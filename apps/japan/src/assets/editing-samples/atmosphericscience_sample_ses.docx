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4B590" w14:textId="2719B384" w:rsidR="00D90B97" w:rsidRPr="00B9644D" w:rsidRDefault="001C7BF8" w:rsidP="00503E06">
      <w:pPr>
        <w:pStyle w:val="ArticleTitle"/>
      </w:pPr>
      <w:commentRangeStart w:id="0"/>
      <w:r w:rsidRPr="00B9644D">
        <w:t>Influence</w:t>
      </w:r>
      <w:commentRangeEnd w:id="0"/>
      <w:r w:rsidR="00D127D9" w:rsidRPr="00B9644D">
        <w:rPr>
          <w:rStyle w:val="CommentReference"/>
          <w:b w:val="0"/>
          <w:kern w:val="0"/>
        </w:rPr>
        <w:commentReference w:id="0"/>
      </w:r>
      <w:r w:rsidRPr="00B9644D">
        <w:t xml:space="preserve"> of Temperature, Relative Humidity</w:t>
      </w:r>
      <w:commentRangeStart w:id="1"/>
      <w:ins w:id="2" w:author="Author">
        <w:r w:rsidR="00D127D9" w:rsidRPr="00B9644D">
          <w:t>,</w:t>
        </w:r>
        <w:commentRangeEnd w:id="1"/>
        <w:r w:rsidR="00D127D9" w:rsidRPr="00B9644D">
          <w:rPr>
            <w:rStyle w:val="CommentReference"/>
            <w:b w:val="0"/>
            <w:kern w:val="0"/>
          </w:rPr>
          <w:commentReference w:id="1"/>
        </w:r>
      </w:ins>
      <w:r w:rsidRPr="00B9644D">
        <w:t xml:space="preserve"> and Seasonal Variability on Ambient Air Quality in a Coastal Urban Area</w:t>
      </w:r>
      <w:commentRangeStart w:id="3"/>
      <w:ins w:id="4" w:author="Author">
        <w:r w:rsidR="0092768D" w:rsidRPr="00B9644D">
          <w:t xml:space="preserve"> of </w:t>
        </w:r>
      </w:ins>
      <w:ins w:id="5" w:author="Author" w:date="2021-02-24T12:53:00Z">
        <w:r w:rsidR="00564BDE" w:rsidRPr="00B9644D">
          <w:t>E</w:t>
        </w:r>
      </w:ins>
      <w:ins w:id="6" w:author="Author">
        <w:r w:rsidR="0092768D" w:rsidRPr="00B9644D">
          <w:t>astern India</w:t>
        </w:r>
        <w:commentRangeEnd w:id="3"/>
        <w:r w:rsidR="0092768D" w:rsidRPr="00B9644D">
          <w:rPr>
            <w:rStyle w:val="CommentReference"/>
            <w:b w:val="0"/>
            <w:kern w:val="0"/>
          </w:rPr>
          <w:commentReference w:id="3"/>
        </w:r>
      </w:ins>
    </w:p>
    <w:p w14:paraId="38064CF9" w14:textId="77777777" w:rsidR="00D90B97" w:rsidRPr="00B9644D" w:rsidRDefault="00D90B97" w:rsidP="00BE02FD"/>
    <w:p w14:paraId="4610FDFB" w14:textId="58CA3DA4" w:rsidR="00D90B97" w:rsidRPr="00B9644D" w:rsidRDefault="00D90B97" w:rsidP="005174EB">
      <w:pPr>
        <w:pStyle w:val="Authors"/>
        <w:spacing w:before="120" w:after="120" w:line="480" w:lineRule="auto"/>
        <w:rPr>
          <w:highlight w:val="yellow"/>
        </w:rPr>
      </w:pPr>
      <w:commentRangeStart w:id="7"/>
      <w:r w:rsidRPr="00B9644D">
        <w:rPr>
          <w:highlight w:val="yellow"/>
        </w:rPr>
        <w:t>First Author</w:t>
      </w:r>
      <w:r w:rsidR="008274AB" w:rsidRPr="00B9644D">
        <w:rPr>
          <w:highlight w:val="yellow"/>
        </w:rPr>
        <w:t>,</w:t>
      </w:r>
      <w:r w:rsidR="008274AB" w:rsidRPr="00B9644D">
        <w:rPr>
          <w:highlight w:val="yellow"/>
          <w:vertAlign w:val="superscript"/>
        </w:rPr>
        <w:t>a</w:t>
      </w:r>
      <w:r w:rsidRPr="00B9644D">
        <w:rPr>
          <w:highlight w:val="yellow"/>
        </w:rPr>
        <w:t xml:space="preserve"> Second Author</w:t>
      </w:r>
      <w:r w:rsidR="008274AB" w:rsidRPr="00B9644D">
        <w:rPr>
          <w:highlight w:val="yellow"/>
        </w:rPr>
        <w:t>,</w:t>
      </w:r>
      <w:r w:rsidR="008274AB" w:rsidRPr="00B9644D">
        <w:rPr>
          <w:highlight w:val="yellow"/>
          <w:vertAlign w:val="superscript"/>
        </w:rPr>
        <w:t>a,b</w:t>
      </w:r>
      <w:r w:rsidRPr="00B9644D">
        <w:rPr>
          <w:highlight w:val="yellow"/>
        </w:rPr>
        <w:t xml:space="preserve"> Third A. Author</w:t>
      </w:r>
      <w:r w:rsidR="008274AB" w:rsidRPr="00B9644D">
        <w:rPr>
          <w:highlight w:val="yellow"/>
        </w:rPr>
        <w:t>,</w:t>
      </w:r>
      <w:r w:rsidR="008274AB" w:rsidRPr="00B9644D">
        <w:rPr>
          <w:highlight w:val="yellow"/>
          <w:vertAlign w:val="superscript"/>
        </w:rPr>
        <w:t>b</w:t>
      </w:r>
      <w:r w:rsidRPr="00B9644D">
        <w:rPr>
          <w:highlight w:val="yellow"/>
        </w:rPr>
        <w:t xml:space="preserve"> etc.</w:t>
      </w:r>
    </w:p>
    <w:p w14:paraId="14EC5011" w14:textId="26026B39" w:rsidR="00D90B97" w:rsidRPr="00B9644D" w:rsidRDefault="008274AB" w:rsidP="005174EB">
      <w:pPr>
        <w:pStyle w:val="Affiliations"/>
        <w:spacing w:after="120" w:line="480" w:lineRule="auto"/>
        <w:rPr>
          <w:highlight w:val="yellow"/>
        </w:rPr>
      </w:pPr>
      <w:r w:rsidRPr="00B9644D">
        <w:rPr>
          <w:i w:val="0"/>
          <w:iCs/>
          <w:highlight w:val="yellow"/>
          <w:vertAlign w:val="superscript"/>
        </w:rPr>
        <w:t>a</w:t>
      </w:r>
      <w:r w:rsidRPr="00B9644D">
        <w:rPr>
          <w:i w:val="0"/>
          <w:iCs/>
          <w:highlight w:val="yellow"/>
        </w:rPr>
        <w:t xml:space="preserve"> </w:t>
      </w:r>
      <w:r w:rsidRPr="00B9644D">
        <w:rPr>
          <w:highlight w:val="yellow"/>
        </w:rPr>
        <w:t>First a</w:t>
      </w:r>
      <w:r w:rsidR="00D90B97" w:rsidRPr="00B9644D">
        <w:rPr>
          <w:highlight w:val="yellow"/>
        </w:rPr>
        <w:t>ffiliation, City, State</w:t>
      </w:r>
      <w:r w:rsidRPr="00B9644D">
        <w:rPr>
          <w:highlight w:val="yellow"/>
        </w:rPr>
        <w:t>/Territory, Country (if outside U.S.)</w:t>
      </w:r>
    </w:p>
    <w:p w14:paraId="48C85366" w14:textId="65AA6E15" w:rsidR="00D90B97" w:rsidRPr="00B9644D" w:rsidRDefault="008274AB" w:rsidP="005174EB">
      <w:pPr>
        <w:pStyle w:val="Affiliations"/>
        <w:spacing w:after="120" w:line="480" w:lineRule="auto"/>
        <w:rPr>
          <w:highlight w:val="yellow"/>
        </w:rPr>
      </w:pPr>
      <w:r w:rsidRPr="00B9644D">
        <w:rPr>
          <w:i w:val="0"/>
          <w:iCs/>
          <w:highlight w:val="yellow"/>
          <w:vertAlign w:val="superscript"/>
        </w:rPr>
        <w:t>b</w:t>
      </w:r>
      <w:r w:rsidRPr="00B9644D">
        <w:rPr>
          <w:i w:val="0"/>
          <w:iCs/>
          <w:highlight w:val="yellow"/>
        </w:rPr>
        <w:t xml:space="preserve"> </w:t>
      </w:r>
      <w:r w:rsidRPr="00B9644D">
        <w:rPr>
          <w:highlight w:val="yellow"/>
        </w:rPr>
        <w:t>Second a</w:t>
      </w:r>
      <w:r w:rsidR="00D90B97" w:rsidRPr="00B9644D">
        <w:rPr>
          <w:highlight w:val="yellow"/>
        </w:rPr>
        <w:t>ffiliation, City, State/Territory, Country</w:t>
      </w:r>
      <w:r w:rsidRPr="00B9644D">
        <w:rPr>
          <w:highlight w:val="yellow"/>
        </w:rPr>
        <w:t xml:space="preserve"> (if outside U.S.)</w:t>
      </w:r>
    </w:p>
    <w:p w14:paraId="483444E0" w14:textId="77777777" w:rsidR="00D90B97" w:rsidRPr="00B9644D" w:rsidRDefault="00D90B97" w:rsidP="005174EB">
      <w:pPr>
        <w:pStyle w:val="Affiliations"/>
        <w:spacing w:after="120" w:line="480" w:lineRule="auto"/>
      </w:pPr>
      <w:r w:rsidRPr="00B9644D">
        <w:rPr>
          <w:highlight w:val="yellow"/>
        </w:rPr>
        <w:t>etc</w:t>
      </w:r>
      <w:commentRangeEnd w:id="7"/>
      <w:r w:rsidR="001B0419" w:rsidRPr="00B9644D">
        <w:rPr>
          <w:rStyle w:val="CommentReference"/>
          <w:i w:val="0"/>
        </w:rPr>
        <w:commentReference w:id="7"/>
      </w:r>
      <w:r w:rsidRPr="00B9644D">
        <w:rPr>
          <w:highlight w:val="yellow"/>
        </w:rPr>
        <w:t>.</w:t>
      </w:r>
    </w:p>
    <w:p w14:paraId="18431088" w14:textId="680C6EB1" w:rsidR="00D90B97" w:rsidRPr="00B9644D" w:rsidRDefault="00D90B97" w:rsidP="00BE02FD"/>
    <w:p w14:paraId="636DA657" w14:textId="5AC4FF32" w:rsidR="00D90B97" w:rsidRPr="00B9644D" w:rsidRDefault="00D90B97" w:rsidP="00BE02FD">
      <w:pPr>
        <w:pStyle w:val="ParagraphText"/>
      </w:pPr>
      <w:r w:rsidRPr="00B9644D">
        <w:rPr>
          <w:i/>
          <w:iCs/>
        </w:rPr>
        <w:t>Corresponding author</w:t>
      </w:r>
      <w:r w:rsidRPr="00B9644D">
        <w:t xml:space="preserve">: </w:t>
      </w:r>
      <w:r w:rsidR="008274AB" w:rsidRPr="00B9644D">
        <w:rPr>
          <w:highlight w:val="yellow"/>
        </w:rPr>
        <w:t xml:space="preserve">Author Name, </w:t>
      </w:r>
      <w:r w:rsidRPr="00B9644D">
        <w:rPr>
          <w:highlight w:val="yellow"/>
        </w:rPr>
        <w:t>author@address.com</w:t>
      </w:r>
    </w:p>
    <w:p w14:paraId="2E96DDA4" w14:textId="3F95C135" w:rsidR="00531A0B" w:rsidRPr="00B9644D" w:rsidRDefault="00531A0B" w:rsidP="00BE02FD">
      <w:r w:rsidRPr="00B9644D">
        <w:br w:type="page"/>
      </w:r>
    </w:p>
    <w:p w14:paraId="6CC1AD59" w14:textId="2760EEF9" w:rsidR="00D90B97" w:rsidRPr="00B9644D" w:rsidRDefault="00D90B97" w:rsidP="00AC7667">
      <w:pPr>
        <w:pStyle w:val="ComponentName"/>
      </w:pPr>
      <w:commentRangeStart w:id="8"/>
      <w:r w:rsidRPr="00B9644D">
        <w:lastRenderedPageBreak/>
        <w:t>ABSTRACT</w:t>
      </w:r>
      <w:commentRangeEnd w:id="8"/>
      <w:r w:rsidR="000D2A8A" w:rsidRPr="00B9644D">
        <w:rPr>
          <w:rStyle w:val="CommentReference"/>
          <w:caps w:val="0"/>
          <w:kern w:val="0"/>
        </w:rPr>
        <w:commentReference w:id="8"/>
      </w:r>
    </w:p>
    <w:p w14:paraId="5D2433B1" w14:textId="016EE283" w:rsidR="00D90B97" w:rsidRPr="00B9644D" w:rsidRDefault="001C7BF8" w:rsidP="002F3250">
      <w:pPr>
        <w:pStyle w:val="ParagraphText"/>
        <w:rPr>
          <w:ins w:id="9" w:author="Author"/>
        </w:rPr>
      </w:pPr>
      <w:r w:rsidRPr="00B9644D">
        <w:t>This study analyses the influence of temperature and relative humidity on ambient SO</w:t>
      </w:r>
      <w:r w:rsidRPr="00B9644D">
        <w:rPr>
          <w:vertAlign w:val="subscript"/>
        </w:rPr>
        <w:t>2</w:t>
      </w:r>
      <w:r w:rsidRPr="00B9644D">
        <w:t>, NO</w:t>
      </w:r>
      <w:r w:rsidRPr="00B9644D">
        <w:rPr>
          <w:vertAlign w:val="subscript"/>
        </w:rPr>
        <w:t>x</w:t>
      </w:r>
      <w:r w:rsidRPr="00B9644D">
        <w:t xml:space="preserve">, </w:t>
      </w:r>
      <w:commentRangeStart w:id="10"/>
      <w:r w:rsidRPr="00B9644D">
        <w:t>RSPM, and SPM</w:t>
      </w:r>
      <w:commentRangeEnd w:id="10"/>
      <w:r w:rsidR="00D127D9" w:rsidRPr="00B9644D">
        <w:rPr>
          <w:rStyle w:val="CommentReference"/>
        </w:rPr>
        <w:commentReference w:id="10"/>
      </w:r>
      <w:r w:rsidRPr="00B9644D">
        <w:t xml:space="preserve"> concentrations </w:t>
      </w:r>
      <w:del w:id="11" w:author="Author">
        <w:r w:rsidRPr="00B9644D" w:rsidDel="00007E10">
          <w:delText xml:space="preserve">at </w:delText>
        </w:r>
      </w:del>
      <w:ins w:id="12" w:author="Author">
        <w:r w:rsidR="00007E10" w:rsidRPr="00B9644D">
          <w:t xml:space="preserve">in </w:t>
        </w:r>
      </w:ins>
      <w:r w:rsidRPr="00B9644D">
        <w:t xml:space="preserve">North Chennai, a coastal city in </w:t>
      </w:r>
      <w:ins w:id="13" w:author="Author">
        <w:r w:rsidR="00007E10" w:rsidRPr="00B9644D">
          <w:t xml:space="preserve">eastern </w:t>
        </w:r>
      </w:ins>
      <w:r w:rsidRPr="00B9644D">
        <w:t xml:space="preserve">India, during </w:t>
      </w:r>
      <w:ins w:id="14" w:author="Author">
        <w:r w:rsidR="00D127D9" w:rsidRPr="00B9644D">
          <w:t xml:space="preserve">the </w:t>
        </w:r>
      </w:ins>
      <w:r w:rsidRPr="00B9644D">
        <w:t xml:space="preserve">monsoon, post-monsoon, summer, and pre-monsoon seasons </w:t>
      </w:r>
      <w:ins w:id="15" w:author="Author">
        <w:r w:rsidR="005679F1" w:rsidRPr="00B9644D">
          <w:t>of</w:t>
        </w:r>
        <w:r w:rsidR="00D127D9" w:rsidRPr="00B9644D">
          <w:t xml:space="preserve"> </w:t>
        </w:r>
      </w:ins>
      <w:del w:id="16" w:author="Author">
        <w:r w:rsidRPr="00B9644D" w:rsidDel="00D127D9">
          <w:delText xml:space="preserve">for </w:delText>
        </w:r>
      </w:del>
      <w:r w:rsidRPr="00B9644D">
        <w:t>2010</w:t>
      </w:r>
      <w:ins w:id="17" w:author="Author">
        <w:r w:rsidR="00D127D9" w:rsidRPr="00B9644D">
          <w:t>–20</w:t>
        </w:r>
      </w:ins>
      <w:del w:id="18" w:author="Author">
        <w:r w:rsidRPr="00B9644D" w:rsidDel="00D127D9">
          <w:delText>-</w:delText>
        </w:r>
      </w:del>
      <w:r w:rsidRPr="00B9644D">
        <w:t xml:space="preserve">11 using regression analysis. The results </w:t>
      </w:r>
      <w:del w:id="19" w:author="Author">
        <w:r w:rsidRPr="00B9644D" w:rsidDel="00D127D9">
          <w:delText xml:space="preserve">of the study </w:delText>
        </w:r>
      </w:del>
      <w:r w:rsidRPr="00B9644D">
        <w:t>show that both SO</w:t>
      </w:r>
      <w:r w:rsidRPr="00B9644D">
        <w:rPr>
          <w:vertAlign w:val="subscript"/>
          <w:rPrChange w:id="20" w:author="Author">
            <w:rPr/>
          </w:rPrChange>
        </w:rPr>
        <w:t>2</w:t>
      </w:r>
      <w:r w:rsidRPr="00B9644D">
        <w:t xml:space="preserve"> and NO</w:t>
      </w:r>
      <w:r w:rsidRPr="00B9644D">
        <w:rPr>
          <w:vertAlign w:val="subscript"/>
        </w:rPr>
        <w:t>x</w:t>
      </w:r>
      <w:r w:rsidRPr="00B9644D">
        <w:t xml:space="preserve"> were negatively correlated </w:t>
      </w:r>
      <w:ins w:id="21" w:author="Author">
        <w:r w:rsidR="00C32E54" w:rsidRPr="00B9644D">
          <w:t>with temperature during</w:t>
        </w:r>
      </w:ins>
      <w:del w:id="22" w:author="Author">
        <w:r w:rsidRPr="00B9644D" w:rsidDel="00C32E54">
          <w:delText>in</w:delText>
        </w:r>
      </w:del>
      <w:r w:rsidRPr="00B9644D">
        <w:t xml:space="preserve"> </w:t>
      </w:r>
      <w:ins w:id="23" w:author="Author">
        <w:r w:rsidR="001D46A5" w:rsidRPr="00B9644D">
          <w:t xml:space="preserve">the </w:t>
        </w:r>
      </w:ins>
      <w:r w:rsidRPr="00B9644D">
        <w:t>summer</w:t>
      </w:r>
      <w:ins w:id="24" w:author="Author">
        <w:r w:rsidR="001D46A5" w:rsidRPr="00B9644D">
          <w:t xml:space="preserve"> season</w:t>
        </w:r>
      </w:ins>
      <w:r w:rsidRPr="00B9644D">
        <w:t xml:space="preserve"> (r</w:t>
      </w:r>
      <w:r w:rsidRPr="00B9644D">
        <w:rPr>
          <w:vertAlign w:val="superscript"/>
        </w:rPr>
        <w:t>2</w:t>
      </w:r>
      <w:r w:rsidRPr="00B9644D">
        <w:t xml:space="preserve"> = 0.25 </w:t>
      </w:r>
      <w:del w:id="25" w:author="Author">
        <w:r w:rsidRPr="00B9644D" w:rsidDel="00D127D9">
          <w:delText xml:space="preserve">for SO2 </w:delText>
        </w:r>
      </w:del>
      <w:r w:rsidRPr="00B9644D">
        <w:t>and r</w:t>
      </w:r>
      <w:r w:rsidRPr="00B9644D">
        <w:rPr>
          <w:vertAlign w:val="superscript"/>
          <w:rPrChange w:id="26" w:author="Author">
            <w:rPr/>
          </w:rPrChange>
        </w:rPr>
        <w:t>2</w:t>
      </w:r>
      <w:r w:rsidRPr="00B9644D">
        <w:t xml:space="preserve"> = 0.15</w:t>
      </w:r>
      <w:ins w:id="27" w:author="Author">
        <w:r w:rsidR="00D127D9" w:rsidRPr="00B9644D">
          <w:t>, respectively</w:t>
        </w:r>
      </w:ins>
      <w:del w:id="28" w:author="Author">
        <w:r w:rsidRPr="00B9644D" w:rsidDel="00D127D9">
          <w:delText xml:space="preserve">  for NO</w:delText>
        </w:r>
        <w:r w:rsidRPr="00B9644D" w:rsidDel="00D127D9">
          <w:rPr>
            <w:vertAlign w:val="subscript"/>
          </w:rPr>
          <w:delText>x</w:delText>
        </w:r>
      </w:del>
      <w:r w:rsidRPr="00B9644D">
        <w:t xml:space="preserve">) and moderately </w:t>
      </w:r>
      <w:del w:id="29" w:author="Author">
        <w:r w:rsidRPr="00B9644D" w:rsidDel="00C32E54">
          <w:delText xml:space="preserve">and </w:delText>
        </w:r>
      </w:del>
      <w:r w:rsidRPr="00B9644D">
        <w:t xml:space="preserve">positively correlated </w:t>
      </w:r>
      <w:del w:id="30" w:author="Author">
        <w:r w:rsidRPr="00B9644D" w:rsidDel="00E568A4">
          <w:delText>(r</w:delText>
        </w:r>
        <w:r w:rsidRPr="00B9644D" w:rsidDel="00E568A4">
          <w:rPr>
            <w:vertAlign w:val="superscript"/>
          </w:rPr>
          <w:delText>2</w:delText>
        </w:r>
        <w:r w:rsidRPr="00B9644D" w:rsidDel="00E568A4">
          <w:delText xml:space="preserve"> = 0.32 </w:delText>
        </w:r>
        <w:r w:rsidRPr="00B9644D" w:rsidDel="00C32E54">
          <w:delText xml:space="preserve">for SO2 </w:delText>
        </w:r>
        <w:r w:rsidRPr="00B9644D" w:rsidDel="00E568A4">
          <w:delText>and r</w:delText>
        </w:r>
        <w:r w:rsidRPr="00B9644D" w:rsidDel="00E568A4">
          <w:rPr>
            <w:vertAlign w:val="superscript"/>
            <w:rPrChange w:id="31" w:author="Author">
              <w:rPr/>
            </w:rPrChange>
          </w:rPr>
          <w:delText>2</w:delText>
        </w:r>
        <w:r w:rsidRPr="00B9644D" w:rsidDel="00E568A4">
          <w:delText xml:space="preserve"> = 0.51</w:delText>
        </w:r>
        <w:r w:rsidRPr="00B9644D" w:rsidDel="00C32E54">
          <w:delText xml:space="preserve"> for NOx</w:delText>
        </w:r>
        <w:r w:rsidRPr="00B9644D" w:rsidDel="00E568A4">
          <w:delText xml:space="preserve">) </w:delText>
        </w:r>
      </w:del>
      <w:r w:rsidRPr="00B9644D">
        <w:t xml:space="preserve">during </w:t>
      </w:r>
      <w:ins w:id="32" w:author="Author">
        <w:r w:rsidR="00C32E54" w:rsidRPr="00B9644D">
          <w:t xml:space="preserve">the </w:t>
        </w:r>
      </w:ins>
      <w:r w:rsidRPr="00B9644D">
        <w:t>post-monsoon season</w:t>
      </w:r>
      <w:ins w:id="33" w:author="Author">
        <w:r w:rsidR="00E568A4" w:rsidRPr="00B9644D">
          <w:t xml:space="preserve"> (r</w:t>
        </w:r>
        <w:r w:rsidR="00E568A4" w:rsidRPr="00B9644D">
          <w:rPr>
            <w:vertAlign w:val="superscript"/>
          </w:rPr>
          <w:t>2</w:t>
        </w:r>
        <w:r w:rsidR="00E568A4" w:rsidRPr="00B9644D">
          <w:t xml:space="preserve"> = 0.32 and r</w:t>
        </w:r>
        <w:r w:rsidR="00E568A4" w:rsidRPr="00B9644D">
          <w:rPr>
            <w:vertAlign w:val="superscript"/>
          </w:rPr>
          <w:t>2</w:t>
        </w:r>
        <w:r w:rsidR="00E568A4" w:rsidRPr="00B9644D">
          <w:t xml:space="preserve"> = 0.51, respectively)</w:t>
        </w:r>
      </w:ins>
      <w:del w:id="34" w:author="Author">
        <w:r w:rsidRPr="00B9644D" w:rsidDel="00C32E54">
          <w:delText xml:space="preserve"> with temperature</w:delText>
        </w:r>
      </w:del>
      <w:r w:rsidRPr="00B9644D">
        <w:t xml:space="preserve">. RSPM and SPM </w:t>
      </w:r>
      <w:ins w:id="35" w:author="Author">
        <w:r w:rsidR="001D46A5" w:rsidRPr="00B9644D">
          <w:t xml:space="preserve">concentrations </w:t>
        </w:r>
      </w:ins>
      <w:del w:id="36" w:author="Author">
        <w:r w:rsidRPr="00B9644D" w:rsidDel="00C32E54">
          <w:delText xml:space="preserve">had </w:delText>
        </w:r>
      </w:del>
      <w:ins w:id="37" w:author="Author">
        <w:r w:rsidR="00C32E54" w:rsidRPr="00B9644D">
          <w:t xml:space="preserve">were </w:t>
        </w:r>
      </w:ins>
      <w:r w:rsidRPr="00B9644D">
        <w:t>positive</w:t>
      </w:r>
      <w:ins w:id="38" w:author="Author">
        <w:r w:rsidR="00C32E54" w:rsidRPr="00B9644D">
          <w:t>ly</w:t>
        </w:r>
      </w:ins>
      <w:r w:rsidRPr="00B9644D">
        <w:t xml:space="preserve"> </w:t>
      </w:r>
      <w:del w:id="39" w:author="Author">
        <w:r w:rsidRPr="00B9644D" w:rsidDel="00C32E54">
          <w:delText xml:space="preserve">correlation </w:delText>
        </w:r>
      </w:del>
      <w:ins w:id="40" w:author="Author">
        <w:r w:rsidR="00C32E54" w:rsidRPr="00B9644D">
          <w:t xml:space="preserve">correlated </w:t>
        </w:r>
      </w:ins>
      <w:r w:rsidRPr="00B9644D">
        <w:t xml:space="preserve">with temperature </w:t>
      </w:r>
      <w:ins w:id="41" w:author="Author">
        <w:r w:rsidR="001D46A5" w:rsidRPr="00B9644D">
          <w:t>during</w:t>
        </w:r>
      </w:ins>
      <w:del w:id="42" w:author="Author">
        <w:r w:rsidRPr="00B9644D" w:rsidDel="001D46A5">
          <w:delText>in</w:delText>
        </w:r>
      </w:del>
      <w:r w:rsidRPr="00B9644D">
        <w:t xml:space="preserve"> all </w:t>
      </w:r>
      <w:del w:id="43" w:author="Author">
        <w:r w:rsidRPr="00B9644D" w:rsidDel="001D46A5">
          <w:delText xml:space="preserve">the </w:delText>
        </w:r>
      </w:del>
      <w:r w:rsidRPr="00B9644D">
        <w:t xml:space="preserve">seasons except </w:t>
      </w:r>
      <w:ins w:id="44" w:author="Author">
        <w:r w:rsidR="00C32E54" w:rsidRPr="00B9644D">
          <w:t xml:space="preserve">the </w:t>
        </w:r>
      </w:ins>
      <w:r w:rsidRPr="00B9644D">
        <w:t xml:space="preserve">post-monsoon </w:t>
      </w:r>
      <w:del w:id="45" w:author="Author">
        <w:r w:rsidRPr="00B9644D" w:rsidDel="00C32E54">
          <w:delText>one</w:delText>
        </w:r>
      </w:del>
      <w:ins w:id="46" w:author="Author">
        <w:r w:rsidR="00C32E54" w:rsidRPr="00B9644D">
          <w:t>season</w:t>
        </w:r>
      </w:ins>
      <w:r w:rsidRPr="00B9644D">
        <w:t xml:space="preserve">. These findings indicate that </w:t>
      </w:r>
      <w:del w:id="47" w:author="Author">
        <w:r w:rsidRPr="00B9644D" w:rsidDel="00AB2D78">
          <w:delText xml:space="preserve">the influence of </w:delText>
        </w:r>
      </w:del>
      <w:r w:rsidRPr="00B9644D">
        <w:t xml:space="preserve">temperature </w:t>
      </w:r>
      <w:ins w:id="48" w:author="Author">
        <w:r w:rsidR="00AB2D78" w:rsidRPr="00B9644D">
          <w:t xml:space="preserve">has a much stronger influence </w:t>
        </w:r>
      </w:ins>
      <w:r w:rsidRPr="00B9644D">
        <w:t>on gaseous pollutant</w:t>
      </w:r>
      <w:ins w:id="49" w:author="Author">
        <w:r w:rsidR="00C32E54" w:rsidRPr="00B9644D">
          <w:t>s</w:t>
        </w:r>
      </w:ins>
      <w:r w:rsidRPr="00B9644D">
        <w:t xml:space="preserve"> (SO</w:t>
      </w:r>
      <w:r w:rsidRPr="00B9644D">
        <w:rPr>
          <w:vertAlign w:val="subscript"/>
          <w:rPrChange w:id="50" w:author="Author">
            <w:rPr/>
          </w:rPrChange>
        </w:rPr>
        <w:t>2</w:t>
      </w:r>
      <w:r w:rsidRPr="00B9644D">
        <w:t xml:space="preserve"> </w:t>
      </w:r>
      <w:ins w:id="51" w:author="Author">
        <w:r w:rsidR="00C32E54" w:rsidRPr="00B9644D">
          <w:t>and</w:t>
        </w:r>
      </w:ins>
      <w:del w:id="52" w:author="Author">
        <w:r w:rsidRPr="00B9644D" w:rsidDel="00C32E54">
          <w:delText>&amp;</w:delText>
        </w:r>
      </w:del>
      <w:r w:rsidRPr="00B9644D">
        <w:t xml:space="preserve"> NO</w:t>
      </w:r>
      <w:r w:rsidRPr="00B9644D">
        <w:rPr>
          <w:vertAlign w:val="subscript"/>
          <w:rPrChange w:id="53" w:author="Author">
            <w:rPr/>
          </w:rPrChange>
        </w:rPr>
        <w:t>x</w:t>
      </w:r>
      <w:r w:rsidRPr="00B9644D">
        <w:t xml:space="preserve">) </w:t>
      </w:r>
      <w:del w:id="54" w:author="Author">
        <w:r w:rsidRPr="00B9644D" w:rsidDel="00AB2D78">
          <w:delText xml:space="preserve">is much </w:delText>
        </w:r>
        <w:r w:rsidRPr="00B9644D" w:rsidDel="00C32E54">
          <w:delText>more effective</w:delText>
        </w:r>
        <w:r w:rsidRPr="00B9644D" w:rsidDel="00AB2D78">
          <w:delText xml:space="preserve"> </w:delText>
        </w:r>
      </w:del>
      <w:r w:rsidRPr="00B9644D">
        <w:t xml:space="preserve">in summer </w:t>
      </w:r>
      <w:ins w:id="55" w:author="Author">
        <w:r w:rsidR="00AB2D78" w:rsidRPr="00B9644D">
          <w:t xml:space="preserve">compared to </w:t>
        </w:r>
      </w:ins>
      <w:del w:id="56" w:author="Author">
        <w:r w:rsidRPr="00B9644D" w:rsidDel="00AB2D78">
          <w:delText>than</w:delText>
        </w:r>
        <w:r w:rsidRPr="00B9644D" w:rsidDel="001D46A5">
          <w:delText xml:space="preserve"> </w:delText>
        </w:r>
      </w:del>
      <w:r w:rsidRPr="00B9644D">
        <w:t xml:space="preserve">other seasons, </w:t>
      </w:r>
      <w:commentRangeStart w:id="57"/>
      <w:ins w:id="58" w:author="Author">
        <w:r w:rsidR="00C32E54" w:rsidRPr="00B9644D">
          <w:t xml:space="preserve">likely </w:t>
        </w:r>
      </w:ins>
      <w:r w:rsidRPr="00B9644D">
        <w:t xml:space="preserve">due to higher </w:t>
      </w:r>
      <w:ins w:id="59" w:author="Author">
        <w:r w:rsidR="001D46A5" w:rsidRPr="00B9644D">
          <w:t xml:space="preserve">summer </w:t>
        </w:r>
      </w:ins>
      <w:r w:rsidRPr="00B9644D">
        <w:t>temperature range</w:t>
      </w:r>
      <w:commentRangeEnd w:id="57"/>
      <w:r w:rsidR="00AB2D78" w:rsidRPr="00B9644D">
        <w:rPr>
          <w:rStyle w:val="CommentReference"/>
        </w:rPr>
        <w:commentReference w:id="57"/>
      </w:r>
      <w:ins w:id="60" w:author="Author">
        <w:r w:rsidR="001D46A5" w:rsidRPr="00B9644D">
          <w:t>s</w:t>
        </w:r>
        <w:r w:rsidR="00AB2D78" w:rsidRPr="00B9644D">
          <w:t xml:space="preserve">. </w:t>
        </w:r>
        <w:commentRangeStart w:id="61"/>
        <w:r w:rsidR="00AB2D78" w:rsidRPr="00B9644D">
          <w:t xml:space="preserve">In contrast, </w:t>
        </w:r>
      </w:ins>
      <w:del w:id="62" w:author="Author">
        <w:r w:rsidRPr="00B9644D" w:rsidDel="00AB2D78">
          <w:delText xml:space="preserve">, but in case of </w:delText>
        </w:r>
      </w:del>
      <w:ins w:id="63" w:author="Author">
        <w:r w:rsidR="00AB2D78" w:rsidRPr="00B9644D">
          <w:t xml:space="preserve">correlations </w:t>
        </w:r>
        <w:r w:rsidR="00ED2AC8" w:rsidRPr="00B9644D">
          <w:t>between temperature and</w:t>
        </w:r>
        <w:r w:rsidR="00AB2D78" w:rsidRPr="00B9644D">
          <w:t xml:space="preserve"> </w:t>
        </w:r>
      </w:ins>
      <w:r w:rsidRPr="00B9644D">
        <w:t>particulate</w:t>
      </w:r>
      <w:ins w:id="64" w:author="Author">
        <w:r w:rsidR="00AB2D78" w:rsidRPr="00B9644D">
          <w:t xml:space="preserve"> </w:t>
        </w:r>
        <w:r w:rsidR="00ED2AC8" w:rsidRPr="00B9644D">
          <w:t>pollution</w:t>
        </w:r>
        <w:r w:rsidR="00AB2D78" w:rsidRPr="00B9644D">
          <w:t xml:space="preserve"> showed the opposite trend</w:t>
        </w:r>
      </w:ins>
      <w:del w:id="65" w:author="Author">
        <w:r w:rsidRPr="00B9644D" w:rsidDel="00AB2D78">
          <w:delText>, the correlation was found contradictory</w:delText>
        </w:r>
      </w:del>
      <w:r w:rsidRPr="00B9644D">
        <w:t xml:space="preserve">. </w:t>
      </w:r>
      <w:commentRangeEnd w:id="61"/>
      <w:r w:rsidR="00ED2AC8" w:rsidRPr="00B9644D">
        <w:rPr>
          <w:rStyle w:val="CommentReference"/>
        </w:rPr>
        <w:commentReference w:id="61"/>
      </w:r>
      <w:del w:id="66" w:author="Author">
        <w:r w:rsidRPr="00B9644D" w:rsidDel="00AB2D78">
          <w:delText>S</w:delText>
        </w:r>
      </w:del>
      <w:ins w:id="67" w:author="Author">
        <w:r w:rsidR="00244B85" w:rsidRPr="00B9644D">
          <w:t>S</w:t>
        </w:r>
      </w:ins>
      <w:r w:rsidRPr="00B9644D">
        <w:t xml:space="preserve">tatistically significant negative correlations were </w:t>
      </w:r>
      <w:ins w:id="68" w:author="Author">
        <w:r w:rsidR="00ED2AC8" w:rsidRPr="00B9644D">
          <w:t xml:space="preserve">also </w:t>
        </w:r>
      </w:ins>
      <w:r w:rsidRPr="00B9644D">
        <w:t xml:space="preserve">found between </w:t>
      </w:r>
      <w:ins w:id="69" w:author="Author">
        <w:r w:rsidR="00655B14" w:rsidRPr="00B9644D">
          <w:t xml:space="preserve">relative </w:t>
        </w:r>
      </w:ins>
      <w:r w:rsidRPr="00B9644D">
        <w:t xml:space="preserve">humidity and </w:t>
      </w:r>
      <w:ins w:id="70" w:author="Author">
        <w:r w:rsidR="00ED2AC8" w:rsidRPr="00B9644D">
          <w:t xml:space="preserve">the concentrations of </w:t>
        </w:r>
      </w:ins>
      <w:r w:rsidRPr="00B9644D">
        <w:t>particulate</w:t>
      </w:r>
      <w:ins w:id="71" w:author="Author">
        <w:r w:rsidR="00AB2D78" w:rsidRPr="00B9644D">
          <w:t xml:space="preserve"> </w:t>
        </w:r>
        <w:r w:rsidR="00ED2AC8" w:rsidRPr="00B9644D">
          <w:t>pollutants</w:t>
        </w:r>
      </w:ins>
      <w:del w:id="72" w:author="Author">
        <w:r w:rsidRPr="00B9644D" w:rsidDel="00AB2D78">
          <w:delText>s</w:delText>
        </w:r>
      </w:del>
      <w:r w:rsidRPr="00B9644D">
        <w:t xml:space="preserve"> (RSPM and SPM) </w:t>
      </w:r>
      <w:ins w:id="73" w:author="Author">
        <w:r w:rsidR="00D71F87" w:rsidRPr="00B9644D">
          <w:t>during</w:t>
        </w:r>
      </w:ins>
      <w:del w:id="74" w:author="Author">
        <w:r w:rsidRPr="00B9644D" w:rsidDel="00D71F87">
          <w:delText>in</w:delText>
        </w:r>
      </w:del>
      <w:r w:rsidRPr="00B9644D">
        <w:t xml:space="preserve"> all </w:t>
      </w:r>
      <w:del w:id="75" w:author="Author">
        <w:r w:rsidRPr="00B9644D" w:rsidDel="00AB2D78">
          <w:delText xml:space="preserve">the </w:delText>
        </w:r>
      </w:del>
      <w:r w:rsidRPr="00B9644D">
        <w:t xml:space="preserve">four seasons, but </w:t>
      </w:r>
      <w:ins w:id="76" w:author="Author">
        <w:r w:rsidR="00ED2AC8" w:rsidRPr="00B9644D">
          <w:t>the strength</w:t>
        </w:r>
        <w:r w:rsidR="00E568A4" w:rsidRPr="00B9644D">
          <w:t>s</w:t>
        </w:r>
      </w:ins>
      <w:del w:id="77" w:author="Author">
        <w:r w:rsidRPr="00B9644D" w:rsidDel="00ED2AC8">
          <w:delText>level</w:delText>
        </w:r>
      </w:del>
      <w:r w:rsidRPr="00B9644D">
        <w:t xml:space="preserve"> of </w:t>
      </w:r>
      <w:ins w:id="78" w:author="Author">
        <w:r w:rsidR="001D46A5" w:rsidRPr="00B9644D">
          <w:t xml:space="preserve">the </w:t>
        </w:r>
      </w:ins>
      <w:r w:rsidRPr="00B9644D">
        <w:t>correlation</w:t>
      </w:r>
      <w:ins w:id="79" w:author="Author">
        <w:r w:rsidR="00BC5065" w:rsidRPr="00B9644D">
          <w:t>s</w:t>
        </w:r>
      </w:ins>
      <w:r w:rsidRPr="00B9644D">
        <w:t xml:space="preserve"> </w:t>
      </w:r>
      <w:del w:id="80" w:author="Author">
        <w:r w:rsidRPr="00B9644D" w:rsidDel="004537E9">
          <w:delText xml:space="preserve">was </w:delText>
        </w:r>
      </w:del>
      <w:ins w:id="81" w:author="Author">
        <w:r w:rsidR="004537E9" w:rsidRPr="00B9644D">
          <w:t xml:space="preserve">were </w:t>
        </w:r>
      </w:ins>
      <w:del w:id="82" w:author="Author">
        <w:r w:rsidRPr="00B9644D" w:rsidDel="00DB0348">
          <w:delText xml:space="preserve">found </w:delText>
        </w:r>
      </w:del>
      <w:r w:rsidRPr="00B9644D">
        <w:t xml:space="preserve">moderate </w:t>
      </w:r>
      <w:del w:id="83" w:author="Author">
        <w:r w:rsidRPr="00B9644D" w:rsidDel="00BC5065">
          <w:delText xml:space="preserve">only </w:delText>
        </w:r>
      </w:del>
      <w:r w:rsidRPr="00B9644D">
        <w:t xml:space="preserve">during </w:t>
      </w:r>
      <w:ins w:id="84" w:author="Author">
        <w:r w:rsidR="00DB0348" w:rsidRPr="00B9644D">
          <w:t xml:space="preserve">the </w:t>
        </w:r>
      </w:ins>
      <w:r w:rsidRPr="00B9644D">
        <w:t>monsoon</w:t>
      </w:r>
      <w:ins w:id="85" w:author="Author">
        <w:r w:rsidR="00DB0348" w:rsidRPr="00B9644D">
          <w:t xml:space="preserve"> period</w:t>
        </w:r>
      </w:ins>
      <w:r w:rsidRPr="00B9644D">
        <w:t xml:space="preserve"> (r</w:t>
      </w:r>
      <w:r w:rsidRPr="00B9644D">
        <w:rPr>
          <w:vertAlign w:val="superscript"/>
        </w:rPr>
        <w:t>2</w:t>
      </w:r>
      <w:r w:rsidRPr="00B9644D">
        <w:t xml:space="preserve"> = 0.51</w:t>
      </w:r>
      <w:del w:id="86" w:author="Author">
        <w:r w:rsidRPr="00B9644D" w:rsidDel="00DB0348">
          <w:delText xml:space="preserve"> </w:delText>
        </w:r>
      </w:del>
      <w:r w:rsidRPr="00B9644D">
        <w:t xml:space="preserve"> and r</w:t>
      </w:r>
      <w:r w:rsidRPr="00B9644D">
        <w:rPr>
          <w:vertAlign w:val="superscript"/>
        </w:rPr>
        <w:t>2</w:t>
      </w:r>
      <w:r w:rsidRPr="00B9644D">
        <w:t xml:space="preserve"> = 0.41</w:t>
      </w:r>
      <w:ins w:id="87" w:author="Author">
        <w:r w:rsidR="001D46A5" w:rsidRPr="00B9644D">
          <w:t>, respectively</w:t>
        </w:r>
      </w:ins>
      <w:r w:rsidRPr="00B9644D">
        <w:t xml:space="preserve">) </w:t>
      </w:r>
      <w:del w:id="88" w:author="Author">
        <w:r w:rsidRPr="00B9644D" w:rsidDel="00BC5065">
          <w:delText>in comparison with</w:delText>
        </w:r>
      </w:del>
      <w:ins w:id="89" w:author="Author">
        <w:r w:rsidR="00BC5065" w:rsidRPr="00B9644D">
          <w:t>compared to</w:t>
        </w:r>
      </w:ins>
      <w:r w:rsidRPr="00B9644D">
        <w:t xml:space="preserve"> other </w:t>
      </w:r>
      <w:del w:id="90" w:author="Author">
        <w:r w:rsidRPr="00B9644D" w:rsidDel="001B14FE">
          <w:delText xml:space="preserve">three </w:delText>
        </w:r>
      </w:del>
      <w:r w:rsidRPr="00B9644D">
        <w:t>seasons</w:t>
      </w:r>
      <w:ins w:id="91" w:author="Author">
        <w:r w:rsidR="00AB2D78" w:rsidRPr="00B9644D">
          <w:t>,</w:t>
        </w:r>
      </w:ins>
      <w:r w:rsidRPr="00B9644D">
        <w:t xml:space="preserve"> and no significant correlation</w:t>
      </w:r>
      <w:ins w:id="92" w:author="Author">
        <w:r w:rsidR="00AB2D78" w:rsidRPr="00B9644D">
          <w:t>s were</w:t>
        </w:r>
      </w:ins>
      <w:del w:id="93" w:author="Author">
        <w:r w:rsidRPr="00B9644D" w:rsidDel="00AB2D78">
          <w:delText xml:space="preserve"> was</w:delText>
        </w:r>
      </w:del>
      <w:r w:rsidRPr="00B9644D">
        <w:t xml:space="preserve"> found between </w:t>
      </w:r>
      <w:ins w:id="94" w:author="Author">
        <w:r w:rsidR="00655B14" w:rsidRPr="00B9644D">
          <w:t xml:space="preserve">relative </w:t>
        </w:r>
      </w:ins>
      <w:r w:rsidRPr="00B9644D">
        <w:t>humidity and SO</w:t>
      </w:r>
      <w:r w:rsidRPr="00B9644D">
        <w:rPr>
          <w:vertAlign w:val="subscript"/>
        </w:rPr>
        <w:t>2</w:t>
      </w:r>
      <w:ins w:id="95" w:author="Author">
        <w:r w:rsidR="00AB2D78" w:rsidRPr="00B9644D">
          <w:t xml:space="preserve"> or</w:t>
        </w:r>
      </w:ins>
      <w:del w:id="96" w:author="Author">
        <w:r w:rsidRPr="00B9644D" w:rsidDel="00AB2D78">
          <w:delText>,</w:delText>
        </w:r>
      </w:del>
      <w:r w:rsidRPr="00B9644D">
        <w:t xml:space="preserve"> NO</w:t>
      </w:r>
      <w:r w:rsidRPr="00B9644D">
        <w:rPr>
          <w:vertAlign w:val="subscript"/>
        </w:rPr>
        <w:t>x</w:t>
      </w:r>
      <w:del w:id="97" w:author="Author">
        <w:r w:rsidRPr="00B9644D" w:rsidDel="00AB2D78">
          <w:delText xml:space="preserve"> in all the seasons</w:delText>
        </w:r>
      </w:del>
      <w:r w:rsidRPr="00B9644D">
        <w:t xml:space="preserve">. </w:t>
      </w:r>
      <w:ins w:id="98" w:author="Author">
        <w:r w:rsidR="00AB2D78" w:rsidRPr="00B9644D">
          <w:t xml:space="preserve">These observations </w:t>
        </w:r>
      </w:ins>
      <w:del w:id="99" w:author="Author">
        <w:r w:rsidRPr="00B9644D" w:rsidDel="00AB2D78">
          <w:delText xml:space="preserve">It is suggested from this study </w:delText>
        </w:r>
      </w:del>
      <w:ins w:id="100" w:author="Author">
        <w:r w:rsidR="00AB2D78" w:rsidRPr="00B9644D">
          <w:t xml:space="preserve">suggest </w:t>
        </w:r>
      </w:ins>
      <w:r w:rsidRPr="00B9644D">
        <w:t xml:space="preserve">that </w:t>
      </w:r>
      <w:ins w:id="101" w:author="Author">
        <w:r w:rsidR="00655B14" w:rsidRPr="00B9644D">
          <w:t xml:space="preserve">relative </w:t>
        </w:r>
      </w:ins>
      <w:del w:id="102" w:author="Author">
        <w:r w:rsidRPr="00B9644D" w:rsidDel="00017AED">
          <w:delText xml:space="preserve">the influence of </w:delText>
        </w:r>
      </w:del>
      <w:r w:rsidRPr="00B9644D">
        <w:t xml:space="preserve">humidity </w:t>
      </w:r>
      <w:del w:id="103" w:author="Author">
        <w:r w:rsidRPr="00B9644D" w:rsidDel="006E3C47">
          <w:delText>is effective on subsiding</w:delText>
        </w:r>
      </w:del>
      <w:ins w:id="104" w:author="Author">
        <w:r w:rsidR="006E3C47" w:rsidRPr="00B9644D">
          <w:t xml:space="preserve">has a limiting effect on </w:t>
        </w:r>
        <w:r w:rsidR="008105A0" w:rsidRPr="00B9644D">
          <w:t xml:space="preserve">the atmospheric concentrations of </w:t>
        </w:r>
        <w:r w:rsidR="006E3C47" w:rsidRPr="00B9644D">
          <w:t xml:space="preserve">particulate </w:t>
        </w:r>
        <w:r w:rsidR="008105A0" w:rsidRPr="00B9644D">
          <w:t>pollutants</w:t>
        </w:r>
      </w:ins>
      <w:del w:id="105" w:author="Author">
        <w:r w:rsidRPr="00B9644D" w:rsidDel="006E3C47">
          <w:delText xml:space="preserve"> particulates</w:delText>
        </w:r>
      </w:del>
      <w:r w:rsidRPr="00B9644D">
        <w:t xml:space="preserve"> in the </w:t>
      </w:r>
      <w:ins w:id="106" w:author="Author">
        <w:r w:rsidR="006E3C47" w:rsidRPr="00B9644D">
          <w:t xml:space="preserve">studied </w:t>
        </w:r>
      </w:ins>
      <w:r w:rsidRPr="00B9644D">
        <w:t>coastal region</w:t>
      </w:r>
      <w:r w:rsidR="00D90B97" w:rsidRPr="00B9644D">
        <w:t>.</w:t>
      </w:r>
    </w:p>
    <w:p w14:paraId="16D209A8" w14:textId="77777777" w:rsidR="006E3C47" w:rsidRPr="00B9644D" w:rsidRDefault="006E3C47" w:rsidP="002F3250">
      <w:pPr>
        <w:pStyle w:val="ParagraphText"/>
      </w:pPr>
    </w:p>
    <w:p w14:paraId="3AD5492E" w14:textId="750382EB" w:rsidR="00D90B97" w:rsidRPr="00B9644D" w:rsidRDefault="00D90B97" w:rsidP="00C85738">
      <w:pPr>
        <w:pStyle w:val="ComponentName"/>
        <w:rPr>
          <w:ins w:id="107" w:author="Author"/>
        </w:rPr>
      </w:pPr>
      <w:r w:rsidRPr="00B9644D">
        <w:t>SIGNIFICANCE STATEMENT</w:t>
      </w:r>
    </w:p>
    <w:p w14:paraId="662EDF13" w14:textId="169A0FFF" w:rsidR="0098724D" w:rsidRPr="00B9644D" w:rsidRDefault="0098724D" w:rsidP="00705111">
      <w:pPr>
        <w:pStyle w:val="ParagraphText"/>
      </w:pPr>
      <w:commentRangeStart w:id="108"/>
      <w:ins w:id="109" w:author="Author">
        <w:r w:rsidRPr="00B9644D">
          <w:rPr>
            <w:highlight w:val="yellow"/>
          </w:rPr>
          <w:t>Insert text here</w:t>
        </w:r>
        <w:commentRangeEnd w:id="108"/>
        <w:r w:rsidRPr="00B9644D">
          <w:rPr>
            <w:rStyle w:val="CommentReference"/>
            <w:highlight w:val="yellow"/>
          </w:rPr>
          <w:commentReference w:id="108"/>
        </w:r>
      </w:ins>
    </w:p>
    <w:p w14:paraId="7EFF5732" w14:textId="25ED81E5" w:rsidR="00D90B97" w:rsidRPr="00B9644D" w:rsidRDefault="001C7BF8" w:rsidP="00397942">
      <w:pPr>
        <w:pStyle w:val="H1"/>
      </w:pPr>
      <w:r w:rsidRPr="00B9644D">
        <w:t>1. Introduction</w:t>
      </w:r>
    </w:p>
    <w:p w14:paraId="39B7766B" w14:textId="48E5BCA2" w:rsidR="001C7BF8" w:rsidRPr="00B9644D" w:rsidRDefault="00CC36DA" w:rsidP="001C7BF8">
      <w:pPr>
        <w:pStyle w:val="ParagraphText"/>
      </w:pPr>
      <w:ins w:id="110" w:author="Author">
        <w:r w:rsidRPr="00B9644D">
          <w:lastRenderedPageBreak/>
          <w:t xml:space="preserve">The </w:t>
        </w:r>
      </w:ins>
      <w:del w:id="111" w:author="Author">
        <w:r w:rsidR="001C7BF8" w:rsidRPr="00B9644D" w:rsidDel="00CC36DA">
          <w:delText>I</w:delText>
        </w:r>
      </w:del>
      <w:ins w:id="112" w:author="Author">
        <w:r w:rsidRPr="00B9644D">
          <w:t>i</w:t>
        </w:r>
      </w:ins>
      <w:r w:rsidR="001C7BF8" w:rsidRPr="00B9644D">
        <w:t xml:space="preserve">ndustrial revolution </w:t>
      </w:r>
      <w:del w:id="113" w:author="Author">
        <w:r w:rsidR="001C7BF8" w:rsidRPr="00B9644D" w:rsidDel="00CC36DA">
          <w:delText xml:space="preserve">started </w:delText>
        </w:r>
      </w:del>
      <w:ins w:id="114" w:author="Author">
        <w:r w:rsidRPr="00B9644D">
          <w:t xml:space="preserve">occurred </w:t>
        </w:r>
      </w:ins>
      <w:r w:rsidR="001C7BF8" w:rsidRPr="00B9644D">
        <w:t xml:space="preserve">200 years ago, and its consequences </w:t>
      </w:r>
      <w:del w:id="115" w:author="Author">
        <w:r w:rsidR="001C7BF8" w:rsidRPr="00B9644D" w:rsidDel="00CC36DA">
          <w:delText xml:space="preserve">to </w:delText>
        </w:r>
      </w:del>
      <w:ins w:id="116" w:author="Author">
        <w:r w:rsidRPr="00B9644D">
          <w:t xml:space="preserve">for </w:t>
        </w:r>
      </w:ins>
      <w:r w:rsidR="001C7BF8" w:rsidRPr="00B9644D">
        <w:t xml:space="preserve">human beings </w:t>
      </w:r>
      <w:del w:id="117" w:author="Author">
        <w:r w:rsidR="001C7BF8" w:rsidRPr="00B9644D" w:rsidDel="00CC36DA">
          <w:delText xml:space="preserve">were </w:delText>
        </w:r>
      </w:del>
      <w:ins w:id="118" w:author="Author">
        <w:r w:rsidRPr="00B9644D">
          <w:t xml:space="preserve">have been </w:t>
        </w:r>
      </w:ins>
      <w:r w:rsidR="001C7BF8" w:rsidRPr="00B9644D">
        <w:t xml:space="preserve">recognized </w:t>
      </w:r>
      <w:del w:id="119" w:author="Author">
        <w:r w:rsidR="001C7BF8" w:rsidRPr="00B9644D" w:rsidDel="00CC36DA">
          <w:delText xml:space="preserve">at </w:delText>
        </w:r>
      </w:del>
      <w:ins w:id="120" w:author="Author">
        <w:r w:rsidRPr="00B9644D">
          <w:t xml:space="preserve">since </w:t>
        </w:r>
      </w:ins>
      <w:r w:rsidR="001C7BF8" w:rsidRPr="00B9644D">
        <w:t xml:space="preserve">the middle of </w:t>
      </w:r>
      <w:ins w:id="121" w:author="Author">
        <w:r w:rsidR="00FA7D67" w:rsidRPr="00B9644D">
          <w:t xml:space="preserve">the </w:t>
        </w:r>
      </w:ins>
      <w:r w:rsidR="001C7BF8" w:rsidRPr="00B9644D">
        <w:t>20</w:t>
      </w:r>
      <w:r w:rsidR="001C7BF8" w:rsidRPr="00B9644D">
        <w:rPr>
          <w:vertAlign w:val="superscript"/>
          <w:rPrChange w:id="122" w:author="Author">
            <w:rPr/>
          </w:rPrChange>
        </w:rPr>
        <w:t>th</w:t>
      </w:r>
      <w:r w:rsidR="001C7BF8" w:rsidRPr="00B9644D">
        <w:t xml:space="preserve"> century. Even before epidemiological studies confirmed the </w:t>
      </w:r>
      <w:del w:id="123" w:author="Author">
        <w:r w:rsidR="001C7BF8" w:rsidRPr="00B9644D" w:rsidDel="00CC36DA">
          <w:delText xml:space="preserve">existence of </w:delText>
        </w:r>
      </w:del>
      <w:r w:rsidR="001C7BF8" w:rsidRPr="00B9644D">
        <w:t>association</w:t>
      </w:r>
      <w:ins w:id="124" w:author="Author">
        <w:r w:rsidRPr="00B9644D">
          <w:t>s</w:t>
        </w:r>
      </w:ins>
      <w:r w:rsidR="001C7BF8" w:rsidRPr="00B9644D">
        <w:t xml:space="preserve"> between air pollution and human health, laws </w:t>
      </w:r>
      <w:del w:id="125" w:author="Author">
        <w:r w:rsidR="001C7BF8" w:rsidRPr="00B9644D" w:rsidDel="00CC36DA">
          <w:delText>have been</w:delText>
        </w:r>
      </w:del>
      <w:ins w:id="126" w:author="Author">
        <w:r w:rsidRPr="00B9644D">
          <w:t>were</w:t>
        </w:r>
      </w:ins>
      <w:r w:rsidR="001C7BF8" w:rsidRPr="00B9644D">
        <w:t xml:space="preserve"> proposed to control the burning of fuels in London. Prior to 1981, there were no specific </w:t>
      </w:r>
      <w:del w:id="127" w:author="Author">
        <w:r w:rsidR="001C7BF8" w:rsidRPr="00B9644D" w:rsidDel="007621A7">
          <w:delText xml:space="preserve">standards for Ambient </w:delText>
        </w:r>
      </w:del>
      <w:ins w:id="128" w:author="Author">
        <w:r w:rsidR="007621A7" w:rsidRPr="00B9644D">
          <w:t xml:space="preserve">ambient </w:t>
        </w:r>
      </w:ins>
      <w:del w:id="129" w:author="Author">
        <w:r w:rsidR="001C7BF8" w:rsidRPr="00B9644D" w:rsidDel="007621A7">
          <w:delText xml:space="preserve">Air </w:delText>
        </w:r>
      </w:del>
      <w:ins w:id="130" w:author="Author">
        <w:r w:rsidR="007621A7" w:rsidRPr="00B9644D">
          <w:t xml:space="preserve">air </w:t>
        </w:r>
      </w:ins>
      <w:del w:id="131" w:author="Author">
        <w:r w:rsidR="001C7BF8" w:rsidRPr="00B9644D" w:rsidDel="007621A7">
          <w:delText xml:space="preserve">Quality </w:delText>
        </w:r>
      </w:del>
      <w:ins w:id="132" w:author="Author">
        <w:r w:rsidR="007621A7" w:rsidRPr="00B9644D">
          <w:t xml:space="preserve">quality </w:t>
        </w:r>
      </w:ins>
      <w:r w:rsidR="001C7BF8" w:rsidRPr="00B9644D">
        <w:t xml:space="preserve">(AAQ) </w:t>
      </w:r>
      <w:ins w:id="133" w:author="Author">
        <w:r w:rsidR="007621A7" w:rsidRPr="00B9644D">
          <w:t xml:space="preserve">standards </w:t>
        </w:r>
        <w:r w:rsidR="002D1CBA" w:rsidRPr="00B9644D">
          <w:t>for</w:t>
        </w:r>
      </w:ins>
      <w:del w:id="134" w:author="Author">
        <w:r w:rsidR="001C7BF8" w:rsidRPr="00B9644D" w:rsidDel="002D1CBA">
          <w:delText>in</w:delText>
        </w:r>
      </w:del>
      <w:r w:rsidR="001C7BF8" w:rsidRPr="00B9644D">
        <w:t xml:space="preserve"> India, and after enforcement of </w:t>
      </w:r>
      <w:ins w:id="135" w:author="Author">
        <w:r w:rsidRPr="00B9644D">
          <w:t xml:space="preserve">the </w:t>
        </w:r>
      </w:ins>
      <w:r w:rsidR="001C7BF8" w:rsidRPr="00B9644D">
        <w:t xml:space="preserve">Air (Prevention and Control of Pollution) Act 1981, the first </w:t>
      </w:r>
      <w:del w:id="136" w:author="Author">
        <w:r w:rsidR="001C7BF8" w:rsidRPr="00B9644D" w:rsidDel="00922A74">
          <w:delText>Ambient Air Quality</w:delText>
        </w:r>
      </w:del>
      <w:ins w:id="137" w:author="Author">
        <w:r w:rsidR="00922A74" w:rsidRPr="00B9644D">
          <w:t>AAQ</w:t>
        </w:r>
      </w:ins>
      <w:r w:rsidR="001C7BF8" w:rsidRPr="00B9644D">
        <w:t xml:space="preserve"> standards were adopted in November 1982 and </w:t>
      </w:r>
      <w:ins w:id="138" w:author="Author">
        <w:r w:rsidRPr="00B9644D">
          <w:t xml:space="preserve">subsequently </w:t>
        </w:r>
      </w:ins>
      <w:r w:rsidR="001C7BF8" w:rsidRPr="00B9644D">
        <w:t xml:space="preserve">revised in April 1994 and </w:t>
      </w:r>
      <w:del w:id="139" w:author="Author">
        <w:r w:rsidR="001C7BF8" w:rsidRPr="00B9644D" w:rsidDel="00CC36DA">
          <w:delText xml:space="preserve">again in </w:delText>
        </w:r>
      </w:del>
      <w:r w:rsidR="001C7BF8" w:rsidRPr="00B9644D">
        <w:t xml:space="preserve">November 2009 </w:t>
      </w:r>
      <w:commentRangeStart w:id="140"/>
      <w:ins w:id="141" w:author="Author">
        <w:r w:rsidRPr="00B9644D">
          <w:t>(National Ambient Air Quality Standards, 2009)</w:t>
        </w:r>
        <w:commentRangeEnd w:id="140"/>
        <w:r w:rsidRPr="00B9644D">
          <w:rPr>
            <w:rStyle w:val="CommentReference"/>
          </w:rPr>
          <w:commentReference w:id="140"/>
        </w:r>
      </w:ins>
      <w:del w:id="142" w:author="Author">
        <w:r w:rsidR="001C7BF8" w:rsidRPr="00B9644D" w:rsidDel="00CC36DA">
          <w:delText>[1].</w:delText>
        </w:r>
      </w:del>
      <w:ins w:id="143" w:author="Author">
        <w:r w:rsidRPr="00B9644D">
          <w:t>.</w:t>
        </w:r>
      </w:ins>
    </w:p>
    <w:p w14:paraId="4E46BEFC" w14:textId="379FECCE" w:rsidR="001C7BF8" w:rsidRPr="00B9644D" w:rsidDel="00045A2F" w:rsidRDefault="001C7BF8" w:rsidP="001C7BF8">
      <w:pPr>
        <w:pStyle w:val="ParagraphText"/>
        <w:rPr>
          <w:del w:id="144" w:author="Author"/>
        </w:rPr>
      </w:pPr>
      <w:r w:rsidRPr="00B9644D">
        <w:t xml:space="preserve">Air pollutants are </w:t>
      </w:r>
      <w:del w:id="145" w:author="Author">
        <w:r w:rsidRPr="00B9644D" w:rsidDel="0042070C">
          <w:delText>being let out</w:delText>
        </w:r>
      </w:del>
      <w:ins w:id="146" w:author="Author">
        <w:r w:rsidR="0042070C" w:rsidRPr="00B9644D">
          <w:t>emitted to</w:t>
        </w:r>
      </w:ins>
      <w:del w:id="147" w:author="Author">
        <w:r w:rsidRPr="00B9644D" w:rsidDel="0042070C">
          <w:delText xml:space="preserve"> into</w:delText>
        </w:r>
      </w:del>
      <w:r w:rsidRPr="00B9644D">
        <w:t xml:space="preserve"> the atmosphere from a variety of sources, and the</w:t>
      </w:r>
      <w:ins w:id="148" w:author="Author">
        <w:r w:rsidR="0042070C" w:rsidRPr="00B9644D">
          <w:t>ir</w:t>
        </w:r>
      </w:ins>
      <w:r w:rsidRPr="00B9644D">
        <w:t xml:space="preserve"> </w:t>
      </w:r>
      <w:ins w:id="149" w:author="Author">
        <w:r w:rsidR="0042070C" w:rsidRPr="00B9644D">
          <w:t xml:space="preserve">ambient </w:t>
        </w:r>
      </w:ins>
      <w:r w:rsidRPr="00B9644D">
        <w:t>concentration</w:t>
      </w:r>
      <w:ins w:id="150" w:author="Author">
        <w:r w:rsidR="0042070C" w:rsidRPr="00B9644D">
          <w:t>s</w:t>
        </w:r>
      </w:ins>
      <w:del w:id="151" w:author="Author">
        <w:r w:rsidRPr="00B9644D" w:rsidDel="0042070C">
          <w:delText xml:space="preserve"> of pollutants in the ambient air</w:delText>
        </w:r>
      </w:del>
      <w:r w:rsidRPr="00B9644D">
        <w:t xml:space="preserve"> depend</w:t>
      </w:r>
      <w:del w:id="152" w:author="Author">
        <w:r w:rsidRPr="00B9644D" w:rsidDel="0042070C">
          <w:delText>s</w:delText>
        </w:r>
      </w:del>
      <w:r w:rsidRPr="00B9644D">
        <w:t xml:space="preserve"> not only on </w:t>
      </w:r>
      <w:ins w:id="153" w:author="Author">
        <w:r w:rsidR="0042070C" w:rsidRPr="00B9644D">
          <w:t xml:space="preserve">emission amounts </w:t>
        </w:r>
      </w:ins>
      <w:del w:id="154" w:author="Author">
        <w:r w:rsidRPr="00B9644D" w:rsidDel="0042070C">
          <w:delText xml:space="preserve">the quantities that are emitted </w:delText>
        </w:r>
      </w:del>
      <w:r w:rsidRPr="00B9644D">
        <w:t xml:space="preserve">but also </w:t>
      </w:r>
      <w:ins w:id="155" w:author="Author">
        <w:r w:rsidR="00FA7D67" w:rsidRPr="00B9644D">
          <w:t xml:space="preserve">on </w:t>
        </w:r>
        <w:r w:rsidR="0042070C" w:rsidRPr="00B9644D">
          <w:t xml:space="preserve">their </w:t>
        </w:r>
      </w:ins>
      <w:del w:id="156" w:author="Author">
        <w:r w:rsidRPr="00B9644D" w:rsidDel="0042070C">
          <w:delText>the ability of the atmosphere, either to absorb or disperse these pollutants</w:delText>
        </w:r>
      </w:del>
      <w:ins w:id="157" w:author="Author">
        <w:r w:rsidR="0042070C" w:rsidRPr="00B9644D">
          <w:t>adsorption and dispersal in the atmosphere</w:t>
        </w:r>
      </w:ins>
      <w:commentRangeStart w:id="158"/>
      <w:r w:rsidRPr="00B9644D">
        <w:t xml:space="preserve">. </w:t>
      </w:r>
      <w:ins w:id="159" w:author="Author">
        <w:r w:rsidR="0042070C" w:rsidRPr="00B9644D">
          <w:t xml:space="preserve">Therefore, </w:t>
        </w:r>
      </w:ins>
      <w:del w:id="160" w:author="Author">
        <w:r w:rsidRPr="00B9644D" w:rsidDel="0042070C">
          <w:delText>U</w:delText>
        </w:r>
      </w:del>
      <w:ins w:id="161" w:author="Author">
        <w:r w:rsidR="0042070C" w:rsidRPr="00B9644D">
          <w:t>u</w:t>
        </w:r>
      </w:ins>
      <w:r w:rsidRPr="00B9644D">
        <w:t>nderstanding the</w:t>
      </w:r>
      <w:ins w:id="162" w:author="Author">
        <w:r w:rsidR="0042070C" w:rsidRPr="00B9644D">
          <w:t xml:space="preserve"> influence of </w:t>
        </w:r>
      </w:ins>
      <w:del w:id="163" w:author="Author">
        <w:r w:rsidRPr="00B9644D" w:rsidDel="0042070C">
          <w:delText xml:space="preserve"> behavior of </w:delText>
        </w:r>
      </w:del>
      <w:r w:rsidRPr="00B9644D">
        <w:t xml:space="preserve">meteorological </w:t>
      </w:r>
      <w:del w:id="164" w:author="Author">
        <w:r w:rsidRPr="00B9644D" w:rsidDel="0042070C">
          <w:delText xml:space="preserve">parameters </w:delText>
        </w:r>
      </w:del>
      <w:ins w:id="165" w:author="Author">
        <w:r w:rsidR="0042070C" w:rsidRPr="00B9644D">
          <w:t>variables</w:t>
        </w:r>
      </w:ins>
      <w:del w:id="166" w:author="Author">
        <w:r w:rsidRPr="00B9644D" w:rsidDel="0042070C">
          <w:delText xml:space="preserve">in </w:delText>
        </w:r>
        <w:r w:rsidRPr="00B9644D" w:rsidDel="00045A2F">
          <w:delText>the planetary boundary layer</w:delText>
        </w:r>
      </w:del>
      <w:ins w:id="167" w:author="Author">
        <w:r w:rsidR="0042070C" w:rsidRPr="00B9644D">
          <w:t>, such as wind speed, wind direct</w:t>
        </w:r>
        <w:r w:rsidR="00045A2F" w:rsidRPr="00B9644D">
          <w:t>ion</w:t>
        </w:r>
        <w:r w:rsidR="0042070C" w:rsidRPr="00B9644D">
          <w:t>, and temperature,</w:t>
        </w:r>
      </w:ins>
      <w:r w:rsidRPr="00B9644D">
        <w:t xml:space="preserve"> is important</w:t>
      </w:r>
      <w:ins w:id="168" w:author="Author">
        <w:r w:rsidR="00045A2F" w:rsidRPr="00B9644D">
          <w:t xml:space="preserve"> for air pollution research (Wexlet, 1961)</w:t>
        </w:r>
        <w:commentRangeEnd w:id="158"/>
        <w:r w:rsidR="00045A2F" w:rsidRPr="00B9644D">
          <w:rPr>
            <w:rStyle w:val="CommentReference"/>
          </w:rPr>
          <w:commentReference w:id="158"/>
        </w:r>
      </w:ins>
      <w:del w:id="169" w:author="Author">
        <w:r w:rsidRPr="00B9644D" w:rsidDel="0042070C">
          <w:delText xml:space="preserve"> because atmosphere is the medium in which air pollutants are transported away from the source, which is governed by the meteorological parameters such as atmospheric wind speed, wind direction, and temperature </w:delText>
        </w:r>
        <w:r w:rsidRPr="00B9644D" w:rsidDel="00045A2F">
          <w:delText>[2]</w:delText>
        </w:r>
      </w:del>
      <w:r w:rsidRPr="00B9644D">
        <w:t>.</w:t>
      </w:r>
    </w:p>
    <w:p w14:paraId="0B19BAC4" w14:textId="2A0EAF68" w:rsidR="001C7BF8" w:rsidRPr="00B9644D" w:rsidRDefault="00045A2F" w:rsidP="001C7BF8">
      <w:pPr>
        <w:pStyle w:val="ParagraphText"/>
      </w:pPr>
      <w:ins w:id="170" w:author="Author">
        <w:r w:rsidRPr="00B9644D">
          <w:t xml:space="preserve"> </w:t>
        </w:r>
        <w:commentRangeStart w:id="171"/>
        <w:r w:rsidRPr="00B9644D">
          <w:t>Indeed</w:t>
        </w:r>
        <w:commentRangeEnd w:id="171"/>
        <w:r w:rsidRPr="00B9644D">
          <w:rPr>
            <w:rStyle w:val="CommentReference"/>
          </w:rPr>
          <w:commentReference w:id="171"/>
        </w:r>
        <w:r w:rsidRPr="00B9644D">
          <w:t xml:space="preserve">, </w:t>
        </w:r>
      </w:ins>
      <w:del w:id="172" w:author="Author">
        <w:r w:rsidR="001C7BF8" w:rsidRPr="00B9644D" w:rsidDel="00045A2F">
          <w:delText xml:space="preserve">The </w:delText>
        </w:r>
      </w:del>
      <w:r w:rsidR="001C7BF8" w:rsidRPr="00B9644D">
        <w:t>pollution concentration</w:t>
      </w:r>
      <w:ins w:id="173" w:author="Author">
        <w:r w:rsidRPr="00B9644D">
          <w:t>s</w:t>
        </w:r>
      </w:ins>
      <w:r w:rsidR="001C7BF8" w:rsidRPr="00B9644D">
        <w:t xml:space="preserve"> in </w:t>
      </w:r>
      <w:del w:id="174" w:author="Author">
        <w:r w:rsidR="001C7BF8" w:rsidRPr="00B9644D" w:rsidDel="00045A2F">
          <w:delText xml:space="preserve">an </w:delText>
        </w:r>
      </w:del>
      <w:r w:rsidR="001C7BF8" w:rsidRPr="00B9644D">
        <w:t>urban area</w:t>
      </w:r>
      <w:ins w:id="175" w:author="Author">
        <w:r w:rsidRPr="00B9644D">
          <w:t xml:space="preserve">s are </w:t>
        </w:r>
      </w:ins>
      <w:del w:id="176" w:author="Author">
        <w:r w:rsidR="001C7BF8" w:rsidRPr="00B9644D" w:rsidDel="00045A2F">
          <w:delText xml:space="preserve"> is </w:delText>
        </w:r>
      </w:del>
      <w:r w:rsidR="001C7BF8" w:rsidRPr="00B9644D">
        <w:t xml:space="preserve">a function of mixing depth, wind speed, and </w:t>
      </w:r>
      <w:ins w:id="177" w:author="Author">
        <w:r w:rsidR="00AD50B5" w:rsidRPr="00B9644D">
          <w:t xml:space="preserve">the </w:t>
        </w:r>
      </w:ins>
      <w:del w:id="178" w:author="Author">
        <w:r w:rsidR="001C7BF8" w:rsidRPr="00B9644D" w:rsidDel="00AD50B5">
          <w:delText>physical size of the city</w:delText>
        </w:r>
      </w:del>
      <w:ins w:id="179" w:author="Author">
        <w:r w:rsidR="00AD50B5" w:rsidRPr="00B9644D">
          <w:t>extent of the urban area</w:t>
        </w:r>
      </w:ins>
      <w:r w:rsidR="001C7BF8" w:rsidRPr="00B9644D">
        <w:t xml:space="preserve">. </w:t>
      </w:r>
      <w:ins w:id="180" w:author="Author">
        <w:r w:rsidR="00AD50B5" w:rsidRPr="00B9644D">
          <w:t xml:space="preserve">To complicate matters, </w:t>
        </w:r>
      </w:ins>
      <w:del w:id="181" w:author="Author">
        <w:r w:rsidR="001C7BF8" w:rsidRPr="00B9644D" w:rsidDel="00AD50B5">
          <w:delText>The a</w:delText>
        </w:r>
      </w:del>
      <w:ins w:id="182" w:author="Author">
        <w:r w:rsidR="00AD50B5" w:rsidRPr="00B9644D">
          <w:t>a</w:t>
        </w:r>
      </w:ins>
      <w:r w:rsidR="001C7BF8" w:rsidRPr="00B9644D">
        <w:t>verage wind speed</w:t>
      </w:r>
      <w:ins w:id="183" w:author="Author">
        <w:r w:rsidR="00AD50B5" w:rsidRPr="00B9644D">
          <w:t>s</w:t>
        </w:r>
      </w:ins>
      <w:r w:rsidR="001C7BF8" w:rsidRPr="00B9644D">
        <w:t xml:space="preserve"> </w:t>
      </w:r>
      <w:ins w:id="184" w:author="Author">
        <w:r w:rsidR="00AD50B5" w:rsidRPr="00B9644D">
          <w:t>tend to vary</w:t>
        </w:r>
      </w:ins>
      <w:del w:id="185" w:author="Author">
        <w:r w:rsidR="001C7BF8" w:rsidRPr="00B9644D" w:rsidDel="00AD50B5">
          <w:delText>varies more or less from place to place</w:delText>
        </w:r>
      </w:del>
      <w:ins w:id="186" w:author="Author">
        <w:r w:rsidR="00AD50B5" w:rsidRPr="00B9644D">
          <w:t xml:space="preserve"> between locations</w:t>
        </w:r>
      </w:ins>
      <w:r w:rsidR="001C7BF8" w:rsidRPr="00B9644D">
        <w:t xml:space="preserve">, </w:t>
      </w:r>
      <w:del w:id="187" w:author="Author">
        <w:r w:rsidR="001C7BF8" w:rsidRPr="00B9644D" w:rsidDel="00AD50B5">
          <w:delText>from month to month</w:delText>
        </w:r>
      </w:del>
      <w:ins w:id="188" w:author="Author">
        <w:r w:rsidR="00AD50B5" w:rsidRPr="00B9644D">
          <w:t>seasonally,</w:t>
        </w:r>
      </w:ins>
      <w:r w:rsidR="001C7BF8" w:rsidRPr="00B9644D">
        <w:t xml:space="preserve"> and </w:t>
      </w:r>
      <w:ins w:id="189" w:author="Author">
        <w:r w:rsidR="00AD50B5" w:rsidRPr="00B9644D">
          <w:t>diurnally</w:t>
        </w:r>
      </w:ins>
      <w:del w:id="190" w:author="Author">
        <w:r w:rsidR="001C7BF8" w:rsidRPr="00B9644D" w:rsidDel="00AD50B5">
          <w:delText>from morning to afternoon</w:delText>
        </w:r>
      </w:del>
      <w:r w:rsidR="001C7BF8" w:rsidRPr="00B9644D">
        <w:t xml:space="preserve"> </w:t>
      </w:r>
      <w:ins w:id="191" w:author="Author">
        <w:r w:rsidR="00EA5640" w:rsidRPr="00B9644D">
          <w:t>(Holzworth, 1967)</w:t>
        </w:r>
      </w:ins>
      <w:del w:id="192" w:author="Author">
        <w:r w:rsidR="001C7BF8" w:rsidRPr="00B9644D" w:rsidDel="00EA5640">
          <w:delText>[3]</w:delText>
        </w:r>
      </w:del>
      <w:r w:rsidR="001C7BF8" w:rsidRPr="00B9644D">
        <w:t xml:space="preserve">. </w:t>
      </w:r>
      <w:del w:id="193" w:author="Author">
        <w:r w:rsidR="001C7BF8" w:rsidRPr="00B9644D" w:rsidDel="00AD50B5">
          <w:delText>The s</w:delText>
        </w:r>
      </w:del>
      <w:ins w:id="194" w:author="Author">
        <w:r w:rsidR="00AD50B5" w:rsidRPr="00B9644D">
          <w:t>S</w:t>
        </w:r>
      </w:ins>
      <w:r w:rsidR="001C7BF8" w:rsidRPr="00B9644D">
        <w:t xml:space="preserve">easonal </w:t>
      </w:r>
      <w:ins w:id="195" w:author="Author">
        <w:r w:rsidR="00AD50B5" w:rsidRPr="00B9644D">
          <w:t xml:space="preserve">weather </w:t>
        </w:r>
      </w:ins>
      <w:r w:rsidR="001C7BF8" w:rsidRPr="00B9644D">
        <w:t>variation</w:t>
      </w:r>
      <w:ins w:id="196" w:author="Author">
        <w:r w:rsidR="00AD50B5" w:rsidRPr="00B9644D">
          <w:t>s</w:t>
        </w:r>
      </w:ins>
      <w:del w:id="197" w:author="Author">
        <w:r w:rsidR="001C7BF8" w:rsidRPr="00B9644D" w:rsidDel="00AD50B5">
          <w:delText xml:space="preserve"> is</w:delText>
        </w:r>
      </w:del>
      <w:r w:rsidR="001C7BF8" w:rsidRPr="00B9644D">
        <w:t xml:space="preserve"> also influenc</w:t>
      </w:r>
      <w:ins w:id="198" w:author="Author">
        <w:r w:rsidR="00AD50B5" w:rsidRPr="00B9644D">
          <w:t>e</w:t>
        </w:r>
      </w:ins>
      <w:del w:id="199" w:author="Author">
        <w:r w:rsidR="001C7BF8" w:rsidRPr="00B9644D" w:rsidDel="00AD50B5">
          <w:delText>ing</w:delText>
        </w:r>
      </w:del>
      <w:r w:rsidR="001C7BF8" w:rsidRPr="00B9644D">
        <w:t xml:space="preserve"> the concentration</w:t>
      </w:r>
      <w:ins w:id="200" w:author="Author">
        <w:r w:rsidR="00AD50B5" w:rsidRPr="00B9644D">
          <w:t>s</w:t>
        </w:r>
      </w:ins>
      <w:r w:rsidR="001C7BF8" w:rsidRPr="00B9644D">
        <w:t xml:space="preserve"> of </w:t>
      </w:r>
      <w:del w:id="201" w:author="Author">
        <w:r w:rsidR="001C7BF8" w:rsidRPr="00B9644D" w:rsidDel="00AD50B5">
          <w:delText>pollution</w:delText>
        </w:r>
      </w:del>
      <w:ins w:id="202" w:author="Author">
        <w:r w:rsidR="00AD50B5" w:rsidRPr="00B9644D">
          <w:t>pollutants</w:t>
        </w:r>
      </w:ins>
      <w:r w:rsidR="001C7BF8" w:rsidRPr="00B9644D">
        <w:t xml:space="preserve">. </w:t>
      </w:r>
      <w:ins w:id="203" w:author="Author">
        <w:r w:rsidR="00AD50B5" w:rsidRPr="00B9644D">
          <w:t xml:space="preserve">For example, </w:t>
        </w:r>
      </w:ins>
      <w:del w:id="204" w:author="Author">
        <w:r w:rsidR="001C7BF8" w:rsidRPr="00B9644D" w:rsidDel="00AD50B5">
          <w:delText>T</w:delText>
        </w:r>
      </w:del>
      <w:ins w:id="205" w:author="Author">
        <w:r w:rsidR="00AD50B5" w:rsidRPr="00B9644D">
          <w:t>t</w:t>
        </w:r>
      </w:ins>
      <w:r w:rsidR="001C7BF8" w:rsidRPr="00B9644D">
        <w:t>he concentration</w:t>
      </w:r>
      <w:ins w:id="206" w:author="Author">
        <w:r w:rsidR="00AD50B5" w:rsidRPr="00B9644D">
          <w:t>s</w:t>
        </w:r>
      </w:ins>
      <w:r w:rsidR="001C7BF8" w:rsidRPr="00B9644D">
        <w:t xml:space="preserve"> of particulate pollutants </w:t>
      </w:r>
      <w:ins w:id="207" w:author="Author">
        <w:r w:rsidR="00AD50B5" w:rsidRPr="00B9644D">
          <w:t>in the urban region of Kolkata, India, are</w:t>
        </w:r>
      </w:ins>
      <w:del w:id="208" w:author="Author">
        <w:r w:rsidR="001C7BF8" w:rsidRPr="00B9644D" w:rsidDel="00AD50B5">
          <w:delText>during winter was</w:delText>
        </w:r>
      </w:del>
      <w:r w:rsidR="001C7BF8" w:rsidRPr="00B9644D">
        <w:t xml:space="preserve"> </w:t>
      </w:r>
      <w:ins w:id="209" w:author="Author">
        <w:r w:rsidR="00AD50B5" w:rsidRPr="00B9644D">
          <w:t xml:space="preserve">consistently </w:t>
        </w:r>
      </w:ins>
      <w:r w:rsidR="001C7BF8" w:rsidRPr="00B9644D">
        <w:t xml:space="preserve">higher </w:t>
      </w:r>
      <w:ins w:id="210" w:author="Author">
        <w:r w:rsidR="00AD50B5" w:rsidRPr="00B9644D">
          <w:t>in winter</w:t>
        </w:r>
      </w:ins>
      <w:del w:id="211" w:author="Author">
        <w:r w:rsidR="001C7BF8" w:rsidRPr="00B9644D" w:rsidDel="00AD50B5">
          <w:delText>than that in other seasons</w:delText>
        </w:r>
      </w:del>
      <w:r w:rsidR="001C7BF8" w:rsidRPr="00B9644D">
        <w:t xml:space="preserve">, irrespective of </w:t>
      </w:r>
      <w:del w:id="212" w:author="Author">
        <w:r w:rsidR="001C7BF8" w:rsidRPr="00B9644D" w:rsidDel="00AD50B5">
          <w:delText>the monitoring sites</w:delText>
        </w:r>
      </w:del>
      <w:ins w:id="213" w:author="Author">
        <w:r w:rsidR="00AD50B5" w:rsidRPr="00B9644D">
          <w:t>location,</w:t>
        </w:r>
      </w:ins>
      <w:del w:id="214" w:author="Author">
        <w:r w:rsidR="001C7BF8" w:rsidRPr="00B9644D" w:rsidDel="00AD50B5">
          <w:delText xml:space="preserve"> at</w:delText>
        </w:r>
      </w:del>
      <w:r w:rsidR="001C7BF8" w:rsidRPr="00B9644D">
        <w:t xml:space="preserve"> </w:t>
      </w:r>
      <w:del w:id="215" w:author="Author">
        <w:r w:rsidR="001C7BF8" w:rsidRPr="00B9644D" w:rsidDel="00AD50B5">
          <w:delText>urban region of Kolkata</w:delText>
        </w:r>
        <w:r w:rsidR="001C7BF8" w:rsidRPr="00B9644D" w:rsidDel="00EA5640">
          <w:delText xml:space="preserve"> (</w:delText>
        </w:r>
        <w:r w:rsidR="001C7BF8" w:rsidRPr="00B9644D" w:rsidDel="00AD50B5">
          <w:delText>India</w:delText>
        </w:r>
        <w:r w:rsidR="001C7BF8" w:rsidRPr="00B9644D" w:rsidDel="00EA5640">
          <w:delText>)</w:delText>
        </w:r>
        <w:r w:rsidR="001C7BF8" w:rsidRPr="00B9644D" w:rsidDel="00AD50B5">
          <w:delText xml:space="preserve">, </w:delText>
        </w:r>
      </w:del>
      <w:r w:rsidR="001C7BF8" w:rsidRPr="00B9644D">
        <w:t>because of the longer residence time</w:t>
      </w:r>
      <w:ins w:id="216" w:author="Author">
        <w:r w:rsidR="00AD50B5" w:rsidRPr="00B9644D">
          <w:t>s</w:t>
        </w:r>
      </w:ins>
      <w:r w:rsidR="001C7BF8" w:rsidRPr="00B9644D">
        <w:t xml:space="preserve"> of particulates in the atmosphere </w:t>
      </w:r>
      <w:del w:id="217" w:author="Author">
        <w:r w:rsidR="001C7BF8" w:rsidRPr="00B9644D" w:rsidDel="00AD50B5">
          <w:delText xml:space="preserve">during winter </w:delText>
        </w:r>
      </w:del>
      <w:r w:rsidR="001C7BF8" w:rsidRPr="00B9644D">
        <w:t xml:space="preserve">due to </w:t>
      </w:r>
      <w:del w:id="218" w:author="Author">
        <w:r w:rsidR="001C7BF8" w:rsidRPr="00B9644D" w:rsidDel="00AD50B5">
          <w:delText xml:space="preserve">low </w:delText>
        </w:r>
      </w:del>
      <w:ins w:id="219" w:author="Author">
        <w:r w:rsidR="00AD50B5" w:rsidRPr="00B9644D">
          <w:t xml:space="preserve">light </w:t>
        </w:r>
      </w:ins>
      <w:r w:rsidR="001C7BF8" w:rsidRPr="00B9644D">
        <w:t xml:space="preserve">winds and </w:t>
      </w:r>
      <w:ins w:id="220" w:author="Author">
        <w:r w:rsidR="00AD50B5" w:rsidRPr="00B9644D">
          <w:t xml:space="preserve">a </w:t>
        </w:r>
      </w:ins>
      <w:del w:id="221" w:author="Author">
        <w:r w:rsidR="001C7BF8" w:rsidRPr="00B9644D" w:rsidDel="00AD50B5">
          <w:delText xml:space="preserve">low </w:delText>
        </w:r>
      </w:del>
      <w:ins w:id="222" w:author="Author">
        <w:r w:rsidR="00AD50B5" w:rsidRPr="00B9644D">
          <w:t xml:space="preserve">shallow </w:t>
        </w:r>
      </w:ins>
      <w:r w:rsidR="001C7BF8" w:rsidRPr="00B9644D">
        <w:t xml:space="preserve">mixing height </w:t>
      </w:r>
      <w:ins w:id="223" w:author="Author">
        <w:r w:rsidR="00EA5640" w:rsidRPr="00B9644D">
          <w:t>(Karar et al., 2006)</w:t>
        </w:r>
      </w:ins>
      <w:del w:id="224" w:author="Author">
        <w:r w:rsidR="001C7BF8" w:rsidRPr="00B9644D" w:rsidDel="00EA5640">
          <w:delText>[4]</w:delText>
        </w:r>
      </w:del>
      <w:r w:rsidR="001C7BF8" w:rsidRPr="00B9644D">
        <w:t xml:space="preserve">. </w:t>
      </w:r>
      <w:del w:id="225" w:author="Author">
        <w:r w:rsidR="001C7BF8" w:rsidRPr="00B9644D" w:rsidDel="00AD50B5">
          <w:delText>The influence of s</w:delText>
        </w:r>
      </w:del>
      <w:ins w:id="226" w:author="Author">
        <w:r w:rsidR="00AD50B5" w:rsidRPr="00B9644D">
          <w:t>S</w:t>
        </w:r>
      </w:ins>
      <w:r w:rsidR="001C7BF8" w:rsidRPr="00B9644D">
        <w:t xml:space="preserve">easonal </w:t>
      </w:r>
      <w:ins w:id="227" w:author="Author">
        <w:r w:rsidR="00AD50B5" w:rsidRPr="00B9644D">
          <w:t xml:space="preserve">air pollution patterns </w:t>
        </w:r>
      </w:ins>
      <w:del w:id="228" w:author="Author">
        <w:r w:rsidR="001C7BF8" w:rsidRPr="00B9644D" w:rsidDel="00AD50B5">
          <w:delText xml:space="preserve">variation on air pollutants concentration </w:delText>
        </w:r>
      </w:del>
      <w:ins w:id="229" w:author="Author">
        <w:r w:rsidR="00AD50B5" w:rsidRPr="00B9644D">
          <w:t xml:space="preserve">have also been observed </w:t>
        </w:r>
      </w:ins>
      <w:r w:rsidR="001C7BF8" w:rsidRPr="00B9644D">
        <w:t>in Haridwar</w:t>
      </w:r>
      <w:del w:id="230" w:author="Author">
        <w:r w:rsidR="001C7BF8" w:rsidRPr="00B9644D" w:rsidDel="00AD50B5">
          <w:delText xml:space="preserve"> (</w:delText>
        </w:r>
      </w:del>
      <w:ins w:id="231" w:author="Author">
        <w:r w:rsidR="00AD50B5" w:rsidRPr="00B9644D">
          <w:t xml:space="preserve">, </w:t>
        </w:r>
      </w:ins>
      <w:r w:rsidR="001C7BF8" w:rsidRPr="00B9644D">
        <w:t>India</w:t>
      </w:r>
      <w:ins w:id="232" w:author="Author">
        <w:r w:rsidR="00AD50B5" w:rsidRPr="00B9644D">
          <w:t>,</w:t>
        </w:r>
      </w:ins>
      <w:del w:id="233" w:author="Author">
        <w:r w:rsidR="001C7BF8" w:rsidRPr="00B9644D" w:rsidDel="00AD50B5">
          <w:delText>) was observed that the concentrations of air</w:delText>
        </w:r>
      </w:del>
      <w:ins w:id="234" w:author="Author">
        <w:r w:rsidR="00AD50B5" w:rsidRPr="00B9644D">
          <w:t xml:space="preserve"> with high concentrations of</w:t>
        </w:r>
      </w:ins>
      <w:r w:rsidR="001C7BF8" w:rsidRPr="00B9644D">
        <w:t xml:space="preserve"> pollutants </w:t>
      </w:r>
      <w:del w:id="235" w:author="Author">
        <w:r w:rsidR="001C7BF8" w:rsidRPr="00B9644D" w:rsidDel="00AD50B5">
          <w:delText>were high</w:delText>
        </w:r>
      </w:del>
      <w:ins w:id="236" w:author="Author">
        <w:r w:rsidR="00AD50B5" w:rsidRPr="00B9644D">
          <w:t>occurring</w:t>
        </w:r>
      </w:ins>
      <w:r w:rsidR="001C7BF8" w:rsidRPr="00B9644D">
        <w:t xml:space="preserve"> in winter </w:t>
      </w:r>
      <w:del w:id="237" w:author="Author">
        <w:r w:rsidR="001C7BF8" w:rsidRPr="00B9644D" w:rsidDel="00AD50B5">
          <w:delText>in comparison</w:delText>
        </w:r>
      </w:del>
      <w:ins w:id="238" w:author="Author">
        <w:r w:rsidR="00AD50B5" w:rsidRPr="00B9644D">
          <w:t>compared to</w:t>
        </w:r>
      </w:ins>
      <w:r w:rsidR="001C7BF8" w:rsidRPr="00B9644D">
        <w:t xml:space="preserve"> </w:t>
      </w:r>
      <w:ins w:id="239" w:author="Author">
        <w:r w:rsidR="00FA7D67" w:rsidRPr="00B9644D">
          <w:t xml:space="preserve">the </w:t>
        </w:r>
      </w:ins>
      <w:del w:id="240" w:author="Author">
        <w:r w:rsidR="001C7BF8" w:rsidRPr="00B9644D" w:rsidDel="00FA7D67">
          <w:delText xml:space="preserve">to </w:delText>
        </w:r>
      </w:del>
      <w:r w:rsidR="001C7BF8" w:rsidRPr="00B9644D">
        <w:t xml:space="preserve">summer </w:t>
      </w:r>
      <w:ins w:id="241" w:author="Author">
        <w:r w:rsidR="00AD50B5" w:rsidRPr="00B9644D">
          <w:t>and</w:t>
        </w:r>
      </w:ins>
      <w:del w:id="242" w:author="Author">
        <w:r w:rsidR="001C7BF8" w:rsidRPr="00B9644D" w:rsidDel="00AD50B5">
          <w:delText>or</w:delText>
        </w:r>
      </w:del>
      <w:r w:rsidR="001C7BF8" w:rsidRPr="00B9644D">
        <w:t xml:space="preserve"> monsoon seasons </w:t>
      </w:r>
      <w:ins w:id="243" w:author="Author">
        <w:r w:rsidR="00EA5640" w:rsidRPr="00B9644D">
          <w:t>(Chauhan et al., 2010)</w:t>
        </w:r>
      </w:ins>
      <w:del w:id="244" w:author="Author">
        <w:r w:rsidR="001C7BF8" w:rsidRPr="00B9644D" w:rsidDel="00EA5640">
          <w:delText>[5]</w:delText>
        </w:r>
      </w:del>
      <w:r w:rsidR="001C7BF8" w:rsidRPr="00B9644D">
        <w:t>.</w:t>
      </w:r>
    </w:p>
    <w:p w14:paraId="751EB649" w14:textId="282FC1DD" w:rsidR="001C7BF8" w:rsidRPr="00B9644D" w:rsidRDefault="001C7BF8" w:rsidP="001C7BF8">
      <w:pPr>
        <w:pStyle w:val="ParagraphText"/>
      </w:pPr>
      <w:r w:rsidRPr="00B9644D">
        <w:t xml:space="preserve">Dominick et al. </w:t>
      </w:r>
      <w:ins w:id="245" w:author="Author">
        <w:r w:rsidR="00EA5640" w:rsidRPr="00B9644D">
          <w:t>(2012)</w:t>
        </w:r>
      </w:ins>
      <w:del w:id="246" w:author="Author">
        <w:r w:rsidRPr="00B9644D" w:rsidDel="00EA5640">
          <w:delText>[6]</w:delText>
        </w:r>
      </w:del>
      <w:r w:rsidRPr="00B9644D">
        <w:t xml:space="preserve"> studied the influence of </w:t>
      </w:r>
      <w:ins w:id="247" w:author="Author">
        <w:r w:rsidR="00AD50B5" w:rsidRPr="00B9644D">
          <w:t xml:space="preserve">a range of </w:t>
        </w:r>
      </w:ins>
      <w:r w:rsidRPr="00B9644D">
        <w:t>meteorological parameters</w:t>
      </w:r>
      <w:ins w:id="248" w:author="Author">
        <w:r w:rsidR="00AD50B5" w:rsidRPr="00B9644D">
          <w:t>,</w:t>
        </w:r>
      </w:ins>
      <w:r w:rsidRPr="00B9644D">
        <w:t xml:space="preserve"> such as temperature, relative humidity, and wind speed</w:t>
      </w:r>
      <w:ins w:id="249" w:author="Author">
        <w:r w:rsidR="00AD50B5" w:rsidRPr="00B9644D">
          <w:t>,</w:t>
        </w:r>
      </w:ins>
      <w:r w:rsidRPr="00B9644D">
        <w:t xml:space="preserve"> on </w:t>
      </w:r>
      <w:del w:id="250" w:author="Author">
        <w:r w:rsidRPr="00B9644D" w:rsidDel="00AD50B5">
          <w:delText xml:space="preserve">a daily </w:delText>
        </w:r>
      </w:del>
      <w:r w:rsidRPr="00B9644D">
        <w:t xml:space="preserve">average </w:t>
      </w:r>
      <w:ins w:id="251" w:author="Author">
        <w:r w:rsidR="00AD50B5" w:rsidRPr="00B9644D">
          <w:t xml:space="preserve">daily </w:t>
        </w:r>
      </w:ins>
      <w:del w:id="252" w:author="Author">
        <w:r w:rsidRPr="00B9644D" w:rsidDel="00AD50B5">
          <w:delText>computation of</w:delText>
        </w:r>
      </w:del>
      <w:ins w:id="253" w:author="Author">
        <w:r w:rsidR="00AD50B5" w:rsidRPr="00B9644D">
          <w:t>concentrations of</w:t>
        </w:r>
      </w:ins>
      <w:r w:rsidRPr="00B9644D">
        <w:t xml:space="preserve"> </w:t>
      </w:r>
      <w:r w:rsidRPr="00B9644D">
        <w:lastRenderedPageBreak/>
        <w:t>PM</w:t>
      </w:r>
      <w:r w:rsidRPr="00B9644D">
        <w:rPr>
          <w:vertAlign w:val="subscript"/>
        </w:rPr>
        <w:t>10</w:t>
      </w:r>
      <w:r w:rsidRPr="00B9644D">
        <w:t> and NO</w:t>
      </w:r>
      <w:r w:rsidRPr="00B9644D">
        <w:rPr>
          <w:vertAlign w:val="subscript"/>
        </w:rPr>
        <w:t>2</w:t>
      </w:r>
      <w:r w:rsidRPr="00B9644D">
        <w:t xml:space="preserve"> at three </w:t>
      </w:r>
      <w:del w:id="254" w:author="Author">
        <w:r w:rsidRPr="00B9644D" w:rsidDel="00AD50B5">
          <w:delText>selected stations</w:delText>
        </w:r>
      </w:del>
      <w:ins w:id="255" w:author="Author">
        <w:r w:rsidR="00AD50B5" w:rsidRPr="00B9644D">
          <w:t>sites</w:t>
        </w:r>
      </w:ins>
      <w:r w:rsidRPr="00B9644D">
        <w:t xml:space="preserve"> in Malaysia</w:t>
      </w:r>
      <w:ins w:id="256" w:author="Author">
        <w:r w:rsidR="00AD50B5" w:rsidRPr="00B9644D">
          <w:t>, reporting</w:t>
        </w:r>
      </w:ins>
      <w:del w:id="257" w:author="Author">
        <w:r w:rsidRPr="00B9644D" w:rsidDel="00AD50B5">
          <w:delText xml:space="preserve"> and found</w:delText>
        </w:r>
      </w:del>
      <w:r w:rsidRPr="00B9644D">
        <w:t xml:space="preserve"> that </w:t>
      </w:r>
      <w:ins w:id="258" w:author="Author">
        <w:r w:rsidR="00AD50B5" w:rsidRPr="00B9644D">
          <w:t>PM</w:t>
        </w:r>
        <w:r w:rsidR="00AD50B5" w:rsidRPr="00B9644D">
          <w:rPr>
            <w:vertAlign w:val="subscript"/>
          </w:rPr>
          <w:t>10</w:t>
        </w:r>
        <w:r w:rsidR="00AD50B5" w:rsidRPr="00B9644D">
          <w:t> </w:t>
        </w:r>
      </w:ins>
      <w:del w:id="259" w:author="Author">
        <w:r w:rsidRPr="00B9644D" w:rsidDel="00AD50B5">
          <w:delText>the temperature has a</w:delText>
        </w:r>
      </w:del>
      <w:ins w:id="260" w:author="Author">
        <w:r w:rsidR="00AD50B5" w:rsidRPr="00B9644D">
          <w:t xml:space="preserve">was positively correlated with temperature </w:t>
        </w:r>
      </w:ins>
      <w:del w:id="261" w:author="Author">
        <w:r w:rsidRPr="00B9644D" w:rsidDel="00AD50B5">
          <w:delText xml:space="preserve"> positive correlation to the concentration of PM</w:delText>
        </w:r>
        <w:r w:rsidRPr="00B9644D" w:rsidDel="00AD50B5">
          <w:rPr>
            <w:vertAlign w:val="subscript"/>
          </w:rPr>
          <w:delText>10</w:delText>
        </w:r>
        <w:r w:rsidRPr="00B9644D" w:rsidDel="00AD50B5">
          <w:delText> </w:delText>
        </w:r>
      </w:del>
      <w:r w:rsidRPr="00B9644D">
        <w:t xml:space="preserve">but </w:t>
      </w:r>
      <w:del w:id="262" w:author="Author">
        <w:r w:rsidRPr="00B9644D" w:rsidDel="00AD50B5">
          <w:delText xml:space="preserve">a </w:delText>
        </w:r>
      </w:del>
      <w:r w:rsidRPr="00B9644D">
        <w:t>negative</w:t>
      </w:r>
      <w:ins w:id="263" w:author="Author">
        <w:r w:rsidR="00AD50B5" w:rsidRPr="00B9644D">
          <w:t>ly</w:t>
        </w:r>
      </w:ins>
      <w:r w:rsidRPr="00B9644D">
        <w:t xml:space="preserve"> </w:t>
      </w:r>
      <w:del w:id="264" w:author="Author">
        <w:r w:rsidRPr="00B9644D" w:rsidDel="00AD50B5">
          <w:delText xml:space="preserve">correlation </w:delText>
        </w:r>
      </w:del>
      <w:ins w:id="265" w:author="Author">
        <w:r w:rsidR="00AD50B5" w:rsidRPr="00B9644D">
          <w:t>correlated with</w:t>
        </w:r>
      </w:ins>
      <w:del w:id="266" w:author="Author">
        <w:r w:rsidRPr="00B9644D" w:rsidDel="00AD50B5">
          <w:delText>to</w:delText>
        </w:r>
      </w:del>
      <w:r w:rsidRPr="00B9644D">
        <w:t xml:space="preserve"> relative humidity</w:t>
      </w:r>
      <w:del w:id="267" w:author="Author">
        <w:r w:rsidRPr="00B9644D" w:rsidDel="00AD50B5">
          <w:delText xml:space="preserve"> for all three stations</w:delText>
        </w:r>
      </w:del>
      <w:r w:rsidRPr="00B9644D">
        <w:t xml:space="preserve">. Zaharim et al. </w:t>
      </w:r>
      <w:ins w:id="268" w:author="Author">
        <w:r w:rsidR="00EA5640" w:rsidRPr="00B9644D">
          <w:t>(2009)</w:t>
        </w:r>
      </w:ins>
      <w:del w:id="269" w:author="Author">
        <w:r w:rsidRPr="00B9644D" w:rsidDel="00EA5640">
          <w:delText>[7]</w:delText>
        </w:r>
      </w:del>
      <w:r w:rsidRPr="00B9644D">
        <w:t xml:space="preserve"> </w:t>
      </w:r>
      <w:ins w:id="270" w:author="Author">
        <w:r w:rsidR="00226765" w:rsidRPr="00B9644D">
          <w:t>also reported a positive correlation</w:t>
        </w:r>
      </w:ins>
      <w:del w:id="271" w:author="Author">
        <w:r w:rsidRPr="00B9644D" w:rsidDel="00226765">
          <w:delText>studied the interaction</w:delText>
        </w:r>
      </w:del>
      <w:r w:rsidRPr="00B9644D">
        <w:t xml:space="preserve"> between </w:t>
      </w:r>
      <w:del w:id="272" w:author="Author">
        <w:r w:rsidRPr="00B9644D" w:rsidDel="00226765">
          <w:delText xml:space="preserve">the </w:delText>
        </w:r>
      </w:del>
      <w:r w:rsidRPr="00B9644D">
        <w:t>particulate</w:t>
      </w:r>
      <w:ins w:id="273" w:author="Author">
        <w:r w:rsidR="00226765" w:rsidRPr="00B9644D">
          <w:t>s</w:t>
        </w:r>
      </w:ins>
      <w:r w:rsidRPr="00B9644D">
        <w:t xml:space="preserve"> and temperature </w:t>
      </w:r>
      <w:ins w:id="274" w:author="Author">
        <w:r w:rsidR="00226765" w:rsidRPr="00B9644D">
          <w:t>in Malaysia</w:t>
        </w:r>
      </w:ins>
      <w:del w:id="275" w:author="Author">
        <w:r w:rsidRPr="00B9644D" w:rsidDel="00226765">
          <w:delText>and found positive correlation in Malaysia</w:delText>
        </w:r>
      </w:del>
      <w:r w:rsidRPr="00B9644D">
        <w:t>.</w:t>
      </w:r>
      <w:ins w:id="276" w:author="Author">
        <w:r w:rsidR="000E167F" w:rsidRPr="00B9644D">
          <w:t xml:space="preserve"> In the Kathmandu Valley in Nepal, Giri et al. (2008) found that </w:t>
        </w:r>
      </w:ins>
      <w:del w:id="277" w:author="Author">
        <w:r w:rsidRPr="00B9644D" w:rsidDel="000E167F">
          <w:delText xml:space="preserve"> The associations between meteorological parameters and particulates were studied and found that the increase of </w:delText>
        </w:r>
      </w:del>
      <w:r w:rsidRPr="00B9644D">
        <w:t>rain</w:t>
      </w:r>
      <w:del w:id="278" w:author="Author">
        <w:r w:rsidRPr="00B9644D" w:rsidDel="000E167F">
          <w:delText xml:space="preserve"> </w:delText>
        </w:r>
      </w:del>
      <w:r w:rsidRPr="00B9644D">
        <w:t xml:space="preserve">fall and </w:t>
      </w:r>
      <w:ins w:id="279" w:author="Author">
        <w:r w:rsidR="00655B14" w:rsidRPr="00B9644D">
          <w:t xml:space="preserve">relative </w:t>
        </w:r>
      </w:ins>
      <w:r w:rsidRPr="00B9644D">
        <w:t xml:space="preserve">humidity </w:t>
      </w:r>
      <w:del w:id="280" w:author="Author">
        <w:r w:rsidRPr="00B9644D" w:rsidDel="000E167F">
          <w:delText xml:space="preserve">establishes </w:delText>
        </w:r>
      </w:del>
      <w:ins w:id="281" w:author="Author">
        <w:r w:rsidR="003E0CD3" w:rsidRPr="00B9644D">
          <w:t>are</w:t>
        </w:r>
        <w:r w:rsidR="000E167F" w:rsidRPr="00B9644D">
          <w:t xml:space="preserve"> </w:t>
        </w:r>
      </w:ins>
      <w:r w:rsidRPr="00B9644D">
        <w:t>negative</w:t>
      </w:r>
      <w:ins w:id="282" w:author="Author">
        <w:r w:rsidR="000E167F" w:rsidRPr="00B9644D">
          <w:t>ly</w:t>
        </w:r>
      </w:ins>
      <w:r w:rsidRPr="00B9644D">
        <w:t xml:space="preserve"> correlat</w:t>
      </w:r>
      <w:ins w:id="283" w:author="Author">
        <w:r w:rsidR="000E167F" w:rsidRPr="00B9644D">
          <w:t>ed</w:t>
        </w:r>
      </w:ins>
      <w:del w:id="284" w:author="Author">
        <w:r w:rsidRPr="00B9644D" w:rsidDel="000E167F">
          <w:delText>ion</w:delText>
        </w:r>
      </w:del>
      <w:r w:rsidRPr="00B9644D">
        <w:t xml:space="preserve"> with PM</w:t>
      </w:r>
      <w:r w:rsidRPr="00B9644D">
        <w:rPr>
          <w:vertAlign w:val="subscript"/>
        </w:rPr>
        <w:t>10</w:t>
      </w:r>
      <w:r w:rsidRPr="00B9644D">
        <w:t> </w:t>
      </w:r>
      <w:ins w:id="285" w:author="Author">
        <w:r w:rsidR="000E167F" w:rsidRPr="00B9644D">
          <w:t xml:space="preserve">concentrations, </w:t>
        </w:r>
      </w:ins>
      <w:r w:rsidRPr="00B9644D">
        <w:t xml:space="preserve">and </w:t>
      </w:r>
      <w:ins w:id="286" w:author="Author">
        <w:r w:rsidR="000E167F" w:rsidRPr="00B9644D">
          <w:t xml:space="preserve">also linked </w:t>
        </w:r>
      </w:ins>
      <w:del w:id="287" w:author="Author">
        <w:r w:rsidRPr="00B9644D" w:rsidDel="000E167F">
          <w:delText xml:space="preserve">the </w:delText>
        </w:r>
      </w:del>
      <w:r w:rsidRPr="00B9644D">
        <w:t>wind speed</w:t>
      </w:r>
      <w:ins w:id="288" w:author="Author">
        <w:r w:rsidR="000E167F" w:rsidRPr="00B9644D">
          <w:t xml:space="preserve">s to </w:t>
        </w:r>
      </w:ins>
      <w:del w:id="289" w:author="Author">
        <w:r w:rsidRPr="00B9644D" w:rsidDel="000E167F">
          <w:delText xml:space="preserve"> inducing the increment of </w:delText>
        </w:r>
      </w:del>
      <w:r w:rsidRPr="00B9644D">
        <w:t>average PM</w:t>
      </w:r>
      <w:r w:rsidRPr="00B9644D">
        <w:rPr>
          <w:vertAlign w:val="subscript"/>
        </w:rPr>
        <w:t>10</w:t>
      </w:r>
      <w:r w:rsidRPr="00B9644D">
        <w:t> concentration</w:t>
      </w:r>
      <w:ins w:id="290" w:author="Author">
        <w:r w:rsidR="000E167F" w:rsidRPr="00B9644D">
          <w:t>s</w:t>
        </w:r>
      </w:ins>
      <w:del w:id="291" w:author="Author">
        <w:r w:rsidRPr="00B9644D" w:rsidDel="000E167F">
          <w:delText xml:space="preserve"> in Kathmandu valley in Nepal </w:delText>
        </w:r>
        <w:r w:rsidRPr="00B9644D" w:rsidDel="00EA5640">
          <w:delText>[8]</w:delText>
        </w:r>
      </w:del>
      <w:r w:rsidRPr="00B9644D">
        <w:t xml:space="preserve">. </w:t>
      </w:r>
      <w:ins w:id="292" w:author="Author">
        <w:r w:rsidR="003E0CD3" w:rsidRPr="00B9644D">
          <w:t xml:space="preserve">Finally, in Morogoro, Tanzania, </w:t>
        </w:r>
        <w:commentRangeStart w:id="293"/>
        <w:r w:rsidR="003E0CD3" w:rsidRPr="00B9644D">
          <w:t xml:space="preserve">Mkoma and Mjemah (2011) </w:t>
        </w:r>
        <w:commentRangeEnd w:id="293"/>
        <w:r w:rsidR="005F6524" w:rsidRPr="00B9644D">
          <w:rPr>
            <w:rStyle w:val="CommentReference"/>
          </w:rPr>
          <w:commentReference w:id="293"/>
        </w:r>
      </w:ins>
      <w:del w:id="294" w:author="Author">
        <w:r w:rsidRPr="00B9644D" w:rsidDel="003E0CD3">
          <w:delText xml:space="preserve">The </w:delText>
        </w:r>
      </w:del>
      <w:ins w:id="295" w:author="Author">
        <w:r w:rsidR="003E0CD3" w:rsidRPr="00B9644D">
          <w:t xml:space="preserve">found that concentrations of </w:t>
        </w:r>
      </w:ins>
      <w:r w:rsidRPr="00B9644D">
        <w:t xml:space="preserve">particulate matter </w:t>
      </w:r>
      <w:del w:id="296" w:author="Author">
        <w:r w:rsidRPr="00B9644D" w:rsidDel="003E0CD3">
          <w:delText>level in the ambient air is</w:delText>
        </w:r>
      </w:del>
      <w:ins w:id="297" w:author="Author">
        <w:r w:rsidR="003E0CD3" w:rsidRPr="00B9644D">
          <w:t>are</w:t>
        </w:r>
      </w:ins>
      <w:r w:rsidRPr="00B9644D">
        <w:t xml:space="preserve"> </w:t>
      </w:r>
      <w:ins w:id="298" w:author="Author">
        <w:r w:rsidR="00270593" w:rsidRPr="00B9644D">
          <w:t xml:space="preserve">not only </w:t>
        </w:r>
      </w:ins>
      <w:r w:rsidRPr="00B9644D">
        <w:t xml:space="preserve">affected by </w:t>
      </w:r>
      <w:ins w:id="299" w:author="Author">
        <w:r w:rsidR="00270593" w:rsidRPr="00B9644D">
          <w:t xml:space="preserve">emission sources but also </w:t>
        </w:r>
      </w:ins>
      <w:del w:id="300" w:author="Author">
        <w:r w:rsidRPr="00B9644D" w:rsidDel="00270593">
          <w:delText xml:space="preserve">the </w:delText>
        </w:r>
        <w:r w:rsidRPr="00B9644D" w:rsidDel="00366616">
          <w:delText xml:space="preserve">variation in </w:delText>
        </w:r>
        <w:r w:rsidRPr="00B9644D" w:rsidDel="00270593">
          <w:delText xml:space="preserve">source strength and </w:delText>
        </w:r>
      </w:del>
      <w:r w:rsidRPr="00B9644D">
        <w:t xml:space="preserve">meteorological conditions </w:t>
      </w:r>
      <w:del w:id="301" w:author="Author">
        <w:r w:rsidRPr="00B9644D" w:rsidDel="00270593">
          <w:delText>such as</w:delText>
        </w:r>
      </w:del>
      <w:ins w:id="302" w:author="Author">
        <w:r w:rsidR="00270593" w:rsidRPr="00B9644D">
          <w:t>including</w:t>
        </w:r>
      </w:ins>
      <w:r w:rsidRPr="00B9644D">
        <w:t xml:space="preserve"> relative humidity, precipitation, and wind speed and </w:t>
      </w:r>
      <w:del w:id="303" w:author="Author">
        <w:r w:rsidRPr="00B9644D" w:rsidDel="00270593">
          <w:delText xml:space="preserve">its </w:delText>
        </w:r>
      </w:del>
      <w:r w:rsidRPr="00B9644D">
        <w:t>direction</w:t>
      </w:r>
      <w:del w:id="304" w:author="Author">
        <w:r w:rsidRPr="00B9644D" w:rsidDel="003E0CD3">
          <w:delText xml:space="preserve"> in Morogoro, Tanzania </w:delText>
        </w:r>
        <w:r w:rsidRPr="00B9644D" w:rsidDel="00EA5640">
          <w:delText>[9]</w:delText>
        </w:r>
      </w:del>
      <w:r w:rsidRPr="00B9644D">
        <w:t>.</w:t>
      </w:r>
    </w:p>
    <w:p w14:paraId="3643FA7E" w14:textId="17B64EEB" w:rsidR="001C7BF8" w:rsidRPr="00B9644D" w:rsidRDefault="001C7BF8" w:rsidP="001C7BF8">
      <w:pPr>
        <w:pStyle w:val="ParagraphText"/>
      </w:pPr>
      <w:r w:rsidRPr="00B9644D">
        <w:t xml:space="preserve">Coastal atmospheric conditions </w:t>
      </w:r>
      <w:del w:id="305" w:author="Author">
        <w:r w:rsidRPr="00B9644D" w:rsidDel="00AE5BFB">
          <w:delText xml:space="preserve">widely </w:delText>
        </w:r>
      </w:del>
      <w:ins w:id="306" w:author="Author">
        <w:r w:rsidR="00AE5BFB" w:rsidRPr="00B9644D">
          <w:t>can significantly differ</w:t>
        </w:r>
      </w:ins>
      <w:del w:id="307" w:author="Author">
        <w:r w:rsidRPr="00B9644D" w:rsidDel="00AE5BFB">
          <w:delText>vary</w:delText>
        </w:r>
      </w:del>
      <w:r w:rsidRPr="00B9644D">
        <w:t xml:space="preserve"> from those </w:t>
      </w:r>
      <w:del w:id="308" w:author="Author">
        <w:r w:rsidRPr="00B9644D" w:rsidDel="00AE5BFB">
          <w:delText>over-</w:delText>
        </w:r>
      </w:del>
      <w:r w:rsidRPr="00B9644D">
        <w:t xml:space="preserve">inland due to </w:t>
      </w:r>
      <w:del w:id="309" w:author="Author">
        <w:r w:rsidRPr="00B9644D" w:rsidDel="00AE5BFB">
          <w:delText xml:space="preserve">the </w:delText>
        </w:r>
      </w:del>
      <w:r w:rsidRPr="00B9644D">
        <w:t>land</w:t>
      </w:r>
      <w:ins w:id="310" w:author="Author">
        <w:r w:rsidR="00AE5BFB" w:rsidRPr="00B9644D">
          <w:t>-</w:t>
        </w:r>
      </w:ins>
      <w:del w:id="311" w:author="Author">
        <w:r w:rsidRPr="00B9644D" w:rsidDel="00AE5BFB">
          <w:delText xml:space="preserve"> </w:delText>
        </w:r>
      </w:del>
      <w:r w:rsidRPr="00B9644D">
        <w:t>sea interface</w:t>
      </w:r>
      <w:ins w:id="312" w:author="Author">
        <w:r w:rsidR="00AE5BFB" w:rsidRPr="00B9644D">
          <w:t xml:space="preserve"> effects</w:t>
        </w:r>
      </w:ins>
      <w:r w:rsidRPr="00B9644D">
        <w:t>, temperature contrast</w:t>
      </w:r>
      <w:ins w:id="313" w:author="Author">
        <w:r w:rsidR="00AE5BFB" w:rsidRPr="00B9644D">
          <w:t>s</w:t>
        </w:r>
      </w:ins>
      <w:r w:rsidRPr="00B9644D">
        <w:t xml:space="preserve">, and the consequent development of local circulations </w:t>
      </w:r>
      <w:ins w:id="314" w:author="Author">
        <w:r w:rsidR="00AE5BFB" w:rsidRPr="00B9644D">
          <w:t>(</w:t>
        </w:r>
      </w:ins>
      <w:del w:id="315" w:author="Author">
        <w:r w:rsidRPr="00B9644D" w:rsidDel="00EA5640">
          <w:delText>[10]</w:delText>
        </w:r>
      </w:del>
      <w:ins w:id="316" w:author="Author">
        <w:r w:rsidR="00EA5640" w:rsidRPr="00B9644D">
          <w:t>Yerramilli et al., 2008)</w:t>
        </w:r>
      </w:ins>
      <w:r w:rsidRPr="00B9644D">
        <w:t xml:space="preserve">. </w:t>
      </w:r>
      <w:commentRangeStart w:id="317"/>
      <w:ins w:id="318" w:author="Author">
        <w:r w:rsidR="00AE5BFB" w:rsidRPr="00B9644D">
          <w:t xml:space="preserve">For example, on the west coast of the Korean Peninsula, </w:t>
        </w:r>
      </w:ins>
      <w:del w:id="319" w:author="Author">
        <w:r w:rsidRPr="00B9644D" w:rsidDel="00AE5BFB">
          <w:delText>S</w:delText>
        </w:r>
      </w:del>
      <w:ins w:id="320" w:author="Author">
        <w:r w:rsidR="00AE5BFB" w:rsidRPr="00B9644D">
          <w:t>s</w:t>
        </w:r>
      </w:ins>
      <w:r w:rsidRPr="00B9644D">
        <w:t>trong land breeze</w:t>
      </w:r>
      <w:ins w:id="321" w:author="Author">
        <w:r w:rsidR="00E406AD" w:rsidRPr="00B9644D">
          <w:t>s</w:t>
        </w:r>
        <w:r w:rsidR="00AE5BFB" w:rsidRPr="00B9644D">
          <w:t xml:space="preserve"> occur in the early morning</w:t>
        </w:r>
      </w:ins>
      <w:del w:id="322" w:author="Author">
        <w:r w:rsidRPr="00B9644D" w:rsidDel="00AE5BFB">
          <w:delText xml:space="preserve"> was observed about 6.00AM and it was neutralized between 9.00AM and 10.0AM at west coast of Korean peninsula.</w:delText>
        </w:r>
      </w:del>
      <w:ins w:id="323" w:author="Author">
        <w:r w:rsidR="00AE5BFB" w:rsidRPr="00B9644D">
          <w:t xml:space="preserve"> followed by</w:t>
        </w:r>
      </w:ins>
      <w:r w:rsidRPr="00B9644D">
        <w:t xml:space="preserve"> </w:t>
      </w:r>
      <w:ins w:id="324" w:author="Author">
        <w:r w:rsidR="00AE5BFB" w:rsidRPr="00B9644D">
          <w:t xml:space="preserve">strong </w:t>
        </w:r>
      </w:ins>
      <w:del w:id="325" w:author="Author">
        <w:r w:rsidRPr="00B9644D" w:rsidDel="00AE5BFB">
          <w:delText xml:space="preserve">The </w:delText>
        </w:r>
      </w:del>
      <w:r w:rsidRPr="00B9644D">
        <w:t>sea breeze</w:t>
      </w:r>
      <w:ins w:id="326" w:author="Author">
        <w:r w:rsidR="00E406AD" w:rsidRPr="00B9644D">
          <w:t>s</w:t>
        </w:r>
      </w:ins>
      <w:r w:rsidRPr="00B9644D">
        <w:t xml:space="preserve"> </w:t>
      </w:r>
      <w:del w:id="327" w:author="Author">
        <w:r w:rsidRPr="00B9644D" w:rsidDel="00AE5BFB">
          <w:delText>achieved its maximum strength at 3.00 PM</w:delText>
        </w:r>
      </w:del>
      <w:ins w:id="328" w:author="Author">
        <w:r w:rsidR="00AE5BFB" w:rsidRPr="00B9644D">
          <w:t>in the afternoon</w:t>
        </w:r>
      </w:ins>
      <w:r w:rsidRPr="00B9644D">
        <w:t xml:space="preserve">, </w:t>
      </w:r>
      <w:ins w:id="329" w:author="Author">
        <w:r w:rsidR="00AE5BFB" w:rsidRPr="00B9644D">
          <w:t xml:space="preserve">which gradually </w:t>
        </w:r>
        <w:r w:rsidR="00E406AD" w:rsidRPr="00B9644D">
          <w:t>weaken</w:t>
        </w:r>
        <w:r w:rsidR="00AE5BFB" w:rsidRPr="00B9644D">
          <w:t xml:space="preserve"> into the evening;</w:t>
        </w:r>
      </w:ins>
      <w:del w:id="330" w:author="Author">
        <w:r w:rsidRPr="00B9644D" w:rsidDel="00AE5BFB">
          <w:delText>and the energy of sea breeze deceases with decrease of solar radiation. Further</w:delText>
        </w:r>
      </w:del>
      <w:r w:rsidRPr="00B9644D">
        <w:t xml:space="preserve"> the</w:t>
      </w:r>
      <w:ins w:id="331" w:author="Author">
        <w:r w:rsidR="002D6019" w:rsidRPr="00B9644D">
          <w:t xml:space="preserve">se patterns are associated with </w:t>
        </w:r>
      </w:ins>
      <w:del w:id="332" w:author="Author">
        <w:r w:rsidRPr="00B9644D" w:rsidDel="002D6019">
          <w:delText xml:space="preserve"> </w:delText>
        </w:r>
      </w:del>
      <w:r w:rsidRPr="00B9644D">
        <w:t>vortex depth</w:t>
      </w:r>
      <w:ins w:id="333" w:author="Author">
        <w:r w:rsidR="002D6019" w:rsidRPr="00B9644D">
          <w:t>s</w:t>
        </w:r>
      </w:ins>
      <w:r w:rsidRPr="00B9644D">
        <w:t xml:space="preserve"> of </w:t>
      </w:r>
      <w:ins w:id="334" w:author="Author">
        <w:r w:rsidR="002D6019" w:rsidRPr="00B9644D">
          <w:t xml:space="preserve">approximately </w:t>
        </w:r>
      </w:ins>
      <w:r w:rsidRPr="00B9644D">
        <w:t>350</w:t>
      </w:r>
      <w:del w:id="335" w:author="Author">
        <w:r w:rsidRPr="00B9644D" w:rsidDel="00E406AD">
          <w:delText> m</w:delText>
        </w:r>
      </w:del>
      <w:r w:rsidRPr="00B9644D">
        <w:t xml:space="preserve"> </w:t>
      </w:r>
      <w:del w:id="336" w:author="Author">
        <w:r w:rsidRPr="00B9644D" w:rsidDel="002D6019">
          <w:delText xml:space="preserve">was obtained </w:delText>
        </w:r>
        <w:r w:rsidRPr="00B9644D" w:rsidDel="00E406AD">
          <w:delText xml:space="preserve">in the early morning </w:delText>
        </w:r>
      </w:del>
      <w:r w:rsidRPr="00B9644D">
        <w:t xml:space="preserve">and </w:t>
      </w:r>
      <w:del w:id="337" w:author="Author">
        <w:r w:rsidRPr="00B9644D" w:rsidDel="002D6019">
          <w:delText xml:space="preserve">about </w:delText>
        </w:r>
      </w:del>
      <w:r w:rsidRPr="00B9644D">
        <w:t>1</w:t>
      </w:r>
      <w:ins w:id="338" w:author="Author">
        <w:r w:rsidR="002D6019" w:rsidRPr="00B9644D">
          <w:t>,</w:t>
        </w:r>
      </w:ins>
      <w:r w:rsidRPr="00B9644D">
        <w:t xml:space="preserve">000 m </w:t>
      </w:r>
      <w:del w:id="339" w:author="Author">
        <w:r w:rsidRPr="00B9644D" w:rsidDel="002D6019">
          <w:delText>around 3.00PM</w:delText>
        </w:r>
      </w:del>
      <w:ins w:id="340" w:author="Author">
        <w:r w:rsidR="002D6019" w:rsidRPr="00B9644D">
          <w:t xml:space="preserve">in the </w:t>
        </w:r>
        <w:r w:rsidR="00E406AD" w:rsidRPr="00B9644D">
          <w:t xml:space="preserve">early morning and </w:t>
        </w:r>
        <w:r w:rsidR="002D6019" w:rsidRPr="00B9644D">
          <w:t>afternoon,</w:t>
        </w:r>
      </w:ins>
      <w:r w:rsidRPr="00B9644D">
        <w:t xml:space="preserve"> </w:t>
      </w:r>
      <w:ins w:id="341" w:author="Author">
        <w:r w:rsidR="00E406AD" w:rsidRPr="00B9644D">
          <w:t xml:space="preserve">respectively, </w:t>
        </w:r>
      </w:ins>
      <w:del w:id="342" w:author="Author">
        <w:r w:rsidRPr="00B9644D" w:rsidDel="00520179">
          <w:delText xml:space="preserve">and </w:delText>
        </w:r>
        <w:r w:rsidRPr="00B9644D" w:rsidDel="002D6019">
          <w:delText xml:space="preserve">the penetration length of </w:delText>
        </w:r>
        <w:r w:rsidRPr="00B9644D" w:rsidDel="00520179">
          <w:delText xml:space="preserve">sea and </w:delText>
        </w:r>
      </w:del>
      <w:r w:rsidRPr="00B9644D">
        <w:t xml:space="preserve">land breeze </w:t>
      </w:r>
      <w:ins w:id="343" w:author="Author">
        <w:r w:rsidR="002D6019" w:rsidRPr="00B9644D">
          <w:t xml:space="preserve">penetration </w:t>
        </w:r>
        <w:r w:rsidR="00520179" w:rsidRPr="00B9644D">
          <w:t>lengths</w:t>
        </w:r>
        <w:r w:rsidR="002D6019" w:rsidRPr="00B9644D">
          <w:t xml:space="preserve"> of approximately </w:t>
        </w:r>
      </w:ins>
      <w:del w:id="344" w:author="Author">
        <w:r w:rsidRPr="00B9644D" w:rsidDel="002D6019">
          <w:delText xml:space="preserve">were </w:delText>
        </w:r>
      </w:del>
      <w:r w:rsidRPr="00B9644D">
        <w:t>25–30 km</w:t>
      </w:r>
      <w:ins w:id="345" w:author="Author">
        <w:r w:rsidR="00520179" w:rsidRPr="00B9644D">
          <w:t>,</w:t>
        </w:r>
      </w:ins>
      <w:r w:rsidRPr="00B9644D">
        <w:t xml:space="preserve"> and </w:t>
      </w:r>
      <w:del w:id="346" w:author="Author">
        <w:r w:rsidRPr="00B9644D" w:rsidDel="00520179">
          <w:delText xml:space="preserve">the </w:delText>
        </w:r>
      </w:del>
      <w:ins w:id="347" w:author="Author">
        <w:r w:rsidR="00520179" w:rsidRPr="00B9644D">
          <w:t xml:space="preserve">sea and land </w:t>
        </w:r>
      </w:ins>
      <w:r w:rsidRPr="00B9644D">
        <w:t>suction length</w:t>
      </w:r>
      <w:ins w:id="348" w:author="Author">
        <w:r w:rsidR="00520179" w:rsidRPr="00B9644D">
          <w:t>s</w:t>
        </w:r>
      </w:ins>
      <w:r w:rsidRPr="00B9644D">
        <w:t xml:space="preserve"> of </w:t>
      </w:r>
      <w:del w:id="349" w:author="Author">
        <w:r w:rsidRPr="00B9644D" w:rsidDel="00520179">
          <w:delText>sea and land breeze were about</w:delText>
        </w:r>
      </w:del>
      <w:ins w:id="350" w:author="Author">
        <w:r w:rsidR="00520179" w:rsidRPr="00B9644D">
          <w:t>approximately</w:t>
        </w:r>
      </w:ins>
      <w:r w:rsidRPr="00B9644D">
        <w:t xml:space="preserve"> 15–20 </w:t>
      </w:r>
      <w:del w:id="351" w:author="Author">
        <w:r w:rsidRPr="00B9644D" w:rsidDel="00520179">
          <w:delText xml:space="preserve">km </w:delText>
        </w:r>
      </w:del>
      <w:r w:rsidRPr="00B9644D">
        <w:t>and 10–15 km</w:t>
      </w:r>
      <w:ins w:id="352" w:author="Author">
        <w:r w:rsidR="00520179" w:rsidRPr="00B9644D">
          <w:t>, respectively</w:t>
        </w:r>
      </w:ins>
      <w:del w:id="353" w:author="Author">
        <w:r w:rsidRPr="00B9644D" w:rsidDel="00520179">
          <w:delText xml:space="preserve"> according to</w:delText>
        </w:r>
      </w:del>
      <w:r w:rsidRPr="00B9644D">
        <w:t xml:space="preserve"> </w:t>
      </w:r>
      <w:ins w:id="354" w:author="Author">
        <w:r w:rsidR="002D6019" w:rsidRPr="00B9644D">
          <w:t>(</w:t>
        </w:r>
      </w:ins>
      <w:r w:rsidRPr="00B9644D">
        <w:t>Pokhrel and Lee</w:t>
      </w:r>
      <w:ins w:id="355" w:author="Author">
        <w:r w:rsidR="002D6019" w:rsidRPr="00B9644D">
          <w:t>,</w:t>
        </w:r>
      </w:ins>
      <w:del w:id="356" w:author="Author">
        <w:r w:rsidRPr="00B9644D" w:rsidDel="00EA5640">
          <w:delText>, [11]</w:delText>
        </w:r>
      </w:del>
      <w:ins w:id="357" w:author="Author">
        <w:r w:rsidR="00EA5640" w:rsidRPr="00B9644D">
          <w:t xml:space="preserve"> 2011)</w:t>
        </w:r>
      </w:ins>
      <w:r w:rsidRPr="00B9644D">
        <w:t>.</w:t>
      </w:r>
      <w:commentRangeEnd w:id="317"/>
      <w:r w:rsidR="00E406AD" w:rsidRPr="00B9644D">
        <w:rPr>
          <w:rStyle w:val="CommentReference"/>
        </w:rPr>
        <w:commentReference w:id="317"/>
      </w:r>
    </w:p>
    <w:p w14:paraId="24C109A2" w14:textId="6206727E" w:rsidR="00D90B97" w:rsidRPr="00B9644D" w:rsidRDefault="001C7BF8" w:rsidP="001C7BF8">
      <w:pPr>
        <w:pStyle w:val="ParagraphText"/>
      </w:pPr>
      <w:r w:rsidRPr="00B9644D">
        <w:t xml:space="preserve">This study examines the influences of temperature and relative humidity on </w:t>
      </w:r>
      <w:ins w:id="358" w:author="Author">
        <w:r w:rsidR="00B27E8B" w:rsidRPr="00B9644D">
          <w:t xml:space="preserve">the </w:t>
        </w:r>
        <w:r w:rsidR="00B54F46" w:rsidRPr="00B9644D">
          <w:t xml:space="preserve">seasonal patterns of </w:t>
        </w:r>
      </w:ins>
      <w:del w:id="359" w:author="Author">
        <w:r w:rsidRPr="00B9644D" w:rsidDel="00B54F46">
          <w:delText xml:space="preserve">concentration </w:delText>
        </w:r>
        <w:r w:rsidRPr="00B9644D" w:rsidDel="00B27E8B">
          <w:delText xml:space="preserve">variation </w:delText>
        </w:r>
        <w:r w:rsidRPr="00B9644D" w:rsidDel="00B54F46">
          <w:delText xml:space="preserve">of </w:delText>
        </w:r>
        <w:r w:rsidRPr="00B9644D" w:rsidDel="00B27E8B">
          <w:delText>sulphur di oxide (</w:delText>
        </w:r>
      </w:del>
      <w:r w:rsidRPr="00B9644D">
        <w:t>SO</w:t>
      </w:r>
      <w:r w:rsidRPr="00B9644D">
        <w:rPr>
          <w:vertAlign w:val="subscript"/>
        </w:rPr>
        <w:t>2</w:t>
      </w:r>
      <w:del w:id="360" w:author="Author">
        <w:r w:rsidRPr="00B9644D" w:rsidDel="00B27E8B">
          <w:delText>)</w:delText>
        </w:r>
      </w:del>
      <w:ins w:id="361" w:author="Author">
        <w:r w:rsidR="00B27E8B" w:rsidRPr="00B9644D">
          <w:t xml:space="preserve"> and</w:t>
        </w:r>
      </w:ins>
      <w:del w:id="362" w:author="Author">
        <w:r w:rsidRPr="00B9644D" w:rsidDel="00B27E8B">
          <w:delText>, nitrogen oxides (</w:delText>
        </w:r>
      </w:del>
      <w:ins w:id="363" w:author="Author">
        <w:r w:rsidR="00B27E8B" w:rsidRPr="00B9644D">
          <w:t xml:space="preserve"> </w:t>
        </w:r>
      </w:ins>
      <w:r w:rsidRPr="00B9644D">
        <w:t>NO</w:t>
      </w:r>
      <w:r w:rsidRPr="00B9644D">
        <w:rPr>
          <w:vertAlign w:val="subscript"/>
        </w:rPr>
        <w:t>x</w:t>
      </w:r>
      <w:ins w:id="364" w:author="Author">
        <w:r w:rsidR="00B54F46" w:rsidRPr="00B9644D">
          <w:t xml:space="preserve"> concentrations</w:t>
        </w:r>
      </w:ins>
      <w:del w:id="365" w:author="Author">
        <w:r w:rsidRPr="00B9644D" w:rsidDel="00B27E8B">
          <w:delText>)</w:delText>
        </w:r>
      </w:del>
      <w:r w:rsidRPr="00B9644D">
        <w:t>, total suspended particulate matter (SPM), and respirable suspended particulate matter (RSPM) in North Chennai</w:t>
      </w:r>
      <w:del w:id="366" w:author="Author">
        <w:r w:rsidRPr="00B9644D" w:rsidDel="00B54F46">
          <w:delText xml:space="preserve"> air basin,</w:delText>
        </w:r>
      </w:del>
      <w:r w:rsidRPr="00B9644D">
        <w:t xml:space="preserve"> </w:t>
      </w:r>
      <w:del w:id="367" w:author="Author">
        <w:r w:rsidRPr="00B9644D" w:rsidDel="00B54F46">
          <w:delText xml:space="preserve">with respect to seasonal variation </w:delText>
        </w:r>
      </w:del>
      <w:r w:rsidRPr="00B9644D">
        <w:t xml:space="preserve">for </w:t>
      </w:r>
      <w:ins w:id="368" w:author="Author">
        <w:r w:rsidR="00B54F46" w:rsidRPr="00B9644D">
          <w:t xml:space="preserve">the period </w:t>
        </w:r>
      </w:ins>
      <w:r w:rsidRPr="00B9644D">
        <w:t>2010</w:t>
      </w:r>
      <w:ins w:id="369" w:author="Author">
        <w:r w:rsidR="00B54F46" w:rsidRPr="00B9644D">
          <w:t>–</w:t>
        </w:r>
      </w:ins>
      <w:del w:id="370" w:author="Author">
        <w:r w:rsidRPr="00B9644D" w:rsidDel="00B54F46">
          <w:delText>-</w:delText>
        </w:r>
      </w:del>
      <w:r w:rsidRPr="00B9644D">
        <w:t>2011</w:t>
      </w:r>
      <w:r w:rsidR="00D90B97" w:rsidRPr="00B9644D">
        <w:t>.</w:t>
      </w:r>
    </w:p>
    <w:p w14:paraId="7AFEB428" w14:textId="05F54FDE" w:rsidR="001C7BF8" w:rsidRPr="00B9644D" w:rsidRDefault="001C7BF8" w:rsidP="001C7BF8">
      <w:pPr>
        <w:pStyle w:val="H1"/>
      </w:pPr>
      <w:commentRangeStart w:id="371"/>
      <w:r w:rsidRPr="00B9644D">
        <w:rPr>
          <w:lang w:bidi="he-IL"/>
        </w:rPr>
        <w:t>2. Material and Methods</w:t>
      </w:r>
      <w:commentRangeEnd w:id="371"/>
      <w:r w:rsidRPr="00B9644D">
        <w:rPr>
          <w:rStyle w:val="CommentReference"/>
          <w:b w:val="0"/>
          <w:kern w:val="0"/>
        </w:rPr>
        <w:commentReference w:id="371"/>
      </w:r>
    </w:p>
    <w:p w14:paraId="1C9B580E" w14:textId="78A721E4" w:rsidR="00D90B97" w:rsidRPr="00B9644D" w:rsidRDefault="00D90B97" w:rsidP="002F3250">
      <w:pPr>
        <w:pStyle w:val="H2"/>
      </w:pPr>
      <w:r w:rsidRPr="00B9644D">
        <w:t xml:space="preserve">a. </w:t>
      </w:r>
      <w:r w:rsidR="001C7BF8" w:rsidRPr="00B9644D">
        <w:t>Description of Study Area</w:t>
      </w:r>
    </w:p>
    <w:p w14:paraId="3DFA2298" w14:textId="4E0A7B0E" w:rsidR="001C7BF8" w:rsidRPr="00B9644D" w:rsidRDefault="001C7BF8" w:rsidP="001C7BF8">
      <w:pPr>
        <w:pStyle w:val="ParagraphText"/>
        <w:rPr>
          <w:smallCaps/>
        </w:rPr>
      </w:pPr>
      <w:r w:rsidRPr="00B9644D">
        <w:lastRenderedPageBreak/>
        <w:t>Chennai is one of the four major metropolitan cities, located on the south east coast of India. The city is 25.6 km in length and extends inland to about 11 Km and the total area is 174 Km</w:t>
      </w:r>
      <w:r w:rsidRPr="00B9644D">
        <w:rPr>
          <w:vertAlign w:val="superscript"/>
        </w:rPr>
        <w:t>2</w:t>
      </w:r>
      <w:r w:rsidRPr="00B9644D">
        <w:t>. The geographical coordinates of the study area are 13°10′04′′N latitude and 80°15′43′′ E longitude and it is located at an average altitude of 6.7 metres from the sea level [12]. The central Chennai is the commercial hub, and the south and west Chennai are mostly residential areas. North Chennai is the base for petrochemical industries, refinery, fertilizer, and thermal power plants. The northern coast of state Tamil Nadu experiences summer from April to June, followed by pre-monsoon season from July to September. The periods October to December are the Monsoon season and post-monsoon period is from January to March [13]. The study area experienced heavy precipitation and cyclone between October and December during Northeast monsoon.</w:t>
      </w:r>
    </w:p>
    <w:p w14:paraId="452E5C22" w14:textId="1B910ADF" w:rsidR="001C7BF8" w:rsidRPr="00B9644D" w:rsidRDefault="001C7BF8" w:rsidP="001C7BF8">
      <w:pPr>
        <w:pStyle w:val="H2"/>
        <w:rPr>
          <w:lang w:bidi="he-IL"/>
        </w:rPr>
      </w:pPr>
      <w:r w:rsidRPr="00B9644D">
        <w:rPr>
          <w:lang w:bidi="he-IL"/>
        </w:rPr>
        <w:t>b. Meteorological, Ambient Air Quality Data, and Analysis</w:t>
      </w:r>
    </w:p>
    <w:p w14:paraId="0E94C7A4" w14:textId="77777777" w:rsidR="001C7BF8" w:rsidRPr="00B9644D" w:rsidRDefault="001C7BF8" w:rsidP="001C7BF8">
      <w:pPr>
        <w:pStyle w:val="ParagraphText"/>
        <w:rPr>
          <w:lang w:bidi="he-IL"/>
        </w:rPr>
      </w:pPr>
      <w:r w:rsidRPr="00B9644D">
        <w:rPr>
          <w:lang w:bidi="he-IL"/>
        </w:rPr>
        <w:t>The Tamil Nadu State Pollution Control Board is operating three Continuous Ambient Air Quality Monitoring Stations (CAAQS) in the study area. One continuous monitoring station is located in Manali, and another one is at Kathivakkam and the third one is at Thiruvotriyur. (Please see Figure 1).</w:t>
      </w:r>
    </w:p>
    <w:p w14:paraId="1B94633D" w14:textId="77777777" w:rsidR="001C7BF8" w:rsidRPr="00B9644D" w:rsidRDefault="001C7BF8" w:rsidP="001C7BF8">
      <w:pPr>
        <w:pStyle w:val="ParagraphText"/>
        <w:rPr>
          <w:lang w:bidi="he-IL"/>
        </w:rPr>
      </w:pPr>
      <w:r w:rsidRPr="00B9644D">
        <w:rPr>
          <w:lang w:bidi="he-IL"/>
        </w:rPr>
        <w:t>The concentration levels of pollutants in the ambient air such as sulphur di oxide (SO</w:t>
      </w:r>
      <w:r w:rsidRPr="00B9644D">
        <w:rPr>
          <w:vertAlign w:val="subscript"/>
          <w:lang w:bidi="he-IL"/>
        </w:rPr>
        <w:t>2</w:t>
      </w:r>
      <w:r w:rsidRPr="00B9644D">
        <w:rPr>
          <w:lang w:bidi="he-IL"/>
        </w:rPr>
        <w:t>), nitrogen oxides (NO</w:t>
      </w:r>
      <w:r w:rsidRPr="00B9644D">
        <w:rPr>
          <w:vertAlign w:val="subscript"/>
          <w:lang w:bidi="he-IL"/>
        </w:rPr>
        <w:t>x</w:t>
      </w:r>
      <w:r w:rsidRPr="00B9644D">
        <w:rPr>
          <w:lang w:bidi="he-IL"/>
        </w:rPr>
        <w:t>), total suspended particulate matter (SPM), and respirable suspended particulate matter (RSPM) are being monitored by the State Pollution Control Board. Data related to ambient air quality were obtained from the State Pollution Control Board for this study. The meteorological parameters such as wind speed, wind direction, temperature, and relative humidity were obtained from the Indian Meteorological Department (IMD). In the present study, regression analysis procedure was attempted.</w:t>
      </w:r>
    </w:p>
    <w:p w14:paraId="26AFC9D8" w14:textId="77777777" w:rsidR="001C7BF8" w:rsidRPr="00B9644D" w:rsidRDefault="001C7BF8" w:rsidP="001C7BF8">
      <w:pPr>
        <w:pStyle w:val="ParagraphText"/>
        <w:rPr>
          <w:lang w:bidi="he-IL"/>
        </w:rPr>
      </w:pPr>
      <w:r w:rsidRPr="00B9644D">
        <w:rPr>
          <w:lang w:bidi="he-IL"/>
        </w:rPr>
        <w:lastRenderedPageBreak/>
        <w:t>The maximum and minimum monthly average concentrations, during the period from July 2010 to June 2011, varied between 36.3 </w:t>
      </w:r>
      <w:r w:rsidRPr="00B9644D">
        <w:rPr>
          <w:i/>
          <w:iCs/>
          <w:lang w:bidi="he-IL"/>
        </w:rPr>
        <w:t>μ</w:t>
      </w:r>
      <w:r w:rsidRPr="00B9644D">
        <w:rPr>
          <w:lang w:bidi="he-IL"/>
        </w:rPr>
        <w:t>g/Nm</w:t>
      </w:r>
      <w:r w:rsidRPr="00B9644D">
        <w:rPr>
          <w:vertAlign w:val="superscript"/>
          <w:lang w:bidi="he-IL"/>
        </w:rPr>
        <w:t>3</w:t>
      </w:r>
      <w:r w:rsidRPr="00B9644D">
        <w:rPr>
          <w:lang w:bidi="he-IL"/>
        </w:rPr>
        <w:t> and 8.1 </w:t>
      </w:r>
      <w:r w:rsidRPr="00B9644D">
        <w:rPr>
          <w:i/>
          <w:iCs/>
          <w:lang w:bidi="he-IL"/>
        </w:rPr>
        <w:t>μ</w:t>
      </w:r>
      <w:r w:rsidRPr="00B9644D">
        <w:rPr>
          <w:lang w:bidi="he-IL"/>
        </w:rPr>
        <w:t>g/Nm</w:t>
      </w:r>
      <w:r w:rsidRPr="00B9644D">
        <w:rPr>
          <w:vertAlign w:val="superscript"/>
          <w:lang w:bidi="he-IL"/>
        </w:rPr>
        <w:t>3</w:t>
      </w:r>
      <w:r w:rsidRPr="00B9644D">
        <w:rPr>
          <w:lang w:bidi="he-IL"/>
        </w:rPr>
        <w:t> for SO</w:t>
      </w:r>
      <w:r w:rsidRPr="00B9644D">
        <w:rPr>
          <w:vertAlign w:val="subscript"/>
          <w:lang w:bidi="he-IL"/>
        </w:rPr>
        <w:t>2</w:t>
      </w:r>
      <w:r w:rsidRPr="00B9644D">
        <w:rPr>
          <w:lang w:bidi="he-IL"/>
        </w:rPr>
        <w:t>, 50.3 </w:t>
      </w:r>
      <w:r w:rsidRPr="00B9644D">
        <w:rPr>
          <w:i/>
          <w:iCs/>
          <w:lang w:bidi="he-IL"/>
        </w:rPr>
        <w:t>μ</w:t>
      </w:r>
      <w:r w:rsidRPr="00B9644D">
        <w:rPr>
          <w:lang w:bidi="he-IL"/>
        </w:rPr>
        <w:t>g/Nm</w:t>
      </w:r>
      <w:r w:rsidRPr="00B9644D">
        <w:rPr>
          <w:vertAlign w:val="superscript"/>
          <w:lang w:bidi="he-IL"/>
        </w:rPr>
        <w:t>3</w:t>
      </w:r>
      <w:r w:rsidRPr="00B9644D">
        <w:rPr>
          <w:lang w:bidi="he-IL"/>
        </w:rPr>
        <w:t> and 11.7 </w:t>
      </w:r>
      <w:r w:rsidRPr="00B9644D">
        <w:rPr>
          <w:i/>
          <w:iCs/>
          <w:lang w:bidi="he-IL"/>
        </w:rPr>
        <w:t>μ</w:t>
      </w:r>
      <w:r w:rsidRPr="00B9644D">
        <w:rPr>
          <w:lang w:bidi="he-IL"/>
        </w:rPr>
        <w:t>g/Nm</w:t>
      </w:r>
      <w:r w:rsidRPr="00B9644D">
        <w:rPr>
          <w:vertAlign w:val="superscript"/>
          <w:lang w:bidi="he-IL"/>
        </w:rPr>
        <w:t>3</w:t>
      </w:r>
      <w:r w:rsidRPr="00B9644D">
        <w:rPr>
          <w:lang w:bidi="he-IL"/>
        </w:rPr>
        <w:t> for NO</w:t>
      </w:r>
      <w:r w:rsidRPr="00B9644D">
        <w:rPr>
          <w:vertAlign w:val="subscript"/>
          <w:lang w:bidi="he-IL"/>
        </w:rPr>
        <w:t>x</w:t>
      </w:r>
      <w:r w:rsidRPr="00B9644D">
        <w:rPr>
          <w:lang w:bidi="he-IL"/>
        </w:rPr>
        <w:t>, 309 </w:t>
      </w:r>
      <w:r w:rsidRPr="00B9644D">
        <w:rPr>
          <w:i/>
          <w:iCs/>
          <w:lang w:bidi="he-IL"/>
        </w:rPr>
        <w:t>μ</w:t>
      </w:r>
      <w:r w:rsidRPr="00B9644D">
        <w:rPr>
          <w:lang w:bidi="he-IL"/>
        </w:rPr>
        <w:t>g/Nm</w:t>
      </w:r>
      <w:r w:rsidRPr="00B9644D">
        <w:rPr>
          <w:vertAlign w:val="superscript"/>
          <w:lang w:bidi="he-IL"/>
        </w:rPr>
        <w:t>3</w:t>
      </w:r>
      <w:r w:rsidRPr="00B9644D">
        <w:rPr>
          <w:lang w:bidi="he-IL"/>
        </w:rPr>
        <w:t> and 29 </w:t>
      </w:r>
      <w:r w:rsidRPr="00B9644D">
        <w:rPr>
          <w:i/>
          <w:iCs/>
          <w:lang w:bidi="he-IL"/>
        </w:rPr>
        <w:t>μ</w:t>
      </w:r>
      <w:r w:rsidRPr="00B9644D">
        <w:rPr>
          <w:lang w:bidi="he-IL"/>
        </w:rPr>
        <w:t>g/Nm</w:t>
      </w:r>
      <w:r w:rsidRPr="00B9644D">
        <w:rPr>
          <w:vertAlign w:val="superscript"/>
          <w:lang w:bidi="he-IL"/>
        </w:rPr>
        <w:t>3</w:t>
      </w:r>
      <w:r w:rsidRPr="00B9644D">
        <w:rPr>
          <w:lang w:bidi="he-IL"/>
        </w:rPr>
        <w:t> for RSPM, and 46 </w:t>
      </w:r>
      <w:r w:rsidRPr="00B9644D">
        <w:rPr>
          <w:i/>
          <w:iCs/>
          <w:lang w:bidi="he-IL"/>
        </w:rPr>
        <w:t>μ</w:t>
      </w:r>
      <w:r w:rsidRPr="00B9644D">
        <w:rPr>
          <w:lang w:bidi="he-IL"/>
        </w:rPr>
        <w:t>g/Nm</w:t>
      </w:r>
      <w:r w:rsidRPr="00B9644D">
        <w:rPr>
          <w:vertAlign w:val="superscript"/>
          <w:lang w:bidi="he-IL"/>
        </w:rPr>
        <w:t>3</w:t>
      </w:r>
      <w:r w:rsidRPr="00B9644D">
        <w:rPr>
          <w:lang w:bidi="he-IL"/>
        </w:rPr>
        <w:t> to 585 </w:t>
      </w:r>
      <w:r w:rsidRPr="00B9644D">
        <w:rPr>
          <w:i/>
          <w:iCs/>
          <w:lang w:bidi="he-IL"/>
        </w:rPr>
        <w:t>μ</w:t>
      </w:r>
      <w:r w:rsidRPr="00B9644D">
        <w:rPr>
          <w:lang w:bidi="he-IL"/>
        </w:rPr>
        <w:t>g/Nm</w:t>
      </w:r>
      <w:r w:rsidRPr="00B9644D">
        <w:rPr>
          <w:vertAlign w:val="superscript"/>
          <w:lang w:bidi="he-IL"/>
        </w:rPr>
        <w:t>3</w:t>
      </w:r>
      <w:r w:rsidRPr="00B9644D">
        <w:rPr>
          <w:lang w:bidi="he-IL"/>
        </w:rPr>
        <w:t> for SPM, respectively.</w:t>
      </w:r>
    </w:p>
    <w:p w14:paraId="2993C564" w14:textId="40DF1D2A" w:rsidR="001C7BF8" w:rsidRPr="00B9644D" w:rsidRDefault="001C7BF8" w:rsidP="001C7BF8">
      <w:pPr>
        <w:pStyle w:val="ParagraphText"/>
        <w:rPr>
          <w:lang w:bidi="he-IL"/>
        </w:rPr>
      </w:pPr>
      <w:r w:rsidRPr="00B9644D">
        <w:rPr>
          <w:lang w:bidi="he-IL"/>
        </w:rPr>
        <w:t>The maximum and minimum concentration level of sulphur di oxide (SO</w:t>
      </w:r>
      <w:r w:rsidRPr="00B9644D">
        <w:rPr>
          <w:vertAlign w:val="subscript"/>
          <w:lang w:bidi="he-IL"/>
        </w:rPr>
        <w:t>2</w:t>
      </w:r>
      <w:r w:rsidRPr="00B9644D">
        <w:rPr>
          <w:lang w:bidi="he-IL"/>
        </w:rPr>
        <w:t>) nitrogen oxides (NO</w:t>
      </w:r>
      <w:r w:rsidRPr="00B9644D">
        <w:rPr>
          <w:vertAlign w:val="subscript"/>
          <w:lang w:bidi="he-IL"/>
        </w:rPr>
        <w:t>x</w:t>
      </w:r>
      <w:r w:rsidRPr="00B9644D">
        <w:rPr>
          <w:lang w:bidi="he-IL"/>
        </w:rPr>
        <w:t>), total suspended particulate matter (SPM), and respirable suspended particulate matter (RSPM) recorded at the Manali, Kathivakkam and Thiruvottiyur Continuous Ambient Air Quality Monitoring Stations during pre-monsoon, monsoon, post-monsoon, and summer season from July 2010 to June 2011 are presented Table 1.</w:t>
      </w:r>
    </w:p>
    <w:p w14:paraId="7660FE59" w14:textId="7A4E9565" w:rsidR="00D90B97" w:rsidRPr="00B9644D" w:rsidRDefault="001C7BF8" w:rsidP="00B1629D">
      <w:pPr>
        <w:pStyle w:val="H1"/>
      </w:pPr>
      <w:r w:rsidRPr="00B9644D">
        <w:t>3</w:t>
      </w:r>
      <w:r w:rsidR="00D90B97" w:rsidRPr="00B9644D">
        <w:t xml:space="preserve">. </w:t>
      </w:r>
      <w:r w:rsidRPr="00B9644D">
        <w:rPr>
          <w:bCs/>
        </w:rPr>
        <w:t>Results and Discussion</w:t>
      </w:r>
    </w:p>
    <w:p w14:paraId="6ADF3434" w14:textId="7BEC719A" w:rsidR="00D90B97" w:rsidRPr="00B9644D" w:rsidRDefault="001C7BF8" w:rsidP="001C7BF8">
      <w:pPr>
        <w:pStyle w:val="H2"/>
      </w:pPr>
      <w:r w:rsidRPr="00B9644D">
        <w:t xml:space="preserve">a. Influence of </w:t>
      </w:r>
      <w:del w:id="372" w:author="Author">
        <w:r w:rsidRPr="00B9644D" w:rsidDel="00EA5640">
          <w:delText xml:space="preserve">Temperature </w:delText>
        </w:r>
      </w:del>
      <w:ins w:id="373" w:author="Author">
        <w:r w:rsidR="00EA5640" w:rsidRPr="00B9644D">
          <w:t xml:space="preserve">temperature </w:t>
        </w:r>
      </w:ins>
      <w:r w:rsidRPr="00B9644D">
        <w:t xml:space="preserve">on </w:t>
      </w:r>
      <w:ins w:id="374" w:author="Author">
        <w:r w:rsidR="00A47FAC" w:rsidRPr="00B9644D">
          <w:t xml:space="preserve">pollutant </w:t>
        </w:r>
      </w:ins>
      <w:del w:id="375" w:author="Author">
        <w:r w:rsidRPr="00B9644D" w:rsidDel="00EA5640">
          <w:delText xml:space="preserve">Concentration </w:delText>
        </w:r>
      </w:del>
      <w:ins w:id="376" w:author="Author">
        <w:r w:rsidR="00EA5640" w:rsidRPr="00B9644D">
          <w:t>concentration</w:t>
        </w:r>
        <w:r w:rsidR="00A47FAC" w:rsidRPr="00B9644D">
          <w:t>s</w:t>
        </w:r>
      </w:ins>
      <w:del w:id="377" w:author="Author">
        <w:r w:rsidRPr="00B9644D" w:rsidDel="00A47FAC">
          <w:delText xml:space="preserve">of </w:delText>
        </w:r>
        <w:r w:rsidRPr="00B9644D" w:rsidDel="00EA5640">
          <w:delText>Pollutants</w:delText>
        </w:r>
      </w:del>
    </w:p>
    <w:p w14:paraId="53309D24" w14:textId="161C3A6D" w:rsidR="001C7BF8" w:rsidRPr="00B9644D" w:rsidDel="00A47FAC" w:rsidRDefault="001C7BF8" w:rsidP="001C7BF8">
      <w:pPr>
        <w:pStyle w:val="ParagraphText"/>
        <w:rPr>
          <w:del w:id="378" w:author="Author"/>
          <w:lang w:bidi="he-IL"/>
        </w:rPr>
      </w:pPr>
      <w:del w:id="379" w:author="Author">
        <w:r w:rsidRPr="00B9644D" w:rsidDel="00A47FAC">
          <w:rPr>
            <w:lang w:bidi="he-IL"/>
          </w:rPr>
          <w:delText xml:space="preserve">The predominant characteristic of atmosphere is its unceasing change. </w:delText>
        </w:r>
      </w:del>
      <w:r w:rsidRPr="00B9644D">
        <w:rPr>
          <w:lang w:bidi="he-IL"/>
        </w:rPr>
        <w:t>The temperature</w:t>
      </w:r>
      <w:ins w:id="380" w:author="Author" w:date="2021-02-16T13:44:00Z">
        <w:r w:rsidR="00AF7C0D" w:rsidRPr="00B9644D">
          <w:rPr>
            <w:lang w:bidi="he-IL"/>
          </w:rPr>
          <w:t>s</w:t>
        </w:r>
      </w:ins>
      <w:r w:rsidRPr="00B9644D">
        <w:rPr>
          <w:lang w:bidi="he-IL"/>
        </w:rPr>
        <w:t xml:space="preserve"> recorded in the study area </w:t>
      </w:r>
      <w:ins w:id="381" w:author="Author" w:date="2021-02-16T13:44:00Z">
        <w:r w:rsidR="00AF7C0D" w:rsidRPr="00B9644D">
          <w:rPr>
            <w:lang w:bidi="he-IL"/>
          </w:rPr>
          <w:t xml:space="preserve">were in the </w:t>
        </w:r>
      </w:ins>
      <w:r w:rsidRPr="00B9644D">
        <w:rPr>
          <w:lang w:bidi="he-IL"/>
        </w:rPr>
        <w:t>range</w:t>
      </w:r>
      <w:ins w:id="382" w:author="Author" w:date="2021-02-16T13:44:00Z">
        <w:r w:rsidR="00AF7C0D" w:rsidRPr="00B9644D">
          <w:rPr>
            <w:lang w:bidi="he-IL"/>
          </w:rPr>
          <w:t>s</w:t>
        </w:r>
      </w:ins>
      <w:del w:id="383" w:author="Author" w:date="2021-02-16T13:44:00Z">
        <w:r w:rsidRPr="00B9644D" w:rsidDel="00AF7C0D">
          <w:rPr>
            <w:lang w:bidi="he-IL"/>
          </w:rPr>
          <w:delText>d</w:delText>
        </w:r>
      </w:del>
      <w:ins w:id="384" w:author="Author" w:date="2021-02-16T13:44:00Z">
        <w:r w:rsidR="00AF7C0D" w:rsidRPr="00B9644D">
          <w:rPr>
            <w:lang w:bidi="he-IL"/>
          </w:rPr>
          <w:t xml:space="preserve"> of</w:t>
        </w:r>
      </w:ins>
      <w:r w:rsidRPr="00B9644D">
        <w:rPr>
          <w:lang w:bidi="he-IL"/>
        </w:rPr>
        <w:t xml:space="preserve"> </w:t>
      </w:r>
      <w:del w:id="385" w:author="Author">
        <w:r w:rsidRPr="00B9644D" w:rsidDel="00A47FAC">
          <w:rPr>
            <w:lang w:bidi="he-IL"/>
          </w:rPr>
          <w:delText xml:space="preserve">between </w:delText>
        </w:r>
      </w:del>
      <w:r w:rsidRPr="00B9644D">
        <w:rPr>
          <w:lang w:bidi="he-IL"/>
        </w:rPr>
        <w:t>21</w:t>
      </w:r>
      <w:del w:id="386" w:author="Author">
        <w:r w:rsidRPr="00B9644D" w:rsidDel="00A47FAC">
          <w:rPr>
            <w:lang w:bidi="he-IL"/>
          </w:rPr>
          <w:delText xml:space="preserve">°C and </w:delText>
        </w:r>
      </w:del>
      <w:ins w:id="387" w:author="Author">
        <w:r w:rsidR="00A47FAC" w:rsidRPr="00B9644D">
          <w:rPr>
            <w:lang w:bidi="he-IL"/>
          </w:rPr>
          <w:t>–</w:t>
        </w:r>
      </w:ins>
      <w:r w:rsidRPr="00B9644D">
        <w:rPr>
          <w:lang w:bidi="he-IL"/>
        </w:rPr>
        <w:t>33.2</w:t>
      </w:r>
      <w:ins w:id="388" w:author="Author">
        <w:r w:rsidR="00EA5640" w:rsidRPr="00B9644D">
          <w:rPr>
            <w:lang w:bidi="he-IL"/>
          </w:rPr>
          <w:t xml:space="preserve"> </w:t>
        </w:r>
      </w:ins>
      <w:r w:rsidRPr="00B9644D">
        <w:rPr>
          <w:lang w:bidi="he-IL"/>
        </w:rPr>
        <w:t>°C</w:t>
      </w:r>
      <w:del w:id="389" w:author="Author">
        <w:r w:rsidRPr="00B9644D" w:rsidDel="00A47FAC">
          <w:rPr>
            <w:lang w:bidi="he-IL"/>
          </w:rPr>
          <w:delText xml:space="preserve"> during monsoon</w:delText>
        </w:r>
      </w:del>
      <w:r w:rsidRPr="00B9644D">
        <w:rPr>
          <w:lang w:bidi="he-IL"/>
        </w:rPr>
        <w:t>, 21</w:t>
      </w:r>
      <w:del w:id="390" w:author="Author">
        <w:r w:rsidRPr="00B9644D" w:rsidDel="00A47FAC">
          <w:rPr>
            <w:lang w:bidi="he-IL"/>
          </w:rPr>
          <w:delText xml:space="preserve">°C and </w:delText>
        </w:r>
      </w:del>
      <w:ins w:id="391" w:author="Author">
        <w:r w:rsidR="00A47FAC" w:rsidRPr="00B9644D">
          <w:rPr>
            <w:lang w:bidi="he-IL"/>
          </w:rPr>
          <w:t>–</w:t>
        </w:r>
      </w:ins>
      <w:r w:rsidRPr="00B9644D">
        <w:rPr>
          <w:lang w:bidi="he-IL"/>
        </w:rPr>
        <w:t>33.4</w:t>
      </w:r>
      <w:ins w:id="392" w:author="Author">
        <w:r w:rsidR="00EA5640" w:rsidRPr="00B9644D">
          <w:rPr>
            <w:lang w:bidi="he-IL"/>
          </w:rPr>
          <w:t xml:space="preserve"> </w:t>
        </w:r>
      </w:ins>
      <w:r w:rsidRPr="00B9644D">
        <w:rPr>
          <w:lang w:bidi="he-IL"/>
        </w:rPr>
        <w:t>°C</w:t>
      </w:r>
      <w:del w:id="393" w:author="Author">
        <w:r w:rsidRPr="00B9644D" w:rsidDel="00A47FAC">
          <w:rPr>
            <w:lang w:bidi="he-IL"/>
          </w:rPr>
          <w:delText xml:space="preserve"> during post-monsoon</w:delText>
        </w:r>
      </w:del>
      <w:r w:rsidRPr="00B9644D">
        <w:rPr>
          <w:lang w:bidi="he-IL"/>
        </w:rPr>
        <w:t>, 29</w:t>
      </w:r>
      <w:del w:id="394" w:author="Author">
        <w:r w:rsidRPr="00B9644D" w:rsidDel="00EA5640">
          <w:rPr>
            <w:lang w:bidi="he-IL"/>
          </w:rPr>
          <w:delText>°C</w:delText>
        </w:r>
      </w:del>
      <w:r w:rsidRPr="00B9644D">
        <w:rPr>
          <w:lang w:bidi="he-IL"/>
        </w:rPr>
        <w:t>–37.2</w:t>
      </w:r>
      <w:ins w:id="395" w:author="Author">
        <w:r w:rsidR="00EA5640" w:rsidRPr="00B9644D">
          <w:rPr>
            <w:lang w:bidi="he-IL"/>
          </w:rPr>
          <w:t xml:space="preserve"> </w:t>
        </w:r>
      </w:ins>
      <w:r w:rsidRPr="00B9644D">
        <w:rPr>
          <w:lang w:bidi="he-IL"/>
        </w:rPr>
        <w:t>°C</w:t>
      </w:r>
      <w:ins w:id="396" w:author="Author">
        <w:r w:rsidR="00A47FAC" w:rsidRPr="00B9644D">
          <w:rPr>
            <w:lang w:bidi="he-IL"/>
          </w:rPr>
          <w:t>,</w:t>
        </w:r>
      </w:ins>
      <w:r w:rsidRPr="00B9644D">
        <w:rPr>
          <w:lang w:bidi="he-IL"/>
        </w:rPr>
        <w:t xml:space="preserve"> </w:t>
      </w:r>
      <w:del w:id="397" w:author="Author">
        <w:r w:rsidRPr="00B9644D" w:rsidDel="00A47FAC">
          <w:rPr>
            <w:lang w:bidi="he-IL"/>
          </w:rPr>
          <w:delText xml:space="preserve">during summer </w:delText>
        </w:r>
      </w:del>
      <w:r w:rsidRPr="00B9644D">
        <w:rPr>
          <w:lang w:bidi="he-IL"/>
        </w:rPr>
        <w:t>and 25.2</w:t>
      </w:r>
      <w:del w:id="398" w:author="Author">
        <w:r w:rsidRPr="00B9644D" w:rsidDel="00EA5640">
          <w:rPr>
            <w:lang w:bidi="he-IL"/>
          </w:rPr>
          <w:delText>°C</w:delText>
        </w:r>
      </w:del>
      <w:r w:rsidRPr="00B9644D">
        <w:rPr>
          <w:lang w:bidi="he-IL"/>
        </w:rPr>
        <w:t>–36.2</w:t>
      </w:r>
      <w:ins w:id="399" w:author="Author">
        <w:r w:rsidR="00EA5640" w:rsidRPr="00B9644D">
          <w:rPr>
            <w:lang w:bidi="he-IL"/>
          </w:rPr>
          <w:t xml:space="preserve"> </w:t>
        </w:r>
      </w:ins>
      <w:r w:rsidRPr="00B9644D">
        <w:rPr>
          <w:lang w:bidi="he-IL"/>
        </w:rPr>
        <w:t xml:space="preserve">°C during </w:t>
      </w:r>
      <w:ins w:id="400" w:author="Author">
        <w:r w:rsidR="00A47FAC" w:rsidRPr="00B9644D">
          <w:rPr>
            <w:lang w:bidi="he-IL"/>
          </w:rPr>
          <w:t xml:space="preserve">the monsoon, post-monsoon, summer, and </w:t>
        </w:r>
      </w:ins>
      <w:r w:rsidRPr="00B9644D">
        <w:rPr>
          <w:lang w:bidi="he-IL"/>
        </w:rPr>
        <w:t>pre-monsoon seasons</w:t>
      </w:r>
      <w:ins w:id="401" w:author="Author" w:date="2021-02-16T13:44:00Z">
        <w:r w:rsidR="00AF7C0D" w:rsidRPr="00B9644D">
          <w:rPr>
            <w:lang w:bidi="he-IL"/>
          </w:rPr>
          <w:t>, respectively</w:t>
        </w:r>
      </w:ins>
      <w:r w:rsidRPr="00B9644D">
        <w:rPr>
          <w:lang w:bidi="he-IL"/>
        </w:rPr>
        <w:t xml:space="preserve">. The minimum </w:t>
      </w:r>
      <w:ins w:id="402" w:author="Author">
        <w:r w:rsidR="00A47FAC" w:rsidRPr="00B9644D">
          <w:rPr>
            <w:lang w:bidi="he-IL"/>
          </w:rPr>
          <w:t xml:space="preserve">recorded </w:t>
        </w:r>
      </w:ins>
      <w:r w:rsidRPr="00B9644D">
        <w:rPr>
          <w:lang w:bidi="he-IL"/>
        </w:rPr>
        <w:t xml:space="preserve">temperature </w:t>
      </w:r>
      <w:ins w:id="403" w:author="Author">
        <w:r w:rsidR="00A47FAC" w:rsidRPr="00B9644D">
          <w:rPr>
            <w:lang w:bidi="he-IL"/>
          </w:rPr>
          <w:t>(</w:t>
        </w:r>
      </w:ins>
      <w:del w:id="404" w:author="Author">
        <w:r w:rsidRPr="00B9644D" w:rsidDel="00A47FAC">
          <w:rPr>
            <w:lang w:bidi="he-IL"/>
          </w:rPr>
          <w:delText xml:space="preserve">of </w:delText>
        </w:r>
      </w:del>
      <w:r w:rsidRPr="00B9644D">
        <w:rPr>
          <w:lang w:bidi="he-IL"/>
        </w:rPr>
        <w:t>21</w:t>
      </w:r>
      <w:ins w:id="405" w:author="Author">
        <w:r w:rsidR="00EA5640" w:rsidRPr="00B9644D">
          <w:rPr>
            <w:lang w:bidi="he-IL"/>
          </w:rPr>
          <w:t xml:space="preserve"> </w:t>
        </w:r>
      </w:ins>
      <w:r w:rsidRPr="00B9644D">
        <w:rPr>
          <w:lang w:bidi="he-IL"/>
        </w:rPr>
        <w:t>°C</w:t>
      </w:r>
      <w:ins w:id="406" w:author="Author">
        <w:r w:rsidR="00A47FAC" w:rsidRPr="00B9644D">
          <w:rPr>
            <w:lang w:bidi="he-IL"/>
          </w:rPr>
          <w:t xml:space="preserve">) occurred in </w:t>
        </w:r>
      </w:ins>
      <w:del w:id="407" w:author="Author">
        <w:r w:rsidRPr="00B9644D" w:rsidDel="00A47FAC">
          <w:rPr>
            <w:lang w:bidi="he-IL"/>
          </w:rPr>
          <w:delText xml:space="preserve"> was recorded during </w:delText>
        </w:r>
      </w:del>
      <w:r w:rsidRPr="00B9644D">
        <w:rPr>
          <w:lang w:bidi="he-IL"/>
        </w:rPr>
        <w:t xml:space="preserve">January 2011 and </w:t>
      </w:r>
      <w:ins w:id="408" w:author="Author">
        <w:r w:rsidR="00A47FAC" w:rsidRPr="00B9644D">
          <w:rPr>
            <w:lang w:bidi="he-IL"/>
          </w:rPr>
          <w:t xml:space="preserve">the </w:t>
        </w:r>
      </w:ins>
      <w:r w:rsidRPr="00B9644D">
        <w:rPr>
          <w:lang w:bidi="he-IL"/>
        </w:rPr>
        <w:t xml:space="preserve">maximum </w:t>
      </w:r>
      <w:ins w:id="409" w:author="Author" w:date="2021-02-16T13:45:00Z">
        <w:r w:rsidR="005650BA" w:rsidRPr="00B9644D">
          <w:rPr>
            <w:lang w:bidi="he-IL"/>
          </w:rPr>
          <w:t xml:space="preserve">recorded temperature </w:t>
        </w:r>
      </w:ins>
      <w:del w:id="410" w:author="Author">
        <w:r w:rsidRPr="00B9644D" w:rsidDel="00A47FAC">
          <w:rPr>
            <w:lang w:bidi="he-IL"/>
          </w:rPr>
          <w:delText xml:space="preserve">of </w:delText>
        </w:r>
      </w:del>
      <w:ins w:id="411" w:author="Author">
        <w:r w:rsidR="00A47FAC" w:rsidRPr="00B9644D">
          <w:rPr>
            <w:lang w:bidi="he-IL"/>
          </w:rPr>
          <w:t>(</w:t>
        </w:r>
      </w:ins>
      <w:r w:rsidRPr="00B9644D">
        <w:rPr>
          <w:lang w:bidi="he-IL"/>
        </w:rPr>
        <w:t>37.2</w:t>
      </w:r>
      <w:ins w:id="412" w:author="Author">
        <w:r w:rsidR="00EA5640" w:rsidRPr="00B9644D">
          <w:rPr>
            <w:lang w:bidi="he-IL"/>
          </w:rPr>
          <w:t xml:space="preserve"> </w:t>
        </w:r>
      </w:ins>
      <w:r w:rsidRPr="00B9644D">
        <w:rPr>
          <w:lang w:bidi="he-IL"/>
        </w:rPr>
        <w:t>°C</w:t>
      </w:r>
      <w:ins w:id="413" w:author="Author">
        <w:r w:rsidR="00A47FAC" w:rsidRPr="00B9644D">
          <w:rPr>
            <w:lang w:bidi="he-IL"/>
          </w:rPr>
          <w:t>) occurred in</w:t>
        </w:r>
      </w:ins>
      <w:del w:id="414" w:author="Author">
        <w:r w:rsidRPr="00B9644D" w:rsidDel="00A47FAC">
          <w:rPr>
            <w:lang w:bidi="he-IL"/>
          </w:rPr>
          <w:delText xml:space="preserve"> during</w:delText>
        </w:r>
      </w:del>
      <w:r w:rsidRPr="00B9644D">
        <w:rPr>
          <w:lang w:bidi="he-IL"/>
        </w:rPr>
        <w:t xml:space="preserve"> May 2011. </w:t>
      </w:r>
      <w:del w:id="415" w:author="Author">
        <w:r w:rsidRPr="00B9644D" w:rsidDel="00A47FAC">
          <w:rPr>
            <w:lang w:bidi="he-IL"/>
          </w:rPr>
          <w:delText>The m</w:delText>
        </w:r>
      </w:del>
      <w:ins w:id="416" w:author="Author">
        <w:r w:rsidR="00A47FAC" w:rsidRPr="00B9644D">
          <w:rPr>
            <w:lang w:bidi="he-IL"/>
          </w:rPr>
          <w:t>M</w:t>
        </w:r>
      </w:ins>
      <w:r w:rsidRPr="00B9644D">
        <w:rPr>
          <w:lang w:bidi="he-IL"/>
        </w:rPr>
        <w:t xml:space="preserve">onthly </w:t>
      </w:r>
      <w:ins w:id="417" w:author="Author">
        <w:r w:rsidR="00A47FAC" w:rsidRPr="00B9644D">
          <w:rPr>
            <w:lang w:bidi="he-IL"/>
          </w:rPr>
          <w:t>minim</w:t>
        </w:r>
      </w:ins>
      <w:ins w:id="418" w:author="Author" w:date="2021-02-16T13:45:00Z">
        <w:r w:rsidR="00645AD2" w:rsidRPr="00B9644D">
          <w:rPr>
            <w:lang w:bidi="he-IL"/>
          </w:rPr>
          <w:t>um</w:t>
        </w:r>
      </w:ins>
      <w:ins w:id="419" w:author="Author">
        <w:r w:rsidR="00A47FAC" w:rsidRPr="00B9644D">
          <w:rPr>
            <w:lang w:bidi="he-IL"/>
          </w:rPr>
          <w:t xml:space="preserve"> and maxim</w:t>
        </w:r>
      </w:ins>
      <w:ins w:id="420" w:author="Author" w:date="2021-02-16T13:45:00Z">
        <w:r w:rsidR="00645AD2" w:rsidRPr="00B9644D">
          <w:rPr>
            <w:lang w:bidi="he-IL"/>
          </w:rPr>
          <w:t>um</w:t>
        </w:r>
      </w:ins>
      <w:ins w:id="421" w:author="Author">
        <w:r w:rsidR="00A47FAC" w:rsidRPr="00B9644D">
          <w:rPr>
            <w:lang w:bidi="he-IL"/>
          </w:rPr>
          <w:t xml:space="preserve"> </w:t>
        </w:r>
      </w:ins>
      <w:del w:id="422" w:author="Author">
        <w:r w:rsidRPr="00B9644D" w:rsidDel="00A47FAC">
          <w:rPr>
            <w:lang w:bidi="he-IL"/>
          </w:rPr>
          <w:delText xml:space="preserve">maximum and minimum temperature </w:delText>
        </w:r>
      </w:del>
      <w:ins w:id="423" w:author="Author">
        <w:r w:rsidR="00A47FAC" w:rsidRPr="00B9644D">
          <w:rPr>
            <w:lang w:bidi="he-IL"/>
          </w:rPr>
          <w:t xml:space="preserve">temperatures </w:t>
        </w:r>
      </w:ins>
      <w:r w:rsidRPr="00B9644D">
        <w:rPr>
          <w:lang w:bidi="he-IL"/>
        </w:rPr>
        <w:t xml:space="preserve">recorded </w:t>
      </w:r>
      <w:del w:id="424" w:author="Author">
        <w:r w:rsidRPr="00B9644D" w:rsidDel="00A47FAC">
          <w:rPr>
            <w:lang w:bidi="he-IL"/>
          </w:rPr>
          <w:delText xml:space="preserve">from </w:delText>
        </w:r>
      </w:del>
      <w:ins w:id="425" w:author="Author">
        <w:r w:rsidR="00A47FAC" w:rsidRPr="00B9644D">
          <w:rPr>
            <w:lang w:bidi="he-IL"/>
          </w:rPr>
          <w:t xml:space="preserve">between </w:t>
        </w:r>
      </w:ins>
      <w:r w:rsidRPr="00B9644D">
        <w:rPr>
          <w:lang w:bidi="he-IL"/>
        </w:rPr>
        <w:t>July</w:t>
      </w:r>
      <w:ins w:id="426" w:author="Author">
        <w:r w:rsidR="00655B14" w:rsidRPr="00B9644D">
          <w:rPr>
            <w:lang w:bidi="he-IL"/>
          </w:rPr>
          <w:t xml:space="preserve"> </w:t>
        </w:r>
      </w:ins>
      <w:del w:id="427" w:author="Author">
        <w:r w:rsidRPr="00B9644D" w:rsidDel="00655B14">
          <w:rPr>
            <w:lang w:bidi="he-IL"/>
          </w:rPr>
          <w:delText>-</w:delText>
        </w:r>
      </w:del>
      <w:r w:rsidRPr="00B9644D">
        <w:rPr>
          <w:lang w:bidi="he-IL"/>
        </w:rPr>
        <w:t xml:space="preserve">2010 </w:t>
      </w:r>
      <w:ins w:id="428" w:author="Author">
        <w:r w:rsidR="00655B14" w:rsidRPr="00B9644D">
          <w:rPr>
            <w:lang w:bidi="he-IL"/>
          </w:rPr>
          <w:t>and</w:t>
        </w:r>
      </w:ins>
      <w:del w:id="429" w:author="Author">
        <w:r w:rsidRPr="00B9644D" w:rsidDel="00655B14">
          <w:rPr>
            <w:lang w:bidi="he-IL"/>
          </w:rPr>
          <w:delText>to</w:delText>
        </w:r>
      </w:del>
      <w:r w:rsidRPr="00B9644D">
        <w:rPr>
          <w:lang w:bidi="he-IL"/>
        </w:rPr>
        <w:t xml:space="preserve"> June 2011 are </w:t>
      </w:r>
      <w:del w:id="430" w:author="Author">
        <w:r w:rsidRPr="00B9644D" w:rsidDel="00A47FAC">
          <w:rPr>
            <w:lang w:bidi="he-IL"/>
          </w:rPr>
          <w:delText>depicted graphically</w:delText>
        </w:r>
      </w:del>
      <w:ins w:id="431" w:author="Author">
        <w:r w:rsidR="00A47FAC" w:rsidRPr="00B9644D">
          <w:rPr>
            <w:lang w:bidi="he-IL"/>
          </w:rPr>
          <w:t>shown</w:t>
        </w:r>
      </w:ins>
      <w:r w:rsidRPr="00B9644D">
        <w:rPr>
          <w:lang w:bidi="he-IL"/>
        </w:rPr>
        <w:t xml:space="preserve"> in Figure 2.</w:t>
      </w:r>
    </w:p>
    <w:p w14:paraId="790493BA" w14:textId="7EC8584C" w:rsidR="001C7BF8" w:rsidRPr="00B9644D" w:rsidDel="005A334D" w:rsidRDefault="00A47FAC" w:rsidP="00CA79DC">
      <w:pPr>
        <w:pStyle w:val="ParagraphText"/>
        <w:rPr>
          <w:del w:id="432" w:author="Author"/>
        </w:rPr>
      </w:pPr>
      <w:ins w:id="433" w:author="Author">
        <w:r w:rsidRPr="00B9644D">
          <w:t xml:space="preserve"> To examine the seasonal effects of temperature on </w:t>
        </w:r>
      </w:ins>
      <w:commentRangeStart w:id="434"/>
      <w:del w:id="435" w:author="Author">
        <w:r w:rsidR="001C7BF8" w:rsidRPr="00B9644D" w:rsidDel="00A47FAC">
          <w:delText>The vertical distribution of temperature in the atmosphere varies with season and location in latitude and longitude</w:delText>
        </w:r>
        <w:r w:rsidR="001C7BF8" w:rsidRPr="00B9644D" w:rsidDel="00EA5640">
          <w:delText>,</w:delText>
        </w:r>
        <w:r w:rsidR="001C7BF8" w:rsidRPr="00B9644D" w:rsidDel="00A47FAC">
          <w:delText xml:space="preserve"> as well as from day to night. The temperature variations and its influence on </w:delText>
        </w:r>
      </w:del>
      <w:commentRangeEnd w:id="434"/>
      <w:r w:rsidR="003A0ACA" w:rsidRPr="00B9644D">
        <w:rPr>
          <w:rStyle w:val="CommentReference"/>
        </w:rPr>
        <w:commentReference w:id="434"/>
      </w:r>
      <w:ins w:id="436" w:author="Author">
        <w:r w:rsidRPr="00B9644D">
          <w:t xml:space="preserve">the </w:t>
        </w:r>
      </w:ins>
      <w:r w:rsidR="001C7BF8" w:rsidRPr="00B9644D">
        <w:t>concentrations of SO</w:t>
      </w:r>
      <w:r w:rsidR="001C7BF8" w:rsidRPr="00B9644D">
        <w:rPr>
          <w:vertAlign w:val="subscript"/>
          <w:rPrChange w:id="437" w:author="Author">
            <w:rPr/>
          </w:rPrChange>
        </w:rPr>
        <w:t>2</w:t>
      </w:r>
      <w:r w:rsidR="001C7BF8" w:rsidRPr="00B9644D">
        <w:t>, NO</w:t>
      </w:r>
      <w:r w:rsidR="001C7BF8" w:rsidRPr="00B9644D">
        <w:rPr>
          <w:vertAlign w:val="subscript"/>
          <w:rPrChange w:id="438" w:author="Author">
            <w:rPr/>
          </w:rPrChange>
        </w:rPr>
        <w:t>x</w:t>
      </w:r>
      <w:r w:rsidR="001C7BF8" w:rsidRPr="00B9644D">
        <w:t>, RSPM, and SPM</w:t>
      </w:r>
      <w:ins w:id="439" w:author="Author">
        <w:r w:rsidRPr="00B9644D">
          <w:t>,</w:t>
        </w:r>
      </w:ins>
      <w:del w:id="440" w:author="Author">
        <w:r w:rsidR="001C7BF8" w:rsidRPr="00B9644D" w:rsidDel="00A47FAC">
          <w:delText xml:space="preserve"> in the ambient air were analyzed</w:delText>
        </w:r>
      </w:del>
      <w:ins w:id="441" w:author="Author">
        <w:r w:rsidRPr="00B9644D">
          <w:t xml:space="preserve"> data</w:t>
        </w:r>
      </w:ins>
      <w:r w:rsidR="001C7BF8" w:rsidRPr="00B9644D">
        <w:t xml:space="preserve"> for </w:t>
      </w:r>
      <w:ins w:id="442" w:author="Author">
        <w:r w:rsidRPr="00B9644D">
          <w:t xml:space="preserve">the </w:t>
        </w:r>
      </w:ins>
      <w:r w:rsidR="001C7BF8" w:rsidRPr="00B9644D">
        <w:t>monsoon, post-monsoon, summer</w:t>
      </w:r>
      <w:ins w:id="443" w:author="Author">
        <w:r w:rsidRPr="00B9644D">
          <w:t>,</w:t>
        </w:r>
      </w:ins>
      <w:r w:rsidR="001C7BF8" w:rsidRPr="00B9644D">
        <w:t xml:space="preserve"> and pre-monsoon seasons</w:t>
      </w:r>
      <w:del w:id="444" w:author="Author">
        <w:r w:rsidR="001C7BF8" w:rsidRPr="00B9644D" w:rsidDel="00A47FAC">
          <w:delText xml:space="preserve">, and graphs </w:delText>
        </w:r>
      </w:del>
      <w:ins w:id="445" w:author="Author">
        <w:r w:rsidRPr="00B9644D">
          <w:t xml:space="preserve"> </w:t>
        </w:r>
      </w:ins>
      <w:r w:rsidR="001C7BF8" w:rsidRPr="00B9644D">
        <w:t xml:space="preserve">are </w:t>
      </w:r>
      <w:del w:id="446" w:author="Author">
        <w:r w:rsidR="001C7BF8" w:rsidRPr="00B9644D" w:rsidDel="00A47FAC">
          <w:delText xml:space="preserve">presented </w:delText>
        </w:r>
      </w:del>
      <w:ins w:id="447" w:author="Author">
        <w:r w:rsidRPr="00B9644D">
          <w:t xml:space="preserve">shown </w:t>
        </w:r>
      </w:ins>
      <w:r w:rsidR="001C7BF8" w:rsidRPr="00B9644D">
        <w:t>in Figure 3</w:t>
      </w:r>
      <w:ins w:id="448" w:author="Author" w:date="2021-02-16T13:46:00Z">
        <w:r w:rsidR="00645AD2" w:rsidRPr="00B9644D">
          <w:t>,</w:t>
        </w:r>
      </w:ins>
      <w:r w:rsidR="001C7BF8" w:rsidRPr="00B9644D">
        <w:t xml:space="preserve"> and the results of the regression </w:t>
      </w:r>
      <w:del w:id="449" w:author="Author">
        <w:r w:rsidR="001C7BF8" w:rsidRPr="00B9644D" w:rsidDel="005A334D">
          <w:delText xml:space="preserve">study </w:delText>
        </w:r>
      </w:del>
      <w:ins w:id="450" w:author="Author">
        <w:r w:rsidR="005A334D" w:rsidRPr="00B9644D">
          <w:t xml:space="preserve">analysis </w:t>
        </w:r>
      </w:ins>
      <w:r w:rsidR="001C7BF8" w:rsidRPr="00B9644D">
        <w:t xml:space="preserve">are </w:t>
      </w:r>
      <w:del w:id="451" w:author="Author">
        <w:r w:rsidR="001C7BF8" w:rsidRPr="00B9644D" w:rsidDel="005A334D">
          <w:delText xml:space="preserve">presented </w:delText>
        </w:r>
      </w:del>
      <w:ins w:id="452" w:author="Author">
        <w:r w:rsidR="005A334D" w:rsidRPr="00B9644D">
          <w:t xml:space="preserve">shown </w:t>
        </w:r>
      </w:ins>
      <w:r w:rsidR="001C7BF8" w:rsidRPr="00B9644D">
        <w:t>in Table 2.</w:t>
      </w:r>
      <w:ins w:id="453" w:author="Author">
        <w:r w:rsidR="005A334D" w:rsidRPr="00B9644D">
          <w:t xml:space="preserve"> This </w:t>
        </w:r>
      </w:ins>
    </w:p>
    <w:p w14:paraId="7803CB24" w14:textId="1A7638F3" w:rsidR="00CA79DC" w:rsidRPr="00B9644D" w:rsidRDefault="00CA79DC" w:rsidP="00EA5640">
      <w:pPr>
        <w:pStyle w:val="ParagraphText"/>
      </w:pPr>
      <w:del w:id="454" w:author="Author">
        <w:r w:rsidRPr="00B9644D" w:rsidDel="005A334D">
          <w:delText xml:space="preserve">The results of the regression analysis </w:delText>
        </w:r>
      </w:del>
      <w:r w:rsidRPr="00B9644D">
        <w:t xml:space="preserve">revealed that </w:t>
      </w:r>
      <w:ins w:id="455" w:author="Author">
        <w:r w:rsidR="005A334D" w:rsidRPr="00B9644D">
          <w:t xml:space="preserve">during the summer, </w:t>
        </w:r>
      </w:ins>
      <w:r w:rsidRPr="00B9644D">
        <w:t>SO</w:t>
      </w:r>
      <w:r w:rsidRPr="00B9644D">
        <w:rPr>
          <w:vertAlign w:val="subscript"/>
          <w:rPrChange w:id="456" w:author="Author">
            <w:rPr/>
          </w:rPrChange>
        </w:rPr>
        <w:t>2</w:t>
      </w:r>
      <w:r w:rsidRPr="00B9644D">
        <w:t> and NO</w:t>
      </w:r>
      <w:r w:rsidRPr="00B9644D">
        <w:rPr>
          <w:vertAlign w:val="subscript"/>
          <w:rPrChange w:id="457" w:author="Author">
            <w:rPr/>
          </w:rPrChange>
        </w:rPr>
        <w:t>x</w:t>
      </w:r>
      <w:r w:rsidRPr="00B9644D">
        <w:t> </w:t>
      </w:r>
      <w:ins w:id="458" w:author="Author">
        <w:r w:rsidR="005A334D" w:rsidRPr="00B9644D">
          <w:t xml:space="preserve">were weakly negatively correlated </w:t>
        </w:r>
      </w:ins>
      <w:del w:id="459" w:author="Author">
        <w:r w:rsidRPr="00B9644D" w:rsidDel="005A334D">
          <w:delText xml:space="preserve">have very weak but negative correlation </w:delText>
        </w:r>
      </w:del>
      <w:r w:rsidRPr="00B9644D">
        <w:t xml:space="preserve">with temperature </w:t>
      </w:r>
      <w:del w:id="460" w:author="Author">
        <w:r w:rsidRPr="00B9644D" w:rsidDel="005A334D">
          <w:delText xml:space="preserve">during summer </w:delText>
        </w:r>
      </w:del>
      <w:r w:rsidRPr="00B9644D">
        <w:t>(r</w:t>
      </w:r>
      <w:r w:rsidRPr="00B9644D">
        <w:rPr>
          <w:vertAlign w:val="superscript"/>
          <w:rPrChange w:id="461" w:author="Author">
            <w:rPr/>
          </w:rPrChange>
        </w:rPr>
        <w:t>2</w:t>
      </w:r>
      <w:r w:rsidRPr="00B9644D">
        <w:t xml:space="preserve"> = 0.25</w:t>
      </w:r>
      <w:del w:id="462" w:author="Author">
        <w:r w:rsidRPr="00B9644D" w:rsidDel="00CD71B3">
          <w:delText> </w:delText>
        </w:r>
      </w:del>
      <w:ins w:id="463" w:author="Author">
        <w:r w:rsidR="005A334D" w:rsidRPr="00B9644D" w:rsidDel="005A334D">
          <w:t xml:space="preserve"> </w:t>
        </w:r>
      </w:ins>
      <w:del w:id="464" w:author="Author">
        <w:r w:rsidRPr="00B9644D" w:rsidDel="005A334D">
          <w:delText>for SO</w:delText>
        </w:r>
        <w:r w:rsidRPr="00B9644D" w:rsidDel="005A334D">
          <w:rPr>
            <w:vertAlign w:val="subscript"/>
            <w:rPrChange w:id="465" w:author="Author">
              <w:rPr/>
            </w:rPrChange>
          </w:rPr>
          <w:delText>2</w:delText>
        </w:r>
        <w:r w:rsidRPr="00B9644D" w:rsidDel="005A334D">
          <w:delText> </w:delText>
        </w:r>
      </w:del>
      <w:r w:rsidRPr="00B9644D">
        <w:t>and r</w:t>
      </w:r>
      <w:r w:rsidRPr="00B9644D">
        <w:rPr>
          <w:vertAlign w:val="superscript"/>
          <w:rPrChange w:id="466" w:author="Author">
            <w:rPr/>
          </w:rPrChange>
        </w:rPr>
        <w:t>2</w:t>
      </w:r>
      <w:r w:rsidRPr="00B9644D">
        <w:t xml:space="preserve"> = 0.15</w:t>
      </w:r>
      <w:ins w:id="467" w:author="Author">
        <w:r w:rsidR="005A334D" w:rsidRPr="00B9644D">
          <w:t>, respectively</w:t>
        </w:r>
      </w:ins>
      <w:del w:id="468" w:author="Author">
        <w:r w:rsidRPr="00B9644D" w:rsidDel="005A334D">
          <w:delText> for NO</w:delText>
        </w:r>
        <w:r w:rsidRPr="00B9644D" w:rsidDel="005A334D">
          <w:rPr>
            <w:vertAlign w:val="subscript"/>
            <w:rPrChange w:id="469" w:author="Author">
              <w:rPr/>
            </w:rPrChange>
          </w:rPr>
          <w:delText>x</w:delText>
        </w:r>
      </w:del>
      <w:r w:rsidRPr="00B9644D">
        <w:t xml:space="preserve">). </w:t>
      </w:r>
      <w:commentRangeStart w:id="470"/>
      <w:ins w:id="471" w:author="Author">
        <w:r w:rsidR="00CD71B3" w:rsidRPr="00B9644D">
          <w:t xml:space="preserve">During this </w:t>
        </w:r>
        <w:r w:rsidR="00442682" w:rsidRPr="00B9644D">
          <w:t>season</w:t>
        </w:r>
        <w:r w:rsidR="00CD71B3" w:rsidRPr="00B9644D">
          <w:t xml:space="preserve">, </w:t>
        </w:r>
      </w:ins>
      <w:del w:id="472" w:author="Author">
        <w:r w:rsidRPr="00B9644D" w:rsidDel="00CD71B3">
          <w:delText>T</w:delText>
        </w:r>
      </w:del>
      <w:ins w:id="473" w:author="Author">
        <w:r w:rsidR="00CD71B3" w:rsidRPr="00B9644D">
          <w:t>near-</w:t>
        </w:r>
      </w:ins>
      <w:del w:id="474" w:author="Author">
        <w:r w:rsidRPr="00B9644D" w:rsidDel="00CD71B3">
          <w:delText xml:space="preserve">he atmospheric temperature near the earth </w:delText>
        </w:r>
      </w:del>
      <w:r w:rsidRPr="00B9644D">
        <w:t xml:space="preserve">surface </w:t>
      </w:r>
      <w:ins w:id="475" w:author="Author">
        <w:r w:rsidR="00CD71B3" w:rsidRPr="00B9644D">
          <w:t xml:space="preserve">temperatures </w:t>
        </w:r>
        <w:r w:rsidR="00442682" w:rsidRPr="00B9644D">
          <w:t>are</w:t>
        </w:r>
        <w:r w:rsidR="00CD71B3" w:rsidRPr="00B9644D">
          <w:t xml:space="preserve"> highest</w:t>
        </w:r>
      </w:ins>
      <w:del w:id="476" w:author="Author">
        <w:r w:rsidRPr="00B9644D" w:rsidDel="00CD71B3">
          <w:delText>experienced maximum during summer and</w:delText>
        </w:r>
      </w:del>
      <w:ins w:id="477" w:author="Author">
        <w:r w:rsidR="00CD71B3" w:rsidRPr="00B9644D">
          <w:t xml:space="preserve">, which </w:t>
        </w:r>
      </w:ins>
      <w:del w:id="478" w:author="Author">
        <w:r w:rsidRPr="00B9644D" w:rsidDel="00442682">
          <w:delText xml:space="preserve"> </w:delText>
        </w:r>
      </w:del>
      <w:r w:rsidRPr="00B9644D">
        <w:t>enhance</w:t>
      </w:r>
      <w:del w:id="479" w:author="Author">
        <w:r w:rsidRPr="00B9644D" w:rsidDel="00442682">
          <w:delText>d</w:delText>
        </w:r>
      </w:del>
      <w:ins w:id="480" w:author="Author">
        <w:r w:rsidR="00442682" w:rsidRPr="00B9644D">
          <w:t>s</w:t>
        </w:r>
      </w:ins>
      <w:r w:rsidRPr="00B9644D">
        <w:t xml:space="preserve"> </w:t>
      </w:r>
      <w:del w:id="481" w:author="Author">
        <w:r w:rsidRPr="00B9644D" w:rsidDel="00CD71B3">
          <w:delText xml:space="preserve">the </w:delText>
        </w:r>
      </w:del>
      <w:r w:rsidRPr="00B9644D">
        <w:t>vertical mixing and increase</w:t>
      </w:r>
      <w:ins w:id="482" w:author="Author">
        <w:r w:rsidR="00442682" w:rsidRPr="00B9644D">
          <w:t>s</w:t>
        </w:r>
      </w:ins>
      <w:del w:id="483" w:author="Author">
        <w:r w:rsidRPr="00B9644D" w:rsidDel="00CD71B3">
          <w:delText xml:space="preserve"> of</w:delText>
        </w:r>
      </w:del>
      <w:r w:rsidRPr="00B9644D">
        <w:t xml:space="preserve"> the mixing height. </w:t>
      </w:r>
      <w:ins w:id="484" w:author="Author">
        <w:r w:rsidR="00CD71B3" w:rsidRPr="00B9644D">
          <w:t xml:space="preserve">As </w:t>
        </w:r>
      </w:ins>
      <w:del w:id="485" w:author="Author">
        <w:r w:rsidRPr="00B9644D" w:rsidDel="00CD71B3">
          <w:delText>T</w:delText>
        </w:r>
      </w:del>
      <w:ins w:id="486" w:author="Author">
        <w:r w:rsidR="00CD71B3" w:rsidRPr="00B9644D">
          <w:t>t</w:t>
        </w:r>
      </w:ins>
      <w:r w:rsidRPr="00B9644D">
        <w:t xml:space="preserve">he uneven heating of land and sea during </w:t>
      </w:r>
      <w:ins w:id="487" w:author="Author">
        <w:r w:rsidR="00CD71B3" w:rsidRPr="00B9644D">
          <w:t xml:space="preserve">the </w:t>
        </w:r>
      </w:ins>
      <w:r w:rsidRPr="00B9644D">
        <w:t xml:space="preserve">day </w:t>
      </w:r>
      <w:ins w:id="488" w:author="Author">
        <w:r w:rsidR="00CD71B3" w:rsidRPr="00B9644D">
          <w:t xml:space="preserve">is enhanced during the </w:t>
        </w:r>
      </w:ins>
      <w:del w:id="489" w:author="Author">
        <w:r w:rsidRPr="00B9644D" w:rsidDel="00CD71B3">
          <w:delText xml:space="preserve">time of the </w:delText>
        </w:r>
      </w:del>
      <w:r w:rsidRPr="00B9644D">
        <w:t>summer</w:t>
      </w:r>
      <w:del w:id="490" w:author="Author">
        <w:r w:rsidRPr="00B9644D" w:rsidDel="00CD71B3">
          <w:delText xml:space="preserve"> season occurs quicker, than that of other seasons, because of higher temperature range.</w:delText>
        </w:r>
      </w:del>
      <w:ins w:id="491" w:author="Author">
        <w:r w:rsidR="00CD71B3" w:rsidRPr="00B9644D">
          <w:t>,</w:t>
        </w:r>
      </w:ins>
      <w:r w:rsidRPr="00B9644D">
        <w:t xml:space="preserve"> </w:t>
      </w:r>
      <w:del w:id="492" w:author="Author">
        <w:r w:rsidRPr="00B9644D" w:rsidDel="00CD71B3">
          <w:lastRenderedPageBreak/>
          <w:delText xml:space="preserve">The </w:delText>
        </w:r>
      </w:del>
      <w:r w:rsidRPr="00B9644D">
        <w:t>sea breeze</w:t>
      </w:r>
      <w:ins w:id="493" w:author="Author">
        <w:r w:rsidR="00442682" w:rsidRPr="00B9644D">
          <w:t>s</w:t>
        </w:r>
      </w:ins>
      <w:r w:rsidRPr="00B9644D">
        <w:t xml:space="preserve"> </w:t>
      </w:r>
      <w:del w:id="494" w:author="Author">
        <w:r w:rsidRPr="00B9644D" w:rsidDel="00CD71B3">
          <w:delText>starts to flow towards</w:delText>
        </w:r>
      </w:del>
      <w:ins w:id="495" w:author="Author">
        <w:r w:rsidR="00CD71B3" w:rsidRPr="00B9644D">
          <w:t>are quickly established</w:t>
        </w:r>
      </w:ins>
      <w:r w:rsidRPr="00B9644D">
        <w:t xml:space="preserve"> </w:t>
      </w:r>
      <w:del w:id="496" w:author="Author">
        <w:r w:rsidRPr="00B9644D" w:rsidDel="00CD71B3">
          <w:delText>the landward side in</w:delText>
        </w:r>
      </w:del>
      <w:ins w:id="497" w:author="Author">
        <w:r w:rsidR="00CD71B3" w:rsidRPr="00B9644D">
          <w:t>by</w:t>
        </w:r>
      </w:ins>
      <w:r w:rsidRPr="00B9644D">
        <w:t xml:space="preserve"> the afternoon</w:t>
      </w:r>
      <w:del w:id="498" w:author="Author">
        <w:r w:rsidRPr="00B9644D" w:rsidDel="00CD71B3">
          <w:delText xml:space="preserve"> hours</w:delText>
        </w:r>
      </w:del>
      <w:r w:rsidRPr="00B9644D">
        <w:t xml:space="preserve">, </w:t>
      </w:r>
      <w:ins w:id="499" w:author="Author">
        <w:r w:rsidR="00CD71B3" w:rsidRPr="00B9644D">
          <w:t xml:space="preserve">which </w:t>
        </w:r>
      </w:ins>
      <w:r w:rsidRPr="00B9644D">
        <w:t>control</w:t>
      </w:r>
      <w:ins w:id="500" w:author="Author">
        <w:r w:rsidR="00CD71B3" w:rsidRPr="00B9644D">
          <w:t>s</w:t>
        </w:r>
      </w:ins>
      <w:r w:rsidRPr="00B9644D">
        <w:t xml:space="preserve"> the temperature of the coastal region</w:t>
      </w:r>
      <w:del w:id="501" w:author="Author">
        <w:r w:rsidRPr="00B9644D" w:rsidDel="006521DC">
          <w:delText>,</w:delText>
        </w:r>
      </w:del>
      <w:r w:rsidRPr="00B9644D">
        <w:t xml:space="preserve"> and minimize</w:t>
      </w:r>
      <w:ins w:id="502" w:author="Author">
        <w:r w:rsidR="006521DC" w:rsidRPr="00B9644D">
          <w:t>s</w:t>
        </w:r>
      </w:ins>
      <w:r w:rsidRPr="00B9644D">
        <w:t xml:space="preserve"> </w:t>
      </w:r>
      <w:del w:id="503" w:author="Author">
        <w:r w:rsidRPr="00B9644D" w:rsidDel="006521DC">
          <w:delText xml:space="preserve">the </w:delText>
        </w:r>
      </w:del>
      <w:r w:rsidRPr="00B9644D">
        <w:t>vertical mixing</w:t>
      </w:r>
      <w:ins w:id="504" w:author="Author">
        <w:r w:rsidR="00B30D98" w:rsidRPr="00B9644D">
          <w:t>.</w:t>
        </w:r>
      </w:ins>
      <w:del w:id="505" w:author="Author">
        <w:r w:rsidRPr="00B9644D" w:rsidDel="006521DC">
          <w:delText>,</w:delText>
        </w:r>
        <w:r w:rsidRPr="00B9644D" w:rsidDel="00B30D98">
          <w:delText xml:space="preserve"> resulting in weak negative correlation between temperature and SO2 and NOx during summer.</w:delText>
        </w:r>
      </w:del>
      <w:commentRangeEnd w:id="470"/>
      <w:r w:rsidR="00442682" w:rsidRPr="00B9644D">
        <w:rPr>
          <w:rStyle w:val="CommentReference"/>
        </w:rPr>
        <w:commentReference w:id="470"/>
      </w:r>
    </w:p>
    <w:p w14:paraId="4495167E" w14:textId="164DC65F" w:rsidR="00CA79DC" w:rsidRPr="00B9644D" w:rsidDel="000A4DFC" w:rsidRDefault="00442682" w:rsidP="00EA5640">
      <w:pPr>
        <w:pStyle w:val="ParagraphText"/>
        <w:rPr>
          <w:del w:id="506" w:author="Author"/>
        </w:rPr>
      </w:pPr>
      <w:ins w:id="507" w:author="Author">
        <w:r w:rsidRPr="00B9644D">
          <w:t>The c</w:t>
        </w:r>
      </w:ins>
      <w:del w:id="508" w:author="Author">
        <w:r w:rsidR="00CA79DC" w:rsidRPr="00B9644D" w:rsidDel="00442682">
          <w:delText>This study indicated significant positive c</w:delText>
        </w:r>
      </w:del>
      <w:r w:rsidR="00CA79DC" w:rsidRPr="00B9644D">
        <w:t>orrelation</w:t>
      </w:r>
      <w:ins w:id="509" w:author="Author">
        <w:r w:rsidRPr="00B9644D">
          <w:t xml:space="preserve">s </w:t>
        </w:r>
      </w:ins>
      <w:del w:id="510" w:author="Author">
        <w:r w:rsidR="00CA79DC" w:rsidRPr="00B9644D" w:rsidDel="00442682">
          <w:delText xml:space="preserve"> </w:delText>
        </w:r>
      </w:del>
      <w:r w:rsidR="00CA79DC" w:rsidRPr="00B9644D">
        <w:t xml:space="preserve">between </w:t>
      </w:r>
      <w:del w:id="511" w:author="Author">
        <w:r w:rsidR="00CA79DC" w:rsidRPr="00B9644D" w:rsidDel="00442682">
          <w:delText xml:space="preserve">temperature and </w:delText>
        </w:r>
      </w:del>
      <w:r w:rsidR="00CA79DC" w:rsidRPr="00B9644D">
        <w:t>SO</w:t>
      </w:r>
      <w:r w:rsidR="00CA79DC" w:rsidRPr="00B9644D">
        <w:rPr>
          <w:vertAlign w:val="subscript"/>
          <w:rPrChange w:id="512" w:author="Author">
            <w:rPr/>
          </w:rPrChange>
        </w:rPr>
        <w:t>2</w:t>
      </w:r>
      <w:r w:rsidR="00CA79DC" w:rsidRPr="00B9644D">
        <w:t> and NO</w:t>
      </w:r>
      <w:r w:rsidR="00CA79DC" w:rsidRPr="00B9644D">
        <w:rPr>
          <w:vertAlign w:val="subscript"/>
          <w:rPrChange w:id="513" w:author="Author">
            <w:rPr/>
          </w:rPrChange>
        </w:rPr>
        <w:t>x</w:t>
      </w:r>
      <w:r w:rsidR="00CA79DC" w:rsidRPr="00B9644D">
        <w:t> </w:t>
      </w:r>
      <w:ins w:id="514" w:author="Author">
        <w:r w:rsidRPr="00B9644D">
          <w:t>and temperature were negative during the monsoon season (r</w:t>
        </w:r>
        <w:r w:rsidRPr="00B9644D">
          <w:rPr>
            <w:vertAlign w:val="superscript"/>
          </w:rPr>
          <w:t>2</w:t>
        </w:r>
        <w:r w:rsidRPr="00B9644D">
          <w:t xml:space="preserve"> = 0.11 and r</w:t>
        </w:r>
        <w:r w:rsidRPr="00B9644D">
          <w:rPr>
            <w:vertAlign w:val="superscript"/>
          </w:rPr>
          <w:t>2</w:t>
        </w:r>
        <w:r w:rsidRPr="00B9644D">
          <w:t xml:space="preserve"> = 0.01, respectively) but significantly positive </w:t>
        </w:r>
      </w:ins>
      <w:r w:rsidR="00CA79DC" w:rsidRPr="00B9644D">
        <w:t>during the post-monsoon</w:t>
      </w:r>
      <w:ins w:id="515" w:author="Author">
        <w:r w:rsidRPr="00B9644D">
          <w:t xml:space="preserve"> season</w:t>
        </w:r>
      </w:ins>
      <w:del w:id="516" w:author="Author">
        <w:r w:rsidR="00CA79DC" w:rsidRPr="00B9644D" w:rsidDel="00442682">
          <w:delText>,</w:delText>
        </w:r>
      </w:del>
      <w:r w:rsidR="00CA79DC" w:rsidRPr="00B9644D">
        <w:t xml:space="preserve"> (r</w:t>
      </w:r>
      <w:r w:rsidR="00CA79DC" w:rsidRPr="00B9644D">
        <w:rPr>
          <w:vertAlign w:val="superscript"/>
          <w:rPrChange w:id="517" w:author="Author">
            <w:rPr/>
          </w:rPrChange>
        </w:rPr>
        <w:t>2</w:t>
      </w:r>
      <w:r w:rsidR="00CA79DC" w:rsidRPr="00B9644D">
        <w:t xml:space="preserve"> = 0.32</w:t>
      </w:r>
      <w:del w:id="518" w:author="Author">
        <w:r w:rsidR="00CA79DC" w:rsidRPr="00B9644D" w:rsidDel="00EA5640">
          <w:delText> </w:delText>
        </w:r>
      </w:del>
      <w:r w:rsidR="00CA79DC" w:rsidRPr="00B9644D">
        <w:t> </w:t>
      </w:r>
      <w:del w:id="519" w:author="Author">
        <w:r w:rsidR="00CA79DC" w:rsidRPr="00B9644D" w:rsidDel="00442682">
          <w:delText>for SO</w:delText>
        </w:r>
        <w:r w:rsidR="00CA79DC" w:rsidRPr="00B9644D" w:rsidDel="00442682">
          <w:rPr>
            <w:vertAlign w:val="subscript"/>
            <w:rPrChange w:id="520" w:author="Author">
              <w:rPr/>
            </w:rPrChange>
          </w:rPr>
          <w:delText>2</w:delText>
        </w:r>
        <w:r w:rsidR="00CA79DC" w:rsidRPr="00B9644D" w:rsidDel="00442682">
          <w:delText> </w:delText>
        </w:r>
      </w:del>
      <w:r w:rsidR="00CA79DC" w:rsidRPr="00B9644D">
        <w:t>and r</w:t>
      </w:r>
      <w:r w:rsidR="00CA79DC" w:rsidRPr="00B9644D">
        <w:rPr>
          <w:vertAlign w:val="superscript"/>
          <w:rPrChange w:id="521" w:author="Author">
            <w:rPr/>
          </w:rPrChange>
        </w:rPr>
        <w:t>2</w:t>
      </w:r>
      <w:r w:rsidR="00CA79DC" w:rsidRPr="00B9644D">
        <w:t xml:space="preserve"> = 0.51</w:t>
      </w:r>
      <w:ins w:id="522" w:author="Author">
        <w:r w:rsidRPr="00B9644D">
          <w:t>, respectively</w:t>
        </w:r>
      </w:ins>
      <w:del w:id="523" w:author="Author">
        <w:r w:rsidR="00CA79DC" w:rsidRPr="00B9644D" w:rsidDel="00EA5640">
          <w:delText> </w:delText>
        </w:r>
        <w:r w:rsidR="00CA79DC" w:rsidRPr="00B9644D" w:rsidDel="00442682">
          <w:delText> for NO</w:delText>
        </w:r>
        <w:r w:rsidR="00CA79DC" w:rsidRPr="00B9644D" w:rsidDel="00442682">
          <w:rPr>
            <w:vertAlign w:val="subscript"/>
            <w:rPrChange w:id="524" w:author="Author">
              <w:rPr/>
            </w:rPrChange>
          </w:rPr>
          <w:delText>x</w:delText>
        </w:r>
      </w:del>
      <w:r w:rsidR="00CA79DC" w:rsidRPr="00B9644D">
        <w:t>)</w:t>
      </w:r>
      <w:del w:id="525" w:author="Author">
        <w:r w:rsidR="00CA79DC" w:rsidRPr="00B9644D" w:rsidDel="00442682">
          <w:delText xml:space="preserve"> and negative correlation during monsoon seasons (r</w:delText>
        </w:r>
        <w:r w:rsidR="00CA79DC" w:rsidRPr="00B9644D" w:rsidDel="00442682">
          <w:rPr>
            <w:vertAlign w:val="superscript"/>
            <w:rPrChange w:id="526" w:author="Author">
              <w:rPr/>
            </w:rPrChange>
          </w:rPr>
          <w:delText>2</w:delText>
        </w:r>
        <w:r w:rsidR="00CA79DC" w:rsidRPr="00B9644D" w:rsidDel="00442682">
          <w:delText xml:space="preserve"> = 0.11</w:delText>
        </w:r>
        <w:r w:rsidR="00CA79DC" w:rsidRPr="00B9644D" w:rsidDel="00EA5640">
          <w:delText> </w:delText>
        </w:r>
        <w:r w:rsidR="00CA79DC" w:rsidRPr="00B9644D" w:rsidDel="00442682">
          <w:delText> for SO</w:delText>
        </w:r>
        <w:r w:rsidR="00CA79DC" w:rsidRPr="00B9644D" w:rsidDel="00442682">
          <w:rPr>
            <w:vertAlign w:val="subscript"/>
            <w:rPrChange w:id="527" w:author="Author">
              <w:rPr/>
            </w:rPrChange>
          </w:rPr>
          <w:delText>2</w:delText>
        </w:r>
        <w:r w:rsidR="00CA79DC" w:rsidRPr="00B9644D" w:rsidDel="00442682">
          <w:delText> and r</w:delText>
        </w:r>
        <w:r w:rsidR="00CA79DC" w:rsidRPr="00B9644D" w:rsidDel="00442682">
          <w:rPr>
            <w:vertAlign w:val="superscript"/>
            <w:rPrChange w:id="528" w:author="Author">
              <w:rPr/>
            </w:rPrChange>
          </w:rPr>
          <w:delText>2</w:delText>
        </w:r>
        <w:r w:rsidR="00CA79DC" w:rsidRPr="00B9644D" w:rsidDel="00442682">
          <w:delText xml:space="preserve"> = 0.01</w:delText>
        </w:r>
        <w:r w:rsidR="00CA79DC" w:rsidRPr="00B9644D" w:rsidDel="00EA5640">
          <w:delText> </w:delText>
        </w:r>
        <w:r w:rsidR="00CA79DC" w:rsidRPr="00B9644D" w:rsidDel="00442682">
          <w:delText> for NO</w:delText>
        </w:r>
        <w:r w:rsidR="00CA79DC" w:rsidRPr="00B9644D" w:rsidDel="00442682">
          <w:rPr>
            <w:vertAlign w:val="subscript"/>
            <w:rPrChange w:id="529" w:author="Author">
              <w:rPr/>
            </w:rPrChange>
          </w:rPr>
          <w:delText>x</w:delText>
        </w:r>
        <w:r w:rsidR="00CA79DC" w:rsidRPr="00B9644D" w:rsidDel="00442682">
          <w:delText>)</w:delText>
        </w:r>
      </w:del>
      <w:r w:rsidR="00CA79DC" w:rsidRPr="00B9644D">
        <w:t xml:space="preserve">. </w:t>
      </w:r>
      <w:ins w:id="530" w:author="Author">
        <w:r w:rsidRPr="00B9644D">
          <w:t xml:space="preserve">Despite </w:t>
        </w:r>
        <w:r w:rsidR="00D17CB1" w:rsidRPr="00B9644D">
          <w:t xml:space="preserve">the </w:t>
        </w:r>
        <w:r w:rsidRPr="00B9644D">
          <w:t>similar temperature ranges during these seasons (</w:t>
        </w:r>
      </w:ins>
      <w:del w:id="531" w:author="Author">
        <w:r w:rsidR="00CA79DC" w:rsidRPr="00B9644D" w:rsidDel="00442682">
          <w:delText xml:space="preserve">The temperature ranged from </w:delText>
        </w:r>
      </w:del>
      <w:r w:rsidR="00CA79DC" w:rsidRPr="00B9644D">
        <w:t>21</w:t>
      </w:r>
      <w:ins w:id="532" w:author="Author">
        <w:r w:rsidRPr="00B9644D">
          <w:t>–</w:t>
        </w:r>
      </w:ins>
      <w:del w:id="533" w:author="Author">
        <w:r w:rsidR="00CA79DC" w:rsidRPr="00B9644D" w:rsidDel="00442682">
          <w:delText xml:space="preserve">°C to </w:delText>
        </w:r>
      </w:del>
      <w:r w:rsidR="00CA79DC" w:rsidRPr="00B9644D">
        <w:t>33.4</w:t>
      </w:r>
      <w:ins w:id="534" w:author="Author" w:date="2021-02-16T13:31:00Z">
        <w:r w:rsidR="00751076" w:rsidRPr="00B9644D">
          <w:t xml:space="preserve"> </w:t>
        </w:r>
      </w:ins>
      <w:r w:rsidR="00CA79DC" w:rsidRPr="00B9644D">
        <w:t xml:space="preserve">°C and </w:t>
      </w:r>
      <w:del w:id="535" w:author="Author">
        <w:r w:rsidR="00CA79DC" w:rsidRPr="00B9644D" w:rsidDel="00442682">
          <w:delText xml:space="preserve">from </w:delText>
        </w:r>
      </w:del>
      <w:r w:rsidR="00CA79DC" w:rsidRPr="00B9644D">
        <w:t>21</w:t>
      </w:r>
      <w:ins w:id="536" w:author="Author">
        <w:r w:rsidRPr="00B9644D">
          <w:t>–</w:t>
        </w:r>
      </w:ins>
      <w:del w:id="537" w:author="Author">
        <w:r w:rsidR="00CA79DC" w:rsidRPr="00B9644D" w:rsidDel="00442682">
          <w:delText xml:space="preserve">°C to </w:delText>
        </w:r>
      </w:del>
      <w:r w:rsidR="00CA79DC" w:rsidRPr="00B9644D">
        <w:t>33.4</w:t>
      </w:r>
      <w:ins w:id="538" w:author="Author">
        <w:r w:rsidRPr="00B9644D">
          <w:t xml:space="preserve"> </w:t>
        </w:r>
      </w:ins>
      <w:r w:rsidR="00CA79DC" w:rsidRPr="00B9644D">
        <w:t>°C</w:t>
      </w:r>
      <w:ins w:id="539" w:author="Author">
        <w:r w:rsidRPr="00B9644D">
          <w:t>, respectively),</w:t>
        </w:r>
      </w:ins>
      <w:del w:id="540" w:author="Author">
        <w:r w:rsidR="00CA79DC" w:rsidRPr="00B9644D" w:rsidDel="00442682">
          <w:delText xml:space="preserve"> during monsoon and post-monsoon period, respectively. Though temperature range was almost equal both in monsoon and post-monsoon seasons,</w:delText>
        </w:r>
      </w:del>
      <w:r w:rsidR="00CA79DC" w:rsidRPr="00B9644D">
        <w:t xml:space="preserve"> the</w:t>
      </w:r>
      <w:ins w:id="541" w:author="Author">
        <w:r w:rsidRPr="00B9644D">
          <w:t>se</w:t>
        </w:r>
      </w:ins>
      <w:r w:rsidR="00CA79DC" w:rsidRPr="00B9644D">
        <w:t xml:space="preserve"> </w:t>
      </w:r>
      <w:ins w:id="542" w:author="Author">
        <w:r w:rsidRPr="00B9644D">
          <w:t xml:space="preserve">apparently conflicting </w:t>
        </w:r>
      </w:ins>
      <w:del w:id="543" w:author="Author">
        <w:r w:rsidR="00CA79DC" w:rsidRPr="00B9644D" w:rsidDel="00442682">
          <w:delText xml:space="preserve">correlations are contradictory </w:delText>
        </w:r>
      </w:del>
      <w:ins w:id="544" w:author="Author">
        <w:r w:rsidRPr="00B9644D">
          <w:t xml:space="preserve">correlations are attributed to </w:t>
        </w:r>
      </w:ins>
      <w:del w:id="545" w:author="Author">
        <w:r w:rsidR="00CA79DC" w:rsidRPr="00B9644D" w:rsidDel="00442682">
          <w:delText xml:space="preserve">because the </w:delText>
        </w:r>
      </w:del>
      <w:ins w:id="546" w:author="Author">
        <w:r w:rsidR="009A30EC" w:rsidRPr="00B9644D">
          <w:t xml:space="preserve">the </w:t>
        </w:r>
      </w:ins>
      <w:del w:id="547" w:author="Author">
        <w:r w:rsidR="00CA79DC" w:rsidRPr="00B9644D" w:rsidDel="009A30EC">
          <w:delText xml:space="preserve">rain </w:delText>
        </w:r>
        <w:r w:rsidR="00CA79DC" w:rsidRPr="00B9644D" w:rsidDel="00442682">
          <w:delText xml:space="preserve">washed </w:delText>
        </w:r>
      </w:del>
      <w:ins w:id="548" w:author="Author">
        <w:r w:rsidRPr="00B9644D">
          <w:t>washing of</w:t>
        </w:r>
      </w:ins>
      <w:del w:id="549" w:author="Author">
        <w:r w:rsidR="00CA79DC" w:rsidRPr="00B9644D" w:rsidDel="00442682">
          <w:delText xml:space="preserve">out the </w:delText>
        </w:r>
      </w:del>
      <w:ins w:id="550" w:author="Author">
        <w:r w:rsidRPr="00B9644D">
          <w:t xml:space="preserve"> </w:t>
        </w:r>
      </w:ins>
      <w:r w:rsidR="00CA79DC" w:rsidRPr="00B9644D">
        <w:t xml:space="preserve">pollutants </w:t>
      </w:r>
      <w:ins w:id="551" w:author="Author">
        <w:r w:rsidRPr="00B9644D">
          <w:t xml:space="preserve">out of the atmosphere </w:t>
        </w:r>
      </w:ins>
      <w:r w:rsidR="00CA79DC" w:rsidRPr="00B9644D">
        <w:t xml:space="preserve">during </w:t>
      </w:r>
      <w:ins w:id="552" w:author="Author">
        <w:r w:rsidRPr="00B9644D">
          <w:t xml:space="preserve">the </w:t>
        </w:r>
      </w:ins>
      <w:r w:rsidR="00CA79DC" w:rsidRPr="00B9644D">
        <w:t xml:space="preserve">monsoon </w:t>
      </w:r>
      <w:ins w:id="553" w:author="Author">
        <w:r w:rsidR="00AD2917" w:rsidRPr="00B9644D">
          <w:t>season</w:t>
        </w:r>
        <w:r w:rsidR="009A30EC" w:rsidRPr="00B9644D">
          <w:t xml:space="preserve"> by rain</w:t>
        </w:r>
      </w:ins>
      <w:del w:id="554" w:author="Author">
        <w:r w:rsidR="00CA79DC" w:rsidRPr="00B9644D" w:rsidDel="00442682">
          <w:delText>and minimize the pollutant concentration</w:delText>
        </w:r>
      </w:del>
      <w:r w:rsidR="00CA79DC" w:rsidRPr="00B9644D">
        <w:t xml:space="preserve">. </w:t>
      </w:r>
      <w:ins w:id="555" w:author="Author">
        <w:r w:rsidRPr="00B9644D">
          <w:t xml:space="preserve">Furthermore, </w:t>
        </w:r>
      </w:ins>
      <w:del w:id="556" w:author="Author">
        <w:r w:rsidR="00CA79DC" w:rsidRPr="00B9644D" w:rsidDel="00442682">
          <w:delText xml:space="preserve">The </w:delText>
        </w:r>
      </w:del>
      <w:ins w:id="557" w:author="Author">
        <w:r w:rsidRPr="00B9644D">
          <w:t xml:space="preserve">slightly </w:t>
        </w:r>
      </w:ins>
      <w:commentRangeStart w:id="558"/>
      <w:r w:rsidR="00CA79DC" w:rsidRPr="00B9644D">
        <w:t>lower temperature range</w:t>
      </w:r>
      <w:ins w:id="559" w:author="Author">
        <w:r w:rsidRPr="00B9644D">
          <w:t>s</w:t>
        </w:r>
      </w:ins>
      <w:r w:rsidR="00CA79DC" w:rsidRPr="00B9644D">
        <w:t xml:space="preserve"> </w:t>
      </w:r>
      <w:commentRangeEnd w:id="558"/>
      <w:r w:rsidRPr="00B9644D">
        <w:rPr>
          <w:rStyle w:val="CommentReference"/>
        </w:rPr>
        <w:commentReference w:id="558"/>
      </w:r>
      <w:r w:rsidR="00CA79DC" w:rsidRPr="00B9644D">
        <w:t xml:space="preserve">during the post-monsoon </w:t>
      </w:r>
      <w:del w:id="560" w:author="Author">
        <w:r w:rsidR="00CA79DC" w:rsidRPr="00B9644D" w:rsidDel="00442682">
          <w:delText>period</w:delText>
        </w:r>
      </w:del>
      <w:ins w:id="561" w:author="Author">
        <w:r w:rsidRPr="00B9644D">
          <w:t>seasons</w:t>
        </w:r>
      </w:ins>
      <w:del w:id="562" w:author="Author">
        <w:r w:rsidR="00CA79DC" w:rsidRPr="00B9644D" w:rsidDel="00442682">
          <w:delText>s</w:delText>
        </w:r>
      </w:del>
      <w:r w:rsidR="00CA79DC" w:rsidRPr="00B9644D">
        <w:t xml:space="preserve"> </w:t>
      </w:r>
      <w:commentRangeStart w:id="563"/>
      <w:ins w:id="564" w:author="Author">
        <w:r w:rsidR="000A4DFC" w:rsidRPr="00B9644D">
          <w:t>likely</w:t>
        </w:r>
        <w:commentRangeEnd w:id="563"/>
        <w:r w:rsidR="000A4DFC" w:rsidRPr="00B9644D">
          <w:rPr>
            <w:rStyle w:val="CommentReference"/>
          </w:rPr>
          <w:commentReference w:id="563"/>
        </w:r>
        <w:r w:rsidR="000A4DFC" w:rsidRPr="00B9644D">
          <w:t xml:space="preserve"> </w:t>
        </w:r>
      </w:ins>
      <w:r w:rsidR="00CA79DC" w:rsidRPr="00B9644D">
        <w:t>reduce</w:t>
      </w:r>
      <w:del w:id="565" w:author="Author">
        <w:r w:rsidR="00CA79DC" w:rsidRPr="00B9644D" w:rsidDel="00442682">
          <w:delText>s</w:delText>
        </w:r>
      </w:del>
      <w:r w:rsidR="00CA79DC" w:rsidRPr="00B9644D">
        <w:t xml:space="preserve"> </w:t>
      </w:r>
      <w:del w:id="566" w:author="Author">
        <w:r w:rsidR="00CA79DC" w:rsidRPr="00B9644D" w:rsidDel="00442682">
          <w:delText xml:space="preserve">the </w:delText>
        </w:r>
      </w:del>
      <w:r w:rsidR="00CA79DC" w:rsidRPr="00B9644D">
        <w:t xml:space="preserve">vertical mixing and </w:t>
      </w:r>
      <w:del w:id="567" w:author="Author">
        <w:r w:rsidR="00CA79DC" w:rsidRPr="00B9644D" w:rsidDel="00442682">
          <w:delText xml:space="preserve">lowering </w:delText>
        </w:r>
      </w:del>
      <w:ins w:id="568" w:author="Author">
        <w:r w:rsidRPr="00B9644D">
          <w:t xml:space="preserve">lower </w:t>
        </w:r>
      </w:ins>
      <w:r w:rsidR="00CA79DC" w:rsidRPr="00B9644D">
        <w:t xml:space="preserve">the mixing height, </w:t>
      </w:r>
      <w:commentRangeStart w:id="569"/>
      <w:del w:id="570" w:author="Author">
        <w:r w:rsidR="00CA79DC" w:rsidRPr="00B9644D" w:rsidDel="00442682">
          <w:delText>thus resulting significantly in</w:delText>
        </w:r>
      </w:del>
      <w:ins w:id="571" w:author="Author">
        <w:r w:rsidRPr="00B9644D">
          <w:t>establishing</w:t>
        </w:r>
      </w:ins>
      <w:r w:rsidR="00CA79DC" w:rsidRPr="00B9644D">
        <w:t xml:space="preserve"> moderate positive correlations </w:t>
      </w:r>
      <w:del w:id="572" w:author="Author">
        <w:r w:rsidR="00CA79DC" w:rsidRPr="00B9644D" w:rsidDel="00442682">
          <w:delText xml:space="preserve">of </w:delText>
        </w:r>
      </w:del>
      <w:ins w:id="573" w:author="Author">
        <w:r w:rsidRPr="00B9644D">
          <w:t xml:space="preserve">between </w:t>
        </w:r>
      </w:ins>
      <w:r w:rsidR="00CA79DC" w:rsidRPr="00B9644D">
        <w:t xml:space="preserve">temperature </w:t>
      </w:r>
      <w:del w:id="574" w:author="Author">
        <w:r w:rsidR="00CA79DC" w:rsidRPr="00B9644D" w:rsidDel="00442682">
          <w:delText xml:space="preserve">with </w:delText>
        </w:r>
      </w:del>
      <w:ins w:id="575" w:author="Author">
        <w:r w:rsidRPr="00B9644D">
          <w:t xml:space="preserve">and </w:t>
        </w:r>
      </w:ins>
      <w:r w:rsidR="00CA79DC" w:rsidRPr="00B9644D">
        <w:t>SO</w:t>
      </w:r>
      <w:r w:rsidR="00CA79DC" w:rsidRPr="00B9644D">
        <w:rPr>
          <w:vertAlign w:val="subscript"/>
        </w:rPr>
        <w:t>2</w:t>
      </w:r>
      <w:r w:rsidR="00CA79DC" w:rsidRPr="00B9644D">
        <w:t> and NO</w:t>
      </w:r>
      <w:r w:rsidR="00CA79DC" w:rsidRPr="00B9644D">
        <w:rPr>
          <w:vertAlign w:val="subscript"/>
        </w:rPr>
        <w:t>x</w:t>
      </w:r>
      <w:r w:rsidR="00CA79DC" w:rsidRPr="00B9644D">
        <w:t>.</w:t>
      </w:r>
      <w:commentRangeEnd w:id="569"/>
      <w:r w:rsidRPr="00B9644D">
        <w:rPr>
          <w:rStyle w:val="CommentReference"/>
        </w:rPr>
        <w:commentReference w:id="569"/>
      </w:r>
      <w:ins w:id="576" w:author="Author">
        <w:r w:rsidR="000A4DFC" w:rsidRPr="00B9644D">
          <w:t xml:space="preserve"> For example, </w:t>
        </w:r>
      </w:ins>
    </w:p>
    <w:p w14:paraId="268CC7B3" w14:textId="75946BBB" w:rsidR="00CA79DC" w:rsidRPr="00B9644D" w:rsidRDefault="00CA79DC" w:rsidP="00EA5640">
      <w:pPr>
        <w:pStyle w:val="ParagraphText"/>
      </w:pPr>
      <w:r w:rsidRPr="00B9644D">
        <w:t xml:space="preserve">Gamo et al. </w:t>
      </w:r>
      <w:del w:id="577" w:author="Author">
        <w:r w:rsidRPr="00B9644D" w:rsidDel="00EA5640">
          <w:delText>[14]</w:delText>
        </w:r>
      </w:del>
      <w:ins w:id="578" w:author="Author">
        <w:r w:rsidR="00EA5640" w:rsidRPr="00B9644D">
          <w:t>(1994)</w:t>
        </w:r>
      </w:ins>
      <w:r w:rsidRPr="00B9644D">
        <w:t xml:space="preserve"> </w:t>
      </w:r>
      <w:ins w:id="579" w:author="Author">
        <w:r w:rsidR="000A4DFC" w:rsidRPr="00B9644D">
          <w:t xml:space="preserve">observed shallow </w:t>
        </w:r>
        <w:r w:rsidR="00CD5AAC" w:rsidRPr="00B9644D">
          <w:t xml:space="preserve">winter-time </w:t>
        </w:r>
        <w:r w:rsidR="000A4DFC" w:rsidRPr="00B9644D">
          <w:t xml:space="preserve">mixing heights in New Delhi, India, </w:t>
        </w:r>
      </w:ins>
      <w:del w:id="580" w:author="Author">
        <w:r w:rsidRPr="00B9644D" w:rsidDel="000A4DFC">
          <w:delText xml:space="preserve">have studied the annual variation of mixed layer characteristics at New Delhi and found that the mixing height is very low during winter </w:delText>
        </w:r>
      </w:del>
      <w:ins w:id="581" w:author="Author">
        <w:r w:rsidR="000A4DFC" w:rsidRPr="00B9644D">
          <w:t xml:space="preserve">in association with </w:t>
        </w:r>
      </w:ins>
      <w:del w:id="582" w:author="Author">
        <w:r w:rsidRPr="00B9644D" w:rsidDel="000A4DFC">
          <w:delText xml:space="preserve">due to </w:delText>
        </w:r>
      </w:del>
      <w:r w:rsidRPr="00B9644D">
        <w:t xml:space="preserve">very low </w:t>
      </w:r>
      <w:del w:id="583" w:author="Author">
        <w:r w:rsidRPr="00B9644D" w:rsidDel="000A4DFC">
          <w:delText xml:space="preserve">value of </w:delText>
        </w:r>
        <w:r w:rsidRPr="00B9644D" w:rsidDel="00CD5AAC">
          <w:delText xml:space="preserve">surface </w:delText>
        </w:r>
      </w:del>
      <w:r w:rsidRPr="00B9644D">
        <w:t xml:space="preserve">sensible heat flux </w:t>
      </w:r>
      <w:ins w:id="584" w:author="Author">
        <w:r w:rsidR="00CD5AAC" w:rsidRPr="00B9644D">
          <w:t xml:space="preserve">from the ground surface, with the opposite trend </w:t>
        </w:r>
        <w:r w:rsidR="006953AB" w:rsidRPr="00B9644D">
          <w:t xml:space="preserve">observed </w:t>
        </w:r>
        <w:r w:rsidR="00CD5AAC" w:rsidRPr="00B9644D">
          <w:t xml:space="preserve">during </w:t>
        </w:r>
        <w:r w:rsidR="002F01E3" w:rsidRPr="00B9644D">
          <w:t xml:space="preserve">the </w:t>
        </w:r>
      </w:ins>
      <w:del w:id="585" w:author="Author">
        <w:r w:rsidRPr="00B9644D" w:rsidDel="00CD5AAC">
          <w:delText xml:space="preserve">and higher during </w:delText>
        </w:r>
      </w:del>
      <w:r w:rsidRPr="00B9644D">
        <w:t>hot</w:t>
      </w:r>
      <w:ins w:id="586" w:author="Author">
        <w:r w:rsidR="00CD5AAC" w:rsidRPr="00B9644D">
          <w:t>ter</w:t>
        </w:r>
      </w:ins>
      <w:r w:rsidRPr="00B9644D">
        <w:t xml:space="preserve"> season</w:t>
      </w:r>
      <w:ins w:id="587" w:author="Author">
        <w:r w:rsidR="00CD5AAC" w:rsidRPr="00B9644D">
          <w:t>s</w:t>
        </w:r>
      </w:ins>
      <w:del w:id="588" w:author="Author">
        <w:r w:rsidRPr="00B9644D" w:rsidDel="00CD5AAC">
          <w:delText xml:space="preserve"> due to large sensible heat flux from the surface</w:delText>
        </w:r>
      </w:del>
      <w:r w:rsidRPr="00B9644D">
        <w:t xml:space="preserve">. </w:t>
      </w:r>
      <w:ins w:id="589" w:author="Author">
        <w:r w:rsidR="00CA5415" w:rsidRPr="00B9644D">
          <w:t xml:space="preserve">Thus, solar </w:t>
        </w:r>
      </w:ins>
      <w:del w:id="590" w:author="Author">
        <w:r w:rsidRPr="00B9644D" w:rsidDel="00CA5415">
          <w:delText>H</w:delText>
        </w:r>
      </w:del>
      <w:ins w:id="591" w:author="Author">
        <w:r w:rsidR="00CA5415" w:rsidRPr="00B9644D">
          <w:t>h</w:t>
        </w:r>
      </w:ins>
      <w:r w:rsidRPr="00B9644D">
        <w:t xml:space="preserve">eating of </w:t>
      </w:r>
      <w:ins w:id="592" w:author="Author">
        <w:r w:rsidR="00CA5415" w:rsidRPr="00B9644D">
          <w:t xml:space="preserve">the </w:t>
        </w:r>
      </w:ins>
      <w:del w:id="593" w:author="Author">
        <w:r w:rsidRPr="00B9644D" w:rsidDel="00CA5415">
          <w:delText>earth</w:delText>
        </w:r>
      </w:del>
      <w:ins w:id="594" w:author="Author">
        <w:r w:rsidR="00CA5415" w:rsidRPr="00B9644D">
          <w:t>Earth’s surface</w:t>
        </w:r>
      </w:ins>
      <w:r w:rsidRPr="00B9644D">
        <w:t xml:space="preserve"> </w:t>
      </w:r>
      <w:del w:id="595" w:author="Author">
        <w:r w:rsidRPr="00B9644D" w:rsidDel="00CA5415">
          <w:delText xml:space="preserve">by the sun </w:delText>
        </w:r>
      </w:del>
      <w:ins w:id="596" w:author="Author">
        <w:r w:rsidR="00CA5415" w:rsidRPr="00B9644D">
          <w:t xml:space="preserve">during summer </w:t>
        </w:r>
      </w:ins>
      <w:r w:rsidRPr="00B9644D">
        <w:t xml:space="preserve">induces thermal turbulence </w:t>
      </w:r>
      <w:del w:id="597" w:author="Author">
        <w:r w:rsidRPr="00B9644D" w:rsidDel="00CA5415">
          <w:delText xml:space="preserve">during summer </w:delText>
        </w:r>
      </w:del>
      <w:r w:rsidRPr="00B9644D">
        <w:t>and increases the mixing height</w:t>
      </w:r>
      <w:ins w:id="598" w:author="Author">
        <w:r w:rsidR="00CA5415" w:rsidRPr="00B9644D">
          <w:t xml:space="preserve">, </w:t>
        </w:r>
        <w:r w:rsidR="002F01E3" w:rsidRPr="00B9644D">
          <w:t>enhancing</w:t>
        </w:r>
      </w:ins>
      <w:del w:id="599" w:author="Author">
        <w:r w:rsidRPr="00B9644D" w:rsidDel="00CA5415">
          <w:delText xml:space="preserve"> and found the same reason for </w:delText>
        </w:r>
        <w:r w:rsidRPr="00B9644D" w:rsidDel="002F01E3">
          <w:delText>negative correlation during summer for</w:delText>
        </w:r>
      </w:del>
      <w:r w:rsidRPr="00B9644D">
        <w:t xml:space="preserve"> the </w:t>
      </w:r>
      <w:del w:id="600" w:author="Author">
        <w:r w:rsidRPr="00B9644D" w:rsidDel="002F01E3">
          <w:delText xml:space="preserve">dispersion </w:delText>
        </w:r>
      </w:del>
      <w:ins w:id="601" w:author="Author">
        <w:r w:rsidR="002F01E3" w:rsidRPr="00B9644D">
          <w:t xml:space="preserve">dispersal </w:t>
        </w:r>
      </w:ins>
      <w:r w:rsidRPr="00B9644D">
        <w:t>of SO</w:t>
      </w:r>
      <w:r w:rsidRPr="00B9644D">
        <w:rPr>
          <w:vertAlign w:val="subscript"/>
          <w:rPrChange w:id="602" w:author="Author">
            <w:rPr/>
          </w:rPrChange>
        </w:rPr>
        <w:t>2</w:t>
      </w:r>
      <w:r w:rsidRPr="00B9644D">
        <w:t> and NO</w:t>
      </w:r>
      <w:r w:rsidRPr="00B9644D">
        <w:rPr>
          <w:vertAlign w:val="subscript"/>
          <w:rPrChange w:id="603" w:author="Author">
            <w:rPr/>
          </w:rPrChange>
        </w:rPr>
        <w:t>x</w:t>
      </w:r>
      <w:r w:rsidRPr="00B9644D">
        <w:t>.</w:t>
      </w:r>
    </w:p>
    <w:p w14:paraId="01D5F566" w14:textId="6BD0D885" w:rsidR="00CA79DC" w:rsidRPr="00B9644D" w:rsidRDefault="00CA79DC" w:rsidP="00EA5640">
      <w:pPr>
        <w:pStyle w:val="ParagraphText"/>
      </w:pPr>
      <w:del w:id="604" w:author="Author">
        <w:r w:rsidRPr="00B9644D" w:rsidDel="00872FB5">
          <w:delText xml:space="preserve">The </w:delText>
        </w:r>
      </w:del>
      <w:ins w:id="605" w:author="Author">
        <w:r w:rsidR="00872FB5" w:rsidRPr="00B9644D">
          <w:t xml:space="preserve">Both </w:t>
        </w:r>
      </w:ins>
      <w:r w:rsidRPr="00B9644D">
        <w:t xml:space="preserve">RSPM </w:t>
      </w:r>
      <w:ins w:id="606" w:author="Author">
        <w:r w:rsidR="00872FB5" w:rsidRPr="00B9644D">
          <w:t>and</w:t>
        </w:r>
      </w:ins>
      <w:del w:id="607" w:author="Author">
        <w:r w:rsidRPr="00B9644D" w:rsidDel="00872FB5">
          <w:delText>&amp;</w:delText>
        </w:r>
      </w:del>
      <w:r w:rsidRPr="00B9644D">
        <w:t xml:space="preserve"> SPM </w:t>
      </w:r>
      <w:ins w:id="608" w:author="Author">
        <w:r w:rsidR="00872FB5" w:rsidRPr="00B9644D">
          <w:t xml:space="preserve">concentrations were positively correlated </w:t>
        </w:r>
      </w:ins>
      <w:del w:id="609" w:author="Author">
        <w:r w:rsidRPr="00B9644D" w:rsidDel="00872FB5">
          <w:delText xml:space="preserve">had positive correlation </w:delText>
        </w:r>
      </w:del>
      <w:r w:rsidRPr="00B9644D">
        <w:t xml:space="preserve">with temperature </w:t>
      </w:r>
      <w:ins w:id="610" w:author="Author">
        <w:r w:rsidR="00982137" w:rsidRPr="00B9644D">
          <w:t>during</w:t>
        </w:r>
      </w:ins>
      <w:del w:id="611" w:author="Author">
        <w:r w:rsidRPr="00B9644D" w:rsidDel="00982137">
          <w:delText>in</w:delText>
        </w:r>
      </w:del>
      <w:r w:rsidRPr="00B9644D">
        <w:t xml:space="preserve"> </w:t>
      </w:r>
      <w:ins w:id="612" w:author="Author">
        <w:r w:rsidR="00982137" w:rsidRPr="00B9644D">
          <w:t xml:space="preserve">the </w:t>
        </w:r>
      </w:ins>
      <w:r w:rsidRPr="00B9644D">
        <w:t>summer</w:t>
      </w:r>
      <w:ins w:id="613" w:author="Author">
        <w:r w:rsidR="00982137" w:rsidRPr="00B9644D">
          <w:t xml:space="preserve"> (r</w:t>
        </w:r>
        <w:r w:rsidR="00982137" w:rsidRPr="00B9644D">
          <w:rPr>
            <w:vertAlign w:val="superscript"/>
          </w:rPr>
          <w:t>2</w:t>
        </w:r>
        <w:r w:rsidR="00982137" w:rsidRPr="00B9644D">
          <w:t xml:space="preserve"> = 0.24 and r</w:t>
        </w:r>
        <w:r w:rsidR="00982137" w:rsidRPr="00B9644D">
          <w:rPr>
            <w:vertAlign w:val="superscript"/>
          </w:rPr>
          <w:t>2</w:t>
        </w:r>
        <w:r w:rsidR="00982137" w:rsidRPr="00B9644D">
          <w:t xml:space="preserve"> = 0.26)</w:t>
        </w:r>
      </w:ins>
      <w:r w:rsidRPr="00B9644D">
        <w:t>, pre-monsoon</w:t>
      </w:r>
      <w:ins w:id="614" w:author="Author">
        <w:r w:rsidR="00982137" w:rsidRPr="00B9644D">
          <w:t xml:space="preserve"> (r</w:t>
        </w:r>
        <w:r w:rsidR="00982137" w:rsidRPr="00B9644D">
          <w:rPr>
            <w:vertAlign w:val="superscript"/>
          </w:rPr>
          <w:t>2</w:t>
        </w:r>
        <w:r w:rsidR="00982137" w:rsidRPr="00B9644D">
          <w:t xml:space="preserve"> = 0.25 and r</w:t>
        </w:r>
        <w:r w:rsidR="00982137" w:rsidRPr="00B9644D">
          <w:rPr>
            <w:vertAlign w:val="superscript"/>
          </w:rPr>
          <w:t>2</w:t>
        </w:r>
        <w:r w:rsidR="00982137" w:rsidRPr="00B9644D">
          <w:t xml:space="preserve"> = 0.37)</w:t>
        </w:r>
      </w:ins>
      <w:r w:rsidRPr="00B9644D">
        <w:t>, and monsoon season</w:t>
      </w:r>
      <w:ins w:id="615" w:author="Author">
        <w:r w:rsidR="00982137" w:rsidRPr="00B9644D">
          <w:t>s</w:t>
        </w:r>
      </w:ins>
      <w:del w:id="616" w:author="Author">
        <w:r w:rsidRPr="00B9644D" w:rsidDel="00982137">
          <w:delText xml:space="preserve"> (r</w:delText>
        </w:r>
        <w:r w:rsidRPr="00B9644D" w:rsidDel="00982137">
          <w:rPr>
            <w:vertAlign w:val="superscript"/>
            <w:rPrChange w:id="617" w:author="Author">
              <w:rPr/>
            </w:rPrChange>
          </w:rPr>
          <w:delText>2</w:delText>
        </w:r>
        <w:r w:rsidRPr="00B9644D" w:rsidDel="00982137">
          <w:delText xml:space="preserve"> = 0.24</w:delText>
        </w:r>
        <w:r w:rsidRPr="00B9644D" w:rsidDel="00EA5640">
          <w:delText> </w:delText>
        </w:r>
        <w:r w:rsidRPr="00B9644D" w:rsidDel="00982137">
          <w:delText> for RSPM and r</w:delText>
        </w:r>
        <w:r w:rsidRPr="00B9644D" w:rsidDel="00982137">
          <w:rPr>
            <w:vertAlign w:val="superscript"/>
            <w:rPrChange w:id="618" w:author="Author">
              <w:rPr/>
            </w:rPrChange>
          </w:rPr>
          <w:delText>2</w:delText>
        </w:r>
        <w:r w:rsidRPr="00B9644D" w:rsidDel="00982137">
          <w:delText xml:space="preserve"> = 0.26  for SPM), (</w:delText>
        </w:r>
        <w:r w:rsidRPr="00B9644D" w:rsidDel="00EA5640">
          <w:delText> </w:delText>
        </w:r>
        <w:r w:rsidRPr="00B9644D" w:rsidDel="00982137">
          <w:delText>r</w:delText>
        </w:r>
        <w:r w:rsidRPr="00B9644D" w:rsidDel="00982137">
          <w:rPr>
            <w:vertAlign w:val="superscript"/>
            <w:rPrChange w:id="619" w:author="Author">
              <w:rPr/>
            </w:rPrChange>
          </w:rPr>
          <w:delText>2</w:delText>
        </w:r>
        <w:r w:rsidRPr="00B9644D" w:rsidDel="00982137">
          <w:delText xml:space="preserve"> = 0.25 for RSPM and  r</w:delText>
        </w:r>
        <w:r w:rsidRPr="00B9644D" w:rsidDel="00982137">
          <w:rPr>
            <w:vertAlign w:val="superscript"/>
            <w:rPrChange w:id="620" w:author="Author">
              <w:rPr/>
            </w:rPrChange>
          </w:rPr>
          <w:delText>2</w:delText>
        </w:r>
        <w:r w:rsidRPr="00B9644D" w:rsidDel="00982137">
          <w:delText xml:space="preserve"> = 0.37 for SPM),</w:delText>
        </w:r>
      </w:del>
      <w:r w:rsidRPr="00B9644D">
        <w:t xml:space="preserve"> (r</w:t>
      </w:r>
      <w:r w:rsidRPr="00B9644D">
        <w:rPr>
          <w:vertAlign w:val="superscript"/>
          <w:rPrChange w:id="621" w:author="Author">
            <w:rPr/>
          </w:rPrChange>
        </w:rPr>
        <w:t>2</w:t>
      </w:r>
      <w:r w:rsidRPr="00B9644D">
        <w:t xml:space="preserve"> = 0.53 </w:t>
      </w:r>
      <w:del w:id="622" w:author="Author">
        <w:r w:rsidRPr="00B9644D" w:rsidDel="00982137">
          <w:delText xml:space="preserve"> for RSPM, </w:delText>
        </w:r>
      </w:del>
      <w:r w:rsidRPr="00B9644D">
        <w:t>and r</w:t>
      </w:r>
      <w:r w:rsidRPr="00B9644D">
        <w:rPr>
          <w:vertAlign w:val="superscript"/>
          <w:rPrChange w:id="623" w:author="Author">
            <w:rPr/>
          </w:rPrChange>
        </w:rPr>
        <w:t>2</w:t>
      </w:r>
      <w:r w:rsidRPr="00B9644D">
        <w:t xml:space="preserve"> = 0.45</w:t>
      </w:r>
      <w:del w:id="624" w:author="Author">
        <w:r w:rsidRPr="00B9644D" w:rsidDel="00982137">
          <w:delText> for SPM</w:delText>
        </w:r>
      </w:del>
      <w:r w:rsidRPr="00B9644D">
        <w:t xml:space="preserve">) but </w:t>
      </w:r>
      <w:del w:id="625" w:author="Author">
        <w:r w:rsidRPr="00B9644D" w:rsidDel="00024ED9">
          <w:delText xml:space="preserve">very </w:delText>
        </w:r>
      </w:del>
      <w:r w:rsidRPr="00B9644D">
        <w:t>weak</w:t>
      </w:r>
      <w:ins w:id="626" w:author="Author">
        <w:r w:rsidR="00024ED9" w:rsidRPr="00B9644D">
          <w:t>ly</w:t>
        </w:r>
      </w:ins>
      <w:r w:rsidRPr="00B9644D">
        <w:t xml:space="preserve"> negative</w:t>
      </w:r>
      <w:ins w:id="627" w:author="Author">
        <w:r w:rsidR="00024ED9" w:rsidRPr="00B9644D">
          <w:t>ly</w:t>
        </w:r>
      </w:ins>
      <w:r w:rsidRPr="00B9644D">
        <w:t xml:space="preserve"> </w:t>
      </w:r>
      <w:del w:id="628" w:author="Author">
        <w:r w:rsidRPr="00B9644D" w:rsidDel="00024ED9">
          <w:delText xml:space="preserve">correlation </w:delText>
        </w:r>
      </w:del>
      <w:ins w:id="629" w:author="Author">
        <w:r w:rsidR="00024ED9" w:rsidRPr="00B9644D">
          <w:t xml:space="preserve">correlated </w:t>
        </w:r>
      </w:ins>
      <w:r w:rsidRPr="00B9644D">
        <w:t xml:space="preserve">during </w:t>
      </w:r>
      <w:ins w:id="630" w:author="Author">
        <w:r w:rsidR="00024ED9" w:rsidRPr="00B9644D">
          <w:t xml:space="preserve">the </w:t>
        </w:r>
      </w:ins>
      <w:r w:rsidRPr="00B9644D">
        <w:t xml:space="preserve">post-monsoon </w:t>
      </w:r>
      <w:del w:id="631" w:author="Author">
        <w:r w:rsidRPr="00B9644D" w:rsidDel="00024ED9">
          <w:delText xml:space="preserve">period </w:delText>
        </w:r>
      </w:del>
      <w:ins w:id="632" w:author="Author">
        <w:r w:rsidR="00024ED9" w:rsidRPr="00B9644D">
          <w:t xml:space="preserve">season </w:t>
        </w:r>
      </w:ins>
      <w:r w:rsidRPr="00B9644D">
        <w:t>(r</w:t>
      </w:r>
      <w:r w:rsidRPr="00B9644D">
        <w:rPr>
          <w:vertAlign w:val="superscript"/>
          <w:rPrChange w:id="633" w:author="Author">
            <w:rPr/>
          </w:rPrChange>
        </w:rPr>
        <w:t>2</w:t>
      </w:r>
      <w:r w:rsidRPr="00B9644D">
        <w:t xml:space="preserve"> = 0.03 </w:t>
      </w:r>
      <w:del w:id="634" w:author="Author">
        <w:r w:rsidRPr="00B9644D" w:rsidDel="00024ED9">
          <w:delText xml:space="preserve"> for RSPM </w:delText>
        </w:r>
      </w:del>
      <w:r w:rsidRPr="00B9644D">
        <w:t>and r</w:t>
      </w:r>
      <w:r w:rsidRPr="00B9644D">
        <w:rPr>
          <w:vertAlign w:val="superscript"/>
          <w:rPrChange w:id="635" w:author="Author">
            <w:rPr/>
          </w:rPrChange>
        </w:rPr>
        <w:t>2</w:t>
      </w:r>
      <w:r w:rsidRPr="00B9644D">
        <w:t xml:space="preserve"> = 0.16</w:t>
      </w:r>
      <w:del w:id="636" w:author="Author">
        <w:r w:rsidRPr="00B9644D" w:rsidDel="00EA5640">
          <w:delText> </w:delText>
        </w:r>
        <w:r w:rsidRPr="00B9644D" w:rsidDel="00024ED9">
          <w:delText> for SPM</w:delText>
        </w:r>
      </w:del>
      <w:r w:rsidRPr="00B9644D">
        <w:t>).</w:t>
      </w:r>
      <w:del w:id="637" w:author="Author">
        <w:r w:rsidRPr="00B9644D" w:rsidDel="00FB151C">
          <w:delText xml:space="preserve"> The study area experienced lower temperatures (24.1°C to 29.7°C) during post-monsoon season. </w:delText>
        </w:r>
      </w:del>
      <w:ins w:id="638" w:author="Author">
        <w:r w:rsidR="00FB151C" w:rsidRPr="00B9644D">
          <w:t xml:space="preserve"> Although the lowest temperatures occur </w:t>
        </w:r>
      </w:ins>
      <w:del w:id="639" w:author="Author">
        <w:r w:rsidRPr="00B9644D" w:rsidDel="00FB151C">
          <w:delText xml:space="preserve">Though the temperature range is lower </w:delText>
        </w:r>
      </w:del>
      <w:r w:rsidRPr="00B9644D">
        <w:t xml:space="preserve">during </w:t>
      </w:r>
      <w:ins w:id="640" w:author="Author">
        <w:r w:rsidR="00FB151C" w:rsidRPr="00B9644D">
          <w:t xml:space="preserve">the </w:t>
        </w:r>
      </w:ins>
      <w:r w:rsidRPr="00B9644D">
        <w:t>monsoon</w:t>
      </w:r>
      <w:ins w:id="641" w:author="Author">
        <w:r w:rsidR="00FB151C" w:rsidRPr="00B9644D">
          <w:t xml:space="preserve"> season</w:t>
        </w:r>
      </w:ins>
      <w:r w:rsidRPr="00B9644D">
        <w:t xml:space="preserve">, </w:t>
      </w:r>
      <w:ins w:id="642" w:author="Author">
        <w:r w:rsidR="00FB151C" w:rsidRPr="00B9644D">
          <w:t xml:space="preserve">atmospheric pollutants </w:t>
        </w:r>
      </w:ins>
      <w:del w:id="643" w:author="Author">
        <w:r w:rsidRPr="00B9644D" w:rsidDel="00FB151C">
          <w:delText xml:space="preserve">the particulates </w:delText>
        </w:r>
      </w:del>
      <w:r w:rsidRPr="00B9644D">
        <w:t xml:space="preserve">are subjected to </w:t>
      </w:r>
      <w:ins w:id="644" w:author="Author">
        <w:r w:rsidR="00FB151C" w:rsidRPr="00B9644D">
          <w:t xml:space="preserve">a rain-driven </w:t>
        </w:r>
      </w:ins>
      <w:ins w:id="645" w:author="Author" w:date="2021-02-24T12:57:00Z">
        <w:r w:rsidR="00B921A7">
          <w:t>“</w:t>
        </w:r>
      </w:ins>
      <w:r w:rsidRPr="00B9644D">
        <w:t>scrubbing</w:t>
      </w:r>
      <w:ins w:id="646" w:author="Author" w:date="2021-02-24T12:57:00Z">
        <w:r w:rsidR="00B921A7">
          <w:t>”</w:t>
        </w:r>
      </w:ins>
      <w:r w:rsidRPr="00B9644D">
        <w:t xml:space="preserve"> process </w:t>
      </w:r>
      <w:ins w:id="647" w:author="Author">
        <w:r w:rsidR="00FB151C" w:rsidRPr="00B9644D">
          <w:t>during this season</w:t>
        </w:r>
      </w:ins>
      <w:del w:id="648" w:author="Author">
        <w:r w:rsidRPr="00B9644D" w:rsidDel="00FB151C">
          <w:delText>due to the rain</w:delText>
        </w:r>
      </w:del>
      <w:r w:rsidRPr="00B9644D">
        <w:t xml:space="preserve">, </w:t>
      </w:r>
      <w:ins w:id="649" w:author="Author">
        <w:r w:rsidR="00FB151C" w:rsidRPr="00B9644D">
          <w:t>enhancing the removal of particulates</w:t>
        </w:r>
      </w:ins>
      <w:del w:id="650" w:author="Author">
        <w:r w:rsidRPr="00B9644D" w:rsidDel="00FB151C">
          <w:delText>and the possibility of reduction of particulate matter in the atmosphere will be more</w:delText>
        </w:r>
      </w:del>
      <w:r w:rsidRPr="00B9644D">
        <w:t xml:space="preserve">. </w:t>
      </w:r>
      <w:ins w:id="651" w:author="Author">
        <w:r w:rsidR="0026084C" w:rsidRPr="00B9644D">
          <w:t xml:space="preserve">Conversely, pollutant concentrations tend to be higher </w:t>
        </w:r>
        <w:r w:rsidR="001D5D4A" w:rsidRPr="00B9644D">
          <w:t xml:space="preserve">on dry days </w:t>
        </w:r>
        <w:r w:rsidR="0026084C" w:rsidRPr="00B9644D">
          <w:t xml:space="preserve">during the monsoon season, when this </w:t>
        </w:r>
        <w:r w:rsidR="001D5D4A" w:rsidRPr="00B9644D">
          <w:t xml:space="preserve">rain </w:t>
        </w:r>
        <w:r w:rsidR="0026084C" w:rsidRPr="00B9644D">
          <w:t>scrubbing mechanism cannot operate</w:t>
        </w:r>
      </w:ins>
      <w:del w:id="652" w:author="Author">
        <w:r w:rsidRPr="00B9644D" w:rsidDel="0026084C">
          <w:delText>During nonrainy days of monsoon, the atmospheric temperature will increase and the concentration of pollutants may also be found to be on higher side, due to the failure of natural scrubbing process</w:delText>
        </w:r>
      </w:del>
      <w:r w:rsidRPr="00B9644D">
        <w:t xml:space="preserve">. </w:t>
      </w:r>
      <w:ins w:id="653" w:author="Author">
        <w:r w:rsidR="00B6507E" w:rsidRPr="00B9644D">
          <w:t>This</w:t>
        </w:r>
        <w:r w:rsidR="001D5D4A" w:rsidRPr="00B9644D">
          <w:t xml:space="preserve"> likely contribute</w:t>
        </w:r>
        <w:r w:rsidR="00882DD6" w:rsidRPr="00B9644D">
          <w:t>d</w:t>
        </w:r>
        <w:r w:rsidR="001D5D4A" w:rsidRPr="00B9644D">
          <w:t xml:space="preserve"> to </w:t>
        </w:r>
      </w:ins>
      <w:del w:id="654" w:author="Author">
        <w:r w:rsidRPr="00B9644D" w:rsidDel="001D5D4A">
          <w:delText xml:space="preserve">This may be the possible explanation for </w:delText>
        </w:r>
      </w:del>
      <w:r w:rsidRPr="00B9644D">
        <w:t>the moderately positive correlation</w:t>
      </w:r>
      <w:ins w:id="655" w:author="Author">
        <w:r w:rsidR="001D5D4A" w:rsidRPr="00B9644D">
          <w:t xml:space="preserve">s between </w:t>
        </w:r>
      </w:ins>
      <w:del w:id="656" w:author="Author">
        <w:r w:rsidRPr="00B9644D" w:rsidDel="001D5D4A">
          <w:delText xml:space="preserve"> of </w:delText>
        </w:r>
      </w:del>
      <w:r w:rsidRPr="00B9644D">
        <w:t xml:space="preserve">RSPM and SPM </w:t>
      </w:r>
      <w:ins w:id="657" w:author="Author">
        <w:r w:rsidR="001D5D4A" w:rsidRPr="00B9644D">
          <w:t xml:space="preserve">concentrations and </w:t>
        </w:r>
      </w:ins>
      <w:del w:id="658" w:author="Author">
        <w:r w:rsidRPr="00B9644D" w:rsidDel="001D5D4A">
          <w:delText xml:space="preserve">with </w:delText>
        </w:r>
      </w:del>
      <w:r w:rsidRPr="00B9644D">
        <w:t xml:space="preserve">temperature </w:t>
      </w:r>
      <w:del w:id="659" w:author="Author">
        <w:r w:rsidRPr="00B9644D" w:rsidDel="001D5D4A">
          <w:delText xml:space="preserve">in </w:delText>
        </w:r>
      </w:del>
      <w:ins w:id="660" w:author="Author">
        <w:r w:rsidR="001D5D4A" w:rsidRPr="00B9644D">
          <w:t xml:space="preserve">during the </w:t>
        </w:r>
      </w:ins>
      <w:r w:rsidRPr="00B9644D">
        <w:t xml:space="preserve">monsoon and pre-monsoon seasons. </w:t>
      </w:r>
      <w:ins w:id="661" w:author="Author">
        <w:r w:rsidR="00F121A6" w:rsidRPr="00B9644D">
          <w:t xml:space="preserve">For </w:t>
        </w:r>
        <w:r w:rsidR="00F121A6" w:rsidRPr="00B9644D">
          <w:lastRenderedPageBreak/>
          <w:t xml:space="preserve">example, </w:t>
        </w:r>
      </w:ins>
      <w:r w:rsidRPr="00B9644D">
        <w:t xml:space="preserve">Bhaskar and Mehta </w:t>
      </w:r>
      <w:del w:id="662" w:author="Author">
        <w:r w:rsidRPr="00B9644D" w:rsidDel="00B72105">
          <w:delText xml:space="preserve">[15] </w:delText>
        </w:r>
      </w:del>
      <w:ins w:id="663" w:author="Author">
        <w:r w:rsidR="00B72105" w:rsidRPr="00B9644D">
          <w:t xml:space="preserve">(2010) </w:t>
        </w:r>
        <w:r w:rsidR="00F121A6" w:rsidRPr="00B9644D">
          <w:t xml:space="preserve">also observed </w:t>
        </w:r>
      </w:ins>
      <w:del w:id="664" w:author="Author">
        <w:r w:rsidRPr="00B9644D" w:rsidDel="00F121A6">
          <w:delText xml:space="preserve">studied effect of meteorological variables including rain fall on particulate concentration and found </w:delText>
        </w:r>
      </w:del>
      <w:r w:rsidRPr="00B9644D">
        <w:t xml:space="preserve">that </w:t>
      </w:r>
      <w:del w:id="665" w:author="Author">
        <w:r w:rsidRPr="00B9644D" w:rsidDel="00F121A6">
          <w:delText xml:space="preserve">the </w:delText>
        </w:r>
      </w:del>
      <w:r w:rsidRPr="00B9644D">
        <w:t>SPM and PM</w:t>
      </w:r>
      <w:r w:rsidRPr="00B9644D">
        <w:rPr>
          <w:vertAlign w:val="subscript"/>
          <w:rPrChange w:id="666" w:author="Author">
            <w:rPr/>
          </w:rPrChange>
        </w:rPr>
        <w:t>10</w:t>
      </w:r>
      <w:r w:rsidRPr="00B9644D">
        <w:t> </w:t>
      </w:r>
      <w:ins w:id="667" w:author="Author">
        <w:r w:rsidR="00F121A6" w:rsidRPr="00B9644D">
          <w:t xml:space="preserve">concentrations were </w:t>
        </w:r>
      </w:ins>
      <w:del w:id="668" w:author="Author">
        <w:r w:rsidRPr="00B9644D" w:rsidDel="00F121A6">
          <w:delText xml:space="preserve">had </w:delText>
        </w:r>
      </w:del>
      <w:r w:rsidRPr="00B9644D">
        <w:t>negative</w:t>
      </w:r>
      <w:ins w:id="669" w:author="Author">
        <w:r w:rsidR="00F121A6" w:rsidRPr="00B9644D">
          <w:t>ly correlated</w:t>
        </w:r>
      </w:ins>
      <w:del w:id="670" w:author="Author">
        <w:r w:rsidRPr="00B9644D" w:rsidDel="00F121A6">
          <w:delText xml:space="preserve"> correlation</w:delText>
        </w:r>
      </w:del>
      <w:r w:rsidRPr="00B9644D">
        <w:t xml:space="preserve"> with rain</w:t>
      </w:r>
      <w:del w:id="671" w:author="Author">
        <w:r w:rsidRPr="00B9644D" w:rsidDel="00F121A6">
          <w:delText xml:space="preserve"> </w:delText>
        </w:r>
      </w:del>
      <w:r w:rsidRPr="00B9644D">
        <w:t xml:space="preserve">fall </w:t>
      </w:r>
      <w:del w:id="672" w:author="Author">
        <w:r w:rsidRPr="00B9644D" w:rsidDel="00F121A6">
          <w:delText xml:space="preserve">at </w:delText>
        </w:r>
      </w:del>
      <w:ins w:id="673" w:author="Author">
        <w:r w:rsidR="00F121A6" w:rsidRPr="00B9644D">
          <w:t xml:space="preserve">in </w:t>
        </w:r>
      </w:ins>
      <w:r w:rsidRPr="00B9644D">
        <w:t xml:space="preserve">Ahmedabad in </w:t>
      </w:r>
      <w:ins w:id="674" w:author="Author">
        <w:r w:rsidR="00F121A6" w:rsidRPr="00B9644D">
          <w:t xml:space="preserve">western </w:t>
        </w:r>
      </w:ins>
      <w:r w:rsidRPr="00B9644D">
        <w:t>India.</w:t>
      </w:r>
    </w:p>
    <w:p w14:paraId="520E9CCB" w14:textId="048D8B7C" w:rsidR="00CA79DC" w:rsidRPr="00B9644D" w:rsidRDefault="00CA79DC" w:rsidP="00EA5640">
      <w:pPr>
        <w:pStyle w:val="ParagraphText"/>
      </w:pPr>
      <w:r w:rsidRPr="00B9644D">
        <w:t xml:space="preserve">The </w:t>
      </w:r>
      <w:del w:id="675" w:author="Author">
        <w:r w:rsidRPr="00B9644D" w:rsidDel="00F00A54">
          <w:delText xml:space="preserve">probable </w:delText>
        </w:r>
      </w:del>
      <w:r w:rsidRPr="00B9644D">
        <w:t>impact</w:t>
      </w:r>
      <w:ins w:id="676" w:author="Author">
        <w:r w:rsidR="00F00A54" w:rsidRPr="00B9644D">
          <w:t>s</w:t>
        </w:r>
      </w:ins>
      <w:r w:rsidRPr="00B9644D">
        <w:t xml:space="preserve"> </w:t>
      </w:r>
      <w:del w:id="677" w:author="Author">
        <w:r w:rsidRPr="00B9644D" w:rsidDel="00F00A54">
          <w:delText>due to</w:delText>
        </w:r>
      </w:del>
      <w:ins w:id="678" w:author="Author">
        <w:r w:rsidR="00F00A54" w:rsidRPr="00B9644D">
          <w:t>of</w:t>
        </w:r>
      </w:ins>
      <w:r w:rsidRPr="00B9644D">
        <w:t xml:space="preserve"> rainfall and </w:t>
      </w:r>
      <w:ins w:id="679" w:author="Author">
        <w:r w:rsidR="00655B14" w:rsidRPr="00B9644D">
          <w:t xml:space="preserve">relative </w:t>
        </w:r>
      </w:ins>
      <w:r w:rsidRPr="00B9644D">
        <w:t>humidity on particulate</w:t>
      </w:r>
      <w:ins w:id="680" w:author="Author">
        <w:r w:rsidR="00F00A54" w:rsidRPr="00B9644D">
          <w:t xml:space="preserve"> matter</w:t>
        </w:r>
      </w:ins>
      <w:r w:rsidRPr="00B9644D">
        <w:t xml:space="preserve"> </w:t>
      </w:r>
      <w:del w:id="681" w:author="Author">
        <w:r w:rsidRPr="00B9644D" w:rsidDel="00F00A54">
          <w:delText>in</w:delText>
        </w:r>
      </w:del>
      <w:ins w:id="682" w:author="Author">
        <w:r w:rsidR="00F00A54" w:rsidRPr="00B9644D">
          <w:t>are likely limited during the</w:t>
        </w:r>
      </w:ins>
      <w:r w:rsidRPr="00B9644D">
        <w:t xml:space="preserve"> </w:t>
      </w:r>
      <w:ins w:id="683" w:author="Author">
        <w:r w:rsidR="00601643" w:rsidRPr="00B9644D">
          <w:t xml:space="preserve">dry </w:t>
        </w:r>
      </w:ins>
      <w:r w:rsidRPr="00B9644D">
        <w:t>summer and pre-monsoon season</w:t>
      </w:r>
      <w:ins w:id="684" w:author="Author">
        <w:r w:rsidR="00F00A54" w:rsidRPr="00B9644D">
          <w:t>s</w:t>
        </w:r>
      </w:ins>
      <w:del w:id="685" w:author="Author">
        <w:r w:rsidRPr="00B9644D" w:rsidDel="00F00A54">
          <w:delText xml:space="preserve"> could be generally low</w:delText>
        </w:r>
        <w:r w:rsidRPr="00B9644D" w:rsidDel="00601643">
          <w:delText>, when</w:delText>
        </w:r>
      </w:del>
      <w:r w:rsidRPr="00B9644D">
        <w:t xml:space="preserve"> compared to </w:t>
      </w:r>
      <w:ins w:id="686" w:author="Author">
        <w:r w:rsidR="00601643" w:rsidRPr="00B9644D">
          <w:t xml:space="preserve">the wetter </w:t>
        </w:r>
      </w:ins>
      <w:r w:rsidRPr="00B9644D">
        <w:t>monsoon and post-monsoon seasons</w:t>
      </w:r>
      <w:ins w:id="687" w:author="Author">
        <w:r w:rsidR="00601643" w:rsidRPr="00B9644D">
          <w:t xml:space="preserve">. </w:t>
        </w:r>
        <w:r w:rsidR="003D5FBB" w:rsidRPr="00B9644D">
          <w:t>Furthermore</w:t>
        </w:r>
        <w:r w:rsidR="00601643" w:rsidRPr="00B9644D">
          <w:t>,</w:t>
        </w:r>
      </w:ins>
      <w:del w:id="688" w:author="Author">
        <w:r w:rsidRPr="00B9644D" w:rsidDel="00601643">
          <w:delText>, and</w:delText>
        </w:r>
      </w:del>
      <w:r w:rsidRPr="00B9644D">
        <w:t xml:space="preserve"> the positive correlation</w:t>
      </w:r>
      <w:ins w:id="689" w:author="Author">
        <w:r w:rsidR="003D5FBB" w:rsidRPr="00B9644D">
          <w:t>s</w:t>
        </w:r>
      </w:ins>
      <w:r w:rsidRPr="00B9644D">
        <w:t xml:space="preserve"> </w:t>
      </w:r>
      <w:ins w:id="690" w:author="Author">
        <w:r w:rsidR="003D5FBB" w:rsidRPr="00B9644D">
          <w:t xml:space="preserve">observed </w:t>
        </w:r>
      </w:ins>
      <w:r w:rsidRPr="00B9644D">
        <w:t xml:space="preserve">between temperature and RSPM </w:t>
      </w:r>
      <w:ins w:id="691" w:author="Author">
        <w:r w:rsidR="003D5FBB" w:rsidRPr="00B9644D">
          <w:t>and</w:t>
        </w:r>
      </w:ins>
      <w:del w:id="692" w:author="Author">
        <w:r w:rsidRPr="00B9644D" w:rsidDel="003D5FBB">
          <w:delText>&amp;</w:delText>
        </w:r>
      </w:del>
      <w:r w:rsidRPr="00B9644D">
        <w:t xml:space="preserve"> SPM during </w:t>
      </w:r>
      <w:ins w:id="693" w:author="Author">
        <w:r w:rsidR="003D5FBB" w:rsidRPr="00B9644D">
          <w:t xml:space="preserve">the </w:t>
        </w:r>
      </w:ins>
      <w:r w:rsidRPr="00B9644D">
        <w:t>summer and pre-monsoon season</w:t>
      </w:r>
      <w:ins w:id="694" w:author="Author">
        <w:r w:rsidR="003D5FBB" w:rsidRPr="00B9644D">
          <w:t>s</w:t>
        </w:r>
      </w:ins>
      <w:r w:rsidRPr="00B9644D">
        <w:t xml:space="preserve"> indicate</w:t>
      </w:r>
      <w:del w:id="695" w:author="Author">
        <w:r w:rsidRPr="00B9644D" w:rsidDel="003D5FBB">
          <w:delText>s</w:delText>
        </w:r>
      </w:del>
      <w:r w:rsidRPr="00B9644D">
        <w:t xml:space="preserve"> that </w:t>
      </w:r>
      <w:del w:id="696" w:author="Author">
        <w:r w:rsidRPr="00B9644D" w:rsidDel="00FA7D67">
          <w:delText>increase</w:delText>
        </w:r>
        <w:r w:rsidRPr="00B9644D" w:rsidDel="003D5FBB">
          <w:delText xml:space="preserve"> of</w:delText>
        </w:r>
        <w:r w:rsidRPr="00B9644D" w:rsidDel="00FA7D67">
          <w:delText xml:space="preserve"> </w:delText>
        </w:r>
      </w:del>
      <w:r w:rsidRPr="00B9644D">
        <w:t xml:space="preserve">temperature </w:t>
      </w:r>
      <w:ins w:id="697" w:author="Author">
        <w:r w:rsidR="00FA7D67" w:rsidRPr="00B9644D">
          <w:t xml:space="preserve">increases </w:t>
        </w:r>
      </w:ins>
      <w:del w:id="698" w:author="Author">
        <w:r w:rsidRPr="00B9644D" w:rsidDel="00601643">
          <w:delText xml:space="preserve">will always </w:delText>
        </w:r>
      </w:del>
      <w:r w:rsidRPr="00B9644D">
        <w:t xml:space="preserve">elevate </w:t>
      </w:r>
      <w:del w:id="699" w:author="Author">
        <w:r w:rsidRPr="00B9644D" w:rsidDel="003D5FBB">
          <w:delText xml:space="preserve">the </w:delText>
        </w:r>
      </w:del>
      <w:r w:rsidRPr="00B9644D">
        <w:t xml:space="preserve">ambient particulate </w:t>
      </w:r>
      <w:del w:id="700" w:author="Author">
        <w:r w:rsidRPr="00B9644D" w:rsidDel="003D5FBB">
          <w:delText>level</w:delText>
        </w:r>
      </w:del>
      <w:ins w:id="701" w:author="Author">
        <w:r w:rsidR="003D5FBB" w:rsidRPr="00B9644D">
          <w:t>concentrations</w:t>
        </w:r>
      </w:ins>
      <w:r w:rsidRPr="00B9644D">
        <w:t xml:space="preserve">. </w:t>
      </w:r>
      <w:commentRangeStart w:id="702"/>
      <w:ins w:id="703" w:author="Author">
        <w:r w:rsidR="000A0956" w:rsidRPr="00B9644D">
          <w:t xml:space="preserve">In Delhi, </w:t>
        </w:r>
      </w:ins>
      <w:del w:id="704" w:author="Author">
        <w:r w:rsidRPr="00B9644D" w:rsidDel="00B72105">
          <w:delText xml:space="preserve">Grija </w:delText>
        </w:r>
      </w:del>
      <w:r w:rsidRPr="00B9644D">
        <w:t xml:space="preserve">Jayaraman </w:t>
      </w:r>
      <w:del w:id="705" w:author="Author">
        <w:r w:rsidRPr="00B9644D" w:rsidDel="00B72105">
          <w:delText>[16]</w:delText>
        </w:r>
      </w:del>
      <w:ins w:id="706" w:author="Author">
        <w:r w:rsidR="00B72105" w:rsidRPr="00B9644D">
          <w:t>(2007)</w:t>
        </w:r>
      </w:ins>
      <w:del w:id="707" w:author="Author">
        <w:r w:rsidRPr="00B9644D" w:rsidDel="00B72105">
          <w:delText xml:space="preserve"> has</w:delText>
        </w:r>
      </w:del>
      <w:r w:rsidRPr="00B9644D">
        <w:t xml:space="preserve"> </w:t>
      </w:r>
      <w:ins w:id="708" w:author="Author">
        <w:r w:rsidR="000A0956" w:rsidRPr="00B9644D">
          <w:t xml:space="preserve">also observed that </w:t>
        </w:r>
      </w:ins>
      <w:del w:id="709" w:author="Author">
        <w:r w:rsidRPr="00B9644D" w:rsidDel="000A0956">
          <w:delText xml:space="preserve">studied the effects of seasonal variation on the concentrations of particulate matter in Delhi and reported that the </w:delText>
        </w:r>
      </w:del>
      <w:r w:rsidRPr="00B9644D">
        <w:t xml:space="preserve">SPM </w:t>
      </w:r>
      <w:del w:id="710" w:author="Author">
        <w:r w:rsidRPr="00B9644D" w:rsidDel="000A0956">
          <w:delText xml:space="preserve">was </w:delText>
        </w:r>
      </w:del>
      <w:ins w:id="711" w:author="Author">
        <w:r w:rsidR="000A0956" w:rsidRPr="00B9644D">
          <w:t xml:space="preserve">is </w:t>
        </w:r>
      </w:ins>
      <w:r w:rsidRPr="00B9644D">
        <w:t>positively and significantly associated with temperature.</w:t>
      </w:r>
      <w:commentRangeEnd w:id="702"/>
      <w:r w:rsidR="00DD7434" w:rsidRPr="00B9644D">
        <w:rPr>
          <w:rStyle w:val="CommentReference"/>
        </w:rPr>
        <w:commentReference w:id="702"/>
      </w:r>
    </w:p>
    <w:p w14:paraId="4F49E147" w14:textId="2EA8B9CF" w:rsidR="00CA79DC" w:rsidRPr="00B9644D" w:rsidRDefault="00CA79DC" w:rsidP="00CA79DC">
      <w:pPr>
        <w:pStyle w:val="H2"/>
      </w:pPr>
      <w:r w:rsidRPr="00B9644D">
        <w:t xml:space="preserve">b. Influence of </w:t>
      </w:r>
      <w:ins w:id="712" w:author="Author">
        <w:r w:rsidR="00655B14" w:rsidRPr="00B9644D">
          <w:t xml:space="preserve">relative </w:t>
        </w:r>
      </w:ins>
      <w:del w:id="713" w:author="Author">
        <w:r w:rsidRPr="00B9644D" w:rsidDel="00DD7434">
          <w:delText xml:space="preserve">Humidity </w:delText>
        </w:r>
      </w:del>
      <w:ins w:id="714" w:author="Author">
        <w:r w:rsidR="00DD7434" w:rsidRPr="00B9644D">
          <w:t xml:space="preserve">humidity </w:t>
        </w:r>
      </w:ins>
      <w:r w:rsidRPr="00B9644D">
        <w:t xml:space="preserve">on </w:t>
      </w:r>
      <w:ins w:id="715" w:author="Author">
        <w:r w:rsidR="00DD7434" w:rsidRPr="00B9644D">
          <w:t>pollutant concentrations</w:t>
        </w:r>
      </w:ins>
      <w:del w:id="716" w:author="Author">
        <w:r w:rsidRPr="00B9644D" w:rsidDel="00DD7434">
          <w:delText>Concentration of Pollutants</w:delText>
        </w:r>
      </w:del>
    </w:p>
    <w:p w14:paraId="0B0943E0" w14:textId="2A2D8AF2" w:rsidR="001C7BF8" w:rsidRPr="00B9644D" w:rsidDel="00655B14" w:rsidRDefault="00CA79DC" w:rsidP="00CA79DC">
      <w:pPr>
        <w:pStyle w:val="ParagraphText"/>
        <w:rPr>
          <w:del w:id="717" w:author="Author"/>
          <w:lang w:bidi="he-IL"/>
        </w:rPr>
      </w:pPr>
      <w:r w:rsidRPr="00B9644D">
        <w:rPr>
          <w:lang w:bidi="he-IL"/>
        </w:rPr>
        <w:t xml:space="preserve">Relative humidity </w:t>
      </w:r>
      <w:ins w:id="718" w:author="Author" w:date="2021-02-16T14:06:00Z">
        <w:r w:rsidR="00232F10" w:rsidRPr="00B9644D">
          <w:rPr>
            <w:lang w:bidi="he-IL"/>
          </w:rPr>
          <w:t xml:space="preserve">was in the </w:t>
        </w:r>
      </w:ins>
      <w:r w:rsidRPr="00B9644D">
        <w:rPr>
          <w:lang w:bidi="he-IL"/>
        </w:rPr>
        <w:t>range</w:t>
      </w:r>
      <w:ins w:id="719" w:author="Author" w:date="2021-02-16T14:06:00Z">
        <w:r w:rsidR="00232F10" w:rsidRPr="00B9644D">
          <w:rPr>
            <w:lang w:bidi="he-IL"/>
          </w:rPr>
          <w:t xml:space="preserve"> of</w:t>
        </w:r>
      </w:ins>
      <w:del w:id="720" w:author="Author" w:date="2021-02-16T14:06:00Z">
        <w:r w:rsidRPr="00B9644D" w:rsidDel="00232F10">
          <w:rPr>
            <w:lang w:bidi="he-IL"/>
          </w:rPr>
          <w:delText>d</w:delText>
        </w:r>
      </w:del>
      <w:r w:rsidRPr="00B9644D">
        <w:rPr>
          <w:lang w:bidi="he-IL"/>
        </w:rPr>
        <w:t xml:space="preserve"> </w:t>
      </w:r>
      <w:del w:id="721" w:author="Author">
        <w:r w:rsidRPr="00B9644D" w:rsidDel="00655B14">
          <w:rPr>
            <w:lang w:bidi="he-IL"/>
          </w:rPr>
          <w:delText xml:space="preserve">between </w:delText>
        </w:r>
      </w:del>
      <w:r w:rsidRPr="00B9644D">
        <w:rPr>
          <w:lang w:bidi="he-IL"/>
        </w:rPr>
        <w:t>79</w:t>
      </w:r>
      <w:ins w:id="722" w:author="Author">
        <w:r w:rsidR="00655B14" w:rsidRPr="00B9644D">
          <w:rPr>
            <w:lang w:bidi="he-IL"/>
          </w:rPr>
          <w:t>–</w:t>
        </w:r>
      </w:ins>
      <w:del w:id="723" w:author="Author">
        <w:r w:rsidRPr="00B9644D" w:rsidDel="00655B14">
          <w:rPr>
            <w:lang w:bidi="he-IL"/>
          </w:rPr>
          <w:delText xml:space="preserve"> and </w:delText>
        </w:r>
      </w:del>
      <w:r w:rsidRPr="00B9644D">
        <w:rPr>
          <w:lang w:bidi="he-IL"/>
        </w:rPr>
        <w:t>96%</w:t>
      </w:r>
      <w:ins w:id="724" w:author="Author">
        <w:r w:rsidR="00655B14" w:rsidRPr="00B9644D">
          <w:rPr>
            <w:lang w:bidi="he-IL"/>
          </w:rPr>
          <w:t xml:space="preserve">, </w:t>
        </w:r>
      </w:ins>
      <w:del w:id="725" w:author="Author">
        <w:r w:rsidRPr="00B9644D" w:rsidDel="00655B14">
          <w:rPr>
            <w:lang w:bidi="he-IL"/>
          </w:rPr>
          <w:delText xml:space="preserve"> during monsoon, </w:delText>
        </w:r>
      </w:del>
      <w:r w:rsidRPr="00B9644D">
        <w:rPr>
          <w:lang w:bidi="he-IL"/>
        </w:rPr>
        <w:t>64–98%</w:t>
      </w:r>
      <w:ins w:id="726" w:author="Author">
        <w:r w:rsidR="00655B14" w:rsidRPr="00B9644D">
          <w:rPr>
            <w:lang w:bidi="he-IL"/>
          </w:rPr>
          <w:t>,</w:t>
        </w:r>
      </w:ins>
      <w:r w:rsidRPr="00B9644D">
        <w:rPr>
          <w:lang w:bidi="he-IL"/>
        </w:rPr>
        <w:t xml:space="preserve"> </w:t>
      </w:r>
      <w:del w:id="727" w:author="Author">
        <w:r w:rsidRPr="00B9644D" w:rsidDel="00655B14">
          <w:rPr>
            <w:lang w:bidi="he-IL"/>
          </w:rPr>
          <w:delText xml:space="preserve">during post-monsoon, </w:delText>
        </w:r>
      </w:del>
      <w:r w:rsidRPr="00B9644D">
        <w:rPr>
          <w:lang w:bidi="he-IL"/>
        </w:rPr>
        <w:t>44</w:t>
      </w:r>
      <w:ins w:id="728" w:author="Author">
        <w:r w:rsidR="00655B14" w:rsidRPr="00B9644D">
          <w:rPr>
            <w:lang w:bidi="he-IL"/>
          </w:rPr>
          <w:t>–</w:t>
        </w:r>
      </w:ins>
      <w:del w:id="729" w:author="Author">
        <w:r w:rsidRPr="00B9644D" w:rsidDel="00655B14">
          <w:rPr>
            <w:lang w:bidi="he-IL"/>
          </w:rPr>
          <w:delText xml:space="preserve"> and </w:delText>
        </w:r>
      </w:del>
      <w:r w:rsidRPr="00B9644D">
        <w:rPr>
          <w:lang w:bidi="he-IL"/>
        </w:rPr>
        <w:t>89%</w:t>
      </w:r>
      <w:del w:id="730" w:author="Author">
        <w:r w:rsidRPr="00B9644D" w:rsidDel="00655B14">
          <w:rPr>
            <w:lang w:bidi="he-IL"/>
          </w:rPr>
          <w:delText xml:space="preserve"> during summer</w:delText>
        </w:r>
      </w:del>
      <w:r w:rsidRPr="00B9644D">
        <w:rPr>
          <w:lang w:bidi="he-IL"/>
        </w:rPr>
        <w:t>, and 54</w:t>
      </w:r>
      <w:ins w:id="731" w:author="Author">
        <w:r w:rsidR="00655B14" w:rsidRPr="00B9644D">
          <w:rPr>
            <w:lang w:bidi="he-IL"/>
          </w:rPr>
          <w:t>–</w:t>
        </w:r>
      </w:ins>
      <w:del w:id="732" w:author="Author">
        <w:r w:rsidRPr="00B9644D" w:rsidDel="00655B14">
          <w:rPr>
            <w:lang w:bidi="he-IL"/>
          </w:rPr>
          <w:delText xml:space="preserve"> and </w:delText>
        </w:r>
      </w:del>
      <w:r w:rsidRPr="00B9644D">
        <w:rPr>
          <w:lang w:bidi="he-IL"/>
        </w:rPr>
        <w:t xml:space="preserve">88% during </w:t>
      </w:r>
      <w:ins w:id="733" w:author="Author">
        <w:r w:rsidR="00655B14" w:rsidRPr="00B9644D">
          <w:rPr>
            <w:lang w:bidi="he-IL"/>
          </w:rPr>
          <w:t xml:space="preserve">the monsoon, post-monsoon, summer, and </w:t>
        </w:r>
      </w:ins>
      <w:r w:rsidRPr="00B9644D">
        <w:rPr>
          <w:lang w:bidi="he-IL"/>
        </w:rPr>
        <w:t>pre-monsoon</w:t>
      </w:r>
      <w:ins w:id="734" w:author="Author">
        <w:r w:rsidR="00655B14" w:rsidRPr="00B9644D">
          <w:rPr>
            <w:lang w:bidi="he-IL"/>
          </w:rPr>
          <w:t xml:space="preserve"> seasons, respectively;</w:t>
        </w:r>
      </w:ins>
      <w:del w:id="735" w:author="Author">
        <w:r w:rsidRPr="00B9644D" w:rsidDel="00655B14">
          <w:rPr>
            <w:lang w:bidi="he-IL"/>
          </w:rPr>
          <w:delText>.</w:delText>
        </w:r>
      </w:del>
      <w:r w:rsidRPr="00B9644D">
        <w:rPr>
          <w:lang w:bidi="he-IL"/>
        </w:rPr>
        <w:t xml:space="preserve"> </w:t>
      </w:r>
      <w:ins w:id="736" w:author="Author">
        <w:r w:rsidR="00655B14" w:rsidRPr="00B9644D">
          <w:rPr>
            <w:lang w:bidi="he-IL"/>
          </w:rPr>
          <w:t>t</w:t>
        </w:r>
      </w:ins>
      <w:del w:id="737" w:author="Author">
        <w:r w:rsidRPr="00B9644D" w:rsidDel="00655B14">
          <w:rPr>
            <w:lang w:bidi="he-IL"/>
          </w:rPr>
          <w:delText>T</w:delText>
        </w:r>
      </w:del>
      <w:r w:rsidRPr="00B9644D">
        <w:rPr>
          <w:lang w:bidi="he-IL"/>
        </w:rPr>
        <w:t xml:space="preserve">he minimum relative humidity </w:t>
      </w:r>
      <w:ins w:id="738" w:author="Author">
        <w:r w:rsidR="00655B14" w:rsidRPr="00B9644D">
          <w:rPr>
            <w:lang w:bidi="he-IL"/>
          </w:rPr>
          <w:t>(</w:t>
        </w:r>
      </w:ins>
      <w:del w:id="739" w:author="Author">
        <w:r w:rsidRPr="00B9644D" w:rsidDel="00655B14">
          <w:rPr>
            <w:lang w:bidi="he-IL"/>
          </w:rPr>
          <w:delText xml:space="preserve">of </w:delText>
        </w:r>
      </w:del>
      <w:r w:rsidRPr="00B9644D">
        <w:rPr>
          <w:lang w:bidi="he-IL"/>
        </w:rPr>
        <w:t>44%</w:t>
      </w:r>
      <w:ins w:id="740" w:author="Author">
        <w:r w:rsidR="00655B14" w:rsidRPr="00B9644D">
          <w:rPr>
            <w:lang w:bidi="he-IL"/>
          </w:rPr>
          <w:t>)</w:t>
        </w:r>
      </w:ins>
      <w:r w:rsidRPr="00B9644D">
        <w:rPr>
          <w:lang w:bidi="he-IL"/>
        </w:rPr>
        <w:t xml:space="preserve"> was recorded </w:t>
      </w:r>
      <w:ins w:id="741" w:author="Author">
        <w:r w:rsidR="00655B14" w:rsidRPr="00B9644D">
          <w:rPr>
            <w:lang w:bidi="he-IL"/>
          </w:rPr>
          <w:t>during</w:t>
        </w:r>
      </w:ins>
      <w:del w:id="742" w:author="Author">
        <w:r w:rsidRPr="00B9644D" w:rsidDel="00655B14">
          <w:rPr>
            <w:lang w:bidi="he-IL"/>
          </w:rPr>
          <w:delText>in</w:delText>
        </w:r>
      </w:del>
      <w:r w:rsidRPr="00B9644D">
        <w:rPr>
          <w:lang w:bidi="he-IL"/>
        </w:rPr>
        <w:t xml:space="preserve"> </w:t>
      </w:r>
      <w:ins w:id="743" w:author="Author">
        <w:r w:rsidR="00655B14" w:rsidRPr="00B9644D">
          <w:rPr>
            <w:lang w:bidi="he-IL"/>
          </w:rPr>
          <w:t xml:space="preserve">the </w:t>
        </w:r>
      </w:ins>
      <w:r w:rsidRPr="00B9644D">
        <w:rPr>
          <w:lang w:bidi="he-IL"/>
        </w:rPr>
        <w:t xml:space="preserve">summer and </w:t>
      </w:r>
      <w:ins w:id="744" w:author="Author">
        <w:r w:rsidR="00655B14" w:rsidRPr="00B9644D">
          <w:rPr>
            <w:lang w:bidi="he-IL"/>
          </w:rPr>
          <w:t xml:space="preserve">the </w:t>
        </w:r>
      </w:ins>
      <w:r w:rsidRPr="00B9644D">
        <w:rPr>
          <w:lang w:bidi="he-IL"/>
        </w:rPr>
        <w:t xml:space="preserve">maximum </w:t>
      </w:r>
      <w:del w:id="745" w:author="Author">
        <w:r w:rsidRPr="00B9644D" w:rsidDel="00655B14">
          <w:rPr>
            <w:lang w:bidi="he-IL"/>
          </w:rPr>
          <w:delText xml:space="preserve">of </w:delText>
        </w:r>
      </w:del>
      <w:ins w:id="746" w:author="Author">
        <w:r w:rsidR="00655B14" w:rsidRPr="00B9644D">
          <w:rPr>
            <w:lang w:bidi="he-IL"/>
          </w:rPr>
          <w:t>(</w:t>
        </w:r>
      </w:ins>
      <w:r w:rsidRPr="00B9644D">
        <w:rPr>
          <w:lang w:bidi="he-IL"/>
        </w:rPr>
        <w:t>98%</w:t>
      </w:r>
      <w:ins w:id="747" w:author="Author">
        <w:r w:rsidR="00655B14" w:rsidRPr="00B9644D">
          <w:rPr>
            <w:lang w:bidi="he-IL"/>
          </w:rPr>
          <w:t>)</w:t>
        </w:r>
      </w:ins>
      <w:r w:rsidRPr="00B9644D">
        <w:rPr>
          <w:lang w:bidi="he-IL"/>
        </w:rPr>
        <w:t xml:space="preserve"> during </w:t>
      </w:r>
      <w:ins w:id="748" w:author="Author">
        <w:r w:rsidR="00655B14" w:rsidRPr="00B9644D">
          <w:rPr>
            <w:lang w:bidi="he-IL"/>
          </w:rPr>
          <w:t xml:space="preserve">the </w:t>
        </w:r>
      </w:ins>
      <w:r w:rsidRPr="00B9644D">
        <w:rPr>
          <w:lang w:bidi="he-IL"/>
        </w:rPr>
        <w:t xml:space="preserve">post-monsoon seasons. </w:t>
      </w:r>
      <w:del w:id="749" w:author="Author">
        <w:r w:rsidRPr="00B9644D" w:rsidDel="00655B14">
          <w:rPr>
            <w:lang w:bidi="he-IL"/>
          </w:rPr>
          <w:delText>The m</w:delText>
        </w:r>
      </w:del>
      <w:ins w:id="750" w:author="Author">
        <w:r w:rsidR="00655B14" w:rsidRPr="00B9644D">
          <w:rPr>
            <w:lang w:bidi="he-IL"/>
          </w:rPr>
          <w:t>M</w:t>
        </w:r>
      </w:ins>
      <w:r w:rsidRPr="00B9644D">
        <w:rPr>
          <w:lang w:bidi="he-IL"/>
        </w:rPr>
        <w:t xml:space="preserve">onthly </w:t>
      </w:r>
      <w:ins w:id="751" w:author="Author">
        <w:r w:rsidR="00655B14" w:rsidRPr="00B9644D">
          <w:rPr>
            <w:lang w:bidi="he-IL"/>
          </w:rPr>
          <w:t>maxim</w:t>
        </w:r>
      </w:ins>
      <w:ins w:id="752" w:author="Author" w:date="2021-02-16T14:06:00Z">
        <w:r w:rsidR="00E47B04" w:rsidRPr="00B9644D">
          <w:rPr>
            <w:lang w:bidi="he-IL"/>
          </w:rPr>
          <w:t>um</w:t>
        </w:r>
      </w:ins>
      <w:ins w:id="753" w:author="Author">
        <w:r w:rsidR="00655B14" w:rsidRPr="00B9644D">
          <w:rPr>
            <w:lang w:bidi="he-IL"/>
          </w:rPr>
          <w:t xml:space="preserve"> and minim</w:t>
        </w:r>
      </w:ins>
      <w:ins w:id="754" w:author="Author" w:date="2021-02-16T14:06:00Z">
        <w:r w:rsidR="00E47B04" w:rsidRPr="00B9644D">
          <w:rPr>
            <w:lang w:bidi="he-IL"/>
          </w:rPr>
          <w:t>um</w:t>
        </w:r>
      </w:ins>
      <w:ins w:id="755" w:author="Author">
        <w:r w:rsidR="00655B14" w:rsidRPr="00B9644D">
          <w:rPr>
            <w:lang w:bidi="he-IL"/>
          </w:rPr>
          <w:t xml:space="preserve"> </w:t>
        </w:r>
      </w:ins>
      <w:del w:id="756" w:author="Author">
        <w:r w:rsidRPr="00B9644D" w:rsidDel="00655B14">
          <w:rPr>
            <w:lang w:bidi="he-IL"/>
          </w:rPr>
          <w:delText xml:space="preserve">maximum and minimum </w:delText>
        </w:r>
      </w:del>
      <w:r w:rsidRPr="00B9644D">
        <w:rPr>
          <w:lang w:bidi="he-IL"/>
        </w:rPr>
        <w:t>relative humidity</w:t>
      </w:r>
      <w:ins w:id="757" w:author="Author">
        <w:r w:rsidR="00655B14" w:rsidRPr="00B9644D">
          <w:rPr>
            <w:lang w:bidi="he-IL"/>
          </w:rPr>
          <w:t xml:space="preserve"> data</w:t>
        </w:r>
      </w:ins>
      <w:del w:id="758" w:author="Author">
        <w:r w:rsidRPr="00B9644D" w:rsidDel="00655B14">
          <w:rPr>
            <w:lang w:bidi="he-IL"/>
          </w:rPr>
          <w:delText xml:space="preserve"> in the study area from</w:delText>
        </w:r>
      </w:del>
      <w:ins w:id="759" w:author="Author">
        <w:r w:rsidR="00655B14" w:rsidRPr="00B9644D">
          <w:rPr>
            <w:lang w:bidi="he-IL"/>
          </w:rPr>
          <w:t xml:space="preserve"> for</w:t>
        </w:r>
      </w:ins>
      <w:r w:rsidRPr="00B9644D">
        <w:rPr>
          <w:lang w:bidi="he-IL"/>
        </w:rPr>
        <w:t xml:space="preserve"> </w:t>
      </w:r>
      <w:ins w:id="760" w:author="Author">
        <w:r w:rsidR="00655B14" w:rsidRPr="00B9644D">
          <w:rPr>
            <w:lang w:bidi="he-IL"/>
          </w:rPr>
          <w:t xml:space="preserve">the period between </w:t>
        </w:r>
      </w:ins>
      <w:r w:rsidRPr="00B9644D">
        <w:rPr>
          <w:lang w:bidi="he-IL"/>
        </w:rPr>
        <w:t xml:space="preserve">July 2010 </w:t>
      </w:r>
      <w:ins w:id="761" w:author="Author">
        <w:r w:rsidR="00655B14" w:rsidRPr="00B9644D">
          <w:rPr>
            <w:lang w:bidi="he-IL"/>
          </w:rPr>
          <w:t>and</w:t>
        </w:r>
      </w:ins>
      <w:del w:id="762" w:author="Author">
        <w:r w:rsidRPr="00B9644D" w:rsidDel="00655B14">
          <w:rPr>
            <w:lang w:bidi="he-IL"/>
          </w:rPr>
          <w:delText>to</w:delText>
        </w:r>
      </w:del>
      <w:r w:rsidRPr="00B9644D">
        <w:rPr>
          <w:lang w:bidi="he-IL"/>
        </w:rPr>
        <w:t xml:space="preserve"> June 2011 are </w:t>
      </w:r>
      <w:del w:id="763" w:author="Author">
        <w:r w:rsidRPr="00B9644D" w:rsidDel="00655B14">
          <w:rPr>
            <w:lang w:bidi="he-IL"/>
          </w:rPr>
          <w:delText>depicted graphically</w:delText>
        </w:r>
      </w:del>
      <w:ins w:id="764" w:author="Author">
        <w:r w:rsidR="00655B14" w:rsidRPr="00B9644D">
          <w:rPr>
            <w:lang w:bidi="he-IL"/>
          </w:rPr>
          <w:t>shown</w:t>
        </w:r>
      </w:ins>
      <w:r w:rsidRPr="00B9644D">
        <w:rPr>
          <w:lang w:bidi="he-IL"/>
        </w:rPr>
        <w:t xml:space="preserve"> in Figure 4</w:t>
      </w:r>
      <w:ins w:id="765" w:author="Author">
        <w:r w:rsidR="00655B14" w:rsidRPr="00B9644D">
          <w:rPr>
            <w:lang w:bidi="he-IL"/>
          </w:rPr>
          <w:t>. Seasonal</w:t>
        </w:r>
      </w:ins>
      <w:del w:id="766" w:author="Author">
        <w:r w:rsidRPr="00B9644D" w:rsidDel="00655B14">
          <w:rPr>
            <w:lang w:bidi="he-IL"/>
          </w:rPr>
          <w:delText>.</w:delText>
        </w:r>
      </w:del>
    </w:p>
    <w:p w14:paraId="7D79213D" w14:textId="3E8A6A02" w:rsidR="00CA79DC" w:rsidRPr="00B9644D" w:rsidRDefault="00655B14" w:rsidP="00CA79DC">
      <w:pPr>
        <w:pStyle w:val="ParagraphText"/>
      </w:pPr>
      <w:ins w:id="767" w:author="Author">
        <w:r w:rsidRPr="00B9644D">
          <w:t xml:space="preserve"> </w:t>
        </w:r>
      </w:ins>
      <w:del w:id="768" w:author="Author">
        <w:r w:rsidR="00CA79DC" w:rsidRPr="00B9644D" w:rsidDel="00655B14">
          <w:delText xml:space="preserve">The season wise </w:delText>
        </w:r>
      </w:del>
      <w:r w:rsidR="00CA79DC" w:rsidRPr="00B9644D">
        <w:t xml:space="preserve">variations </w:t>
      </w:r>
      <w:ins w:id="769" w:author="Author">
        <w:r w:rsidRPr="00B9644D">
          <w:t xml:space="preserve">in relative humidity </w:t>
        </w:r>
      </w:ins>
      <w:del w:id="770" w:author="Author">
        <w:r w:rsidR="00CA79DC" w:rsidRPr="00B9644D" w:rsidDel="00655B14">
          <w:delText xml:space="preserve">of humidity and its influence on </w:delText>
        </w:r>
      </w:del>
      <w:ins w:id="771" w:author="Author">
        <w:r w:rsidRPr="00B9644D">
          <w:t xml:space="preserve">in association with </w:t>
        </w:r>
      </w:ins>
      <w:r w:rsidR="00CA79DC" w:rsidRPr="00B9644D">
        <w:t>the concentration</w:t>
      </w:r>
      <w:ins w:id="772" w:author="Author">
        <w:r w:rsidRPr="00B9644D">
          <w:t>s</w:t>
        </w:r>
      </w:ins>
      <w:r w:rsidR="00CA79DC" w:rsidRPr="00B9644D">
        <w:t xml:space="preserve"> of SO</w:t>
      </w:r>
      <w:r w:rsidR="00CA79DC" w:rsidRPr="00B9644D">
        <w:rPr>
          <w:vertAlign w:val="subscript"/>
          <w:rPrChange w:id="773" w:author="Author">
            <w:rPr/>
          </w:rPrChange>
        </w:rPr>
        <w:t>2</w:t>
      </w:r>
      <w:r w:rsidR="00CA79DC" w:rsidRPr="00B9644D">
        <w:t>, NO</w:t>
      </w:r>
      <w:r w:rsidR="00CA79DC" w:rsidRPr="00B9644D">
        <w:rPr>
          <w:vertAlign w:val="subscript"/>
          <w:rPrChange w:id="774" w:author="Author">
            <w:rPr/>
          </w:rPrChange>
        </w:rPr>
        <w:t>x</w:t>
      </w:r>
      <w:r w:rsidR="00CA79DC" w:rsidRPr="00B9644D">
        <w:t>, RSPM, and SPM</w:t>
      </w:r>
      <w:ins w:id="775" w:author="Author">
        <w:r w:rsidRPr="00B9644D">
          <w:t xml:space="preserve"> are shown</w:t>
        </w:r>
      </w:ins>
      <w:del w:id="776" w:author="Author">
        <w:r w:rsidR="00CA79DC" w:rsidRPr="00B9644D" w:rsidDel="00655B14">
          <w:delText xml:space="preserve"> were analyzed and presented</w:delText>
        </w:r>
      </w:del>
      <w:r w:rsidR="00CA79DC" w:rsidRPr="00B9644D">
        <w:t xml:space="preserve"> in Figure 5</w:t>
      </w:r>
      <w:ins w:id="777" w:author="Author">
        <w:r w:rsidR="0023140A" w:rsidRPr="00B9644D">
          <w:t xml:space="preserve"> along with</w:t>
        </w:r>
      </w:ins>
      <w:del w:id="778" w:author="Author">
        <w:r w:rsidR="00CA79DC" w:rsidRPr="00B9644D" w:rsidDel="0023140A">
          <w:delText> and</w:delText>
        </w:r>
      </w:del>
      <w:r w:rsidR="00CA79DC" w:rsidRPr="00B9644D">
        <w:t xml:space="preserve"> the results of the regression analysis </w:t>
      </w:r>
      <w:del w:id="779" w:author="Author">
        <w:r w:rsidR="00CA79DC" w:rsidRPr="00B9644D" w:rsidDel="0023140A">
          <w:delText xml:space="preserve">are presented </w:delText>
        </w:r>
      </w:del>
      <w:r w:rsidR="00CA79DC" w:rsidRPr="00B9644D">
        <w:t>in Table 3.</w:t>
      </w:r>
    </w:p>
    <w:p w14:paraId="101C5AC7" w14:textId="5A6DB60D" w:rsidR="004B268E" w:rsidRPr="00B9644D" w:rsidRDefault="004B268E" w:rsidP="004B268E">
      <w:pPr>
        <w:pStyle w:val="ParagraphText"/>
        <w:rPr>
          <w:lang w:bidi="he-IL"/>
        </w:rPr>
      </w:pPr>
      <w:del w:id="780" w:author="Author">
        <w:r w:rsidRPr="00B9644D" w:rsidDel="00655B14">
          <w:rPr>
            <w:lang w:bidi="he-IL"/>
          </w:rPr>
          <w:delText>As seen from Table 3 that the</w:delText>
        </w:r>
      </w:del>
      <w:ins w:id="781" w:author="Author">
        <w:r w:rsidR="00655B14" w:rsidRPr="00B9644D">
          <w:rPr>
            <w:lang w:bidi="he-IL"/>
          </w:rPr>
          <w:t>Concentrations of</w:t>
        </w:r>
      </w:ins>
      <w:r w:rsidRPr="00B9644D">
        <w:rPr>
          <w:lang w:bidi="he-IL"/>
        </w:rPr>
        <w:t xml:space="preserve"> SO</w:t>
      </w:r>
      <w:r w:rsidRPr="00B9644D">
        <w:rPr>
          <w:vertAlign w:val="subscript"/>
          <w:lang w:bidi="he-IL"/>
        </w:rPr>
        <w:t>2</w:t>
      </w:r>
      <w:r w:rsidRPr="00B9644D">
        <w:rPr>
          <w:lang w:bidi="he-IL"/>
        </w:rPr>
        <w:t> </w:t>
      </w:r>
      <w:del w:id="782" w:author="Author">
        <w:r w:rsidRPr="00B9644D" w:rsidDel="00655B14">
          <w:rPr>
            <w:lang w:bidi="he-IL"/>
          </w:rPr>
          <w:delText>was found to possess</w:delText>
        </w:r>
      </w:del>
      <w:ins w:id="783" w:author="Author">
        <w:r w:rsidR="00655B14" w:rsidRPr="00B9644D">
          <w:rPr>
            <w:lang w:bidi="he-IL"/>
          </w:rPr>
          <w:t>were</w:t>
        </w:r>
      </w:ins>
      <w:r w:rsidRPr="00B9644D">
        <w:rPr>
          <w:lang w:bidi="he-IL"/>
        </w:rPr>
        <w:t xml:space="preserve"> positive</w:t>
      </w:r>
      <w:ins w:id="784" w:author="Author">
        <w:r w:rsidR="00655B14" w:rsidRPr="00B9644D">
          <w:rPr>
            <w:lang w:bidi="he-IL"/>
          </w:rPr>
          <w:t xml:space="preserve">ly correlated with relative </w:t>
        </w:r>
      </w:ins>
      <w:del w:id="785" w:author="Author">
        <w:r w:rsidRPr="00B9644D" w:rsidDel="00655B14">
          <w:rPr>
            <w:lang w:bidi="he-IL"/>
          </w:rPr>
          <w:delText xml:space="preserve"> correlation with </w:delText>
        </w:r>
      </w:del>
      <w:r w:rsidRPr="00B9644D">
        <w:rPr>
          <w:lang w:bidi="he-IL"/>
        </w:rPr>
        <w:t xml:space="preserve">humidity during </w:t>
      </w:r>
      <w:ins w:id="786" w:author="Author">
        <w:r w:rsidR="00A64AC7" w:rsidRPr="00B9644D">
          <w:rPr>
            <w:lang w:bidi="he-IL"/>
          </w:rPr>
          <w:t xml:space="preserve">the </w:t>
        </w:r>
      </w:ins>
      <w:r w:rsidRPr="00B9644D">
        <w:rPr>
          <w:lang w:bidi="he-IL"/>
        </w:rPr>
        <w:t>summer, monsoon</w:t>
      </w:r>
      <w:ins w:id="787" w:author="Author">
        <w:r w:rsidR="00A64AC7" w:rsidRPr="00B9644D">
          <w:rPr>
            <w:lang w:bidi="he-IL"/>
          </w:rPr>
          <w:t>,</w:t>
        </w:r>
      </w:ins>
      <w:r w:rsidRPr="00B9644D">
        <w:rPr>
          <w:lang w:bidi="he-IL"/>
        </w:rPr>
        <w:t xml:space="preserve"> and post-monsoon</w:t>
      </w:r>
      <w:ins w:id="788" w:author="Author">
        <w:r w:rsidR="00A64AC7" w:rsidRPr="00B9644D">
          <w:rPr>
            <w:lang w:bidi="he-IL"/>
          </w:rPr>
          <w:t xml:space="preserve"> seasons</w:t>
        </w:r>
      </w:ins>
      <w:r w:rsidRPr="00B9644D">
        <w:rPr>
          <w:lang w:bidi="he-IL"/>
        </w:rPr>
        <w:t xml:space="preserve">, </w:t>
      </w:r>
      <w:ins w:id="789" w:author="Author">
        <w:r w:rsidR="00A64AC7" w:rsidRPr="00B9644D">
          <w:rPr>
            <w:lang w:bidi="he-IL"/>
          </w:rPr>
          <w:t xml:space="preserve">while </w:t>
        </w:r>
      </w:ins>
      <w:r w:rsidRPr="00B9644D">
        <w:rPr>
          <w:lang w:bidi="he-IL"/>
        </w:rPr>
        <w:t xml:space="preserve">no correlation </w:t>
      </w:r>
      <w:ins w:id="790" w:author="Author">
        <w:r w:rsidR="00A64AC7" w:rsidRPr="00B9644D">
          <w:rPr>
            <w:lang w:bidi="he-IL"/>
          </w:rPr>
          <w:t xml:space="preserve">was found during the </w:t>
        </w:r>
      </w:ins>
      <w:del w:id="791" w:author="Author">
        <w:r w:rsidRPr="00B9644D" w:rsidDel="00A64AC7">
          <w:rPr>
            <w:lang w:bidi="he-IL"/>
          </w:rPr>
          <w:delText xml:space="preserve">exists in </w:delText>
        </w:r>
      </w:del>
      <w:r w:rsidRPr="00B9644D">
        <w:rPr>
          <w:lang w:bidi="he-IL"/>
        </w:rPr>
        <w:t>pre-monsoon season</w:t>
      </w:r>
      <w:del w:id="792" w:author="Author">
        <w:r w:rsidRPr="00B9644D" w:rsidDel="00A64AC7">
          <w:rPr>
            <w:lang w:bidi="he-IL"/>
          </w:rPr>
          <w:delText>s</w:delText>
        </w:r>
        <w:r w:rsidRPr="00B9644D" w:rsidDel="0007545B">
          <w:rPr>
            <w:lang w:bidi="he-IL"/>
          </w:rPr>
          <w:delText>. Thought the correlation was positive in summer, monsoon and post-monsoon seasons, the coefficient correlation was only moderate (r</w:delText>
        </w:r>
        <w:r w:rsidRPr="00B9644D" w:rsidDel="0007545B">
          <w:rPr>
            <w:vertAlign w:val="superscript"/>
            <w:lang w:bidi="he-IL"/>
          </w:rPr>
          <w:delText>2</w:delText>
        </w:r>
        <w:r w:rsidRPr="00B9644D" w:rsidDel="0007545B">
          <w:rPr>
            <w:lang w:bidi="he-IL"/>
          </w:rPr>
          <w:delText xml:space="preserve"> = 0.35</w:delText>
        </w:r>
        <w:r w:rsidRPr="00B9644D" w:rsidDel="00B72105">
          <w:rPr>
            <w:lang w:bidi="he-IL"/>
          </w:rPr>
          <w:delText> </w:delText>
        </w:r>
        <w:r w:rsidRPr="00B9644D" w:rsidDel="0007545B">
          <w:rPr>
            <w:lang w:bidi="he-IL"/>
          </w:rPr>
          <w:delText>) during post-monsoon season</w:delText>
        </w:r>
      </w:del>
      <w:r w:rsidRPr="00B9644D">
        <w:rPr>
          <w:lang w:bidi="he-IL"/>
        </w:rPr>
        <w:t xml:space="preserve">. </w:t>
      </w:r>
      <w:del w:id="793" w:author="Author">
        <w:r w:rsidRPr="00B9644D" w:rsidDel="0007545B">
          <w:rPr>
            <w:lang w:bidi="he-IL"/>
          </w:rPr>
          <w:delText xml:space="preserve">This </w:delText>
        </w:r>
      </w:del>
      <w:ins w:id="794" w:author="Author">
        <w:r w:rsidR="0007545B" w:rsidRPr="00B9644D">
          <w:rPr>
            <w:lang w:bidi="he-IL"/>
          </w:rPr>
          <w:t xml:space="preserve">The </w:t>
        </w:r>
      </w:ins>
      <w:r w:rsidRPr="00B9644D">
        <w:rPr>
          <w:lang w:bidi="he-IL"/>
        </w:rPr>
        <w:t xml:space="preserve">moderate positive correlation </w:t>
      </w:r>
      <w:ins w:id="795" w:author="Author">
        <w:r w:rsidR="0007545B" w:rsidRPr="00B9644D">
          <w:rPr>
            <w:lang w:bidi="he-IL"/>
          </w:rPr>
          <w:t>observed during the post-monsoon season (r</w:t>
        </w:r>
        <w:r w:rsidR="0007545B" w:rsidRPr="00B9644D">
          <w:rPr>
            <w:vertAlign w:val="superscript"/>
            <w:lang w:bidi="he-IL"/>
          </w:rPr>
          <w:t>2</w:t>
        </w:r>
        <w:r w:rsidR="0007545B" w:rsidRPr="00B9644D">
          <w:rPr>
            <w:lang w:bidi="he-IL"/>
          </w:rPr>
          <w:t xml:space="preserve"> = 0.35) </w:t>
        </w:r>
      </w:ins>
      <w:r w:rsidRPr="00B9644D">
        <w:rPr>
          <w:lang w:bidi="he-IL"/>
        </w:rPr>
        <w:t xml:space="preserve">may </w:t>
      </w:r>
      <w:del w:id="796" w:author="Author">
        <w:r w:rsidRPr="00B9644D" w:rsidDel="0007545B">
          <w:rPr>
            <w:lang w:bidi="he-IL"/>
          </w:rPr>
          <w:delText>be due to</w:delText>
        </w:r>
      </w:del>
      <w:ins w:id="797" w:author="Author">
        <w:r w:rsidR="0007545B" w:rsidRPr="00B9644D">
          <w:rPr>
            <w:lang w:bidi="he-IL"/>
          </w:rPr>
          <w:t>reflect</w:t>
        </w:r>
      </w:ins>
      <w:r w:rsidRPr="00B9644D">
        <w:rPr>
          <w:lang w:bidi="he-IL"/>
        </w:rPr>
        <w:t xml:space="preserve"> the formation of </w:t>
      </w:r>
      <w:ins w:id="798" w:author="Author">
        <w:r w:rsidR="0007545B" w:rsidRPr="00B9644D">
          <w:rPr>
            <w:lang w:bidi="he-IL"/>
          </w:rPr>
          <w:t xml:space="preserve">an </w:t>
        </w:r>
      </w:ins>
      <w:r w:rsidRPr="00B9644D">
        <w:rPr>
          <w:lang w:bidi="he-IL"/>
        </w:rPr>
        <w:t>inversion layer</w:t>
      </w:r>
      <w:ins w:id="799" w:author="Author">
        <w:r w:rsidR="0007545B" w:rsidRPr="00B9644D">
          <w:rPr>
            <w:lang w:bidi="he-IL"/>
          </w:rPr>
          <w:t xml:space="preserve">, </w:t>
        </w:r>
        <w:commentRangeStart w:id="800"/>
        <w:r w:rsidR="0007545B" w:rsidRPr="00B9644D">
          <w:rPr>
            <w:lang w:bidi="he-IL"/>
          </w:rPr>
          <w:t>whereby</w:t>
        </w:r>
      </w:ins>
      <w:del w:id="801" w:author="Author">
        <w:r w:rsidRPr="00B9644D" w:rsidDel="0007545B">
          <w:rPr>
            <w:lang w:bidi="he-IL"/>
          </w:rPr>
          <w:delText xml:space="preserve"> during post-monsoon period, because</w:delText>
        </w:r>
      </w:del>
      <w:r w:rsidRPr="00B9644D">
        <w:rPr>
          <w:lang w:bidi="he-IL"/>
        </w:rPr>
        <w:t xml:space="preserve"> </w:t>
      </w:r>
      <w:del w:id="802" w:author="Author">
        <w:r w:rsidRPr="00B9644D" w:rsidDel="0007545B">
          <w:rPr>
            <w:lang w:bidi="he-IL"/>
          </w:rPr>
          <w:delText xml:space="preserve">the </w:delText>
        </w:r>
      </w:del>
      <w:ins w:id="803" w:author="Author">
        <w:r w:rsidR="0007545B" w:rsidRPr="00B9644D">
          <w:rPr>
            <w:lang w:bidi="he-IL"/>
          </w:rPr>
          <w:t xml:space="preserve">an </w:t>
        </w:r>
      </w:ins>
      <w:r w:rsidRPr="00B9644D">
        <w:rPr>
          <w:lang w:bidi="he-IL"/>
        </w:rPr>
        <w:t xml:space="preserve">increase </w:t>
      </w:r>
      <w:del w:id="804" w:author="Author">
        <w:r w:rsidRPr="00B9644D" w:rsidDel="0007545B">
          <w:rPr>
            <w:lang w:bidi="he-IL"/>
          </w:rPr>
          <w:delText xml:space="preserve">of </w:delText>
        </w:r>
      </w:del>
      <w:ins w:id="805" w:author="Author">
        <w:r w:rsidR="0007545B" w:rsidRPr="00B9644D">
          <w:rPr>
            <w:lang w:bidi="he-IL"/>
          </w:rPr>
          <w:t xml:space="preserve">in atmospheric </w:t>
        </w:r>
        <w:r w:rsidR="00655B14" w:rsidRPr="00B9644D">
          <w:rPr>
            <w:lang w:bidi="he-IL"/>
          </w:rPr>
          <w:t xml:space="preserve">relative </w:t>
        </w:r>
      </w:ins>
      <w:r w:rsidRPr="00B9644D">
        <w:rPr>
          <w:lang w:bidi="he-IL"/>
        </w:rPr>
        <w:t xml:space="preserve">humidity </w:t>
      </w:r>
      <w:del w:id="806" w:author="Author">
        <w:r w:rsidRPr="00B9644D" w:rsidDel="0007545B">
          <w:rPr>
            <w:lang w:bidi="he-IL"/>
          </w:rPr>
          <w:delText xml:space="preserve">in the atmosphere </w:delText>
        </w:r>
      </w:del>
      <w:r w:rsidRPr="00B9644D">
        <w:rPr>
          <w:lang w:bidi="he-IL"/>
        </w:rPr>
        <w:t xml:space="preserve">reduces the amount of solar radiation reaching the </w:t>
      </w:r>
      <w:del w:id="807" w:author="Author">
        <w:r w:rsidRPr="00B9644D" w:rsidDel="0007545B">
          <w:rPr>
            <w:lang w:bidi="he-IL"/>
          </w:rPr>
          <w:delText xml:space="preserve">earth’s </w:delText>
        </w:r>
      </w:del>
      <w:ins w:id="808" w:author="Author">
        <w:r w:rsidR="0007545B" w:rsidRPr="00B9644D">
          <w:rPr>
            <w:lang w:bidi="he-IL"/>
          </w:rPr>
          <w:t xml:space="preserve">Earth’s </w:t>
        </w:r>
      </w:ins>
      <w:r w:rsidRPr="00B9644D">
        <w:rPr>
          <w:lang w:bidi="he-IL"/>
        </w:rPr>
        <w:t>surface</w:t>
      </w:r>
      <w:del w:id="809" w:author="Author">
        <w:r w:rsidRPr="00B9644D" w:rsidDel="005E22F0">
          <w:rPr>
            <w:lang w:bidi="he-IL"/>
          </w:rPr>
          <w:delText xml:space="preserve">. </w:delText>
        </w:r>
        <w:r w:rsidRPr="00B9644D" w:rsidDel="0007545B">
          <w:rPr>
            <w:lang w:bidi="he-IL"/>
          </w:rPr>
          <w:delText xml:space="preserve">The heat from the </w:delText>
        </w:r>
        <w:r w:rsidRPr="00B9644D" w:rsidDel="005E22F0">
          <w:rPr>
            <w:lang w:bidi="he-IL"/>
          </w:rPr>
          <w:delText>solar radiation is absorbed by the air</w:delText>
        </w:r>
      </w:del>
      <w:r w:rsidRPr="00B9644D">
        <w:rPr>
          <w:lang w:bidi="he-IL"/>
        </w:rPr>
        <w:t xml:space="preserve">, </w:t>
      </w:r>
      <w:del w:id="810" w:author="Author">
        <w:r w:rsidRPr="00B9644D" w:rsidDel="0007545B">
          <w:rPr>
            <w:lang w:bidi="he-IL"/>
          </w:rPr>
          <w:delText>resulting in minimizing</w:delText>
        </w:r>
      </w:del>
      <w:ins w:id="811" w:author="Author">
        <w:r w:rsidR="0007545B" w:rsidRPr="00B9644D">
          <w:rPr>
            <w:lang w:bidi="he-IL"/>
          </w:rPr>
          <w:t>reducing</w:t>
        </w:r>
      </w:ins>
      <w:del w:id="812" w:author="Author">
        <w:r w:rsidRPr="00B9644D" w:rsidDel="0007545B">
          <w:rPr>
            <w:lang w:bidi="he-IL"/>
          </w:rPr>
          <w:delText xml:space="preserve"> atmospheric</w:delText>
        </w:r>
      </w:del>
      <w:r w:rsidRPr="00B9644D">
        <w:rPr>
          <w:lang w:bidi="he-IL"/>
        </w:rPr>
        <w:t xml:space="preserve"> </w:t>
      </w:r>
      <w:ins w:id="813" w:author="Author">
        <w:r w:rsidR="005E22F0" w:rsidRPr="00B9644D">
          <w:rPr>
            <w:lang w:bidi="he-IL"/>
          </w:rPr>
          <w:t xml:space="preserve">near-surface </w:t>
        </w:r>
      </w:ins>
      <w:r w:rsidRPr="00B9644D">
        <w:rPr>
          <w:lang w:bidi="he-IL"/>
        </w:rPr>
        <w:t>temperature</w:t>
      </w:r>
      <w:ins w:id="814" w:author="Author">
        <w:r w:rsidR="0007545B" w:rsidRPr="00B9644D">
          <w:rPr>
            <w:lang w:bidi="he-IL"/>
          </w:rPr>
          <w:t>s</w:t>
        </w:r>
      </w:ins>
      <w:r w:rsidRPr="00B9644D">
        <w:rPr>
          <w:lang w:bidi="he-IL"/>
        </w:rPr>
        <w:t xml:space="preserve"> </w:t>
      </w:r>
      <w:del w:id="815" w:author="Author">
        <w:r w:rsidRPr="00B9644D" w:rsidDel="005E22F0">
          <w:rPr>
            <w:lang w:bidi="he-IL"/>
          </w:rPr>
          <w:delText>nearer to the surface</w:delText>
        </w:r>
        <w:r w:rsidRPr="00B9644D" w:rsidDel="0007545B">
          <w:rPr>
            <w:lang w:bidi="he-IL"/>
          </w:rPr>
          <w:delText xml:space="preserve"> of the earth.</w:delText>
        </w:r>
        <w:r w:rsidRPr="00B9644D" w:rsidDel="005E22F0">
          <w:rPr>
            <w:lang w:bidi="he-IL"/>
          </w:rPr>
          <w:delText xml:space="preserve"> </w:delText>
        </w:r>
        <w:r w:rsidRPr="00B9644D" w:rsidDel="0007545B">
          <w:rPr>
            <w:lang w:bidi="he-IL"/>
          </w:rPr>
          <w:delText xml:space="preserve">The air layer nearer to the surface of the earth becomes colder than the upper layers, </w:delText>
        </w:r>
      </w:del>
      <w:ins w:id="816" w:author="Author">
        <w:r w:rsidR="0007545B" w:rsidRPr="00B9644D">
          <w:rPr>
            <w:lang w:bidi="he-IL"/>
          </w:rPr>
          <w:t xml:space="preserve">and, consequently, limiting the dispersal of near-surface pollutants by </w:t>
        </w:r>
      </w:ins>
      <w:del w:id="817" w:author="Author">
        <w:r w:rsidRPr="00B9644D" w:rsidDel="0007545B">
          <w:rPr>
            <w:lang w:bidi="he-IL"/>
          </w:rPr>
          <w:delText xml:space="preserve">thus reducing the upgoing </w:delText>
        </w:r>
      </w:del>
      <w:ins w:id="818" w:author="Author">
        <w:r w:rsidR="0007545B" w:rsidRPr="00B9644D">
          <w:rPr>
            <w:lang w:bidi="he-IL"/>
          </w:rPr>
          <w:t xml:space="preserve">rising </w:t>
        </w:r>
      </w:ins>
      <w:r w:rsidRPr="00B9644D">
        <w:rPr>
          <w:lang w:bidi="he-IL"/>
        </w:rPr>
        <w:t>air currents</w:t>
      </w:r>
      <w:del w:id="819" w:author="Author">
        <w:r w:rsidRPr="00B9644D" w:rsidDel="0007545B">
          <w:rPr>
            <w:lang w:bidi="he-IL"/>
          </w:rPr>
          <w:delText xml:space="preserve"> </w:delText>
        </w:r>
      </w:del>
      <w:ins w:id="820" w:author="Author">
        <w:r w:rsidR="0007545B" w:rsidRPr="00B9644D">
          <w:rPr>
            <w:lang w:bidi="he-IL"/>
          </w:rPr>
          <w:t xml:space="preserve"> (</w:t>
        </w:r>
      </w:ins>
      <w:del w:id="821" w:author="Author">
        <w:r w:rsidRPr="00B9644D" w:rsidDel="0007545B">
          <w:rPr>
            <w:lang w:bidi="he-IL"/>
          </w:rPr>
          <w:delText xml:space="preserve">and leading to the increase of pollutant concentrations. The same explanation has been indicated by </w:delText>
        </w:r>
      </w:del>
      <w:r w:rsidRPr="00B9644D">
        <w:rPr>
          <w:lang w:bidi="he-IL"/>
        </w:rPr>
        <w:t xml:space="preserve">Abed </w:t>
      </w:r>
      <w:del w:id="822" w:author="Author" w:date="2021-02-16T13:39:00Z">
        <w:r w:rsidRPr="00B9644D" w:rsidDel="00E53500">
          <w:rPr>
            <w:lang w:bidi="he-IL"/>
          </w:rPr>
          <w:delText>EI</w:delText>
        </w:r>
      </w:del>
      <w:ins w:id="823" w:author="Author" w:date="2021-02-16T13:39:00Z">
        <w:r w:rsidR="00E53500" w:rsidRPr="00B9644D">
          <w:rPr>
            <w:lang w:bidi="he-IL"/>
          </w:rPr>
          <w:t>El</w:t>
        </w:r>
      </w:ins>
      <w:r w:rsidRPr="00B9644D">
        <w:rPr>
          <w:lang w:bidi="he-IL"/>
        </w:rPr>
        <w:t>-Raoof</w:t>
      </w:r>
      <w:del w:id="824" w:author="Author">
        <w:r w:rsidRPr="00B9644D" w:rsidDel="005E22F0">
          <w:rPr>
            <w:lang w:bidi="he-IL"/>
          </w:rPr>
          <w:delText xml:space="preserve"> </w:delText>
        </w:r>
        <w:r w:rsidRPr="00B9644D" w:rsidDel="00B72105">
          <w:rPr>
            <w:lang w:bidi="he-IL"/>
          </w:rPr>
          <w:delText>[17</w:delText>
        </w:r>
      </w:del>
      <w:ins w:id="825" w:author="Author">
        <w:r w:rsidR="005E22F0" w:rsidRPr="00B9644D">
          <w:rPr>
            <w:lang w:bidi="he-IL"/>
          </w:rPr>
          <w:t xml:space="preserve">, </w:t>
        </w:r>
      </w:ins>
      <w:del w:id="826" w:author="Author">
        <w:r w:rsidRPr="00B9644D" w:rsidDel="00B72105">
          <w:rPr>
            <w:lang w:bidi="he-IL"/>
          </w:rPr>
          <w:delText>]</w:delText>
        </w:r>
      </w:del>
      <w:ins w:id="827" w:author="Author">
        <w:r w:rsidR="00B72105" w:rsidRPr="00B9644D">
          <w:rPr>
            <w:lang w:bidi="he-IL"/>
          </w:rPr>
          <w:t>2009)</w:t>
        </w:r>
      </w:ins>
      <w:r w:rsidRPr="00B9644D">
        <w:rPr>
          <w:lang w:bidi="he-IL"/>
        </w:rPr>
        <w:t>.</w:t>
      </w:r>
      <w:commentRangeEnd w:id="800"/>
      <w:r w:rsidR="005E22F0" w:rsidRPr="00B9644D">
        <w:rPr>
          <w:rStyle w:val="CommentReference"/>
        </w:rPr>
        <w:commentReference w:id="800"/>
      </w:r>
    </w:p>
    <w:p w14:paraId="7038D771" w14:textId="5F9BFCE9" w:rsidR="004B268E" w:rsidRPr="00B9644D" w:rsidDel="00E30215" w:rsidRDefault="004B268E" w:rsidP="004B268E">
      <w:pPr>
        <w:pStyle w:val="ParagraphText"/>
        <w:rPr>
          <w:del w:id="828" w:author="Author"/>
          <w:lang w:bidi="he-IL"/>
        </w:rPr>
      </w:pPr>
      <w:del w:id="829" w:author="Author">
        <w:r w:rsidRPr="00B9644D" w:rsidDel="005E22F0">
          <w:rPr>
            <w:lang w:bidi="he-IL"/>
          </w:rPr>
          <w:lastRenderedPageBreak/>
          <w:delText>As seen in Table 3 that t</w:delText>
        </w:r>
      </w:del>
      <w:ins w:id="830" w:author="Author">
        <w:r w:rsidR="005E22F0" w:rsidRPr="00B9644D">
          <w:rPr>
            <w:lang w:bidi="he-IL"/>
          </w:rPr>
          <w:t>T</w:t>
        </w:r>
      </w:ins>
      <w:r w:rsidRPr="00B9644D">
        <w:rPr>
          <w:lang w:bidi="he-IL"/>
        </w:rPr>
        <w:t xml:space="preserve">he </w:t>
      </w:r>
      <w:ins w:id="831" w:author="Author">
        <w:r w:rsidR="003D1A46" w:rsidRPr="00B9644D">
          <w:rPr>
            <w:lang w:bidi="he-IL"/>
          </w:rPr>
          <w:t xml:space="preserve">concentrations of </w:t>
        </w:r>
      </w:ins>
      <w:r w:rsidRPr="00B9644D">
        <w:rPr>
          <w:lang w:bidi="he-IL"/>
        </w:rPr>
        <w:t xml:space="preserve">RSPM </w:t>
      </w:r>
      <w:ins w:id="832" w:author="Author">
        <w:r w:rsidR="005E22F0" w:rsidRPr="00B9644D">
          <w:rPr>
            <w:lang w:bidi="he-IL"/>
          </w:rPr>
          <w:t>and</w:t>
        </w:r>
      </w:ins>
      <w:del w:id="833" w:author="Author">
        <w:r w:rsidRPr="00B9644D" w:rsidDel="005E22F0">
          <w:rPr>
            <w:lang w:bidi="he-IL"/>
          </w:rPr>
          <w:delText>&amp;</w:delText>
        </w:r>
      </w:del>
      <w:r w:rsidRPr="00B9644D">
        <w:rPr>
          <w:lang w:bidi="he-IL"/>
        </w:rPr>
        <w:t xml:space="preserve"> SPM were negatively correlated with </w:t>
      </w:r>
      <w:ins w:id="834" w:author="Author">
        <w:r w:rsidR="00655B14" w:rsidRPr="00B9644D">
          <w:rPr>
            <w:lang w:bidi="he-IL"/>
          </w:rPr>
          <w:t xml:space="preserve">relative </w:t>
        </w:r>
      </w:ins>
      <w:r w:rsidRPr="00B9644D">
        <w:rPr>
          <w:lang w:bidi="he-IL"/>
        </w:rPr>
        <w:t xml:space="preserve">humidity </w:t>
      </w:r>
      <w:ins w:id="835" w:author="Author">
        <w:r w:rsidR="00C666B9" w:rsidRPr="00B9644D">
          <w:rPr>
            <w:lang w:bidi="he-IL"/>
          </w:rPr>
          <w:t>during</w:t>
        </w:r>
      </w:ins>
      <w:del w:id="836" w:author="Author">
        <w:r w:rsidRPr="00B9644D" w:rsidDel="00C666B9">
          <w:rPr>
            <w:lang w:bidi="he-IL"/>
          </w:rPr>
          <w:delText>in</w:delText>
        </w:r>
      </w:del>
      <w:r w:rsidRPr="00B9644D">
        <w:rPr>
          <w:lang w:bidi="he-IL"/>
        </w:rPr>
        <w:t xml:space="preserve"> all </w:t>
      </w:r>
      <w:del w:id="837" w:author="Author">
        <w:r w:rsidRPr="00B9644D" w:rsidDel="00C666B9">
          <w:rPr>
            <w:lang w:bidi="he-IL"/>
          </w:rPr>
          <w:delText xml:space="preserve">the </w:delText>
        </w:r>
      </w:del>
      <w:r w:rsidRPr="00B9644D">
        <w:rPr>
          <w:lang w:bidi="he-IL"/>
        </w:rPr>
        <w:t xml:space="preserve">four seasons, </w:t>
      </w:r>
      <w:ins w:id="838" w:author="Author">
        <w:r w:rsidR="00C666B9" w:rsidRPr="00B9644D">
          <w:rPr>
            <w:lang w:bidi="he-IL"/>
          </w:rPr>
          <w:t xml:space="preserve">with the strongest </w:t>
        </w:r>
        <w:r w:rsidR="003D1A46" w:rsidRPr="00B9644D">
          <w:rPr>
            <w:lang w:bidi="he-IL"/>
          </w:rPr>
          <w:t>relationships</w:t>
        </w:r>
        <w:r w:rsidR="00C666B9" w:rsidRPr="00B9644D">
          <w:rPr>
            <w:lang w:bidi="he-IL"/>
          </w:rPr>
          <w:t xml:space="preserve"> occurring </w:t>
        </w:r>
      </w:ins>
      <w:del w:id="839" w:author="Author">
        <w:r w:rsidRPr="00B9644D" w:rsidDel="00C666B9">
          <w:rPr>
            <w:lang w:bidi="he-IL"/>
          </w:rPr>
          <w:delText xml:space="preserve">coefficient of correlation was found higher only </w:delText>
        </w:r>
      </w:del>
      <w:r w:rsidRPr="00B9644D">
        <w:rPr>
          <w:lang w:bidi="he-IL"/>
        </w:rPr>
        <w:t xml:space="preserve">during </w:t>
      </w:r>
      <w:ins w:id="840" w:author="Author">
        <w:r w:rsidR="00C666B9" w:rsidRPr="00B9644D">
          <w:rPr>
            <w:lang w:bidi="he-IL"/>
          </w:rPr>
          <w:t xml:space="preserve">the </w:t>
        </w:r>
      </w:ins>
      <w:r w:rsidRPr="00B9644D">
        <w:rPr>
          <w:lang w:bidi="he-IL"/>
        </w:rPr>
        <w:t>monsoon season (r</w:t>
      </w:r>
      <w:r w:rsidRPr="00B9644D">
        <w:rPr>
          <w:vertAlign w:val="superscript"/>
          <w:lang w:bidi="he-IL"/>
        </w:rPr>
        <w:t>2</w:t>
      </w:r>
      <w:r w:rsidRPr="00B9644D">
        <w:rPr>
          <w:lang w:bidi="he-IL"/>
        </w:rPr>
        <w:t xml:space="preserve"> = 0.51</w:t>
      </w:r>
      <w:del w:id="841" w:author="Author">
        <w:r w:rsidRPr="00B9644D" w:rsidDel="00B72105">
          <w:rPr>
            <w:lang w:bidi="he-IL"/>
          </w:rPr>
          <w:delText> </w:delText>
        </w:r>
        <w:r w:rsidRPr="00B9644D" w:rsidDel="00C666B9">
          <w:rPr>
            <w:lang w:bidi="he-IL"/>
          </w:rPr>
          <w:delText> for RSPM</w:delText>
        </w:r>
      </w:del>
      <w:r w:rsidRPr="00B9644D">
        <w:rPr>
          <w:lang w:bidi="he-IL"/>
        </w:rPr>
        <w:t xml:space="preserve"> and r</w:t>
      </w:r>
      <w:r w:rsidRPr="00B9644D">
        <w:rPr>
          <w:vertAlign w:val="superscript"/>
          <w:lang w:bidi="he-IL"/>
        </w:rPr>
        <w:t>2</w:t>
      </w:r>
      <w:r w:rsidRPr="00B9644D">
        <w:rPr>
          <w:lang w:bidi="he-IL"/>
        </w:rPr>
        <w:t xml:space="preserve"> = 0.41</w:t>
      </w:r>
      <w:del w:id="842" w:author="Author">
        <w:r w:rsidRPr="00B9644D" w:rsidDel="00B72105">
          <w:rPr>
            <w:lang w:bidi="he-IL"/>
          </w:rPr>
          <w:delText> </w:delText>
        </w:r>
      </w:del>
      <w:ins w:id="843" w:author="Author">
        <w:r w:rsidR="00C666B9" w:rsidRPr="00B9644D">
          <w:rPr>
            <w:lang w:bidi="he-IL"/>
          </w:rPr>
          <w:t xml:space="preserve">, respectively; </w:t>
        </w:r>
      </w:ins>
      <w:del w:id="844" w:author="Author">
        <w:r w:rsidRPr="00B9644D" w:rsidDel="00C666B9">
          <w:rPr>
            <w:lang w:bidi="he-IL"/>
          </w:rPr>
          <w:delText> for SPM) in comparison with other three seasons</w:delText>
        </w:r>
      </w:del>
      <w:ins w:id="845" w:author="Author">
        <w:r w:rsidR="005E22F0" w:rsidRPr="00B9644D">
          <w:rPr>
            <w:lang w:bidi="he-IL"/>
          </w:rPr>
          <w:t>Table 3)</w:t>
        </w:r>
      </w:ins>
      <w:r w:rsidRPr="00B9644D">
        <w:rPr>
          <w:lang w:bidi="he-IL"/>
        </w:rPr>
        <w:t xml:space="preserve">. This might </w:t>
      </w:r>
      <w:del w:id="846" w:author="Author">
        <w:r w:rsidRPr="00B9644D" w:rsidDel="003D1A46">
          <w:rPr>
            <w:lang w:bidi="he-IL"/>
          </w:rPr>
          <w:delText>be due to</w:delText>
        </w:r>
      </w:del>
      <w:ins w:id="847" w:author="Author">
        <w:r w:rsidR="003D1A46" w:rsidRPr="00B9644D">
          <w:rPr>
            <w:lang w:bidi="he-IL"/>
          </w:rPr>
          <w:t>reflect a higher</w:t>
        </w:r>
      </w:ins>
      <w:del w:id="848" w:author="Author">
        <w:r w:rsidRPr="00B9644D" w:rsidDel="003D1A46">
          <w:rPr>
            <w:lang w:bidi="he-IL"/>
          </w:rPr>
          <w:delText xml:space="preserve"> the</w:delText>
        </w:r>
      </w:del>
      <w:r w:rsidRPr="00B9644D">
        <w:rPr>
          <w:lang w:bidi="he-IL"/>
        </w:rPr>
        <w:t xml:space="preserve"> rate of </w:t>
      </w:r>
      <w:ins w:id="849" w:author="Author">
        <w:r w:rsidR="003D1A46" w:rsidRPr="00B9644D">
          <w:rPr>
            <w:lang w:bidi="he-IL"/>
          </w:rPr>
          <w:t xml:space="preserve">particulate </w:t>
        </w:r>
      </w:ins>
      <w:r w:rsidRPr="00B9644D">
        <w:rPr>
          <w:lang w:bidi="he-IL"/>
        </w:rPr>
        <w:t xml:space="preserve">absorption </w:t>
      </w:r>
      <w:del w:id="850" w:author="Author">
        <w:r w:rsidRPr="00B9644D" w:rsidDel="003D1A46">
          <w:rPr>
            <w:lang w:bidi="he-IL"/>
          </w:rPr>
          <w:delText>of particulate in the atmosphere increasing with the</w:delText>
        </w:r>
      </w:del>
      <w:ins w:id="851" w:author="Author">
        <w:r w:rsidR="003D1A46" w:rsidRPr="00B9644D">
          <w:rPr>
            <w:lang w:bidi="he-IL"/>
          </w:rPr>
          <w:t>under higher</w:t>
        </w:r>
      </w:ins>
      <w:del w:id="852" w:author="Author">
        <w:r w:rsidRPr="00B9644D" w:rsidDel="003D1A46">
          <w:rPr>
            <w:lang w:bidi="he-IL"/>
          </w:rPr>
          <w:delText xml:space="preserve"> increase of</w:delText>
        </w:r>
      </w:del>
      <w:r w:rsidRPr="00B9644D">
        <w:rPr>
          <w:lang w:bidi="he-IL"/>
        </w:rPr>
        <w:t xml:space="preserve"> </w:t>
      </w:r>
      <w:ins w:id="853" w:author="Author">
        <w:r w:rsidR="00655B14" w:rsidRPr="00B9644D">
          <w:rPr>
            <w:lang w:bidi="he-IL"/>
          </w:rPr>
          <w:t xml:space="preserve">relative </w:t>
        </w:r>
      </w:ins>
      <w:r w:rsidRPr="00B9644D">
        <w:rPr>
          <w:lang w:bidi="he-IL"/>
        </w:rPr>
        <w:t>humidity</w:t>
      </w:r>
      <w:ins w:id="854" w:author="Author">
        <w:r w:rsidR="003D1A46" w:rsidRPr="00B9644D">
          <w:rPr>
            <w:lang w:bidi="he-IL"/>
          </w:rPr>
          <w:t xml:space="preserve"> conditions alongside particulate removal by </w:t>
        </w:r>
        <w:r w:rsidR="00E03AB6" w:rsidRPr="00B9644D">
          <w:rPr>
            <w:lang w:bidi="he-IL"/>
          </w:rPr>
          <w:t xml:space="preserve">monsoonal </w:t>
        </w:r>
        <w:r w:rsidR="003D1A46" w:rsidRPr="00B9644D">
          <w:rPr>
            <w:lang w:bidi="he-IL"/>
          </w:rPr>
          <w:t>rain</w:t>
        </w:r>
        <w:r w:rsidR="00E03AB6" w:rsidRPr="00B9644D">
          <w:rPr>
            <w:lang w:bidi="he-IL"/>
          </w:rPr>
          <w:t>s</w:t>
        </w:r>
      </w:ins>
      <w:commentRangeStart w:id="855"/>
      <w:del w:id="856" w:author="Author">
        <w:r w:rsidRPr="00B9644D" w:rsidDel="003D1A46">
          <w:rPr>
            <w:lang w:bidi="he-IL"/>
          </w:rPr>
          <w:delText>. The rain also acts as natural scrubber during monsoon and brings down the particulate level in the atmosphere</w:delText>
        </w:r>
      </w:del>
      <w:r w:rsidRPr="00B9644D">
        <w:rPr>
          <w:lang w:bidi="he-IL"/>
        </w:rPr>
        <w:t xml:space="preserve">. </w:t>
      </w:r>
      <w:commentRangeEnd w:id="855"/>
      <w:r w:rsidR="003D1A46" w:rsidRPr="00B9644D">
        <w:rPr>
          <w:rStyle w:val="CommentReference"/>
        </w:rPr>
        <w:commentReference w:id="855"/>
      </w:r>
      <w:commentRangeStart w:id="857"/>
      <w:ins w:id="858" w:author="Author">
        <w:r w:rsidR="003D1A46" w:rsidRPr="00B9644D">
          <w:rPr>
            <w:lang w:bidi="he-IL"/>
          </w:rPr>
          <w:t xml:space="preserve">In comparison, </w:t>
        </w:r>
      </w:ins>
      <w:commentRangeStart w:id="859"/>
      <w:del w:id="860" w:author="Author">
        <w:r w:rsidRPr="00B9644D" w:rsidDel="003D1A46">
          <w:rPr>
            <w:lang w:bidi="he-IL"/>
          </w:rPr>
          <w:delText xml:space="preserve">The influence of humidity and rain on particulate could be high during monsoon, to result in moderate negative correlation during monsoon. </w:delText>
        </w:r>
      </w:del>
      <w:r w:rsidRPr="00B9644D">
        <w:rPr>
          <w:lang w:bidi="he-IL"/>
        </w:rPr>
        <w:t xml:space="preserve">Bathmanaban </w:t>
      </w:r>
      <w:del w:id="861" w:author="Author">
        <w:r w:rsidRPr="00B9644D" w:rsidDel="00B72105">
          <w:rPr>
            <w:lang w:bidi="he-IL"/>
          </w:rPr>
          <w:delText>[18]</w:delText>
        </w:r>
      </w:del>
      <w:ins w:id="862" w:author="Author">
        <w:r w:rsidR="00B72105" w:rsidRPr="00B9644D">
          <w:rPr>
            <w:lang w:bidi="he-IL"/>
          </w:rPr>
          <w:t>(2010)</w:t>
        </w:r>
      </w:ins>
      <w:r w:rsidRPr="00B9644D">
        <w:rPr>
          <w:lang w:bidi="he-IL"/>
        </w:rPr>
        <w:t xml:space="preserve"> examined </w:t>
      </w:r>
      <w:ins w:id="863" w:author="Author">
        <w:r w:rsidR="003D1A46" w:rsidRPr="00B9644D">
          <w:rPr>
            <w:lang w:bidi="he-IL"/>
          </w:rPr>
          <w:t>seasonal</w:t>
        </w:r>
      </w:ins>
      <w:del w:id="864" w:author="Author">
        <w:r w:rsidRPr="00B9644D" w:rsidDel="003D1A46">
          <w:rPr>
            <w:lang w:bidi="he-IL"/>
          </w:rPr>
          <w:delText>the</w:delText>
        </w:r>
      </w:del>
      <w:r w:rsidRPr="00B9644D">
        <w:rPr>
          <w:lang w:bidi="he-IL"/>
        </w:rPr>
        <w:t xml:space="preserve"> effect</w:t>
      </w:r>
      <w:ins w:id="865" w:author="Author">
        <w:r w:rsidR="003D1A46" w:rsidRPr="00B9644D">
          <w:rPr>
            <w:lang w:bidi="he-IL"/>
          </w:rPr>
          <w:t>s</w:t>
        </w:r>
      </w:ins>
      <w:r w:rsidRPr="00B9644D">
        <w:rPr>
          <w:lang w:bidi="he-IL"/>
        </w:rPr>
        <w:t xml:space="preserve"> </w:t>
      </w:r>
      <w:del w:id="866" w:author="Author">
        <w:r w:rsidRPr="00B9644D" w:rsidDel="003D1A46">
          <w:rPr>
            <w:lang w:bidi="he-IL"/>
          </w:rPr>
          <w:delText xml:space="preserve">on seasons </w:delText>
        </w:r>
      </w:del>
      <w:r w:rsidRPr="00B9644D">
        <w:rPr>
          <w:lang w:bidi="he-IL"/>
        </w:rPr>
        <w:t>on particulate</w:t>
      </w:r>
      <w:ins w:id="867" w:author="Author">
        <w:r w:rsidR="003D1A46" w:rsidRPr="00B9644D">
          <w:rPr>
            <w:lang w:bidi="he-IL"/>
          </w:rPr>
          <w:t xml:space="preserve"> concentrations</w:t>
        </w:r>
        <w:commentRangeEnd w:id="859"/>
        <w:r w:rsidR="003D1A46" w:rsidRPr="00B9644D">
          <w:rPr>
            <w:rStyle w:val="CommentReference"/>
          </w:rPr>
          <w:commentReference w:id="859"/>
        </w:r>
      </w:ins>
      <w:del w:id="868" w:author="Author">
        <w:r w:rsidRPr="00B9644D" w:rsidDel="003D1A46">
          <w:rPr>
            <w:lang w:bidi="he-IL"/>
          </w:rPr>
          <w:delText>s</w:delText>
        </w:r>
      </w:del>
      <w:r w:rsidRPr="00B9644D">
        <w:rPr>
          <w:lang w:bidi="he-IL"/>
        </w:rPr>
        <w:t xml:space="preserve"> and </w:t>
      </w:r>
      <w:ins w:id="869" w:author="Author">
        <w:r w:rsidR="003D1A46" w:rsidRPr="00B9644D">
          <w:rPr>
            <w:lang w:bidi="he-IL"/>
          </w:rPr>
          <w:t xml:space="preserve">observed </w:t>
        </w:r>
      </w:ins>
      <w:del w:id="870" w:author="Author">
        <w:r w:rsidRPr="00B9644D" w:rsidDel="003D1A46">
          <w:rPr>
            <w:lang w:bidi="he-IL"/>
          </w:rPr>
          <w:delText xml:space="preserve">found that the particulate </w:delText>
        </w:r>
      </w:del>
      <w:ins w:id="871" w:author="Author">
        <w:r w:rsidR="003D1A46" w:rsidRPr="00B9644D">
          <w:rPr>
            <w:lang w:bidi="he-IL"/>
          </w:rPr>
          <w:t xml:space="preserve">higher </w:t>
        </w:r>
      </w:ins>
      <w:r w:rsidRPr="00B9644D">
        <w:rPr>
          <w:lang w:bidi="he-IL"/>
        </w:rPr>
        <w:t>concentration</w:t>
      </w:r>
      <w:ins w:id="872" w:author="Author">
        <w:r w:rsidR="002B552B" w:rsidRPr="00B9644D">
          <w:rPr>
            <w:lang w:bidi="he-IL"/>
          </w:rPr>
          <w:t>s</w:t>
        </w:r>
      </w:ins>
      <w:del w:id="873" w:author="Author">
        <w:r w:rsidRPr="00B9644D" w:rsidDel="003D1A46">
          <w:rPr>
            <w:lang w:bidi="he-IL"/>
          </w:rPr>
          <w:delText xml:space="preserve"> is the highest in</w:delText>
        </w:r>
      </w:del>
      <w:ins w:id="874" w:author="Author">
        <w:r w:rsidR="003D1A46" w:rsidRPr="00B9644D">
          <w:rPr>
            <w:lang w:bidi="he-IL"/>
          </w:rPr>
          <w:t xml:space="preserve"> during the</w:t>
        </w:r>
      </w:ins>
      <w:r w:rsidRPr="00B9644D">
        <w:rPr>
          <w:lang w:bidi="he-IL"/>
        </w:rPr>
        <w:t xml:space="preserve"> post-monsoon and winter seasons</w:t>
      </w:r>
      <w:ins w:id="875" w:author="Author">
        <w:r w:rsidR="002B552B" w:rsidRPr="00B9644D">
          <w:rPr>
            <w:lang w:bidi="he-IL"/>
          </w:rPr>
          <w:t>, with higher coarse particulate</w:t>
        </w:r>
      </w:ins>
      <w:del w:id="876" w:author="Author">
        <w:r w:rsidRPr="00B9644D" w:rsidDel="002B552B">
          <w:rPr>
            <w:lang w:bidi="he-IL"/>
          </w:rPr>
          <w:delText xml:space="preserve"> </w:delText>
        </w:r>
        <w:r w:rsidRPr="00B9644D" w:rsidDel="003D1A46">
          <w:rPr>
            <w:lang w:bidi="he-IL"/>
          </w:rPr>
          <w:delText xml:space="preserve">compared to summer </w:delText>
        </w:r>
        <w:r w:rsidRPr="00B9644D" w:rsidDel="002B552B">
          <w:rPr>
            <w:lang w:bidi="he-IL"/>
          </w:rPr>
          <w:delText>because the percentages of</w:delText>
        </w:r>
      </w:del>
      <w:r w:rsidRPr="00B9644D">
        <w:rPr>
          <w:lang w:bidi="he-IL"/>
        </w:rPr>
        <w:t xml:space="preserve"> accumulation </w:t>
      </w:r>
      <w:ins w:id="877" w:author="Author">
        <w:r w:rsidR="002B552B" w:rsidRPr="00B9644D">
          <w:rPr>
            <w:lang w:bidi="he-IL"/>
          </w:rPr>
          <w:t xml:space="preserve">rates </w:t>
        </w:r>
      </w:ins>
      <w:del w:id="878" w:author="Author">
        <w:r w:rsidRPr="00B9644D" w:rsidDel="002B552B">
          <w:rPr>
            <w:lang w:bidi="he-IL"/>
          </w:rPr>
          <w:delText>of coarse particles were relatively higher than those of</w:delText>
        </w:r>
      </w:del>
      <w:ins w:id="879" w:author="Author">
        <w:r w:rsidR="002B552B" w:rsidRPr="00B9644D">
          <w:rPr>
            <w:lang w:bidi="he-IL"/>
          </w:rPr>
          <w:t>compared to the</w:t>
        </w:r>
      </w:ins>
      <w:r w:rsidRPr="00B9644D">
        <w:rPr>
          <w:lang w:bidi="he-IL"/>
        </w:rPr>
        <w:t xml:space="preserve"> summer</w:t>
      </w:r>
      <w:del w:id="880" w:author="Author">
        <w:r w:rsidRPr="00B9644D" w:rsidDel="002B552B">
          <w:rPr>
            <w:lang w:bidi="he-IL"/>
          </w:rPr>
          <w:delText xml:space="preserve"> periods</w:delText>
        </w:r>
      </w:del>
      <w:r w:rsidRPr="00B9644D">
        <w:rPr>
          <w:lang w:bidi="he-IL"/>
        </w:rPr>
        <w:t>.</w:t>
      </w:r>
      <w:commentRangeEnd w:id="857"/>
      <w:r w:rsidR="00316682" w:rsidRPr="00B9644D">
        <w:rPr>
          <w:rStyle w:val="CommentReference"/>
        </w:rPr>
        <w:commentReference w:id="857"/>
      </w:r>
      <w:ins w:id="881" w:author="Author">
        <w:r w:rsidR="00E30215" w:rsidRPr="00B9644D">
          <w:rPr>
            <w:lang w:bidi="he-IL"/>
          </w:rPr>
          <w:t xml:space="preserve"> Indeed, given the lower relative humidity range </w:t>
        </w:r>
      </w:ins>
    </w:p>
    <w:p w14:paraId="4FAE07DB" w14:textId="5BAD33BB" w:rsidR="004B268E" w:rsidRPr="00B9644D" w:rsidRDefault="004B268E" w:rsidP="004B268E">
      <w:pPr>
        <w:pStyle w:val="ParagraphText"/>
        <w:rPr>
          <w:lang w:bidi="he-IL"/>
        </w:rPr>
      </w:pPr>
      <w:del w:id="882" w:author="Author">
        <w:r w:rsidRPr="00B9644D" w:rsidDel="00316682">
          <w:rPr>
            <w:lang w:bidi="he-IL"/>
          </w:rPr>
          <w:delText>But i</w:delText>
        </w:r>
        <w:r w:rsidRPr="00B9644D" w:rsidDel="00E30215">
          <w:rPr>
            <w:lang w:bidi="he-IL"/>
          </w:rPr>
          <w:delText>n</w:delText>
        </w:r>
      </w:del>
      <w:ins w:id="883" w:author="Author">
        <w:r w:rsidR="00E30215" w:rsidRPr="00B9644D">
          <w:rPr>
            <w:lang w:bidi="he-IL"/>
          </w:rPr>
          <w:t>in</w:t>
        </w:r>
      </w:ins>
      <w:r w:rsidRPr="00B9644D">
        <w:rPr>
          <w:lang w:bidi="he-IL"/>
        </w:rPr>
        <w:t xml:space="preserve"> summer, </w:t>
      </w:r>
      <w:ins w:id="884" w:author="Author">
        <w:r w:rsidR="00E30215" w:rsidRPr="00B9644D">
          <w:rPr>
            <w:lang w:bidi="he-IL"/>
          </w:rPr>
          <w:t>its</w:t>
        </w:r>
      </w:ins>
      <w:del w:id="885" w:author="Author">
        <w:r w:rsidRPr="00B9644D" w:rsidDel="00E30215">
          <w:rPr>
            <w:lang w:bidi="he-IL"/>
          </w:rPr>
          <w:delText>the</w:delText>
        </w:r>
      </w:del>
      <w:r w:rsidRPr="00B9644D">
        <w:rPr>
          <w:lang w:bidi="he-IL"/>
        </w:rPr>
        <w:t xml:space="preserve"> influence </w:t>
      </w:r>
      <w:del w:id="886" w:author="Author">
        <w:r w:rsidRPr="00B9644D" w:rsidDel="00E30215">
          <w:rPr>
            <w:lang w:bidi="he-IL"/>
          </w:rPr>
          <w:delText xml:space="preserve">of humidity </w:delText>
        </w:r>
      </w:del>
      <w:r w:rsidRPr="00B9644D">
        <w:rPr>
          <w:lang w:bidi="he-IL"/>
        </w:rPr>
        <w:t>on particulate</w:t>
      </w:r>
      <w:ins w:id="887" w:author="Author">
        <w:r w:rsidR="00E30215" w:rsidRPr="00B9644D">
          <w:rPr>
            <w:lang w:bidi="he-IL"/>
          </w:rPr>
          <w:t xml:space="preserve"> concentrations is likely limited</w:t>
        </w:r>
        <w:r w:rsidR="007148CC" w:rsidRPr="00B9644D">
          <w:rPr>
            <w:lang w:bidi="he-IL"/>
          </w:rPr>
          <w:t xml:space="preserve"> during this season</w:t>
        </w:r>
      </w:ins>
      <w:del w:id="888" w:author="Author">
        <w:r w:rsidRPr="00B9644D" w:rsidDel="00E30215">
          <w:rPr>
            <w:lang w:bidi="he-IL"/>
          </w:rPr>
          <w:delText xml:space="preserve"> could be low because of the lower humidity range</w:delText>
        </w:r>
      </w:del>
      <w:r w:rsidRPr="00B9644D">
        <w:rPr>
          <w:lang w:bidi="he-IL"/>
        </w:rPr>
        <w:t xml:space="preserve">, </w:t>
      </w:r>
      <w:ins w:id="889" w:author="Author">
        <w:r w:rsidR="00E30215" w:rsidRPr="00B9644D">
          <w:rPr>
            <w:lang w:bidi="he-IL"/>
          </w:rPr>
          <w:t xml:space="preserve">giving rise to relatively weak correlations </w:t>
        </w:r>
      </w:ins>
      <w:del w:id="890" w:author="Author">
        <w:r w:rsidRPr="00B9644D" w:rsidDel="00E30215">
          <w:rPr>
            <w:lang w:bidi="he-IL"/>
          </w:rPr>
          <w:delText>resulting the</w:delText>
        </w:r>
      </w:del>
      <w:ins w:id="891" w:author="Author">
        <w:r w:rsidR="00E30215" w:rsidRPr="00B9644D">
          <w:rPr>
            <w:lang w:bidi="he-IL"/>
          </w:rPr>
          <w:t>with</w:t>
        </w:r>
      </w:ins>
      <w:r w:rsidRPr="00B9644D">
        <w:rPr>
          <w:lang w:bidi="he-IL"/>
        </w:rPr>
        <w:t xml:space="preserve"> RSPM and SPM</w:t>
      </w:r>
      <w:del w:id="892" w:author="Author">
        <w:r w:rsidRPr="00B9644D" w:rsidDel="00E30215">
          <w:rPr>
            <w:lang w:bidi="he-IL"/>
          </w:rPr>
          <w:delText xml:space="preserve"> </w:delText>
        </w:r>
      </w:del>
      <w:ins w:id="893" w:author="Author">
        <w:r w:rsidR="00E30215" w:rsidRPr="00B9644D">
          <w:rPr>
            <w:lang w:bidi="he-IL"/>
          </w:rPr>
          <w:t xml:space="preserve"> (</w:t>
        </w:r>
      </w:ins>
      <w:del w:id="894" w:author="Author">
        <w:r w:rsidRPr="00B9644D" w:rsidDel="00E30215">
          <w:rPr>
            <w:lang w:bidi="he-IL"/>
          </w:rPr>
          <w:delText>to be weakly correlated, and coefficients of correlations are </w:delText>
        </w:r>
      </w:del>
      <w:r w:rsidRPr="00B9644D">
        <w:rPr>
          <w:lang w:bidi="he-IL"/>
        </w:rPr>
        <w:t>r</w:t>
      </w:r>
      <w:r w:rsidRPr="00B9644D">
        <w:rPr>
          <w:vertAlign w:val="superscript"/>
          <w:lang w:bidi="he-IL"/>
        </w:rPr>
        <w:t>2</w:t>
      </w:r>
      <w:r w:rsidRPr="00B9644D">
        <w:rPr>
          <w:lang w:bidi="he-IL"/>
        </w:rPr>
        <w:t xml:space="preserve"> = 0.15</w:t>
      </w:r>
      <w:del w:id="895" w:author="Author">
        <w:r w:rsidRPr="00B9644D" w:rsidDel="00B72105">
          <w:rPr>
            <w:lang w:bidi="he-IL"/>
          </w:rPr>
          <w:delText> </w:delText>
        </w:r>
      </w:del>
      <w:r w:rsidRPr="00B9644D">
        <w:rPr>
          <w:lang w:bidi="he-IL"/>
        </w:rPr>
        <w:t> and r</w:t>
      </w:r>
      <w:r w:rsidRPr="00B9644D">
        <w:rPr>
          <w:vertAlign w:val="superscript"/>
          <w:lang w:bidi="he-IL"/>
        </w:rPr>
        <w:t>2</w:t>
      </w:r>
      <w:r w:rsidRPr="00B9644D">
        <w:rPr>
          <w:lang w:bidi="he-IL"/>
        </w:rPr>
        <w:t xml:space="preserve"> = 0.24</w:t>
      </w:r>
      <w:ins w:id="896" w:author="Author">
        <w:r w:rsidR="00E30215" w:rsidRPr="00B9644D">
          <w:rPr>
            <w:lang w:bidi="he-IL"/>
          </w:rPr>
          <w:t>, respectively)</w:t>
        </w:r>
      </w:ins>
      <w:del w:id="897" w:author="Author">
        <w:r w:rsidRPr="00B9644D" w:rsidDel="00B72105">
          <w:rPr>
            <w:lang w:bidi="he-IL"/>
          </w:rPr>
          <w:delText xml:space="preserve"> </w:delText>
        </w:r>
      </w:del>
      <w:r w:rsidRPr="00B9644D">
        <w:rPr>
          <w:lang w:bidi="he-IL"/>
        </w:rPr>
        <w:t xml:space="preserve">. </w:t>
      </w:r>
      <w:ins w:id="898" w:author="Author">
        <w:r w:rsidR="00101F95" w:rsidRPr="00B9644D">
          <w:rPr>
            <w:lang w:bidi="he-IL"/>
          </w:rPr>
          <w:t xml:space="preserve">In Delhi, </w:t>
        </w:r>
        <w:r w:rsidR="00E15758" w:rsidRPr="00B9644D">
          <w:rPr>
            <w:lang w:bidi="he-IL"/>
          </w:rPr>
          <w:t xml:space="preserve">North India, </w:t>
        </w:r>
      </w:ins>
      <w:r w:rsidRPr="00B9644D">
        <w:rPr>
          <w:lang w:bidi="he-IL"/>
        </w:rPr>
        <w:t xml:space="preserve">Jayaraman </w:t>
      </w:r>
      <w:del w:id="899" w:author="Author">
        <w:r w:rsidRPr="00B9644D" w:rsidDel="00B72105">
          <w:rPr>
            <w:lang w:bidi="he-IL"/>
          </w:rPr>
          <w:delText>[16]</w:delText>
        </w:r>
      </w:del>
      <w:ins w:id="900" w:author="Author">
        <w:r w:rsidR="00B72105" w:rsidRPr="00B9644D">
          <w:rPr>
            <w:lang w:bidi="he-IL"/>
          </w:rPr>
          <w:t>(2007)</w:t>
        </w:r>
      </w:ins>
      <w:r w:rsidRPr="00B9644D">
        <w:rPr>
          <w:lang w:bidi="he-IL"/>
        </w:rPr>
        <w:t xml:space="preserve"> </w:t>
      </w:r>
      <w:del w:id="901" w:author="Author">
        <w:r w:rsidRPr="00B9644D" w:rsidDel="00101F95">
          <w:rPr>
            <w:lang w:bidi="he-IL"/>
          </w:rPr>
          <w:delText>has studied the effects of seasonal variation on particulates in Delhi and</w:delText>
        </w:r>
      </w:del>
      <w:ins w:id="902" w:author="Author">
        <w:r w:rsidR="00101F95" w:rsidRPr="00B9644D">
          <w:rPr>
            <w:lang w:bidi="he-IL"/>
          </w:rPr>
          <w:t>observed</w:t>
        </w:r>
      </w:ins>
      <w:del w:id="903" w:author="Author">
        <w:r w:rsidRPr="00B9644D" w:rsidDel="00101F95">
          <w:rPr>
            <w:lang w:bidi="he-IL"/>
          </w:rPr>
          <w:delText xml:space="preserve"> found</w:delText>
        </w:r>
      </w:del>
      <w:r w:rsidRPr="00B9644D">
        <w:rPr>
          <w:lang w:bidi="he-IL"/>
        </w:rPr>
        <w:t xml:space="preserve"> that SPM concentration</w:t>
      </w:r>
      <w:ins w:id="904" w:author="Author">
        <w:r w:rsidR="00101F95" w:rsidRPr="00B9644D">
          <w:rPr>
            <w:lang w:bidi="he-IL"/>
          </w:rPr>
          <w:t>s were</w:t>
        </w:r>
      </w:ins>
      <w:del w:id="905" w:author="Author">
        <w:r w:rsidRPr="00B9644D" w:rsidDel="00101F95">
          <w:rPr>
            <w:lang w:bidi="he-IL"/>
          </w:rPr>
          <w:delText xml:space="preserve"> was</w:delText>
        </w:r>
      </w:del>
      <w:r w:rsidRPr="00B9644D">
        <w:rPr>
          <w:lang w:bidi="he-IL"/>
        </w:rPr>
        <w:t xml:space="preserve"> inversely related to relative humidity during all </w:t>
      </w:r>
      <w:del w:id="906" w:author="Author">
        <w:r w:rsidRPr="00B9644D" w:rsidDel="006E721E">
          <w:rPr>
            <w:lang w:bidi="he-IL"/>
          </w:rPr>
          <w:delText xml:space="preserve">the </w:delText>
        </w:r>
      </w:del>
      <w:r w:rsidRPr="00B9644D">
        <w:rPr>
          <w:lang w:bidi="he-IL"/>
        </w:rPr>
        <w:t>seasons</w:t>
      </w:r>
      <w:ins w:id="907" w:author="Author">
        <w:r w:rsidR="006E721E" w:rsidRPr="00B9644D">
          <w:rPr>
            <w:lang w:bidi="he-IL"/>
          </w:rPr>
          <w:t xml:space="preserve">, and in Kathmandu, Nepal, </w:t>
        </w:r>
      </w:ins>
      <w:del w:id="908" w:author="Author">
        <w:r w:rsidRPr="00B9644D" w:rsidDel="006E721E">
          <w:rPr>
            <w:lang w:bidi="he-IL"/>
          </w:rPr>
          <w:delText xml:space="preserve">. </w:delText>
        </w:r>
      </w:del>
      <w:r w:rsidRPr="00B9644D">
        <w:rPr>
          <w:lang w:bidi="he-IL"/>
        </w:rPr>
        <w:t xml:space="preserve">Giri et al. </w:t>
      </w:r>
      <w:del w:id="909" w:author="Author">
        <w:r w:rsidRPr="00B9644D" w:rsidDel="00B72105">
          <w:rPr>
            <w:lang w:bidi="he-IL"/>
          </w:rPr>
          <w:delText>[8]</w:delText>
        </w:r>
      </w:del>
      <w:ins w:id="910" w:author="Author">
        <w:r w:rsidR="00B72105" w:rsidRPr="00B9644D">
          <w:rPr>
            <w:lang w:bidi="he-IL"/>
          </w:rPr>
          <w:t>(2008)</w:t>
        </w:r>
        <w:r w:rsidR="00E15758" w:rsidRPr="00B9644D">
          <w:rPr>
            <w:lang w:bidi="he-IL"/>
          </w:rPr>
          <w:t xml:space="preserve"> also</w:t>
        </w:r>
      </w:ins>
      <w:r w:rsidRPr="00B9644D">
        <w:rPr>
          <w:lang w:bidi="he-IL"/>
        </w:rPr>
        <w:t xml:space="preserve"> </w:t>
      </w:r>
      <w:del w:id="911" w:author="Author">
        <w:r w:rsidRPr="00B9644D" w:rsidDel="006E721E">
          <w:rPr>
            <w:lang w:bidi="he-IL"/>
          </w:rPr>
          <w:delText xml:space="preserve">have studied the linkage between meteorological process and air pollution in Kathmandu in Nepal and </w:delText>
        </w:r>
      </w:del>
      <w:r w:rsidRPr="00B9644D">
        <w:rPr>
          <w:lang w:bidi="he-IL"/>
        </w:rPr>
        <w:t xml:space="preserve">found that </w:t>
      </w:r>
      <w:del w:id="912" w:author="Author">
        <w:r w:rsidRPr="00B9644D" w:rsidDel="004F1930">
          <w:rPr>
            <w:lang w:bidi="he-IL"/>
          </w:rPr>
          <w:delText xml:space="preserve">the </w:delText>
        </w:r>
      </w:del>
      <w:r w:rsidRPr="00B9644D">
        <w:rPr>
          <w:lang w:bidi="he-IL"/>
        </w:rPr>
        <w:t>increase</w:t>
      </w:r>
      <w:ins w:id="913" w:author="Author">
        <w:r w:rsidR="004F1930" w:rsidRPr="00B9644D">
          <w:rPr>
            <w:lang w:bidi="he-IL"/>
          </w:rPr>
          <w:t>s in</w:t>
        </w:r>
      </w:ins>
      <w:del w:id="914" w:author="Author">
        <w:r w:rsidRPr="00B9644D" w:rsidDel="004F1930">
          <w:rPr>
            <w:lang w:bidi="he-IL"/>
          </w:rPr>
          <w:delText xml:space="preserve"> of</w:delText>
        </w:r>
      </w:del>
      <w:r w:rsidRPr="00B9644D">
        <w:rPr>
          <w:lang w:bidi="he-IL"/>
        </w:rPr>
        <w:t xml:space="preserve"> </w:t>
      </w:r>
      <w:ins w:id="915" w:author="Author">
        <w:r w:rsidR="00A64AC7" w:rsidRPr="00B9644D">
          <w:rPr>
            <w:lang w:bidi="he-IL"/>
          </w:rPr>
          <w:t xml:space="preserve">relative </w:t>
        </w:r>
      </w:ins>
      <w:r w:rsidRPr="00B9644D">
        <w:rPr>
          <w:lang w:bidi="he-IL"/>
        </w:rPr>
        <w:t xml:space="preserve">humidity </w:t>
      </w:r>
      <w:ins w:id="916" w:author="Author">
        <w:r w:rsidR="004F1930" w:rsidRPr="00B9644D">
          <w:rPr>
            <w:lang w:bidi="he-IL"/>
          </w:rPr>
          <w:t xml:space="preserve">were associated with a reduction in </w:t>
        </w:r>
      </w:ins>
      <w:del w:id="917" w:author="Author">
        <w:r w:rsidRPr="00B9644D" w:rsidDel="004F1930">
          <w:rPr>
            <w:lang w:bidi="he-IL"/>
          </w:rPr>
          <w:delText xml:space="preserve">has negative correlation with concentration of </w:delText>
        </w:r>
      </w:del>
      <w:r w:rsidRPr="00B9644D">
        <w:rPr>
          <w:lang w:bidi="he-IL"/>
        </w:rPr>
        <w:t>particulate matter</w:t>
      </w:r>
      <w:ins w:id="918" w:author="Author">
        <w:r w:rsidR="004F1930" w:rsidRPr="00B9644D">
          <w:rPr>
            <w:lang w:bidi="he-IL"/>
          </w:rPr>
          <w:t xml:space="preserve"> concentrations</w:t>
        </w:r>
      </w:ins>
      <w:r w:rsidRPr="00B9644D">
        <w:rPr>
          <w:lang w:bidi="he-IL"/>
        </w:rPr>
        <w:t>.</w:t>
      </w:r>
    </w:p>
    <w:p w14:paraId="2686F965" w14:textId="77777777" w:rsidR="004B268E" w:rsidRPr="00B9644D" w:rsidRDefault="004B268E" w:rsidP="004B268E">
      <w:pPr>
        <w:pStyle w:val="H1"/>
        <w:rPr>
          <w:lang w:bidi="he-IL"/>
        </w:rPr>
      </w:pPr>
      <w:r w:rsidRPr="00B9644D">
        <w:rPr>
          <w:lang w:bidi="he-IL"/>
        </w:rPr>
        <w:t>4. Conclusions</w:t>
      </w:r>
    </w:p>
    <w:p w14:paraId="38F7E79C" w14:textId="077F6750" w:rsidR="004B268E" w:rsidRPr="00B9644D" w:rsidRDefault="004B268E" w:rsidP="004B268E">
      <w:pPr>
        <w:pStyle w:val="ParagraphText"/>
        <w:rPr>
          <w:ins w:id="919" w:author="Author"/>
          <w:lang w:bidi="he-IL"/>
        </w:rPr>
      </w:pPr>
      <w:del w:id="920" w:author="Author">
        <w:r w:rsidRPr="00B9644D" w:rsidDel="00EE1C66">
          <w:rPr>
            <w:lang w:bidi="he-IL"/>
          </w:rPr>
          <w:delText>The findings of study are stated below.</w:delText>
        </w:r>
      </w:del>
      <w:ins w:id="921" w:author="Author">
        <w:r w:rsidR="00EE1C66" w:rsidRPr="00B9644D">
          <w:rPr>
            <w:lang w:bidi="he-IL"/>
          </w:rPr>
          <w:t xml:space="preserve">Based on the results of this study, the following conclusions can be drawn: </w:t>
        </w:r>
      </w:ins>
      <w:r w:rsidRPr="00B9644D">
        <w:rPr>
          <w:lang w:bidi="he-IL"/>
        </w:rPr>
        <w:t>(i)</w:t>
      </w:r>
      <w:ins w:id="922" w:author="Author">
        <w:r w:rsidR="00EE1C66" w:rsidRPr="00B9644D">
          <w:rPr>
            <w:lang w:bidi="he-IL"/>
          </w:rPr>
          <w:t xml:space="preserve"> </w:t>
        </w:r>
        <w:r w:rsidR="00007E10" w:rsidRPr="00B9644D">
          <w:rPr>
            <w:lang w:bidi="he-IL"/>
          </w:rPr>
          <w:t xml:space="preserve">in </w:t>
        </w:r>
        <w:r w:rsidR="00007E10" w:rsidRPr="00B9644D">
          <w:t>North Chennai</w:t>
        </w:r>
        <w:r w:rsidR="00007E10" w:rsidRPr="00B9644D">
          <w:rPr>
            <w:lang w:bidi="he-IL"/>
          </w:rPr>
          <w:t xml:space="preserve">, </w:t>
        </w:r>
      </w:ins>
      <w:del w:id="923" w:author="Author">
        <w:r w:rsidRPr="00B9644D" w:rsidDel="00007E10">
          <w:rPr>
            <w:lang w:bidi="he-IL"/>
          </w:rPr>
          <w:delText xml:space="preserve">The </w:delText>
        </w:r>
      </w:del>
      <w:ins w:id="924" w:author="Author">
        <w:r w:rsidR="00007E10" w:rsidRPr="00B9644D">
          <w:rPr>
            <w:lang w:bidi="he-IL"/>
          </w:rPr>
          <w:t xml:space="preserve">concentrations of </w:t>
        </w:r>
      </w:ins>
      <w:r w:rsidRPr="00B9644D">
        <w:rPr>
          <w:lang w:bidi="he-IL"/>
        </w:rPr>
        <w:t>SO</w:t>
      </w:r>
      <w:r w:rsidRPr="00B9644D">
        <w:rPr>
          <w:vertAlign w:val="subscript"/>
          <w:lang w:bidi="he-IL"/>
        </w:rPr>
        <w:t>2</w:t>
      </w:r>
      <w:r w:rsidRPr="00B9644D">
        <w:rPr>
          <w:lang w:bidi="he-IL"/>
        </w:rPr>
        <w:t> and NO</w:t>
      </w:r>
      <w:r w:rsidRPr="00B9644D">
        <w:rPr>
          <w:vertAlign w:val="subscript"/>
          <w:lang w:bidi="he-IL"/>
        </w:rPr>
        <w:t>x</w:t>
      </w:r>
      <w:r w:rsidRPr="00B9644D">
        <w:rPr>
          <w:lang w:bidi="he-IL"/>
        </w:rPr>
        <w:t xml:space="preserve"> were negatively correlated with temperature during </w:t>
      </w:r>
      <w:ins w:id="925" w:author="Author">
        <w:r w:rsidR="00007E10" w:rsidRPr="00B9644D">
          <w:rPr>
            <w:lang w:bidi="he-IL"/>
          </w:rPr>
          <w:t xml:space="preserve">the </w:t>
        </w:r>
      </w:ins>
      <w:r w:rsidRPr="00B9644D">
        <w:rPr>
          <w:lang w:bidi="he-IL"/>
        </w:rPr>
        <w:t>summer and monsoon</w:t>
      </w:r>
      <w:ins w:id="926" w:author="Author">
        <w:r w:rsidR="00007E10" w:rsidRPr="00B9644D">
          <w:rPr>
            <w:lang w:bidi="he-IL"/>
          </w:rPr>
          <w:t xml:space="preserve"> seasons</w:t>
        </w:r>
      </w:ins>
      <w:del w:id="927" w:author="Author">
        <w:r w:rsidRPr="00B9644D" w:rsidDel="00007E10">
          <w:rPr>
            <w:lang w:bidi="he-IL"/>
          </w:rPr>
          <w:delText>,</w:delText>
        </w:r>
      </w:del>
      <w:r w:rsidRPr="00B9644D">
        <w:rPr>
          <w:lang w:bidi="he-IL"/>
        </w:rPr>
        <w:t xml:space="preserve"> but positive</w:t>
      </w:r>
      <w:ins w:id="928" w:author="Author">
        <w:r w:rsidR="00007E10" w:rsidRPr="00B9644D">
          <w:rPr>
            <w:lang w:bidi="he-IL"/>
          </w:rPr>
          <w:t>ly correlated</w:t>
        </w:r>
      </w:ins>
      <w:r w:rsidRPr="00B9644D">
        <w:rPr>
          <w:lang w:bidi="he-IL"/>
        </w:rPr>
        <w:t xml:space="preserve"> during </w:t>
      </w:r>
      <w:ins w:id="929" w:author="Author">
        <w:r w:rsidR="00007E10" w:rsidRPr="00B9644D">
          <w:rPr>
            <w:lang w:bidi="he-IL"/>
          </w:rPr>
          <w:t xml:space="preserve">the </w:t>
        </w:r>
      </w:ins>
      <w:r w:rsidRPr="00B9644D">
        <w:rPr>
          <w:lang w:bidi="he-IL"/>
        </w:rPr>
        <w:t>pre-</w:t>
      </w:r>
      <w:del w:id="930" w:author="Author">
        <w:r w:rsidRPr="00B9644D" w:rsidDel="00007E10">
          <w:rPr>
            <w:lang w:bidi="he-IL"/>
          </w:rPr>
          <w:delText>monsoon</w:delText>
        </w:r>
      </w:del>
      <w:r w:rsidRPr="00B9644D">
        <w:rPr>
          <w:lang w:bidi="he-IL"/>
        </w:rPr>
        <w:t xml:space="preserve"> and post-monsoon </w:t>
      </w:r>
      <w:del w:id="931" w:author="Author">
        <w:r w:rsidRPr="00B9644D" w:rsidDel="00007E10">
          <w:rPr>
            <w:lang w:bidi="he-IL"/>
          </w:rPr>
          <w:delText>periods</w:delText>
        </w:r>
      </w:del>
      <w:ins w:id="932" w:author="Author">
        <w:r w:rsidR="00007E10" w:rsidRPr="00B9644D">
          <w:rPr>
            <w:lang w:bidi="he-IL"/>
          </w:rPr>
          <w:t>seasons</w:t>
        </w:r>
        <w:r w:rsidR="00EE1C66" w:rsidRPr="00B9644D">
          <w:rPr>
            <w:lang w:bidi="he-IL"/>
          </w:rPr>
          <w:t xml:space="preserve">; </w:t>
        </w:r>
      </w:ins>
      <w:del w:id="933" w:author="Author">
        <w:r w:rsidRPr="00B9644D" w:rsidDel="00EE1C66">
          <w:rPr>
            <w:lang w:bidi="he-IL"/>
          </w:rPr>
          <w:delText>.</w:delText>
        </w:r>
      </w:del>
      <w:r w:rsidRPr="00B9644D">
        <w:rPr>
          <w:lang w:bidi="he-IL"/>
        </w:rPr>
        <w:t>(ii)</w:t>
      </w:r>
      <w:ins w:id="934" w:author="Author">
        <w:r w:rsidR="00007E10" w:rsidRPr="00B9644D">
          <w:rPr>
            <w:lang w:bidi="he-IL"/>
          </w:rPr>
          <w:t xml:space="preserve"> </w:t>
        </w:r>
      </w:ins>
      <w:del w:id="935" w:author="Author">
        <w:r w:rsidRPr="00B9644D" w:rsidDel="00007E10">
          <w:rPr>
            <w:lang w:bidi="he-IL"/>
          </w:rPr>
          <w:delText>The possible</w:delText>
        </w:r>
      </w:del>
      <w:ins w:id="936" w:author="Author">
        <w:r w:rsidR="00007E10" w:rsidRPr="00B9644D">
          <w:rPr>
            <w:lang w:bidi="he-IL"/>
          </w:rPr>
          <w:t>the</w:t>
        </w:r>
      </w:ins>
      <w:r w:rsidRPr="00B9644D">
        <w:rPr>
          <w:lang w:bidi="he-IL"/>
        </w:rPr>
        <w:t xml:space="preserve"> impact </w:t>
      </w:r>
      <w:del w:id="937" w:author="Author">
        <w:r w:rsidRPr="00B9644D" w:rsidDel="00007E10">
          <w:rPr>
            <w:lang w:bidi="he-IL"/>
          </w:rPr>
          <w:delText>due to</w:delText>
        </w:r>
      </w:del>
      <w:ins w:id="938" w:author="Author">
        <w:r w:rsidR="00007E10" w:rsidRPr="00B9644D">
          <w:rPr>
            <w:lang w:bidi="he-IL"/>
          </w:rPr>
          <w:t>of</w:t>
        </w:r>
      </w:ins>
      <w:r w:rsidRPr="00B9644D">
        <w:rPr>
          <w:lang w:bidi="he-IL"/>
        </w:rPr>
        <w:t xml:space="preserve"> rain and </w:t>
      </w:r>
      <w:ins w:id="939" w:author="Author">
        <w:r w:rsidR="00A64AC7" w:rsidRPr="00B9644D">
          <w:rPr>
            <w:lang w:bidi="he-IL"/>
          </w:rPr>
          <w:t xml:space="preserve">relative </w:t>
        </w:r>
      </w:ins>
      <w:r w:rsidRPr="00B9644D">
        <w:rPr>
          <w:lang w:bidi="he-IL"/>
        </w:rPr>
        <w:t>humidity on the concentration</w:t>
      </w:r>
      <w:ins w:id="940" w:author="Author">
        <w:r w:rsidR="00007E10" w:rsidRPr="00B9644D">
          <w:rPr>
            <w:lang w:bidi="he-IL"/>
          </w:rPr>
          <w:t>s</w:t>
        </w:r>
      </w:ins>
      <w:r w:rsidRPr="00B9644D">
        <w:rPr>
          <w:lang w:bidi="he-IL"/>
        </w:rPr>
        <w:t xml:space="preserve"> of SO</w:t>
      </w:r>
      <w:r w:rsidRPr="00B9644D">
        <w:rPr>
          <w:vertAlign w:val="subscript"/>
          <w:lang w:bidi="he-IL"/>
        </w:rPr>
        <w:t>2</w:t>
      </w:r>
      <w:del w:id="941" w:author="Author">
        <w:r w:rsidRPr="00B9644D" w:rsidDel="00007E10">
          <w:rPr>
            <w:lang w:bidi="he-IL"/>
          </w:rPr>
          <w:delText>,</w:delText>
        </w:r>
      </w:del>
      <w:r w:rsidRPr="00B9644D">
        <w:rPr>
          <w:lang w:bidi="he-IL"/>
        </w:rPr>
        <w:t xml:space="preserve"> and NO</w:t>
      </w:r>
      <w:r w:rsidRPr="00B9644D">
        <w:rPr>
          <w:vertAlign w:val="subscript"/>
          <w:lang w:bidi="he-IL"/>
        </w:rPr>
        <w:t>x</w:t>
      </w:r>
      <w:r w:rsidRPr="00B9644D">
        <w:rPr>
          <w:lang w:bidi="he-IL"/>
        </w:rPr>
        <w:t> </w:t>
      </w:r>
      <w:ins w:id="942" w:author="Author">
        <w:r w:rsidR="00C37DB4" w:rsidRPr="00B9644D">
          <w:rPr>
            <w:lang w:bidi="he-IL"/>
          </w:rPr>
          <w:t>was</w:t>
        </w:r>
        <w:r w:rsidR="00007E10" w:rsidRPr="00B9644D">
          <w:rPr>
            <w:lang w:bidi="he-IL"/>
          </w:rPr>
          <w:t xml:space="preserve"> limited </w:t>
        </w:r>
      </w:ins>
      <w:r w:rsidRPr="00B9644D">
        <w:rPr>
          <w:lang w:bidi="he-IL"/>
        </w:rPr>
        <w:t xml:space="preserve">during </w:t>
      </w:r>
      <w:ins w:id="943" w:author="Author">
        <w:r w:rsidR="00007E10" w:rsidRPr="00B9644D">
          <w:rPr>
            <w:lang w:bidi="he-IL"/>
          </w:rPr>
          <w:t xml:space="preserve">the </w:t>
        </w:r>
      </w:ins>
      <w:del w:id="944" w:author="Author">
        <w:r w:rsidRPr="00B9644D" w:rsidDel="00007E10">
          <w:rPr>
            <w:lang w:bidi="he-IL"/>
          </w:rPr>
          <w:delText xml:space="preserve">Summer </w:delText>
        </w:r>
      </w:del>
      <w:ins w:id="945" w:author="Author">
        <w:r w:rsidR="00007E10" w:rsidRPr="00B9644D">
          <w:rPr>
            <w:lang w:bidi="he-IL"/>
          </w:rPr>
          <w:t xml:space="preserve">summer </w:t>
        </w:r>
      </w:ins>
      <w:del w:id="946" w:author="Author">
        <w:r w:rsidRPr="00B9644D" w:rsidDel="00007E10">
          <w:rPr>
            <w:lang w:bidi="he-IL"/>
          </w:rPr>
          <w:delText xml:space="preserve">will be low when </w:delText>
        </w:r>
      </w:del>
      <w:r w:rsidRPr="00B9644D">
        <w:rPr>
          <w:lang w:bidi="he-IL"/>
        </w:rPr>
        <w:t xml:space="preserve">compared </w:t>
      </w:r>
      <w:del w:id="947" w:author="Author">
        <w:r w:rsidRPr="00B9644D" w:rsidDel="00007E10">
          <w:rPr>
            <w:lang w:bidi="he-IL"/>
          </w:rPr>
          <w:delText xml:space="preserve">with </w:delText>
        </w:r>
      </w:del>
      <w:ins w:id="948" w:author="Author">
        <w:r w:rsidR="00007E10" w:rsidRPr="00B9644D">
          <w:rPr>
            <w:lang w:bidi="he-IL"/>
          </w:rPr>
          <w:t xml:space="preserve">to </w:t>
        </w:r>
      </w:ins>
      <w:r w:rsidRPr="00B9644D">
        <w:rPr>
          <w:lang w:bidi="he-IL"/>
        </w:rPr>
        <w:t>other seasons</w:t>
      </w:r>
      <w:ins w:id="949" w:author="Author">
        <w:r w:rsidR="00EE1C66" w:rsidRPr="00B9644D">
          <w:rPr>
            <w:lang w:bidi="he-IL"/>
          </w:rPr>
          <w:t xml:space="preserve">; </w:t>
        </w:r>
      </w:ins>
      <w:del w:id="950" w:author="Author">
        <w:r w:rsidRPr="00B9644D" w:rsidDel="00EE1C66">
          <w:rPr>
            <w:lang w:bidi="he-IL"/>
          </w:rPr>
          <w:delText>.</w:delText>
        </w:r>
      </w:del>
      <w:r w:rsidRPr="00B9644D">
        <w:rPr>
          <w:lang w:bidi="he-IL"/>
        </w:rPr>
        <w:t>(iii)</w:t>
      </w:r>
      <w:ins w:id="951" w:author="Author">
        <w:r w:rsidR="00007E10" w:rsidRPr="00B9644D">
          <w:rPr>
            <w:lang w:bidi="he-IL"/>
          </w:rPr>
          <w:t xml:space="preserve"> </w:t>
        </w:r>
      </w:ins>
      <w:del w:id="952" w:author="Author">
        <w:r w:rsidRPr="00B9644D" w:rsidDel="00007E10">
          <w:rPr>
            <w:lang w:bidi="he-IL"/>
          </w:rPr>
          <w:delText xml:space="preserve">The </w:delText>
        </w:r>
      </w:del>
      <w:ins w:id="953" w:author="Author">
        <w:r w:rsidR="00007E10" w:rsidRPr="00B9644D">
          <w:rPr>
            <w:lang w:bidi="he-IL"/>
          </w:rPr>
          <w:t xml:space="preserve">the </w:t>
        </w:r>
      </w:ins>
      <w:r w:rsidRPr="00B9644D">
        <w:rPr>
          <w:lang w:bidi="he-IL"/>
        </w:rPr>
        <w:t>influence of temperature on SO</w:t>
      </w:r>
      <w:r w:rsidRPr="00B9644D">
        <w:rPr>
          <w:vertAlign w:val="subscript"/>
          <w:lang w:bidi="he-IL"/>
        </w:rPr>
        <w:t>2</w:t>
      </w:r>
      <w:r w:rsidRPr="00B9644D">
        <w:rPr>
          <w:lang w:bidi="he-IL"/>
        </w:rPr>
        <w:t> and NO</w:t>
      </w:r>
      <w:r w:rsidRPr="00B9644D">
        <w:rPr>
          <w:vertAlign w:val="subscript"/>
          <w:lang w:bidi="he-IL"/>
        </w:rPr>
        <w:t>x</w:t>
      </w:r>
      <w:r w:rsidRPr="00B9644D">
        <w:rPr>
          <w:lang w:bidi="he-IL"/>
        </w:rPr>
        <w:t> </w:t>
      </w:r>
      <w:del w:id="954" w:author="Author">
        <w:r w:rsidRPr="00B9644D" w:rsidDel="00C37DB4">
          <w:rPr>
            <w:lang w:bidi="he-IL"/>
          </w:rPr>
          <w:delText xml:space="preserve">is </w:delText>
        </w:r>
      </w:del>
      <w:ins w:id="955" w:author="Author">
        <w:r w:rsidR="00C37DB4" w:rsidRPr="00B9644D">
          <w:rPr>
            <w:lang w:bidi="he-IL"/>
          </w:rPr>
          <w:t xml:space="preserve">was </w:t>
        </w:r>
      </w:ins>
      <w:del w:id="956" w:author="Author">
        <w:r w:rsidRPr="00B9644D" w:rsidDel="00007E10">
          <w:rPr>
            <w:lang w:bidi="he-IL"/>
          </w:rPr>
          <w:delText>much more effective in</w:delText>
        </w:r>
      </w:del>
      <w:ins w:id="957" w:author="Author">
        <w:r w:rsidR="00007E10" w:rsidRPr="00B9644D">
          <w:rPr>
            <w:lang w:bidi="he-IL"/>
          </w:rPr>
          <w:t>greatest during the</w:t>
        </w:r>
      </w:ins>
      <w:r w:rsidRPr="00B9644D">
        <w:rPr>
          <w:lang w:bidi="he-IL"/>
        </w:rPr>
        <w:t xml:space="preserve"> summer </w:t>
      </w:r>
      <w:del w:id="958" w:author="Author">
        <w:r w:rsidRPr="00B9644D" w:rsidDel="00007E10">
          <w:rPr>
            <w:lang w:bidi="he-IL"/>
          </w:rPr>
          <w:delText xml:space="preserve">than in other seasons, </w:delText>
        </w:r>
      </w:del>
      <w:r w:rsidRPr="00B9644D">
        <w:rPr>
          <w:lang w:bidi="he-IL"/>
        </w:rPr>
        <w:t xml:space="preserve">due </w:t>
      </w:r>
      <w:commentRangeStart w:id="959"/>
      <w:r w:rsidRPr="00B9644D">
        <w:rPr>
          <w:lang w:bidi="he-IL"/>
        </w:rPr>
        <w:t>to higher temperature range</w:t>
      </w:r>
      <w:ins w:id="960" w:author="Author">
        <w:r w:rsidR="00007E10" w:rsidRPr="00B9644D">
          <w:rPr>
            <w:lang w:bidi="he-IL"/>
          </w:rPr>
          <w:t>s</w:t>
        </w:r>
        <w:commentRangeEnd w:id="959"/>
        <w:r w:rsidR="00CA151C" w:rsidRPr="00B9644D">
          <w:rPr>
            <w:rStyle w:val="CommentReference"/>
          </w:rPr>
          <w:commentReference w:id="959"/>
        </w:r>
        <w:r w:rsidR="00EE1C66" w:rsidRPr="00B9644D">
          <w:rPr>
            <w:lang w:bidi="he-IL"/>
          </w:rPr>
          <w:t xml:space="preserve">; </w:t>
        </w:r>
      </w:ins>
      <w:del w:id="961" w:author="Author">
        <w:r w:rsidRPr="00B9644D" w:rsidDel="00EE1C66">
          <w:rPr>
            <w:lang w:bidi="he-IL"/>
          </w:rPr>
          <w:delText>.</w:delText>
        </w:r>
      </w:del>
      <w:r w:rsidRPr="00B9644D">
        <w:rPr>
          <w:lang w:bidi="he-IL"/>
        </w:rPr>
        <w:t>(iv)</w:t>
      </w:r>
      <w:ins w:id="962" w:author="Author">
        <w:r w:rsidR="00EE1C66" w:rsidRPr="00B9644D">
          <w:rPr>
            <w:lang w:bidi="he-IL"/>
          </w:rPr>
          <w:t xml:space="preserve"> </w:t>
        </w:r>
      </w:ins>
      <w:r w:rsidRPr="00B9644D">
        <w:rPr>
          <w:lang w:bidi="he-IL"/>
        </w:rPr>
        <w:t xml:space="preserve">RSPM and SPM </w:t>
      </w:r>
      <w:ins w:id="963" w:author="Author">
        <w:r w:rsidR="00CA151C" w:rsidRPr="00B9644D">
          <w:rPr>
            <w:lang w:bidi="he-IL"/>
          </w:rPr>
          <w:t>concentrations were</w:t>
        </w:r>
      </w:ins>
      <w:del w:id="964" w:author="Author">
        <w:r w:rsidRPr="00B9644D" w:rsidDel="00CA151C">
          <w:rPr>
            <w:lang w:bidi="he-IL"/>
          </w:rPr>
          <w:delText>had</w:delText>
        </w:r>
      </w:del>
      <w:ins w:id="965" w:author="Author">
        <w:r w:rsidR="00CA151C" w:rsidRPr="00B9644D">
          <w:rPr>
            <w:lang w:bidi="he-IL"/>
          </w:rPr>
          <w:t xml:space="preserve"> positively correlated</w:t>
        </w:r>
      </w:ins>
      <w:del w:id="966" w:author="Author">
        <w:r w:rsidRPr="00B9644D" w:rsidDel="00CA151C">
          <w:rPr>
            <w:lang w:bidi="he-IL"/>
          </w:rPr>
          <w:delText xml:space="preserve"> positive correlation </w:delText>
        </w:r>
      </w:del>
      <w:ins w:id="967" w:author="Author">
        <w:r w:rsidR="00CA151C" w:rsidRPr="00B9644D">
          <w:rPr>
            <w:lang w:bidi="he-IL"/>
          </w:rPr>
          <w:t xml:space="preserve"> </w:t>
        </w:r>
      </w:ins>
      <w:r w:rsidRPr="00B9644D">
        <w:rPr>
          <w:lang w:bidi="he-IL"/>
        </w:rPr>
        <w:t xml:space="preserve">with temperature </w:t>
      </w:r>
      <w:ins w:id="968" w:author="Author">
        <w:r w:rsidR="00CA151C" w:rsidRPr="00B9644D">
          <w:rPr>
            <w:lang w:bidi="he-IL"/>
          </w:rPr>
          <w:t>during the</w:t>
        </w:r>
      </w:ins>
      <w:del w:id="969" w:author="Author">
        <w:r w:rsidRPr="00B9644D" w:rsidDel="00CA151C">
          <w:rPr>
            <w:lang w:bidi="he-IL"/>
          </w:rPr>
          <w:delText>in</w:delText>
        </w:r>
      </w:del>
      <w:r w:rsidRPr="00B9644D">
        <w:rPr>
          <w:lang w:bidi="he-IL"/>
        </w:rPr>
        <w:t xml:space="preserve"> summer, pre-monsoon, and monsoon season</w:t>
      </w:r>
      <w:ins w:id="970" w:author="Author">
        <w:r w:rsidR="00CA151C" w:rsidRPr="00B9644D">
          <w:rPr>
            <w:lang w:bidi="he-IL"/>
          </w:rPr>
          <w:t>s</w:t>
        </w:r>
      </w:ins>
      <w:r w:rsidRPr="00B9644D">
        <w:rPr>
          <w:lang w:bidi="he-IL"/>
        </w:rPr>
        <w:t xml:space="preserve"> but </w:t>
      </w:r>
      <w:ins w:id="971" w:author="Author">
        <w:r w:rsidR="0005619F" w:rsidRPr="00B9644D">
          <w:rPr>
            <w:lang w:bidi="he-IL"/>
          </w:rPr>
          <w:t xml:space="preserve">showed </w:t>
        </w:r>
      </w:ins>
      <w:r w:rsidRPr="00B9644D">
        <w:rPr>
          <w:lang w:bidi="he-IL"/>
        </w:rPr>
        <w:t xml:space="preserve">very weak </w:t>
      </w:r>
      <w:ins w:id="972" w:author="Author">
        <w:r w:rsidR="0005619F" w:rsidRPr="00B9644D">
          <w:rPr>
            <w:lang w:bidi="he-IL"/>
          </w:rPr>
          <w:t xml:space="preserve">and </w:t>
        </w:r>
      </w:ins>
      <w:r w:rsidRPr="00B9644D">
        <w:rPr>
          <w:lang w:bidi="he-IL"/>
        </w:rPr>
        <w:t xml:space="preserve">negative </w:t>
      </w:r>
      <w:ins w:id="973" w:author="Author">
        <w:r w:rsidR="0005619F" w:rsidRPr="00B9644D">
          <w:rPr>
            <w:lang w:bidi="he-IL"/>
          </w:rPr>
          <w:t>correlations</w:t>
        </w:r>
      </w:ins>
      <w:del w:id="974" w:author="Author">
        <w:r w:rsidRPr="00B9644D" w:rsidDel="0005619F">
          <w:rPr>
            <w:lang w:bidi="he-IL"/>
          </w:rPr>
          <w:delText>correlation</w:delText>
        </w:r>
      </w:del>
      <w:r w:rsidRPr="00B9644D">
        <w:rPr>
          <w:lang w:bidi="he-IL"/>
        </w:rPr>
        <w:t xml:space="preserve"> during </w:t>
      </w:r>
      <w:ins w:id="975" w:author="Author">
        <w:r w:rsidR="0005619F" w:rsidRPr="00B9644D">
          <w:rPr>
            <w:lang w:bidi="he-IL"/>
          </w:rPr>
          <w:t xml:space="preserve">the </w:t>
        </w:r>
      </w:ins>
      <w:r w:rsidRPr="00B9644D">
        <w:rPr>
          <w:lang w:bidi="he-IL"/>
        </w:rPr>
        <w:t>post-monsoon</w:t>
      </w:r>
      <w:ins w:id="976" w:author="Author">
        <w:r w:rsidR="0005619F" w:rsidRPr="00B9644D">
          <w:rPr>
            <w:lang w:bidi="he-IL"/>
          </w:rPr>
          <w:t xml:space="preserve"> season</w:t>
        </w:r>
      </w:ins>
      <w:r w:rsidRPr="00B9644D">
        <w:rPr>
          <w:lang w:bidi="he-IL"/>
        </w:rPr>
        <w:t xml:space="preserve">. </w:t>
      </w:r>
      <w:ins w:id="977" w:author="Author">
        <w:r w:rsidR="0097587D" w:rsidRPr="00B9644D">
          <w:rPr>
            <w:lang w:bidi="he-IL"/>
          </w:rPr>
          <w:t xml:space="preserve">These relationships are attributed to the </w:t>
        </w:r>
      </w:ins>
      <w:del w:id="978" w:author="Author">
        <w:r w:rsidRPr="00B9644D" w:rsidDel="0097587D">
          <w:rPr>
            <w:lang w:bidi="he-IL"/>
          </w:rPr>
          <w:delText xml:space="preserve">The particulates are subjected to </w:delText>
        </w:r>
      </w:del>
      <w:r w:rsidRPr="00B9644D">
        <w:rPr>
          <w:lang w:bidi="he-IL"/>
        </w:rPr>
        <w:t xml:space="preserve">scrubbing </w:t>
      </w:r>
      <w:ins w:id="979" w:author="Author">
        <w:r w:rsidR="0097587D" w:rsidRPr="00B9644D">
          <w:rPr>
            <w:lang w:bidi="he-IL"/>
          </w:rPr>
          <w:t>effect of</w:t>
        </w:r>
      </w:ins>
      <w:del w:id="980" w:author="Author">
        <w:r w:rsidRPr="00B9644D" w:rsidDel="0097587D">
          <w:rPr>
            <w:lang w:bidi="he-IL"/>
          </w:rPr>
          <w:delText>process due to the</w:delText>
        </w:r>
      </w:del>
      <w:r w:rsidRPr="00B9644D">
        <w:rPr>
          <w:lang w:bidi="he-IL"/>
        </w:rPr>
        <w:t xml:space="preserve"> rain, </w:t>
      </w:r>
      <w:ins w:id="981" w:author="Author">
        <w:r w:rsidR="0097587D" w:rsidRPr="00B9644D">
          <w:rPr>
            <w:lang w:bidi="he-IL"/>
          </w:rPr>
          <w:t xml:space="preserve">although </w:t>
        </w:r>
      </w:ins>
      <w:del w:id="982" w:author="Author">
        <w:r w:rsidRPr="00B9644D" w:rsidDel="0097587D">
          <w:rPr>
            <w:lang w:bidi="he-IL"/>
          </w:rPr>
          <w:delText xml:space="preserve">but during nonrainy days of </w:delText>
        </w:r>
      </w:del>
      <w:ins w:id="983" w:author="Author">
        <w:r w:rsidR="0097587D" w:rsidRPr="00B9644D">
          <w:rPr>
            <w:lang w:bidi="he-IL"/>
          </w:rPr>
          <w:t>high particula</w:t>
        </w:r>
        <w:r w:rsidR="004B2FFE" w:rsidRPr="00B9644D">
          <w:rPr>
            <w:lang w:bidi="he-IL"/>
          </w:rPr>
          <w:t>te</w:t>
        </w:r>
        <w:r w:rsidR="0097587D" w:rsidRPr="00B9644D">
          <w:rPr>
            <w:lang w:bidi="he-IL"/>
          </w:rPr>
          <w:t xml:space="preserve"> concentrations occur</w:t>
        </w:r>
        <w:r w:rsidR="004B2FFE" w:rsidRPr="00B9644D">
          <w:rPr>
            <w:lang w:bidi="he-IL"/>
          </w:rPr>
          <w:t>red</w:t>
        </w:r>
        <w:r w:rsidR="0097587D" w:rsidRPr="00B9644D">
          <w:rPr>
            <w:lang w:bidi="he-IL"/>
          </w:rPr>
          <w:t xml:space="preserve"> during the </w:t>
        </w:r>
      </w:ins>
      <w:r w:rsidRPr="00B9644D">
        <w:rPr>
          <w:lang w:bidi="he-IL"/>
        </w:rPr>
        <w:lastRenderedPageBreak/>
        <w:t>monsoon period</w:t>
      </w:r>
      <w:ins w:id="984" w:author="Author">
        <w:r w:rsidR="0097587D" w:rsidRPr="00B9644D">
          <w:rPr>
            <w:lang w:bidi="he-IL"/>
          </w:rPr>
          <w:t xml:space="preserve"> on dry days when this mechanism </w:t>
        </w:r>
        <w:r w:rsidR="004B2FFE" w:rsidRPr="00B9644D">
          <w:rPr>
            <w:lang w:bidi="he-IL"/>
          </w:rPr>
          <w:t>was</w:t>
        </w:r>
        <w:r w:rsidR="0097587D" w:rsidRPr="00B9644D">
          <w:rPr>
            <w:lang w:bidi="he-IL"/>
          </w:rPr>
          <w:t xml:space="preserve"> inefficient</w:t>
        </w:r>
      </w:ins>
      <w:del w:id="985" w:author="Author">
        <w:r w:rsidRPr="00B9644D" w:rsidDel="0097587D">
          <w:rPr>
            <w:lang w:bidi="he-IL"/>
          </w:rPr>
          <w:delText>, the atmospheric temperature will increase and the concentration of particulate could be on higher side, due to the failure of natural scrubbing process</w:delText>
        </w:r>
      </w:del>
      <w:r w:rsidRPr="00B9644D">
        <w:rPr>
          <w:lang w:bidi="he-IL"/>
        </w:rPr>
        <w:t xml:space="preserve">. </w:t>
      </w:r>
      <w:ins w:id="986" w:author="Author">
        <w:r w:rsidR="004B2FFE" w:rsidRPr="00B9644D">
          <w:rPr>
            <w:lang w:bidi="he-IL"/>
          </w:rPr>
          <w:t xml:space="preserve">Furthermore, higher summer temperatures </w:t>
        </w:r>
        <w:r w:rsidR="00C37DB4" w:rsidRPr="00B9644D">
          <w:rPr>
            <w:lang w:bidi="he-IL"/>
          </w:rPr>
          <w:t>were</w:t>
        </w:r>
        <w:r w:rsidR="004B2FFE" w:rsidRPr="00B9644D">
          <w:rPr>
            <w:lang w:bidi="he-IL"/>
          </w:rPr>
          <w:t xml:space="preserve"> </w:t>
        </w:r>
      </w:ins>
      <w:del w:id="987" w:author="Author">
        <w:r w:rsidRPr="00B9644D" w:rsidDel="004B2FFE">
          <w:rPr>
            <w:lang w:bidi="he-IL"/>
          </w:rPr>
          <w:delText xml:space="preserve">The positive correlation </w:delText>
        </w:r>
        <w:r w:rsidRPr="00B9644D" w:rsidDel="00836B3C">
          <w:rPr>
            <w:lang w:bidi="he-IL"/>
          </w:rPr>
          <w:delText xml:space="preserve">existing </w:delText>
        </w:r>
      </w:del>
      <w:ins w:id="988" w:author="Author">
        <w:r w:rsidR="004B2FFE" w:rsidRPr="00B9644D">
          <w:rPr>
            <w:lang w:bidi="he-IL"/>
          </w:rPr>
          <w:t xml:space="preserve">associated with higher concentrations of </w:t>
        </w:r>
        <w:r w:rsidR="00836B3C" w:rsidRPr="00B9644D">
          <w:rPr>
            <w:lang w:bidi="he-IL"/>
          </w:rPr>
          <w:t>particulate pollutants</w:t>
        </w:r>
      </w:ins>
      <w:del w:id="989" w:author="Author">
        <w:r w:rsidRPr="00B9644D" w:rsidDel="00836B3C">
          <w:rPr>
            <w:lang w:bidi="he-IL"/>
          </w:rPr>
          <w:delText>with</w:delText>
        </w:r>
        <w:r w:rsidRPr="00B9644D" w:rsidDel="004B2FFE">
          <w:rPr>
            <w:lang w:bidi="he-IL"/>
          </w:rPr>
          <w:delText xml:space="preserve"> temperature in summer </w:delText>
        </w:r>
        <w:r w:rsidRPr="00B9644D" w:rsidDel="00836B3C">
          <w:rPr>
            <w:lang w:bidi="he-IL"/>
          </w:rPr>
          <w:delText xml:space="preserve">clearly </w:delText>
        </w:r>
        <w:r w:rsidRPr="00B9644D" w:rsidDel="004B2FFE">
          <w:rPr>
            <w:lang w:bidi="he-IL"/>
          </w:rPr>
          <w:delText>indicates that the increase of temperature could accelerate concentration of particulates in the ambient air</w:delText>
        </w:r>
      </w:del>
      <w:ins w:id="990" w:author="Author">
        <w:r w:rsidR="00EE1C66" w:rsidRPr="00B9644D">
          <w:rPr>
            <w:lang w:bidi="he-IL"/>
          </w:rPr>
          <w:t xml:space="preserve">; and </w:t>
        </w:r>
      </w:ins>
      <w:del w:id="991" w:author="Author">
        <w:r w:rsidRPr="00B9644D" w:rsidDel="00EE1C66">
          <w:rPr>
            <w:lang w:bidi="he-IL"/>
          </w:rPr>
          <w:delText>.</w:delText>
        </w:r>
      </w:del>
      <w:r w:rsidRPr="00B9644D">
        <w:rPr>
          <w:lang w:bidi="he-IL"/>
        </w:rPr>
        <w:t>(v)</w:t>
      </w:r>
      <w:ins w:id="992" w:author="Author">
        <w:r w:rsidR="00EE1C66" w:rsidRPr="00B9644D">
          <w:rPr>
            <w:lang w:bidi="he-IL"/>
          </w:rPr>
          <w:t xml:space="preserve"> </w:t>
        </w:r>
      </w:ins>
      <w:del w:id="993" w:author="Author">
        <w:r w:rsidRPr="00B9644D" w:rsidDel="00385075">
          <w:rPr>
            <w:lang w:bidi="he-IL"/>
          </w:rPr>
          <w:delText xml:space="preserve">Statistically </w:delText>
        </w:r>
      </w:del>
      <w:ins w:id="994" w:author="Author">
        <w:r w:rsidR="00385075" w:rsidRPr="00B9644D">
          <w:rPr>
            <w:lang w:bidi="he-IL"/>
          </w:rPr>
          <w:t xml:space="preserve">statistically </w:t>
        </w:r>
      </w:ins>
      <w:r w:rsidRPr="00B9644D">
        <w:rPr>
          <w:lang w:bidi="he-IL"/>
        </w:rPr>
        <w:t xml:space="preserve">significant negative correlations were found between particulate </w:t>
      </w:r>
      <w:ins w:id="995" w:author="Author">
        <w:r w:rsidR="00385075" w:rsidRPr="00B9644D">
          <w:rPr>
            <w:lang w:bidi="he-IL"/>
          </w:rPr>
          <w:t xml:space="preserve">concentrations </w:t>
        </w:r>
      </w:ins>
      <w:r w:rsidRPr="00B9644D">
        <w:rPr>
          <w:lang w:bidi="he-IL"/>
        </w:rPr>
        <w:t xml:space="preserve">and </w:t>
      </w:r>
      <w:ins w:id="996" w:author="Author">
        <w:r w:rsidR="00A64AC7" w:rsidRPr="00B9644D">
          <w:rPr>
            <w:lang w:bidi="he-IL"/>
          </w:rPr>
          <w:t xml:space="preserve">relative </w:t>
        </w:r>
      </w:ins>
      <w:r w:rsidRPr="00B9644D">
        <w:rPr>
          <w:lang w:bidi="he-IL"/>
        </w:rPr>
        <w:t xml:space="preserve">humidity </w:t>
      </w:r>
      <w:del w:id="997" w:author="Author">
        <w:r w:rsidRPr="00B9644D" w:rsidDel="00385075">
          <w:rPr>
            <w:lang w:bidi="he-IL"/>
          </w:rPr>
          <w:delText xml:space="preserve">and in all of the </w:delText>
        </w:r>
      </w:del>
      <w:ins w:id="998" w:author="Author">
        <w:r w:rsidR="00385075" w:rsidRPr="00B9644D">
          <w:rPr>
            <w:lang w:bidi="he-IL"/>
          </w:rPr>
          <w:t xml:space="preserve">during all </w:t>
        </w:r>
      </w:ins>
      <w:r w:rsidRPr="00B9644D">
        <w:rPr>
          <w:lang w:bidi="he-IL"/>
        </w:rPr>
        <w:t xml:space="preserve">four seasons, </w:t>
      </w:r>
      <w:del w:id="999" w:author="Author">
        <w:r w:rsidRPr="00B9644D" w:rsidDel="00385075">
          <w:rPr>
            <w:lang w:bidi="he-IL"/>
          </w:rPr>
          <w:delText>and it is suggested from this study that the influence of humidity is much more effective on subsiding particulates in</w:delText>
        </w:r>
      </w:del>
      <w:ins w:id="1000" w:author="Author">
        <w:r w:rsidR="00385075" w:rsidRPr="00B9644D">
          <w:rPr>
            <w:lang w:bidi="he-IL"/>
          </w:rPr>
          <w:t>with this effect likely enhanced in</w:t>
        </w:r>
      </w:ins>
      <w:del w:id="1001" w:author="Author">
        <w:r w:rsidRPr="00B9644D" w:rsidDel="00385075">
          <w:rPr>
            <w:lang w:bidi="he-IL"/>
          </w:rPr>
          <w:delText xml:space="preserve"> the</w:delText>
        </w:r>
      </w:del>
      <w:r w:rsidRPr="00B9644D">
        <w:rPr>
          <w:lang w:bidi="he-IL"/>
        </w:rPr>
        <w:t xml:space="preserve"> coastal region</w:t>
      </w:r>
      <w:ins w:id="1002" w:author="Author">
        <w:r w:rsidR="00385075" w:rsidRPr="00B9644D">
          <w:rPr>
            <w:lang w:bidi="he-IL"/>
          </w:rPr>
          <w:t>s</w:t>
        </w:r>
      </w:ins>
      <w:r w:rsidRPr="00B9644D">
        <w:rPr>
          <w:lang w:bidi="he-IL"/>
        </w:rPr>
        <w:t>.</w:t>
      </w:r>
    </w:p>
    <w:p w14:paraId="7216787B" w14:textId="77777777" w:rsidR="005667BD" w:rsidRPr="00B9644D" w:rsidRDefault="005667BD" w:rsidP="004B268E">
      <w:pPr>
        <w:pStyle w:val="ParagraphText"/>
        <w:rPr>
          <w:lang w:bidi="he-IL"/>
        </w:rPr>
      </w:pPr>
    </w:p>
    <w:p w14:paraId="0FE29B8B" w14:textId="11D14822" w:rsidR="00D90B97" w:rsidRPr="00B9644D" w:rsidRDefault="008274AB" w:rsidP="00C85738">
      <w:pPr>
        <w:pStyle w:val="ComponentName2"/>
      </w:pPr>
      <w:r w:rsidRPr="00B9644D">
        <w:t>Acknowledgments</w:t>
      </w:r>
      <w:del w:id="1003" w:author="Author">
        <w:r w:rsidRPr="00B9644D" w:rsidDel="005667BD">
          <w:delText>.</w:delText>
        </w:r>
      </w:del>
    </w:p>
    <w:p w14:paraId="0375D63A" w14:textId="440B8AEF" w:rsidR="00D90B97" w:rsidRPr="00B9644D" w:rsidRDefault="00D90B97" w:rsidP="00F874AE">
      <w:pPr>
        <w:pStyle w:val="ParagraphText"/>
      </w:pPr>
      <w:r w:rsidRPr="00B9644D">
        <w:rPr>
          <w:highlight w:val="yellow"/>
        </w:rPr>
        <w:t>Paste your acknowledgments here.</w:t>
      </w:r>
    </w:p>
    <w:p w14:paraId="5AA8216C" w14:textId="77777777" w:rsidR="00D90B97" w:rsidRPr="00B9644D" w:rsidRDefault="00D90B97" w:rsidP="00BE02FD"/>
    <w:p w14:paraId="7F170878" w14:textId="39A322B2" w:rsidR="00D90B97" w:rsidRPr="00B9644D" w:rsidRDefault="00B62DA7" w:rsidP="005174EB">
      <w:pPr>
        <w:pStyle w:val="ComponentName2"/>
        <w:spacing w:after="120" w:line="480" w:lineRule="auto"/>
      </w:pPr>
      <w:r w:rsidRPr="00B9644D">
        <w:t>Data Availability Statement.</w:t>
      </w:r>
    </w:p>
    <w:p w14:paraId="31ACD470" w14:textId="4BE740D5" w:rsidR="00D90B97" w:rsidRPr="00B9644D" w:rsidRDefault="00D90B97" w:rsidP="00F874AE">
      <w:pPr>
        <w:pStyle w:val="ParagraphText"/>
      </w:pPr>
      <w:r w:rsidRPr="00B9644D">
        <w:rPr>
          <w:highlight w:val="yellow"/>
        </w:rPr>
        <w:t xml:space="preserve">Paste your data availability statement here. For more information about data availability statements please see the </w:t>
      </w:r>
      <w:hyperlink r:id="rId10" w:anchor="data-availability-statement" w:history="1">
        <w:r w:rsidRPr="00B9644D">
          <w:rPr>
            <w:szCs w:val="24"/>
            <w:highlight w:val="yellow"/>
          </w:rPr>
          <w:t>Data Policy and Guidance page</w:t>
        </w:r>
      </w:hyperlink>
      <w:r w:rsidR="00E11598" w:rsidRPr="00B9644D">
        <w:rPr>
          <w:szCs w:val="24"/>
          <w:highlight w:val="yellow"/>
        </w:rPr>
        <w:t xml:space="preserve">: </w:t>
      </w:r>
      <w:hyperlink r:id="rId11" w:history="1">
        <w:r w:rsidR="00E11598" w:rsidRPr="00B9644D">
          <w:rPr>
            <w:rStyle w:val="Hyperlink"/>
            <w:szCs w:val="24"/>
            <w:highlight w:val="yellow"/>
          </w:rPr>
          <w:t>https://www.ametsoc.org/index.cfm/ams/publications/ethical-guidelines-and-ams-policies/data-policy-and-guidelines/</w:t>
        </w:r>
      </w:hyperlink>
    </w:p>
    <w:p w14:paraId="756D8601" w14:textId="77777777" w:rsidR="00D90B97" w:rsidRPr="00B9644D" w:rsidRDefault="00D90B97" w:rsidP="00BE02FD"/>
    <w:p w14:paraId="05BAC3C9" w14:textId="77777777" w:rsidR="00D90B97" w:rsidRPr="00B9644D" w:rsidRDefault="00D90B97" w:rsidP="002F3250">
      <w:pPr>
        <w:pStyle w:val="ComponentName"/>
      </w:pPr>
      <w:commentRangeStart w:id="1004"/>
      <w:r w:rsidRPr="00B9644D">
        <w:t>REFERENCES</w:t>
      </w:r>
      <w:commentRangeEnd w:id="1004"/>
      <w:r w:rsidR="004B268E" w:rsidRPr="00B9644D">
        <w:rPr>
          <w:rStyle w:val="CommentReference"/>
          <w:caps w:val="0"/>
          <w:kern w:val="0"/>
        </w:rPr>
        <w:commentReference w:id="1004"/>
      </w:r>
    </w:p>
    <w:p w14:paraId="3A3B3690" w14:textId="77777777" w:rsidR="004B268E" w:rsidRPr="00B9644D" w:rsidRDefault="004B268E" w:rsidP="004B268E">
      <w:pPr>
        <w:pStyle w:val="BibReference"/>
        <w:rPr>
          <w:lang w:bidi="he-IL"/>
        </w:rPr>
      </w:pPr>
      <w:r w:rsidRPr="00B9644D">
        <w:rPr>
          <w:lang w:bidi="he-IL"/>
        </w:rPr>
        <w:t>NAAQS, </w:t>
      </w:r>
      <w:r w:rsidRPr="00B9644D">
        <w:rPr>
          <w:i/>
          <w:iCs/>
          <w:lang w:bidi="he-IL"/>
        </w:rPr>
        <w:t>National Ambient Air Quality Standards (NAAQS)</w:t>
      </w:r>
      <w:r w:rsidRPr="00B9644D">
        <w:rPr>
          <w:lang w:bidi="he-IL"/>
        </w:rPr>
        <w:t>, Gazette of India, New Delhi, India, 2009.</w:t>
      </w:r>
    </w:p>
    <w:p w14:paraId="0CA90D21" w14:textId="77777777" w:rsidR="004B268E" w:rsidRPr="00B9644D" w:rsidRDefault="004B268E" w:rsidP="004B268E">
      <w:pPr>
        <w:pStyle w:val="BibReference"/>
        <w:rPr>
          <w:lang w:bidi="he-IL"/>
        </w:rPr>
      </w:pPr>
      <w:r w:rsidRPr="00B9644D">
        <w:rPr>
          <w:lang w:bidi="he-IL"/>
        </w:rPr>
        <w:t>H. Wexler, “The role of meteorology in air pollution,” </w:t>
      </w:r>
      <w:r w:rsidRPr="00B9644D">
        <w:rPr>
          <w:i/>
          <w:iCs/>
          <w:lang w:bidi="he-IL"/>
        </w:rPr>
        <w:t>Air Pollution</w:t>
      </w:r>
      <w:r w:rsidRPr="00B9644D">
        <w:rPr>
          <w:lang w:bidi="he-IL"/>
        </w:rPr>
        <w:t xml:space="preserve">, vol. 46, pp. 49–61, 1961. </w:t>
      </w:r>
    </w:p>
    <w:p w14:paraId="4C696428" w14:textId="77777777" w:rsidR="004B268E" w:rsidRPr="00B9644D" w:rsidRDefault="004B268E" w:rsidP="004B268E">
      <w:pPr>
        <w:pStyle w:val="BibReference"/>
        <w:rPr>
          <w:lang w:bidi="he-IL"/>
        </w:rPr>
      </w:pPr>
      <w:r w:rsidRPr="00B9644D">
        <w:rPr>
          <w:lang w:bidi="he-IL"/>
        </w:rPr>
        <w:t>G. C. Holzworth, “Mixing depths wind speed and air pollution potential for selected locations in the United States,” </w:t>
      </w:r>
      <w:r w:rsidRPr="00B9644D">
        <w:rPr>
          <w:i/>
          <w:iCs/>
          <w:lang w:bidi="he-IL"/>
        </w:rPr>
        <w:t>Journal of Applied Meteorology</w:t>
      </w:r>
      <w:r w:rsidRPr="00B9644D">
        <w:rPr>
          <w:lang w:bidi="he-IL"/>
        </w:rPr>
        <w:t xml:space="preserve">, vol. 6, pp. 1039–1044, 1967. </w:t>
      </w:r>
    </w:p>
    <w:p w14:paraId="02344314" w14:textId="77777777" w:rsidR="004B268E" w:rsidRPr="00B9644D" w:rsidRDefault="004B268E" w:rsidP="004B268E">
      <w:pPr>
        <w:pStyle w:val="BibReference"/>
        <w:rPr>
          <w:lang w:bidi="he-IL"/>
        </w:rPr>
      </w:pPr>
      <w:r w:rsidRPr="00B9644D">
        <w:rPr>
          <w:lang w:bidi="he-IL"/>
        </w:rPr>
        <w:lastRenderedPageBreak/>
        <w:t>K. Karar, A. K. Gupta, A. Kumar, and A. K. Biswas, “Seasonal variations of PM</w:t>
      </w:r>
      <w:r w:rsidRPr="00B9644D">
        <w:rPr>
          <w:vertAlign w:val="subscript"/>
          <w:lang w:bidi="he-IL"/>
        </w:rPr>
        <w:t>10</w:t>
      </w:r>
      <w:r w:rsidRPr="00B9644D">
        <w:rPr>
          <w:lang w:bidi="he-IL"/>
        </w:rPr>
        <w:t> and TSP in residential and industrial sites in an urban area of Kolkata, India,” </w:t>
      </w:r>
      <w:r w:rsidRPr="00B9644D">
        <w:rPr>
          <w:i/>
          <w:iCs/>
          <w:lang w:bidi="he-IL"/>
        </w:rPr>
        <w:t>Environmental Monitoring and Assessment</w:t>
      </w:r>
      <w:r w:rsidRPr="00B9644D">
        <w:rPr>
          <w:lang w:bidi="he-IL"/>
        </w:rPr>
        <w:t xml:space="preserve">, vol. 118, no. 1–3, pp. 369–381, 2006. </w:t>
      </w:r>
    </w:p>
    <w:p w14:paraId="29FE0300" w14:textId="77777777" w:rsidR="004B268E" w:rsidRPr="00B9644D" w:rsidRDefault="004B268E" w:rsidP="004B268E">
      <w:pPr>
        <w:pStyle w:val="BibReference"/>
        <w:rPr>
          <w:lang w:bidi="he-IL"/>
        </w:rPr>
      </w:pPr>
      <w:r w:rsidRPr="00B9644D">
        <w:rPr>
          <w:lang w:bidi="he-IL"/>
        </w:rPr>
        <w:t>A. Chauhan, M. Powar, R. Kumar, and P. C. Joshi, “Assessment of ambient air quality status in urbanization, industrialization, and commercial centers of Uttarakhant (India),” </w:t>
      </w:r>
      <w:r w:rsidRPr="00B9644D">
        <w:rPr>
          <w:i/>
          <w:iCs/>
          <w:lang w:bidi="he-IL"/>
        </w:rPr>
        <w:t>Journal of American Science</w:t>
      </w:r>
      <w:r w:rsidRPr="00B9644D">
        <w:rPr>
          <w:lang w:bidi="he-IL"/>
        </w:rPr>
        <w:t xml:space="preserve">, vol. 6, no. 9, pp. 565–568, 2010. </w:t>
      </w:r>
    </w:p>
    <w:p w14:paraId="10C5DB57" w14:textId="77777777" w:rsidR="004B268E" w:rsidRPr="00B9644D" w:rsidRDefault="004B268E" w:rsidP="004B268E">
      <w:pPr>
        <w:pStyle w:val="BibReference"/>
        <w:rPr>
          <w:lang w:bidi="he-IL"/>
        </w:rPr>
      </w:pPr>
      <w:r w:rsidRPr="00B9644D">
        <w:rPr>
          <w:lang w:bidi="he-IL"/>
        </w:rPr>
        <w:t>D. Dominick, M. T. Latif, H. Juahir, A. Z. Aris, and S. M. Zain, “An assessment of influence of meteorological factors on PM</w:t>
      </w:r>
      <w:r w:rsidRPr="00B9644D">
        <w:rPr>
          <w:vertAlign w:val="subscript"/>
          <w:lang w:bidi="he-IL"/>
        </w:rPr>
        <w:t>10</w:t>
      </w:r>
      <w:r w:rsidRPr="00B9644D">
        <w:rPr>
          <w:lang w:bidi="he-IL"/>
        </w:rPr>
        <w:t> and NO</w:t>
      </w:r>
      <w:r w:rsidRPr="00B9644D">
        <w:rPr>
          <w:vertAlign w:val="subscript"/>
          <w:lang w:bidi="he-IL"/>
        </w:rPr>
        <w:t>2</w:t>
      </w:r>
      <w:r w:rsidRPr="00B9644D">
        <w:rPr>
          <w:lang w:bidi="he-IL"/>
        </w:rPr>
        <w:t> at selected stations in Malaysia,” </w:t>
      </w:r>
      <w:r w:rsidRPr="00B9644D">
        <w:rPr>
          <w:i/>
          <w:iCs/>
          <w:lang w:bidi="he-IL"/>
        </w:rPr>
        <w:t>Sustainable Environment Research</w:t>
      </w:r>
      <w:r w:rsidRPr="00B9644D">
        <w:rPr>
          <w:lang w:bidi="he-IL"/>
        </w:rPr>
        <w:t xml:space="preserve">, vol. 22, no. 5, pp. 305–315, 2012. </w:t>
      </w:r>
    </w:p>
    <w:p w14:paraId="117C55E6" w14:textId="77777777" w:rsidR="004B268E" w:rsidRPr="00B9644D" w:rsidRDefault="004B268E" w:rsidP="004B268E">
      <w:pPr>
        <w:pStyle w:val="BibReference"/>
        <w:rPr>
          <w:lang w:bidi="he-IL"/>
        </w:rPr>
      </w:pPr>
      <w:r w:rsidRPr="00B9644D">
        <w:rPr>
          <w:lang w:bidi="he-IL"/>
        </w:rPr>
        <w:t>A. Zaharim, M. Shaharuddin, M. J. M. Nor, O. A. Karim, and K. Sopian, “Relationships between airborne particulate matter and meteorological variables using non-decimated wavelet transform,” </w:t>
      </w:r>
      <w:r w:rsidRPr="00B9644D">
        <w:rPr>
          <w:i/>
          <w:iCs/>
          <w:lang w:bidi="he-IL"/>
        </w:rPr>
        <w:t>European Journal of Scientific Research</w:t>
      </w:r>
      <w:r w:rsidRPr="00B9644D">
        <w:rPr>
          <w:lang w:bidi="he-IL"/>
        </w:rPr>
        <w:t xml:space="preserve">, vol. 27, no. 2, pp. 308–312, 2009. </w:t>
      </w:r>
    </w:p>
    <w:p w14:paraId="69F8225B" w14:textId="77777777" w:rsidR="004B268E" w:rsidRPr="00B9644D" w:rsidRDefault="004B268E" w:rsidP="004B268E">
      <w:pPr>
        <w:pStyle w:val="BibReference"/>
        <w:rPr>
          <w:lang w:bidi="he-IL"/>
        </w:rPr>
      </w:pPr>
      <w:r w:rsidRPr="00B9644D">
        <w:rPr>
          <w:lang w:bidi="he-IL"/>
        </w:rPr>
        <w:t>D. Giri, V. Krishna Murthy, and P. R. Adhikary, “The influence of meteorological conditions on PM</w:t>
      </w:r>
      <w:r w:rsidRPr="00B9644D">
        <w:rPr>
          <w:vertAlign w:val="subscript"/>
          <w:lang w:bidi="he-IL"/>
        </w:rPr>
        <w:t>10</w:t>
      </w:r>
      <w:r w:rsidRPr="00B9644D">
        <w:rPr>
          <w:lang w:bidi="he-IL"/>
        </w:rPr>
        <w:t> concentrations in Kathmandu Valley,” </w:t>
      </w:r>
      <w:r w:rsidRPr="00B9644D">
        <w:rPr>
          <w:i/>
          <w:iCs/>
          <w:lang w:bidi="he-IL"/>
        </w:rPr>
        <w:t>International Journal of Environmental Research</w:t>
      </w:r>
      <w:r w:rsidRPr="00B9644D">
        <w:rPr>
          <w:lang w:bidi="he-IL"/>
        </w:rPr>
        <w:t xml:space="preserve">, vol. 2, no. 1, pp. 49–60, 2008. </w:t>
      </w:r>
    </w:p>
    <w:p w14:paraId="6F4AFA09" w14:textId="77777777" w:rsidR="004B268E" w:rsidRPr="00B9644D" w:rsidRDefault="004B268E" w:rsidP="004B268E">
      <w:pPr>
        <w:pStyle w:val="BibReference"/>
        <w:rPr>
          <w:lang w:bidi="he-IL"/>
        </w:rPr>
      </w:pPr>
      <w:r w:rsidRPr="00B9644D">
        <w:rPr>
          <w:lang w:bidi="he-IL"/>
        </w:rPr>
        <w:t>S. L. Mkoma and I. C. Mjemah, “Influence of meteorology on ambient air quality in morogoro Tanzania,” </w:t>
      </w:r>
      <w:r w:rsidRPr="00B9644D">
        <w:rPr>
          <w:i/>
          <w:iCs/>
          <w:lang w:bidi="he-IL"/>
        </w:rPr>
        <w:t>International Journal of Environment Science</w:t>
      </w:r>
      <w:r w:rsidRPr="00B9644D">
        <w:rPr>
          <w:lang w:bidi="he-IL"/>
        </w:rPr>
        <w:t xml:space="preserve">, vol. 1, pp. 1107–1115, 2011. </w:t>
      </w:r>
    </w:p>
    <w:p w14:paraId="2A672A93" w14:textId="77777777" w:rsidR="004B268E" w:rsidRPr="00B9644D" w:rsidRDefault="004B268E" w:rsidP="004B268E">
      <w:pPr>
        <w:pStyle w:val="BibReference"/>
        <w:rPr>
          <w:lang w:bidi="he-IL"/>
        </w:rPr>
      </w:pPr>
      <w:r w:rsidRPr="00B9644D">
        <w:rPr>
          <w:lang w:bidi="he-IL"/>
        </w:rPr>
        <w:t>A. Yerramilli, V. S. Challa, J. Indracanti et al., “Some observational and modeling studies of the atmospheric boundary layer at Mississippi Gulf Coast for air pollution dispersion assessment,” </w:t>
      </w:r>
      <w:r w:rsidRPr="00B9644D">
        <w:rPr>
          <w:i/>
          <w:iCs/>
          <w:lang w:bidi="he-IL"/>
        </w:rPr>
        <w:t>International Journal of Environmental Research and Public Health</w:t>
      </w:r>
      <w:r w:rsidRPr="00B9644D">
        <w:rPr>
          <w:lang w:bidi="he-IL"/>
        </w:rPr>
        <w:t xml:space="preserve">, vol. 5, no. 5, pp. 484–497, 2008. </w:t>
      </w:r>
    </w:p>
    <w:p w14:paraId="52D91441" w14:textId="77777777" w:rsidR="004B268E" w:rsidRPr="00B9644D" w:rsidRDefault="004B268E" w:rsidP="004B268E">
      <w:pPr>
        <w:pStyle w:val="BibReference"/>
        <w:rPr>
          <w:lang w:bidi="he-IL"/>
        </w:rPr>
      </w:pPr>
      <w:r w:rsidRPr="00B9644D">
        <w:rPr>
          <w:lang w:bidi="he-IL"/>
        </w:rPr>
        <w:lastRenderedPageBreak/>
        <w:t>R. Pokhrel and H. Lee, “Estimation of the effective zone of sea/land breeze in a coastal area,” </w:t>
      </w:r>
      <w:r w:rsidRPr="00B9644D">
        <w:rPr>
          <w:i/>
          <w:iCs/>
          <w:lang w:bidi="he-IL"/>
        </w:rPr>
        <w:t>Atmospheric Pollution Research</w:t>
      </w:r>
      <w:r w:rsidRPr="00B9644D">
        <w:rPr>
          <w:lang w:bidi="he-IL"/>
        </w:rPr>
        <w:t xml:space="preserve">, vol. 2, no. 1, pp. 106–115, 2011. </w:t>
      </w:r>
    </w:p>
    <w:p w14:paraId="6CEAED0F" w14:textId="77777777" w:rsidR="004B268E" w:rsidRPr="00B9644D" w:rsidRDefault="004B268E" w:rsidP="004B268E">
      <w:pPr>
        <w:pStyle w:val="BibReference"/>
        <w:rPr>
          <w:lang w:bidi="he-IL"/>
        </w:rPr>
      </w:pPr>
      <w:r w:rsidRPr="00B9644D">
        <w:rPr>
          <w:lang w:bidi="he-IL"/>
        </w:rPr>
        <w:t>V. Jayanthi and R. Krishnamoorthy, “Key airborne pollutants—impact on human health in Manali, Chennai,” </w:t>
      </w:r>
      <w:r w:rsidRPr="00B9644D">
        <w:rPr>
          <w:i/>
          <w:iCs/>
          <w:lang w:bidi="he-IL"/>
        </w:rPr>
        <w:t>Current Science</w:t>
      </w:r>
      <w:r w:rsidRPr="00B9644D">
        <w:rPr>
          <w:lang w:bidi="he-IL"/>
        </w:rPr>
        <w:t xml:space="preserve">, vol. 90, no. 3, pp. 405–413, 2006. </w:t>
      </w:r>
    </w:p>
    <w:p w14:paraId="0B95446D" w14:textId="77777777" w:rsidR="004B268E" w:rsidRPr="00B9644D" w:rsidRDefault="004B268E" w:rsidP="004B268E">
      <w:pPr>
        <w:pStyle w:val="BibReference"/>
        <w:rPr>
          <w:lang w:bidi="he-IL"/>
        </w:rPr>
      </w:pPr>
      <w:r w:rsidRPr="00B9644D">
        <w:rPr>
          <w:lang w:bidi="he-IL"/>
        </w:rPr>
        <w:t>K. Sivaramasundaram and P. Muthusubramanian, “A preliminary assessment of PM</w:t>
      </w:r>
      <w:r w:rsidRPr="00B9644D">
        <w:rPr>
          <w:vertAlign w:val="subscript"/>
          <w:lang w:bidi="he-IL"/>
        </w:rPr>
        <w:t>10</w:t>
      </w:r>
      <w:r w:rsidRPr="00B9644D">
        <w:rPr>
          <w:lang w:bidi="he-IL"/>
        </w:rPr>
        <w:t> and TSP concentrations in Tuticorin, India,” </w:t>
      </w:r>
      <w:r w:rsidRPr="00B9644D">
        <w:rPr>
          <w:i/>
          <w:iCs/>
          <w:lang w:bidi="he-IL"/>
        </w:rPr>
        <w:t>Air Quality, Atmosphere and Health</w:t>
      </w:r>
      <w:r w:rsidRPr="00B9644D">
        <w:rPr>
          <w:lang w:bidi="he-IL"/>
        </w:rPr>
        <w:t xml:space="preserve">, vol. 3, no. 2, pp. 95–102, 2010. </w:t>
      </w:r>
    </w:p>
    <w:p w14:paraId="786EB354" w14:textId="77777777" w:rsidR="004B268E" w:rsidRPr="00B9644D" w:rsidRDefault="004B268E" w:rsidP="004B268E">
      <w:pPr>
        <w:pStyle w:val="BibReference"/>
        <w:rPr>
          <w:lang w:bidi="he-IL"/>
        </w:rPr>
      </w:pPr>
      <w:r w:rsidRPr="00B9644D">
        <w:rPr>
          <w:lang w:bidi="he-IL"/>
        </w:rPr>
        <w:t>M. Gamo, P. Goyal, M. Kumari, U. C. Mohanty, and M. P. Singh, “Mixed-layer characteristics as related to the monsoon climate of New Delhi, India,” </w:t>
      </w:r>
      <w:r w:rsidRPr="00B9644D">
        <w:rPr>
          <w:i/>
          <w:iCs/>
          <w:lang w:bidi="he-IL"/>
        </w:rPr>
        <w:t>Boundary-Layer Meteorology</w:t>
      </w:r>
      <w:r w:rsidRPr="00B9644D">
        <w:rPr>
          <w:lang w:bidi="he-IL"/>
        </w:rPr>
        <w:t xml:space="preserve">, vol. 67, no. 3, pp. 213–227, 1994. </w:t>
      </w:r>
    </w:p>
    <w:p w14:paraId="49E2A463" w14:textId="77777777" w:rsidR="004B268E" w:rsidRPr="00B9644D" w:rsidRDefault="004B268E" w:rsidP="004B268E">
      <w:pPr>
        <w:pStyle w:val="BibReference"/>
        <w:rPr>
          <w:lang w:bidi="he-IL"/>
        </w:rPr>
      </w:pPr>
      <w:r w:rsidRPr="00B9644D">
        <w:rPr>
          <w:lang w:bidi="he-IL"/>
        </w:rPr>
        <w:t>B. V. Bhaskar and V. M. Mehta, “Atmospheric particulate pollutants and their relationship with meteorology in Ahmedabad,” </w:t>
      </w:r>
      <w:r w:rsidRPr="00B9644D">
        <w:rPr>
          <w:i/>
          <w:iCs/>
          <w:lang w:bidi="he-IL"/>
        </w:rPr>
        <w:t>Aerosol and Air Quality Research</w:t>
      </w:r>
      <w:r w:rsidRPr="00B9644D">
        <w:rPr>
          <w:lang w:bidi="he-IL"/>
        </w:rPr>
        <w:t xml:space="preserve">, vol. 10, no. 4, pp. 301–315, 2010. </w:t>
      </w:r>
    </w:p>
    <w:p w14:paraId="16C94202" w14:textId="77777777" w:rsidR="004B268E" w:rsidRPr="00B9644D" w:rsidRDefault="004B268E" w:rsidP="004B268E">
      <w:pPr>
        <w:pStyle w:val="BibReference"/>
        <w:rPr>
          <w:lang w:bidi="he-IL"/>
        </w:rPr>
      </w:pPr>
      <w:r w:rsidRPr="00B9644D">
        <w:rPr>
          <w:lang w:bidi="he-IL"/>
        </w:rPr>
        <w:t>G. Jayaraman, “Seasonal variation and dependence on meteorological condition of roadside suspended particles/pollutants at Delhi,” </w:t>
      </w:r>
      <w:r w:rsidRPr="00B9644D">
        <w:rPr>
          <w:i/>
          <w:iCs/>
          <w:lang w:bidi="he-IL"/>
        </w:rPr>
        <w:t>Environmental Science</w:t>
      </w:r>
      <w:r w:rsidRPr="00B9644D">
        <w:rPr>
          <w:lang w:bidi="he-IL"/>
        </w:rPr>
        <w:t xml:space="preserve">, vol. 2, no. 2, pp. 130–138, 2007. </w:t>
      </w:r>
    </w:p>
    <w:p w14:paraId="41F60A9D" w14:textId="77777777" w:rsidR="004B268E" w:rsidRPr="00B9644D" w:rsidRDefault="004B268E" w:rsidP="004B268E">
      <w:pPr>
        <w:pStyle w:val="BibReference"/>
        <w:rPr>
          <w:lang w:bidi="he-IL"/>
        </w:rPr>
      </w:pPr>
      <w:r w:rsidRPr="00B9644D">
        <w:rPr>
          <w:lang w:bidi="he-IL"/>
        </w:rPr>
        <w:t>S. Abed EI-Raoof, “Diurnal and seasonal variation of air pollution at Al-Hashimeya town, Jordan,” </w:t>
      </w:r>
      <w:r w:rsidRPr="00B9644D">
        <w:rPr>
          <w:i/>
          <w:iCs/>
          <w:lang w:bidi="he-IL"/>
        </w:rPr>
        <w:t>Jordan Journal of Earth and Environmental Science</w:t>
      </w:r>
      <w:r w:rsidRPr="00B9644D">
        <w:rPr>
          <w:lang w:bidi="he-IL"/>
        </w:rPr>
        <w:t xml:space="preserve">, vol. 2, no. 1, pp. 1–6, 2009. </w:t>
      </w:r>
    </w:p>
    <w:p w14:paraId="5268CE61" w14:textId="5BF151C5" w:rsidR="001C7BF8" w:rsidRPr="00B9644D" w:rsidRDefault="004B268E" w:rsidP="004B268E">
      <w:pPr>
        <w:pStyle w:val="BibReference"/>
        <w:rPr>
          <w:lang w:bidi="he-IL"/>
        </w:rPr>
      </w:pPr>
      <w:r w:rsidRPr="00B9644D">
        <w:rPr>
          <w:lang w:bidi="he-IL"/>
        </w:rPr>
        <w:t>S. Bathmanaban, “Analysis of interpretation o</w:t>
      </w:r>
      <w:bookmarkStart w:id="1005" w:name="_GoBack"/>
      <w:bookmarkEnd w:id="1005"/>
      <w:r w:rsidRPr="00B9644D">
        <w:rPr>
          <w:lang w:bidi="he-IL"/>
        </w:rPr>
        <w:t>f particulate matter-PM</w:t>
      </w:r>
      <w:r w:rsidRPr="00B9644D">
        <w:rPr>
          <w:vertAlign w:val="subscript"/>
          <w:lang w:bidi="he-IL"/>
        </w:rPr>
        <w:t>10</w:t>
      </w:r>
      <w:r w:rsidRPr="00B9644D">
        <w:rPr>
          <w:lang w:bidi="he-IL"/>
        </w:rPr>
        <w:t>, PM</w:t>
      </w:r>
      <w:r w:rsidRPr="00B9644D">
        <w:rPr>
          <w:vertAlign w:val="subscript"/>
          <w:lang w:bidi="he-IL"/>
        </w:rPr>
        <w:t>2.5</w:t>
      </w:r>
      <w:r w:rsidRPr="00B9644D">
        <w:rPr>
          <w:lang w:bidi="he-IL"/>
        </w:rPr>
        <w:t> and PM</w:t>
      </w:r>
      <w:r w:rsidRPr="00B9644D">
        <w:rPr>
          <w:vertAlign w:val="subscript"/>
          <w:lang w:bidi="he-IL"/>
        </w:rPr>
        <w:t>1</w:t>
      </w:r>
      <w:r w:rsidRPr="00B9644D">
        <w:rPr>
          <w:lang w:bidi="he-IL"/>
        </w:rPr>
        <w:t> emission from the heterogeneous traffic near an urban roadway,” </w:t>
      </w:r>
      <w:r w:rsidRPr="00B9644D">
        <w:rPr>
          <w:i/>
          <w:iCs/>
          <w:lang w:bidi="he-IL"/>
        </w:rPr>
        <w:t>Atmospheric Pollution Research</w:t>
      </w:r>
      <w:r w:rsidRPr="00B9644D">
        <w:rPr>
          <w:lang w:bidi="he-IL"/>
        </w:rPr>
        <w:t xml:space="preserve">, vol. 1, pp. 184–194, 2010. </w:t>
      </w:r>
    </w:p>
    <w:p w14:paraId="295479AD" w14:textId="77777777" w:rsidR="001C7BF8" w:rsidRPr="00B9644D" w:rsidRDefault="001C7BF8" w:rsidP="00F874AE">
      <w:pPr>
        <w:pStyle w:val="ComponentName"/>
        <w:sectPr w:rsidR="001C7BF8" w:rsidRPr="00B9644D" w:rsidSect="00531A0B">
          <w:headerReference w:type="even" r:id="rId12"/>
          <w:footerReference w:type="even" r:id="rId13"/>
          <w:footerReference w:type="default" r:id="rId14"/>
          <w:headerReference w:type="first" r:id="rId15"/>
          <w:footerReference w:type="first" r:id="rId16"/>
          <w:pgSz w:w="11906" w:h="16838"/>
          <w:pgMar w:top="1440" w:right="1440" w:bottom="1440" w:left="1440" w:header="706" w:footer="706" w:gutter="0"/>
          <w:lnNumType w:countBy="1" w:restart="continuous"/>
          <w:cols w:space="708"/>
          <w:docGrid w:linePitch="360"/>
        </w:sectPr>
      </w:pPr>
    </w:p>
    <w:p w14:paraId="7C1F7164" w14:textId="22DA3CA0" w:rsidR="00D90B97" w:rsidRPr="00B9644D" w:rsidRDefault="00F874AE" w:rsidP="00F874AE">
      <w:pPr>
        <w:pStyle w:val="ComponentName"/>
      </w:pPr>
      <w:commentRangeStart w:id="1006"/>
      <w:r w:rsidRPr="00B9644D">
        <w:lastRenderedPageBreak/>
        <w:t>TABLES</w:t>
      </w:r>
      <w:commentRangeEnd w:id="1006"/>
      <w:r w:rsidR="001C7BF8" w:rsidRPr="00B9644D">
        <w:rPr>
          <w:rStyle w:val="CommentReference"/>
          <w:caps w:val="0"/>
          <w:kern w:val="0"/>
        </w:rPr>
        <w:commentReference w:id="1006"/>
      </w:r>
    </w:p>
    <w:p w14:paraId="5ECAF794" w14:textId="77777777" w:rsidR="001C7BF8" w:rsidRPr="00B9644D" w:rsidRDefault="001C7BF8" w:rsidP="001C7BF8">
      <w:pPr>
        <w:pStyle w:val="ParagraphText"/>
        <w:rPr>
          <w:lang w:bidi="he-IL"/>
        </w:rPr>
      </w:pPr>
      <w:r w:rsidRPr="00B9644D">
        <w:rPr>
          <w:b/>
          <w:bCs/>
          <w:lang w:bidi="he-IL"/>
        </w:rPr>
        <w:t xml:space="preserve">Table 1 </w:t>
      </w:r>
      <w:r w:rsidRPr="00B9644D">
        <w:rPr>
          <w:lang w:bidi="he-IL"/>
        </w:rPr>
        <w:t>Range of pollutant concentrations indicating season wise trend.</w:t>
      </w:r>
    </w:p>
    <w:tbl>
      <w:tblPr>
        <w:tblW w:w="12960" w:type="dxa"/>
        <w:jc w:val="center"/>
        <w:tblCellSpacing w:w="15" w:type="dxa"/>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12960"/>
      </w:tblGrid>
      <w:tr w:rsidR="001C7BF8" w:rsidRPr="00B9644D" w14:paraId="02350FFD" w14:textId="77777777" w:rsidTr="001C7BF8">
        <w:trPr>
          <w:tblCellSpacing w:w="15" w:type="dxa"/>
          <w:jc w:val="center"/>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37"/>
              <w:gridCol w:w="1344"/>
              <w:gridCol w:w="1287"/>
              <w:gridCol w:w="1314"/>
              <w:gridCol w:w="1287"/>
              <w:gridCol w:w="1314"/>
              <w:gridCol w:w="1287"/>
              <w:gridCol w:w="1314"/>
              <w:gridCol w:w="1287"/>
              <w:gridCol w:w="1329"/>
            </w:tblGrid>
            <w:tr w:rsidR="001C7BF8" w:rsidRPr="00B9644D" w14:paraId="6B423F59" w14:textId="77777777" w:rsidTr="00DB0348">
              <w:trPr>
                <w:tblCellSpacing w:w="15" w:type="dxa"/>
                <w:jc w:val="center"/>
              </w:trPr>
              <w:tc>
                <w:tcPr>
                  <w:tcW w:w="0" w:type="auto"/>
                  <w:vMerge w:val="restart"/>
                  <w:tcMar>
                    <w:top w:w="60" w:type="dxa"/>
                    <w:left w:w="105" w:type="dxa"/>
                    <w:bottom w:w="60" w:type="dxa"/>
                    <w:right w:w="105" w:type="dxa"/>
                  </w:tcMar>
                  <w:vAlign w:val="center"/>
                  <w:hideMark/>
                </w:tcPr>
                <w:p w14:paraId="59838089" w14:textId="77777777" w:rsidR="001C7BF8" w:rsidRPr="00B9644D" w:rsidRDefault="001C7BF8" w:rsidP="001C7BF8">
                  <w:pPr>
                    <w:pStyle w:val="ParagraphText"/>
                    <w:rPr>
                      <w:lang w:bidi="he-IL"/>
                    </w:rPr>
                  </w:pPr>
                  <w:r w:rsidRPr="00B9644D">
                    <w:rPr>
                      <w:lang w:bidi="he-IL"/>
                    </w:rPr>
                    <w:t>Pollutants</w:t>
                  </w:r>
                </w:p>
              </w:tc>
              <w:tc>
                <w:tcPr>
                  <w:tcW w:w="0" w:type="auto"/>
                  <w:vMerge w:val="restart"/>
                  <w:tcMar>
                    <w:top w:w="60" w:type="dxa"/>
                    <w:left w:w="105" w:type="dxa"/>
                    <w:bottom w:w="60" w:type="dxa"/>
                    <w:right w:w="105" w:type="dxa"/>
                  </w:tcMar>
                  <w:vAlign w:val="center"/>
                  <w:hideMark/>
                </w:tcPr>
                <w:p w14:paraId="24E6DF10" w14:textId="77777777" w:rsidR="001C7BF8" w:rsidRPr="00B9644D" w:rsidRDefault="001C7BF8" w:rsidP="001C7BF8">
                  <w:pPr>
                    <w:pStyle w:val="ParagraphText"/>
                    <w:rPr>
                      <w:lang w:bidi="he-IL"/>
                    </w:rPr>
                  </w:pPr>
                  <w:r w:rsidRPr="00B9644D">
                    <w:rPr>
                      <w:lang w:bidi="he-IL"/>
                    </w:rPr>
                    <w:t>Continuous monitoring station</w:t>
                  </w:r>
                </w:p>
              </w:tc>
              <w:tc>
                <w:tcPr>
                  <w:tcW w:w="0" w:type="auto"/>
                  <w:gridSpan w:val="2"/>
                  <w:tcMar>
                    <w:top w:w="60" w:type="dxa"/>
                    <w:left w:w="105" w:type="dxa"/>
                    <w:bottom w:w="60" w:type="dxa"/>
                    <w:right w:w="105" w:type="dxa"/>
                  </w:tcMar>
                  <w:vAlign w:val="center"/>
                  <w:hideMark/>
                </w:tcPr>
                <w:p w14:paraId="480833BE" w14:textId="77777777" w:rsidR="001C7BF8" w:rsidRPr="00B9644D" w:rsidRDefault="001C7BF8" w:rsidP="001C7BF8">
                  <w:pPr>
                    <w:pStyle w:val="ParagraphText"/>
                    <w:rPr>
                      <w:lang w:bidi="he-IL"/>
                    </w:rPr>
                  </w:pPr>
                  <w:r w:rsidRPr="00B9644D">
                    <w:rPr>
                      <w:lang w:bidi="he-IL"/>
                    </w:rPr>
                    <w:t>Pre-monsoon season</w:t>
                  </w:r>
                </w:p>
              </w:tc>
              <w:tc>
                <w:tcPr>
                  <w:tcW w:w="0" w:type="auto"/>
                  <w:gridSpan w:val="2"/>
                  <w:tcMar>
                    <w:top w:w="60" w:type="dxa"/>
                    <w:left w:w="105" w:type="dxa"/>
                    <w:bottom w:w="60" w:type="dxa"/>
                    <w:right w:w="105" w:type="dxa"/>
                  </w:tcMar>
                  <w:vAlign w:val="center"/>
                  <w:hideMark/>
                </w:tcPr>
                <w:p w14:paraId="7DB5CC12" w14:textId="77777777" w:rsidR="001C7BF8" w:rsidRPr="00B9644D" w:rsidRDefault="001C7BF8" w:rsidP="001C7BF8">
                  <w:pPr>
                    <w:pStyle w:val="ParagraphText"/>
                    <w:rPr>
                      <w:lang w:bidi="he-IL"/>
                    </w:rPr>
                  </w:pPr>
                  <w:r w:rsidRPr="00B9644D">
                    <w:rPr>
                      <w:lang w:bidi="he-IL"/>
                    </w:rPr>
                    <w:t>Monsoon</w:t>
                  </w:r>
                </w:p>
              </w:tc>
              <w:tc>
                <w:tcPr>
                  <w:tcW w:w="0" w:type="auto"/>
                  <w:gridSpan w:val="2"/>
                  <w:tcMar>
                    <w:top w:w="60" w:type="dxa"/>
                    <w:left w:w="105" w:type="dxa"/>
                    <w:bottom w:w="60" w:type="dxa"/>
                    <w:right w:w="105" w:type="dxa"/>
                  </w:tcMar>
                  <w:vAlign w:val="center"/>
                  <w:hideMark/>
                </w:tcPr>
                <w:p w14:paraId="4262DCC1" w14:textId="77777777" w:rsidR="001C7BF8" w:rsidRPr="00B9644D" w:rsidRDefault="001C7BF8" w:rsidP="001C7BF8">
                  <w:pPr>
                    <w:pStyle w:val="ParagraphText"/>
                    <w:rPr>
                      <w:lang w:bidi="he-IL"/>
                    </w:rPr>
                  </w:pPr>
                  <w:r w:rsidRPr="00B9644D">
                    <w:rPr>
                      <w:lang w:bidi="he-IL"/>
                    </w:rPr>
                    <w:t>Post-monsoon season</w:t>
                  </w:r>
                </w:p>
              </w:tc>
              <w:tc>
                <w:tcPr>
                  <w:tcW w:w="0" w:type="auto"/>
                  <w:gridSpan w:val="2"/>
                  <w:tcMar>
                    <w:top w:w="60" w:type="dxa"/>
                    <w:left w:w="105" w:type="dxa"/>
                    <w:bottom w:w="60" w:type="dxa"/>
                    <w:right w:w="105" w:type="dxa"/>
                  </w:tcMar>
                  <w:vAlign w:val="center"/>
                  <w:hideMark/>
                </w:tcPr>
                <w:p w14:paraId="65BBA8A9" w14:textId="77777777" w:rsidR="001C7BF8" w:rsidRPr="00B9644D" w:rsidRDefault="001C7BF8" w:rsidP="001C7BF8">
                  <w:pPr>
                    <w:pStyle w:val="ParagraphText"/>
                    <w:rPr>
                      <w:lang w:bidi="he-IL"/>
                    </w:rPr>
                  </w:pPr>
                  <w:r w:rsidRPr="00B9644D">
                    <w:rPr>
                      <w:lang w:bidi="he-IL"/>
                    </w:rPr>
                    <w:t>Summer season</w:t>
                  </w:r>
                </w:p>
              </w:tc>
            </w:tr>
            <w:tr w:rsidR="00CA79DC" w:rsidRPr="00B9644D" w14:paraId="4F17A754" w14:textId="77777777" w:rsidTr="001C7BF8">
              <w:trPr>
                <w:tblCellSpacing w:w="15" w:type="dxa"/>
                <w:jc w:val="center"/>
              </w:trPr>
              <w:tc>
                <w:tcPr>
                  <w:tcW w:w="0" w:type="auto"/>
                  <w:vMerge/>
                  <w:tcBorders>
                    <w:bottom w:val="single" w:sz="4" w:space="0" w:color="auto"/>
                  </w:tcBorders>
                  <w:vAlign w:val="center"/>
                  <w:hideMark/>
                </w:tcPr>
                <w:p w14:paraId="67851F02" w14:textId="77777777" w:rsidR="001C7BF8" w:rsidRPr="00B9644D" w:rsidRDefault="001C7BF8" w:rsidP="001C7BF8">
                  <w:pPr>
                    <w:pStyle w:val="ParagraphText"/>
                    <w:rPr>
                      <w:lang w:bidi="he-IL"/>
                    </w:rPr>
                  </w:pPr>
                </w:p>
              </w:tc>
              <w:tc>
                <w:tcPr>
                  <w:tcW w:w="0" w:type="auto"/>
                  <w:vMerge/>
                  <w:tcBorders>
                    <w:bottom w:val="single" w:sz="4" w:space="0" w:color="auto"/>
                  </w:tcBorders>
                  <w:vAlign w:val="center"/>
                  <w:hideMark/>
                </w:tcPr>
                <w:p w14:paraId="79037C4B" w14:textId="77777777" w:rsidR="001C7BF8" w:rsidRPr="00B9644D" w:rsidRDefault="001C7BF8" w:rsidP="001C7BF8">
                  <w:pPr>
                    <w:pStyle w:val="ParagraphText"/>
                    <w:rPr>
                      <w:lang w:bidi="he-IL"/>
                    </w:rPr>
                  </w:pPr>
                </w:p>
              </w:tc>
              <w:tc>
                <w:tcPr>
                  <w:tcW w:w="0" w:type="auto"/>
                  <w:tcBorders>
                    <w:bottom w:val="single" w:sz="4" w:space="0" w:color="auto"/>
                  </w:tcBorders>
                  <w:tcMar>
                    <w:top w:w="60" w:type="dxa"/>
                    <w:left w:w="105" w:type="dxa"/>
                    <w:bottom w:w="60" w:type="dxa"/>
                    <w:right w:w="105" w:type="dxa"/>
                  </w:tcMar>
                  <w:vAlign w:val="center"/>
                  <w:hideMark/>
                </w:tcPr>
                <w:p w14:paraId="15C45105" w14:textId="77777777" w:rsidR="001C7BF8" w:rsidRPr="00B9644D" w:rsidRDefault="001C7BF8" w:rsidP="001C7BF8">
                  <w:pPr>
                    <w:pStyle w:val="ParagraphText"/>
                    <w:rPr>
                      <w:lang w:bidi="he-IL"/>
                    </w:rPr>
                  </w:pPr>
                  <w:r w:rsidRPr="00B9644D">
                    <w:rPr>
                      <w:lang w:bidi="he-IL"/>
                    </w:rPr>
                    <w:t>Min </w:t>
                  </w:r>
                  <w:r w:rsidRPr="00B9644D">
                    <w:rPr>
                      <w:i/>
                      <w:iCs/>
                      <w:lang w:bidi="he-IL"/>
                    </w:rPr>
                    <w:t>μ</w:t>
                  </w:r>
                  <w:r w:rsidRPr="00B9644D">
                    <w:rPr>
                      <w:lang w:bidi="he-IL"/>
                    </w:rPr>
                    <w:t>g/Nm</w:t>
                  </w:r>
                  <w:r w:rsidRPr="00B9644D">
                    <w:rPr>
                      <w:vertAlign w:val="superscript"/>
                      <w:lang w:bidi="he-IL"/>
                    </w:rPr>
                    <w:t>3</w:t>
                  </w:r>
                </w:p>
              </w:tc>
              <w:tc>
                <w:tcPr>
                  <w:tcW w:w="0" w:type="auto"/>
                  <w:tcBorders>
                    <w:bottom w:val="single" w:sz="4" w:space="0" w:color="auto"/>
                  </w:tcBorders>
                  <w:tcMar>
                    <w:top w:w="60" w:type="dxa"/>
                    <w:left w:w="105" w:type="dxa"/>
                    <w:bottom w:w="60" w:type="dxa"/>
                    <w:right w:w="105" w:type="dxa"/>
                  </w:tcMar>
                  <w:vAlign w:val="center"/>
                  <w:hideMark/>
                </w:tcPr>
                <w:p w14:paraId="2764E564" w14:textId="77777777" w:rsidR="001C7BF8" w:rsidRPr="00B9644D" w:rsidRDefault="001C7BF8" w:rsidP="001C7BF8">
                  <w:pPr>
                    <w:pStyle w:val="ParagraphText"/>
                    <w:rPr>
                      <w:lang w:bidi="he-IL"/>
                    </w:rPr>
                  </w:pPr>
                  <w:r w:rsidRPr="00B9644D">
                    <w:rPr>
                      <w:lang w:bidi="he-IL"/>
                    </w:rPr>
                    <w:t>Max </w:t>
                  </w:r>
                  <w:r w:rsidRPr="00B9644D">
                    <w:rPr>
                      <w:i/>
                      <w:iCs/>
                      <w:lang w:bidi="he-IL"/>
                    </w:rPr>
                    <w:t>μ</w:t>
                  </w:r>
                  <w:r w:rsidRPr="00B9644D">
                    <w:rPr>
                      <w:lang w:bidi="he-IL"/>
                    </w:rPr>
                    <w:t>g/Nm</w:t>
                  </w:r>
                  <w:r w:rsidRPr="00B9644D">
                    <w:rPr>
                      <w:vertAlign w:val="superscript"/>
                      <w:lang w:bidi="he-IL"/>
                    </w:rPr>
                    <w:t>3</w:t>
                  </w:r>
                </w:p>
              </w:tc>
              <w:tc>
                <w:tcPr>
                  <w:tcW w:w="0" w:type="auto"/>
                  <w:tcBorders>
                    <w:bottom w:val="single" w:sz="4" w:space="0" w:color="auto"/>
                  </w:tcBorders>
                  <w:tcMar>
                    <w:top w:w="60" w:type="dxa"/>
                    <w:left w:w="105" w:type="dxa"/>
                    <w:bottom w:w="60" w:type="dxa"/>
                    <w:right w:w="105" w:type="dxa"/>
                  </w:tcMar>
                  <w:vAlign w:val="center"/>
                  <w:hideMark/>
                </w:tcPr>
                <w:p w14:paraId="64C0E61F" w14:textId="77777777" w:rsidR="001C7BF8" w:rsidRPr="00B9644D" w:rsidRDefault="001C7BF8" w:rsidP="001C7BF8">
                  <w:pPr>
                    <w:pStyle w:val="ParagraphText"/>
                    <w:rPr>
                      <w:lang w:bidi="he-IL"/>
                    </w:rPr>
                  </w:pPr>
                  <w:r w:rsidRPr="00B9644D">
                    <w:rPr>
                      <w:lang w:bidi="he-IL"/>
                    </w:rPr>
                    <w:t>Min </w:t>
                  </w:r>
                  <w:r w:rsidRPr="00B9644D">
                    <w:rPr>
                      <w:i/>
                      <w:iCs/>
                      <w:lang w:bidi="he-IL"/>
                    </w:rPr>
                    <w:t>μ</w:t>
                  </w:r>
                  <w:r w:rsidRPr="00B9644D">
                    <w:rPr>
                      <w:lang w:bidi="he-IL"/>
                    </w:rPr>
                    <w:t>g/Nm</w:t>
                  </w:r>
                  <w:r w:rsidRPr="00B9644D">
                    <w:rPr>
                      <w:vertAlign w:val="superscript"/>
                      <w:lang w:bidi="he-IL"/>
                    </w:rPr>
                    <w:t>3</w:t>
                  </w:r>
                </w:p>
              </w:tc>
              <w:tc>
                <w:tcPr>
                  <w:tcW w:w="0" w:type="auto"/>
                  <w:tcBorders>
                    <w:bottom w:val="single" w:sz="4" w:space="0" w:color="auto"/>
                  </w:tcBorders>
                  <w:tcMar>
                    <w:top w:w="60" w:type="dxa"/>
                    <w:left w:w="105" w:type="dxa"/>
                    <w:bottom w:w="60" w:type="dxa"/>
                    <w:right w:w="105" w:type="dxa"/>
                  </w:tcMar>
                  <w:vAlign w:val="center"/>
                  <w:hideMark/>
                </w:tcPr>
                <w:p w14:paraId="57492753" w14:textId="77777777" w:rsidR="001C7BF8" w:rsidRPr="00B9644D" w:rsidRDefault="001C7BF8" w:rsidP="001C7BF8">
                  <w:pPr>
                    <w:pStyle w:val="ParagraphText"/>
                    <w:rPr>
                      <w:lang w:bidi="he-IL"/>
                    </w:rPr>
                  </w:pPr>
                  <w:r w:rsidRPr="00B9644D">
                    <w:rPr>
                      <w:lang w:bidi="he-IL"/>
                    </w:rPr>
                    <w:t>Max </w:t>
                  </w:r>
                  <w:r w:rsidRPr="00B9644D">
                    <w:rPr>
                      <w:i/>
                      <w:iCs/>
                      <w:lang w:bidi="he-IL"/>
                    </w:rPr>
                    <w:t>μ</w:t>
                  </w:r>
                  <w:r w:rsidRPr="00B9644D">
                    <w:rPr>
                      <w:lang w:bidi="he-IL"/>
                    </w:rPr>
                    <w:t>g/Nm</w:t>
                  </w:r>
                  <w:r w:rsidRPr="00B9644D">
                    <w:rPr>
                      <w:vertAlign w:val="superscript"/>
                      <w:lang w:bidi="he-IL"/>
                    </w:rPr>
                    <w:t>3</w:t>
                  </w:r>
                </w:p>
              </w:tc>
              <w:tc>
                <w:tcPr>
                  <w:tcW w:w="0" w:type="auto"/>
                  <w:tcBorders>
                    <w:bottom w:val="single" w:sz="4" w:space="0" w:color="auto"/>
                  </w:tcBorders>
                  <w:tcMar>
                    <w:top w:w="60" w:type="dxa"/>
                    <w:left w:w="105" w:type="dxa"/>
                    <w:bottom w:w="60" w:type="dxa"/>
                    <w:right w:w="105" w:type="dxa"/>
                  </w:tcMar>
                  <w:vAlign w:val="center"/>
                  <w:hideMark/>
                </w:tcPr>
                <w:p w14:paraId="2C7682DB" w14:textId="77777777" w:rsidR="001C7BF8" w:rsidRPr="00B9644D" w:rsidRDefault="001C7BF8" w:rsidP="001C7BF8">
                  <w:pPr>
                    <w:pStyle w:val="ParagraphText"/>
                    <w:rPr>
                      <w:lang w:bidi="he-IL"/>
                    </w:rPr>
                  </w:pPr>
                  <w:r w:rsidRPr="00B9644D">
                    <w:rPr>
                      <w:lang w:bidi="he-IL"/>
                    </w:rPr>
                    <w:t>Min </w:t>
                  </w:r>
                  <w:r w:rsidRPr="00B9644D">
                    <w:rPr>
                      <w:i/>
                      <w:iCs/>
                      <w:lang w:bidi="he-IL"/>
                    </w:rPr>
                    <w:t>μ</w:t>
                  </w:r>
                  <w:r w:rsidRPr="00B9644D">
                    <w:rPr>
                      <w:lang w:bidi="he-IL"/>
                    </w:rPr>
                    <w:t>g/Nm</w:t>
                  </w:r>
                  <w:r w:rsidRPr="00B9644D">
                    <w:rPr>
                      <w:vertAlign w:val="superscript"/>
                      <w:lang w:bidi="he-IL"/>
                    </w:rPr>
                    <w:t>3</w:t>
                  </w:r>
                </w:p>
              </w:tc>
              <w:tc>
                <w:tcPr>
                  <w:tcW w:w="0" w:type="auto"/>
                  <w:tcBorders>
                    <w:bottom w:val="single" w:sz="4" w:space="0" w:color="auto"/>
                  </w:tcBorders>
                  <w:tcMar>
                    <w:top w:w="60" w:type="dxa"/>
                    <w:left w:w="105" w:type="dxa"/>
                    <w:bottom w:w="60" w:type="dxa"/>
                    <w:right w:w="105" w:type="dxa"/>
                  </w:tcMar>
                  <w:vAlign w:val="center"/>
                  <w:hideMark/>
                </w:tcPr>
                <w:p w14:paraId="5986CE05" w14:textId="77777777" w:rsidR="001C7BF8" w:rsidRPr="00B9644D" w:rsidRDefault="001C7BF8" w:rsidP="001C7BF8">
                  <w:pPr>
                    <w:pStyle w:val="ParagraphText"/>
                    <w:rPr>
                      <w:lang w:bidi="he-IL"/>
                    </w:rPr>
                  </w:pPr>
                  <w:r w:rsidRPr="00B9644D">
                    <w:rPr>
                      <w:lang w:bidi="he-IL"/>
                    </w:rPr>
                    <w:t>Max </w:t>
                  </w:r>
                  <w:r w:rsidRPr="00B9644D">
                    <w:rPr>
                      <w:i/>
                      <w:iCs/>
                      <w:lang w:bidi="he-IL"/>
                    </w:rPr>
                    <w:t>μ</w:t>
                  </w:r>
                  <w:r w:rsidRPr="00B9644D">
                    <w:rPr>
                      <w:lang w:bidi="he-IL"/>
                    </w:rPr>
                    <w:t>g/Nm</w:t>
                  </w:r>
                  <w:r w:rsidRPr="00B9644D">
                    <w:rPr>
                      <w:vertAlign w:val="superscript"/>
                      <w:lang w:bidi="he-IL"/>
                    </w:rPr>
                    <w:t>3</w:t>
                  </w:r>
                </w:p>
              </w:tc>
              <w:tc>
                <w:tcPr>
                  <w:tcW w:w="0" w:type="auto"/>
                  <w:tcBorders>
                    <w:bottom w:val="single" w:sz="4" w:space="0" w:color="auto"/>
                  </w:tcBorders>
                  <w:tcMar>
                    <w:top w:w="60" w:type="dxa"/>
                    <w:left w:w="105" w:type="dxa"/>
                    <w:bottom w:w="60" w:type="dxa"/>
                    <w:right w:w="105" w:type="dxa"/>
                  </w:tcMar>
                  <w:vAlign w:val="center"/>
                  <w:hideMark/>
                </w:tcPr>
                <w:p w14:paraId="239A7414" w14:textId="77777777" w:rsidR="001C7BF8" w:rsidRPr="00B9644D" w:rsidRDefault="001C7BF8" w:rsidP="001C7BF8">
                  <w:pPr>
                    <w:pStyle w:val="ParagraphText"/>
                    <w:rPr>
                      <w:lang w:bidi="he-IL"/>
                    </w:rPr>
                  </w:pPr>
                  <w:r w:rsidRPr="00B9644D">
                    <w:rPr>
                      <w:lang w:bidi="he-IL"/>
                    </w:rPr>
                    <w:t>Min </w:t>
                  </w:r>
                  <w:r w:rsidRPr="00B9644D">
                    <w:rPr>
                      <w:i/>
                      <w:iCs/>
                      <w:lang w:bidi="he-IL"/>
                    </w:rPr>
                    <w:t>μ</w:t>
                  </w:r>
                  <w:r w:rsidRPr="00B9644D">
                    <w:rPr>
                      <w:lang w:bidi="he-IL"/>
                    </w:rPr>
                    <w:t>g/Nm</w:t>
                  </w:r>
                  <w:r w:rsidRPr="00B9644D">
                    <w:rPr>
                      <w:vertAlign w:val="superscript"/>
                      <w:lang w:bidi="he-IL"/>
                    </w:rPr>
                    <w:t>3</w:t>
                  </w:r>
                </w:p>
              </w:tc>
              <w:tc>
                <w:tcPr>
                  <w:tcW w:w="0" w:type="auto"/>
                  <w:tcBorders>
                    <w:bottom w:val="single" w:sz="4" w:space="0" w:color="auto"/>
                  </w:tcBorders>
                  <w:tcMar>
                    <w:top w:w="60" w:type="dxa"/>
                    <w:left w:w="105" w:type="dxa"/>
                    <w:bottom w:w="60" w:type="dxa"/>
                    <w:right w:w="105" w:type="dxa"/>
                  </w:tcMar>
                  <w:vAlign w:val="center"/>
                  <w:hideMark/>
                </w:tcPr>
                <w:p w14:paraId="7763EA12" w14:textId="77777777" w:rsidR="001C7BF8" w:rsidRPr="00B9644D" w:rsidRDefault="001C7BF8" w:rsidP="001C7BF8">
                  <w:pPr>
                    <w:pStyle w:val="ParagraphText"/>
                    <w:rPr>
                      <w:lang w:bidi="he-IL"/>
                    </w:rPr>
                  </w:pPr>
                  <w:r w:rsidRPr="00B9644D">
                    <w:rPr>
                      <w:lang w:bidi="he-IL"/>
                    </w:rPr>
                    <w:t>Max </w:t>
                  </w:r>
                  <w:r w:rsidRPr="00B9644D">
                    <w:rPr>
                      <w:i/>
                      <w:iCs/>
                      <w:lang w:bidi="he-IL"/>
                    </w:rPr>
                    <w:t>μ</w:t>
                  </w:r>
                  <w:r w:rsidRPr="00B9644D">
                    <w:rPr>
                      <w:lang w:bidi="he-IL"/>
                    </w:rPr>
                    <w:t>g/Nm</w:t>
                  </w:r>
                  <w:r w:rsidRPr="00B9644D">
                    <w:rPr>
                      <w:vertAlign w:val="superscript"/>
                      <w:lang w:bidi="he-IL"/>
                    </w:rPr>
                    <w:t>3</w:t>
                  </w:r>
                </w:p>
              </w:tc>
            </w:tr>
            <w:tr w:rsidR="001C7BF8" w:rsidRPr="00B9644D" w14:paraId="3729BA3C" w14:textId="77777777" w:rsidTr="00DB0348">
              <w:trPr>
                <w:tblCellSpacing w:w="15" w:type="dxa"/>
                <w:jc w:val="center"/>
              </w:trPr>
              <w:tc>
                <w:tcPr>
                  <w:tcW w:w="0" w:type="auto"/>
                  <w:vMerge w:val="restart"/>
                  <w:tcMar>
                    <w:top w:w="60" w:type="dxa"/>
                    <w:left w:w="105" w:type="dxa"/>
                    <w:bottom w:w="60" w:type="dxa"/>
                    <w:right w:w="105" w:type="dxa"/>
                  </w:tcMar>
                  <w:vAlign w:val="center"/>
                  <w:hideMark/>
                </w:tcPr>
                <w:p w14:paraId="79161F03" w14:textId="77777777" w:rsidR="001C7BF8" w:rsidRPr="00B9644D" w:rsidRDefault="001C7BF8" w:rsidP="001C7BF8">
                  <w:pPr>
                    <w:pStyle w:val="ParagraphText"/>
                    <w:rPr>
                      <w:lang w:bidi="he-IL"/>
                    </w:rPr>
                  </w:pPr>
                  <w:r w:rsidRPr="00B9644D">
                    <w:rPr>
                      <w:lang w:bidi="he-IL"/>
                    </w:rPr>
                    <w:t>SO</w:t>
                  </w:r>
                  <w:r w:rsidRPr="00B9644D">
                    <w:rPr>
                      <w:vertAlign w:val="subscript"/>
                      <w:lang w:bidi="he-IL"/>
                    </w:rPr>
                    <w:t>2</w:t>
                  </w:r>
                </w:p>
              </w:tc>
              <w:tc>
                <w:tcPr>
                  <w:tcW w:w="0" w:type="auto"/>
                  <w:tcMar>
                    <w:top w:w="60" w:type="dxa"/>
                    <w:left w:w="105" w:type="dxa"/>
                    <w:bottom w:w="60" w:type="dxa"/>
                    <w:right w:w="105" w:type="dxa"/>
                  </w:tcMar>
                  <w:vAlign w:val="center"/>
                  <w:hideMark/>
                </w:tcPr>
                <w:p w14:paraId="60B0B8C3" w14:textId="77777777" w:rsidR="001C7BF8" w:rsidRPr="00B9644D" w:rsidRDefault="001C7BF8" w:rsidP="001C7BF8">
                  <w:pPr>
                    <w:pStyle w:val="ParagraphText"/>
                    <w:rPr>
                      <w:lang w:bidi="he-IL"/>
                    </w:rPr>
                  </w:pPr>
                  <w:r w:rsidRPr="00B9644D">
                    <w:rPr>
                      <w:lang w:bidi="he-IL"/>
                    </w:rPr>
                    <w:t>Kathivakkam</w:t>
                  </w:r>
                </w:p>
              </w:tc>
              <w:tc>
                <w:tcPr>
                  <w:tcW w:w="0" w:type="auto"/>
                  <w:tcMar>
                    <w:top w:w="60" w:type="dxa"/>
                    <w:left w:w="105" w:type="dxa"/>
                    <w:bottom w:w="60" w:type="dxa"/>
                    <w:right w:w="105" w:type="dxa"/>
                  </w:tcMar>
                  <w:vAlign w:val="center"/>
                  <w:hideMark/>
                </w:tcPr>
                <w:p w14:paraId="76AD08A6"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6731B326"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78B2B9E7"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7B92D1D8"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4A894048"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0E73EAE4" w14:textId="77777777" w:rsidR="001C7BF8" w:rsidRPr="00B9644D" w:rsidRDefault="001C7BF8" w:rsidP="001C7BF8">
                  <w:pPr>
                    <w:pStyle w:val="ParagraphText"/>
                    <w:rPr>
                      <w:lang w:bidi="he-IL"/>
                    </w:rPr>
                  </w:pPr>
                  <w:r w:rsidRPr="00B9644D">
                    <w:rPr>
                      <w:lang w:bidi="he-IL"/>
                    </w:rPr>
                    <w:t>36.3</w:t>
                  </w:r>
                </w:p>
              </w:tc>
              <w:tc>
                <w:tcPr>
                  <w:tcW w:w="0" w:type="auto"/>
                  <w:tcMar>
                    <w:top w:w="60" w:type="dxa"/>
                    <w:left w:w="105" w:type="dxa"/>
                    <w:bottom w:w="60" w:type="dxa"/>
                    <w:right w:w="105" w:type="dxa"/>
                  </w:tcMar>
                  <w:vAlign w:val="center"/>
                  <w:hideMark/>
                </w:tcPr>
                <w:p w14:paraId="1006F36A"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75B4E107" w14:textId="77777777" w:rsidR="001C7BF8" w:rsidRPr="00B9644D" w:rsidRDefault="001C7BF8" w:rsidP="001C7BF8">
                  <w:pPr>
                    <w:pStyle w:val="ParagraphText"/>
                    <w:rPr>
                      <w:lang w:bidi="he-IL"/>
                    </w:rPr>
                  </w:pPr>
                  <w:r w:rsidRPr="00B9644D">
                    <w:rPr>
                      <w:lang w:bidi="he-IL"/>
                    </w:rPr>
                    <w:t>27.6</w:t>
                  </w:r>
                </w:p>
              </w:tc>
            </w:tr>
            <w:tr w:rsidR="001C7BF8" w:rsidRPr="00B9644D" w14:paraId="5EC48661" w14:textId="77777777" w:rsidTr="00DB0348">
              <w:trPr>
                <w:tblCellSpacing w:w="15" w:type="dxa"/>
                <w:jc w:val="center"/>
              </w:trPr>
              <w:tc>
                <w:tcPr>
                  <w:tcW w:w="0" w:type="auto"/>
                  <w:vMerge/>
                  <w:vAlign w:val="center"/>
                  <w:hideMark/>
                </w:tcPr>
                <w:p w14:paraId="56DA70D4" w14:textId="77777777" w:rsidR="001C7BF8" w:rsidRPr="00B9644D"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15275779" w14:textId="77777777" w:rsidR="001C7BF8" w:rsidRPr="00B9644D" w:rsidRDefault="001C7BF8" w:rsidP="001C7BF8">
                  <w:pPr>
                    <w:pStyle w:val="ParagraphText"/>
                    <w:rPr>
                      <w:lang w:bidi="he-IL"/>
                    </w:rPr>
                  </w:pPr>
                  <w:r w:rsidRPr="00B9644D">
                    <w:rPr>
                      <w:lang w:bidi="he-IL"/>
                    </w:rPr>
                    <w:t>Manali</w:t>
                  </w:r>
                </w:p>
              </w:tc>
              <w:tc>
                <w:tcPr>
                  <w:tcW w:w="0" w:type="auto"/>
                  <w:tcMar>
                    <w:top w:w="60" w:type="dxa"/>
                    <w:left w:w="105" w:type="dxa"/>
                    <w:bottom w:w="60" w:type="dxa"/>
                    <w:right w:w="105" w:type="dxa"/>
                  </w:tcMar>
                  <w:vAlign w:val="center"/>
                  <w:hideMark/>
                </w:tcPr>
                <w:p w14:paraId="21538A5C"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1CEFB740" w14:textId="77777777" w:rsidR="001C7BF8" w:rsidRPr="00B9644D" w:rsidRDefault="001C7BF8" w:rsidP="001C7BF8">
                  <w:pPr>
                    <w:pStyle w:val="ParagraphText"/>
                    <w:rPr>
                      <w:lang w:bidi="he-IL"/>
                    </w:rPr>
                  </w:pPr>
                  <w:r w:rsidRPr="00B9644D">
                    <w:rPr>
                      <w:lang w:bidi="he-IL"/>
                    </w:rPr>
                    <w:t> </w:t>
                  </w:r>
                </w:p>
              </w:tc>
              <w:tc>
                <w:tcPr>
                  <w:tcW w:w="0" w:type="auto"/>
                  <w:tcMar>
                    <w:top w:w="60" w:type="dxa"/>
                    <w:left w:w="105" w:type="dxa"/>
                    <w:bottom w:w="60" w:type="dxa"/>
                    <w:right w:w="105" w:type="dxa"/>
                  </w:tcMar>
                  <w:vAlign w:val="center"/>
                  <w:hideMark/>
                </w:tcPr>
                <w:p w14:paraId="3355E532" w14:textId="77777777" w:rsidR="001C7BF8" w:rsidRPr="00B9644D" w:rsidRDefault="001C7BF8" w:rsidP="001C7BF8">
                  <w:pPr>
                    <w:pStyle w:val="ParagraphText"/>
                    <w:rPr>
                      <w:lang w:bidi="he-IL"/>
                    </w:rPr>
                  </w:pPr>
                  <w:r w:rsidRPr="00B9644D">
                    <w:rPr>
                      <w:lang w:bidi="he-IL"/>
                    </w:rPr>
                    <w:t>8.6</w:t>
                  </w:r>
                </w:p>
              </w:tc>
              <w:tc>
                <w:tcPr>
                  <w:tcW w:w="0" w:type="auto"/>
                  <w:tcMar>
                    <w:top w:w="60" w:type="dxa"/>
                    <w:left w:w="105" w:type="dxa"/>
                    <w:bottom w:w="60" w:type="dxa"/>
                    <w:right w:w="105" w:type="dxa"/>
                  </w:tcMar>
                  <w:vAlign w:val="center"/>
                  <w:hideMark/>
                </w:tcPr>
                <w:p w14:paraId="01468BEE"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0A72D7FF"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72D4FD65"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7009F407"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48E39B2A" w14:textId="77777777" w:rsidR="001C7BF8" w:rsidRPr="00B9644D" w:rsidRDefault="001C7BF8" w:rsidP="001C7BF8">
                  <w:pPr>
                    <w:pStyle w:val="ParagraphText"/>
                    <w:rPr>
                      <w:lang w:bidi="he-IL"/>
                    </w:rPr>
                  </w:pPr>
                  <w:r w:rsidRPr="00B9644D">
                    <w:rPr>
                      <w:lang w:bidi="he-IL"/>
                    </w:rPr>
                    <w:t>—</w:t>
                  </w:r>
                </w:p>
              </w:tc>
            </w:tr>
            <w:tr w:rsidR="001C7BF8" w:rsidRPr="00B9644D" w14:paraId="31CC6761" w14:textId="77777777" w:rsidTr="00DB0348">
              <w:trPr>
                <w:tblCellSpacing w:w="15" w:type="dxa"/>
                <w:jc w:val="center"/>
              </w:trPr>
              <w:tc>
                <w:tcPr>
                  <w:tcW w:w="0" w:type="auto"/>
                  <w:vMerge/>
                  <w:vAlign w:val="center"/>
                  <w:hideMark/>
                </w:tcPr>
                <w:p w14:paraId="34641533" w14:textId="77777777" w:rsidR="001C7BF8" w:rsidRPr="00B9644D"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7E8E16D2" w14:textId="77777777" w:rsidR="001C7BF8" w:rsidRPr="00B9644D" w:rsidRDefault="001C7BF8" w:rsidP="001C7BF8">
                  <w:pPr>
                    <w:pStyle w:val="ParagraphText"/>
                    <w:rPr>
                      <w:lang w:bidi="he-IL"/>
                    </w:rPr>
                  </w:pPr>
                  <w:r w:rsidRPr="00B9644D">
                    <w:rPr>
                      <w:lang w:bidi="he-IL"/>
                    </w:rPr>
                    <w:t>Thiruvottiyur</w:t>
                  </w:r>
                </w:p>
              </w:tc>
              <w:tc>
                <w:tcPr>
                  <w:tcW w:w="0" w:type="auto"/>
                  <w:tcMar>
                    <w:top w:w="60" w:type="dxa"/>
                    <w:left w:w="105" w:type="dxa"/>
                    <w:bottom w:w="60" w:type="dxa"/>
                    <w:right w:w="105" w:type="dxa"/>
                  </w:tcMar>
                  <w:vAlign w:val="center"/>
                  <w:hideMark/>
                </w:tcPr>
                <w:p w14:paraId="2C0E7991" w14:textId="77777777" w:rsidR="001C7BF8" w:rsidRPr="00B9644D" w:rsidRDefault="001C7BF8" w:rsidP="001C7BF8">
                  <w:pPr>
                    <w:pStyle w:val="ParagraphText"/>
                    <w:rPr>
                      <w:lang w:bidi="he-IL"/>
                    </w:rPr>
                  </w:pPr>
                  <w:r w:rsidRPr="00B9644D">
                    <w:rPr>
                      <w:lang w:bidi="he-IL"/>
                    </w:rPr>
                    <w:t>8.1</w:t>
                  </w:r>
                </w:p>
              </w:tc>
              <w:tc>
                <w:tcPr>
                  <w:tcW w:w="0" w:type="auto"/>
                  <w:tcMar>
                    <w:top w:w="60" w:type="dxa"/>
                    <w:left w:w="105" w:type="dxa"/>
                    <w:bottom w:w="60" w:type="dxa"/>
                    <w:right w:w="105" w:type="dxa"/>
                  </w:tcMar>
                  <w:vAlign w:val="center"/>
                  <w:hideMark/>
                </w:tcPr>
                <w:p w14:paraId="425A6C25" w14:textId="77777777" w:rsidR="001C7BF8" w:rsidRPr="00B9644D" w:rsidRDefault="001C7BF8" w:rsidP="001C7BF8">
                  <w:pPr>
                    <w:pStyle w:val="ParagraphText"/>
                    <w:rPr>
                      <w:lang w:bidi="he-IL"/>
                    </w:rPr>
                  </w:pPr>
                  <w:r w:rsidRPr="00B9644D">
                    <w:rPr>
                      <w:lang w:bidi="he-IL"/>
                    </w:rPr>
                    <w:t>17.4</w:t>
                  </w:r>
                </w:p>
              </w:tc>
              <w:tc>
                <w:tcPr>
                  <w:tcW w:w="0" w:type="auto"/>
                  <w:tcMar>
                    <w:top w:w="60" w:type="dxa"/>
                    <w:left w:w="105" w:type="dxa"/>
                    <w:bottom w:w="60" w:type="dxa"/>
                    <w:right w:w="105" w:type="dxa"/>
                  </w:tcMar>
                  <w:vAlign w:val="center"/>
                  <w:hideMark/>
                </w:tcPr>
                <w:p w14:paraId="21F39153"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181AD461" w14:textId="77777777" w:rsidR="001C7BF8" w:rsidRPr="00B9644D" w:rsidRDefault="001C7BF8" w:rsidP="001C7BF8">
                  <w:pPr>
                    <w:pStyle w:val="ParagraphText"/>
                    <w:rPr>
                      <w:lang w:bidi="he-IL"/>
                    </w:rPr>
                  </w:pPr>
                  <w:r w:rsidRPr="00B9644D">
                    <w:rPr>
                      <w:lang w:bidi="he-IL"/>
                    </w:rPr>
                    <w:t>15.7</w:t>
                  </w:r>
                </w:p>
              </w:tc>
              <w:tc>
                <w:tcPr>
                  <w:tcW w:w="0" w:type="auto"/>
                  <w:tcMar>
                    <w:top w:w="60" w:type="dxa"/>
                    <w:left w:w="105" w:type="dxa"/>
                    <w:bottom w:w="60" w:type="dxa"/>
                    <w:right w:w="105" w:type="dxa"/>
                  </w:tcMar>
                  <w:vAlign w:val="center"/>
                  <w:hideMark/>
                </w:tcPr>
                <w:p w14:paraId="58523BB1" w14:textId="77777777" w:rsidR="001C7BF8" w:rsidRPr="00B9644D" w:rsidRDefault="001C7BF8" w:rsidP="001C7BF8">
                  <w:pPr>
                    <w:pStyle w:val="ParagraphText"/>
                    <w:rPr>
                      <w:lang w:bidi="he-IL"/>
                    </w:rPr>
                  </w:pPr>
                  <w:r w:rsidRPr="00B9644D">
                    <w:rPr>
                      <w:lang w:bidi="he-IL"/>
                    </w:rPr>
                    <w:t>8.1</w:t>
                  </w:r>
                </w:p>
              </w:tc>
              <w:tc>
                <w:tcPr>
                  <w:tcW w:w="0" w:type="auto"/>
                  <w:tcMar>
                    <w:top w:w="60" w:type="dxa"/>
                    <w:left w:w="105" w:type="dxa"/>
                    <w:bottom w:w="60" w:type="dxa"/>
                    <w:right w:w="105" w:type="dxa"/>
                  </w:tcMar>
                  <w:vAlign w:val="center"/>
                  <w:hideMark/>
                </w:tcPr>
                <w:p w14:paraId="65C8E6D1"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674BC0E2" w14:textId="77777777" w:rsidR="001C7BF8" w:rsidRPr="00B9644D" w:rsidRDefault="001C7BF8" w:rsidP="001C7BF8">
                  <w:pPr>
                    <w:pStyle w:val="ParagraphText"/>
                    <w:rPr>
                      <w:lang w:bidi="he-IL"/>
                    </w:rPr>
                  </w:pPr>
                  <w:r w:rsidRPr="00B9644D">
                    <w:rPr>
                      <w:lang w:bidi="he-IL"/>
                    </w:rPr>
                    <w:t>8.5</w:t>
                  </w:r>
                </w:p>
              </w:tc>
              <w:tc>
                <w:tcPr>
                  <w:tcW w:w="0" w:type="auto"/>
                  <w:tcMar>
                    <w:top w:w="60" w:type="dxa"/>
                    <w:left w:w="105" w:type="dxa"/>
                    <w:bottom w:w="60" w:type="dxa"/>
                    <w:right w:w="105" w:type="dxa"/>
                  </w:tcMar>
                  <w:vAlign w:val="center"/>
                  <w:hideMark/>
                </w:tcPr>
                <w:p w14:paraId="60337996" w14:textId="77777777" w:rsidR="001C7BF8" w:rsidRPr="00B9644D" w:rsidRDefault="001C7BF8" w:rsidP="001C7BF8">
                  <w:pPr>
                    <w:pStyle w:val="ParagraphText"/>
                    <w:rPr>
                      <w:lang w:bidi="he-IL"/>
                    </w:rPr>
                  </w:pPr>
                  <w:r w:rsidRPr="00B9644D">
                    <w:rPr>
                      <w:lang w:bidi="he-IL"/>
                    </w:rPr>
                    <w:t>—</w:t>
                  </w:r>
                </w:p>
              </w:tc>
            </w:tr>
            <w:tr w:rsidR="001C7BF8" w:rsidRPr="00B9644D" w14:paraId="61BE7CB4" w14:textId="77777777" w:rsidTr="00DB0348">
              <w:trPr>
                <w:tblCellSpacing w:w="15" w:type="dxa"/>
                <w:jc w:val="center"/>
              </w:trPr>
              <w:tc>
                <w:tcPr>
                  <w:tcW w:w="0" w:type="auto"/>
                  <w:vMerge w:val="restart"/>
                  <w:tcMar>
                    <w:top w:w="60" w:type="dxa"/>
                    <w:left w:w="105" w:type="dxa"/>
                    <w:bottom w:w="60" w:type="dxa"/>
                    <w:right w:w="105" w:type="dxa"/>
                  </w:tcMar>
                  <w:vAlign w:val="center"/>
                  <w:hideMark/>
                </w:tcPr>
                <w:p w14:paraId="09A6BFB2" w14:textId="77777777" w:rsidR="001C7BF8" w:rsidRPr="00B9644D" w:rsidRDefault="001C7BF8" w:rsidP="001C7BF8">
                  <w:pPr>
                    <w:pStyle w:val="ParagraphText"/>
                    <w:rPr>
                      <w:lang w:bidi="he-IL"/>
                    </w:rPr>
                  </w:pPr>
                  <w:r w:rsidRPr="00B9644D">
                    <w:rPr>
                      <w:lang w:bidi="he-IL"/>
                    </w:rPr>
                    <w:lastRenderedPageBreak/>
                    <w:t>NO</w:t>
                  </w:r>
                  <w:r w:rsidRPr="00B9644D">
                    <w:rPr>
                      <w:vertAlign w:val="subscript"/>
                      <w:lang w:bidi="he-IL"/>
                    </w:rPr>
                    <w:t>x</w:t>
                  </w:r>
                </w:p>
              </w:tc>
              <w:tc>
                <w:tcPr>
                  <w:tcW w:w="0" w:type="auto"/>
                  <w:tcMar>
                    <w:top w:w="60" w:type="dxa"/>
                    <w:left w:w="105" w:type="dxa"/>
                    <w:bottom w:w="60" w:type="dxa"/>
                    <w:right w:w="105" w:type="dxa"/>
                  </w:tcMar>
                  <w:vAlign w:val="center"/>
                  <w:hideMark/>
                </w:tcPr>
                <w:p w14:paraId="5D14BFC4" w14:textId="77777777" w:rsidR="001C7BF8" w:rsidRPr="00B9644D" w:rsidRDefault="001C7BF8" w:rsidP="001C7BF8">
                  <w:pPr>
                    <w:pStyle w:val="ParagraphText"/>
                    <w:rPr>
                      <w:lang w:bidi="he-IL"/>
                    </w:rPr>
                  </w:pPr>
                  <w:r w:rsidRPr="00B9644D">
                    <w:rPr>
                      <w:lang w:bidi="he-IL"/>
                    </w:rPr>
                    <w:t>Kathivakkam</w:t>
                  </w:r>
                </w:p>
              </w:tc>
              <w:tc>
                <w:tcPr>
                  <w:tcW w:w="0" w:type="auto"/>
                  <w:tcMar>
                    <w:top w:w="60" w:type="dxa"/>
                    <w:left w:w="105" w:type="dxa"/>
                    <w:bottom w:w="60" w:type="dxa"/>
                    <w:right w:w="105" w:type="dxa"/>
                  </w:tcMar>
                  <w:vAlign w:val="center"/>
                  <w:hideMark/>
                </w:tcPr>
                <w:p w14:paraId="000DB393"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28AEBB10"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524B122E"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25054D1F"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576C7301" w14:textId="77777777" w:rsidR="001C7BF8" w:rsidRPr="00B9644D" w:rsidRDefault="001C7BF8" w:rsidP="001C7BF8">
                  <w:pPr>
                    <w:pStyle w:val="ParagraphText"/>
                    <w:rPr>
                      <w:lang w:bidi="he-IL"/>
                    </w:rPr>
                  </w:pPr>
                  <w:r w:rsidRPr="00B9644D">
                    <w:rPr>
                      <w:lang w:bidi="he-IL"/>
                    </w:rPr>
                    <w:t>11.9</w:t>
                  </w:r>
                </w:p>
              </w:tc>
              <w:tc>
                <w:tcPr>
                  <w:tcW w:w="0" w:type="auto"/>
                  <w:tcMar>
                    <w:top w:w="60" w:type="dxa"/>
                    <w:left w:w="105" w:type="dxa"/>
                    <w:bottom w:w="60" w:type="dxa"/>
                    <w:right w:w="105" w:type="dxa"/>
                  </w:tcMar>
                  <w:vAlign w:val="center"/>
                  <w:hideMark/>
                </w:tcPr>
                <w:p w14:paraId="7684D7E9"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615BEAB9"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1E489666" w14:textId="77777777" w:rsidR="001C7BF8" w:rsidRPr="00B9644D" w:rsidRDefault="001C7BF8" w:rsidP="001C7BF8">
                  <w:pPr>
                    <w:pStyle w:val="ParagraphText"/>
                    <w:rPr>
                      <w:lang w:bidi="he-IL"/>
                    </w:rPr>
                  </w:pPr>
                  <w:r w:rsidRPr="00B9644D">
                    <w:rPr>
                      <w:lang w:bidi="he-IL"/>
                    </w:rPr>
                    <w:t>—</w:t>
                  </w:r>
                </w:p>
              </w:tc>
            </w:tr>
            <w:tr w:rsidR="001C7BF8" w:rsidRPr="00B9644D" w14:paraId="4667E76A" w14:textId="77777777" w:rsidTr="00DB0348">
              <w:trPr>
                <w:tblCellSpacing w:w="15" w:type="dxa"/>
                <w:jc w:val="center"/>
              </w:trPr>
              <w:tc>
                <w:tcPr>
                  <w:tcW w:w="0" w:type="auto"/>
                  <w:vMerge/>
                  <w:vAlign w:val="center"/>
                  <w:hideMark/>
                </w:tcPr>
                <w:p w14:paraId="63C2E153" w14:textId="77777777" w:rsidR="001C7BF8" w:rsidRPr="00B9644D"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464B287C" w14:textId="77777777" w:rsidR="001C7BF8" w:rsidRPr="00B9644D" w:rsidRDefault="001C7BF8" w:rsidP="001C7BF8">
                  <w:pPr>
                    <w:pStyle w:val="ParagraphText"/>
                    <w:rPr>
                      <w:lang w:bidi="he-IL"/>
                    </w:rPr>
                  </w:pPr>
                  <w:r w:rsidRPr="00B9644D">
                    <w:rPr>
                      <w:lang w:bidi="he-IL"/>
                    </w:rPr>
                    <w:t>Manali</w:t>
                  </w:r>
                </w:p>
              </w:tc>
              <w:tc>
                <w:tcPr>
                  <w:tcW w:w="0" w:type="auto"/>
                  <w:tcMar>
                    <w:top w:w="60" w:type="dxa"/>
                    <w:left w:w="105" w:type="dxa"/>
                    <w:bottom w:w="60" w:type="dxa"/>
                    <w:right w:w="105" w:type="dxa"/>
                  </w:tcMar>
                  <w:vAlign w:val="center"/>
                  <w:hideMark/>
                </w:tcPr>
                <w:p w14:paraId="4C5CF623"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255B756F"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40B4D933" w14:textId="77777777" w:rsidR="001C7BF8" w:rsidRPr="00B9644D" w:rsidRDefault="001C7BF8" w:rsidP="001C7BF8">
                  <w:pPr>
                    <w:pStyle w:val="ParagraphText"/>
                    <w:rPr>
                      <w:lang w:bidi="he-IL"/>
                    </w:rPr>
                  </w:pPr>
                  <w:r w:rsidRPr="00B9644D">
                    <w:rPr>
                      <w:lang w:bidi="he-IL"/>
                    </w:rPr>
                    <w:t>11.8</w:t>
                  </w:r>
                </w:p>
              </w:tc>
              <w:tc>
                <w:tcPr>
                  <w:tcW w:w="0" w:type="auto"/>
                  <w:tcMar>
                    <w:top w:w="60" w:type="dxa"/>
                    <w:left w:w="105" w:type="dxa"/>
                    <w:bottom w:w="60" w:type="dxa"/>
                    <w:right w:w="105" w:type="dxa"/>
                  </w:tcMar>
                  <w:vAlign w:val="center"/>
                  <w:hideMark/>
                </w:tcPr>
                <w:p w14:paraId="74FD4401"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3326C955"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72069C2A"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02A1F2BE"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19EA23B0" w14:textId="77777777" w:rsidR="001C7BF8" w:rsidRPr="00B9644D" w:rsidRDefault="001C7BF8" w:rsidP="001C7BF8">
                  <w:pPr>
                    <w:pStyle w:val="ParagraphText"/>
                    <w:rPr>
                      <w:lang w:bidi="he-IL"/>
                    </w:rPr>
                  </w:pPr>
                  <w:r w:rsidRPr="00B9644D">
                    <w:rPr>
                      <w:lang w:bidi="he-IL"/>
                    </w:rPr>
                    <w:t>—</w:t>
                  </w:r>
                </w:p>
              </w:tc>
            </w:tr>
            <w:tr w:rsidR="001C7BF8" w:rsidRPr="00B9644D" w14:paraId="4314BD57" w14:textId="77777777" w:rsidTr="00DB0348">
              <w:trPr>
                <w:tblCellSpacing w:w="15" w:type="dxa"/>
                <w:jc w:val="center"/>
              </w:trPr>
              <w:tc>
                <w:tcPr>
                  <w:tcW w:w="0" w:type="auto"/>
                  <w:vMerge/>
                  <w:vAlign w:val="center"/>
                  <w:hideMark/>
                </w:tcPr>
                <w:p w14:paraId="1B259B23" w14:textId="77777777" w:rsidR="001C7BF8" w:rsidRPr="00B9644D"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0CBD4816" w14:textId="77777777" w:rsidR="001C7BF8" w:rsidRPr="00B9644D" w:rsidRDefault="001C7BF8" w:rsidP="001C7BF8">
                  <w:pPr>
                    <w:pStyle w:val="ParagraphText"/>
                    <w:rPr>
                      <w:lang w:bidi="he-IL"/>
                    </w:rPr>
                  </w:pPr>
                  <w:r w:rsidRPr="00B9644D">
                    <w:rPr>
                      <w:lang w:bidi="he-IL"/>
                    </w:rPr>
                    <w:t>Thiruvottiyur</w:t>
                  </w:r>
                </w:p>
              </w:tc>
              <w:tc>
                <w:tcPr>
                  <w:tcW w:w="0" w:type="auto"/>
                  <w:tcMar>
                    <w:top w:w="60" w:type="dxa"/>
                    <w:left w:w="105" w:type="dxa"/>
                    <w:bottom w:w="60" w:type="dxa"/>
                    <w:right w:w="105" w:type="dxa"/>
                  </w:tcMar>
                  <w:vAlign w:val="center"/>
                  <w:hideMark/>
                </w:tcPr>
                <w:p w14:paraId="54833A93" w14:textId="77777777" w:rsidR="001C7BF8" w:rsidRPr="00B9644D" w:rsidRDefault="001C7BF8" w:rsidP="001C7BF8">
                  <w:pPr>
                    <w:pStyle w:val="ParagraphText"/>
                    <w:rPr>
                      <w:lang w:bidi="he-IL"/>
                    </w:rPr>
                  </w:pPr>
                  <w:r w:rsidRPr="00B9644D">
                    <w:rPr>
                      <w:lang w:bidi="he-IL"/>
                    </w:rPr>
                    <w:t>12.5</w:t>
                  </w:r>
                </w:p>
              </w:tc>
              <w:tc>
                <w:tcPr>
                  <w:tcW w:w="0" w:type="auto"/>
                  <w:tcMar>
                    <w:top w:w="60" w:type="dxa"/>
                    <w:left w:w="105" w:type="dxa"/>
                    <w:bottom w:w="60" w:type="dxa"/>
                    <w:right w:w="105" w:type="dxa"/>
                  </w:tcMar>
                  <w:vAlign w:val="center"/>
                  <w:hideMark/>
                </w:tcPr>
                <w:p w14:paraId="496AF74A" w14:textId="77777777" w:rsidR="001C7BF8" w:rsidRPr="00B9644D" w:rsidRDefault="001C7BF8" w:rsidP="001C7BF8">
                  <w:pPr>
                    <w:pStyle w:val="ParagraphText"/>
                    <w:rPr>
                      <w:lang w:bidi="he-IL"/>
                    </w:rPr>
                  </w:pPr>
                  <w:r w:rsidRPr="00B9644D">
                    <w:rPr>
                      <w:lang w:bidi="he-IL"/>
                    </w:rPr>
                    <w:t>30.8</w:t>
                  </w:r>
                </w:p>
              </w:tc>
              <w:tc>
                <w:tcPr>
                  <w:tcW w:w="0" w:type="auto"/>
                  <w:tcMar>
                    <w:top w:w="60" w:type="dxa"/>
                    <w:left w:w="105" w:type="dxa"/>
                    <w:bottom w:w="60" w:type="dxa"/>
                    <w:right w:w="105" w:type="dxa"/>
                  </w:tcMar>
                  <w:vAlign w:val="center"/>
                  <w:hideMark/>
                </w:tcPr>
                <w:p w14:paraId="279D9C37" w14:textId="77777777" w:rsidR="001C7BF8" w:rsidRPr="00B9644D" w:rsidRDefault="001C7BF8" w:rsidP="001C7BF8">
                  <w:pPr>
                    <w:pStyle w:val="ParagraphText"/>
                    <w:rPr>
                      <w:lang w:bidi="he-IL"/>
                    </w:rPr>
                  </w:pPr>
                  <w:r w:rsidRPr="00B9644D">
                    <w:rPr>
                      <w:lang w:bidi="he-IL"/>
                    </w:rPr>
                    <w:t> </w:t>
                  </w:r>
                </w:p>
              </w:tc>
              <w:tc>
                <w:tcPr>
                  <w:tcW w:w="0" w:type="auto"/>
                  <w:tcMar>
                    <w:top w:w="60" w:type="dxa"/>
                    <w:left w:w="105" w:type="dxa"/>
                    <w:bottom w:w="60" w:type="dxa"/>
                    <w:right w:w="105" w:type="dxa"/>
                  </w:tcMar>
                  <w:vAlign w:val="center"/>
                  <w:hideMark/>
                </w:tcPr>
                <w:p w14:paraId="647EA4A6" w14:textId="77777777" w:rsidR="001C7BF8" w:rsidRPr="00B9644D" w:rsidRDefault="001C7BF8" w:rsidP="001C7BF8">
                  <w:pPr>
                    <w:pStyle w:val="ParagraphText"/>
                    <w:rPr>
                      <w:lang w:bidi="he-IL"/>
                    </w:rPr>
                  </w:pPr>
                  <w:r w:rsidRPr="00B9644D">
                    <w:rPr>
                      <w:lang w:bidi="he-IL"/>
                    </w:rPr>
                    <w:t>23.1</w:t>
                  </w:r>
                </w:p>
              </w:tc>
              <w:tc>
                <w:tcPr>
                  <w:tcW w:w="0" w:type="auto"/>
                  <w:tcMar>
                    <w:top w:w="60" w:type="dxa"/>
                    <w:left w:w="105" w:type="dxa"/>
                    <w:bottom w:w="60" w:type="dxa"/>
                    <w:right w:w="105" w:type="dxa"/>
                  </w:tcMar>
                  <w:vAlign w:val="center"/>
                  <w:hideMark/>
                </w:tcPr>
                <w:p w14:paraId="697F56C2"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5530443D" w14:textId="77777777" w:rsidR="001C7BF8" w:rsidRPr="00B9644D" w:rsidRDefault="001C7BF8" w:rsidP="001C7BF8">
                  <w:pPr>
                    <w:pStyle w:val="ParagraphText"/>
                    <w:rPr>
                      <w:lang w:bidi="he-IL"/>
                    </w:rPr>
                  </w:pPr>
                  <w:r w:rsidRPr="00B9644D">
                    <w:rPr>
                      <w:lang w:bidi="he-IL"/>
                    </w:rPr>
                    <w:t>33.1</w:t>
                  </w:r>
                </w:p>
              </w:tc>
              <w:tc>
                <w:tcPr>
                  <w:tcW w:w="0" w:type="auto"/>
                  <w:tcMar>
                    <w:top w:w="60" w:type="dxa"/>
                    <w:left w:w="105" w:type="dxa"/>
                    <w:bottom w:w="60" w:type="dxa"/>
                    <w:right w:w="105" w:type="dxa"/>
                  </w:tcMar>
                  <w:vAlign w:val="center"/>
                  <w:hideMark/>
                </w:tcPr>
                <w:p w14:paraId="37B6CA5A" w14:textId="77777777" w:rsidR="001C7BF8" w:rsidRPr="00B9644D" w:rsidRDefault="001C7BF8" w:rsidP="001C7BF8">
                  <w:pPr>
                    <w:pStyle w:val="ParagraphText"/>
                    <w:rPr>
                      <w:lang w:bidi="he-IL"/>
                    </w:rPr>
                  </w:pPr>
                  <w:r w:rsidRPr="00B9644D">
                    <w:rPr>
                      <w:lang w:bidi="he-IL"/>
                    </w:rPr>
                    <w:t>11.7</w:t>
                  </w:r>
                </w:p>
              </w:tc>
              <w:tc>
                <w:tcPr>
                  <w:tcW w:w="0" w:type="auto"/>
                  <w:tcMar>
                    <w:top w:w="60" w:type="dxa"/>
                    <w:left w:w="105" w:type="dxa"/>
                    <w:bottom w:w="60" w:type="dxa"/>
                    <w:right w:w="105" w:type="dxa"/>
                  </w:tcMar>
                  <w:vAlign w:val="center"/>
                  <w:hideMark/>
                </w:tcPr>
                <w:p w14:paraId="7A7DB1A3" w14:textId="77777777" w:rsidR="001C7BF8" w:rsidRPr="00B9644D" w:rsidRDefault="001C7BF8" w:rsidP="001C7BF8">
                  <w:pPr>
                    <w:pStyle w:val="ParagraphText"/>
                    <w:rPr>
                      <w:lang w:bidi="he-IL"/>
                    </w:rPr>
                  </w:pPr>
                  <w:r w:rsidRPr="00B9644D">
                    <w:rPr>
                      <w:lang w:bidi="he-IL"/>
                    </w:rPr>
                    <w:t>50.3</w:t>
                  </w:r>
                </w:p>
              </w:tc>
            </w:tr>
            <w:tr w:rsidR="001C7BF8" w:rsidRPr="00B9644D" w14:paraId="15C9954C" w14:textId="77777777" w:rsidTr="00DB0348">
              <w:trPr>
                <w:tblCellSpacing w:w="15" w:type="dxa"/>
                <w:jc w:val="center"/>
              </w:trPr>
              <w:tc>
                <w:tcPr>
                  <w:tcW w:w="0" w:type="auto"/>
                  <w:vMerge w:val="restart"/>
                  <w:tcMar>
                    <w:top w:w="60" w:type="dxa"/>
                    <w:left w:w="105" w:type="dxa"/>
                    <w:bottom w:w="60" w:type="dxa"/>
                    <w:right w:w="105" w:type="dxa"/>
                  </w:tcMar>
                  <w:vAlign w:val="center"/>
                  <w:hideMark/>
                </w:tcPr>
                <w:p w14:paraId="0DB087A7" w14:textId="77777777" w:rsidR="001C7BF8" w:rsidRPr="00B9644D" w:rsidRDefault="001C7BF8" w:rsidP="001C7BF8">
                  <w:pPr>
                    <w:pStyle w:val="ParagraphText"/>
                    <w:rPr>
                      <w:lang w:bidi="he-IL"/>
                    </w:rPr>
                  </w:pPr>
                  <w:r w:rsidRPr="00B9644D">
                    <w:rPr>
                      <w:lang w:bidi="he-IL"/>
                    </w:rPr>
                    <w:t>RSPM</w:t>
                  </w:r>
                </w:p>
              </w:tc>
              <w:tc>
                <w:tcPr>
                  <w:tcW w:w="0" w:type="auto"/>
                  <w:tcMar>
                    <w:top w:w="60" w:type="dxa"/>
                    <w:left w:w="105" w:type="dxa"/>
                    <w:bottom w:w="60" w:type="dxa"/>
                    <w:right w:w="105" w:type="dxa"/>
                  </w:tcMar>
                  <w:vAlign w:val="center"/>
                  <w:hideMark/>
                </w:tcPr>
                <w:p w14:paraId="4850CB5D" w14:textId="77777777" w:rsidR="001C7BF8" w:rsidRPr="00B9644D" w:rsidRDefault="001C7BF8" w:rsidP="001C7BF8">
                  <w:pPr>
                    <w:pStyle w:val="ParagraphText"/>
                    <w:rPr>
                      <w:lang w:bidi="he-IL"/>
                    </w:rPr>
                  </w:pPr>
                  <w:r w:rsidRPr="00B9644D">
                    <w:rPr>
                      <w:lang w:bidi="he-IL"/>
                    </w:rPr>
                    <w:t>Kathivakkam</w:t>
                  </w:r>
                </w:p>
              </w:tc>
              <w:tc>
                <w:tcPr>
                  <w:tcW w:w="0" w:type="auto"/>
                  <w:tcMar>
                    <w:top w:w="60" w:type="dxa"/>
                    <w:left w:w="105" w:type="dxa"/>
                    <w:bottom w:w="60" w:type="dxa"/>
                    <w:right w:w="105" w:type="dxa"/>
                  </w:tcMar>
                  <w:vAlign w:val="center"/>
                  <w:hideMark/>
                </w:tcPr>
                <w:p w14:paraId="5E968361" w14:textId="77777777" w:rsidR="001C7BF8" w:rsidRPr="00B9644D" w:rsidRDefault="001C7BF8" w:rsidP="001C7BF8">
                  <w:pPr>
                    <w:pStyle w:val="ParagraphText"/>
                    <w:rPr>
                      <w:lang w:bidi="he-IL"/>
                    </w:rPr>
                  </w:pPr>
                  <w:r w:rsidRPr="00B9644D">
                    <w:rPr>
                      <w:lang w:bidi="he-IL"/>
                    </w:rPr>
                    <w:t>29</w:t>
                  </w:r>
                </w:p>
              </w:tc>
              <w:tc>
                <w:tcPr>
                  <w:tcW w:w="0" w:type="auto"/>
                  <w:tcMar>
                    <w:top w:w="60" w:type="dxa"/>
                    <w:left w:w="105" w:type="dxa"/>
                    <w:bottom w:w="60" w:type="dxa"/>
                    <w:right w:w="105" w:type="dxa"/>
                  </w:tcMar>
                  <w:vAlign w:val="center"/>
                  <w:hideMark/>
                </w:tcPr>
                <w:p w14:paraId="4F3AFCD9"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2502FE28" w14:textId="77777777" w:rsidR="001C7BF8" w:rsidRPr="00B9644D" w:rsidRDefault="001C7BF8" w:rsidP="001C7BF8">
                  <w:pPr>
                    <w:pStyle w:val="ParagraphText"/>
                    <w:rPr>
                      <w:lang w:bidi="he-IL"/>
                    </w:rPr>
                  </w:pPr>
                  <w:r w:rsidRPr="00B9644D">
                    <w:rPr>
                      <w:lang w:bidi="he-IL"/>
                    </w:rPr>
                    <w:t>31</w:t>
                  </w:r>
                </w:p>
              </w:tc>
              <w:tc>
                <w:tcPr>
                  <w:tcW w:w="0" w:type="auto"/>
                  <w:tcMar>
                    <w:top w:w="60" w:type="dxa"/>
                    <w:left w:w="105" w:type="dxa"/>
                    <w:bottom w:w="60" w:type="dxa"/>
                    <w:right w:w="105" w:type="dxa"/>
                  </w:tcMar>
                  <w:vAlign w:val="center"/>
                  <w:hideMark/>
                </w:tcPr>
                <w:p w14:paraId="7EDCF887"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7E37557D"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2BD7A5C1"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0AFEB502"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6872C3AC" w14:textId="77777777" w:rsidR="001C7BF8" w:rsidRPr="00B9644D" w:rsidRDefault="001C7BF8" w:rsidP="001C7BF8">
                  <w:pPr>
                    <w:pStyle w:val="ParagraphText"/>
                    <w:rPr>
                      <w:lang w:bidi="he-IL"/>
                    </w:rPr>
                  </w:pPr>
                  <w:r w:rsidRPr="00B9644D">
                    <w:rPr>
                      <w:lang w:bidi="he-IL"/>
                    </w:rPr>
                    <w:t>309</w:t>
                  </w:r>
                </w:p>
              </w:tc>
            </w:tr>
            <w:tr w:rsidR="001C7BF8" w:rsidRPr="00B9644D" w14:paraId="41915BC2" w14:textId="77777777" w:rsidTr="00DB0348">
              <w:trPr>
                <w:tblCellSpacing w:w="15" w:type="dxa"/>
                <w:jc w:val="center"/>
              </w:trPr>
              <w:tc>
                <w:tcPr>
                  <w:tcW w:w="0" w:type="auto"/>
                  <w:vMerge/>
                  <w:vAlign w:val="center"/>
                  <w:hideMark/>
                </w:tcPr>
                <w:p w14:paraId="71714917" w14:textId="77777777" w:rsidR="001C7BF8" w:rsidRPr="00B9644D"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220DF84F" w14:textId="77777777" w:rsidR="001C7BF8" w:rsidRPr="00B9644D" w:rsidRDefault="001C7BF8" w:rsidP="001C7BF8">
                  <w:pPr>
                    <w:pStyle w:val="ParagraphText"/>
                    <w:rPr>
                      <w:lang w:bidi="he-IL"/>
                    </w:rPr>
                  </w:pPr>
                  <w:r w:rsidRPr="00B9644D">
                    <w:rPr>
                      <w:lang w:bidi="he-IL"/>
                    </w:rPr>
                    <w:t>Manali</w:t>
                  </w:r>
                </w:p>
              </w:tc>
              <w:tc>
                <w:tcPr>
                  <w:tcW w:w="0" w:type="auto"/>
                  <w:tcMar>
                    <w:top w:w="60" w:type="dxa"/>
                    <w:left w:w="105" w:type="dxa"/>
                    <w:bottom w:w="60" w:type="dxa"/>
                    <w:right w:w="105" w:type="dxa"/>
                  </w:tcMar>
                  <w:vAlign w:val="center"/>
                  <w:hideMark/>
                </w:tcPr>
                <w:p w14:paraId="0CFBB968"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300481EE"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37F95550"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734AAD55"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12E89CD4"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00D529BE" w14:textId="77777777" w:rsidR="001C7BF8" w:rsidRPr="00B9644D" w:rsidRDefault="001C7BF8" w:rsidP="001C7BF8">
                  <w:pPr>
                    <w:pStyle w:val="ParagraphText"/>
                    <w:rPr>
                      <w:lang w:bidi="he-IL"/>
                    </w:rPr>
                  </w:pPr>
                  <w:r w:rsidRPr="00B9644D">
                    <w:rPr>
                      <w:lang w:bidi="he-IL"/>
                    </w:rPr>
                    <w:t>225</w:t>
                  </w:r>
                </w:p>
              </w:tc>
              <w:tc>
                <w:tcPr>
                  <w:tcW w:w="0" w:type="auto"/>
                  <w:tcMar>
                    <w:top w:w="60" w:type="dxa"/>
                    <w:left w:w="105" w:type="dxa"/>
                    <w:bottom w:w="60" w:type="dxa"/>
                    <w:right w:w="105" w:type="dxa"/>
                  </w:tcMar>
                  <w:vAlign w:val="center"/>
                  <w:hideMark/>
                </w:tcPr>
                <w:p w14:paraId="0CAEFE65"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30622E27" w14:textId="77777777" w:rsidR="001C7BF8" w:rsidRPr="00B9644D" w:rsidRDefault="001C7BF8" w:rsidP="001C7BF8">
                  <w:pPr>
                    <w:pStyle w:val="ParagraphText"/>
                    <w:rPr>
                      <w:lang w:bidi="he-IL"/>
                    </w:rPr>
                  </w:pPr>
                  <w:r w:rsidRPr="00B9644D">
                    <w:rPr>
                      <w:lang w:bidi="he-IL"/>
                    </w:rPr>
                    <w:t>—</w:t>
                  </w:r>
                </w:p>
              </w:tc>
            </w:tr>
            <w:tr w:rsidR="001C7BF8" w:rsidRPr="00B9644D" w14:paraId="69E4D1D0" w14:textId="77777777" w:rsidTr="00DB0348">
              <w:trPr>
                <w:tblCellSpacing w:w="15" w:type="dxa"/>
                <w:jc w:val="center"/>
              </w:trPr>
              <w:tc>
                <w:tcPr>
                  <w:tcW w:w="0" w:type="auto"/>
                  <w:vMerge/>
                  <w:vAlign w:val="center"/>
                  <w:hideMark/>
                </w:tcPr>
                <w:p w14:paraId="0079EB8C" w14:textId="77777777" w:rsidR="001C7BF8" w:rsidRPr="00B9644D"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604E0F5B" w14:textId="77777777" w:rsidR="001C7BF8" w:rsidRPr="00B9644D" w:rsidRDefault="001C7BF8" w:rsidP="001C7BF8">
                  <w:pPr>
                    <w:pStyle w:val="ParagraphText"/>
                    <w:rPr>
                      <w:lang w:bidi="he-IL"/>
                    </w:rPr>
                  </w:pPr>
                  <w:r w:rsidRPr="00B9644D">
                    <w:rPr>
                      <w:lang w:bidi="he-IL"/>
                    </w:rPr>
                    <w:t>Thiruvottiyur</w:t>
                  </w:r>
                </w:p>
              </w:tc>
              <w:tc>
                <w:tcPr>
                  <w:tcW w:w="0" w:type="auto"/>
                  <w:tcMar>
                    <w:top w:w="60" w:type="dxa"/>
                    <w:left w:w="105" w:type="dxa"/>
                    <w:bottom w:w="60" w:type="dxa"/>
                    <w:right w:w="105" w:type="dxa"/>
                  </w:tcMar>
                  <w:vAlign w:val="center"/>
                  <w:hideMark/>
                </w:tcPr>
                <w:p w14:paraId="2DB00A6D"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558CB9E9" w14:textId="77777777" w:rsidR="001C7BF8" w:rsidRPr="00B9644D" w:rsidRDefault="001C7BF8" w:rsidP="001C7BF8">
                  <w:pPr>
                    <w:pStyle w:val="ParagraphText"/>
                    <w:rPr>
                      <w:lang w:bidi="he-IL"/>
                    </w:rPr>
                  </w:pPr>
                  <w:r w:rsidRPr="00B9644D">
                    <w:rPr>
                      <w:lang w:bidi="he-IL"/>
                    </w:rPr>
                    <w:t>243</w:t>
                  </w:r>
                </w:p>
              </w:tc>
              <w:tc>
                <w:tcPr>
                  <w:tcW w:w="0" w:type="auto"/>
                  <w:tcMar>
                    <w:top w:w="60" w:type="dxa"/>
                    <w:left w:w="105" w:type="dxa"/>
                    <w:bottom w:w="60" w:type="dxa"/>
                    <w:right w:w="105" w:type="dxa"/>
                  </w:tcMar>
                  <w:vAlign w:val="center"/>
                  <w:hideMark/>
                </w:tcPr>
                <w:p w14:paraId="12C4EFF9"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2836CC25" w14:textId="77777777" w:rsidR="001C7BF8" w:rsidRPr="00B9644D" w:rsidRDefault="001C7BF8" w:rsidP="001C7BF8">
                  <w:pPr>
                    <w:pStyle w:val="ParagraphText"/>
                    <w:rPr>
                      <w:lang w:bidi="he-IL"/>
                    </w:rPr>
                  </w:pPr>
                  <w:r w:rsidRPr="00B9644D">
                    <w:rPr>
                      <w:lang w:bidi="he-IL"/>
                    </w:rPr>
                    <w:t>292</w:t>
                  </w:r>
                </w:p>
              </w:tc>
              <w:tc>
                <w:tcPr>
                  <w:tcW w:w="0" w:type="auto"/>
                  <w:tcMar>
                    <w:top w:w="60" w:type="dxa"/>
                    <w:left w:w="105" w:type="dxa"/>
                    <w:bottom w:w="60" w:type="dxa"/>
                    <w:right w:w="105" w:type="dxa"/>
                  </w:tcMar>
                  <w:vAlign w:val="center"/>
                  <w:hideMark/>
                </w:tcPr>
                <w:p w14:paraId="5942731E" w14:textId="77777777" w:rsidR="001C7BF8" w:rsidRPr="00B9644D" w:rsidRDefault="001C7BF8" w:rsidP="001C7BF8">
                  <w:pPr>
                    <w:pStyle w:val="ParagraphText"/>
                    <w:rPr>
                      <w:lang w:bidi="he-IL"/>
                    </w:rPr>
                  </w:pPr>
                  <w:r w:rsidRPr="00B9644D">
                    <w:rPr>
                      <w:lang w:bidi="he-IL"/>
                    </w:rPr>
                    <w:t>40</w:t>
                  </w:r>
                </w:p>
              </w:tc>
              <w:tc>
                <w:tcPr>
                  <w:tcW w:w="0" w:type="auto"/>
                  <w:tcMar>
                    <w:top w:w="60" w:type="dxa"/>
                    <w:left w:w="105" w:type="dxa"/>
                    <w:bottom w:w="60" w:type="dxa"/>
                    <w:right w:w="105" w:type="dxa"/>
                  </w:tcMar>
                  <w:vAlign w:val="center"/>
                  <w:hideMark/>
                </w:tcPr>
                <w:p w14:paraId="65473145" w14:textId="77777777" w:rsidR="001C7BF8" w:rsidRPr="00B9644D" w:rsidRDefault="001C7BF8" w:rsidP="001C7BF8">
                  <w:pPr>
                    <w:pStyle w:val="ParagraphText"/>
                    <w:rPr>
                      <w:lang w:bidi="he-IL"/>
                    </w:rPr>
                  </w:pPr>
                  <w:r w:rsidRPr="00B9644D">
                    <w:rPr>
                      <w:lang w:bidi="he-IL"/>
                    </w:rPr>
                    <w:t> </w:t>
                  </w:r>
                </w:p>
              </w:tc>
              <w:tc>
                <w:tcPr>
                  <w:tcW w:w="0" w:type="auto"/>
                  <w:tcMar>
                    <w:top w:w="60" w:type="dxa"/>
                    <w:left w:w="105" w:type="dxa"/>
                    <w:bottom w:w="60" w:type="dxa"/>
                    <w:right w:w="105" w:type="dxa"/>
                  </w:tcMar>
                  <w:vAlign w:val="center"/>
                  <w:hideMark/>
                </w:tcPr>
                <w:p w14:paraId="773A0911" w14:textId="77777777" w:rsidR="001C7BF8" w:rsidRPr="00B9644D" w:rsidRDefault="001C7BF8" w:rsidP="001C7BF8">
                  <w:pPr>
                    <w:pStyle w:val="ParagraphText"/>
                    <w:rPr>
                      <w:lang w:bidi="he-IL"/>
                    </w:rPr>
                  </w:pPr>
                  <w:r w:rsidRPr="00B9644D">
                    <w:rPr>
                      <w:lang w:bidi="he-IL"/>
                    </w:rPr>
                    <w:t>35</w:t>
                  </w:r>
                </w:p>
              </w:tc>
              <w:tc>
                <w:tcPr>
                  <w:tcW w:w="0" w:type="auto"/>
                  <w:tcMar>
                    <w:top w:w="60" w:type="dxa"/>
                    <w:left w:w="105" w:type="dxa"/>
                    <w:bottom w:w="60" w:type="dxa"/>
                    <w:right w:w="105" w:type="dxa"/>
                  </w:tcMar>
                  <w:vAlign w:val="center"/>
                  <w:hideMark/>
                </w:tcPr>
                <w:p w14:paraId="087ACBB0" w14:textId="77777777" w:rsidR="001C7BF8" w:rsidRPr="00B9644D" w:rsidRDefault="001C7BF8" w:rsidP="001C7BF8">
                  <w:pPr>
                    <w:pStyle w:val="ParagraphText"/>
                    <w:rPr>
                      <w:lang w:bidi="he-IL"/>
                    </w:rPr>
                  </w:pPr>
                  <w:r w:rsidRPr="00B9644D">
                    <w:rPr>
                      <w:lang w:bidi="he-IL"/>
                    </w:rPr>
                    <w:t> </w:t>
                  </w:r>
                </w:p>
              </w:tc>
            </w:tr>
            <w:tr w:rsidR="001C7BF8" w:rsidRPr="00B9644D" w14:paraId="19E0B04A" w14:textId="77777777" w:rsidTr="00DB0348">
              <w:trPr>
                <w:tblCellSpacing w:w="15" w:type="dxa"/>
                <w:jc w:val="center"/>
              </w:trPr>
              <w:tc>
                <w:tcPr>
                  <w:tcW w:w="0" w:type="auto"/>
                  <w:vMerge w:val="restart"/>
                  <w:tcMar>
                    <w:top w:w="60" w:type="dxa"/>
                    <w:left w:w="105" w:type="dxa"/>
                    <w:bottom w:w="60" w:type="dxa"/>
                    <w:right w:w="105" w:type="dxa"/>
                  </w:tcMar>
                  <w:vAlign w:val="center"/>
                  <w:hideMark/>
                </w:tcPr>
                <w:p w14:paraId="0A51FF38" w14:textId="77777777" w:rsidR="001C7BF8" w:rsidRPr="00B9644D" w:rsidRDefault="001C7BF8" w:rsidP="001C7BF8">
                  <w:pPr>
                    <w:pStyle w:val="ParagraphText"/>
                    <w:rPr>
                      <w:lang w:bidi="he-IL"/>
                    </w:rPr>
                  </w:pPr>
                  <w:r w:rsidRPr="00B9644D">
                    <w:rPr>
                      <w:lang w:bidi="he-IL"/>
                    </w:rPr>
                    <w:t>SPM</w:t>
                  </w:r>
                </w:p>
              </w:tc>
              <w:tc>
                <w:tcPr>
                  <w:tcW w:w="0" w:type="auto"/>
                  <w:tcMar>
                    <w:top w:w="60" w:type="dxa"/>
                    <w:left w:w="105" w:type="dxa"/>
                    <w:bottom w:w="60" w:type="dxa"/>
                    <w:right w:w="105" w:type="dxa"/>
                  </w:tcMar>
                  <w:vAlign w:val="center"/>
                  <w:hideMark/>
                </w:tcPr>
                <w:p w14:paraId="06B8B4FB" w14:textId="77777777" w:rsidR="001C7BF8" w:rsidRPr="00B9644D" w:rsidRDefault="001C7BF8" w:rsidP="001C7BF8">
                  <w:pPr>
                    <w:pStyle w:val="ParagraphText"/>
                    <w:rPr>
                      <w:lang w:bidi="he-IL"/>
                    </w:rPr>
                  </w:pPr>
                  <w:r w:rsidRPr="00B9644D">
                    <w:rPr>
                      <w:lang w:bidi="he-IL"/>
                    </w:rPr>
                    <w:t>Kathivakkam</w:t>
                  </w:r>
                </w:p>
              </w:tc>
              <w:tc>
                <w:tcPr>
                  <w:tcW w:w="0" w:type="auto"/>
                  <w:tcMar>
                    <w:top w:w="60" w:type="dxa"/>
                    <w:left w:w="105" w:type="dxa"/>
                    <w:bottom w:w="60" w:type="dxa"/>
                    <w:right w:w="105" w:type="dxa"/>
                  </w:tcMar>
                  <w:vAlign w:val="center"/>
                  <w:hideMark/>
                </w:tcPr>
                <w:p w14:paraId="7703A60C" w14:textId="77777777" w:rsidR="001C7BF8" w:rsidRPr="00B9644D" w:rsidRDefault="001C7BF8" w:rsidP="001C7BF8">
                  <w:pPr>
                    <w:pStyle w:val="ParagraphText"/>
                    <w:rPr>
                      <w:lang w:bidi="he-IL"/>
                    </w:rPr>
                  </w:pPr>
                  <w:r w:rsidRPr="00B9644D">
                    <w:rPr>
                      <w:lang w:bidi="he-IL"/>
                    </w:rPr>
                    <w:t>46</w:t>
                  </w:r>
                </w:p>
              </w:tc>
              <w:tc>
                <w:tcPr>
                  <w:tcW w:w="0" w:type="auto"/>
                  <w:tcMar>
                    <w:top w:w="60" w:type="dxa"/>
                    <w:left w:w="105" w:type="dxa"/>
                    <w:bottom w:w="60" w:type="dxa"/>
                    <w:right w:w="105" w:type="dxa"/>
                  </w:tcMar>
                  <w:vAlign w:val="center"/>
                  <w:hideMark/>
                </w:tcPr>
                <w:p w14:paraId="62060248" w14:textId="77777777" w:rsidR="001C7BF8" w:rsidRPr="00B9644D" w:rsidRDefault="001C7BF8" w:rsidP="001C7BF8">
                  <w:pPr>
                    <w:pStyle w:val="ParagraphText"/>
                    <w:rPr>
                      <w:lang w:bidi="he-IL"/>
                    </w:rPr>
                  </w:pPr>
                  <w:r w:rsidRPr="00B9644D">
                    <w:rPr>
                      <w:lang w:bidi="he-IL"/>
                    </w:rPr>
                    <w:t>386</w:t>
                  </w:r>
                </w:p>
              </w:tc>
              <w:tc>
                <w:tcPr>
                  <w:tcW w:w="0" w:type="auto"/>
                  <w:tcMar>
                    <w:top w:w="60" w:type="dxa"/>
                    <w:left w:w="105" w:type="dxa"/>
                    <w:bottom w:w="60" w:type="dxa"/>
                    <w:right w:w="105" w:type="dxa"/>
                  </w:tcMar>
                  <w:vAlign w:val="center"/>
                  <w:hideMark/>
                </w:tcPr>
                <w:p w14:paraId="1B9281F7" w14:textId="77777777" w:rsidR="001C7BF8" w:rsidRPr="00B9644D" w:rsidRDefault="001C7BF8" w:rsidP="001C7BF8">
                  <w:pPr>
                    <w:pStyle w:val="ParagraphText"/>
                    <w:rPr>
                      <w:lang w:bidi="he-IL"/>
                    </w:rPr>
                  </w:pPr>
                  <w:r w:rsidRPr="00B9644D">
                    <w:rPr>
                      <w:lang w:bidi="he-IL"/>
                    </w:rPr>
                    <w:t>72</w:t>
                  </w:r>
                </w:p>
              </w:tc>
              <w:tc>
                <w:tcPr>
                  <w:tcW w:w="0" w:type="auto"/>
                  <w:tcMar>
                    <w:top w:w="60" w:type="dxa"/>
                    <w:left w:w="105" w:type="dxa"/>
                    <w:bottom w:w="60" w:type="dxa"/>
                    <w:right w:w="105" w:type="dxa"/>
                  </w:tcMar>
                  <w:vAlign w:val="center"/>
                  <w:hideMark/>
                </w:tcPr>
                <w:p w14:paraId="5E90933B" w14:textId="77777777" w:rsidR="001C7BF8" w:rsidRPr="00B9644D" w:rsidRDefault="001C7BF8" w:rsidP="001C7BF8">
                  <w:pPr>
                    <w:pStyle w:val="ParagraphText"/>
                    <w:rPr>
                      <w:lang w:bidi="he-IL"/>
                    </w:rPr>
                  </w:pPr>
                  <w:r w:rsidRPr="00B9644D">
                    <w:rPr>
                      <w:lang w:bidi="he-IL"/>
                    </w:rPr>
                    <w:t>298</w:t>
                  </w:r>
                </w:p>
              </w:tc>
              <w:tc>
                <w:tcPr>
                  <w:tcW w:w="0" w:type="auto"/>
                  <w:tcMar>
                    <w:top w:w="60" w:type="dxa"/>
                    <w:left w:w="105" w:type="dxa"/>
                    <w:bottom w:w="60" w:type="dxa"/>
                    <w:right w:w="105" w:type="dxa"/>
                  </w:tcMar>
                  <w:vAlign w:val="center"/>
                  <w:hideMark/>
                </w:tcPr>
                <w:p w14:paraId="6B6D289B"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55BBAAE8" w14:textId="77777777" w:rsidR="001C7BF8" w:rsidRPr="00B9644D" w:rsidRDefault="001C7BF8" w:rsidP="001C7BF8">
                  <w:pPr>
                    <w:pStyle w:val="ParagraphText"/>
                    <w:rPr>
                      <w:lang w:bidi="he-IL"/>
                    </w:rPr>
                  </w:pPr>
                  <w:r w:rsidRPr="00B9644D">
                    <w:rPr>
                      <w:lang w:bidi="he-IL"/>
                    </w:rPr>
                    <w:t>372</w:t>
                  </w:r>
                </w:p>
              </w:tc>
              <w:tc>
                <w:tcPr>
                  <w:tcW w:w="0" w:type="auto"/>
                  <w:tcMar>
                    <w:top w:w="60" w:type="dxa"/>
                    <w:left w:w="105" w:type="dxa"/>
                    <w:bottom w:w="60" w:type="dxa"/>
                    <w:right w:w="105" w:type="dxa"/>
                  </w:tcMar>
                  <w:vAlign w:val="center"/>
                  <w:hideMark/>
                </w:tcPr>
                <w:p w14:paraId="1B987600"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42F3B12C" w14:textId="77777777" w:rsidR="001C7BF8" w:rsidRPr="00B9644D" w:rsidRDefault="001C7BF8" w:rsidP="001C7BF8">
                  <w:pPr>
                    <w:pStyle w:val="ParagraphText"/>
                    <w:rPr>
                      <w:lang w:bidi="he-IL"/>
                    </w:rPr>
                  </w:pPr>
                  <w:r w:rsidRPr="00B9644D">
                    <w:rPr>
                      <w:lang w:bidi="he-IL"/>
                    </w:rPr>
                    <w:t>565</w:t>
                  </w:r>
                </w:p>
              </w:tc>
            </w:tr>
            <w:tr w:rsidR="001C7BF8" w:rsidRPr="00B9644D" w14:paraId="1048246F" w14:textId="77777777" w:rsidTr="00DB0348">
              <w:trPr>
                <w:tblCellSpacing w:w="15" w:type="dxa"/>
                <w:jc w:val="center"/>
              </w:trPr>
              <w:tc>
                <w:tcPr>
                  <w:tcW w:w="0" w:type="auto"/>
                  <w:vMerge/>
                  <w:vAlign w:val="center"/>
                  <w:hideMark/>
                </w:tcPr>
                <w:p w14:paraId="5BD7CF69" w14:textId="77777777" w:rsidR="001C7BF8" w:rsidRPr="00B9644D"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013CE8C2" w14:textId="77777777" w:rsidR="001C7BF8" w:rsidRPr="00B9644D" w:rsidRDefault="001C7BF8" w:rsidP="001C7BF8">
                  <w:pPr>
                    <w:pStyle w:val="ParagraphText"/>
                    <w:rPr>
                      <w:lang w:bidi="he-IL"/>
                    </w:rPr>
                  </w:pPr>
                  <w:r w:rsidRPr="00B9644D">
                    <w:rPr>
                      <w:lang w:bidi="he-IL"/>
                    </w:rPr>
                    <w:t>Manali</w:t>
                  </w:r>
                </w:p>
              </w:tc>
              <w:tc>
                <w:tcPr>
                  <w:tcW w:w="0" w:type="auto"/>
                  <w:tcMar>
                    <w:top w:w="60" w:type="dxa"/>
                    <w:left w:w="105" w:type="dxa"/>
                    <w:bottom w:w="60" w:type="dxa"/>
                    <w:right w:w="105" w:type="dxa"/>
                  </w:tcMar>
                  <w:vAlign w:val="center"/>
                  <w:hideMark/>
                </w:tcPr>
                <w:p w14:paraId="18BA0663" w14:textId="77777777" w:rsidR="001C7BF8" w:rsidRPr="00B9644D" w:rsidRDefault="001C7BF8" w:rsidP="001C7BF8">
                  <w:pPr>
                    <w:pStyle w:val="ParagraphText"/>
                    <w:rPr>
                      <w:lang w:bidi="he-IL"/>
                    </w:rPr>
                  </w:pPr>
                  <w:r w:rsidRPr="00B9644D">
                    <w:rPr>
                      <w:lang w:bidi="he-IL"/>
                    </w:rPr>
                    <w:t>46</w:t>
                  </w:r>
                </w:p>
              </w:tc>
              <w:tc>
                <w:tcPr>
                  <w:tcW w:w="0" w:type="auto"/>
                  <w:tcMar>
                    <w:top w:w="60" w:type="dxa"/>
                    <w:left w:w="105" w:type="dxa"/>
                    <w:bottom w:w="60" w:type="dxa"/>
                    <w:right w:w="105" w:type="dxa"/>
                  </w:tcMar>
                  <w:vAlign w:val="center"/>
                  <w:hideMark/>
                </w:tcPr>
                <w:p w14:paraId="3393C860" w14:textId="77777777" w:rsidR="001C7BF8" w:rsidRPr="00B9644D" w:rsidRDefault="001C7BF8" w:rsidP="001C7BF8">
                  <w:pPr>
                    <w:pStyle w:val="ParagraphText"/>
                    <w:rPr>
                      <w:lang w:bidi="he-IL"/>
                    </w:rPr>
                  </w:pPr>
                  <w:r w:rsidRPr="00B9644D">
                    <w:rPr>
                      <w:lang w:bidi="he-IL"/>
                    </w:rPr>
                    <w:t> </w:t>
                  </w:r>
                </w:p>
              </w:tc>
              <w:tc>
                <w:tcPr>
                  <w:tcW w:w="0" w:type="auto"/>
                  <w:tcMar>
                    <w:top w:w="60" w:type="dxa"/>
                    <w:left w:w="105" w:type="dxa"/>
                    <w:bottom w:w="60" w:type="dxa"/>
                    <w:right w:w="105" w:type="dxa"/>
                  </w:tcMar>
                  <w:vAlign w:val="center"/>
                  <w:hideMark/>
                </w:tcPr>
                <w:p w14:paraId="477AE9FF"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516FB909"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461A64E3"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7D9D3167" w14:textId="77777777" w:rsidR="001C7BF8" w:rsidRPr="00B9644D" w:rsidRDefault="001C7BF8" w:rsidP="001C7BF8">
                  <w:pPr>
                    <w:pStyle w:val="ParagraphText"/>
                    <w:rPr>
                      <w:lang w:bidi="he-IL"/>
                    </w:rPr>
                  </w:pPr>
                  <w:r w:rsidRPr="00B9644D">
                    <w:rPr>
                      <w:lang w:bidi="he-IL"/>
                    </w:rPr>
                    <w:t>372</w:t>
                  </w:r>
                </w:p>
              </w:tc>
              <w:tc>
                <w:tcPr>
                  <w:tcW w:w="0" w:type="auto"/>
                  <w:tcMar>
                    <w:top w:w="60" w:type="dxa"/>
                    <w:left w:w="105" w:type="dxa"/>
                    <w:bottom w:w="60" w:type="dxa"/>
                    <w:right w:w="105" w:type="dxa"/>
                  </w:tcMar>
                  <w:vAlign w:val="center"/>
                  <w:hideMark/>
                </w:tcPr>
                <w:p w14:paraId="127D2D90"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6749AB93" w14:textId="77777777" w:rsidR="001C7BF8" w:rsidRPr="00B9644D" w:rsidRDefault="001C7BF8" w:rsidP="001C7BF8">
                  <w:pPr>
                    <w:pStyle w:val="ParagraphText"/>
                    <w:rPr>
                      <w:lang w:bidi="he-IL"/>
                    </w:rPr>
                  </w:pPr>
                  <w:r w:rsidRPr="00B9644D">
                    <w:rPr>
                      <w:lang w:bidi="he-IL"/>
                    </w:rPr>
                    <w:t>—</w:t>
                  </w:r>
                </w:p>
              </w:tc>
            </w:tr>
            <w:tr w:rsidR="001C7BF8" w:rsidRPr="00B9644D" w14:paraId="470BA26C" w14:textId="77777777" w:rsidTr="00DB0348">
              <w:trPr>
                <w:tblCellSpacing w:w="15" w:type="dxa"/>
                <w:jc w:val="center"/>
              </w:trPr>
              <w:tc>
                <w:tcPr>
                  <w:tcW w:w="0" w:type="auto"/>
                  <w:vMerge/>
                  <w:vAlign w:val="center"/>
                  <w:hideMark/>
                </w:tcPr>
                <w:p w14:paraId="3AAA7DBB" w14:textId="77777777" w:rsidR="001C7BF8" w:rsidRPr="00B9644D" w:rsidRDefault="001C7BF8" w:rsidP="001C7BF8">
                  <w:pPr>
                    <w:pStyle w:val="ParagraphText"/>
                    <w:rPr>
                      <w:lang w:bidi="he-IL"/>
                    </w:rPr>
                  </w:pPr>
                </w:p>
              </w:tc>
              <w:tc>
                <w:tcPr>
                  <w:tcW w:w="0" w:type="auto"/>
                  <w:tcMar>
                    <w:top w:w="60" w:type="dxa"/>
                    <w:left w:w="105" w:type="dxa"/>
                    <w:bottom w:w="60" w:type="dxa"/>
                    <w:right w:w="105" w:type="dxa"/>
                  </w:tcMar>
                  <w:vAlign w:val="center"/>
                  <w:hideMark/>
                </w:tcPr>
                <w:p w14:paraId="39A64CBF" w14:textId="77777777" w:rsidR="001C7BF8" w:rsidRPr="00B9644D" w:rsidRDefault="001C7BF8" w:rsidP="001C7BF8">
                  <w:pPr>
                    <w:pStyle w:val="ParagraphText"/>
                    <w:rPr>
                      <w:lang w:bidi="he-IL"/>
                    </w:rPr>
                  </w:pPr>
                  <w:r w:rsidRPr="00B9644D">
                    <w:rPr>
                      <w:lang w:bidi="he-IL"/>
                    </w:rPr>
                    <w:t>Thiruvottiyur</w:t>
                  </w:r>
                </w:p>
              </w:tc>
              <w:tc>
                <w:tcPr>
                  <w:tcW w:w="0" w:type="auto"/>
                  <w:tcMar>
                    <w:top w:w="60" w:type="dxa"/>
                    <w:left w:w="105" w:type="dxa"/>
                    <w:bottom w:w="60" w:type="dxa"/>
                    <w:right w:w="105" w:type="dxa"/>
                  </w:tcMar>
                  <w:vAlign w:val="center"/>
                  <w:hideMark/>
                </w:tcPr>
                <w:p w14:paraId="3BDAFEBF"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5B6BCA8A"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5145F237"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0369F8E8" w14:textId="77777777" w:rsidR="001C7BF8" w:rsidRPr="00B9644D" w:rsidRDefault="001C7BF8" w:rsidP="001C7BF8">
                  <w:pPr>
                    <w:pStyle w:val="ParagraphText"/>
                    <w:rPr>
                      <w:lang w:bidi="he-IL"/>
                    </w:rPr>
                  </w:pPr>
                  <w:r w:rsidRPr="00B9644D">
                    <w:rPr>
                      <w:lang w:bidi="he-IL"/>
                    </w:rPr>
                    <w:t>—</w:t>
                  </w:r>
                </w:p>
              </w:tc>
              <w:tc>
                <w:tcPr>
                  <w:tcW w:w="0" w:type="auto"/>
                  <w:tcMar>
                    <w:top w:w="60" w:type="dxa"/>
                    <w:left w:w="105" w:type="dxa"/>
                    <w:bottom w:w="60" w:type="dxa"/>
                    <w:right w:w="105" w:type="dxa"/>
                  </w:tcMar>
                  <w:vAlign w:val="center"/>
                  <w:hideMark/>
                </w:tcPr>
                <w:p w14:paraId="137E965B" w14:textId="77777777" w:rsidR="001C7BF8" w:rsidRPr="00B9644D" w:rsidRDefault="001C7BF8" w:rsidP="001C7BF8">
                  <w:pPr>
                    <w:pStyle w:val="ParagraphText"/>
                    <w:rPr>
                      <w:lang w:bidi="he-IL"/>
                    </w:rPr>
                  </w:pPr>
                  <w:r w:rsidRPr="00B9644D">
                    <w:rPr>
                      <w:lang w:bidi="he-IL"/>
                    </w:rPr>
                    <w:t>103</w:t>
                  </w:r>
                </w:p>
              </w:tc>
              <w:tc>
                <w:tcPr>
                  <w:tcW w:w="0" w:type="auto"/>
                  <w:tcMar>
                    <w:top w:w="60" w:type="dxa"/>
                    <w:left w:w="105" w:type="dxa"/>
                    <w:bottom w:w="60" w:type="dxa"/>
                    <w:right w:w="105" w:type="dxa"/>
                  </w:tcMar>
                  <w:vAlign w:val="center"/>
                  <w:hideMark/>
                </w:tcPr>
                <w:p w14:paraId="7A5ACBC4" w14:textId="77777777" w:rsidR="001C7BF8" w:rsidRPr="00B9644D" w:rsidRDefault="001C7BF8" w:rsidP="001C7BF8">
                  <w:pPr>
                    <w:pStyle w:val="ParagraphText"/>
                    <w:rPr>
                      <w:lang w:bidi="he-IL"/>
                    </w:rPr>
                  </w:pPr>
                  <w:r w:rsidRPr="00B9644D">
                    <w:rPr>
                      <w:lang w:bidi="he-IL"/>
                    </w:rPr>
                    <w:t> </w:t>
                  </w:r>
                </w:p>
              </w:tc>
              <w:tc>
                <w:tcPr>
                  <w:tcW w:w="0" w:type="auto"/>
                  <w:tcMar>
                    <w:top w:w="60" w:type="dxa"/>
                    <w:left w:w="105" w:type="dxa"/>
                    <w:bottom w:w="60" w:type="dxa"/>
                    <w:right w:w="105" w:type="dxa"/>
                  </w:tcMar>
                  <w:vAlign w:val="center"/>
                  <w:hideMark/>
                </w:tcPr>
                <w:p w14:paraId="08480C94" w14:textId="77777777" w:rsidR="001C7BF8" w:rsidRPr="00B9644D" w:rsidRDefault="001C7BF8" w:rsidP="001C7BF8">
                  <w:pPr>
                    <w:pStyle w:val="ParagraphText"/>
                    <w:rPr>
                      <w:lang w:bidi="he-IL"/>
                    </w:rPr>
                  </w:pPr>
                  <w:r w:rsidRPr="00B9644D">
                    <w:rPr>
                      <w:lang w:bidi="he-IL"/>
                    </w:rPr>
                    <w:t>76</w:t>
                  </w:r>
                </w:p>
              </w:tc>
              <w:tc>
                <w:tcPr>
                  <w:tcW w:w="0" w:type="auto"/>
                  <w:tcMar>
                    <w:top w:w="60" w:type="dxa"/>
                    <w:left w:w="105" w:type="dxa"/>
                    <w:bottom w:w="60" w:type="dxa"/>
                    <w:right w:w="105" w:type="dxa"/>
                  </w:tcMar>
                  <w:vAlign w:val="center"/>
                  <w:hideMark/>
                </w:tcPr>
                <w:p w14:paraId="4F172C4F" w14:textId="77777777" w:rsidR="001C7BF8" w:rsidRPr="00B9644D" w:rsidRDefault="001C7BF8" w:rsidP="001C7BF8">
                  <w:pPr>
                    <w:pStyle w:val="ParagraphText"/>
                    <w:rPr>
                      <w:lang w:bidi="he-IL"/>
                    </w:rPr>
                  </w:pPr>
                  <w:r w:rsidRPr="00B9644D">
                    <w:rPr>
                      <w:lang w:bidi="he-IL"/>
                    </w:rPr>
                    <w:t>—</w:t>
                  </w:r>
                </w:p>
              </w:tc>
            </w:tr>
          </w:tbl>
          <w:p w14:paraId="2462ED44" w14:textId="77777777" w:rsidR="001C7BF8" w:rsidRPr="00B9644D" w:rsidRDefault="001C7BF8" w:rsidP="001C7BF8">
            <w:pPr>
              <w:pStyle w:val="ParagraphText"/>
              <w:rPr>
                <w:lang w:bidi="he-IL"/>
              </w:rPr>
            </w:pPr>
          </w:p>
        </w:tc>
      </w:tr>
    </w:tbl>
    <w:p w14:paraId="6D60380D" w14:textId="4B2B84E7" w:rsidR="001C7BF8" w:rsidRPr="00B9644D" w:rsidRDefault="001C7BF8" w:rsidP="001C7BF8">
      <w:pPr>
        <w:ind w:firstLine="0"/>
        <w:rPr>
          <w:lang w:bidi="he-IL"/>
        </w:rPr>
      </w:pPr>
      <w:r w:rsidRPr="00B9644D">
        <w:lastRenderedPageBreak/>
        <w:br w:type="page"/>
      </w:r>
      <w:r w:rsidRPr="00B9644D">
        <w:rPr>
          <w:b/>
          <w:bCs/>
          <w:lang w:bidi="he-IL"/>
        </w:rPr>
        <w:lastRenderedPageBreak/>
        <w:t xml:space="preserve">Table 2 </w:t>
      </w:r>
      <w:r w:rsidRPr="00B9644D">
        <w:rPr>
          <w:lang w:bidi="he-IL"/>
        </w:rPr>
        <w:t>Correlation coefficient and the regression equation between temperature and pollutants.</w:t>
      </w:r>
    </w:p>
    <w:tbl>
      <w:tblPr>
        <w:tblW w:w="0" w:type="dxa"/>
        <w:jc w:val="center"/>
        <w:tblCellSpacing w:w="15" w:type="dxa"/>
        <w:tblCellMar>
          <w:top w:w="15" w:type="dxa"/>
          <w:left w:w="15" w:type="dxa"/>
          <w:bottom w:w="15" w:type="dxa"/>
          <w:right w:w="15" w:type="dxa"/>
        </w:tblCellMar>
        <w:tblLook w:val="04A0" w:firstRow="1" w:lastRow="0" w:firstColumn="1" w:lastColumn="0" w:noHBand="0" w:noVBand="1"/>
      </w:tblPr>
      <w:tblGrid>
        <w:gridCol w:w="12960"/>
      </w:tblGrid>
      <w:tr w:rsidR="001C7BF8" w:rsidRPr="00B9644D" w14:paraId="61699014" w14:textId="77777777" w:rsidTr="00DB0348">
        <w:trPr>
          <w:tblCellSpacing w:w="15" w:type="dxa"/>
          <w:jc w:val="center"/>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90"/>
              <w:gridCol w:w="1684"/>
              <w:gridCol w:w="932"/>
              <w:gridCol w:w="1649"/>
              <w:gridCol w:w="932"/>
              <w:gridCol w:w="1784"/>
              <w:gridCol w:w="932"/>
              <w:gridCol w:w="1325"/>
              <w:gridCol w:w="932"/>
              <w:gridCol w:w="1340"/>
            </w:tblGrid>
            <w:tr w:rsidR="001C7BF8" w:rsidRPr="00B9644D" w14:paraId="550D2A48" w14:textId="77777777" w:rsidTr="00DB0348">
              <w:trPr>
                <w:tblCellSpacing w:w="15" w:type="dxa"/>
                <w:jc w:val="center"/>
              </w:trPr>
              <w:tc>
                <w:tcPr>
                  <w:tcW w:w="12840" w:type="dxa"/>
                  <w:gridSpan w:val="10"/>
                  <w:tcMar>
                    <w:top w:w="60" w:type="dxa"/>
                    <w:left w:w="105" w:type="dxa"/>
                    <w:bottom w:w="60" w:type="dxa"/>
                    <w:right w:w="105" w:type="dxa"/>
                  </w:tcMar>
                  <w:vAlign w:val="center"/>
                  <w:hideMark/>
                </w:tcPr>
                <w:p w14:paraId="1F532DB5" w14:textId="77777777" w:rsidR="001C7BF8" w:rsidRPr="00B9644D" w:rsidRDefault="00281CC9"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pict w14:anchorId="241B7535">
                      <v:rect id="_x0000_i1025" style="width:0;height:.75pt" o:hralign="center" o:hrstd="t" o:hr="t" fillcolor="#a0a0a0" stroked="f"/>
                    </w:pict>
                  </w:r>
                </w:p>
              </w:tc>
            </w:tr>
            <w:tr w:rsidR="001C7BF8" w:rsidRPr="00B9644D" w14:paraId="5C344A9D" w14:textId="77777777" w:rsidTr="00DB0348">
              <w:trPr>
                <w:tblCellSpacing w:w="15" w:type="dxa"/>
                <w:jc w:val="center"/>
              </w:trPr>
              <w:tc>
                <w:tcPr>
                  <w:tcW w:w="1203" w:type="dxa"/>
                  <w:vMerge w:val="restart"/>
                  <w:tcMar>
                    <w:top w:w="60" w:type="dxa"/>
                    <w:left w:w="105" w:type="dxa"/>
                    <w:bottom w:w="60" w:type="dxa"/>
                    <w:right w:w="105" w:type="dxa"/>
                  </w:tcMar>
                  <w:vAlign w:val="center"/>
                  <w:hideMark/>
                </w:tcPr>
                <w:p w14:paraId="751BE877"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Season</w:t>
                  </w:r>
                </w:p>
              </w:tc>
              <w:tc>
                <w:tcPr>
                  <w:tcW w:w="1492" w:type="dxa"/>
                  <w:vMerge w:val="restart"/>
                  <w:tcMar>
                    <w:top w:w="60" w:type="dxa"/>
                    <w:left w:w="105" w:type="dxa"/>
                    <w:bottom w:w="60" w:type="dxa"/>
                    <w:right w:w="105" w:type="dxa"/>
                  </w:tcMar>
                  <w:vAlign w:val="center"/>
                  <w:hideMark/>
                </w:tcPr>
                <w:p w14:paraId="4AB2150A"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Temperature range in °C</w:t>
                  </w:r>
                </w:p>
              </w:tc>
              <w:tc>
                <w:tcPr>
                  <w:tcW w:w="2289" w:type="dxa"/>
                  <w:gridSpan w:val="2"/>
                  <w:tcMar>
                    <w:top w:w="60" w:type="dxa"/>
                    <w:left w:w="105" w:type="dxa"/>
                    <w:bottom w:w="60" w:type="dxa"/>
                    <w:right w:w="105" w:type="dxa"/>
                  </w:tcMar>
                  <w:vAlign w:val="center"/>
                  <w:hideMark/>
                </w:tcPr>
                <w:p w14:paraId="2CDE0B8F"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SO</w:t>
                  </w:r>
                  <w:r w:rsidRPr="00B9644D">
                    <w:rPr>
                      <w:rFonts w:ascii="STIXGeneral-Regular" w:hAnsi="STIXGeneral-Regular"/>
                      <w:color w:val="000000"/>
                      <w:vertAlign w:val="subscript"/>
                      <w:lang w:bidi="he-IL"/>
                    </w:rPr>
                    <w:t>2</w:t>
                  </w:r>
                </w:p>
              </w:tc>
              <w:tc>
                <w:tcPr>
                  <w:tcW w:w="2340" w:type="dxa"/>
                  <w:gridSpan w:val="2"/>
                  <w:tcMar>
                    <w:top w:w="60" w:type="dxa"/>
                    <w:left w:w="105" w:type="dxa"/>
                    <w:bottom w:w="60" w:type="dxa"/>
                    <w:right w:w="105" w:type="dxa"/>
                  </w:tcMar>
                  <w:vAlign w:val="center"/>
                  <w:hideMark/>
                </w:tcPr>
                <w:p w14:paraId="5D6E2824"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NO</w:t>
                  </w:r>
                  <w:r w:rsidRPr="00B9644D">
                    <w:rPr>
                      <w:rFonts w:ascii="STIXGeneral-Regular" w:hAnsi="STIXGeneral-Regular"/>
                      <w:color w:val="000000"/>
                      <w:vertAlign w:val="subscript"/>
                      <w:lang w:bidi="he-IL"/>
                    </w:rPr>
                    <w:t>x</w:t>
                  </w:r>
                </w:p>
              </w:tc>
              <w:tc>
                <w:tcPr>
                  <w:tcW w:w="2422" w:type="dxa"/>
                  <w:gridSpan w:val="2"/>
                  <w:tcMar>
                    <w:top w:w="60" w:type="dxa"/>
                    <w:left w:w="105" w:type="dxa"/>
                    <w:bottom w:w="60" w:type="dxa"/>
                    <w:right w:w="105" w:type="dxa"/>
                  </w:tcMar>
                  <w:vAlign w:val="center"/>
                  <w:hideMark/>
                </w:tcPr>
                <w:p w14:paraId="6606D9F2"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RSPM</w:t>
                  </w:r>
                </w:p>
              </w:tc>
              <w:tc>
                <w:tcPr>
                  <w:tcW w:w="2944" w:type="dxa"/>
                  <w:gridSpan w:val="2"/>
                  <w:tcMar>
                    <w:top w:w="60" w:type="dxa"/>
                    <w:left w:w="105" w:type="dxa"/>
                    <w:bottom w:w="60" w:type="dxa"/>
                    <w:right w:w="105" w:type="dxa"/>
                  </w:tcMar>
                  <w:vAlign w:val="center"/>
                  <w:hideMark/>
                </w:tcPr>
                <w:p w14:paraId="2FE41632"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SPM</w:t>
                  </w:r>
                </w:p>
              </w:tc>
            </w:tr>
            <w:tr w:rsidR="001C7BF8" w:rsidRPr="00B9644D" w14:paraId="7A45BC92" w14:textId="77777777" w:rsidTr="00DB0348">
              <w:trPr>
                <w:tblCellSpacing w:w="15" w:type="dxa"/>
                <w:jc w:val="center"/>
              </w:trPr>
              <w:tc>
                <w:tcPr>
                  <w:tcW w:w="1203" w:type="dxa"/>
                  <w:vMerge/>
                  <w:vAlign w:val="center"/>
                  <w:hideMark/>
                </w:tcPr>
                <w:p w14:paraId="5D1F49B1" w14:textId="77777777" w:rsidR="001C7BF8" w:rsidRPr="00B9644D" w:rsidRDefault="001C7BF8" w:rsidP="00DB0348">
                  <w:pPr>
                    <w:spacing w:before="180" w:after="180" w:line="300" w:lineRule="atLeast"/>
                    <w:rPr>
                      <w:rFonts w:ascii="STIXGeneral-Regular" w:hAnsi="STIXGeneral-Regular"/>
                      <w:color w:val="000000"/>
                      <w:lang w:bidi="he-IL"/>
                    </w:rPr>
                  </w:pPr>
                </w:p>
              </w:tc>
              <w:tc>
                <w:tcPr>
                  <w:tcW w:w="1492" w:type="dxa"/>
                  <w:vMerge/>
                  <w:vAlign w:val="center"/>
                  <w:hideMark/>
                </w:tcPr>
                <w:p w14:paraId="145AF148" w14:textId="77777777" w:rsidR="001C7BF8" w:rsidRPr="00B9644D" w:rsidRDefault="001C7BF8" w:rsidP="00DB0348">
                  <w:pPr>
                    <w:spacing w:before="180" w:after="180" w:line="300" w:lineRule="atLeast"/>
                    <w:rPr>
                      <w:rFonts w:ascii="STIXGeneral-Regular" w:hAnsi="STIXGeneral-Regular"/>
                      <w:color w:val="000000"/>
                      <w:lang w:bidi="he-IL"/>
                    </w:rPr>
                  </w:pPr>
                </w:p>
              </w:tc>
              <w:tc>
                <w:tcPr>
                  <w:tcW w:w="636" w:type="dxa"/>
                  <w:tcMar>
                    <w:top w:w="60" w:type="dxa"/>
                    <w:left w:w="105" w:type="dxa"/>
                    <w:bottom w:w="60" w:type="dxa"/>
                    <w:right w:w="105" w:type="dxa"/>
                  </w:tcMar>
                  <w:vAlign w:val="center"/>
                  <w:hideMark/>
                </w:tcPr>
                <w:p w14:paraId="7FE712CC"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r</w:t>
                  </w:r>
                  <w:r w:rsidRPr="00B9644D">
                    <w:rPr>
                      <w:rFonts w:ascii="STIXGeneral-Regular" w:hAnsi="STIXGeneral-Regular"/>
                      <w:color w:val="000000"/>
                      <w:vertAlign w:val="superscript"/>
                      <w:lang w:bidi="he-IL"/>
                    </w:rPr>
                    <w:t>2</w:t>
                  </w:r>
                </w:p>
              </w:tc>
              <w:tc>
                <w:tcPr>
                  <w:tcW w:w="1623" w:type="dxa"/>
                  <w:tcMar>
                    <w:top w:w="60" w:type="dxa"/>
                    <w:left w:w="105" w:type="dxa"/>
                    <w:bottom w:w="60" w:type="dxa"/>
                    <w:right w:w="105" w:type="dxa"/>
                  </w:tcMar>
                  <w:vAlign w:val="center"/>
                  <w:hideMark/>
                </w:tcPr>
                <w:p w14:paraId="5EC90C6D"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Equation</w:t>
                  </w:r>
                </w:p>
              </w:tc>
              <w:tc>
                <w:tcPr>
                  <w:tcW w:w="663" w:type="dxa"/>
                  <w:tcMar>
                    <w:top w:w="60" w:type="dxa"/>
                    <w:left w:w="105" w:type="dxa"/>
                    <w:bottom w:w="60" w:type="dxa"/>
                    <w:right w:w="105" w:type="dxa"/>
                  </w:tcMar>
                  <w:vAlign w:val="center"/>
                  <w:hideMark/>
                </w:tcPr>
                <w:p w14:paraId="61EE9639"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r</w:t>
                  </w:r>
                  <w:r w:rsidRPr="00B9644D">
                    <w:rPr>
                      <w:rFonts w:ascii="STIXGeneral-Regular" w:hAnsi="STIXGeneral-Regular"/>
                      <w:color w:val="000000"/>
                      <w:vertAlign w:val="superscript"/>
                      <w:lang w:bidi="he-IL"/>
                    </w:rPr>
                    <w:t>2</w:t>
                  </w:r>
                </w:p>
              </w:tc>
              <w:tc>
                <w:tcPr>
                  <w:tcW w:w="1647" w:type="dxa"/>
                  <w:tcMar>
                    <w:top w:w="60" w:type="dxa"/>
                    <w:left w:w="105" w:type="dxa"/>
                    <w:bottom w:w="60" w:type="dxa"/>
                    <w:right w:w="105" w:type="dxa"/>
                  </w:tcMar>
                  <w:vAlign w:val="center"/>
                  <w:hideMark/>
                </w:tcPr>
                <w:p w14:paraId="190606BD"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Equation</w:t>
                  </w:r>
                </w:p>
              </w:tc>
              <w:tc>
                <w:tcPr>
                  <w:tcW w:w="663" w:type="dxa"/>
                  <w:tcMar>
                    <w:top w:w="60" w:type="dxa"/>
                    <w:left w:w="105" w:type="dxa"/>
                    <w:bottom w:w="60" w:type="dxa"/>
                    <w:right w:w="105" w:type="dxa"/>
                  </w:tcMar>
                  <w:vAlign w:val="center"/>
                  <w:hideMark/>
                </w:tcPr>
                <w:p w14:paraId="173D4812"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r</w:t>
                  </w:r>
                  <w:r w:rsidRPr="00B9644D">
                    <w:rPr>
                      <w:rFonts w:ascii="STIXGeneral-Regular" w:hAnsi="STIXGeneral-Regular"/>
                      <w:color w:val="000000"/>
                      <w:vertAlign w:val="superscript"/>
                      <w:lang w:bidi="he-IL"/>
                    </w:rPr>
                    <w:t>2</w:t>
                  </w:r>
                </w:p>
              </w:tc>
              <w:tc>
                <w:tcPr>
                  <w:tcW w:w="1729" w:type="dxa"/>
                  <w:tcMar>
                    <w:top w:w="60" w:type="dxa"/>
                    <w:left w:w="105" w:type="dxa"/>
                    <w:bottom w:w="60" w:type="dxa"/>
                    <w:right w:w="105" w:type="dxa"/>
                  </w:tcMar>
                  <w:vAlign w:val="center"/>
                  <w:hideMark/>
                </w:tcPr>
                <w:p w14:paraId="250291FD"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Equation</w:t>
                  </w:r>
                </w:p>
              </w:tc>
              <w:tc>
                <w:tcPr>
                  <w:tcW w:w="666" w:type="dxa"/>
                  <w:tcMar>
                    <w:top w:w="60" w:type="dxa"/>
                    <w:left w:w="105" w:type="dxa"/>
                    <w:bottom w:w="60" w:type="dxa"/>
                    <w:right w:w="105" w:type="dxa"/>
                  </w:tcMar>
                  <w:vAlign w:val="center"/>
                  <w:hideMark/>
                </w:tcPr>
                <w:p w14:paraId="6EA75A45"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r</w:t>
                  </w:r>
                  <w:r w:rsidRPr="00B9644D">
                    <w:rPr>
                      <w:rFonts w:ascii="STIXGeneral-Regular" w:hAnsi="STIXGeneral-Regular"/>
                      <w:color w:val="000000"/>
                      <w:vertAlign w:val="superscript"/>
                      <w:lang w:bidi="he-IL"/>
                    </w:rPr>
                    <w:t>2</w:t>
                  </w:r>
                </w:p>
              </w:tc>
              <w:tc>
                <w:tcPr>
                  <w:tcW w:w="2248" w:type="dxa"/>
                  <w:tcMar>
                    <w:top w:w="60" w:type="dxa"/>
                    <w:left w:w="105" w:type="dxa"/>
                    <w:bottom w:w="60" w:type="dxa"/>
                    <w:right w:w="105" w:type="dxa"/>
                  </w:tcMar>
                  <w:vAlign w:val="center"/>
                  <w:hideMark/>
                </w:tcPr>
                <w:p w14:paraId="253EEE39"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Equation</w:t>
                  </w:r>
                </w:p>
              </w:tc>
            </w:tr>
            <w:tr w:rsidR="001C7BF8" w:rsidRPr="00B9644D" w14:paraId="65750CAE" w14:textId="77777777" w:rsidTr="00DB0348">
              <w:trPr>
                <w:tblCellSpacing w:w="15" w:type="dxa"/>
                <w:jc w:val="center"/>
              </w:trPr>
              <w:tc>
                <w:tcPr>
                  <w:tcW w:w="12840" w:type="dxa"/>
                  <w:gridSpan w:val="10"/>
                  <w:tcMar>
                    <w:top w:w="60" w:type="dxa"/>
                    <w:left w:w="105" w:type="dxa"/>
                    <w:bottom w:w="60" w:type="dxa"/>
                    <w:right w:w="105" w:type="dxa"/>
                  </w:tcMar>
                  <w:vAlign w:val="center"/>
                  <w:hideMark/>
                </w:tcPr>
                <w:p w14:paraId="60603243" w14:textId="77777777" w:rsidR="001C7BF8" w:rsidRPr="00B9644D" w:rsidRDefault="00281CC9"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pict w14:anchorId="4C6C2F52">
                      <v:rect id="_x0000_i1026" style="width:0;height:.75pt" o:hralign="center" o:hrstd="t" o:hr="t" fillcolor="#a0a0a0" stroked="f"/>
                    </w:pict>
                  </w:r>
                </w:p>
              </w:tc>
            </w:tr>
            <w:tr w:rsidR="001C7BF8" w:rsidRPr="00B9644D" w14:paraId="773D0FA7" w14:textId="77777777" w:rsidTr="00DB0348">
              <w:trPr>
                <w:tblCellSpacing w:w="15" w:type="dxa"/>
                <w:jc w:val="center"/>
              </w:trPr>
              <w:tc>
                <w:tcPr>
                  <w:tcW w:w="1203" w:type="dxa"/>
                  <w:tcMar>
                    <w:top w:w="60" w:type="dxa"/>
                    <w:left w:w="105" w:type="dxa"/>
                    <w:bottom w:w="60" w:type="dxa"/>
                    <w:right w:w="105" w:type="dxa"/>
                  </w:tcMar>
                  <w:vAlign w:val="center"/>
                  <w:hideMark/>
                </w:tcPr>
                <w:p w14:paraId="56744EF8"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Monsoon season</w:t>
                  </w:r>
                </w:p>
              </w:tc>
              <w:tc>
                <w:tcPr>
                  <w:tcW w:w="1492" w:type="dxa"/>
                  <w:tcMar>
                    <w:top w:w="60" w:type="dxa"/>
                    <w:left w:w="105" w:type="dxa"/>
                    <w:bottom w:w="60" w:type="dxa"/>
                    <w:right w:w="105" w:type="dxa"/>
                  </w:tcMar>
                  <w:vAlign w:val="center"/>
                  <w:hideMark/>
                </w:tcPr>
                <w:p w14:paraId="47065F2D"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21–33.2</w:t>
                  </w:r>
                </w:p>
              </w:tc>
              <w:tc>
                <w:tcPr>
                  <w:tcW w:w="636" w:type="dxa"/>
                  <w:tcMar>
                    <w:top w:w="60" w:type="dxa"/>
                    <w:left w:w="105" w:type="dxa"/>
                    <w:bottom w:w="60" w:type="dxa"/>
                    <w:right w:w="105" w:type="dxa"/>
                  </w:tcMar>
                  <w:vAlign w:val="center"/>
                  <w:hideMark/>
                </w:tcPr>
                <w:p w14:paraId="5A7E2E71"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0.11</w:t>
                  </w:r>
                </w:p>
              </w:tc>
              <w:tc>
                <w:tcPr>
                  <w:tcW w:w="1623" w:type="dxa"/>
                  <w:tcMar>
                    <w:top w:w="60" w:type="dxa"/>
                    <w:left w:w="105" w:type="dxa"/>
                    <w:bottom w:w="60" w:type="dxa"/>
                    <w:right w:w="105" w:type="dxa"/>
                  </w:tcMar>
                  <w:vAlign w:val="center"/>
                  <w:hideMark/>
                </w:tcPr>
                <w:p w14:paraId="35C890E0"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SO</w:t>
                  </w:r>
                  <w:r w:rsidRPr="00B9644D">
                    <w:rPr>
                      <w:rFonts w:ascii="STIXGeneral-Regular" w:hAnsi="STIXGeneral-Regular"/>
                      <w:color w:val="000000"/>
                      <w:vertAlign w:val="subscript"/>
                      <w:lang w:bidi="he-IL"/>
                    </w:rPr>
                    <w:t>2</w:t>
                  </w:r>
                  <w:r w:rsidRPr="00B9644D">
                    <w:rPr>
                      <w:rFonts w:ascii="STIXGeneral-Regular" w:hAnsi="STIXGeneral-Regular"/>
                      <w:color w:val="000000"/>
                      <w:lang w:bidi="he-IL"/>
                    </w:rPr>
                    <w:t xml:space="preserve"> = </w:t>
                  </w:r>
                  <w:r w:rsidRPr="00B9644D">
                    <w:rPr>
                      <w:rFonts w:ascii="Calibri" w:hAnsi="Calibri" w:cs="Calibri"/>
                      <w:color w:val="000000"/>
                      <w:lang w:bidi="he-IL"/>
                    </w:rPr>
                    <w:t>−</w:t>
                  </w:r>
                  <w:r w:rsidRPr="00B9644D">
                    <w:rPr>
                      <w:rFonts w:ascii="STIXGeneral-Regular" w:hAnsi="STIXGeneral-Regular"/>
                      <w:color w:val="000000"/>
                      <w:lang w:bidi="he-IL"/>
                    </w:rPr>
                    <w:t>0.11</w:t>
                  </w:r>
                  <w:r w:rsidRPr="00B9644D">
                    <w:rPr>
                      <w:rFonts w:ascii="STIXGeneral-Regular" w:hAnsi="STIXGeneral-Regular"/>
                      <w:i/>
                      <w:iCs/>
                      <w:color w:val="000000"/>
                      <w:lang w:bidi="he-IL"/>
                    </w:rPr>
                    <w:t>T</w:t>
                  </w:r>
                  <w:r w:rsidRPr="00B9644D">
                    <w:rPr>
                      <w:rFonts w:ascii="STIXGeneral-Regular" w:hAnsi="STIXGeneral-Regular"/>
                      <w:color w:val="000000"/>
                      <w:lang w:bidi="he-IL"/>
                    </w:rPr>
                    <w:t xml:space="preserve"> + 14.25 </w:t>
                  </w:r>
                </w:p>
              </w:tc>
              <w:tc>
                <w:tcPr>
                  <w:tcW w:w="663" w:type="dxa"/>
                  <w:tcMar>
                    <w:top w:w="60" w:type="dxa"/>
                    <w:left w:w="105" w:type="dxa"/>
                    <w:bottom w:w="60" w:type="dxa"/>
                    <w:right w:w="105" w:type="dxa"/>
                  </w:tcMar>
                  <w:vAlign w:val="center"/>
                  <w:hideMark/>
                </w:tcPr>
                <w:p w14:paraId="6A6AA376"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0.01</w:t>
                  </w:r>
                </w:p>
              </w:tc>
              <w:tc>
                <w:tcPr>
                  <w:tcW w:w="1647" w:type="dxa"/>
                  <w:tcMar>
                    <w:top w:w="60" w:type="dxa"/>
                    <w:left w:w="105" w:type="dxa"/>
                    <w:bottom w:w="60" w:type="dxa"/>
                    <w:right w:w="105" w:type="dxa"/>
                  </w:tcMar>
                  <w:vAlign w:val="center"/>
                  <w:hideMark/>
                </w:tcPr>
                <w:p w14:paraId="180DC7A7"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NO</w:t>
                  </w:r>
                  <w:r w:rsidRPr="00B9644D">
                    <w:rPr>
                      <w:rFonts w:ascii="STIXGeneral-Regular" w:hAnsi="STIXGeneral-Regular"/>
                      <w:color w:val="000000"/>
                      <w:vertAlign w:val="subscript"/>
                      <w:lang w:bidi="he-IL"/>
                    </w:rPr>
                    <w:t>x</w:t>
                  </w:r>
                  <w:r w:rsidRPr="00B9644D">
                    <w:rPr>
                      <w:rFonts w:ascii="STIXGeneral-Regular" w:hAnsi="STIXGeneral-Regular"/>
                      <w:color w:val="000000"/>
                      <w:lang w:bidi="he-IL"/>
                    </w:rPr>
                    <w:t> = </w:t>
                  </w:r>
                  <w:r w:rsidRPr="00B9644D">
                    <w:rPr>
                      <w:rFonts w:ascii="Calibri" w:hAnsi="Calibri" w:cs="Calibri"/>
                      <w:color w:val="000000"/>
                      <w:lang w:bidi="he-IL"/>
                    </w:rPr>
                    <w:t>−</w:t>
                  </w:r>
                  <w:r w:rsidRPr="00B9644D">
                    <w:rPr>
                      <w:rFonts w:ascii="STIXGeneral-Regular" w:hAnsi="STIXGeneral-Regular"/>
                      <w:color w:val="000000"/>
                      <w:lang w:bidi="he-IL"/>
                    </w:rPr>
                    <w:t>0.042</w:t>
                  </w:r>
                  <w:r w:rsidRPr="00B9644D">
                    <w:rPr>
                      <w:rFonts w:ascii="STIXGeneral-Regular" w:hAnsi="STIXGeneral-Regular"/>
                      <w:i/>
                      <w:iCs/>
                      <w:color w:val="000000"/>
                      <w:lang w:bidi="he-IL"/>
                    </w:rPr>
                    <w:t>T</w:t>
                  </w:r>
                  <w:r w:rsidRPr="00B9644D">
                    <w:rPr>
                      <w:rFonts w:ascii="STIXGeneral-Regular" w:hAnsi="STIXGeneral-Regular"/>
                      <w:color w:val="000000"/>
                      <w:lang w:bidi="he-IL"/>
                    </w:rPr>
                    <w:t xml:space="preserve"> + 17</w:t>
                  </w:r>
                </w:p>
              </w:tc>
              <w:tc>
                <w:tcPr>
                  <w:tcW w:w="663" w:type="dxa"/>
                  <w:tcMar>
                    <w:top w:w="60" w:type="dxa"/>
                    <w:left w:w="105" w:type="dxa"/>
                    <w:bottom w:w="60" w:type="dxa"/>
                    <w:right w:w="105" w:type="dxa"/>
                  </w:tcMar>
                  <w:vAlign w:val="center"/>
                  <w:hideMark/>
                </w:tcPr>
                <w:p w14:paraId="63B106B7"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0.53</w:t>
                  </w:r>
                </w:p>
              </w:tc>
              <w:tc>
                <w:tcPr>
                  <w:tcW w:w="1729" w:type="dxa"/>
                  <w:tcMar>
                    <w:top w:w="60" w:type="dxa"/>
                    <w:left w:w="105" w:type="dxa"/>
                    <w:bottom w:w="60" w:type="dxa"/>
                    <w:right w:w="105" w:type="dxa"/>
                  </w:tcMar>
                  <w:vAlign w:val="center"/>
                  <w:hideMark/>
                </w:tcPr>
                <w:p w14:paraId="195B8B66"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 xml:space="preserve">RSPM = 8.25 </w:t>
                  </w:r>
                  <w:r w:rsidRPr="00B9644D">
                    <w:rPr>
                      <w:rFonts w:ascii="Calibri" w:hAnsi="Calibri" w:cs="Calibri"/>
                      <w:color w:val="000000"/>
                      <w:lang w:bidi="he-IL"/>
                    </w:rPr>
                    <w:t>−</w:t>
                  </w:r>
                  <w:r w:rsidRPr="00B9644D">
                    <w:rPr>
                      <w:rFonts w:ascii="STIXGeneral-Regular" w:hAnsi="STIXGeneral-Regular"/>
                      <w:color w:val="000000"/>
                      <w:lang w:bidi="he-IL"/>
                    </w:rPr>
                    <w:t xml:space="preserve"> 115.9</w:t>
                  </w:r>
                </w:p>
              </w:tc>
              <w:tc>
                <w:tcPr>
                  <w:tcW w:w="666" w:type="dxa"/>
                  <w:tcMar>
                    <w:top w:w="60" w:type="dxa"/>
                    <w:left w:w="105" w:type="dxa"/>
                    <w:bottom w:w="60" w:type="dxa"/>
                    <w:right w:w="105" w:type="dxa"/>
                  </w:tcMar>
                  <w:vAlign w:val="center"/>
                  <w:hideMark/>
                </w:tcPr>
                <w:p w14:paraId="67FF97A0"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0.45</w:t>
                  </w:r>
                </w:p>
              </w:tc>
              <w:tc>
                <w:tcPr>
                  <w:tcW w:w="2248" w:type="dxa"/>
                  <w:tcMar>
                    <w:top w:w="60" w:type="dxa"/>
                    <w:left w:w="105" w:type="dxa"/>
                    <w:bottom w:w="60" w:type="dxa"/>
                    <w:right w:w="105" w:type="dxa"/>
                  </w:tcMar>
                  <w:vAlign w:val="center"/>
                  <w:hideMark/>
                </w:tcPr>
                <w:p w14:paraId="5368D194"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 xml:space="preserve">SPM = 13.55 </w:t>
                  </w:r>
                  <w:r w:rsidRPr="00B9644D">
                    <w:rPr>
                      <w:rFonts w:ascii="Calibri" w:hAnsi="Calibri" w:cs="Calibri"/>
                      <w:color w:val="000000"/>
                      <w:lang w:bidi="he-IL"/>
                    </w:rPr>
                    <w:t>–</w:t>
                  </w:r>
                  <w:r w:rsidRPr="00B9644D">
                    <w:rPr>
                      <w:rFonts w:ascii="STIXGeneral-Regular" w:hAnsi="STIXGeneral-Regular"/>
                      <w:color w:val="000000"/>
                      <w:lang w:bidi="he-IL"/>
                    </w:rPr>
                    <w:t xml:space="preserve"> 189.7</w:t>
                  </w:r>
                </w:p>
              </w:tc>
            </w:tr>
            <w:tr w:rsidR="001C7BF8" w:rsidRPr="00B9644D" w14:paraId="43A8497C" w14:textId="77777777" w:rsidTr="00DB0348">
              <w:trPr>
                <w:tblCellSpacing w:w="15" w:type="dxa"/>
                <w:jc w:val="center"/>
              </w:trPr>
              <w:tc>
                <w:tcPr>
                  <w:tcW w:w="1203" w:type="dxa"/>
                  <w:tcMar>
                    <w:top w:w="60" w:type="dxa"/>
                    <w:left w:w="105" w:type="dxa"/>
                    <w:bottom w:w="60" w:type="dxa"/>
                    <w:right w:w="105" w:type="dxa"/>
                  </w:tcMar>
                  <w:vAlign w:val="center"/>
                  <w:hideMark/>
                </w:tcPr>
                <w:p w14:paraId="7C8E614A"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Post-monsoon season</w:t>
                  </w:r>
                </w:p>
              </w:tc>
              <w:tc>
                <w:tcPr>
                  <w:tcW w:w="1492" w:type="dxa"/>
                  <w:tcMar>
                    <w:top w:w="60" w:type="dxa"/>
                    <w:left w:w="105" w:type="dxa"/>
                    <w:bottom w:w="60" w:type="dxa"/>
                    <w:right w:w="105" w:type="dxa"/>
                  </w:tcMar>
                  <w:vAlign w:val="center"/>
                  <w:hideMark/>
                </w:tcPr>
                <w:p w14:paraId="7D375C2D"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21–33.4</w:t>
                  </w:r>
                </w:p>
              </w:tc>
              <w:tc>
                <w:tcPr>
                  <w:tcW w:w="636" w:type="dxa"/>
                  <w:tcMar>
                    <w:top w:w="60" w:type="dxa"/>
                    <w:left w:w="105" w:type="dxa"/>
                    <w:bottom w:w="60" w:type="dxa"/>
                    <w:right w:w="105" w:type="dxa"/>
                  </w:tcMar>
                  <w:vAlign w:val="center"/>
                  <w:hideMark/>
                </w:tcPr>
                <w:p w14:paraId="4FD813C5"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0.32</w:t>
                  </w:r>
                </w:p>
              </w:tc>
              <w:tc>
                <w:tcPr>
                  <w:tcW w:w="1623" w:type="dxa"/>
                  <w:tcMar>
                    <w:top w:w="60" w:type="dxa"/>
                    <w:left w:w="105" w:type="dxa"/>
                    <w:bottom w:w="60" w:type="dxa"/>
                    <w:right w:w="105" w:type="dxa"/>
                  </w:tcMar>
                  <w:vAlign w:val="center"/>
                  <w:hideMark/>
                </w:tcPr>
                <w:p w14:paraId="2F7B5C49"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SO</w:t>
                  </w:r>
                  <w:r w:rsidRPr="00B9644D">
                    <w:rPr>
                      <w:rFonts w:ascii="STIXGeneral-Regular" w:hAnsi="STIXGeneral-Regular"/>
                      <w:color w:val="000000"/>
                      <w:vertAlign w:val="subscript"/>
                      <w:lang w:bidi="he-IL"/>
                    </w:rPr>
                    <w:t>2</w:t>
                  </w:r>
                  <w:r w:rsidRPr="00B9644D">
                    <w:rPr>
                      <w:rFonts w:ascii="STIXGeneral-Regular" w:hAnsi="STIXGeneral-Regular"/>
                      <w:color w:val="000000"/>
                      <w:lang w:bidi="he-IL"/>
                    </w:rPr>
                    <w:t> = </w:t>
                  </w:r>
                  <w:r w:rsidRPr="00B9644D">
                    <w:rPr>
                      <w:rFonts w:ascii="Calibri" w:hAnsi="Calibri" w:cs="Calibri"/>
                      <w:color w:val="000000"/>
                      <w:lang w:bidi="he-IL"/>
                    </w:rPr>
                    <w:t>−</w:t>
                  </w:r>
                  <w:r w:rsidRPr="00B9644D">
                    <w:rPr>
                      <w:rFonts w:ascii="STIXGeneral-Regular" w:hAnsi="STIXGeneral-Regular"/>
                      <w:color w:val="000000"/>
                      <w:lang w:bidi="he-IL"/>
                    </w:rPr>
                    <w:t>0.69</w:t>
                  </w:r>
                  <w:r w:rsidRPr="00B9644D">
                    <w:rPr>
                      <w:rFonts w:ascii="STIXGeneral-Regular" w:hAnsi="STIXGeneral-Regular"/>
                      <w:i/>
                      <w:iCs/>
                      <w:color w:val="000000"/>
                      <w:lang w:bidi="he-IL"/>
                    </w:rPr>
                    <w:t>T</w:t>
                  </w:r>
                  <w:r w:rsidRPr="00B9644D">
                    <w:rPr>
                      <w:rFonts w:ascii="STIXGeneral-Regular" w:hAnsi="STIXGeneral-Regular"/>
                      <w:color w:val="000000"/>
                      <w:lang w:bidi="he-IL"/>
                    </w:rPr>
                    <w:t xml:space="preserve"> </w:t>
                  </w:r>
                  <w:r w:rsidRPr="00B9644D">
                    <w:rPr>
                      <w:rFonts w:ascii="Calibri" w:hAnsi="Calibri" w:cs="Calibri"/>
                      <w:color w:val="000000"/>
                      <w:lang w:bidi="he-IL"/>
                    </w:rPr>
                    <w:t>–</w:t>
                  </w:r>
                  <w:r w:rsidRPr="00B9644D">
                    <w:rPr>
                      <w:rFonts w:ascii="STIXGeneral-Regular" w:hAnsi="STIXGeneral-Regular"/>
                      <w:color w:val="000000"/>
                      <w:lang w:bidi="he-IL"/>
                    </w:rPr>
                    <w:t xml:space="preserve"> 5.3</w:t>
                  </w:r>
                </w:p>
              </w:tc>
              <w:tc>
                <w:tcPr>
                  <w:tcW w:w="663" w:type="dxa"/>
                  <w:tcMar>
                    <w:top w:w="60" w:type="dxa"/>
                    <w:left w:w="105" w:type="dxa"/>
                    <w:bottom w:w="60" w:type="dxa"/>
                    <w:right w:w="105" w:type="dxa"/>
                  </w:tcMar>
                  <w:vAlign w:val="center"/>
                  <w:hideMark/>
                </w:tcPr>
                <w:p w14:paraId="2A902FB1"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0.51</w:t>
                  </w:r>
                </w:p>
              </w:tc>
              <w:tc>
                <w:tcPr>
                  <w:tcW w:w="1647" w:type="dxa"/>
                  <w:tcMar>
                    <w:top w:w="60" w:type="dxa"/>
                    <w:left w:w="105" w:type="dxa"/>
                    <w:bottom w:w="60" w:type="dxa"/>
                    <w:right w:w="105" w:type="dxa"/>
                  </w:tcMar>
                  <w:vAlign w:val="center"/>
                  <w:hideMark/>
                </w:tcPr>
                <w:p w14:paraId="7882649A"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NO</w:t>
                  </w:r>
                  <w:r w:rsidRPr="00B9644D">
                    <w:rPr>
                      <w:rFonts w:ascii="STIXGeneral-Regular" w:hAnsi="STIXGeneral-Regular"/>
                      <w:color w:val="000000"/>
                      <w:vertAlign w:val="subscript"/>
                      <w:lang w:bidi="he-IL"/>
                    </w:rPr>
                    <w:t>x</w:t>
                  </w:r>
                  <w:r w:rsidRPr="00B9644D">
                    <w:rPr>
                      <w:rFonts w:ascii="STIXGeneral-Regular" w:hAnsi="STIXGeneral-Regular"/>
                      <w:color w:val="000000"/>
                      <w:lang w:bidi="he-IL"/>
                    </w:rPr>
                    <w:t> = 0.90</w:t>
                  </w:r>
                  <w:r w:rsidRPr="00B9644D">
                    <w:rPr>
                      <w:rFonts w:ascii="STIXGeneral-Regular" w:hAnsi="STIXGeneral-Regular"/>
                      <w:i/>
                      <w:iCs/>
                      <w:color w:val="000000"/>
                      <w:lang w:bidi="he-IL"/>
                    </w:rPr>
                    <w:t>T</w:t>
                  </w:r>
                  <w:r w:rsidRPr="00B9644D">
                    <w:rPr>
                      <w:rFonts w:ascii="STIXGeneral-Regular" w:hAnsi="STIXGeneral-Regular"/>
                      <w:color w:val="000000"/>
                      <w:lang w:bidi="he-IL"/>
                    </w:rPr>
                    <w:t xml:space="preserve"> </w:t>
                  </w:r>
                  <w:r w:rsidRPr="00B9644D">
                    <w:rPr>
                      <w:rFonts w:ascii="Calibri" w:hAnsi="Calibri" w:cs="Calibri"/>
                      <w:color w:val="000000"/>
                      <w:lang w:bidi="he-IL"/>
                    </w:rPr>
                    <w:t>–</w:t>
                  </w:r>
                  <w:r w:rsidRPr="00B9644D">
                    <w:rPr>
                      <w:rFonts w:ascii="STIXGeneral-Regular" w:hAnsi="STIXGeneral-Regular"/>
                      <w:color w:val="000000"/>
                      <w:lang w:bidi="he-IL"/>
                    </w:rPr>
                    <w:t xml:space="preserve"> 4.85 </w:t>
                  </w:r>
                </w:p>
              </w:tc>
              <w:tc>
                <w:tcPr>
                  <w:tcW w:w="663" w:type="dxa"/>
                  <w:tcMar>
                    <w:top w:w="60" w:type="dxa"/>
                    <w:left w:w="105" w:type="dxa"/>
                    <w:bottom w:w="60" w:type="dxa"/>
                    <w:right w:w="105" w:type="dxa"/>
                  </w:tcMar>
                  <w:vAlign w:val="center"/>
                  <w:hideMark/>
                </w:tcPr>
                <w:p w14:paraId="3D5A56D7"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0.03</w:t>
                  </w:r>
                </w:p>
              </w:tc>
              <w:tc>
                <w:tcPr>
                  <w:tcW w:w="1729" w:type="dxa"/>
                  <w:tcMar>
                    <w:top w:w="60" w:type="dxa"/>
                    <w:left w:w="105" w:type="dxa"/>
                    <w:bottom w:w="60" w:type="dxa"/>
                    <w:right w:w="105" w:type="dxa"/>
                  </w:tcMar>
                  <w:vAlign w:val="center"/>
                  <w:hideMark/>
                </w:tcPr>
                <w:p w14:paraId="4DC2495A"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RSPM = </w:t>
                  </w:r>
                  <w:r w:rsidRPr="00B9644D">
                    <w:rPr>
                      <w:rFonts w:ascii="Calibri" w:hAnsi="Calibri" w:cs="Calibri"/>
                      <w:color w:val="000000"/>
                      <w:lang w:bidi="he-IL"/>
                    </w:rPr>
                    <w:t>−1</w:t>
                  </w:r>
                  <w:r w:rsidRPr="00B9644D">
                    <w:rPr>
                      <w:rFonts w:ascii="STIXGeneral-Regular" w:hAnsi="STIXGeneral-Regular"/>
                      <w:color w:val="000000"/>
                      <w:lang w:bidi="he-IL"/>
                    </w:rPr>
                    <w:t>.41</w:t>
                  </w:r>
                  <w:r w:rsidRPr="00B9644D">
                    <w:rPr>
                      <w:rFonts w:ascii="STIXGeneral-Regular" w:hAnsi="STIXGeneral-Regular"/>
                      <w:i/>
                      <w:iCs/>
                      <w:color w:val="000000"/>
                      <w:lang w:bidi="he-IL"/>
                    </w:rPr>
                    <w:t>T</w:t>
                  </w:r>
                  <w:r w:rsidRPr="00B9644D">
                    <w:rPr>
                      <w:rFonts w:ascii="STIXGeneral-Regular" w:hAnsi="STIXGeneral-Regular"/>
                      <w:color w:val="000000"/>
                      <w:lang w:bidi="he-IL"/>
                    </w:rPr>
                    <w:t xml:space="preserve"> + 146.2</w:t>
                  </w:r>
                </w:p>
              </w:tc>
              <w:tc>
                <w:tcPr>
                  <w:tcW w:w="666" w:type="dxa"/>
                  <w:tcMar>
                    <w:top w:w="60" w:type="dxa"/>
                    <w:left w:w="105" w:type="dxa"/>
                    <w:bottom w:w="60" w:type="dxa"/>
                    <w:right w:w="105" w:type="dxa"/>
                  </w:tcMar>
                  <w:vAlign w:val="center"/>
                  <w:hideMark/>
                </w:tcPr>
                <w:p w14:paraId="3184D3F8"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0.16</w:t>
                  </w:r>
                </w:p>
              </w:tc>
              <w:tc>
                <w:tcPr>
                  <w:tcW w:w="2248" w:type="dxa"/>
                  <w:tcMar>
                    <w:top w:w="60" w:type="dxa"/>
                    <w:left w:w="105" w:type="dxa"/>
                    <w:bottom w:w="60" w:type="dxa"/>
                    <w:right w:w="105" w:type="dxa"/>
                  </w:tcMar>
                  <w:vAlign w:val="center"/>
                  <w:hideMark/>
                </w:tcPr>
                <w:p w14:paraId="4FC49581"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SPM = </w:t>
                  </w:r>
                  <w:r w:rsidRPr="00B9644D">
                    <w:rPr>
                      <w:rFonts w:ascii="Calibri" w:hAnsi="Calibri" w:cs="Calibri"/>
                      <w:color w:val="000000"/>
                      <w:lang w:bidi="he-IL"/>
                    </w:rPr>
                    <w:t>−6</w:t>
                  </w:r>
                  <w:r w:rsidRPr="00B9644D">
                    <w:rPr>
                      <w:rFonts w:ascii="STIXGeneral-Regular" w:hAnsi="STIXGeneral-Regular"/>
                      <w:color w:val="000000"/>
                      <w:lang w:bidi="he-IL"/>
                    </w:rPr>
                    <w:t>.15</w:t>
                  </w:r>
                  <w:r w:rsidRPr="00B9644D">
                    <w:rPr>
                      <w:rFonts w:ascii="STIXGeneral-Regular" w:hAnsi="STIXGeneral-Regular"/>
                      <w:i/>
                      <w:iCs/>
                      <w:color w:val="000000"/>
                      <w:lang w:bidi="he-IL"/>
                    </w:rPr>
                    <w:t>T</w:t>
                  </w:r>
                  <w:r w:rsidRPr="00B9644D">
                    <w:rPr>
                      <w:rFonts w:ascii="STIXGeneral-Regular" w:hAnsi="STIXGeneral-Regular"/>
                      <w:color w:val="000000"/>
                      <w:lang w:bidi="he-IL"/>
                    </w:rPr>
                    <w:t xml:space="preserve"> + 382.1</w:t>
                  </w:r>
                </w:p>
              </w:tc>
            </w:tr>
            <w:tr w:rsidR="001C7BF8" w:rsidRPr="00B9644D" w14:paraId="06A33236" w14:textId="77777777" w:rsidTr="00DB0348">
              <w:trPr>
                <w:tblCellSpacing w:w="15" w:type="dxa"/>
                <w:jc w:val="center"/>
              </w:trPr>
              <w:tc>
                <w:tcPr>
                  <w:tcW w:w="1203" w:type="dxa"/>
                  <w:tcMar>
                    <w:top w:w="60" w:type="dxa"/>
                    <w:left w:w="105" w:type="dxa"/>
                    <w:bottom w:w="60" w:type="dxa"/>
                    <w:right w:w="105" w:type="dxa"/>
                  </w:tcMar>
                  <w:vAlign w:val="center"/>
                  <w:hideMark/>
                </w:tcPr>
                <w:p w14:paraId="2A17E8CC"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Summer season</w:t>
                  </w:r>
                </w:p>
              </w:tc>
              <w:tc>
                <w:tcPr>
                  <w:tcW w:w="1492" w:type="dxa"/>
                  <w:tcMar>
                    <w:top w:w="60" w:type="dxa"/>
                    <w:left w:w="105" w:type="dxa"/>
                    <w:bottom w:w="60" w:type="dxa"/>
                    <w:right w:w="105" w:type="dxa"/>
                  </w:tcMar>
                  <w:vAlign w:val="center"/>
                  <w:hideMark/>
                </w:tcPr>
                <w:p w14:paraId="724AB046"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29–37.2</w:t>
                  </w:r>
                </w:p>
              </w:tc>
              <w:tc>
                <w:tcPr>
                  <w:tcW w:w="636" w:type="dxa"/>
                  <w:tcMar>
                    <w:top w:w="60" w:type="dxa"/>
                    <w:left w:w="105" w:type="dxa"/>
                    <w:bottom w:w="60" w:type="dxa"/>
                    <w:right w:w="105" w:type="dxa"/>
                  </w:tcMar>
                  <w:vAlign w:val="center"/>
                  <w:hideMark/>
                </w:tcPr>
                <w:p w14:paraId="36596949"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0.25</w:t>
                  </w:r>
                </w:p>
              </w:tc>
              <w:tc>
                <w:tcPr>
                  <w:tcW w:w="1623" w:type="dxa"/>
                  <w:tcMar>
                    <w:top w:w="60" w:type="dxa"/>
                    <w:left w:w="105" w:type="dxa"/>
                    <w:bottom w:w="60" w:type="dxa"/>
                    <w:right w:w="105" w:type="dxa"/>
                  </w:tcMar>
                  <w:vAlign w:val="center"/>
                  <w:hideMark/>
                </w:tcPr>
                <w:p w14:paraId="1F28F91A"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SO</w:t>
                  </w:r>
                  <w:r w:rsidRPr="00B9644D">
                    <w:rPr>
                      <w:rFonts w:ascii="STIXGeneral-Regular" w:hAnsi="STIXGeneral-Regular"/>
                      <w:color w:val="000000"/>
                      <w:vertAlign w:val="subscript"/>
                      <w:lang w:bidi="he-IL"/>
                    </w:rPr>
                    <w:t>2</w:t>
                  </w:r>
                  <w:r w:rsidRPr="00B9644D">
                    <w:rPr>
                      <w:rFonts w:ascii="STIXGeneral-Regular" w:hAnsi="STIXGeneral-Regular"/>
                      <w:color w:val="000000"/>
                      <w:lang w:bidi="he-IL"/>
                    </w:rPr>
                    <w:t xml:space="preserve"> = </w:t>
                  </w:r>
                  <w:r w:rsidRPr="00B9644D">
                    <w:rPr>
                      <w:rFonts w:ascii="Calibri" w:hAnsi="Calibri" w:cs="Calibri"/>
                      <w:color w:val="000000"/>
                      <w:lang w:bidi="he-IL"/>
                    </w:rPr>
                    <w:t>−2</w:t>
                  </w:r>
                  <w:r w:rsidRPr="00B9644D">
                    <w:rPr>
                      <w:rFonts w:ascii="STIXGeneral-Regular" w:hAnsi="STIXGeneral-Regular"/>
                      <w:color w:val="000000"/>
                      <w:lang w:bidi="he-IL"/>
                    </w:rPr>
                    <w:t>.26</w:t>
                  </w:r>
                  <w:r w:rsidRPr="00B9644D">
                    <w:rPr>
                      <w:rFonts w:ascii="STIXGeneral-Regular" w:hAnsi="STIXGeneral-Regular"/>
                      <w:i/>
                      <w:iCs/>
                      <w:color w:val="000000"/>
                      <w:lang w:bidi="he-IL"/>
                    </w:rPr>
                    <w:t>T</w:t>
                  </w:r>
                  <w:r w:rsidRPr="00B9644D">
                    <w:rPr>
                      <w:rFonts w:ascii="STIXGeneral-Regular" w:hAnsi="STIXGeneral-Regular"/>
                      <w:color w:val="000000"/>
                      <w:lang w:bidi="he-IL"/>
                    </w:rPr>
                    <w:t xml:space="preserve"> + 88.18 </w:t>
                  </w:r>
                </w:p>
              </w:tc>
              <w:tc>
                <w:tcPr>
                  <w:tcW w:w="663" w:type="dxa"/>
                  <w:tcMar>
                    <w:top w:w="60" w:type="dxa"/>
                    <w:left w:w="105" w:type="dxa"/>
                    <w:bottom w:w="60" w:type="dxa"/>
                    <w:right w:w="105" w:type="dxa"/>
                  </w:tcMar>
                  <w:vAlign w:val="center"/>
                  <w:hideMark/>
                </w:tcPr>
                <w:p w14:paraId="01E91D49"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0.15</w:t>
                  </w:r>
                </w:p>
              </w:tc>
              <w:tc>
                <w:tcPr>
                  <w:tcW w:w="1647" w:type="dxa"/>
                  <w:tcMar>
                    <w:top w:w="60" w:type="dxa"/>
                    <w:left w:w="105" w:type="dxa"/>
                    <w:bottom w:w="60" w:type="dxa"/>
                    <w:right w:w="105" w:type="dxa"/>
                  </w:tcMar>
                  <w:vAlign w:val="center"/>
                  <w:hideMark/>
                </w:tcPr>
                <w:p w14:paraId="67152DE4"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NO</w:t>
                  </w:r>
                  <w:r w:rsidRPr="00B9644D">
                    <w:rPr>
                      <w:rFonts w:ascii="STIXGeneral-Regular" w:hAnsi="STIXGeneral-Regular"/>
                      <w:color w:val="000000"/>
                      <w:vertAlign w:val="subscript"/>
                      <w:lang w:bidi="he-IL"/>
                    </w:rPr>
                    <w:t>x</w:t>
                  </w:r>
                  <w:r w:rsidRPr="00B9644D">
                    <w:rPr>
                      <w:rFonts w:ascii="STIXGeneral-Regular" w:hAnsi="STIXGeneral-Regular"/>
                      <w:color w:val="000000"/>
                      <w:lang w:bidi="he-IL"/>
                    </w:rPr>
                    <w:t> = </w:t>
                  </w:r>
                  <w:r w:rsidRPr="00B9644D">
                    <w:rPr>
                      <w:rFonts w:ascii="Calibri" w:hAnsi="Calibri" w:cs="Calibri"/>
                      <w:color w:val="000000"/>
                      <w:lang w:bidi="he-IL"/>
                    </w:rPr>
                    <w:t>−2</w:t>
                  </w:r>
                  <w:r w:rsidRPr="00B9644D">
                    <w:rPr>
                      <w:rFonts w:ascii="STIXGeneral-Regular" w:hAnsi="STIXGeneral-Regular"/>
                      <w:color w:val="000000"/>
                      <w:lang w:bidi="he-IL"/>
                    </w:rPr>
                    <w:t>.25</w:t>
                  </w:r>
                  <w:r w:rsidRPr="00B9644D">
                    <w:rPr>
                      <w:rFonts w:ascii="STIXGeneral-Regular" w:hAnsi="STIXGeneral-Regular"/>
                      <w:i/>
                      <w:iCs/>
                      <w:color w:val="000000"/>
                      <w:lang w:bidi="he-IL"/>
                    </w:rPr>
                    <w:t>T</w:t>
                  </w:r>
                  <w:r w:rsidRPr="00B9644D">
                    <w:rPr>
                      <w:rFonts w:ascii="STIXGeneral-Regular" w:hAnsi="STIXGeneral-Regular"/>
                      <w:color w:val="000000"/>
                      <w:lang w:bidi="he-IL"/>
                    </w:rPr>
                    <w:t xml:space="preserve"> + 76.63</w:t>
                  </w:r>
                </w:p>
              </w:tc>
              <w:tc>
                <w:tcPr>
                  <w:tcW w:w="663" w:type="dxa"/>
                  <w:tcMar>
                    <w:top w:w="60" w:type="dxa"/>
                    <w:left w:w="105" w:type="dxa"/>
                    <w:bottom w:w="60" w:type="dxa"/>
                    <w:right w:w="105" w:type="dxa"/>
                  </w:tcMar>
                  <w:vAlign w:val="center"/>
                  <w:hideMark/>
                </w:tcPr>
                <w:p w14:paraId="328E82C3"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0.24</w:t>
                  </w:r>
                </w:p>
              </w:tc>
              <w:tc>
                <w:tcPr>
                  <w:tcW w:w="1729" w:type="dxa"/>
                  <w:tcMar>
                    <w:top w:w="60" w:type="dxa"/>
                    <w:left w:w="105" w:type="dxa"/>
                    <w:bottom w:w="60" w:type="dxa"/>
                    <w:right w:w="105" w:type="dxa"/>
                  </w:tcMar>
                  <w:vAlign w:val="center"/>
                  <w:hideMark/>
                </w:tcPr>
                <w:p w14:paraId="203B31C8"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 xml:space="preserve">RSPM = 19.47 </w:t>
                  </w:r>
                  <w:r w:rsidRPr="00B9644D">
                    <w:rPr>
                      <w:rFonts w:ascii="Calibri" w:hAnsi="Calibri" w:cs="Calibri"/>
                      <w:color w:val="000000"/>
                      <w:lang w:bidi="he-IL"/>
                    </w:rPr>
                    <w:t>–</w:t>
                  </w:r>
                  <w:r w:rsidRPr="00B9644D">
                    <w:rPr>
                      <w:rFonts w:ascii="STIXGeneral-Regular" w:hAnsi="STIXGeneral-Regular"/>
                      <w:color w:val="000000"/>
                      <w:lang w:bidi="he-IL"/>
                    </w:rPr>
                    <w:t xml:space="preserve"> 539.2</w:t>
                  </w:r>
                </w:p>
              </w:tc>
              <w:tc>
                <w:tcPr>
                  <w:tcW w:w="666" w:type="dxa"/>
                  <w:tcMar>
                    <w:top w:w="60" w:type="dxa"/>
                    <w:left w:w="105" w:type="dxa"/>
                    <w:bottom w:w="60" w:type="dxa"/>
                    <w:right w:w="105" w:type="dxa"/>
                  </w:tcMar>
                  <w:vAlign w:val="center"/>
                  <w:hideMark/>
                </w:tcPr>
                <w:p w14:paraId="19F18F50"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0.26</w:t>
                  </w:r>
                </w:p>
              </w:tc>
              <w:tc>
                <w:tcPr>
                  <w:tcW w:w="2248" w:type="dxa"/>
                  <w:tcMar>
                    <w:top w:w="60" w:type="dxa"/>
                    <w:left w:w="105" w:type="dxa"/>
                    <w:bottom w:w="60" w:type="dxa"/>
                    <w:right w:w="105" w:type="dxa"/>
                  </w:tcMar>
                  <w:vAlign w:val="center"/>
                  <w:hideMark/>
                </w:tcPr>
                <w:p w14:paraId="6313B8BE"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SPM = </w:t>
                  </w:r>
                  <w:r w:rsidRPr="00B9644D">
                    <w:rPr>
                      <w:rFonts w:ascii="Calibri" w:hAnsi="Calibri" w:cs="Calibri"/>
                      <w:color w:val="000000"/>
                      <w:lang w:bidi="he-IL"/>
                    </w:rPr>
                    <w:t>29.6</w:t>
                  </w:r>
                  <w:r w:rsidRPr="00B9644D">
                    <w:rPr>
                      <w:rFonts w:ascii="STIXGeneral-Regular" w:hAnsi="STIXGeneral-Regular"/>
                      <w:i/>
                      <w:iCs/>
                      <w:color w:val="000000"/>
                      <w:lang w:bidi="he-IL"/>
                    </w:rPr>
                    <w:t>T</w:t>
                  </w:r>
                  <w:r w:rsidRPr="00B9644D">
                    <w:rPr>
                      <w:rFonts w:ascii="STIXGeneral-Regular" w:hAnsi="STIXGeneral-Regular"/>
                      <w:color w:val="000000"/>
                      <w:lang w:bidi="he-IL"/>
                    </w:rPr>
                    <w:t xml:space="preserve"> </w:t>
                  </w:r>
                  <w:r w:rsidRPr="00B9644D">
                    <w:rPr>
                      <w:rFonts w:ascii="Calibri" w:hAnsi="Calibri" w:cs="Calibri"/>
                      <w:color w:val="000000"/>
                      <w:lang w:bidi="he-IL"/>
                    </w:rPr>
                    <w:t>–</w:t>
                  </w:r>
                  <w:r w:rsidRPr="00B9644D">
                    <w:rPr>
                      <w:rFonts w:ascii="STIXGeneral-Regular" w:hAnsi="STIXGeneral-Regular"/>
                      <w:color w:val="000000"/>
                      <w:lang w:bidi="he-IL"/>
                    </w:rPr>
                    <w:t xml:space="preserve"> 767.51</w:t>
                  </w:r>
                </w:p>
              </w:tc>
            </w:tr>
            <w:tr w:rsidR="001C7BF8" w:rsidRPr="00B9644D" w14:paraId="470C3D62" w14:textId="77777777" w:rsidTr="00DB0348">
              <w:trPr>
                <w:tblCellSpacing w:w="15" w:type="dxa"/>
                <w:jc w:val="center"/>
              </w:trPr>
              <w:tc>
                <w:tcPr>
                  <w:tcW w:w="1203" w:type="dxa"/>
                  <w:tcMar>
                    <w:top w:w="60" w:type="dxa"/>
                    <w:left w:w="105" w:type="dxa"/>
                    <w:bottom w:w="60" w:type="dxa"/>
                    <w:right w:w="105" w:type="dxa"/>
                  </w:tcMar>
                  <w:vAlign w:val="center"/>
                  <w:hideMark/>
                </w:tcPr>
                <w:p w14:paraId="3DC9E549"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lastRenderedPageBreak/>
                    <w:t>Pre-monsoon season</w:t>
                  </w:r>
                </w:p>
              </w:tc>
              <w:tc>
                <w:tcPr>
                  <w:tcW w:w="1492" w:type="dxa"/>
                  <w:tcMar>
                    <w:top w:w="60" w:type="dxa"/>
                    <w:left w:w="105" w:type="dxa"/>
                    <w:bottom w:w="60" w:type="dxa"/>
                    <w:right w:w="105" w:type="dxa"/>
                  </w:tcMar>
                  <w:vAlign w:val="center"/>
                  <w:hideMark/>
                </w:tcPr>
                <w:p w14:paraId="056DE6AF"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25.2–36.2</w:t>
                  </w:r>
                </w:p>
              </w:tc>
              <w:tc>
                <w:tcPr>
                  <w:tcW w:w="636" w:type="dxa"/>
                  <w:tcMar>
                    <w:top w:w="60" w:type="dxa"/>
                    <w:left w:w="105" w:type="dxa"/>
                    <w:bottom w:w="60" w:type="dxa"/>
                    <w:right w:w="105" w:type="dxa"/>
                  </w:tcMar>
                  <w:vAlign w:val="center"/>
                  <w:hideMark/>
                </w:tcPr>
                <w:p w14:paraId="64376DC9"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0.17</w:t>
                  </w:r>
                </w:p>
              </w:tc>
              <w:tc>
                <w:tcPr>
                  <w:tcW w:w="1623" w:type="dxa"/>
                  <w:tcMar>
                    <w:top w:w="60" w:type="dxa"/>
                    <w:left w:w="105" w:type="dxa"/>
                    <w:bottom w:w="60" w:type="dxa"/>
                    <w:right w:w="105" w:type="dxa"/>
                  </w:tcMar>
                  <w:vAlign w:val="center"/>
                  <w:hideMark/>
                </w:tcPr>
                <w:p w14:paraId="3D7BAA49"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SO</w:t>
                  </w:r>
                  <w:r w:rsidRPr="00B9644D">
                    <w:rPr>
                      <w:rFonts w:ascii="STIXGeneral-Regular" w:hAnsi="STIXGeneral-Regular"/>
                      <w:color w:val="000000"/>
                      <w:vertAlign w:val="subscript"/>
                      <w:lang w:bidi="he-IL"/>
                    </w:rPr>
                    <w:t>2</w:t>
                  </w:r>
                  <w:r w:rsidRPr="00B9644D">
                    <w:rPr>
                      <w:rFonts w:ascii="STIXGeneral-Regular" w:hAnsi="STIXGeneral-Regular"/>
                      <w:color w:val="000000"/>
                      <w:lang w:bidi="he-IL"/>
                    </w:rPr>
                    <w:t xml:space="preserve"> = </w:t>
                  </w:r>
                  <w:r w:rsidRPr="00B9644D">
                    <w:rPr>
                      <w:rFonts w:ascii="Calibri" w:hAnsi="Calibri" w:cs="Calibri"/>
                      <w:color w:val="000000"/>
                      <w:lang w:bidi="he-IL"/>
                    </w:rPr>
                    <w:t>0.56</w:t>
                  </w:r>
                  <w:r w:rsidRPr="00B9644D">
                    <w:rPr>
                      <w:rFonts w:ascii="STIXGeneral-Regular" w:hAnsi="STIXGeneral-Regular"/>
                      <w:i/>
                      <w:iCs/>
                      <w:color w:val="000000"/>
                      <w:lang w:bidi="he-IL"/>
                    </w:rPr>
                    <w:t>T</w:t>
                  </w:r>
                  <w:r w:rsidRPr="00B9644D">
                    <w:rPr>
                      <w:rFonts w:ascii="STIXGeneral-Regular" w:hAnsi="STIXGeneral-Regular"/>
                      <w:color w:val="000000"/>
                      <w:lang w:bidi="he-IL"/>
                    </w:rPr>
                    <w:t xml:space="preserve"> </w:t>
                  </w:r>
                  <w:r w:rsidRPr="00B9644D">
                    <w:rPr>
                      <w:rFonts w:ascii="Calibri" w:hAnsi="Calibri" w:cs="Calibri"/>
                      <w:color w:val="000000"/>
                      <w:lang w:bidi="he-IL"/>
                    </w:rPr>
                    <w:t>–</w:t>
                  </w:r>
                  <w:r w:rsidRPr="00B9644D">
                    <w:rPr>
                      <w:rFonts w:ascii="STIXGeneral-Regular" w:hAnsi="STIXGeneral-Regular"/>
                      <w:color w:val="000000"/>
                      <w:lang w:bidi="he-IL"/>
                    </w:rPr>
                    <w:t xml:space="preserve"> 4.978 </w:t>
                  </w:r>
                </w:p>
              </w:tc>
              <w:tc>
                <w:tcPr>
                  <w:tcW w:w="663" w:type="dxa"/>
                  <w:tcMar>
                    <w:top w:w="60" w:type="dxa"/>
                    <w:left w:w="105" w:type="dxa"/>
                    <w:bottom w:w="60" w:type="dxa"/>
                    <w:right w:w="105" w:type="dxa"/>
                  </w:tcMar>
                  <w:vAlign w:val="center"/>
                  <w:hideMark/>
                </w:tcPr>
                <w:p w14:paraId="4C408C6F"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w:t>
                  </w:r>
                </w:p>
              </w:tc>
              <w:tc>
                <w:tcPr>
                  <w:tcW w:w="1647" w:type="dxa"/>
                  <w:tcMar>
                    <w:top w:w="60" w:type="dxa"/>
                    <w:left w:w="105" w:type="dxa"/>
                    <w:bottom w:w="60" w:type="dxa"/>
                    <w:right w:w="105" w:type="dxa"/>
                  </w:tcMar>
                  <w:vAlign w:val="center"/>
                  <w:hideMark/>
                </w:tcPr>
                <w:p w14:paraId="635856F6"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NO</w:t>
                  </w:r>
                  <w:r w:rsidRPr="00B9644D">
                    <w:rPr>
                      <w:rFonts w:ascii="STIXGeneral-Regular" w:hAnsi="STIXGeneral-Regular"/>
                      <w:color w:val="000000"/>
                      <w:vertAlign w:val="subscript"/>
                      <w:lang w:bidi="he-IL"/>
                    </w:rPr>
                    <w:t>x</w:t>
                  </w:r>
                  <w:r w:rsidRPr="00B9644D">
                    <w:rPr>
                      <w:rFonts w:ascii="STIXGeneral-Regular" w:hAnsi="STIXGeneral-Regular"/>
                      <w:color w:val="000000"/>
                      <w:lang w:bidi="he-IL"/>
                    </w:rPr>
                    <w:t> = 0.0435</w:t>
                  </w:r>
                  <w:r w:rsidRPr="00B9644D">
                    <w:rPr>
                      <w:rFonts w:ascii="STIXGeneral-Regular" w:hAnsi="STIXGeneral-Regular"/>
                      <w:i/>
                      <w:iCs/>
                      <w:color w:val="000000"/>
                      <w:lang w:bidi="he-IL"/>
                    </w:rPr>
                    <w:t>T</w:t>
                  </w:r>
                  <w:r w:rsidRPr="00B9644D">
                    <w:rPr>
                      <w:rFonts w:ascii="STIXGeneral-Regular" w:hAnsi="STIXGeneral-Regular"/>
                      <w:color w:val="000000"/>
                      <w:lang w:bidi="he-IL"/>
                    </w:rPr>
                    <w:t xml:space="preserve"> + 17.0 </w:t>
                  </w:r>
                </w:p>
              </w:tc>
              <w:tc>
                <w:tcPr>
                  <w:tcW w:w="663" w:type="dxa"/>
                  <w:tcMar>
                    <w:top w:w="60" w:type="dxa"/>
                    <w:left w:w="105" w:type="dxa"/>
                    <w:bottom w:w="60" w:type="dxa"/>
                    <w:right w:w="105" w:type="dxa"/>
                  </w:tcMar>
                  <w:vAlign w:val="center"/>
                  <w:hideMark/>
                </w:tcPr>
                <w:p w14:paraId="4F0D1700"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0.25</w:t>
                  </w:r>
                </w:p>
              </w:tc>
              <w:tc>
                <w:tcPr>
                  <w:tcW w:w="1729" w:type="dxa"/>
                  <w:tcMar>
                    <w:top w:w="60" w:type="dxa"/>
                    <w:left w:w="105" w:type="dxa"/>
                    <w:bottom w:w="60" w:type="dxa"/>
                    <w:right w:w="105" w:type="dxa"/>
                  </w:tcMar>
                  <w:vAlign w:val="center"/>
                  <w:hideMark/>
                </w:tcPr>
                <w:p w14:paraId="4438299A"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RSPM = 15.2</w:t>
                  </w:r>
                  <w:r w:rsidRPr="00B9644D">
                    <w:rPr>
                      <w:rFonts w:ascii="STIXGeneral-Regular" w:hAnsi="STIXGeneral-Regular"/>
                      <w:i/>
                      <w:iCs/>
                      <w:color w:val="000000"/>
                      <w:lang w:bidi="he-IL"/>
                    </w:rPr>
                    <w:t>T</w:t>
                  </w:r>
                  <w:r w:rsidRPr="00B9644D">
                    <w:rPr>
                      <w:rFonts w:ascii="STIXGeneral-Regular" w:hAnsi="STIXGeneral-Regular"/>
                      <w:color w:val="000000"/>
                      <w:lang w:bidi="he-IL"/>
                    </w:rPr>
                    <w:t xml:space="preserve"> </w:t>
                  </w:r>
                  <w:r w:rsidRPr="00B9644D">
                    <w:rPr>
                      <w:rFonts w:ascii="Calibri" w:hAnsi="Calibri" w:cs="Calibri"/>
                      <w:color w:val="000000"/>
                      <w:lang w:bidi="he-IL"/>
                    </w:rPr>
                    <w:t>–</w:t>
                  </w:r>
                  <w:r w:rsidRPr="00B9644D">
                    <w:rPr>
                      <w:rFonts w:ascii="STIXGeneral-Regular" w:hAnsi="STIXGeneral-Regular"/>
                      <w:color w:val="000000"/>
                      <w:lang w:bidi="he-IL"/>
                    </w:rPr>
                    <w:t xml:space="preserve"> 379.9</w:t>
                  </w:r>
                </w:p>
              </w:tc>
              <w:tc>
                <w:tcPr>
                  <w:tcW w:w="666" w:type="dxa"/>
                  <w:tcMar>
                    <w:top w:w="60" w:type="dxa"/>
                    <w:left w:w="105" w:type="dxa"/>
                    <w:bottom w:w="60" w:type="dxa"/>
                    <w:right w:w="105" w:type="dxa"/>
                  </w:tcMar>
                  <w:vAlign w:val="center"/>
                  <w:hideMark/>
                </w:tcPr>
                <w:p w14:paraId="39A0C12D"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0.38</w:t>
                  </w:r>
                </w:p>
              </w:tc>
              <w:tc>
                <w:tcPr>
                  <w:tcW w:w="2248" w:type="dxa"/>
                  <w:tcMar>
                    <w:top w:w="60" w:type="dxa"/>
                    <w:left w:w="105" w:type="dxa"/>
                    <w:bottom w:w="60" w:type="dxa"/>
                    <w:right w:w="105" w:type="dxa"/>
                  </w:tcMar>
                  <w:vAlign w:val="center"/>
                  <w:hideMark/>
                </w:tcPr>
                <w:p w14:paraId="671FB915" w14:textId="77777777" w:rsidR="001C7BF8" w:rsidRPr="00B9644D" w:rsidRDefault="001C7BF8"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SPM = 32.9</w:t>
                  </w:r>
                  <w:r w:rsidRPr="00B9644D">
                    <w:rPr>
                      <w:rFonts w:ascii="STIXGeneral-Regular" w:hAnsi="STIXGeneral-Regular"/>
                      <w:i/>
                      <w:iCs/>
                      <w:color w:val="000000"/>
                      <w:lang w:bidi="he-IL"/>
                    </w:rPr>
                    <w:t>T</w:t>
                  </w:r>
                  <w:r w:rsidRPr="00B9644D">
                    <w:rPr>
                      <w:rFonts w:ascii="STIXGeneral-Regular" w:hAnsi="STIXGeneral-Regular"/>
                      <w:color w:val="000000"/>
                      <w:lang w:bidi="he-IL"/>
                    </w:rPr>
                    <w:t xml:space="preserve"> </w:t>
                  </w:r>
                  <w:r w:rsidRPr="00B9644D">
                    <w:rPr>
                      <w:rFonts w:ascii="Calibri" w:hAnsi="Calibri" w:cs="Calibri"/>
                      <w:color w:val="000000"/>
                      <w:lang w:bidi="he-IL"/>
                    </w:rPr>
                    <w:t>–</w:t>
                  </w:r>
                  <w:r w:rsidRPr="00B9644D">
                    <w:rPr>
                      <w:rFonts w:ascii="STIXGeneral-Regular" w:hAnsi="STIXGeneral-Regular"/>
                      <w:color w:val="000000"/>
                      <w:lang w:bidi="he-IL"/>
                    </w:rPr>
                    <w:t xml:space="preserve"> 821.6</w:t>
                  </w:r>
                </w:p>
              </w:tc>
            </w:tr>
          </w:tbl>
          <w:p w14:paraId="3B9BC1E0" w14:textId="77777777" w:rsidR="001C7BF8" w:rsidRPr="00B9644D" w:rsidRDefault="001C7BF8" w:rsidP="00DB0348">
            <w:pPr>
              <w:spacing w:before="180" w:after="180" w:line="300" w:lineRule="atLeast"/>
              <w:rPr>
                <w:rFonts w:ascii="STIXGeneral-Regular" w:hAnsi="STIXGeneral-Regular"/>
                <w:color w:val="000000"/>
                <w:lang w:bidi="he-IL"/>
              </w:rPr>
            </w:pPr>
          </w:p>
        </w:tc>
      </w:tr>
    </w:tbl>
    <w:p w14:paraId="17600641" w14:textId="77777777" w:rsidR="00D90B97" w:rsidRPr="00B9644D" w:rsidRDefault="00D90B97" w:rsidP="001C7BF8">
      <w:pPr>
        <w:ind w:firstLine="0"/>
      </w:pPr>
    </w:p>
    <w:p w14:paraId="6FB04704" w14:textId="77777777" w:rsidR="00CA79DC" w:rsidRPr="00B9644D" w:rsidRDefault="00CA79DC" w:rsidP="00F874AE">
      <w:pPr>
        <w:pStyle w:val="ComponentName"/>
      </w:pPr>
    </w:p>
    <w:p w14:paraId="61A2DA9D" w14:textId="77777777" w:rsidR="00CA79DC" w:rsidRPr="00B9644D" w:rsidRDefault="00CA79DC" w:rsidP="00F874AE">
      <w:pPr>
        <w:pStyle w:val="ComponentName"/>
      </w:pPr>
      <w:r w:rsidRPr="00B9644D">
        <w:br w:type="page"/>
      </w:r>
    </w:p>
    <w:p w14:paraId="4AEDF2D9" w14:textId="77777777" w:rsidR="00CA79DC" w:rsidRPr="00B9644D" w:rsidRDefault="00CA79DC" w:rsidP="00CA79DC">
      <w:pPr>
        <w:pStyle w:val="ParagraphText"/>
        <w:rPr>
          <w:lang w:bidi="he-IL"/>
        </w:rPr>
      </w:pPr>
      <w:r w:rsidRPr="00B9644D">
        <w:rPr>
          <w:b/>
          <w:bCs/>
          <w:lang w:bidi="he-IL"/>
        </w:rPr>
        <w:lastRenderedPageBreak/>
        <w:t xml:space="preserve">Table 3 </w:t>
      </w:r>
      <w:r w:rsidRPr="00B9644D">
        <w:rPr>
          <w:lang w:bidi="he-IL"/>
        </w:rPr>
        <w:t>Correlation coefficient and the regression equation between humidity and pollutants.</w:t>
      </w:r>
    </w:p>
    <w:tbl>
      <w:tblPr>
        <w:tblW w:w="0" w:type="dxa"/>
        <w:jc w:val="center"/>
        <w:tblCellSpacing w:w="15" w:type="dxa"/>
        <w:tblCellMar>
          <w:top w:w="15" w:type="dxa"/>
          <w:left w:w="15" w:type="dxa"/>
          <w:bottom w:w="15" w:type="dxa"/>
          <w:right w:w="15" w:type="dxa"/>
        </w:tblCellMar>
        <w:tblLook w:val="04A0" w:firstRow="1" w:lastRow="0" w:firstColumn="1" w:lastColumn="0" w:noHBand="0" w:noVBand="1"/>
      </w:tblPr>
      <w:tblGrid>
        <w:gridCol w:w="12960"/>
      </w:tblGrid>
      <w:tr w:rsidR="00CA79DC" w:rsidRPr="00B9644D" w14:paraId="5E2E7E5C" w14:textId="77777777" w:rsidTr="00DB0348">
        <w:trPr>
          <w:tblCellSpacing w:w="15" w:type="dxa"/>
          <w:jc w:val="center"/>
        </w:trPr>
        <w:tc>
          <w:tcPr>
            <w:tcW w:w="0" w:type="auto"/>
            <w:tcMar>
              <w:top w:w="0" w:type="dxa"/>
              <w:left w:w="0" w:type="dxa"/>
              <w:bottom w:w="0" w:type="dxa"/>
              <w:right w:w="0" w:type="dxa"/>
            </w:tcMar>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36"/>
              <w:gridCol w:w="1386"/>
              <w:gridCol w:w="901"/>
              <w:gridCol w:w="1957"/>
              <w:gridCol w:w="791"/>
              <w:gridCol w:w="1876"/>
              <w:gridCol w:w="901"/>
              <w:gridCol w:w="1368"/>
              <w:gridCol w:w="901"/>
              <w:gridCol w:w="1383"/>
            </w:tblGrid>
            <w:tr w:rsidR="00CA79DC" w:rsidRPr="00B9644D" w14:paraId="486879BF" w14:textId="77777777" w:rsidTr="00DB0348">
              <w:trPr>
                <w:tblCellSpacing w:w="15" w:type="dxa"/>
                <w:jc w:val="center"/>
              </w:trPr>
              <w:tc>
                <w:tcPr>
                  <w:tcW w:w="12840" w:type="dxa"/>
                  <w:gridSpan w:val="10"/>
                  <w:tcMar>
                    <w:top w:w="60" w:type="dxa"/>
                    <w:left w:w="105" w:type="dxa"/>
                    <w:bottom w:w="60" w:type="dxa"/>
                    <w:right w:w="105" w:type="dxa"/>
                  </w:tcMar>
                  <w:vAlign w:val="center"/>
                  <w:hideMark/>
                </w:tcPr>
                <w:p w14:paraId="258A5EED" w14:textId="77777777" w:rsidR="00CA79DC" w:rsidRPr="00B9644D" w:rsidRDefault="00281CC9"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pict w14:anchorId="3D128374">
                      <v:rect id="_x0000_i1027" style="width:0;height:.75pt" o:hralign="center" o:hrstd="t" o:hr="t" fillcolor="#a0a0a0" stroked="f"/>
                    </w:pict>
                  </w:r>
                </w:p>
              </w:tc>
            </w:tr>
            <w:tr w:rsidR="00CA79DC" w:rsidRPr="00B9644D" w14:paraId="198709EC" w14:textId="77777777" w:rsidTr="00DB0348">
              <w:trPr>
                <w:tblCellSpacing w:w="15" w:type="dxa"/>
                <w:jc w:val="center"/>
              </w:trPr>
              <w:tc>
                <w:tcPr>
                  <w:tcW w:w="1193" w:type="dxa"/>
                  <w:vMerge w:val="restart"/>
                  <w:tcMar>
                    <w:top w:w="60" w:type="dxa"/>
                    <w:left w:w="105" w:type="dxa"/>
                    <w:bottom w:w="60" w:type="dxa"/>
                    <w:right w:w="105" w:type="dxa"/>
                  </w:tcMar>
                  <w:vAlign w:val="center"/>
                  <w:hideMark/>
                </w:tcPr>
                <w:p w14:paraId="6B137172"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Season</w:t>
                  </w:r>
                </w:p>
              </w:tc>
              <w:tc>
                <w:tcPr>
                  <w:tcW w:w="1103" w:type="dxa"/>
                  <w:vMerge w:val="restart"/>
                  <w:tcMar>
                    <w:top w:w="60" w:type="dxa"/>
                    <w:left w:w="105" w:type="dxa"/>
                    <w:bottom w:w="60" w:type="dxa"/>
                    <w:right w:w="105" w:type="dxa"/>
                  </w:tcMar>
                  <w:vAlign w:val="center"/>
                  <w:hideMark/>
                </w:tcPr>
                <w:p w14:paraId="63F4132E"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Humidity range in %</w:t>
                  </w:r>
                </w:p>
              </w:tc>
              <w:tc>
                <w:tcPr>
                  <w:tcW w:w="2536" w:type="dxa"/>
                  <w:gridSpan w:val="2"/>
                  <w:tcMar>
                    <w:top w:w="60" w:type="dxa"/>
                    <w:left w:w="105" w:type="dxa"/>
                    <w:bottom w:w="60" w:type="dxa"/>
                    <w:right w:w="105" w:type="dxa"/>
                  </w:tcMar>
                  <w:vAlign w:val="center"/>
                  <w:hideMark/>
                </w:tcPr>
                <w:p w14:paraId="2590B3CA"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SO</w:t>
                  </w:r>
                  <w:r w:rsidRPr="00B9644D">
                    <w:rPr>
                      <w:rFonts w:ascii="STIXGeneral-Regular" w:hAnsi="STIXGeneral-Regular"/>
                      <w:color w:val="000000"/>
                      <w:vertAlign w:val="subscript"/>
                      <w:lang w:bidi="he-IL"/>
                    </w:rPr>
                    <w:t>2</w:t>
                  </w:r>
                </w:p>
              </w:tc>
              <w:tc>
                <w:tcPr>
                  <w:tcW w:w="2154" w:type="dxa"/>
                  <w:gridSpan w:val="2"/>
                  <w:tcMar>
                    <w:top w:w="60" w:type="dxa"/>
                    <w:left w:w="105" w:type="dxa"/>
                    <w:bottom w:w="60" w:type="dxa"/>
                    <w:right w:w="105" w:type="dxa"/>
                  </w:tcMar>
                  <w:vAlign w:val="center"/>
                  <w:hideMark/>
                </w:tcPr>
                <w:p w14:paraId="3B4E0B53"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NO</w:t>
                  </w:r>
                  <w:r w:rsidRPr="00B9644D">
                    <w:rPr>
                      <w:rFonts w:ascii="STIXGeneral-Regular" w:hAnsi="STIXGeneral-Regular"/>
                      <w:color w:val="000000"/>
                      <w:vertAlign w:val="subscript"/>
                      <w:lang w:bidi="he-IL"/>
                    </w:rPr>
                    <w:t>x</w:t>
                  </w:r>
                </w:p>
              </w:tc>
              <w:tc>
                <w:tcPr>
                  <w:tcW w:w="2720" w:type="dxa"/>
                  <w:gridSpan w:val="2"/>
                  <w:tcMar>
                    <w:top w:w="60" w:type="dxa"/>
                    <w:left w:w="105" w:type="dxa"/>
                    <w:bottom w:w="60" w:type="dxa"/>
                    <w:right w:w="105" w:type="dxa"/>
                  </w:tcMar>
                  <w:vAlign w:val="center"/>
                  <w:hideMark/>
                </w:tcPr>
                <w:p w14:paraId="3C1538CF"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RSPM</w:t>
                  </w:r>
                </w:p>
              </w:tc>
              <w:tc>
                <w:tcPr>
                  <w:tcW w:w="2984" w:type="dxa"/>
                  <w:gridSpan w:val="2"/>
                  <w:tcMar>
                    <w:top w:w="60" w:type="dxa"/>
                    <w:left w:w="105" w:type="dxa"/>
                    <w:bottom w:w="60" w:type="dxa"/>
                    <w:right w:w="105" w:type="dxa"/>
                  </w:tcMar>
                  <w:vAlign w:val="center"/>
                  <w:hideMark/>
                </w:tcPr>
                <w:p w14:paraId="153125E2"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SPM</w:t>
                  </w:r>
                </w:p>
              </w:tc>
            </w:tr>
            <w:tr w:rsidR="00CA79DC" w:rsidRPr="00B9644D" w14:paraId="2D1C75A3" w14:textId="77777777" w:rsidTr="00DB0348">
              <w:trPr>
                <w:tblCellSpacing w:w="15" w:type="dxa"/>
                <w:jc w:val="center"/>
              </w:trPr>
              <w:tc>
                <w:tcPr>
                  <w:tcW w:w="1193" w:type="dxa"/>
                  <w:vMerge/>
                  <w:vAlign w:val="center"/>
                  <w:hideMark/>
                </w:tcPr>
                <w:p w14:paraId="6C946CC3" w14:textId="77777777" w:rsidR="00CA79DC" w:rsidRPr="00B9644D" w:rsidRDefault="00CA79DC" w:rsidP="00DB0348">
                  <w:pPr>
                    <w:spacing w:before="180" w:after="180" w:line="300" w:lineRule="atLeast"/>
                    <w:rPr>
                      <w:rFonts w:ascii="STIXGeneral-Regular" w:hAnsi="STIXGeneral-Regular"/>
                      <w:color w:val="000000"/>
                      <w:lang w:bidi="he-IL"/>
                    </w:rPr>
                  </w:pPr>
                </w:p>
              </w:tc>
              <w:tc>
                <w:tcPr>
                  <w:tcW w:w="1103" w:type="dxa"/>
                  <w:vMerge/>
                  <w:vAlign w:val="center"/>
                  <w:hideMark/>
                </w:tcPr>
                <w:p w14:paraId="151D605D" w14:textId="77777777" w:rsidR="00CA79DC" w:rsidRPr="00B9644D" w:rsidRDefault="00CA79DC" w:rsidP="00DB0348">
                  <w:pPr>
                    <w:spacing w:before="180" w:after="180" w:line="300" w:lineRule="atLeast"/>
                    <w:rPr>
                      <w:rFonts w:ascii="STIXGeneral-Regular" w:hAnsi="STIXGeneral-Regular"/>
                      <w:color w:val="000000"/>
                      <w:lang w:bidi="he-IL"/>
                    </w:rPr>
                  </w:pPr>
                </w:p>
              </w:tc>
              <w:tc>
                <w:tcPr>
                  <w:tcW w:w="573" w:type="dxa"/>
                  <w:tcMar>
                    <w:top w:w="60" w:type="dxa"/>
                    <w:left w:w="105" w:type="dxa"/>
                    <w:bottom w:w="60" w:type="dxa"/>
                    <w:right w:w="105" w:type="dxa"/>
                  </w:tcMar>
                  <w:vAlign w:val="center"/>
                  <w:hideMark/>
                </w:tcPr>
                <w:p w14:paraId="23069C70"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r</w:t>
                  </w:r>
                  <w:r w:rsidRPr="00B9644D">
                    <w:rPr>
                      <w:rFonts w:ascii="STIXGeneral-Regular" w:hAnsi="STIXGeneral-Regular"/>
                      <w:color w:val="000000"/>
                      <w:vertAlign w:val="superscript"/>
                      <w:lang w:bidi="he-IL"/>
                    </w:rPr>
                    <w:t>2</w:t>
                  </w:r>
                </w:p>
              </w:tc>
              <w:tc>
                <w:tcPr>
                  <w:tcW w:w="1933" w:type="dxa"/>
                  <w:tcMar>
                    <w:top w:w="60" w:type="dxa"/>
                    <w:left w:w="105" w:type="dxa"/>
                    <w:bottom w:w="60" w:type="dxa"/>
                    <w:right w:w="105" w:type="dxa"/>
                  </w:tcMar>
                  <w:vAlign w:val="center"/>
                  <w:hideMark/>
                </w:tcPr>
                <w:p w14:paraId="4FAC478F"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Equation</w:t>
                  </w:r>
                </w:p>
              </w:tc>
              <w:tc>
                <w:tcPr>
                  <w:tcW w:w="486" w:type="dxa"/>
                  <w:tcMar>
                    <w:top w:w="60" w:type="dxa"/>
                    <w:left w:w="105" w:type="dxa"/>
                    <w:bottom w:w="60" w:type="dxa"/>
                    <w:right w:w="105" w:type="dxa"/>
                  </w:tcMar>
                  <w:vAlign w:val="center"/>
                  <w:hideMark/>
                </w:tcPr>
                <w:p w14:paraId="1F420EBF"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r</w:t>
                  </w:r>
                  <w:r w:rsidRPr="00B9644D">
                    <w:rPr>
                      <w:rFonts w:ascii="STIXGeneral-Regular" w:hAnsi="STIXGeneral-Regular"/>
                      <w:color w:val="000000"/>
                      <w:vertAlign w:val="superscript"/>
                      <w:lang w:bidi="he-IL"/>
                    </w:rPr>
                    <w:t>2</w:t>
                  </w:r>
                </w:p>
              </w:tc>
              <w:tc>
                <w:tcPr>
                  <w:tcW w:w="1638" w:type="dxa"/>
                  <w:tcMar>
                    <w:top w:w="60" w:type="dxa"/>
                    <w:left w:w="105" w:type="dxa"/>
                    <w:bottom w:w="60" w:type="dxa"/>
                    <w:right w:w="105" w:type="dxa"/>
                  </w:tcMar>
                  <w:vAlign w:val="center"/>
                  <w:hideMark/>
                </w:tcPr>
                <w:p w14:paraId="443C680A"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Equation</w:t>
                  </w:r>
                </w:p>
              </w:tc>
              <w:tc>
                <w:tcPr>
                  <w:tcW w:w="583" w:type="dxa"/>
                  <w:tcMar>
                    <w:top w:w="60" w:type="dxa"/>
                    <w:left w:w="105" w:type="dxa"/>
                    <w:bottom w:w="60" w:type="dxa"/>
                    <w:right w:w="105" w:type="dxa"/>
                  </w:tcMar>
                  <w:vAlign w:val="center"/>
                  <w:hideMark/>
                </w:tcPr>
                <w:p w14:paraId="5C701961"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r</w:t>
                  </w:r>
                  <w:r w:rsidRPr="00B9644D">
                    <w:rPr>
                      <w:rFonts w:ascii="STIXGeneral-Regular" w:hAnsi="STIXGeneral-Regular"/>
                      <w:color w:val="000000"/>
                      <w:vertAlign w:val="superscript"/>
                      <w:lang w:bidi="he-IL"/>
                    </w:rPr>
                    <w:t>2</w:t>
                  </w:r>
                </w:p>
              </w:tc>
              <w:tc>
                <w:tcPr>
                  <w:tcW w:w="2107" w:type="dxa"/>
                  <w:tcMar>
                    <w:top w:w="60" w:type="dxa"/>
                    <w:left w:w="105" w:type="dxa"/>
                    <w:bottom w:w="60" w:type="dxa"/>
                    <w:right w:w="105" w:type="dxa"/>
                  </w:tcMar>
                  <w:vAlign w:val="center"/>
                  <w:hideMark/>
                </w:tcPr>
                <w:p w14:paraId="538A7E98"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Equation</w:t>
                  </w:r>
                </w:p>
              </w:tc>
              <w:tc>
                <w:tcPr>
                  <w:tcW w:w="573" w:type="dxa"/>
                  <w:tcMar>
                    <w:top w:w="60" w:type="dxa"/>
                    <w:left w:w="105" w:type="dxa"/>
                    <w:bottom w:w="60" w:type="dxa"/>
                    <w:right w:w="105" w:type="dxa"/>
                  </w:tcMar>
                  <w:vAlign w:val="center"/>
                  <w:hideMark/>
                </w:tcPr>
                <w:p w14:paraId="03277DB1"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r</w:t>
                  </w:r>
                  <w:r w:rsidRPr="00B9644D">
                    <w:rPr>
                      <w:rFonts w:ascii="STIXGeneral-Regular" w:hAnsi="STIXGeneral-Regular"/>
                      <w:color w:val="000000"/>
                      <w:vertAlign w:val="superscript"/>
                      <w:lang w:bidi="he-IL"/>
                    </w:rPr>
                    <w:t>2</w:t>
                  </w:r>
                </w:p>
              </w:tc>
              <w:tc>
                <w:tcPr>
                  <w:tcW w:w="2381" w:type="dxa"/>
                  <w:tcMar>
                    <w:top w:w="60" w:type="dxa"/>
                    <w:left w:w="105" w:type="dxa"/>
                    <w:bottom w:w="60" w:type="dxa"/>
                    <w:right w:w="105" w:type="dxa"/>
                  </w:tcMar>
                  <w:vAlign w:val="center"/>
                  <w:hideMark/>
                </w:tcPr>
                <w:p w14:paraId="1D0D9511"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Equation</w:t>
                  </w:r>
                </w:p>
              </w:tc>
            </w:tr>
            <w:tr w:rsidR="00CA79DC" w:rsidRPr="00B9644D" w14:paraId="348704AE" w14:textId="77777777" w:rsidTr="00DB0348">
              <w:trPr>
                <w:tblCellSpacing w:w="15" w:type="dxa"/>
                <w:jc w:val="center"/>
              </w:trPr>
              <w:tc>
                <w:tcPr>
                  <w:tcW w:w="12840" w:type="dxa"/>
                  <w:gridSpan w:val="10"/>
                  <w:tcMar>
                    <w:top w:w="60" w:type="dxa"/>
                    <w:left w:w="105" w:type="dxa"/>
                    <w:bottom w:w="60" w:type="dxa"/>
                    <w:right w:w="105" w:type="dxa"/>
                  </w:tcMar>
                  <w:vAlign w:val="center"/>
                  <w:hideMark/>
                </w:tcPr>
                <w:p w14:paraId="37D9AB22" w14:textId="77777777" w:rsidR="00CA79DC" w:rsidRPr="00B9644D" w:rsidRDefault="00281CC9"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pict w14:anchorId="0A49C3EC">
                      <v:rect id="_x0000_i1028" style="width:0;height:.75pt" o:hralign="center" o:hrstd="t" o:hr="t" fillcolor="#a0a0a0" stroked="f"/>
                    </w:pict>
                  </w:r>
                </w:p>
              </w:tc>
            </w:tr>
            <w:tr w:rsidR="00CA79DC" w:rsidRPr="00B9644D" w14:paraId="11BEF653" w14:textId="77777777" w:rsidTr="00DB0348">
              <w:trPr>
                <w:tblCellSpacing w:w="15" w:type="dxa"/>
                <w:jc w:val="center"/>
              </w:trPr>
              <w:tc>
                <w:tcPr>
                  <w:tcW w:w="1193" w:type="dxa"/>
                  <w:tcMar>
                    <w:top w:w="60" w:type="dxa"/>
                    <w:left w:w="105" w:type="dxa"/>
                    <w:bottom w:w="60" w:type="dxa"/>
                    <w:right w:w="105" w:type="dxa"/>
                  </w:tcMar>
                  <w:vAlign w:val="center"/>
                  <w:hideMark/>
                </w:tcPr>
                <w:p w14:paraId="3ACB4C12"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Monsoon season</w:t>
                  </w:r>
                </w:p>
              </w:tc>
              <w:tc>
                <w:tcPr>
                  <w:tcW w:w="1103" w:type="dxa"/>
                  <w:tcMar>
                    <w:top w:w="60" w:type="dxa"/>
                    <w:left w:w="105" w:type="dxa"/>
                    <w:bottom w:w="60" w:type="dxa"/>
                    <w:right w:w="105" w:type="dxa"/>
                  </w:tcMar>
                  <w:vAlign w:val="center"/>
                  <w:hideMark/>
                </w:tcPr>
                <w:p w14:paraId="2432259C"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79–96%</w:t>
                  </w:r>
                </w:p>
              </w:tc>
              <w:tc>
                <w:tcPr>
                  <w:tcW w:w="573" w:type="dxa"/>
                  <w:tcMar>
                    <w:top w:w="60" w:type="dxa"/>
                    <w:left w:w="105" w:type="dxa"/>
                    <w:bottom w:w="60" w:type="dxa"/>
                    <w:right w:w="105" w:type="dxa"/>
                  </w:tcMar>
                  <w:vAlign w:val="center"/>
                  <w:hideMark/>
                </w:tcPr>
                <w:p w14:paraId="32D987B2"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+13</w:t>
                  </w:r>
                </w:p>
              </w:tc>
              <w:tc>
                <w:tcPr>
                  <w:tcW w:w="1933" w:type="dxa"/>
                  <w:tcMar>
                    <w:top w:w="60" w:type="dxa"/>
                    <w:left w:w="105" w:type="dxa"/>
                    <w:bottom w:w="60" w:type="dxa"/>
                    <w:right w:w="105" w:type="dxa"/>
                  </w:tcMar>
                  <w:vAlign w:val="center"/>
                  <w:hideMark/>
                </w:tcPr>
                <w:p w14:paraId="5E379014"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SO</w:t>
                  </w:r>
                  <w:r w:rsidRPr="00B9644D">
                    <w:rPr>
                      <w:rFonts w:ascii="STIXGeneral-Regular" w:hAnsi="STIXGeneral-Regular"/>
                      <w:color w:val="000000"/>
                      <w:vertAlign w:val="subscript"/>
                      <w:lang w:bidi="he-IL"/>
                    </w:rPr>
                    <w:t>2</w:t>
                  </w:r>
                  <w:r w:rsidRPr="00B9644D">
                    <w:rPr>
                      <w:rFonts w:ascii="STIXGeneral-Regular" w:hAnsi="STIXGeneral-Regular"/>
                      <w:color w:val="000000"/>
                      <w:lang w:bidi="he-IL"/>
                    </w:rPr>
                    <w:t> = 0.109</w:t>
                  </w:r>
                  <w:r w:rsidRPr="00B9644D">
                    <w:rPr>
                      <w:rFonts w:ascii="STIXGeneral-Regular" w:hAnsi="STIXGeneral-Regular"/>
                      <w:i/>
                      <w:iCs/>
                      <w:color w:val="000000"/>
                      <w:lang w:bidi="he-IL"/>
                    </w:rPr>
                    <w:t>H</w:t>
                  </w:r>
                  <w:r w:rsidRPr="00B9644D">
                    <w:rPr>
                      <w:rFonts w:ascii="STIXGeneral-Regular" w:hAnsi="STIXGeneral-Regular"/>
                      <w:color w:val="000000"/>
                      <w:lang w:bidi="he-IL"/>
                    </w:rPr>
                    <w:t xml:space="preserve"> + 1.42 </w:t>
                  </w:r>
                </w:p>
              </w:tc>
              <w:tc>
                <w:tcPr>
                  <w:tcW w:w="486" w:type="dxa"/>
                  <w:tcMar>
                    <w:top w:w="60" w:type="dxa"/>
                    <w:left w:w="105" w:type="dxa"/>
                    <w:bottom w:w="60" w:type="dxa"/>
                    <w:right w:w="105" w:type="dxa"/>
                  </w:tcMar>
                  <w:vAlign w:val="center"/>
                  <w:hideMark/>
                </w:tcPr>
                <w:p w14:paraId="149F35FF"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w:t>
                  </w:r>
                </w:p>
              </w:tc>
              <w:tc>
                <w:tcPr>
                  <w:tcW w:w="1638" w:type="dxa"/>
                  <w:tcMar>
                    <w:top w:w="60" w:type="dxa"/>
                    <w:left w:w="105" w:type="dxa"/>
                    <w:bottom w:w="60" w:type="dxa"/>
                    <w:right w:w="105" w:type="dxa"/>
                  </w:tcMar>
                  <w:vAlign w:val="center"/>
                  <w:hideMark/>
                </w:tcPr>
                <w:p w14:paraId="3AE72C3D"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NO</w:t>
                  </w:r>
                  <w:r w:rsidRPr="00B9644D">
                    <w:rPr>
                      <w:rFonts w:ascii="STIXGeneral-Regular" w:hAnsi="STIXGeneral-Regular"/>
                      <w:color w:val="000000"/>
                      <w:vertAlign w:val="subscript"/>
                      <w:lang w:bidi="he-IL"/>
                    </w:rPr>
                    <w:t>x</w:t>
                  </w:r>
                  <w:r w:rsidRPr="00B9644D">
                    <w:rPr>
                      <w:rFonts w:ascii="STIXGeneral-Regular" w:hAnsi="STIXGeneral-Regular"/>
                      <w:color w:val="000000"/>
                      <w:lang w:bidi="he-IL"/>
                    </w:rPr>
                    <w:t> = </w:t>
                  </w:r>
                  <w:r w:rsidRPr="00B9644D">
                    <w:rPr>
                      <w:rFonts w:ascii="Calibri" w:hAnsi="Calibri" w:cs="Calibri"/>
                      <w:color w:val="000000"/>
                      <w:lang w:bidi="he-IL"/>
                    </w:rPr>
                    <w:t>−</w:t>
                  </w:r>
                  <w:r w:rsidRPr="00B9644D">
                    <w:rPr>
                      <w:rFonts w:ascii="STIXGeneral-Regular" w:hAnsi="STIXGeneral-Regular"/>
                      <w:color w:val="000000"/>
                      <w:lang w:bidi="he-IL"/>
                    </w:rPr>
                    <w:t>0.027</w:t>
                  </w:r>
                  <w:r w:rsidRPr="00B9644D">
                    <w:rPr>
                      <w:rFonts w:ascii="STIXGeneral-Regular" w:hAnsi="STIXGeneral-Regular"/>
                      <w:i/>
                      <w:iCs/>
                      <w:color w:val="000000"/>
                      <w:lang w:bidi="he-IL"/>
                    </w:rPr>
                    <w:t>H</w:t>
                  </w:r>
                  <w:r w:rsidRPr="00B9644D">
                    <w:rPr>
                      <w:rFonts w:ascii="STIXGeneral-Regular" w:hAnsi="STIXGeneral-Regular"/>
                      <w:color w:val="000000"/>
                      <w:lang w:bidi="he-IL"/>
                    </w:rPr>
                    <w:t xml:space="preserve"> + 20.06 </w:t>
                  </w:r>
                </w:p>
              </w:tc>
              <w:tc>
                <w:tcPr>
                  <w:tcW w:w="583" w:type="dxa"/>
                  <w:tcMar>
                    <w:top w:w="60" w:type="dxa"/>
                    <w:left w:w="105" w:type="dxa"/>
                    <w:bottom w:w="60" w:type="dxa"/>
                    <w:right w:w="105" w:type="dxa"/>
                  </w:tcMar>
                  <w:vAlign w:val="center"/>
                  <w:hideMark/>
                </w:tcPr>
                <w:p w14:paraId="5198E744"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−51</w:t>
                  </w:r>
                </w:p>
              </w:tc>
              <w:tc>
                <w:tcPr>
                  <w:tcW w:w="2107" w:type="dxa"/>
                  <w:tcMar>
                    <w:top w:w="60" w:type="dxa"/>
                    <w:left w:w="105" w:type="dxa"/>
                    <w:bottom w:w="60" w:type="dxa"/>
                    <w:right w:w="105" w:type="dxa"/>
                  </w:tcMar>
                  <w:vAlign w:val="center"/>
                  <w:hideMark/>
                </w:tcPr>
                <w:p w14:paraId="71ED0400"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RSPM = </w:t>
                  </w:r>
                  <w:r w:rsidRPr="00B9644D">
                    <w:rPr>
                      <w:rFonts w:ascii="Calibri" w:hAnsi="Calibri" w:cs="Calibri"/>
                      <w:color w:val="000000"/>
                      <w:lang w:bidi="he-IL"/>
                    </w:rPr>
                    <w:t>−7</w:t>
                  </w:r>
                  <w:r w:rsidRPr="00B9644D">
                    <w:rPr>
                      <w:rFonts w:ascii="STIXGeneral-Regular" w:hAnsi="STIXGeneral-Regular"/>
                      <w:color w:val="000000"/>
                      <w:lang w:bidi="he-IL"/>
                    </w:rPr>
                    <w:t>.29</w:t>
                  </w:r>
                  <w:r w:rsidRPr="00B9644D">
                    <w:rPr>
                      <w:rFonts w:ascii="STIXGeneral-Regular" w:hAnsi="STIXGeneral-Regular"/>
                      <w:i/>
                      <w:iCs/>
                      <w:color w:val="000000"/>
                      <w:lang w:bidi="he-IL"/>
                    </w:rPr>
                    <w:t>H</w:t>
                  </w:r>
                  <w:r w:rsidRPr="00B9644D">
                    <w:rPr>
                      <w:rFonts w:ascii="STIXGeneral-Regular" w:hAnsi="STIXGeneral-Regular"/>
                      <w:color w:val="000000"/>
                      <w:lang w:bidi="he-IL"/>
                    </w:rPr>
                    <w:t xml:space="preserve"> + 115.9 </w:t>
                  </w:r>
                </w:p>
              </w:tc>
              <w:tc>
                <w:tcPr>
                  <w:tcW w:w="573" w:type="dxa"/>
                  <w:tcMar>
                    <w:top w:w="60" w:type="dxa"/>
                    <w:left w:w="105" w:type="dxa"/>
                    <w:bottom w:w="60" w:type="dxa"/>
                    <w:right w:w="105" w:type="dxa"/>
                  </w:tcMar>
                  <w:vAlign w:val="center"/>
                  <w:hideMark/>
                </w:tcPr>
                <w:p w14:paraId="2CBF6E36"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−41</w:t>
                  </w:r>
                </w:p>
              </w:tc>
              <w:tc>
                <w:tcPr>
                  <w:tcW w:w="2381" w:type="dxa"/>
                  <w:tcMar>
                    <w:top w:w="60" w:type="dxa"/>
                    <w:left w:w="105" w:type="dxa"/>
                    <w:bottom w:w="60" w:type="dxa"/>
                    <w:right w:w="105" w:type="dxa"/>
                  </w:tcMar>
                  <w:vAlign w:val="center"/>
                  <w:hideMark/>
                </w:tcPr>
                <w:p w14:paraId="46F3CAFC"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SPM = </w:t>
                  </w:r>
                  <w:r w:rsidRPr="00B9644D">
                    <w:rPr>
                      <w:rFonts w:ascii="Calibri" w:hAnsi="Calibri" w:cs="Calibri"/>
                      <w:color w:val="000000"/>
                      <w:lang w:bidi="he-IL"/>
                    </w:rPr>
                    <w:t>−</w:t>
                  </w:r>
                  <w:r w:rsidRPr="00B9644D">
                    <w:rPr>
                      <w:rFonts w:ascii="STIXGeneral-Regular" w:hAnsi="STIXGeneral-Regular"/>
                      <w:color w:val="000000"/>
                      <w:lang w:bidi="he-IL"/>
                    </w:rPr>
                    <w:t>11.72</w:t>
                  </w:r>
                  <w:r w:rsidRPr="00B9644D">
                    <w:rPr>
                      <w:rFonts w:ascii="STIXGeneral-Regular" w:hAnsi="STIXGeneral-Regular"/>
                      <w:i/>
                      <w:iCs/>
                      <w:color w:val="000000"/>
                      <w:lang w:bidi="he-IL"/>
                    </w:rPr>
                    <w:t>H</w:t>
                  </w:r>
                  <w:r w:rsidRPr="00B9644D">
                    <w:rPr>
                      <w:rFonts w:ascii="STIXGeneral-Regular" w:hAnsi="STIXGeneral-Regular"/>
                      <w:color w:val="000000"/>
                      <w:lang w:bidi="he-IL"/>
                    </w:rPr>
                    <w:t xml:space="preserve"> + 1231 </w:t>
                  </w:r>
                </w:p>
              </w:tc>
            </w:tr>
            <w:tr w:rsidR="00CA79DC" w:rsidRPr="00B9644D" w14:paraId="66A606C8" w14:textId="77777777" w:rsidTr="00DB0348">
              <w:trPr>
                <w:tblCellSpacing w:w="15" w:type="dxa"/>
                <w:jc w:val="center"/>
              </w:trPr>
              <w:tc>
                <w:tcPr>
                  <w:tcW w:w="1193" w:type="dxa"/>
                  <w:tcMar>
                    <w:top w:w="60" w:type="dxa"/>
                    <w:left w:w="105" w:type="dxa"/>
                    <w:bottom w:w="60" w:type="dxa"/>
                    <w:right w:w="105" w:type="dxa"/>
                  </w:tcMar>
                  <w:vAlign w:val="center"/>
                  <w:hideMark/>
                </w:tcPr>
                <w:p w14:paraId="65FC7A48"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Post-monsoon season</w:t>
                  </w:r>
                </w:p>
              </w:tc>
              <w:tc>
                <w:tcPr>
                  <w:tcW w:w="1103" w:type="dxa"/>
                  <w:tcMar>
                    <w:top w:w="60" w:type="dxa"/>
                    <w:left w:w="105" w:type="dxa"/>
                    <w:bottom w:w="60" w:type="dxa"/>
                    <w:right w:w="105" w:type="dxa"/>
                  </w:tcMar>
                  <w:vAlign w:val="center"/>
                  <w:hideMark/>
                </w:tcPr>
                <w:p w14:paraId="21EC1BD6"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64–98%</w:t>
                  </w:r>
                </w:p>
              </w:tc>
              <w:tc>
                <w:tcPr>
                  <w:tcW w:w="573" w:type="dxa"/>
                  <w:tcMar>
                    <w:top w:w="60" w:type="dxa"/>
                    <w:left w:w="105" w:type="dxa"/>
                    <w:bottom w:w="60" w:type="dxa"/>
                    <w:right w:w="105" w:type="dxa"/>
                  </w:tcMar>
                  <w:vAlign w:val="center"/>
                  <w:hideMark/>
                </w:tcPr>
                <w:p w14:paraId="79F4A7FF"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+35</w:t>
                  </w:r>
                </w:p>
              </w:tc>
              <w:tc>
                <w:tcPr>
                  <w:tcW w:w="1933" w:type="dxa"/>
                  <w:tcMar>
                    <w:top w:w="60" w:type="dxa"/>
                    <w:left w:w="105" w:type="dxa"/>
                    <w:bottom w:w="60" w:type="dxa"/>
                    <w:right w:w="105" w:type="dxa"/>
                  </w:tcMar>
                  <w:vAlign w:val="center"/>
                  <w:hideMark/>
                </w:tcPr>
                <w:p w14:paraId="39DDD7E0"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SO</w:t>
                  </w:r>
                  <w:r w:rsidRPr="00B9644D">
                    <w:rPr>
                      <w:rFonts w:ascii="STIXGeneral-Regular" w:hAnsi="STIXGeneral-Regular"/>
                      <w:color w:val="000000"/>
                      <w:vertAlign w:val="subscript"/>
                      <w:lang w:bidi="he-IL"/>
                    </w:rPr>
                    <w:t>2</w:t>
                  </w:r>
                  <w:r w:rsidRPr="00B9644D">
                    <w:rPr>
                      <w:rFonts w:ascii="STIXGeneral-Regular" w:hAnsi="STIXGeneral-Regular"/>
                      <w:color w:val="000000"/>
                      <w:lang w:bidi="he-IL"/>
                    </w:rPr>
                    <w:t> = 0.7947</w:t>
                  </w:r>
                  <w:r w:rsidRPr="00B9644D">
                    <w:rPr>
                      <w:rFonts w:ascii="STIXGeneral-Regular" w:hAnsi="STIXGeneral-Regular"/>
                      <w:i/>
                      <w:iCs/>
                      <w:color w:val="000000"/>
                      <w:lang w:bidi="he-IL"/>
                    </w:rPr>
                    <w:t>H</w:t>
                  </w:r>
                  <w:r w:rsidRPr="00B9644D">
                    <w:rPr>
                      <w:rFonts w:ascii="STIXGeneral-Regular" w:hAnsi="STIXGeneral-Regular"/>
                      <w:color w:val="000000"/>
                      <w:lang w:bidi="he-IL"/>
                    </w:rPr>
                    <w:t xml:space="preserve"> </w:t>
                  </w:r>
                  <w:r w:rsidRPr="00B9644D">
                    <w:rPr>
                      <w:rFonts w:ascii="Calibri" w:hAnsi="Calibri" w:cs="Calibri"/>
                      <w:color w:val="000000"/>
                      <w:lang w:bidi="he-IL"/>
                    </w:rPr>
                    <w:t>–</w:t>
                  </w:r>
                  <w:r w:rsidRPr="00B9644D">
                    <w:rPr>
                      <w:rFonts w:ascii="STIXGeneral-Regular" w:hAnsi="STIXGeneral-Regular"/>
                      <w:color w:val="000000"/>
                      <w:lang w:bidi="he-IL"/>
                    </w:rPr>
                    <w:t xml:space="preserve"> 52.76 </w:t>
                  </w:r>
                </w:p>
              </w:tc>
              <w:tc>
                <w:tcPr>
                  <w:tcW w:w="486" w:type="dxa"/>
                  <w:tcMar>
                    <w:top w:w="60" w:type="dxa"/>
                    <w:left w:w="105" w:type="dxa"/>
                    <w:bottom w:w="60" w:type="dxa"/>
                    <w:right w:w="105" w:type="dxa"/>
                  </w:tcMar>
                  <w:vAlign w:val="center"/>
                  <w:hideMark/>
                </w:tcPr>
                <w:p w14:paraId="0EAF7821"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+5</w:t>
                  </w:r>
                </w:p>
              </w:tc>
              <w:tc>
                <w:tcPr>
                  <w:tcW w:w="1638" w:type="dxa"/>
                  <w:tcMar>
                    <w:top w:w="60" w:type="dxa"/>
                    <w:left w:w="105" w:type="dxa"/>
                    <w:bottom w:w="60" w:type="dxa"/>
                    <w:right w:w="105" w:type="dxa"/>
                  </w:tcMar>
                  <w:vAlign w:val="center"/>
                  <w:hideMark/>
                </w:tcPr>
                <w:p w14:paraId="7CA055F6"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NO</w:t>
                  </w:r>
                  <w:r w:rsidRPr="00B9644D">
                    <w:rPr>
                      <w:rFonts w:ascii="STIXGeneral-Regular" w:hAnsi="STIXGeneral-Regular"/>
                      <w:color w:val="000000"/>
                      <w:vertAlign w:val="subscript"/>
                      <w:lang w:bidi="he-IL"/>
                    </w:rPr>
                    <w:t>x</w:t>
                  </w:r>
                  <w:r w:rsidRPr="00B9644D">
                    <w:rPr>
                      <w:rFonts w:ascii="STIXGeneral-Regular" w:hAnsi="STIXGeneral-Regular"/>
                      <w:color w:val="000000"/>
                      <w:lang w:bidi="he-IL"/>
                    </w:rPr>
                    <w:t> = 0.330</w:t>
                  </w:r>
                  <w:r w:rsidRPr="00B9644D">
                    <w:rPr>
                      <w:rFonts w:ascii="STIXGeneral-Regular" w:hAnsi="STIXGeneral-Regular"/>
                      <w:i/>
                      <w:iCs/>
                      <w:color w:val="000000"/>
                      <w:lang w:bidi="he-IL"/>
                    </w:rPr>
                    <w:t>H</w:t>
                  </w:r>
                  <w:r w:rsidRPr="00B9644D">
                    <w:rPr>
                      <w:rFonts w:ascii="STIXGeneral-Regular" w:hAnsi="STIXGeneral-Regular"/>
                      <w:color w:val="000000"/>
                      <w:lang w:bidi="he-IL"/>
                    </w:rPr>
                    <w:t xml:space="preserve"> </w:t>
                  </w:r>
                  <w:r w:rsidRPr="00B9644D">
                    <w:rPr>
                      <w:rFonts w:ascii="Calibri" w:hAnsi="Calibri" w:cs="Calibri"/>
                      <w:color w:val="000000"/>
                      <w:lang w:bidi="he-IL"/>
                    </w:rPr>
                    <w:t>−</w:t>
                  </w:r>
                  <w:r w:rsidRPr="00B9644D">
                    <w:rPr>
                      <w:rFonts w:ascii="STIXGeneral-Regular" w:hAnsi="STIXGeneral-Regular"/>
                      <w:color w:val="000000"/>
                      <w:lang w:bidi="he-IL"/>
                    </w:rPr>
                    <w:t xml:space="preserve"> 8.01 </w:t>
                  </w:r>
                </w:p>
              </w:tc>
              <w:tc>
                <w:tcPr>
                  <w:tcW w:w="583" w:type="dxa"/>
                  <w:tcMar>
                    <w:top w:w="60" w:type="dxa"/>
                    <w:left w:w="105" w:type="dxa"/>
                    <w:bottom w:w="60" w:type="dxa"/>
                    <w:right w:w="105" w:type="dxa"/>
                  </w:tcMar>
                  <w:vAlign w:val="center"/>
                  <w:hideMark/>
                </w:tcPr>
                <w:p w14:paraId="2E0EC59D"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−1</w:t>
                  </w:r>
                </w:p>
              </w:tc>
              <w:tc>
                <w:tcPr>
                  <w:tcW w:w="2107" w:type="dxa"/>
                  <w:tcMar>
                    <w:top w:w="60" w:type="dxa"/>
                    <w:left w:w="105" w:type="dxa"/>
                    <w:bottom w:w="60" w:type="dxa"/>
                    <w:right w:w="105" w:type="dxa"/>
                  </w:tcMar>
                  <w:vAlign w:val="center"/>
                  <w:hideMark/>
                </w:tcPr>
                <w:p w14:paraId="07BFECA2"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 xml:space="preserve">RSPM = </w:t>
                  </w:r>
                  <w:r w:rsidRPr="00B9644D">
                    <w:rPr>
                      <w:rFonts w:ascii="Calibri" w:hAnsi="Calibri" w:cs="Calibri"/>
                      <w:color w:val="000000"/>
                      <w:lang w:bidi="he-IL"/>
                    </w:rPr>
                    <w:t>−</w:t>
                  </w:r>
                  <w:r w:rsidRPr="00B9644D">
                    <w:rPr>
                      <w:rFonts w:ascii="STIXGeneral-Regular" w:hAnsi="STIXGeneral-Regular"/>
                      <w:color w:val="000000"/>
                      <w:lang w:bidi="he-IL"/>
                    </w:rPr>
                    <w:t>0.272</w:t>
                  </w:r>
                  <w:r w:rsidRPr="00B9644D">
                    <w:rPr>
                      <w:rFonts w:ascii="STIXGeneral-Regular" w:hAnsi="STIXGeneral-Regular"/>
                      <w:i/>
                      <w:iCs/>
                      <w:color w:val="000000"/>
                      <w:lang w:bidi="he-IL"/>
                    </w:rPr>
                    <w:t>H</w:t>
                  </w:r>
                  <w:r w:rsidRPr="00B9644D">
                    <w:rPr>
                      <w:rFonts w:ascii="STIXGeneral-Regular" w:hAnsi="STIXGeneral-Regular"/>
                      <w:color w:val="000000"/>
                      <w:lang w:bidi="he-IL"/>
                    </w:rPr>
                    <w:t xml:space="preserve"> + 130.8 </w:t>
                  </w:r>
                </w:p>
              </w:tc>
              <w:tc>
                <w:tcPr>
                  <w:tcW w:w="573" w:type="dxa"/>
                  <w:tcMar>
                    <w:top w:w="60" w:type="dxa"/>
                    <w:left w:w="105" w:type="dxa"/>
                    <w:bottom w:w="60" w:type="dxa"/>
                    <w:right w:w="105" w:type="dxa"/>
                  </w:tcMar>
                  <w:vAlign w:val="center"/>
                  <w:hideMark/>
                </w:tcPr>
                <w:p w14:paraId="68E5B919"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−22</w:t>
                  </w:r>
                </w:p>
              </w:tc>
              <w:tc>
                <w:tcPr>
                  <w:tcW w:w="2381" w:type="dxa"/>
                  <w:tcMar>
                    <w:top w:w="60" w:type="dxa"/>
                    <w:left w:w="105" w:type="dxa"/>
                    <w:bottom w:w="60" w:type="dxa"/>
                    <w:right w:w="105" w:type="dxa"/>
                  </w:tcMar>
                  <w:vAlign w:val="center"/>
                  <w:hideMark/>
                </w:tcPr>
                <w:p w14:paraId="4FFAE167"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 xml:space="preserve">SPM = </w:t>
                  </w:r>
                  <w:r w:rsidRPr="00B9644D">
                    <w:rPr>
                      <w:rFonts w:ascii="Calibri" w:hAnsi="Calibri" w:cs="Calibri"/>
                      <w:color w:val="000000"/>
                      <w:lang w:bidi="he-IL"/>
                    </w:rPr>
                    <w:t>−7</w:t>
                  </w:r>
                  <w:r w:rsidRPr="00B9644D">
                    <w:rPr>
                      <w:rFonts w:ascii="STIXGeneral-Regular" w:hAnsi="STIXGeneral-Regular"/>
                      <w:color w:val="000000"/>
                      <w:lang w:bidi="he-IL"/>
                    </w:rPr>
                    <w:t>.894</w:t>
                  </w:r>
                  <w:r w:rsidRPr="00B9644D">
                    <w:rPr>
                      <w:rFonts w:ascii="STIXGeneral-Regular" w:hAnsi="STIXGeneral-Regular"/>
                      <w:i/>
                      <w:iCs/>
                      <w:color w:val="000000"/>
                      <w:lang w:bidi="he-IL"/>
                    </w:rPr>
                    <w:t>H</w:t>
                  </w:r>
                  <w:r w:rsidRPr="00B9644D">
                    <w:rPr>
                      <w:rFonts w:ascii="STIXGeneral-Regular" w:hAnsi="STIXGeneral-Regular"/>
                      <w:color w:val="000000"/>
                      <w:lang w:bidi="he-IL"/>
                    </w:rPr>
                    <w:t xml:space="preserve"> + 872.9  </w:t>
                  </w:r>
                </w:p>
              </w:tc>
            </w:tr>
            <w:tr w:rsidR="00CA79DC" w:rsidRPr="00B9644D" w14:paraId="35744D30" w14:textId="77777777" w:rsidTr="00DB0348">
              <w:trPr>
                <w:tblCellSpacing w:w="15" w:type="dxa"/>
                <w:jc w:val="center"/>
              </w:trPr>
              <w:tc>
                <w:tcPr>
                  <w:tcW w:w="1193" w:type="dxa"/>
                  <w:tcMar>
                    <w:top w:w="60" w:type="dxa"/>
                    <w:left w:w="105" w:type="dxa"/>
                    <w:bottom w:w="60" w:type="dxa"/>
                    <w:right w:w="105" w:type="dxa"/>
                  </w:tcMar>
                  <w:vAlign w:val="center"/>
                  <w:hideMark/>
                </w:tcPr>
                <w:p w14:paraId="0A5F02BF"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Summer season</w:t>
                  </w:r>
                </w:p>
              </w:tc>
              <w:tc>
                <w:tcPr>
                  <w:tcW w:w="1103" w:type="dxa"/>
                  <w:tcMar>
                    <w:top w:w="60" w:type="dxa"/>
                    <w:left w:w="105" w:type="dxa"/>
                    <w:bottom w:w="60" w:type="dxa"/>
                    <w:right w:w="105" w:type="dxa"/>
                  </w:tcMar>
                  <w:vAlign w:val="center"/>
                  <w:hideMark/>
                </w:tcPr>
                <w:p w14:paraId="79F915ED"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44–89%</w:t>
                  </w:r>
                </w:p>
              </w:tc>
              <w:tc>
                <w:tcPr>
                  <w:tcW w:w="573" w:type="dxa"/>
                  <w:tcMar>
                    <w:top w:w="60" w:type="dxa"/>
                    <w:left w:w="105" w:type="dxa"/>
                    <w:bottom w:w="60" w:type="dxa"/>
                    <w:right w:w="105" w:type="dxa"/>
                  </w:tcMar>
                  <w:vAlign w:val="center"/>
                  <w:hideMark/>
                </w:tcPr>
                <w:p w14:paraId="63CB1C4F"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+7</w:t>
                  </w:r>
                </w:p>
              </w:tc>
              <w:tc>
                <w:tcPr>
                  <w:tcW w:w="1933" w:type="dxa"/>
                  <w:tcMar>
                    <w:top w:w="60" w:type="dxa"/>
                    <w:left w:w="105" w:type="dxa"/>
                    <w:bottom w:w="60" w:type="dxa"/>
                    <w:right w:w="105" w:type="dxa"/>
                  </w:tcMar>
                  <w:vAlign w:val="center"/>
                  <w:hideMark/>
                </w:tcPr>
                <w:p w14:paraId="0209DC3E"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SO</w:t>
                  </w:r>
                  <w:r w:rsidRPr="00B9644D">
                    <w:rPr>
                      <w:rFonts w:ascii="STIXGeneral-Regular" w:hAnsi="STIXGeneral-Regular"/>
                      <w:color w:val="000000"/>
                      <w:vertAlign w:val="subscript"/>
                      <w:lang w:bidi="he-IL"/>
                    </w:rPr>
                    <w:t>2</w:t>
                  </w:r>
                  <w:r w:rsidRPr="00B9644D">
                    <w:rPr>
                      <w:rFonts w:ascii="STIXGeneral-Regular" w:hAnsi="STIXGeneral-Regular"/>
                      <w:color w:val="000000"/>
                      <w:lang w:bidi="he-IL"/>
                    </w:rPr>
                    <w:t> = </w:t>
                  </w:r>
                  <w:r w:rsidRPr="00B9644D">
                    <w:rPr>
                      <w:rFonts w:ascii="Calibri" w:hAnsi="Calibri" w:cs="Calibri"/>
                      <w:color w:val="000000"/>
                      <w:lang w:bidi="he-IL"/>
                    </w:rPr>
                    <w:t>−</w:t>
                  </w:r>
                  <w:r w:rsidRPr="00B9644D">
                    <w:rPr>
                      <w:rFonts w:ascii="STIXGeneral-Regular" w:hAnsi="STIXGeneral-Regular"/>
                      <w:color w:val="000000"/>
                      <w:lang w:bidi="he-IL"/>
                    </w:rPr>
                    <w:t>0.1006</w:t>
                  </w:r>
                  <w:r w:rsidRPr="00B9644D">
                    <w:rPr>
                      <w:rFonts w:ascii="STIXGeneral-Regular" w:hAnsi="STIXGeneral-Regular"/>
                      <w:i/>
                      <w:iCs/>
                      <w:color w:val="000000"/>
                      <w:lang w:bidi="he-IL"/>
                    </w:rPr>
                    <w:t>H</w:t>
                  </w:r>
                  <w:r w:rsidRPr="00B9644D">
                    <w:rPr>
                      <w:rFonts w:ascii="STIXGeneral-Regular" w:hAnsi="STIXGeneral-Regular"/>
                      <w:color w:val="000000"/>
                      <w:lang w:bidi="he-IL"/>
                    </w:rPr>
                    <w:t xml:space="preserve"> + 5.73 </w:t>
                  </w:r>
                </w:p>
              </w:tc>
              <w:tc>
                <w:tcPr>
                  <w:tcW w:w="486" w:type="dxa"/>
                  <w:tcMar>
                    <w:top w:w="60" w:type="dxa"/>
                    <w:left w:w="105" w:type="dxa"/>
                    <w:bottom w:w="60" w:type="dxa"/>
                    <w:right w:w="105" w:type="dxa"/>
                  </w:tcMar>
                  <w:vAlign w:val="center"/>
                  <w:hideMark/>
                </w:tcPr>
                <w:p w14:paraId="4F52EC52"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w:t>
                  </w:r>
                </w:p>
              </w:tc>
              <w:tc>
                <w:tcPr>
                  <w:tcW w:w="1638" w:type="dxa"/>
                  <w:tcMar>
                    <w:top w:w="60" w:type="dxa"/>
                    <w:left w:w="105" w:type="dxa"/>
                    <w:bottom w:w="60" w:type="dxa"/>
                    <w:right w:w="105" w:type="dxa"/>
                  </w:tcMar>
                  <w:vAlign w:val="center"/>
                  <w:hideMark/>
                </w:tcPr>
                <w:p w14:paraId="3B40EFAA"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NO</w:t>
                  </w:r>
                  <w:r w:rsidRPr="00B9644D">
                    <w:rPr>
                      <w:rFonts w:ascii="STIXGeneral-Regular" w:hAnsi="STIXGeneral-Regular"/>
                      <w:color w:val="000000"/>
                      <w:vertAlign w:val="subscript"/>
                      <w:lang w:bidi="he-IL"/>
                    </w:rPr>
                    <w:t>x</w:t>
                  </w:r>
                  <w:r w:rsidRPr="00B9644D">
                    <w:rPr>
                      <w:rFonts w:ascii="STIXGeneral-Regular" w:hAnsi="STIXGeneral-Regular"/>
                      <w:color w:val="000000"/>
                      <w:lang w:bidi="he-IL"/>
                    </w:rPr>
                    <w:t> = </w:t>
                  </w:r>
                  <w:r w:rsidRPr="00B9644D">
                    <w:rPr>
                      <w:rFonts w:ascii="Calibri" w:hAnsi="Calibri" w:cs="Calibri"/>
                      <w:color w:val="000000"/>
                      <w:lang w:bidi="he-IL"/>
                    </w:rPr>
                    <w:t>−</w:t>
                  </w:r>
                  <w:r w:rsidRPr="00B9644D">
                    <w:rPr>
                      <w:rFonts w:ascii="STIXGeneral-Regular" w:hAnsi="STIXGeneral-Regular"/>
                      <w:color w:val="000000"/>
                      <w:lang w:bidi="he-IL"/>
                    </w:rPr>
                    <w:t>0.044</w:t>
                  </w:r>
                  <w:r w:rsidRPr="00B9644D">
                    <w:rPr>
                      <w:rFonts w:ascii="STIXGeneral-Regular" w:hAnsi="STIXGeneral-Regular"/>
                      <w:i/>
                      <w:iCs/>
                      <w:color w:val="000000"/>
                      <w:lang w:bidi="he-IL"/>
                    </w:rPr>
                    <w:t>H</w:t>
                  </w:r>
                  <w:r w:rsidRPr="00B9644D">
                    <w:rPr>
                      <w:rFonts w:ascii="STIXGeneral-Regular" w:hAnsi="STIXGeneral-Regular"/>
                      <w:color w:val="000000"/>
                      <w:lang w:bidi="he-IL"/>
                    </w:rPr>
                    <w:t xml:space="preserve"> + 22.8 </w:t>
                  </w:r>
                </w:p>
              </w:tc>
              <w:tc>
                <w:tcPr>
                  <w:tcW w:w="583" w:type="dxa"/>
                  <w:tcMar>
                    <w:top w:w="60" w:type="dxa"/>
                    <w:left w:w="105" w:type="dxa"/>
                    <w:bottom w:w="60" w:type="dxa"/>
                    <w:right w:w="105" w:type="dxa"/>
                  </w:tcMar>
                  <w:vAlign w:val="center"/>
                  <w:hideMark/>
                </w:tcPr>
                <w:p w14:paraId="4537307D"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−16</w:t>
                  </w:r>
                </w:p>
              </w:tc>
              <w:tc>
                <w:tcPr>
                  <w:tcW w:w="2107" w:type="dxa"/>
                  <w:tcMar>
                    <w:top w:w="60" w:type="dxa"/>
                    <w:left w:w="105" w:type="dxa"/>
                    <w:bottom w:w="60" w:type="dxa"/>
                    <w:right w:w="105" w:type="dxa"/>
                  </w:tcMar>
                  <w:vAlign w:val="center"/>
                  <w:hideMark/>
                </w:tcPr>
                <w:p w14:paraId="714BFC2E"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 xml:space="preserve">RSPM = </w:t>
                  </w:r>
                  <w:r w:rsidRPr="00B9644D">
                    <w:rPr>
                      <w:rFonts w:ascii="Calibri" w:hAnsi="Calibri" w:cs="Calibri"/>
                      <w:color w:val="000000"/>
                      <w:lang w:bidi="he-IL"/>
                    </w:rPr>
                    <w:t>−2</w:t>
                  </w:r>
                  <w:r w:rsidRPr="00B9644D">
                    <w:rPr>
                      <w:rFonts w:ascii="STIXGeneral-Regular" w:hAnsi="STIXGeneral-Regular"/>
                      <w:color w:val="000000"/>
                      <w:lang w:bidi="he-IL"/>
                    </w:rPr>
                    <w:t>.68</w:t>
                  </w:r>
                  <w:r w:rsidRPr="00B9644D">
                    <w:rPr>
                      <w:rFonts w:ascii="STIXGeneral-Regular" w:hAnsi="STIXGeneral-Regular"/>
                      <w:i/>
                      <w:iCs/>
                      <w:color w:val="000000"/>
                      <w:lang w:bidi="he-IL"/>
                    </w:rPr>
                    <w:t>H</w:t>
                  </w:r>
                  <w:r w:rsidRPr="00B9644D">
                    <w:rPr>
                      <w:rFonts w:ascii="STIXGeneral-Regular" w:hAnsi="STIXGeneral-Regular"/>
                      <w:color w:val="000000"/>
                      <w:lang w:bidi="he-IL"/>
                    </w:rPr>
                    <w:t xml:space="preserve"> + 297.4 </w:t>
                  </w:r>
                </w:p>
              </w:tc>
              <w:tc>
                <w:tcPr>
                  <w:tcW w:w="573" w:type="dxa"/>
                  <w:tcMar>
                    <w:top w:w="60" w:type="dxa"/>
                    <w:left w:w="105" w:type="dxa"/>
                    <w:bottom w:w="60" w:type="dxa"/>
                    <w:right w:w="105" w:type="dxa"/>
                  </w:tcMar>
                  <w:vAlign w:val="center"/>
                  <w:hideMark/>
                </w:tcPr>
                <w:p w14:paraId="0B166993"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−24</w:t>
                  </w:r>
                </w:p>
              </w:tc>
              <w:tc>
                <w:tcPr>
                  <w:tcW w:w="2381" w:type="dxa"/>
                  <w:tcMar>
                    <w:top w:w="60" w:type="dxa"/>
                    <w:left w:w="105" w:type="dxa"/>
                    <w:bottom w:w="60" w:type="dxa"/>
                    <w:right w:w="105" w:type="dxa"/>
                  </w:tcMar>
                  <w:vAlign w:val="center"/>
                  <w:hideMark/>
                </w:tcPr>
                <w:p w14:paraId="75DCDF6D"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 xml:space="preserve">SPM = </w:t>
                  </w:r>
                  <w:r w:rsidRPr="00B9644D">
                    <w:rPr>
                      <w:rFonts w:ascii="Calibri" w:hAnsi="Calibri" w:cs="Calibri"/>
                      <w:color w:val="000000"/>
                      <w:lang w:bidi="he-IL"/>
                    </w:rPr>
                    <w:t>−4</w:t>
                  </w:r>
                  <w:r w:rsidRPr="00B9644D">
                    <w:rPr>
                      <w:rFonts w:ascii="STIXGeneral-Regular" w:hAnsi="STIXGeneral-Regular"/>
                      <w:color w:val="000000"/>
                      <w:lang w:bidi="he-IL"/>
                    </w:rPr>
                    <w:t>.968</w:t>
                  </w:r>
                  <w:r w:rsidRPr="00B9644D">
                    <w:rPr>
                      <w:rFonts w:ascii="STIXGeneral-Regular" w:hAnsi="STIXGeneral-Regular"/>
                      <w:i/>
                      <w:iCs/>
                      <w:color w:val="000000"/>
                      <w:lang w:bidi="he-IL"/>
                    </w:rPr>
                    <w:t>H</w:t>
                  </w:r>
                  <w:r w:rsidRPr="00B9644D">
                    <w:rPr>
                      <w:rFonts w:ascii="STIXGeneral-Regular" w:hAnsi="STIXGeneral-Regular"/>
                      <w:color w:val="000000"/>
                      <w:lang w:bidi="he-IL"/>
                    </w:rPr>
                    <w:t xml:space="preserve"> + 572.1  </w:t>
                  </w:r>
                </w:p>
              </w:tc>
            </w:tr>
            <w:tr w:rsidR="00CA79DC" w:rsidRPr="00B9644D" w14:paraId="48B913CE" w14:textId="77777777" w:rsidTr="00DB0348">
              <w:trPr>
                <w:tblCellSpacing w:w="15" w:type="dxa"/>
                <w:jc w:val="center"/>
              </w:trPr>
              <w:tc>
                <w:tcPr>
                  <w:tcW w:w="1193" w:type="dxa"/>
                  <w:tcMar>
                    <w:top w:w="60" w:type="dxa"/>
                    <w:left w:w="105" w:type="dxa"/>
                    <w:bottom w:w="60" w:type="dxa"/>
                    <w:right w:w="105" w:type="dxa"/>
                  </w:tcMar>
                  <w:vAlign w:val="center"/>
                  <w:hideMark/>
                </w:tcPr>
                <w:p w14:paraId="49C1F631"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lastRenderedPageBreak/>
                    <w:t>Pre-monsoon season</w:t>
                  </w:r>
                </w:p>
              </w:tc>
              <w:tc>
                <w:tcPr>
                  <w:tcW w:w="1103" w:type="dxa"/>
                  <w:tcMar>
                    <w:top w:w="60" w:type="dxa"/>
                    <w:left w:w="105" w:type="dxa"/>
                    <w:bottom w:w="60" w:type="dxa"/>
                    <w:right w:w="105" w:type="dxa"/>
                  </w:tcMar>
                  <w:vAlign w:val="center"/>
                  <w:hideMark/>
                </w:tcPr>
                <w:p w14:paraId="310E81C8"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54–88%</w:t>
                  </w:r>
                </w:p>
              </w:tc>
              <w:tc>
                <w:tcPr>
                  <w:tcW w:w="573" w:type="dxa"/>
                  <w:tcMar>
                    <w:top w:w="60" w:type="dxa"/>
                    <w:left w:w="105" w:type="dxa"/>
                    <w:bottom w:w="60" w:type="dxa"/>
                    <w:right w:w="105" w:type="dxa"/>
                  </w:tcMar>
                  <w:vAlign w:val="center"/>
                  <w:hideMark/>
                </w:tcPr>
                <w:p w14:paraId="1495902E"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w:t>
                  </w:r>
                </w:p>
              </w:tc>
              <w:tc>
                <w:tcPr>
                  <w:tcW w:w="1933" w:type="dxa"/>
                  <w:tcMar>
                    <w:top w:w="60" w:type="dxa"/>
                    <w:left w:w="105" w:type="dxa"/>
                    <w:bottom w:w="60" w:type="dxa"/>
                    <w:right w:w="105" w:type="dxa"/>
                  </w:tcMar>
                  <w:vAlign w:val="center"/>
                  <w:hideMark/>
                </w:tcPr>
                <w:p w14:paraId="48C8E2DE"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SO</w:t>
                  </w:r>
                  <w:r w:rsidRPr="00B9644D">
                    <w:rPr>
                      <w:rFonts w:ascii="STIXGeneral-Regular" w:hAnsi="STIXGeneral-Regular"/>
                      <w:color w:val="000000"/>
                      <w:vertAlign w:val="subscript"/>
                      <w:lang w:bidi="he-IL"/>
                    </w:rPr>
                    <w:t>2</w:t>
                  </w:r>
                  <w:r w:rsidRPr="00B9644D">
                    <w:rPr>
                      <w:rFonts w:ascii="STIXGeneral-Regular" w:hAnsi="STIXGeneral-Regular"/>
                      <w:color w:val="000000"/>
                      <w:lang w:bidi="he-IL"/>
                    </w:rPr>
                    <w:t> = 0.029</w:t>
                  </w:r>
                  <w:r w:rsidRPr="00B9644D">
                    <w:rPr>
                      <w:rFonts w:ascii="STIXGeneral-Regular" w:hAnsi="STIXGeneral-Regular"/>
                      <w:i/>
                      <w:iCs/>
                      <w:color w:val="000000"/>
                      <w:lang w:bidi="he-IL"/>
                    </w:rPr>
                    <w:t>H</w:t>
                  </w:r>
                  <w:r w:rsidRPr="00B9644D">
                    <w:rPr>
                      <w:rFonts w:ascii="STIXGeneral-Regular" w:hAnsi="STIXGeneral-Regular"/>
                      <w:color w:val="000000"/>
                      <w:lang w:bidi="he-IL"/>
                    </w:rPr>
                    <w:t xml:space="preserve"> </w:t>
                  </w:r>
                  <w:r w:rsidRPr="00B9644D">
                    <w:rPr>
                      <w:rFonts w:ascii="Calibri" w:hAnsi="Calibri" w:cs="Calibri"/>
                      <w:color w:val="000000"/>
                      <w:lang w:bidi="he-IL"/>
                    </w:rPr>
                    <w:t>–</w:t>
                  </w:r>
                  <w:r w:rsidRPr="00B9644D">
                    <w:rPr>
                      <w:rFonts w:ascii="STIXGeneral-Regular" w:hAnsi="STIXGeneral-Regular"/>
                      <w:color w:val="000000"/>
                      <w:lang w:bidi="he-IL"/>
                    </w:rPr>
                    <w:t xml:space="preserve"> 9.48 </w:t>
                  </w:r>
                </w:p>
              </w:tc>
              <w:tc>
                <w:tcPr>
                  <w:tcW w:w="486" w:type="dxa"/>
                  <w:tcMar>
                    <w:top w:w="60" w:type="dxa"/>
                    <w:left w:w="105" w:type="dxa"/>
                    <w:bottom w:w="60" w:type="dxa"/>
                    <w:right w:w="105" w:type="dxa"/>
                  </w:tcMar>
                  <w:vAlign w:val="center"/>
                  <w:hideMark/>
                </w:tcPr>
                <w:p w14:paraId="5DB4344A"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0</w:t>
                  </w:r>
                </w:p>
              </w:tc>
              <w:tc>
                <w:tcPr>
                  <w:tcW w:w="1638" w:type="dxa"/>
                  <w:tcMar>
                    <w:top w:w="60" w:type="dxa"/>
                    <w:left w:w="105" w:type="dxa"/>
                    <w:bottom w:w="60" w:type="dxa"/>
                    <w:right w:w="105" w:type="dxa"/>
                  </w:tcMar>
                  <w:vAlign w:val="center"/>
                  <w:hideMark/>
                </w:tcPr>
                <w:p w14:paraId="6546EC53"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NO</w:t>
                  </w:r>
                  <w:r w:rsidRPr="00B9644D">
                    <w:rPr>
                      <w:rFonts w:ascii="STIXGeneral-Regular" w:hAnsi="STIXGeneral-Regular"/>
                      <w:color w:val="000000"/>
                      <w:vertAlign w:val="subscript"/>
                      <w:lang w:bidi="he-IL"/>
                    </w:rPr>
                    <w:t>x</w:t>
                  </w:r>
                  <w:r w:rsidRPr="00B9644D">
                    <w:rPr>
                      <w:rFonts w:ascii="STIXGeneral-Regular" w:hAnsi="STIXGeneral-Regular"/>
                      <w:color w:val="000000"/>
                      <w:lang w:bidi="he-IL"/>
                    </w:rPr>
                    <w:t> = 0.229</w:t>
                  </w:r>
                  <w:r w:rsidRPr="00B9644D">
                    <w:rPr>
                      <w:rFonts w:ascii="STIXGeneral-Regular" w:hAnsi="STIXGeneral-Regular"/>
                      <w:i/>
                      <w:iCs/>
                      <w:color w:val="000000"/>
                      <w:lang w:bidi="he-IL"/>
                    </w:rPr>
                    <w:t>H</w:t>
                  </w:r>
                  <w:r w:rsidRPr="00B9644D">
                    <w:rPr>
                      <w:rFonts w:ascii="STIXGeneral-Regular" w:hAnsi="STIXGeneral-Regular"/>
                      <w:color w:val="000000"/>
                      <w:lang w:bidi="he-IL"/>
                    </w:rPr>
                    <w:t xml:space="preserve"> + 16.23 </w:t>
                  </w:r>
                </w:p>
              </w:tc>
              <w:tc>
                <w:tcPr>
                  <w:tcW w:w="583" w:type="dxa"/>
                  <w:tcMar>
                    <w:top w:w="60" w:type="dxa"/>
                    <w:left w:w="105" w:type="dxa"/>
                    <w:bottom w:w="60" w:type="dxa"/>
                    <w:right w:w="105" w:type="dxa"/>
                  </w:tcMar>
                  <w:vAlign w:val="center"/>
                  <w:hideMark/>
                </w:tcPr>
                <w:p w14:paraId="6CE50624"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−8</w:t>
                  </w:r>
                </w:p>
              </w:tc>
              <w:tc>
                <w:tcPr>
                  <w:tcW w:w="2107" w:type="dxa"/>
                  <w:tcMar>
                    <w:top w:w="60" w:type="dxa"/>
                    <w:left w:w="105" w:type="dxa"/>
                    <w:bottom w:w="60" w:type="dxa"/>
                    <w:right w:w="105" w:type="dxa"/>
                  </w:tcMar>
                  <w:vAlign w:val="center"/>
                  <w:hideMark/>
                </w:tcPr>
                <w:p w14:paraId="292972B0"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RSPM = </w:t>
                  </w:r>
                  <w:r w:rsidRPr="00B9644D">
                    <w:rPr>
                      <w:rFonts w:ascii="Calibri" w:hAnsi="Calibri" w:cs="Calibri"/>
                      <w:color w:val="000000"/>
                      <w:lang w:bidi="he-IL"/>
                    </w:rPr>
                    <w:t>−2</w:t>
                  </w:r>
                  <w:r w:rsidRPr="00B9644D">
                    <w:rPr>
                      <w:rFonts w:ascii="STIXGeneral-Regular" w:hAnsi="STIXGeneral-Regular"/>
                      <w:color w:val="000000"/>
                      <w:lang w:bidi="he-IL"/>
                    </w:rPr>
                    <w:t>.08</w:t>
                  </w:r>
                  <w:r w:rsidRPr="00B9644D">
                    <w:rPr>
                      <w:rFonts w:ascii="STIXGeneral-Regular" w:hAnsi="STIXGeneral-Regular"/>
                      <w:i/>
                      <w:iCs/>
                      <w:color w:val="000000"/>
                      <w:lang w:bidi="he-IL"/>
                    </w:rPr>
                    <w:t>H</w:t>
                  </w:r>
                  <w:r w:rsidRPr="00B9644D">
                    <w:rPr>
                      <w:rFonts w:ascii="STIXGeneral-Regular" w:hAnsi="STIXGeneral-Regular"/>
                      <w:color w:val="000000"/>
                      <w:lang w:bidi="he-IL"/>
                    </w:rPr>
                    <w:t xml:space="preserve"> + 224.6 </w:t>
                  </w:r>
                </w:p>
              </w:tc>
              <w:tc>
                <w:tcPr>
                  <w:tcW w:w="573" w:type="dxa"/>
                  <w:tcMar>
                    <w:top w:w="60" w:type="dxa"/>
                    <w:left w:w="105" w:type="dxa"/>
                    <w:bottom w:w="60" w:type="dxa"/>
                    <w:right w:w="105" w:type="dxa"/>
                  </w:tcMar>
                  <w:vAlign w:val="center"/>
                  <w:hideMark/>
                </w:tcPr>
                <w:p w14:paraId="36219B16"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−3</w:t>
                  </w:r>
                </w:p>
              </w:tc>
              <w:tc>
                <w:tcPr>
                  <w:tcW w:w="2381" w:type="dxa"/>
                  <w:tcMar>
                    <w:top w:w="60" w:type="dxa"/>
                    <w:left w:w="105" w:type="dxa"/>
                    <w:bottom w:w="60" w:type="dxa"/>
                    <w:right w:w="105" w:type="dxa"/>
                  </w:tcMar>
                  <w:vAlign w:val="center"/>
                  <w:hideMark/>
                </w:tcPr>
                <w:p w14:paraId="424769F7" w14:textId="77777777" w:rsidR="00CA79DC" w:rsidRPr="00B9644D" w:rsidRDefault="00CA79DC" w:rsidP="00DB0348">
                  <w:pPr>
                    <w:spacing w:before="180" w:after="180" w:line="300" w:lineRule="atLeast"/>
                    <w:rPr>
                      <w:rFonts w:ascii="STIXGeneral-Regular" w:hAnsi="STIXGeneral-Regular"/>
                      <w:color w:val="000000"/>
                      <w:lang w:bidi="he-IL"/>
                    </w:rPr>
                  </w:pPr>
                  <w:r w:rsidRPr="00B9644D">
                    <w:rPr>
                      <w:rFonts w:ascii="STIXGeneral-Regular" w:hAnsi="STIXGeneral-Regular"/>
                      <w:color w:val="000000"/>
                      <w:lang w:bidi="he-IL"/>
                    </w:rPr>
                    <w:t xml:space="preserve">SPM = </w:t>
                  </w:r>
                  <w:r w:rsidRPr="00B9644D">
                    <w:rPr>
                      <w:rFonts w:ascii="Calibri" w:hAnsi="Calibri" w:cs="Calibri"/>
                      <w:color w:val="000000"/>
                      <w:lang w:bidi="he-IL"/>
                    </w:rPr>
                    <w:t>−2</w:t>
                  </w:r>
                  <w:r w:rsidRPr="00B9644D">
                    <w:rPr>
                      <w:rFonts w:ascii="STIXGeneral-Regular" w:hAnsi="STIXGeneral-Regular"/>
                      <w:color w:val="000000"/>
                      <w:lang w:bidi="he-IL"/>
                    </w:rPr>
                    <w:t>.458</w:t>
                  </w:r>
                  <w:r w:rsidRPr="00B9644D">
                    <w:rPr>
                      <w:rFonts w:ascii="STIXGeneral-Regular" w:hAnsi="STIXGeneral-Regular"/>
                      <w:i/>
                      <w:iCs/>
                      <w:color w:val="000000"/>
                      <w:lang w:bidi="he-IL"/>
                    </w:rPr>
                    <w:t>H</w:t>
                  </w:r>
                  <w:r w:rsidRPr="00B9644D">
                    <w:rPr>
                      <w:rFonts w:ascii="STIXGeneral-Regular" w:hAnsi="STIXGeneral-Regular"/>
                      <w:color w:val="000000"/>
                      <w:lang w:bidi="he-IL"/>
                    </w:rPr>
                    <w:t xml:space="preserve"> + 336.5  </w:t>
                  </w:r>
                </w:p>
              </w:tc>
            </w:tr>
          </w:tbl>
          <w:p w14:paraId="7F398EF6" w14:textId="77777777" w:rsidR="00CA79DC" w:rsidRPr="00B9644D" w:rsidRDefault="00CA79DC" w:rsidP="00DB0348">
            <w:pPr>
              <w:spacing w:before="180" w:after="180" w:line="300" w:lineRule="atLeast"/>
              <w:rPr>
                <w:rFonts w:ascii="STIXGeneral-Regular" w:hAnsi="STIXGeneral-Regular"/>
                <w:color w:val="000000"/>
                <w:lang w:bidi="he-IL"/>
              </w:rPr>
            </w:pPr>
          </w:p>
        </w:tc>
      </w:tr>
    </w:tbl>
    <w:p w14:paraId="38B2672A" w14:textId="77777777" w:rsidR="00CA79DC" w:rsidRPr="00B9644D" w:rsidRDefault="00CA79DC" w:rsidP="00CA79DC">
      <w:pPr>
        <w:spacing w:before="180" w:after="180" w:line="300" w:lineRule="atLeast"/>
        <w:ind w:firstLine="0"/>
        <w:rPr>
          <w:rFonts w:ascii="STIXGeneral-Regular" w:hAnsi="STIXGeneral-Regular"/>
          <w:color w:val="000000"/>
          <w:lang w:bidi="he-IL"/>
        </w:rPr>
        <w:sectPr w:rsidR="00CA79DC" w:rsidRPr="00B9644D" w:rsidSect="00DB0348">
          <w:pgSz w:w="15840" w:h="12240" w:orient="landscape"/>
          <w:pgMar w:top="1440" w:right="1440" w:bottom="1440" w:left="1440" w:header="720" w:footer="720" w:gutter="0"/>
          <w:cols w:space="720"/>
          <w:docGrid w:linePitch="360"/>
        </w:sectPr>
      </w:pPr>
    </w:p>
    <w:p w14:paraId="59DCAF33" w14:textId="2DEB8552" w:rsidR="00D90B97" w:rsidRPr="00B9644D" w:rsidRDefault="00F874AE" w:rsidP="004B268E">
      <w:pPr>
        <w:pStyle w:val="ComponentName"/>
      </w:pPr>
      <w:r w:rsidRPr="00B9644D">
        <w:lastRenderedPageBreak/>
        <w:t>FIGURES</w:t>
      </w:r>
    </w:p>
    <w:p w14:paraId="1EC15F31" w14:textId="664309C4" w:rsidR="001C7BF8" w:rsidRPr="00B9644D" w:rsidRDefault="001C7BF8" w:rsidP="001C7BF8">
      <w:pPr>
        <w:pStyle w:val="ParagraphText"/>
        <w:rPr>
          <w:smallCaps/>
        </w:rPr>
      </w:pPr>
      <w:r w:rsidRPr="00B9644D">
        <w:rPr>
          <w:lang w:eastAsia="en-GB"/>
        </w:rPr>
        <w:drawing>
          <wp:inline distT="0" distB="0" distL="0" distR="0" wp14:anchorId="7B6D8F2C" wp14:editId="351A89EA">
            <wp:extent cx="5716905" cy="5001260"/>
            <wp:effectExtent l="0" t="0" r="0" b="8890"/>
            <wp:docPr id="5" name="Picture 5" descr="https://static-01.hindawi.com/articles/ijas/volume-2013/264046/figures/264046.fi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1.hindawi.com/articles/ijas/volume-2013/264046/figures/264046.fig.0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6905" cy="5001260"/>
                    </a:xfrm>
                    <a:prstGeom prst="rect">
                      <a:avLst/>
                    </a:prstGeom>
                    <a:noFill/>
                    <a:ln>
                      <a:noFill/>
                    </a:ln>
                  </pic:spPr>
                </pic:pic>
              </a:graphicData>
            </a:graphic>
          </wp:inline>
        </w:drawing>
      </w:r>
      <w:r w:rsidRPr="00B9644D">
        <w:rPr>
          <w:lang w:bidi="he-IL"/>
        </w:rPr>
        <w:br/>
      </w:r>
      <w:r w:rsidRPr="00B9644D">
        <w:rPr>
          <w:b/>
          <w:bCs/>
          <w:lang w:bidi="he-IL"/>
        </w:rPr>
        <w:t>Figure 1</w:t>
      </w:r>
      <w:r w:rsidRPr="00B9644D">
        <w:rPr>
          <w:lang w:bidi="he-IL"/>
        </w:rPr>
        <w:t xml:space="preserve"> </w:t>
      </w:r>
      <w:commentRangeStart w:id="1007"/>
      <w:del w:id="1008" w:author="Author">
        <w:r w:rsidRPr="00B9644D" w:rsidDel="00A9154D">
          <w:rPr>
            <w:lang w:bidi="he-IL"/>
          </w:rPr>
          <w:delText xml:space="preserve">Description </w:delText>
        </w:r>
      </w:del>
      <w:ins w:id="1009" w:author="Author">
        <w:r w:rsidR="00A9154D" w:rsidRPr="00B9644D">
          <w:rPr>
            <w:lang w:bidi="he-IL"/>
          </w:rPr>
          <w:t xml:space="preserve">Map </w:t>
        </w:r>
      </w:ins>
      <w:r w:rsidRPr="00B9644D">
        <w:rPr>
          <w:lang w:bidi="he-IL"/>
        </w:rPr>
        <w:t>of the study area</w:t>
      </w:r>
      <w:commentRangeEnd w:id="1007"/>
      <w:r w:rsidR="00A9154D" w:rsidRPr="00B9644D">
        <w:rPr>
          <w:rStyle w:val="CommentReference"/>
        </w:rPr>
        <w:commentReference w:id="1007"/>
      </w:r>
      <w:r w:rsidRPr="00B9644D">
        <w:rPr>
          <w:lang w:bidi="he-IL"/>
        </w:rPr>
        <w:t>.</w:t>
      </w:r>
    </w:p>
    <w:p w14:paraId="26DA7DCD" w14:textId="1F421CB7" w:rsidR="001C7BF8" w:rsidRPr="00B9644D" w:rsidRDefault="001C7BF8" w:rsidP="00BE02FD">
      <w:r w:rsidRPr="00B9644D">
        <w:br w:type="page"/>
      </w:r>
    </w:p>
    <w:p w14:paraId="52B8D6D3" w14:textId="29396A9A" w:rsidR="001C7BF8" w:rsidRPr="00B9644D" w:rsidRDefault="001C7BF8" w:rsidP="001C7BF8">
      <w:pPr>
        <w:jc w:val="center"/>
        <w:rPr>
          <w:szCs w:val="21"/>
          <w:lang w:bidi="he-IL"/>
        </w:rPr>
      </w:pPr>
      <w:r w:rsidRPr="00B9644D">
        <w:rPr>
          <w:rFonts w:ascii="STIXGeneral-Regular" w:hAnsi="STIXGeneral-Regular"/>
          <w:color w:val="000000"/>
          <w:lang w:eastAsia="en-GB"/>
        </w:rPr>
        <w:lastRenderedPageBreak/>
        <w:drawing>
          <wp:inline distT="0" distB="0" distL="0" distR="0" wp14:anchorId="18162E2D" wp14:editId="25F63FCD">
            <wp:extent cx="5716905" cy="3816350"/>
            <wp:effectExtent l="0" t="0" r="0" b="0"/>
            <wp:docPr id="4" name="Picture 4" descr="https://static-01.hindawi.com/articles/ijas/volume-2013/264046/figures/264046.fi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01.hindawi.com/articles/ijas/volume-2013/264046/figures/264046.fig.00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6905" cy="3816350"/>
                    </a:xfrm>
                    <a:prstGeom prst="rect">
                      <a:avLst/>
                    </a:prstGeom>
                    <a:noFill/>
                    <a:ln>
                      <a:noFill/>
                    </a:ln>
                  </pic:spPr>
                </pic:pic>
              </a:graphicData>
            </a:graphic>
          </wp:inline>
        </w:drawing>
      </w:r>
      <w:r w:rsidRPr="00B9644D">
        <w:rPr>
          <w:rFonts w:ascii="STIXGeneral-Regular" w:hAnsi="STIXGeneral-Regular"/>
          <w:color w:val="000000"/>
          <w:lang w:bidi="he-IL"/>
        </w:rPr>
        <w:br/>
      </w:r>
      <w:commentRangeStart w:id="1010"/>
      <w:r w:rsidRPr="00B9644D">
        <w:rPr>
          <w:b/>
          <w:bCs/>
          <w:lang w:bidi="he-IL"/>
        </w:rPr>
        <w:t>Figure 2</w:t>
      </w:r>
      <w:r w:rsidRPr="00B9644D">
        <w:rPr>
          <w:lang w:bidi="he-IL"/>
        </w:rPr>
        <w:t xml:space="preserve"> </w:t>
      </w:r>
      <w:commentRangeEnd w:id="1010"/>
      <w:r w:rsidR="00A9154D" w:rsidRPr="00B9644D">
        <w:rPr>
          <w:rStyle w:val="CommentReference"/>
        </w:rPr>
        <w:commentReference w:id="1010"/>
      </w:r>
      <w:r w:rsidRPr="00B9644D">
        <w:rPr>
          <w:lang w:bidi="he-IL"/>
        </w:rPr>
        <w:t>Monthly temperature variation between July 2010 and June 2011</w:t>
      </w:r>
      <w:ins w:id="1011" w:author="Author">
        <w:r w:rsidR="00A9154D" w:rsidRPr="00B9644D">
          <w:rPr>
            <w:lang w:bidi="he-IL"/>
          </w:rPr>
          <w:t xml:space="preserve"> in North Chennai</w:t>
        </w:r>
      </w:ins>
      <w:r w:rsidRPr="00B9644D">
        <w:rPr>
          <w:lang w:bidi="he-IL"/>
        </w:rPr>
        <w:t>.</w:t>
      </w:r>
    </w:p>
    <w:p w14:paraId="46545E3D" w14:textId="0B42B472" w:rsidR="001C7BF8" w:rsidRPr="00B9644D" w:rsidRDefault="001C7BF8" w:rsidP="00BE02FD">
      <w:r w:rsidRPr="00B9644D">
        <w:br w:type="page"/>
      </w:r>
    </w:p>
    <w:p w14:paraId="530C66C2" w14:textId="6B319452" w:rsidR="001C7BF8" w:rsidRPr="00B9644D" w:rsidRDefault="001C7BF8" w:rsidP="001C7BF8">
      <w:pPr>
        <w:jc w:val="center"/>
        <w:rPr>
          <w:szCs w:val="21"/>
          <w:lang w:bidi="he-IL"/>
        </w:rPr>
      </w:pPr>
      <w:r w:rsidRPr="00B9644D">
        <w:rPr>
          <w:rFonts w:ascii="STIXGeneral-Regular" w:hAnsi="STIXGeneral-Regular"/>
          <w:color w:val="000000"/>
          <w:lang w:eastAsia="en-GB"/>
        </w:rPr>
        <w:lastRenderedPageBreak/>
        <w:drawing>
          <wp:inline distT="0" distB="0" distL="0" distR="0" wp14:anchorId="1DCEF90B" wp14:editId="2834E94C">
            <wp:extent cx="5716905" cy="3928110"/>
            <wp:effectExtent l="0" t="0" r="0" b="0"/>
            <wp:docPr id="3" name="Picture 3" descr="https://static-01.hindawi.com/articles/ijas/volume-2013/264046/figures/264046.fig.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1.hindawi.com/articles/ijas/volume-2013/264046/figures/264046.fig.00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6905" cy="3928110"/>
                    </a:xfrm>
                    <a:prstGeom prst="rect">
                      <a:avLst/>
                    </a:prstGeom>
                    <a:noFill/>
                    <a:ln>
                      <a:noFill/>
                    </a:ln>
                  </pic:spPr>
                </pic:pic>
              </a:graphicData>
            </a:graphic>
          </wp:inline>
        </w:drawing>
      </w:r>
      <w:r w:rsidRPr="00B9644D">
        <w:rPr>
          <w:rFonts w:ascii="STIXGeneral-Regular" w:hAnsi="STIXGeneral-Regular"/>
          <w:color w:val="000000"/>
          <w:lang w:bidi="he-IL"/>
        </w:rPr>
        <w:br/>
      </w:r>
      <w:commentRangeStart w:id="1012"/>
      <w:r w:rsidRPr="00B9644D">
        <w:rPr>
          <w:b/>
          <w:bCs/>
          <w:lang w:bidi="he-IL"/>
        </w:rPr>
        <w:t>Figure 3</w:t>
      </w:r>
      <w:r w:rsidRPr="00B9644D">
        <w:rPr>
          <w:lang w:bidi="he-IL"/>
        </w:rPr>
        <w:t xml:space="preserve"> </w:t>
      </w:r>
      <w:commentRangeEnd w:id="1012"/>
      <w:r w:rsidR="00A9154D" w:rsidRPr="00B9644D">
        <w:rPr>
          <w:rStyle w:val="CommentReference"/>
        </w:rPr>
        <w:commentReference w:id="1012"/>
      </w:r>
      <w:r w:rsidRPr="00B9644D">
        <w:rPr>
          <w:lang w:bidi="he-IL"/>
        </w:rPr>
        <w:t>Correlation</w:t>
      </w:r>
      <w:ins w:id="1013" w:author="Author">
        <w:r w:rsidR="00A9154D" w:rsidRPr="00B9644D">
          <w:rPr>
            <w:lang w:bidi="he-IL"/>
          </w:rPr>
          <w:t>s</w:t>
        </w:r>
      </w:ins>
      <w:r w:rsidRPr="00B9644D">
        <w:rPr>
          <w:lang w:bidi="he-IL"/>
        </w:rPr>
        <w:t xml:space="preserve"> between temperature and SO</w:t>
      </w:r>
      <w:r w:rsidRPr="00B9644D">
        <w:rPr>
          <w:vertAlign w:val="subscript"/>
          <w:lang w:bidi="he-IL"/>
          <w:rPrChange w:id="1014" w:author="Author">
            <w:rPr>
              <w:lang w:bidi="he-IL"/>
            </w:rPr>
          </w:rPrChange>
        </w:rPr>
        <w:t>2</w:t>
      </w:r>
      <w:r w:rsidRPr="00B9644D">
        <w:rPr>
          <w:lang w:bidi="he-IL"/>
        </w:rPr>
        <w:t>, NO</w:t>
      </w:r>
      <w:r w:rsidRPr="00B9644D">
        <w:rPr>
          <w:vertAlign w:val="subscript"/>
          <w:lang w:bidi="he-IL"/>
          <w:rPrChange w:id="1015" w:author="Author">
            <w:rPr>
              <w:lang w:bidi="he-IL"/>
            </w:rPr>
          </w:rPrChange>
        </w:rPr>
        <w:t>x</w:t>
      </w:r>
      <w:r w:rsidRPr="00B9644D">
        <w:rPr>
          <w:lang w:bidi="he-IL"/>
        </w:rPr>
        <w:t>, RSPM, and SPM</w:t>
      </w:r>
      <w:ins w:id="1016" w:author="Author">
        <w:r w:rsidR="005740E6" w:rsidRPr="00B9644D">
          <w:rPr>
            <w:lang w:bidi="he-IL"/>
          </w:rPr>
          <w:t xml:space="preserve"> in North Chennai</w:t>
        </w:r>
      </w:ins>
      <w:r w:rsidRPr="00B9644D">
        <w:rPr>
          <w:lang w:bidi="he-IL"/>
        </w:rPr>
        <w:t>.</w:t>
      </w:r>
    </w:p>
    <w:p w14:paraId="1911416C" w14:textId="586F44C0" w:rsidR="00CA79DC" w:rsidRPr="00B9644D" w:rsidRDefault="00CA79DC" w:rsidP="00BE02FD">
      <w:r w:rsidRPr="00B9644D">
        <w:br w:type="page"/>
      </w:r>
    </w:p>
    <w:p w14:paraId="10BC49AD" w14:textId="78E88ADF" w:rsidR="00CA79DC" w:rsidRPr="00B9644D" w:rsidRDefault="00CA79DC" w:rsidP="00CA79DC">
      <w:pPr>
        <w:jc w:val="center"/>
        <w:rPr>
          <w:lang w:bidi="he-IL"/>
        </w:rPr>
      </w:pPr>
      <w:r w:rsidRPr="00B9644D">
        <w:rPr>
          <w:rFonts w:ascii="STIXGeneral-Regular" w:hAnsi="STIXGeneral-Regular"/>
          <w:color w:val="000000"/>
          <w:lang w:eastAsia="en-GB"/>
        </w:rPr>
        <w:lastRenderedPageBreak/>
        <w:drawing>
          <wp:inline distT="0" distB="0" distL="0" distR="0" wp14:anchorId="2263257A" wp14:editId="50A17291">
            <wp:extent cx="5716905" cy="3418840"/>
            <wp:effectExtent l="0" t="0" r="0" b="0"/>
            <wp:docPr id="2" name="Picture 2" descr="https://static-01.hindawi.com/articles/ijas/volume-2013/264046/figures/264046.fi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01.hindawi.com/articles/ijas/volume-2013/264046/figures/264046.fig.00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6905" cy="3418840"/>
                    </a:xfrm>
                    <a:prstGeom prst="rect">
                      <a:avLst/>
                    </a:prstGeom>
                    <a:noFill/>
                    <a:ln>
                      <a:noFill/>
                    </a:ln>
                  </pic:spPr>
                </pic:pic>
              </a:graphicData>
            </a:graphic>
          </wp:inline>
        </w:drawing>
      </w:r>
      <w:r w:rsidRPr="00B9644D">
        <w:rPr>
          <w:rFonts w:ascii="STIXGeneral-Regular" w:hAnsi="STIXGeneral-Regular"/>
          <w:color w:val="000000"/>
          <w:lang w:bidi="he-IL"/>
        </w:rPr>
        <w:br/>
      </w:r>
      <w:commentRangeStart w:id="1017"/>
      <w:r w:rsidRPr="00B9644D">
        <w:rPr>
          <w:b/>
          <w:bCs/>
          <w:lang w:bidi="he-IL"/>
        </w:rPr>
        <w:t>Figure 4</w:t>
      </w:r>
      <w:r w:rsidRPr="00B9644D">
        <w:rPr>
          <w:lang w:bidi="he-IL"/>
        </w:rPr>
        <w:t xml:space="preserve"> </w:t>
      </w:r>
      <w:commentRangeEnd w:id="1017"/>
      <w:r w:rsidR="005740E6" w:rsidRPr="00B9644D">
        <w:rPr>
          <w:rStyle w:val="CommentReference"/>
        </w:rPr>
        <w:commentReference w:id="1017"/>
      </w:r>
      <w:r w:rsidRPr="00B9644D">
        <w:rPr>
          <w:lang w:bidi="he-IL"/>
        </w:rPr>
        <w:t xml:space="preserve">Monthly </w:t>
      </w:r>
      <w:ins w:id="1018" w:author="Author">
        <w:r w:rsidR="007C2C20" w:rsidRPr="00B9644D">
          <w:rPr>
            <w:lang w:bidi="he-IL"/>
          </w:rPr>
          <w:t xml:space="preserve">relative </w:t>
        </w:r>
      </w:ins>
      <w:r w:rsidRPr="00B9644D">
        <w:rPr>
          <w:lang w:bidi="he-IL"/>
        </w:rPr>
        <w:t>humidity variation between July 2010 and June 2011</w:t>
      </w:r>
      <w:ins w:id="1019" w:author="Author">
        <w:r w:rsidR="005740E6" w:rsidRPr="00B9644D">
          <w:rPr>
            <w:lang w:bidi="he-IL"/>
          </w:rPr>
          <w:t xml:space="preserve"> in North Chennai</w:t>
        </w:r>
      </w:ins>
      <w:r w:rsidRPr="00B9644D">
        <w:rPr>
          <w:lang w:bidi="he-IL"/>
        </w:rPr>
        <w:t>.</w:t>
      </w:r>
    </w:p>
    <w:p w14:paraId="3FAD5EFA" w14:textId="73927188" w:rsidR="004B268E" w:rsidRPr="00B9644D" w:rsidRDefault="004B268E" w:rsidP="00BE02FD">
      <w:r w:rsidRPr="00B9644D">
        <w:br w:type="page"/>
      </w:r>
    </w:p>
    <w:p w14:paraId="1B83A2A3" w14:textId="4D031286" w:rsidR="004B268E" w:rsidRPr="00B9644D" w:rsidRDefault="004B268E" w:rsidP="004B268E">
      <w:pPr>
        <w:pStyle w:val="ParagraphText"/>
        <w:rPr>
          <w:lang w:bidi="he-IL"/>
        </w:rPr>
      </w:pPr>
      <w:r w:rsidRPr="00B9644D">
        <w:rPr>
          <w:lang w:eastAsia="en-GB"/>
        </w:rPr>
        <w:lastRenderedPageBreak/>
        <w:drawing>
          <wp:inline distT="0" distB="0" distL="0" distR="0" wp14:anchorId="2403131F" wp14:editId="25013FD0">
            <wp:extent cx="5716905" cy="4810760"/>
            <wp:effectExtent l="0" t="0" r="0" b="8890"/>
            <wp:docPr id="1" name="Picture 1" descr="https://static-01.hindawi.com/articles/ijas/volume-2013/264046/figures/264046.fig.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1.hindawi.com/articles/ijas/volume-2013/264046/figures/264046.fig.0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6905" cy="4810760"/>
                    </a:xfrm>
                    <a:prstGeom prst="rect">
                      <a:avLst/>
                    </a:prstGeom>
                    <a:noFill/>
                    <a:ln>
                      <a:noFill/>
                    </a:ln>
                  </pic:spPr>
                </pic:pic>
              </a:graphicData>
            </a:graphic>
          </wp:inline>
        </w:drawing>
      </w:r>
      <w:r w:rsidRPr="00B9644D">
        <w:rPr>
          <w:lang w:bidi="he-IL"/>
        </w:rPr>
        <w:br/>
      </w:r>
      <w:commentRangeStart w:id="1020"/>
      <w:r w:rsidRPr="00B9644D">
        <w:rPr>
          <w:b/>
          <w:bCs/>
          <w:lang w:bidi="he-IL"/>
        </w:rPr>
        <w:t>Figure 5</w:t>
      </w:r>
      <w:r w:rsidRPr="00B9644D">
        <w:rPr>
          <w:lang w:bidi="he-IL"/>
        </w:rPr>
        <w:t xml:space="preserve"> </w:t>
      </w:r>
      <w:commentRangeEnd w:id="1020"/>
      <w:r w:rsidR="007C2C20" w:rsidRPr="00B9644D">
        <w:rPr>
          <w:rStyle w:val="CommentReference"/>
        </w:rPr>
        <w:commentReference w:id="1020"/>
      </w:r>
      <w:r w:rsidRPr="00B9644D">
        <w:rPr>
          <w:lang w:bidi="he-IL"/>
        </w:rPr>
        <w:t>Correlation</w:t>
      </w:r>
      <w:ins w:id="1021" w:author="Author">
        <w:r w:rsidR="007C2C20" w:rsidRPr="00B9644D">
          <w:rPr>
            <w:lang w:bidi="he-IL"/>
          </w:rPr>
          <w:t>s</w:t>
        </w:r>
      </w:ins>
      <w:r w:rsidRPr="00B9644D">
        <w:rPr>
          <w:lang w:bidi="he-IL"/>
        </w:rPr>
        <w:t xml:space="preserve"> between relative humidity and SO</w:t>
      </w:r>
      <w:r w:rsidRPr="00B9644D">
        <w:rPr>
          <w:vertAlign w:val="subscript"/>
          <w:lang w:bidi="he-IL"/>
          <w:rPrChange w:id="1022" w:author="Author">
            <w:rPr>
              <w:lang w:bidi="he-IL"/>
            </w:rPr>
          </w:rPrChange>
        </w:rPr>
        <w:t>2</w:t>
      </w:r>
      <w:r w:rsidRPr="00B9644D">
        <w:rPr>
          <w:lang w:bidi="he-IL"/>
        </w:rPr>
        <w:t>, NO</w:t>
      </w:r>
      <w:r w:rsidRPr="00B9644D">
        <w:rPr>
          <w:vertAlign w:val="subscript"/>
          <w:lang w:bidi="he-IL"/>
          <w:rPrChange w:id="1023" w:author="Author">
            <w:rPr>
              <w:lang w:bidi="he-IL"/>
            </w:rPr>
          </w:rPrChange>
        </w:rPr>
        <w:t>x</w:t>
      </w:r>
      <w:r w:rsidRPr="00B9644D">
        <w:rPr>
          <w:lang w:bidi="he-IL"/>
        </w:rPr>
        <w:t>, RSPM, and SPM</w:t>
      </w:r>
      <w:ins w:id="1024" w:author="Author">
        <w:r w:rsidR="007C2C20" w:rsidRPr="00B9644D">
          <w:rPr>
            <w:lang w:bidi="he-IL"/>
          </w:rPr>
          <w:t xml:space="preserve"> in North </w:t>
        </w:r>
        <w:r w:rsidR="0073253D" w:rsidRPr="00B9644D">
          <w:rPr>
            <w:lang w:bidi="he-IL"/>
          </w:rPr>
          <w:t>Chennai</w:t>
        </w:r>
      </w:ins>
      <w:r w:rsidRPr="00B9644D">
        <w:rPr>
          <w:lang w:bidi="he-IL"/>
        </w:rPr>
        <w:t>.</w:t>
      </w:r>
    </w:p>
    <w:p w14:paraId="541A5488" w14:textId="77777777" w:rsidR="001C7BF8" w:rsidRPr="00B9644D" w:rsidRDefault="001C7BF8" w:rsidP="00BE02FD"/>
    <w:sectPr w:rsidR="001C7BF8" w:rsidRPr="00B9644D" w:rsidSect="00CA79DC">
      <w:pgSz w:w="11906" w:h="16838"/>
      <w:pgMar w:top="1440" w:right="1440" w:bottom="1440" w:left="1440" w:header="706" w:footer="706"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0AC2FD41" w14:textId="6118101B" w:rsidR="00281CC9" w:rsidRDefault="00281CC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B9644D">
        <w:t>Thank you for using our service. I have thoroughly checked your manuscript for good use of English, focusing on spelling, punctuation and grammar, and sentence structure. Please carefully check my changes and comments prior to submission to your target journal</w:t>
      </w:r>
      <w:r w:rsidR="00B9644D" w:rsidRPr="00B9644D">
        <w:t xml:space="preserve">. </w:t>
      </w:r>
    </w:p>
  </w:comment>
  <w:comment w:id="1" w:author="Author" w:initials="A">
    <w:p w14:paraId="4AFF8343" w14:textId="75706BD2" w:rsidR="00281CC9" w:rsidRDefault="00281CC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B9644D">
        <w:t>Please note that I have used the serial comma throughout, as is common in American English, and which helps ensure clarity in complex sentence structures</w:t>
      </w:r>
      <w:r w:rsidR="00B9644D" w:rsidRPr="00B9644D">
        <w:t xml:space="preserve">. </w:t>
      </w:r>
    </w:p>
  </w:comment>
  <w:comment w:id="3" w:author="Author" w:initials="A">
    <w:p w14:paraId="4832E911" w14:textId="0F3C19D7" w:rsidR="00281CC9" w:rsidRDefault="00281CC9">
      <w:pPr>
        <w:pStyle w:val="CommentText"/>
      </w:pPr>
      <w:r>
        <w:rPr>
          <w:rStyle w:val="CommentReference"/>
        </w:rPr>
        <w:annotationRef/>
      </w:r>
      <w:r w:rsidRPr="00B9644D">
        <w:t>Please note that I have added this detail to your title to ensure specificity to your study.</w:t>
      </w:r>
    </w:p>
  </w:comment>
  <w:comment w:id="7" w:author="Author" w:initials="A">
    <w:p w14:paraId="4CB61392" w14:textId="1D1551A0" w:rsidR="00281CC9" w:rsidRDefault="00281CC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B9644D">
        <w:t>Please ensure that you insert full author names and affiliations here. This includes postal addresses and email addresses. Please also indicate the corresponding author</w:t>
      </w:r>
      <w:r w:rsidR="00B9644D" w:rsidRPr="00B9644D">
        <w:t xml:space="preserve">. </w:t>
      </w:r>
    </w:p>
  </w:comment>
  <w:comment w:id="8" w:author="Author" w:initials="A">
    <w:p w14:paraId="00630B36" w14:textId="3F344487" w:rsidR="00281CC9" w:rsidRDefault="00281CC9">
      <w:pPr>
        <w:pStyle w:val="CommentText"/>
      </w:pPr>
      <w:r>
        <w:rPr>
          <w:rStyle w:val="CommentReference"/>
        </w:rPr>
        <w:annotationRef/>
      </w:r>
      <w:r w:rsidRPr="00B9644D">
        <w:t xml:space="preserve">The abstract complies with the </w:t>
      </w:r>
      <w:r w:rsidR="00765EB6" w:rsidRPr="00B9644D">
        <w:t>250-word</w:t>
      </w:r>
      <w:r w:rsidRPr="00B9644D">
        <w:t xml:space="preserve"> limit specified by the target journal.</w:t>
      </w:r>
    </w:p>
  </w:comment>
  <w:comment w:id="10" w:author="Author" w:initials="A">
    <w:p w14:paraId="3446B950" w14:textId="37E95E8C" w:rsidR="00281CC9" w:rsidRDefault="00281CC9">
      <w:pPr>
        <w:pStyle w:val="CommentText"/>
      </w:pPr>
      <w:r>
        <w:rPr>
          <w:rStyle w:val="CommentReference"/>
        </w:rPr>
        <w:annotationRef/>
      </w:r>
      <w:r w:rsidRPr="00B9644D">
        <w:t>Please fully define abbreviations the first time they are used in the abstract</w:t>
      </w:r>
      <w:r w:rsidR="00B9644D" w:rsidRPr="00B9644D">
        <w:t xml:space="preserve">. </w:t>
      </w:r>
    </w:p>
  </w:comment>
  <w:comment w:id="57" w:author="Author" w:initials="A">
    <w:p w14:paraId="03ACD18F" w14:textId="77777777" w:rsidR="00281CC9" w:rsidRPr="00B9644D" w:rsidRDefault="00281CC9">
      <w:pPr>
        <w:pStyle w:val="CommentText"/>
      </w:pPr>
      <w:r>
        <w:rPr>
          <w:rStyle w:val="CommentReference"/>
        </w:rPr>
        <w:annotationRef/>
      </w:r>
      <w:r w:rsidRPr="00B9644D">
        <w:t xml:space="preserve">Please note that the specific meaning of this statement is currently unclear. </w:t>
      </w:r>
    </w:p>
    <w:p w14:paraId="32422957" w14:textId="5D70E0C7" w:rsidR="00281CC9" w:rsidRDefault="00281CC9">
      <w:pPr>
        <w:pStyle w:val="CommentText"/>
      </w:pPr>
      <w:r w:rsidRPr="00B9644D">
        <w:t xml:space="preserve">Please consider being more specific about what </w:t>
      </w:r>
      <w:r w:rsidR="00B921A7">
        <w:t>“</w:t>
      </w:r>
      <w:r w:rsidRPr="00B9644D">
        <w:t>range</w:t>
      </w:r>
      <w:r w:rsidR="00B921A7">
        <w:t>”</w:t>
      </w:r>
      <w:r w:rsidRPr="00B9644D">
        <w:t xml:space="preserve"> you are referring to, e.g., “</w:t>
      </w:r>
      <w:r w:rsidRPr="00B9644D">
        <w:rPr>
          <w:b/>
        </w:rPr>
        <w:t>diurnal</w:t>
      </w:r>
      <w:r w:rsidRPr="00B9644D">
        <w:t xml:space="preserve"> temperature ranges” or something else</w:t>
      </w:r>
      <w:r w:rsidR="00B9644D" w:rsidRPr="00B9644D">
        <w:t xml:space="preserve">? </w:t>
      </w:r>
    </w:p>
  </w:comment>
  <w:comment w:id="61" w:author="Author" w:initials="A">
    <w:p w14:paraId="426856A1" w14:textId="2FA13896" w:rsidR="00281CC9" w:rsidRDefault="00281CC9">
      <w:pPr>
        <w:pStyle w:val="CommentText"/>
      </w:pPr>
      <w:r>
        <w:rPr>
          <w:rStyle w:val="CommentReference"/>
        </w:rPr>
        <w:annotationRef/>
      </w:r>
      <w:r w:rsidRPr="00B9644D">
        <w:t>Please note that the original text here was a little ambiguous in meaning. Please check that my revision conveys your original intended meaning</w:t>
      </w:r>
      <w:r w:rsidR="00B9644D" w:rsidRPr="00B9644D">
        <w:t xml:space="preserve">. </w:t>
      </w:r>
    </w:p>
  </w:comment>
  <w:comment w:id="108" w:author="Author" w:initials="A">
    <w:p w14:paraId="7F5D51CA" w14:textId="77777777" w:rsidR="00281CC9" w:rsidRPr="00B9644D" w:rsidRDefault="00281CC9" w:rsidP="0098724D">
      <w:pPr>
        <w:pStyle w:val="ParagraphText"/>
      </w:pPr>
      <w:r>
        <w:rPr>
          <w:rStyle w:val="CommentReference"/>
        </w:rPr>
        <w:annotationRef/>
      </w:r>
      <w:r w:rsidRPr="00B9644D">
        <w:t>Please consider providing a significance statement for this journal, which is optional.</w:t>
      </w:r>
    </w:p>
    <w:p w14:paraId="33BAC819" w14:textId="1DDB411A" w:rsidR="00281CC9" w:rsidRPr="00B9644D" w:rsidRDefault="00281CC9" w:rsidP="0098724D">
      <w:pPr>
        <w:pStyle w:val="ParagraphText"/>
      </w:pPr>
      <w:r w:rsidRPr="00B9644D">
        <w:t xml:space="preserve">This should be fewer than 120 words and provide a plain language summary suitable for wider readership that provides additional context for why the work is relevant to science and society. </w:t>
      </w:r>
    </w:p>
    <w:p w14:paraId="2F647790" w14:textId="702DF62E" w:rsidR="00281CC9" w:rsidRPr="00B9644D" w:rsidRDefault="00281CC9" w:rsidP="0098724D">
      <w:pPr>
        <w:pStyle w:val="CommentText"/>
        <w:ind w:firstLine="0"/>
      </w:pPr>
      <w:r w:rsidRPr="00B9644D">
        <w:t>Some additional guidelines can be found here:</w:t>
      </w:r>
    </w:p>
    <w:p w14:paraId="392EDD67" w14:textId="27176375" w:rsidR="00281CC9" w:rsidRDefault="00281CC9" w:rsidP="0098724D">
      <w:pPr>
        <w:pStyle w:val="CommentText"/>
        <w:ind w:firstLine="0"/>
      </w:pPr>
      <w:hyperlink r:id="rId1" w:history="1">
        <w:r w:rsidRPr="00B9644D">
          <w:rPr>
            <w:rStyle w:val="Hyperlink"/>
          </w:rPr>
          <w:t>https://www.ametsoc.org/index.cfm/ams/publications/authors/journal-and-bams-authors/significance-statements/</w:t>
        </w:r>
      </w:hyperlink>
      <w:r w:rsidRPr="00B9644D">
        <w:t xml:space="preserve">   </w:t>
      </w:r>
    </w:p>
  </w:comment>
  <w:comment w:id="140" w:author="Author" w:initials="A">
    <w:p w14:paraId="750DFAE3" w14:textId="6546593C" w:rsidR="00281CC9" w:rsidRDefault="00281CC9">
      <w:pPr>
        <w:pStyle w:val="CommentText"/>
      </w:pPr>
      <w:r>
        <w:rPr>
          <w:rStyle w:val="CommentReference"/>
        </w:rPr>
        <w:annotationRef/>
      </w:r>
      <w:r w:rsidRPr="00B9644D">
        <w:t>I have revised the in-text citations from numbered to author-date style, as required by the journal. Since the references are excluded from the edit, I have not reordered the references in the list; however, please ensure that the reference list is formatted following the journal requirements prior to submission</w:t>
      </w:r>
      <w:r w:rsidR="00B9644D" w:rsidRPr="00B9644D">
        <w:t xml:space="preserve">. </w:t>
      </w:r>
    </w:p>
  </w:comment>
  <w:comment w:id="158" w:author="Author" w:initials="A">
    <w:p w14:paraId="2BE1A81D" w14:textId="5D590DFF" w:rsidR="00281CC9" w:rsidRDefault="00281CC9">
      <w:pPr>
        <w:pStyle w:val="CommentText"/>
      </w:pPr>
      <w:r>
        <w:rPr>
          <w:rStyle w:val="CommentReference"/>
        </w:rPr>
        <w:annotationRef/>
      </w:r>
      <w:r w:rsidRPr="00B9644D">
        <w:t xml:space="preserve">Here is an example of where it was possible to greatly improve the readability and clarity of the text by simplifying the language and removing unnecessary words. </w:t>
      </w:r>
    </w:p>
  </w:comment>
  <w:comment w:id="171" w:author="Author" w:initials="A">
    <w:p w14:paraId="758787E1" w14:textId="0F58E811" w:rsidR="00281CC9" w:rsidRDefault="00281CC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B9644D">
        <w:t>Here is an example of where I inserted a connecting word or phrase to help improve the flow of information between sentences and paragraphs</w:t>
      </w:r>
      <w:r w:rsidR="00B9644D" w:rsidRPr="00B9644D">
        <w:t xml:space="preserve">. </w:t>
      </w:r>
    </w:p>
  </w:comment>
  <w:comment w:id="293" w:author="Author" w:initials="A">
    <w:p w14:paraId="20C5EF84" w14:textId="2B32F4CA" w:rsidR="00281CC9" w:rsidRDefault="00281CC9">
      <w:pPr>
        <w:pStyle w:val="CommentText"/>
      </w:pPr>
      <w:r>
        <w:rPr>
          <w:rStyle w:val="CommentReference"/>
        </w:rPr>
        <w:annotationRef/>
      </w:r>
      <w:r w:rsidRPr="00B9644D">
        <w:t>Please note that in certain cases, such as this one, I have changed the citation style to include the names of the authors as part of the running text (rather than placing a citation at the end of a sentence). This helps impart a more academic tone to the writing</w:t>
      </w:r>
      <w:r w:rsidR="00B9644D" w:rsidRPr="00B9644D">
        <w:t xml:space="preserve">. </w:t>
      </w:r>
    </w:p>
  </w:comment>
  <w:comment w:id="317" w:author="Author" w:initials="A">
    <w:p w14:paraId="66CBC6F3" w14:textId="74416F95" w:rsidR="00281CC9" w:rsidRDefault="00281CC9">
      <w:pPr>
        <w:pStyle w:val="CommentText"/>
      </w:pPr>
      <w:r>
        <w:rPr>
          <w:rStyle w:val="CommentReference"/>
        </w:rPr>
        <w:annotationRef/>
      </w:r>
      <w:r w:rsidRPr="00B9644D">
        <w:t xml:space="preserve">Please note that as this section of text referred to the same source, I have simplified the language and combined the sentences using altered punctuation. This helps ensure a logical flow of ideas. </w:t>
      </w:r>
    </w:p>
  </w:comment>
  <w:comment w:id="371" w:author="Author" w:initials="A">
    <w:p w14:paraId="728C2E38" w14:textId="36633FDE" w:rsidR="00281CC9" w:rsidRDefault="00281CC9">
      <w:pPr>
        <w:pStyle w:val="CommentText"/>
      </w:pPr>
      <w:r>
        <w:rPr>
          <w:rStyle w:val="CommentReference"/>
        </w:rPr>
        <w:annotationRef/>
      </w:r>
      <w:r w:rsidRPr="00B9644D">
        <w:t xml:space="preserve">Please note that Section 2 (including Table 1) has </w:t>
      </w:r>
      <w:r w:rsidRPr="00B9644D">
        <w:rPr>
          <w:b/>
        </w:rPr>
        <w:t>not</w:t>
      </w:r>
      <w:r w:rsidRPr="00B9644D">
        <w:t xml:space="preserve"> been edited, as per your instructions</w:t>
      </w:r>
      <w:r w:rsidR="00B9644D" w:rsidRPr="00B9644D">
        <w:t xml:space="preserve">. </w:t>
      </w:r>
    </w:p>
  </w:comment>
  <w:comment w:id="434" w:author="Author" w:initials="A">
    <w:p w14:paraId="42DB07C8" w14:textId="4D7EED2F" w:rsidR="00281CC9" w:rsidRDefault="00281CC9">
      <w:pPr>
        <w:pStyle w:val="CommentText"/>
      </w:pPr>
      <w:r>
        <w:rPr>
          <w:rStyle w:val="CommentReference"/>
        </w:rPr>
        <w:annotationRef/>
      </w:r>
      <w:r w:rsidRPr="00B9644D">
        <w:t>Please note that I have removed some text here that was superfluous to the points being discussed. This helps keep focus on your data and your results</w:t>
      </w:r>
      <w:r w:rsidR="00B9644D" w:rsidRPr="00B9644D">
        <w:t xml:space="preserve">. </w:t>
      </w:r>
    </w:p>
  </w:comment>
  <w:comment w:id="470" w:author="Author" w:initials="A">
    <w:p w14:paraId="7ED494B6" w14:textId="4924662D" w:rsidR="00281CC9" w:rsidRDefault="00281CC9">
      <w:pPr>
        <w:pStyle w:val="CommentText"/>
      </w:pPr>
      <w:r>
        <w:rPr>
          <w:rStyle w:val="CommentReference"/>
        </w:rPr>
        <w:annotationRef/>
      </w:r>
      <w:r w:rsidRPr="00B9644D">
        <w:t>Please note that these two sentences appear to be contradictory. The first states that summer thermal maxima enhance vertical mixing; the second states that summer sea breezes minimize vertical mixing. Please check these statements, and if both are correct, clarify the implications of this</w:t>
      </w:r>
      <w:r w:rsidR="00B9644D" w:rsidRPr="00B9644D">
        <w:t xml:space="preserve">. </w:t>
      </w:r>
    </w:p>
  </w:comment>
  <w:comment w:id="558" w:author="Author" w:initials="A">
    <w:p w14:paraId="752BC2C0" w14:textId="20AF97F7" w:rsidR="00281CC9" w:rsidRDefault="00281CC9">
      <w:pPr>
        <w:pStyle w:val="CommentText"/>
      </w:pPr>
      <w:r>
        <w:rPr>
          <w:rStyle w:val="CommentReference"/>
        </w:rPr>
        <w:annotationRef/>
      </w:r>
      <w:r w:rsidRPr="00B9644D">
        <w:t xml:space="preserve">Please note that this statement is currently unclear as the two ranges stated above for these seasons are exactly the same (22–33.4 °C) whereas here it is stated that one was lower. Please check this. </w:t>
      </w:r>
    </w:p>
  </w:comment>
  <w:comment w:id="563" w:author="Author" w:initials="A">
    <w:p w14:paraId="2E8C387E" w14:textId="77777777" w:rsidR="00281CC9" w:rsidRPr="00B9644D" w:rsidRDefault="00281CC9" w:rsidP="0023350F">
      <w:pPr>
        <w:pStyle w:val="CommentText"/>
      </w:pPr>
      <w:r>
        <w:rPr>
          <w:rStyle w:val="CommentReference"/>
        </w:rPr>
        <w:annotationRef/>
      </w:r>
      <w:r w:rsidRPr="00B9644D">
        <w:t>Please note that in certain cases, such as this one, I have added more cautious language where you are making inferences rather than commenting on processes/ variables that were directly measured as part of the study. This is to ensure that your statements are as accurate as possible.</w:t>
      </w:r>
    </w:p>
    <w:p w14:paraId="7F1F8F9B" w14:textId="54600A65" w:rsidR="00281CC9" w:rsidRDefault="00281CC9" w:rsidP="0023350F">
      <w:pPr>
        <w:pStyle w:val="CommentText"/>
      </w:pPr>
      <w:r w:rsidRPr="00B9644D">
        <w:t>In this case, mixing heights were not measured but you are inferring them based on measured temperature.</w:t>
      </w:r>
    </w:p>
  </w:comment>
  <w:comment w:id="569" w:author="Author" w:initials="A">
    <w:p w14:paraId="1E90DD19" w14:textId="5C2C3A3B" w:rsidR="00281CC9" w:rsidRPr="00B9644D" w:rsidRDefault="00281CC9">
      <w:pPr>
        <w:pStyle w:val="CommentText"/>
      </w:pPr>
      <w:r>
        <w:rPr>
          <w:rStyle w:val="CommentReference"/>
        </w:rPr>
        <w:annotationRef/>
      </w:r>
      <w:r w:rsidRPr="00B9644D">
        <w:t xml:space="preserve">Please note that the causal link between lower vertical mixing and the correlation between temperature and pollutants is not immediately clear without further explanation of the mechanisms involved. Please consider being more specific by explaining how these variables are linked based on your data. </w:t>
      </w:r>
    </w:p>
    <w:p w14:paraId="0B9EDDD1" w14:textId="3568E353" w:rsidR="00281CC9" w:rsidRDefault="00281CC9">
      <w:pPr>
        <w:pStyle w:val="CommentText"/>
      </w:pPr>
      <w:r w:rsidRPr="00B9644D">
        <w:t xml:space="preserve">For example, are you suggesting that </w:t>
      </w:r>
      <w:r w:rsidRPr="00B9644D">
        <w:rPr>
          <w:b/>
          <w:i/>
        </w:rPr>
        <w:t>the dispersal of pollutants</w:t>
      </w:r>
      <w:r w:rsidRPr="00B9644D">
        <w:t xml:space="preserve"> is reduced during the post-monsoon season due to weakened and shallower vertical mixing? </w:t>
      </w:r>
    </w:p>
  </w:comment>
  <w:comment w:id="702" w:author="Author" w:initials="A">
    <w:p w14:paraId="3C7A4636" w14:textId="73C4F1EF" w:rsidR="00281CC9" w:rsidRDefault="00281CC9">
      <w:pPr>
        <w:pStyle w:val="CommentText"/>
      </w:pPr>
      <w:r>
        <w:rPr>
          <w:rStyle w:val="CommentReference"/>
        </w:rPr>
        <w:annotationRef/>
      </w:r>
      <w:r w:rsidRPr="00B9644D">
        <w:t xml:space="preserve">To strengthen your use of comparative examples from the literature, please consider providing more specific detail from these studies. Here, for example, it would help to know the timescale over which Jayaraman (2007) made these observations, i.e., what year(s) was the study conducted? And to enable comparison with your data, what was the r-value of this </w:t>
      </w:r>
      <w:r w:rsidR="00B921A7">
        <w:t>“</w:t>
      </w:r>
      <w:r w:rsidRPr="00B9644D">
        <w:t>positive and significant</w:t>
      </w:r>
      <w:r w:rsidR="00B921A7">
        <w:t>”</w:t>
      </w:r>
      <w:r w:rsidRPr="00B9644D">
        <w:t xml:space="preserve"> correlation reported by Jayaraman</w:t>
      </w:r>
      <w:proofErr w:type="gramStart"/>
      <w:r w:rsidRPr="00B9644D">
        <w:t xml:space="preserve">?  </w:t>
      </w:r>
      <w:proofErr w:type="gramEnd"/>
    </w:p>
  </w:comment>
  <w:comment w:id="800" w:author="Author" w:initials="A">
    <w:p w14:paraId="6C5C2858" w14:textId="702FD544" w:rsidR="00281CC9" w:rsidRDefault="00281CC9">
      <w:pPr>
        <w:pStyle w:val="CommentText"/>
      </w:pPr>
      <w:r>
        <w:rPr>
          <w:rStyle w:val="CommentReference"/>
        </w:rPr>
        <w:annotationRef/>
      </w:r>
      <w:r w:rsidRPr="00B9644D">
        <w:t xml:space="preserve">Here is an example of where it was possible to simplify the text by removing unnecessary words and phrases and removing repetition. This helps ensure clarity and conciseness in the writing. </w:t>
      </w:r>
    </w:p>
  </w:comment>
  <w:comment w:id="855" w:author="Author" w:initials="A">
    <w:p w14:paraId="6D3E61C4" w14:textId="4B356109" w:rsidR="00281CC9" w:rsidRDefault="00281CC9">
      <w:pPr>
        <w:pStyle w:val="CommentText"/>
      </w:pPr>
      <w:r>
        <w:rPr>
          <w:rStyle w:val="CommentReference"/>
        </w:rPr>
        <w:annotationRef/>
      </w:r>
      <w:r w:rsidRPr="00B9644D">
        <w:t xml:space="preserve">I have removed a sentence here that repeated information provided in the preceding sentences. This helps avoid redundancy in the writing. </w:t>
      </w:r>
    </w:p>
  </w:comment>
  <w:comment w:id="859" w:author="Author" w:initials="A">
    <w:p w14:paraId="7E0DE0DA" w14:textId="61970051" w:rsidR="00281CC9" w:rsidRDefault="00281CC9">
      <w:pPr>
        <w:pStyle w:val="CommentText"/>
      </w:pPr>
      <w:r>
        <w:rPr>
          <w:rStyle w:val="CommentReference"/>
        </w:rPr>
        <w:annotationRef/>
      </w:r>
      <w:r w:rsidRPr="00B9644D">
        <w:t xml:space="preserve">Please note that the for this comparison to be meaningful, please state </w:t>
      </w:r>
      <w:r w:rsidRPr="00B9644D">
        <w:rPr>
          <w:i/>
          <w:iCs/>
        </w:rPr>
        <w:t>where</w:t>
      </w:r>
      <w:r w:rsidRPr="00B9644D">
        <w:t xml:space="preserve"> and </w:t>
      </w:r>
      <w:r w:rsidRPr="00B9644D">
        <w:rPr>
          <w:i/>
          <w:iCs/>
        </w:rPr>
        <w:t>when</w:t>
      </w:r>
      <w:r w:rsidRPr="00B9644D">
        <w:t xml:space="preserve"> this study was undertaken.</w:t>
      </w:r>
    </w:p>
  </w:comment>
  <w:comment w:id="857" w:author="Author" w:initials="A">
    <w:p w14:paraId="5701F455" w14:textId="6013E951" w:rsidR="00281CC9" w:rsidRDefault="00281CC9">
      <w:pPr>
        <w:pStyle w:val="CommentText"/>
      </w:pPr>
      <w:r>
        <w:rPr>
          <w:rStyle w:val="CommentReference"/>
        </w:rPr>
        <w:annotationRef/>
      </w:r>
      <w:r w:rsidRPr="00B9644D">
        <w:t>Please note that in this section and paragraph discussing the influence of relative humidity, it would help to clarify the relevance of relative humidity with respect to the findings of Bathmanaban (2010) here, i.e., how do these findings of Bathmanaban help explain relationships between humidity and particulate concentrations being discussed in this paragraph?</w:t>
      </w:r>
    </w:p>
  </w:comment>
  <w:comment w:id="959" w:author="Author" w:initials="A">
    <w:p w14:paraId="0C5C76C4" w14:textId="1D792232" w:rsidR="00281CC9" w:rsidRDefault="00281CC9">
      <w:pPr>
        <w:pStyle w:val="CommentText"/>
      </w:pPr>
      <w:r>
        <w:rPr>
          <w:rStyle w:val="CommentReference"/>
        </w:rPr>
        <w:annotationRef/>
      </w:r>
      <w:r w:rsidRPr="00B9644D">
        <w:t xml:space="preserve">Please consider being specific here to ensure clarity, for example do you mean “higher </w:t>
      </w:r>
      <w:r w:rsidRPr="00B9644D">
        <w:rPr>
          <w:b/>
          <w:bCs/>
        </w:rPr>
        <w:t>diurnal</w:t>
      </w:r>
      <w:r w:rsidRPr="00B9644D">
        <w:t xml:space="preserve"> temperature ranges” or something else?</w:t>
      </w:r>
    </w:p>
  </w:comment>
  <w:comment w:id="1004" w:author="Author" w:initials="A">
    <w:p w14:paraId="13F52432" w14:textId="77777777" w:rsidR="00281CC9" w:rsidRPr="00B9644D" w:rsidRDefault="00281CC9">
      <w:pPr>
        <w:pStyle w:val="CommentText"/>
      </w:pPr>
      <w:r>
        <w:rPr>
          <w:rStyle w:val="CommentReference"/>
        </w:rPr>
        <w:annotationRef/>
      </w:r>
      <w:r w:rsidRPr="00B9644D">
        <w:t xml:space="preserve">Please note that the reference list has </w:t>
      </w:r>
      <w:r w:rsidRPr="00B9644D">
        <w:rPr>
          <w:b/>
          <w:bCs/>
        </w:rPr>
        <w:t>not</w:t>
      </w:r>
      <w:r w:rsidRPr="00B9644D">
        <w:t xml:space="preserve"> been checked or edited, as per your instructions but has been copied into this template from the original manuscript file. </w:t>
      </w:r>
    </w:p>
    <w:p w14:paraId="69BFB93C" w14:textId="3FBCE241" w:rsidR="00281CC9" w:rsidRDefault="00281CC9">
      <w:pPr>
        <w:pStyle w:val="CommentText"/>
      </w:pPr>
      <w:r w:rsidRPr="00B9644D">
        <w:t xml:space="preserve">Please note that the references should be formatted following the specific instructions of the target </w:t>
      </w:r>
      <w:r w:rsidR="00B9644D" w:rsidRPr="00B9644D">
        <w:t>journal and</w:t>
      </w:r>
      <w:r w:rsidRPr="00B9644D">
        <w:t xml:space="preserve"> should be arranged alphabetically</w:t>
      </w:r>
      <w:r w:rsidR="00B9644D" w:rsidRPr="00B9644D">
        <w:t xml:space="preserve">. </w:t>
      </w:r>
    </w:p>
  </w:comment>
  <w:comment w:id="1006" w:author="Author" w:initials="A">
    <w:p w14:paraId="508CC801" w14:textId="606C3344" w:rsidR="00281CC9" w:rsidRDefault="00281CC9">
      <w:pPr>
        <w:pStyle w:val="CommentText"/>
      </w:pPr>
      <w:r>
        <w:rPr>
          <w:rStyle w:val="CommentReference"/>
        </w:rPr>
        <w:annotationRef/>
      </w:r>
      <w:r w:rsidRPr="00B9644D">
        <w:t xml:space="preserve">Please note that Tables have </w:t>
      </w:r>
      <w:r w:rsidRPr="00B9644D">
        <w:rPr>
          <w:b/>
          <w:bCs/>
        </w:rPr>
        <w:t>not</w:t>
      </w:r>
      <w:r w:rsidRPr="00B9644D">
        <w:t xml:space="preserve"> been edited or formatted, as per your instructions</w:t>
      </w:r>
      <w:r w:rsidR="00B9644D" w:rsidRPr="00B9644D">
        <w:t xml:space="preserve">. </w:t>
      </w:r>
    </w:p>
  </w:comment>
  <w:comment w:id="1007" w:author="Author" w:initials="A">
    <w:p w14:paraId="3A6A0575" w14:textId="6F375E5B" w:rsidR="00281CC9" w:rsidRDefault="00281CC9">
      <w:pPr>
        <w:pStyle w:val="CommentText"/>
      </w:pPr>
      <w:r>
        <w:rPr>
          <w:rStyle w:val="CommentReference"/>
        </w:rPr>
        <w:annotationRef/>
      </w:r>
      <w:r w:rsidRPr="00B9644D">
        <w:t xml:space="preserve">Please note that for completeness, a scale bar and legend are required for Figure 1. Also, if the </w:t>
      </w:r>
      <w:r w:rsidR="00B921A7">
        <w:t>“</w:t>
      </w:r>
      <w:r w:rsidRPr="00B9644D">
        <w:t>CAAQMS</w:t>
      </w:r>
      <w:r w:rsidR="00B921A7">
        <w:t>”</w:t>
      </w:r>
      <w:r w:rsidRPr="00B9644D">
        <w:t xml:space="preserve"> labels indicate the monitoring stations, please clearly state this in the figure caption.</w:t>
      </w:r>
    </w:p>
  </w:comment>
  <w:comment w:id="1010" w:author="Author" w:initials="A">
    <w:p w14:paraId="00F559B9" w14:textId="0314CB09" w:rsidR="00281CC9" w:rsidRDefault="00281CC9" w:rsidP="00A9154D">
      <w:pPr>
        <w:pStyle w:val="CommentText"/>
        <w:ind w:firstLine="0"/>
      </w:pPr>
      <w:r>
        <w:rPr>
          <w:rStyle w:val="CommentReference"/>
        </w:rPr>
        <w:annotationRef/>
      </w:r>
      <w:r w:rsidRPr="00B9644D">
        <w:t xml:space="preserve">Following the journal’s formatting requirements, please remove the embedded </w:t>
      </w:r>
      <w:r w:rsidR="00B921A7">
        <w:t>“</w:t>
      </w:r>
      <w:r w:rsidRPr="00B9644D">
        <w:t>Variation of temperature</w:t>
      </w:r>
      <w:r w:rsidR="00B921A7">
        <w:t>”</w:t>
      </w:r>
      <w:r w:rsidRPr="00B9644D">
        <w:t xml:space="preserve"> heading from Figure 2.</w:t>
      </w:r>
    </w:p>
  </w:comment>
  <w:comment w:id="1012" w:author="Author" w:initials="A">
    <w:p w14:paraId="5BB04BB1" w14:textId="6999A64F" w:rsidR="00281CC9" w:rsidRPr="00B9644D" w:rsidRDefault="00281CC9">
      <w:pPr>
        <w:pStyle w:val="CommentText"/>
      </w:pPr>
      <w:r>
        <w:rPr>
          <w:rStyle w:val="CommentReference"/>
        </w:rPr>
        <w:annotationRef/>
      </w:r>
      <w:r w:rsidRPr="00B9644D">
        <w:t xml:space="preserve">Please provide more details in the Figure 3 caption so that these graphs can be fully interpreted. Specifically, please explain what the different symbols in the graphs mean. </w:t>
      </w:r>
    </w:p>
    <w:p w14:paraId="468E19BD" w14:textId="77777777" w:rsidR="00281CC9" w:rsidRPr="00B9644D" w:rsidRDefault="00281CC9">
      <w:pPr>
        <w:pStyle w:val="CommentText"/>
      </w:pPr>
    </w:p>
    <w:p w14:paraId="4017639E" w14:textId="1648A259" w:rsidR="00281CC9" w:rsidRPr="00B9644D" w:rsidRDefault="00281CC9">
      <w:pPr>
        <w:pStyle w:val="CommentText"/>
      </w:pPr>
      <w:r w:rsidRPr="00B9644D">
        <w:t>Please also note that it appears your correlation lines are based on three temperature datapoints. Please consider whether this is appropriate for the accurate interpretation of these data and regression, as this will likely be commented on by the peer reviewers.</w:t>
      </w:r>
    </w:p>
    <w:p w14:paraId="5BD021D3" w14:textId="77777777" w:rsidR="00281CC9" w:rsidRPr="00B9644D" w:rsidRDefault="00281CC9">
      <w:pPr>
        <w:pStyle w:val="CommentText"/>
      </w:pPr>
    </w:p>
    <w:p w14:paraId="753C4D9B" w14:textId="27A528C4" w:rsidR="00281CC9" w:rsidRPr="00B9644D" w:rsidRDefault="00281CC9">
      <w:pPr>
        <w:pStyle w:val="CommentText"/>
      </w:pPr>
      <w:r w:rsidRPr="00B9644D">
        <w:t>Please note the formatting error in the legends at the bottom of the figures, specifically the unnecessary space in “(RSPM ug/m</w:t>
      </w:r>
      <w:r w:rsidRPr="00B9644D">
        <w:rPr>
          <w:vertAlign w:val="superscript"/>
        </w:rPr>
        <w:t>3</w:t>
      </w:r>
      <w:r w:rsidRPr="00B9644D">
        <w:t>) …” in both cases.</w:t>
      </w:r>
    </w:p>
    <w:p w14:paraId="48B26977" w14:textId="77777777" w:rsidR="00281CC9" w:rsidRPr="00B9644D" w:rsidRDefault="00281CC9">
      <w:pPr>
        <w:pStyle w:val="CommentText"/>
      </w:pPr>
    </w:p>
    <w:p w14:paraId="2C35DB4A" w14:textId="6DA53A50" w:rsidR="00281CC9" w:rsidRDefault="00281CC9">
      <w:pPr>
        <w:pStyle w:val="CommentText"/>
      </w:pPr>
      <w:r w:rsidRPr="00B9644D">
        <w:t xml:space="preserve">Finally, as embedded figure titles are not permitted by the journal, please remove all the embedded titles and replace with (a), (b), (c), and (d), with corresponding explanations of each panel in the figure caption. </w:t>
      </w:r>
    </w:p>
  </w:comment>
  <w:comment w:id="1017" w:author="Author" w:initials="A">
    <w:p w14:paraId="56DD31E1" w14:textId="7AE7C69A" w:rsidR="00281CC9" w:rsidRPr="00B9644D" w:rsidRDefault="00281CC9">
      <w:pPr>
        <w:pStyle w:val="CommentText"/>
      </w:pPr>
      <w:r>
        <w:rPr>
          <w:rStyle w:val="CommentReference"/>
        </w:rPr>
        <w:annotationRef/>
      </w:r>
      <w:r w:rsidRPr="00B9644D">
        <w:t xml:space="preserve">Following the journal’s formatting requirements, please remove the embedded </w:t>
      </w:r>
      <w:r w:rsidR="00B921A7">
        <w:t>“</w:t>
      </w:r>
      <w:r w:rsidRPr="00B9644D">
        <w:t>Variation of humidity</w:t>
      </w:r>
      <w:r w:rsidR="00B921A7">
        <w:t>”</w:t>
      </w:r>
      <w:r w:rsidRPr="00B9644D">
        <w:t xml:space="preserve"> heading from Figure 4.</w:t>
      </w:r>
    </w:p>
    <w:p w14:paraId="069CEF18" w14:textId="77777777" w:rsidR="00281CC9" w:rsidRPr="00B9644D" w:rsidRDefault="00281CC9">
      <w:pPr>
        <w:pStyle w:val="CommentText"/>
      </w:pPr>
    </w:p>
    <w:p w14:paraId="4D71ABBD" w14:textId="67D93D3F" w:rsidR="00281CC9" w:rsidRDefault="00281CC9">
      <w:pPr>
        <w:pStyle w:val="CommentText"/>
      </w:pPr>
      <w:r w:rsidRPr="00B9644D">
        <w:t>Please also note that the y-axis label should read “</w:t>
      </w:r>
      <w:r w:rsidRPr="00B9644D">
        <w:rPr>
          <w:b/>
          <w:bCs/>
        </w:rPr>
        <w:t>Relative</w:t>
      </w:r>
      <w:r w:rsidRPr="00B9644D">
        <w:t xml:space="preserve"> humidity (%)”</w:t>
      </w:r>
    </w:p>
  </w:comment>
  <w:comment w:id="1020" w:author="Author" w:initials="A">
    <w:p w14:paraId="43D2BC2A" w14:textId="2D3D7D07" w:rsidR="00281CC9" w:rsidRPr="00B9644D" w:rsidRDefault="00281CC9" w:rsidP="007C2C20">
      <w:pPr>
        <w:pStyle w:val="CommentText"/>
      </w:pPr>
      <w:r>
        <w:rPr>
          <w:rStyle w:val="CommentReference"/>
        </w:rPr>
        <w:annotationRef/>
      </w:r>
      <w:r w:rsidRPr="00B9644D">
        <w:t xml:space="preserve">Please provide more details in the Figure 5 caption so that these graphs can be fully interpreted. Specifically, please explain what the different symbols in the graphs mean. </w:t>
      </w:r>
    </w:p>
    <w:p w14:paraId="06897C1D" w14:textId="77777777" w:rsidR="00281CC9" w:rsidRPr="00B9644D" w:rsidRDefault="00281CC9" w:rsidP="007C2C20">
      <w:pPr>
        <w:pStyle w:val="CommentText"/>
      </w:pPr>
    </w:p>
    <w:p w14:paraId="636B2ABE" w14:textId="3D270D08" w:rsidR="00281CC9" w:rsidRPr="00B9644D" w:rsidRDefault="00281CC9" w:rsidP="007C2C20">
      <w:pPr>
        <w:pStyle w:val="CommentText"/>
      </w:pPr>
      <w:r w:rsidRPr="00B9644D">
        <w:t>Please also note that it appears your regression lines are based on three humidity datapoints. As for Figure 3, please consider whether this is appropriate for the accurate interpretation of these data, as this will likely be commented on by the peer reviewers.</w:t>
      </w:r>
    </w:p>
    <w:p w14:paraId="64897893" w14:textId="5553D5FA" w:rsidR="00281CC9" w:rsidRPr="00B9644D" w:rsidRDefault="00281CC9" w:rsidP="007C2C20">
      <w:pPr>
        <w:pStyle w:val="CommentText"/>
      </w:pPr>
    </w:p>
    <w:p w14:paraId="0C44B675" w14:textId="062D0D22" w:rsidR="00281CC9" w:rsidRPr="00B9644D" w:rsidRDefault="00281CC9" w:rsidP="007C2C20">
      <w:pPr>
        <w:pStyle w:val="CommentText"/>
      </w:pPr>
      <w:r w:rsidRPr="00B9644D">
        <w:t>Please note that the x-axis labels in all Figure 5 graphs should read “</w:t>
      </w:r>
      <w:r w:rsidRPr="00B9644D">
        <w:rPr>
          <w:b/>
          <w:bCs/>
        </w:rPr>
        <w:t>Relative</w:t>
      </w:r>
      <w:r w:rsidRPr="00B9644D">
        <w:t xml:space="preserve"> humidity (%)”.</w:t>
      </w:r>
    </w:p>
    <w:p w14:paraId="19065E5A" w14:textId="77777777" w:rsidR="00281CC9" w:rsidRPr="00B9644D" w:rsidRDefault="00281CC9" w:rsidP="007C2C20">
      <w:pPr>
        <w:pStyle w:val="CommentText"/>
      </w:pPr>
    </w:p>
    <w:p w14:paraId="740A13B1" w14:textId="0B91A0F4" w:rsidR="00281CC9" w:rsidRDefault="00281CC9" w:rsidP="007C2C20">
      <w:pPr>
        <w:pStyle w:val="CommentText"/>
      </w:pPr>
      <w:r w:rsidRPr="00B9644D">
        <w:t>Again, as embedded figure titles are not permitted by the journal, please remove all the embedded titles and replace with (a), (b), (c), and (d), with corresponding explanations of each panel in the figure caption.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C2FD41" w15:done="0"/>
  <w15:commentEx w15:paraId="4AFF8343" w15:done="0"/>
  <w15:commentEx w15:paraId="4832E911" w15:done="0"/>
  <w15:commentEx w15:paraId="4CB61392" w15:done="0"/>
  <w15:commentEx w15:paraId="00630B36" w15:done="0"/>
  <w15:commentEx w15:paraId="3446B950" w15:done="0"/>
  <w15:commentEx w15:paraId="32422957" w15:done="0"/>
  <w15:commentEx w15:paraId="426856A1" w15:done="0"/>
  <w15:commentEx w15:paraId="392EDD67" w15:done="0"/>
  <w15:commentEx w15:paraId="750DFAE3" w15:done="0"/>
  <w15:commentEx w15:paraId="2BE1A81D" w15:done="0"/>
  <w15:commentEx w15:paraId="758787E1" w15:done="0"/>
  <w15:commentEx w15:paraId="20C5EF84" w15:done="0"/>
  <w15:commentEx w15:paraId="66CBC6F3" w15:done="0"/>
  <w15:commentEx w15:paraId="728C2E38" w15:done="0"/>
  <w15:commentEx w15:paraId="42DB07C8" w15:done="0"/>
  <w15:commentEx w15:paraId="7ED494B6" w15:done="0"/>
  <w15:commentEx w15:paraId="752BC2C0" w15:done="0"/>
  <w15:commentEx w15:paraId="7F1F8F9B" w15:done="0"/>
  <w15:commentEx w15:paraId="0B9EDDD1" w15:done="0"/>
  <w15:commentEx w15:paraId="3C7A4636" w15:done="0"/>
  <w15:commentEx w15:paraId="6C5C2858" w15:done="0"/>
  <w15:commentEx w15:paraId="6D3E61C4" w15:done="0"/>
  <w15:commentEx w15:paraId="7E0DE0DA" w15:done="0"/>
  <w15:commentEx w15:paraId="5701F455" w15:done="0"/>
  <w15:commentEx w15:paraId="0C5C76C4" w15:done="0"/>
  <w15:commentEx w15:paraId="69BFB93C" w15:done="0"/>
  <w15:commentEx w15:paraId="508CC801" w15:done="0"/>
  <w15:commentEx w15:paraId="3A6A0575" w15:done="0"/>
  <w15:commentEx w15:paraId="00F559B9" w15:done="0"/>
  <w15:commentEx w15:paraId="2C35DB4A" w15:done="0"/>
  <w15:commentEx w15:paraId="4D71ABBD" w15:done="0"/>
  <w15:commentEx w15:paraId="740A1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C2FD41" w16cid:durableId="23CB9D28"/>
  <w16cid:commentId w16cid:paraId="4AFF8343" w16cid:durableId="23CB9D29"/>
  <w16cid:commentId w16cid:paraId="4832E911" w16cid:durableId="23CBB4F5"/>
  <w16cid:commentId w16cid:paraId="4CB61392" w16cid:durableId="23CB9D2A"/>
  <w16cid:commentId w16cid:paraId="00630B36" w16cid:durableId="23D64594"/>
  <w16cid:commentId w16cid:paraId="3446B950" w16cid:durableId="23CB9D2B"/>
  <w16cid:commentId w16cid:paraId="32422957" w16cid:durableId="23CB9D2C"/>
  <w16cid:commentId w16cid:paraId="426856A1" w16cid:durableId="23CB9D2D"/>
  <w16cid:commentId w16cid:paraId="392EDD67" w16cid:durableId="23CB9D2F"/>
  <w16cid:commentId w16cid:paraId="750DFAE3" w16cid:durableId="23CB9D30"/>
  <w16cid:commentId w16cid:paraId="2BE1A81D" w16cid:durableId="23CB9D32"/>
  <w16cid:commentId w16cid:paraId="758787E1" w16cid:durableId="23CB9D33"/>
  <w16cid:commentId w16cid:paraId="20C5EF84" w16cid:durableId="23CB9D34"/>
  <w16cid:commentId w16cid:paraId="66CBC6F3" w16cid:durableId="23CB9D35"/>
  <w16cid:commentId w16cid:paraId="728C2E38" w16cid:durableId="23CB9D36"/>
  <w16cid:commentId w16cid:paraId="42DB07C8" w16cid:durableId="23CBCF33"/>
  <w16cid:commentId w16cid:paraId="7ED494B6" w16cid:durableId="23CB9D38"/>
  <w16cid:commentId w16cid:paraId="752BC2C0" w16cid:durableId="23CB9D39"/>
  <w16cid:commentId w16cid:paraId="7F1F8F9B" w16cid:durableId="23CB9D3A"/>
  <w16cid:commentId w16cid:paraId="0B9EDDD1" w16cid:durableId="23CB9D3B"/>
  <w16cid:commentId w16cid:paraId="3C7A4636" w16cid:durableId="23CB9D3D"/>
  <w16cid:commentId w16cid:paraId="6C5C2858" w16cid:durableId="23CBA6DE"/>
  <w16cid:commentId w16cid:paraId="6D3E61C4" w16cid:durableId="23CBA906"/>
  <w16cid:commentId w16cid:paraId="7E0DE0DA" w16cid:durableId="23CBA96E"/>
  <w16cid:commentId w16cid:paraId="5701F455" w16cid:durableId="23CBAAC6"/>
  <w16cid:commentId w16cid:paraId="0C5C76C4" w16cid:durableId="23CBADAD"/>
  <w16cid:commentId w16cid:paraId="69BFB93C" w16cid:durableId="23CB9D3E"/>
  <w16cid:commentId w16cid:paraId="508CC801" w16cid:durableId="23CB9D3F"/>
  <w16cid:commentId w16cid:paraId="3A6A0575" w16cid:durableId="23CBAF89"/>
  <w16cid:commentId w16cid:paraId="00F559B9" w16cid:durableId="23CBAFE9"/>
  <w16cid:commentId w16cid:paraId="2C35DB4A" w16cid:durableId="23CBB023"/>
  <w16cid:commentId w16cid:paraId="4D71ABBD" w16cid:durableId="23CBB17E"/>
  <w16cid:commentId w16cid:paraId="740A13B1" w16cid:durableId="23CBB1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6250B" w14:textId="77777777" w:rsidR="00E801E9" w:rsidRDefault="00E801E9" w:rsidP="00BE02FD">
      <w:r>
        <w:separator/>
      </w:r>
    </w:p>
    <w:p w14:paraId="5667F987" w14:textId="77777777" w:rsidR="00E801E9" w:rsidRDefault="00E801E9" w:rsidP="00BE02FD"/>
    <w:p w14:paraId="6DDC8469" w14:textId="77777777" w:rsidR="00E801E9" w:rsidRDefault="00E801E9"/>
  </w:endnote>
  <w:endnote w:type="continuationSeparator" w:id="0">
    <w:p w14:paraId="41527760" w14:textId="77777777" w:rsidR="00E801E9" w:rsidRDefault="00E801E9" w:rsidP="00BE02FD">
      <w:r>
        <w:continuationSeparator/>
      </w:r>
    </w:p>
    <w:p w14:paraId="13BA7E16" w14:textId="77777777" w:rsidR="00E801E9" w:rsidRDefault="00E801E9" w:rsidP="00BE02FD"/>
    <w:p w14:paraId="7483CE28" w14:textId="77777777" w:rsidR="00E801E9" w:rsidRDefault="00E801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TIXGeneral-Regular">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BDC75" w14:textId="77777777" w:rsidR="00281CC9" w:rsidRPr="004E1E6F" w:rsidRDefault="00281CC9" w:rsidP="00BE02FD">
    <w:r>
      <w:t xml:space="preserve">Page </w:t>
    </w:r>
    <w:r>
      <w:fldChar w:fldCharType="begin"/>
    </w:r>
    <w:r>
      <w:instrText xml:space="preserve"> PAGE  \* MERGEFORMAT </w:instrText>
    </w:r>
    <w:r>
      <w:fldChar w:fldCharType="separate"/>
    </w:r>
    <w:r>
      <w:rPr>
        <w:noProof/>
      </w:rPr>
      <w:t>24</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836544"/>
      <w:docPartObj>
        <w:docPartGallery w:val="Page Numbers (Bottom of Page)"/>
        <w:docPartUnique/>
      </w:docPartObj>
    </w:sdtPr>
    <w:sdtContent>
      <w:p w14:paraId="7A7172F3" w14:textId="262C9936" w:rsidR="00281CC9" w:rsidRPr="00B9644D" w:rsidRDefault="00281CC9" w:rsidP="00F12980">
        <w:pPr>
          <w:pStyle w:val="Footer"/>
          <w:jc w:val="right"/>
        </w:pPr>
        <w:r w:rsidRPr="00B9644D">
          <w:fldChar w:fldCharType="begin"/>
        </w:r>
        <w:r w:rsidRPr="00B9644D">
          <w:instrText xml:space="preserve"> PAGE   \* MERGEFORMAT </w:instrText>
        </w:r>
        <w:r w:rsidRPr="00B9644D">
          <w:fldChar w:fldCharType="separate"/>
        </w:r>
        <w:r w:rsidRPr="00B9644D">
          <w:t>8</w:t>
        </w:r>
        <w:r w:rsidRPr="00B9644D">
          <w:fldChar w:fldCharType="end"/>
        </w:r>
      </w:p>
    </w:sdtContent>
  </w:sdt>
  <w:p w14:paraId="79085268" w14:textId="43CCF88D" w:rsidR="00281CC9" w:rsidRPr="00B9644D" w:rsidRDefault="00281CC9" w:rsidP="00BE02FD">
    <w:r w:rsidRPr="00B9644D">
      <w:t>File generated with AMS Word template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19E48" w14:textId="77777777" w:rsidR="00281CC9" w:rsidRPr="00B9644D" w:rsidRDefault="00281CC9" w:rsidP="00BE02FD">
    <w:r w:rsidRPr="00B9644D">
      <w:t xml:space="preserve">Page </w:t>
    </w:r>
    <w:r w:rsidRPr="00B9644D">
      <w:fldChar w:fldCharType="begin"/>
    </w:r>
    <w:r w:rsidRPr="00B9644D">
      <w:instrText xml:space="preserve"> PAGE  \* MERGEFORMAT </w:instrText>
    </w:r>
    <w:r w:rsidRPr="00B9644D">
      <w:fldChar w:fldCharType="separate"/>
    </w:r>
    <w:r w:rsidRPr="00B9644D">
      <w:t>24</w:t>
    </w:r>
    <w:r w:rsidRPr="00B9644D">
      <w:fldChar w:fldCharType="end"/>
    </w:r>
    <w:r w:rsidRPr="00B9644D">
      <w:t xml:space="preserve"> of </w:t>
    </w:r>
    <w:fldSimple w:instr=" NUMPAGES  \* MERGEFORMAT ">
      <w:r w:rsidRPr="00B9644D">
        <w:t>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9A6A4" w14:textId="77777777" w:rsidR="00E801E9" w:rsidRDefault="00E801E9" w:rsidP="00BE02FD">
      <w:r>
        <w:separator/>
      </w:r>
    </w:p>
    <w:p w14:paraId="11FAD2BA" w14:textId="77777777" w:rsidR="00E801E9" w:rsidRDefault="00E801E9" w:rsidP="00BE02FD"/>
    <w:p w14:paraId="5E72D866" w14:textId="77777777" w:rsidR="00E801E9" w:rsidRDefault="00E801E9"/>
  </w:footnote>
  <w:footnote w:type="continuationSeparator" w:id="0">
    <w:p w14:paraId="3E1C5213" w14:textId="77777777" w:rsidR="00E801E9" w:rsidRDefault="00E801E9" w:rsidP="00BE02FD">
      <w:r>
        <w:continuationSeparator/>
      </w:r>
    </w:p>
    <w:p w14:paraId="5F858056" w14:textId="77777777" w:rsidR="00E801E9" w:rsidRDefault="00E801E9" w:rsidP="00BE02FD"/>
    <w:p w14:paraId="1F99507D" w14:textId="77777777" w:rsidR="00E801E9" w:rsidRDefault="00E801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3F4CF" w14:textId="77777777" w:rsidR="00281CC9" w:rsidRPr="004E1E6F" w:rsidRDefault="00281CC9" w:rsidP="00BE02FD">
    <w:r w:rsidRPr="004E1E6F">
      <w:t>Publisher: AMS; Journal: WAF:Weather and Forecasting</w:t>
    </w:r>
  </w:p>
  <w:p w14:paraId="26737EEB" w14:textId="77777777" w:rsidR="00281CC9" w:rsidRPr="004E1E6F" w:rsidRDefault="00281CC9" w:rsidP="00BE02FD">
    <w:r w:rsidRPr="004E1E6F">
      <w:t xml:space="preserve"> Job#: 0; Volume: 00; Issue: 0; Art#: D190061; Prod#: ;</w:t>
    </w:r>
  </w:p>
  <w:p w14:paraId="37D8CF6B" w14:textId="77777777" w:rsidR="00281CC9" w:rsidRPr="004E1E6F" w:rsidRDefault="00281CC9" w:rsidP="00BE02FD">
    <w:r w:rsidRPr="004E1E6F">
      <w:t xml:space="preserve"> Month: ; Year: ; Section Head: ; CopyHold: Publisher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FA980" w14:textId="77777777" w:rsidR="00281CC9" w:rsidRPr="00B9644D" w:rsidRDefault="00281CC9" w:rsidP="00BE02FD">
    <w:r w:rsidRPr="00B9644D">
      <w:t>Publisher: AMS; Journal: WAF:Weather and Forecasting</w:t>
    </w:r>
  </w:p>
  <w:p w14:paraId="09E646E8" w14:textId="77777777" w:rsidR="00281CC9" w:rsidRPr="00B9644D" w:rsidRDefault="00281CC9" w:rsidP="00BE02FD">
    <w:r w:rsidRPr="00B9644D">
      <w:t xml:space="preserve"> Job#: 0; Volume: 00; Issue: 0; Art#: D190061; Prod#: ;</w:t>
    </w:r>
  </w:p>
  <w:p w14:paraId="623AD69F" w14:textId="77777777" w:rsidR="00281CC9" w:rsidRPr="00B9644D" w:rsidRDefault="00281CC9" w:rsidP="00BE02FD">
    <w:r w:rsidRPr="00B9644D">
      <w:t xml:space="preserve"> Month: ; Year: ; Section Head: ; CopyHold: Publisher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D6E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8A149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6A4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E8402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E18971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B8D86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22CB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16CD0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E664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056A5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205B65"/>
    <w:multiLevelType w:val="hybridMultilevel"/>
    <w:tmpl w:val="B03C64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B41682"/>
    <w:multiLevelType w:val="singleLevel"/>
    <w:tmpl w:val="A316F0C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CA7786"/>
    <w:multiLevelType w:val="singleLevel"/>
    <w:tmpl w:val="103E59D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97172EF"/>
    <w:multiLevelType w:val="hybridMultilevel"/>
    <w:tmpl w:val="0D2EF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1869BF"/>
    <w:multiLevelType w:val="multilevel"/>
    <w:tmpl w:val="922C0B6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472A6623"/>
    <w:multiLevelType w:val="singleLevel"/>
    <w:tmpl w:val="530C55E2"/>
    <w:lvl w:ilvl="0">
      <w:start w:val="1"/>
      <w:numFmt w:val="decimal"/>
      <w:lvlText w:val="[%1]"/>
      <w:lvlJc w:val="left"/>
      <w:pPr>
        <w:tabs>
          <w:tab w:val="num" w:pos="360"/>
        </w:tabs>
        <w:ind w:left="360" w:hanging="360"/>
      </w:pPr>
    </w:lvl>
  </w:abstractNum>
  <w:abstractNum w:abstractNumId="16" w15:restartNumberingAfterBreak="0">
    <w:nsid w:val="534D68EA"/>
    <w:multiLevelType w:val="hybridMultilevel"/>
    <w:tmpl w:val="A260C9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D6E1C8B"/>
    <w:multiLevelType w:val="singleLevel"/>
    <w:tmpl w:val="9B661448"/>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22C7DED"/>
    <w:multiLevelType w:val="multilevel"/>
    <w:tmpl w:val="8AE0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E54F4C"/>
    <w:multiLevelType w:val="multilevel"/>
    <w:tmpl w:val="9AAE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116A5F"/>
    <w:multiLevelType w:val="hybridMultilevel"/>
    <w:tmpl w:val="0DB8A1F2"/>
    <w:lvl w:ilvl="0" w:tplc="41E8D5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4"/>
  </w:num>
  <w:num w:numId="3">
    <w:abstractNumId w:val="10"/>
  </w:num>
  <w:num w:numId="4">
    <w:abstractNumId w:val="16"/>
  </w:num>
  <w:num w:numId="5">
    <w:abstractNumId w:val="20"/>
  </w:num>
  <w:num w:numId="6">
    <w:abstractNumId w:val="12"/>
  </w:num>
  <w:num w:numId="7">
    <w:abstractNumId w:val="15"/>
  </w:num>
  <w:num w:numId="8">
    <w:abstractNumId w:val="17"/>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removeDateAndTime/>
  <w:activeWritingStyle w:appName="MSWord" w:lang="en-US" w:vendorID="64" w:dllVersion="0" w:nlCheck="1" w:checkStyle="0"/>
  <w:activeWritingStyle w:appName="MSWord" w:lang="en-GB" w:vendorID="64" w:dllVersion="0" w:nlCheck="1" w:checkStyle="0"/>
  <w:proofState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S" w:val="1"/>
    <w:docVar w:name="AutoRedact State" w:val="ready"/>
    <w:docVar w:name="CopyHold" w:val="Publisher"/>
    <w:docVar w:name="docstruct" w:val="1"/>
    <w:docVar w:name="DOI" w:val="10.1175/WAF-D-19-0061.1"/>
    <w:docVar w:name="ex_AddedHTMLPreformat" w:val="Courier New"/>
    <w:docVar w:name="ex_AutoRedact" w:val="APComplete"/>
    <w:docVar w:name="ex_Citations" w:val="APComplete"/>
    <w:docVar w:name="ex_CleanUp" w:val="CleanUpComplete"/>
    <w:docVar w:name="ex_CrossRef" w:val="APComplete"/>
    <w:docVar w:name="eX_DocInfoLastUpdatedDate" w:val="44015.3731828704"/>
    <w:docVar w:name="ex_eXtylesBuild" w:val="4011"/>
    <w:docVar w:name="ex_FontAudit" w:val="APComplete"/>
    <w:docVar w:name="ex_HighlightGraphics" w:val="APComplete"/>
    <w:docVar w:name="ex_ParseBib" w:val="APComplete"/>
    <w:docVar w:name="ex_SortRefsCell" w:val="APComplete"/>
    <w:docVar w:name="ex_WordVersion" w:val="14.0"/>
    <w:docVar w:name="eXtyles" w:val="active"/>
    <w:docVar w:name="ExtylesTagDescriptors" w:val="Blind Text|BLIND|Case|CASE|City|CTY|Collaboration|collab|Country|CNY|Degree(s)|degs|First Name|fnm|Genbank|GENBANK|Inline Equation|EQ|Role|roles|Skip|SKIP|Surname|snm|"/>
    <w:docVar w:name="Footnote Mode By Section" w:val="NO"/>
    <w:docVar w:name="iceJABR" w:val="WAF"/>
    <w:docVar w:name="iceJournal" w:val="WAF:Weather and Forecasting"/>
    <w:docVar w:name="iceJournalName" w:val="Weather and Forecasting"/>
    <w:docVar w:name="icePublisher" w:val="AMS"/>
    <w:docVar w:name="iceType" w:val="ARTICLES"/>
    <w:docVar w:name="intellisampler_rd 16" w:val="16"/>
    <w:docVar w:name="intellisampler_rd 20" w:val="20"/>
    <w:docVar w:name="intellisampler_rd 27" w:val="27"/>
    <w:docVar w:name="intellisampler_rd 28" w:val="28"/>
    <w:docVar w:name="intellisampler_rd 32" w:val="32"/>
    <w:docVar w:name="intellisampler_rd 33" w:val="33"/>
    <w:docVar w:name="intellisampler_rd 36" w:val="36"/>
    <w:docVar w:name="intellisampler_rd 46" w:val="46"/>
    <w:docVar w:name="intellisampler_rd 55" w:val="55"/>
    <w:docVar w:name="intellisampler_rd 56" w:val="56"/>
    <w:docVar w:name="intellisampler_rd 59" w:val="59"/>
    <w:docVar w:name="intellisampler_rd 60" w:val="60"/>
    <w:docVar w:name="intellisampler_rd 61" w:val="61"/>
    <w:docVar w:name="intellisampler_rd 64" w:val="64"/>
    <w:docVar w:name="intellisampler_rd 65" w:val="65"/>
    <w:docVar w:name="intellisampler_rd 66" w:val="66"/>
    <w:docVar w:name="is_review_method" w:val="Normal_Normal"/>
    <w:docVar w:name="is_sampling_method" w:val="categoricalcategorical"/>
    <w:docVar w:name="Issue" w:val="0"/>
    <w:docVar w:name="JobNo" w:val="0"/>
    <w:docVar w:name="lang" w:val="en"/>
    <w:docVar w:name="Manuscript" w:val="D190061"/>
    <w:docVar w:name="PreEdit Up-Front Loss" w:val="complete"/>
    <w:docVar w:name="prep" w:val="1"/>
    <w:docVar w:name="prepinitialize" w:val="1"/>
    <w:docVar w:name="stylechecker" w:val="1"/>
    <w:docVar w:name="table" w:val="1"/>
    <w:docVar w:name="tablenested" w:val="1"/>
    <w:docVar w:name="VERSION" w:val="5.38"/>
    <w:docVar w:name="Volume" w:val="00"/>
  </w:docVars>
  <w:rsids>
    <w:rsidRoot w:val="000B3D57"/>
    <w:rsid w:val="00007E10"/>
    <w:rsid w:val="00013AA9"/>
    <w:rsid w:val="00017AED"/>
    <w:rsid w:val="0002242A"/>
    <w:rsid w:val="00024ED9"/>
    <w:rsid w:val="000277CE"/>
    <w:rsid w:val="0003105F"/>
    <w:rsid w:val="00036B29"/>
    <w:rsid w:val="00045A2F"/>
    <w:rsid w:val="00052411"/>
    <w:rsid w:val="0005619F"/>
    <w:rsid w:val="0006182F"/>
    <w:rsid w:val="00062180"/>
    <w:rsid w:val="0007545B"/>
    <w:rsid w:val="00077CDD"/>
    <w:rsid w:val="000852EC"/>
    <w:rsid w:val="0008599B"/>
    <w:rsid w:val="000A0956"/>
    <w:rsid w:val="000A3B0D"/>
    <w:rsid w:val="000A4DFC"/>
    <w:rsid w:val="000A61E0"/>
    <w:rsid w:val="000B1947"/>
    <w:rsid w:val="000B3D57"/>
    <w:rsid w:val="000B3EAC"/>
    <w:rsid w:val="000C1FF8"/>
    <w:rsid w:val="000C31BA"/>
    <w:rsid w:val="000C6419"/>
    <w:rsid w:val="000C6822"/>
    <w:rsid w:val="000D05A6"/>
    <w:rsid w:val="000D2A8A"/>
    <w:rsid w:val="000E14AB"/>
    <w:rsid w:val="000E1593"/>
    <w:rsid w:val="000E167F"/>
    <w:rsid w:val="001000E4"/>
    <w:rsid w:val="001002E2"/>
    <w:rsid w:val="00101F95"/>
    <w:rsid w:val="001063B1"/>
    <w:rsid w:val="001179DD"/>
    <w:rsid w:val="001230C8"/>
    <w:rsid w:val="00134AC7"/>
    <w:rsid w:val="001362C2"/>
    <w:rsid w:val="001369F5"/>
    <w:rsid w:val="00161D03"/>
    <w:rsid w:val="00175A37"/>
    <w:rsid w:val="00193378"/>
    <w:rsid w:val="001A0D9C"/>
    <w:rsid w:val="001A12D7"/>
    <w:rsid w:val="001A45EF"/>
    <w:rsid w:val="001B0419"/>
    <w:rsid w:val="001B14FE"/>
    <w:rsid w:val="001B5C9A"/>
    <w:rsid w:val="001C720E"/>
    <w:rsid w:val="001C7BF8"/>
    <w:rsid w:val="001D17B6"/>
    <w:rsid w:val="001D46A5"/>
    <w:rsid w:val="001D5D4A"/>
    <w:rsid w:val="001D60E5"/>
    <w:rsid w:val="001F61C2"/>
    <w:rsid w:val="002061E3"/>
    <w:rsid w:val="00224903"/>
    <w:rsid w:val="002266C7"/>
    <w:rsid w:val="00226765"/>
    <w:rsid w:val="0023140A"/>
    <w:rsid w:val="00232F10"/>
    <w:rsid w:val="0023350F"/>
    <w:rsid w:val="00244B85"/>
    <w:rsid w:val="002555AD"/>
    <w:rsid w:val="0026084C"/>
    <w:rsid w:val="00270593"/>
    <w:rsid w:val="002713C4"/>
    <w:rsid w:val="0027254A"/>
    <w:rsid w:val="00273A7E"/>
    <w:rsid w:val="00275760"/>
    <w:rsid w:val="00275A83"/>
    <w:rsid w:val="00281CC9"/>
    <w:rsid w:val="0028572F"/>
    <w:rsid w:val="00291D43"/>
    <w:rsid w:val="00292131"/>
    <w:rsid w:val="002A4F71"/>
    <w:rsid w:val="002A5756"/>
    <w:rsid w:val="002B04BC"/>
    <w:rsid w:val="002B0AB5"/>
    <w:rsid w:val="002B552B"/>
    <w:rsid w:val="002D1CBA"/>
    <w:rsid w:val="002D2D61"/>
    <w:rsid w:val="002D2FDE"/>
    <w:rsid w:val="002D3825"/>
    <w:rsid w:val="002D6019"/>
    <w:rsid w:val="002D7C7C"/>
    <w:rsid w:val="002F01E3"/>
    <w:rsid w:val="002F0D8A"/>
    <w:rsid w:val="002F3250"/>
    <w:rsid w:val="002F6993"/>
    <w:rsid w:val="00311DEA"/>
    <w:rsid w:val="00316682"/>
    <w:rsid w:val="00320658"/>
    <w:rsid w:val="003336D0"/>
    <w:rsid w:val="00334718"/>
    <w:rsid w:val="00366616"/>
    <w:rsid w:val="00373AFB"/>
    <w:rsid w:val="00382D17"/>
    <w:rsid w:val="00385075"/>
    <w:rsid w:val="00396359"/>
    <w:rsid w:val="00397942"/>
    <w:rsid w:val="003A01CA"/>
    <w:rsid w:val="003A0ACA"/>
    <w:rsid w:val="003A2E98"/>
    <w:rsid w:val="003A6D24"/>
    <w:rsid w:val="003B4E8D"/>
    <w:rsid w:val="003C4167"/>
    <w:rsid w:val="003D1A46"/>
    <w:rsid w:val="003D5FBB"/>
    <w:rsid w:val="003E0CD3"/>
    <w:rsid w:val="003E68D1"/>
    <w:rsid w:val="003F763A"/>
    <w:rsid w:val="004044F2"/>
    <w:rsid w:val="00412A34"/>
    <w:rsid w:val="004156EF"/>
    <w:rsid w:val="0042070C"/>
    <w:rsid w:val="00421D48"/>
    <w:rsid w:val="00442682"/>
    <w:rsid w:val="004537E9"/>
    <w:rsid w:val="00455E4C"/>
    <w:rsid w:val="00457C7B"/>
    <w:rsid w:val="00461158"/>
    <w:rsid w:val="00473532"/>
    <w:rsid w:val="00476B0E"/>
    <w:rsid w:val="00480E6D"/>
    <w:rsid w:val="00482291"/>
    <w:rsid w:val="0049268F"/>
    <w:rsid w:val="004A71C2"/>
    <w:rsid w:val="004B268E"/>
    <w:rsid w:val="004B2937"/>
    <w:rsid w:val="004B2FFE"/>
    <w:rsid w:val="004B3213"/>
    <w:rsid w:val="004B6CE3"/>
    <w:rsid w:val="004C48FC"/>
    <w:rsid w:val="004D57C9"/>
    <w:rsid w:val="004E1554"/>
    <w:rsid w:val="004E1E6F"/>
    <w:rsid w:val="004E36E0"/>
    <w:rsid w:val="004E3A19"/>
    <w:rsid w:val="004F1930"/>
    <w:rsid w:val="004F4659"/>
    <w:rsid w:val="004F494D"/>
    <w:rsid w:val="00503E06"/>
    <w:rsid w:val="00506C76"/>
    <w:rsid w:val="00514CDA"/>
    <w:rsid w:val="005174EB"/>
    <w:rsid w:val="00520179"/>
    <w:rsid w:val="00531A0B"/>
    <w:rsid w:val="00532E82"/>
    <w:rsid w:val="00537801"/>
    <w:rsid w:val="00542A44"/>
    <w:rsid w:val="00557EA5"/>
    <w:rsid w:val="00561ACE"/>
    <w:rsid w:val="00563593"/>
    <w:rsid w:val="00564BDE"/>
    <w:rsid w:val="00564F8A"/>
    <w:rsid w:val="005650BA"/>
    <w:rsid w:val="005667BD"/>
    <w:rsid w:val="005679F1"/>
    <w:rsid w:val="005740E6"/>
    <w:rsid w:val="0058458E"/>
    <w:rsid w:val="0058467F"/>
    <w:rsid w:val="00585F1E"/>
    <w:rsid w:val="00594446"/>
    <w:rsid w:val="005A0582"/>
    <w:rsid w:val="005A2B48"/>
    <w:rsid w:val="005A334D"/>
    <w:rsid w:val="005A3E05"/>
    <w:rsid w:val="005B0399"/>
    <w:rsid w:val="005C13C6"/>
    <w:rsid w:val="005C26FF"/>
    <w:rsid w:val="005C36F7"/>
    <w:rsid w:val="005C55A9"/>
    <w:rsid w:val="005E22F0"/>
    <w:rsid w:val="005F1D1E"/>
    <w:rsid w:val="005F6524"/>
    <w:rsid w:val="005F7E56"/>
    <w:rsid w:val="00601643"/>
    <w:rsid w:val="00603371"/>
    <w:rsid w:val="00617F64"/>
    <w:rsid w:val="00630829"/>
    <w:rsid w:val="00635F62"/>
    <w:rsid w:val="0064287B"/>
    <w:rsid w:val="00645AD2"/>
    <w:rsid w:val="006521DC"/>
    <w:rsid w:val="00654F26"/>
    <w:rsid w:val="00655B14"/>
    <w:rsid w:val="006664C0"/>
    <w:rsid w:val="00671CA1"/>
    <w:rsid w:val="00672F35"/>
    <w:rsid w:val="00675A1C"/>
    <w:rsid w:val="00682992"/>
    <w:rsid w:val="006912D3"/>
    <w:rsid w:val="006953AB"/>
    <w:rsid w:val="006978B9"/>
    <w:rsid w:val="006A3482"/>
    <w:rsid w:val="006B26D3"/>
    <w:rsid w:val="006C0DD3"/>
    <w:rsid w:val="006C2167"/>
    <w:rsid w:val="006C3545"/>
    <w:rsid w:val="006D3EFE"/>
    <w:rsid w:val="006D4121"/>
    <w:rsid w:val="006D7457"/>
    <w:rsid w:val="006E3C47"/>
    <w:rsid w:val="006E721E"/>
    <w:rsid w:val="00705111"/>
    <w:rsid w:val="0070763B"/>
    <w:rsid w:val="00713057"/>
    <w:rsid w:val="007148CC"/>
    <w:rsid w:val="0071669F"/>
    <w:rsid w:val="007239E2"/>
    <w:rsid w:val="007244B1"/>
    <w:rsid w:val="00725891"/>
    <w:rsid w:val="0072719E"/>
    <w:rsid w:val="0073253D"/>
    <w:rsid w:val="0073560E"/>
    <w:rsid w:val="00744B79"/>
    <w:rsid w:val="00746321"/>
    <w:rsid w:val="00751076"/>
    <w:rsid w:val="00757268"/>
    <w:rsid w:val="007620E0"/>
    <w:rsid w:val="007621A7"/>
    <w:rsid w:val="00762711"/>
    <w:rsid w:val="00764BE5"/>
    <w:rsid w:val="00765EB6"/>
    <w:rsid w:val="00771E03"/>
    <w:rsid w:val="00784802"/>
    <w:rsid w:val="00784BFE"/>
    <w:rsid w:val="0078730E"/>
    <w:rsid w:val="00787FB2"/>
    <w:rsid w:val="007A1FE8"/>
    <w:rsid w:val="007B4829"/>
    <w:rsid w:val="007B5FBD"/>
    <w:rsid w:val="007C2C20"/>
    <w:rsid w:val="007C3252"/>
    <w:rsid w:val="007C55AF"/>
    <w:rsid w:val="007D0DFB"/>
    <w:rsid w:val="007E3232"/>
    <w:rsid w:val="007E6DEE"/>
    <w:rsid w:val="008008C5"/>
    <w:rsid w:val="008105A0"/>
    <w:rsid w:val="00820163"/>
    <w:rsid w:val="008274AB"/>
    <w:rsid w:val="0083378B"/>
    <w:rsid w:val="00836B3C"/>
    <w:rsid w:val="00837062"/>
    <w:rsid w:val="00837C0E"/>
    <w:rsid w:val="00841A7B"/>
    <w:rsid w:val="008422FC"/>
    <w:rsid w:val="00846747"/>
    <w:rsid w:val="00857D68"/>
    <w:rsid w:val="00872FB5"/>
    <w:rsid w:val="008746A0"/>
    <w:rsid w:val="00882DD6"/>
    <w:rsid w:val="0089060B"/>
    <w:rsid w:val="0089157E"/>
    <w:rsid w:val="00894B45"/>
    <w:rsid w:val="008952E0"/>
    <w:rsid w:val="008B1B77"/>
    <w:rsid w:val="008C4760"/>
    <w:rsid w:val="008C70A3"/>
    <w:rsid w:val="008D2754"/>
    <w:rsid w:val="008D4831"/>
    <w:rsid w:val="008E1984"/>
    <w:rsid w:val="008F1A1F"/>
    <w:rsid w:val="009014E7"/>
    <w:rsid w:val="00904D21"/>
    <w:rsid w:val="00922A74"/>
    <w:rsid w:val="0092768D"/>
    <w:rsid w:val="00940D89"/>
    <w:rsid w:val="009421D8"/>
    <w:rsid w:val="009465A2"/>
    <w:rsid w:val="009573CB"/>
    <w:rsid w:val="00961FF6"/>
    <w:rsid w:val="0097587D"/>
    <w:rsid w:val="00980839"/>
    <w:rsid w:val="00982137"/>
    <w:rsid w:val="0098724D"/>
    <w:rsid w:val="009A30EC"/>
    <w:rsid w:val="009B1279"/>
    <w:rsid w:val="009B23C9"/>
    <w:rsid w:val="009C109B"/>
    <w:rsid w:val="009F55DE"/>
    <w:rsid w:val="00A00069"/>
    <w:rsid w:val="00A14318"/>
    <w:rsid w:val="00A35C88"/>
    <w:rsid w:val="00A40CF9"/>
    <w:rsid w:val="00A433F6"/>
    <w:rsid w:val="00A47FAC"/>
    <w:rsid w:val="00A5747A"/>
    <w:rsid w:val="00A64AC7"/>
    <w:rsid w:val="00A72FDA"/>
    <w:rsid w:val="00A8557E"/>
    <w:rsid w:val="00A86CDC"/>
    <w:rsid w:val="00A9154D"/>
    <w:rsid w:val="00AA42D9"/>
    <w:rsid w:val="00AB2D78"/>
    <w:rsid w:val="00AB5C37"/>
    <w:rsid w:val="00AB5CE3"/>
    <w:rsid w:val="00AC077B"/>
    <w:rsid w:val="00AC0CE0"/>
    <w:rsid w:val="00AC1948"/>
    <w:rsid w:val="00AC490E"/>
    <w:rsid w:val="00AC7667"/>
    <w:rsid w:val="00AD2917"/>
    <w:rsid w:val="00AD50B5"/>
    <w:rsid w:val="00AE3030"/>
    <w:rsid w:val="00AE5BFB"/>
    <w:rsid w:val="00AF0AA5"/>
    <w:rsid w:val="00AF16BB"/>
    <w:rsid w:val="00AF2039"/>
    <w:rsid w:val="00AF7C0D"/>
    <w:rsid w:val="00B0142D"/>
    <w:rsid w:val="00B032DC"/>
    <w:rsid w:val="00B07D37"/>
    <w:rsid w:val="00B11A72"/>
    <w:rsid w:val="00B1629D"/>
    <w:rsid w:val="00B27E8B"/>
    <w:rsid w:val="00B3023A"/>
    <w:rsid w:val="00B30D98"/>
    <w:rsid w:val="00B32424"/>
    <w:rsid w:val="00B3559B"/>
    <w:rsid w:val="00B419FC"/>
    <w:rsid w:val="00B44423"/>
    <w:rsid w:val="00B54F46"/>
    <w:rsid w:val="00B62DA7"/>
    <w:rsid w:val="00B6507E"/>
    <w:rsid w:val="00B71726"/>
    <w:rsid w:val="00B71EE6"/>
    <w:rsid w:val="00B72105"/>
    <w:rsid w:val="00B72C32"/>
    <w:rsid w:val="00B72D48"/>
    <w:rsid w:val="00B72EF5"/>
    <w:rsid w:val="00B75E7D"/>
    <w:rsid w:val="00B80B9B"/>
    <w:rsid w:val="00B906CA"/>
    <w:rsid w:val="00B921A7"/>
    <w:rsid w:val="00B94F4D"/>
    <w:rsid w:val="00B9644D"/>
    <w:rsid w:val="00BA480A"/>
    <w:rsid w:val="00BA61F1"/>
    <w:rsid w:val="00BB37D3"/>
    <w:rsid w:val="00BC378D"/>
    <w:rsid w:val="00BC5065"/>
    <w:rsid w:val="00BC71D3"/>
    <w:rsid w:val="00BC747D"/>
    <w:rsid w:val="00BD2DDE"/>
    <w:rsid w:val="00BD2F76"/>
    <w:rsid w:val="00BD3599"/>
    <w:rsid w:val="00BE02FD"/>
    <w:rsid w:val="00C1704F"/>
    <w:rsid w:val="00C25732"/>
    <w:rsid w:val="00C31192"/>
    <w:rsid w:val="00C32E54"/>
    <w:rsid w:val="00C37DB4"/>
    <w:rsid w:val="00C45AB1"/>
    <w:rsid w:val="00C62165"/>
    <w:rsid w:val="00C630A1"/>
    <w:rsid w:val="00C666B9"/>
    <w:rsid w:val="00C6758D"/>
    <w:rsid w:val="00C70823"/>
    <w:rsid w:val="00C85738"/>
    <w:rsid w:val="00C86AF9"/>
    <w:rsid w:val="00C91426"/>
    <w:rsid w:val="00C9571C"/>
    <w:rsid w:val="00C95B8F"/>
    <w:rsid w:val="00CA04AF"/>
    <w:rsid w:val="00CA151C"/>
    <w:rsid w:val="00CA5415"/>
    <w:rsid w:val="00CA6210"/>
    <w:rsid w:val="00CA689A"/>
    <w:rsid w:val="00CA79DC"/>
    <w:rsid w:val="00CC0D00"/>
    <w:rsid w:val="00CC13DD"/>
    <w:rsid w:val="00CC36DA"/>
    <w:rsid w:val="00CC3942"/>
    <w:rsid w:val="00CC64F1"/>
    <w:rsid w:val="00CC6BF5"/>
    <w:rsid w:val="00CC7C5F"/>
    <w:rsid w:val="00CD5AAC"/>
    <w:rsid w:val="00CD71B3"/>
    <w:rsid w:val="00CE62F4"/>
    <w:rsid w:val="00D04779"/>
    <w:rsid w:val="00D06554"/>
    <w:rsid w:val="00D127D9"/>
    <w:rsid w:val="00D17CB1"/>
    <w:rsid w:val="00D2411D"/>
    <w:rsid w:val="00D327CC"/>
    <w:rsid w:val="00D33D55"/>
    <w:rsid w:val="00D33D77"/>
    <w:rsid w:val="00D418C7"/>
    <w:rsid w:val="00D4502C"/>
    <w:rsid w:val="00D604FD"/>
    <w:rsid w:val="00D66F57"/>
    <w:rsid w:val="00D71F87"/>
    <w:rsid w:val="00D728FE"/>
    <w:rsid w:val="00D742DD"/>
    <w:rsid w:val="00D82AD3"/>
    <w:rsid w:val="00D90B97"/>
    <w:rsid w:val="00DA0DAB"/>
    <w:rsid w:val="00DA3AFD"/>
    <w:rsid w:val="00DA797B"/>
    <w:rsid w:val="00DB0348"/>
    <w:rsid w:val="00DB525A"/>
    <w:rsid w:val="00DB5C36"/>
    <w:rsid w:val="00DC264B"/>
    <w:rsid w:val="00DC6FEB"/>
    <w:rsid w:val="00DD0348"/>
    <w:rsid w:val="00DD0CD1"/>
    <w:rsid w:val="00DD7434"/>
    <w:rsid w:val="00DE1E8D"/>
    <w:rsid w:val="00DE3841"/>
    <w:rsid w:val="00DE6307"/>
    <w:rsid w:val="00E03AB6"/>
    <w:rsid w:val="00E05738"/>
    <w:rsid w:val="00E11598"/>
    <w:rsid w:val="00E15758"/>
    <w:rsid w:val="00E30215"/>
    <w:rsid w:val="00E336E9"/>
    <w:rsid w:val="00E348AF"/>
    <w:rsid w:val="00E34C99"/>
    <w:rsid w:val="00E40158"/>
    <w:rsid w:val="00E406AD"/>
    <w:rsid w:val="00E42C7F"/>
    <w:rsid w:val="00E44BFC"/>
    <w:rsid w:val="00E45FF9"/>
    <w:rsid w:val="00E47B04"/>
    <w:rsid w:val="00E509FB"/>
    <w:rsid w:val="00E515B3"/>
    <w:rsid w:val="00E53500"/>
    <w:rsid w:val="00E5635E"/>
    <w:rsid w:val="00E568A4"/>
    <w:rsid w:val="00E61D42"/>
    <w:rsid w:val="00E654A6"/>
    <w:rsid w:val="00E6650B"/>
    <w:rsid w:val="00E801E9"/>
    <w:rsid w:val="00E87B3D"/>
    <w:rsid w:val="00EA2DBF"/>
    <w:rsid w:val="00EA5640"/>
    <w:rsid w:val="00EA6B38"/>
    <w:rsid w:val="00EA75FD"/>
    <w:rsid w:val="00EB016B"/>
    <w:rsid w:val="00EB0529"/>
    <w:rsid w:val="00EB1601"/>
    <w:rsid w:val="00ED2AC8"/>
    <w:rsid w:val="00EE1C66"/>
    <w:rsid w:val="00EE6D11"/>
    <w:rsid w:val="00EF0CEF"/>
    <w:rsid w:val="00EF4C27"/>
    <w:rsid w:val="00EF5655"/>
    <w:rsid w:val="00EF7A7F"/>
    <w:rsid w:val="00F00A54"/>
    <w:rsid w:val="00F10625"/>
    <w:rsid w:val="00F121A6"/>
    <w:rsid w:val="00F12980"/>
    <w:rsid w:val="00F211AE"/>
    <w:rsid w:val="00F2171E"/>
    <w:rsid w:val="00F37FCC"/>
    <w:rsid w:val="00F40BAD"/>
    <w:rsid w:val="00F64B71"/>
    <w:rsid w:val="00F73BD6"/>
    <w:rsid w:val="00F77C11"/>
    <w:rsid w:val="00F80BB3"/>
    <w:rsid w:val="00F8113C"/>
    <w:rsid w:val="00F8614B"/>
    <w:rsid w:val="00F867CE"/>
    <w:rsid w:val="00F874AE"/>
    <w:rsid w:val="00F9646E"/>
    <w:rsid w:val="00F97F34"/>
    <w:rsid w:val="00FA7D67"/>
    <w:rsid w:val="00FB151C"/>
    <w:rsid w:val="00FB4675"/>
    <w:rsid w:val="00FC3754"/>
    <w:rsid w:val="00FD5396"/>
    <w:rsid w:val="00FE6F4B"/>
    <w:rsid w:val="00FF0E4D"/>
    <w:rsid w:val="00FF4F1B"/>
    <w:rsid w:val="00FF71F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AB78FD"/>
  <w15:docId w15:val="{9F2A8118-B765-44AC-B2C3-68704DA0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13057"/>
    <w:pPr>
      <w:snapToGrid w:val="0"/>
      <w:spacing w:before="120" w:after="120" w:line="480" w:lineRule="auto"/>
      <w:ind w:firstLine="360"/>
    </w:pPr>
    <w:rPr>
      <w:rFonts w:ascii="Times New Roman" w:hAnsi="Times New Roman"/>
      <w:sz w:val="24"/>
      <w:lang w:val="en-US" w:eastAsia="en-US"/>
    </w:rPr>
  </w:style>
  <w:style w:type="paragraph" w:styleId="Heading1">
    <w:name w:val="heading 1"/>
    <w:basedOn w:val="H1"/>
    <w:next w:val="Normal"/>
    <w:link w:val="Heading1Char"/>
    <w:uiPriority w:val="9"/>
    <w:rsid w:val="00397942"/>
    <w:pPr>
      <w:outlineLvl w:val="0"/>
    </w:pPr>
  </w:style>
  <w:style w:type="paragraph" w:styleId="Heading2">
    <w:name w:val="heading 2"/>
    <w:basedOn w:val="H2"/>
    <w:next w:val="Normal"/>
    <w:link w:val="Heading2Char"/>
    <w:uiPriority w:val="9"/>
    <w:unhideWhenUsed/>
    <w:rsid w:val="00397942"/>
    <w:pPr>
      <w:outlineLvl w:val="1"/>
    </w:pPr>
  </w:style>
  <w:style w:type="paragraph" w:styleId="Heading3">
    <w:name w:val="heading 3"/>
    <w:basedOn w:val="H3"/>
    <w:next w:val="Normal"/>
    <w:link w:val="Heading3Char"/>
    <w:uiPriority w:val="9"/>
    <w:unhideWhenUsed/>
    <w:rsid w:val="00397942"/>
    <w:pPr>
      <w:outlineLvl w:val="2"/>
    </w:pPr>
  </w:style>
  <w:style w:type="paragraph" w:styleId="Heading4">
    <w:name w:val="heading 4"/>
    <w:basedOn w:val="Normal"/>
    <w:next w:val="Normal"/>
    <w:link w:val="Heading4Char"/>
    <w:uiPriority w:val="9"/>
    <w:semiHidden/>
    <w:unhideWhenUsed/>
    <w:qFormat/>
    <w:rsid w:val="0083378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378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378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378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378B"/>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83378B"/>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563593"/>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B5C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neNumber">
    <w:name w:val="line number"/>
    <w:basedOn w:val="DefaultParagraphFont"/>
    <w:uiPriority w:val="99"/>
    <w:semiHidden/>
    <w:unhideWhenUsed/>
    <w:rsid w:val="00563593"/>
  </w:style>
  <w:style w:type="character" w:customStyle="1" w:styleId="FooterChar">
    <w:name w:val="Footer Char"/>
    <w:link w:val="Footer"/>
    <w:uiPriority w:val="99"/>
    <w:rsid w:val="00563593"/>
    <w:rPr>
      <w:rFonts w:ascii="Times New Roman" w:hAnsi="Times New Roman"/>
      <w:lang w:val="en-US" w:eastAsia="en-US"/>
    </w:rPr>
  </w:style>
  <w:style w:type="paragraph" w:styleId="Footer">
    <w:name w:val="footer"/>
    <w:basedOn w:val="Normal"/>
    <w:link w:val="FooterChar"/>
    <w:uiPriority w:val="99"/>
    <w:rsid w:val="001B5C9A"/>
    <w:pPr>
      <w:tabs>
        <w:tab w:val="center" w:pos="4320"/>
        <w:tab w:val="right" w:pos="8640"/>
      </w:tabs>
      <w:spacing w:before="0" w:after="0" w:line="240" w:lineRule="auto"/>
      <w:ind w:firstLine="0"/>
    </w:pPr>
  </w:style>
  <w:style w:type="paragraph" w:styleId="BalloonText">
    <w:name w:val="Balloon Text"/>
    <w:basedOn w:val="Normal"/>
    <w:link w:val="BalloonTextChar"/>
    <w:uiPriority w:val="99"/>
    <w:semiHidden/>
    <w:rsid w:val="00F40BAD"/>
    <w:pPr>
      <w:spacing w:before="0" w:after="0" w:line="240" w:lineRule="auto"/>
      <w:ind w:firstLine="0"/>
    </w:pPr>
    <w:rPr>
      <w:rFonts w:ascii="Segoe UI" w:hAnsi="Segoe UI" w:cs="Segoe UI"/>
      <w:sz w:val="18"/>
      <w:szCs w:val="18"/>
    </w:rPr>
  </w:style>
  <w:style w:type="paragraph" w:styleId="Revision">
    <w:name w:val="Revision"/>
    <w:hidden/>
    <w:uiPriority w:val="99"/>
    <w:semiHidden/>
    <w:rsid w:val="00563593"/>
    <w:rPr>
      <w:rFonts w:cs="Arial"/>
      <w:color w:val="000000"/>
      <w:sz w:val="22"/>
      <w:szCs w:val="22"/>
      <w:lang w:val="en-GB" w:eastAsia="en-GB"/>
    </w:rPr>
  </w:style>
  <w:style w:type="character" w:styleId="PlaceholderText">
    <w:name w:val="Placeholder Text"/>
    <w:uiPriority w:val="99"/>
    <w:semiHidden/>
    <w:rsid w:val="00563593"/>
    <w:rPr>
      <w:color w:val="808080"/>
    </w:rPr>
  </w:style>
  <w:style w:type="character" w:customStyle="1" w:styleId="BalloonTextChar">
    <w:name w:val="Balloon Text Char"/>
    <w:basedOn w:val="DefaultParagraphFont"/>
    <w:link w:val="BalloonText"/>
    <w:uiPriority w:val="99"/>
    <w:semiHidden/>
    <w:rsid w:val="00F40BAD"/>
    <w:rPr>
      <w:rFonts w:ascii="Segoe UI" w:hAnsi="Segoe UI" w:cs="Segoe UI"/>
      <w:sz w:val="18"/>
      <w:szCs w:val="18"/>
      <w:lang w:val="en-US" w:eastAsia="en-US"/>
    </w:rPr>
  </w:style>
  <w:style w:type="character" w:customStyle="1" w:styleId="Heading3Char">
    <w:name w:val="Heading 3 Char"/>
    <w:link w:val="Heading3"/>
    <w:uiPriority w:val="9"/>
    <w:rsid w:val="00397942"/>
    <w:rPr>
      <w:rFonts w:ascii="Times New Roman" w:hAnsi="Times New Roman"/>
      <w:smallCaps/>
      <w:kern w:val="28"/>
      <w:sz w:val="24"/>
      <w:lang w:val="en-US" w:eastAsia="en-US"/>
    </w:rPr>
  </w:style>
  <w:style w:type="character" w:customStyle="1" w:styleId="Heading2Char">
    <w:name w:val="Heading 2 Char"/>
    <w:link w:val="Heading2"/>
    <w:uiPriority w:val="9"/>
    <w:rsid w:val="00397942"/>
    <w:rPr>
      <w:rFonts w:ascii="Times New Roman" w:hAnsi="Times New Roman"/>
      <w:i/>
      <w:kern w:val="28"/>
      <w:sz w:val="24"/>
      <w:lang w:val="en-US" w:eastAsia="en-US"/>
    </w:rPr>
  </w:style>
  <w:style w:type="character" w:customStyle="1" w:styleId="Heading1Char">
    <w:name w:val="Heading 1 Char"/>
    <w:link w:val="Heading1"/>
    <w:uiPriority w:val="9"/>
    <w:rsid w:val="00397942"/>
    <w:rPr>
      <w:rFonts w:ascii="Times New Roman" w:hAnsi="Times New Roman"/>
      <w:b/>
      <w:kern w:val="28"/>
      <w:sz w:val="28"/>
      <w:lang w:val="en-US" w:eastAsia="en-US"/>
    </w:rPr>
  </w:style>
  <w:style w:type="character" w:styleId="PageNumber">
    <w:name w:val="page number"/>
    <w:basedOn w:val="DefaultParagraphFont"/>
    <w:uiPriority w:val="99"/>
    <w:semiHidden/>
    <w:unhideWhenUsed/>
    <w:rsid w:val="006D7457"/>
  </w:style>
  <w:style w:type="paragraph" w:styleId="FootnoteText">
    <w:name w:val="footnote text"/>
    <w:basedOn w:val="Normal"/>
    <w:link w:val="FootnoteTextChar"/>
    <w:uiPriority w:val="99"/>
    <w:semiHidden/>
    <w:unhideWhenUsed/>
    <w:rsid w:val="001B5C9A"/>
  </w:style>
  <w:style w:type="character" w:customStyle="1" w:styleId="FootnoteTextChar">
    <w:name w:val="Footnote Text Char"/>
    <w:link w:val="FootnoteText"/>
    <w:uiPriority w:val="99"/>
    <w:semiHidden/>
    <w:rsid w:val="001B5C9A"/>
    <w:rPr>
      <w:rFonts w:ascii="Times New Roman" w:hAnsi="Times New Roman"/>
      <w:lang w:val="en-US" w:eastAsia="en-US"/>
    </w:rPr>
  </w:style>
  <w:style w:type="paragraph" w:customStyle="1" w:styleId="ParagraphText">
    <w:name w:val="Paragraph Text"/>
    <w:qFormat/>
    <w:rsid w:val="00BE02FD"/>
    <w:pPr>
      <w:snapToGrid w:val="0"/>
      <w:spacing w:before="120" w:line="480" w:lineRule="auto"/>
      <w:ind w:firstLine="360"/>
    </w:pPr>
    <w:rPr>
      <w:rFonts w:ascii="Times New Roman" w:hAnsi="Times New Roman"/>
      <w:sz w:val="24"/>
      <w:lang w:val="en-US" w:eastAsia="en-US"/>
    </w:rPr>
  </w:style>
  <w:style w:type="paragraph" w:customStyle="1" w:styleId="BibReference">
    <w:name w:val="Bib_Reference"/>
    <w:qFormat/>
    <w:rsid w:val="00AC490E"/>
    <w:pPr>
      <w:snapToGrid w:val="0"/>
      <w:spacing w:before="120" w:line="480" w:lineRule="auto"/>
      <w:ind w:left="360" w:hanging="360"/>
    </w:pPr>
    <w:rPr>
      <w:rFonts w:ascii="Times New Roman" w:hAnsi="Times New Roman"/>
      <w:sz w:val="24"/>
      <w:lang w:val="en-US" w:eastAsia="en-US"/>
    </w:rPr>
  </w:style>
  <w:style w:type="paragraph" w:customStyle="1" w:styleId="ComponentName">
    <w:name w:val="Component Name"/>
    <w:next w:val="ParagraphText"/>
    <w:rsid w:val="002F3250"/>
    <w:pPr>
      <w:snapToGrid w:val="0"/>
      <w:spacing w:before="120" w:after="120" w:line="480" w:lineRule="auto"/>
      <w:jc w:val="center"/>
      <w:outlineLvl w:val="0"/>
    </w:pPr>
    <w:rPr>
      <w:rFonts w:ascii="Times New Roman" w:hAnsi="Times New Roman"/>
      <w:caps/>
      <w:kern w:val="28"/>
      <w:sz w:val="24"/>
      <w:szCs w:val="24"/>
      <w:lang w:val="en-US" w:eastAsia="en-US"/>
    </w:rPr>
  </w:style>
  <w:style w:type="paragraph" w:customStyle="1" w:styleId="Affiliations">
    <w:name w:val="Affiliations"/>
    <w:qFormat/>
    <w:rsid w:val="00396359"/>
    <w:pPr>
      <w:snapToGrid w:val="0"/>
      <w:spacing w:before="120"/>
      <w:jc w:val="center"/>
    </w:pPr>
    <w:rPr>
      <w:rFonts w:ascii="Times New Roman" w:hAnsi="Times New Roman"/>
      <w:i/>
      <w:lang w:val="en-US" w:eastAsia="en-US"/>
    </w:rPr>
  </w:style>
  <w:style w:type="paragraph" w:customStyle="1" w:styleId="H1">
    <w:name w:val="H1"/>
    <w:qFormat/>
    <w:rsid w:val="00B1629D"/>
    <w:pPr>
      <w:snapToGrid w:val="0"/>
      <w:spacing w:before="240" w:line="480" w:lineRule="auto"/>
    </w:pPr>
    <w:rPr>
      <w:rFonts w:ascii="Times New Roman" w:hAnsi="Times New Roman"/>
      <w:b/>
      <w:kern w:val="28"/>
      <w:sz w:val="28"/>
      <w:lang w:val="en-US" w:eastAsia="en-US"/>
    </w:rPr>
  </w:style>
  <w:style w:type="paragraph" w:customStyle="1" w:styleId="H2">
    <w:name w:val="H2"/>
    <w:qFormat/>
    <w:rsid w:val="002F3250"/>
    <w:pPr>
      <w:snapToGrid w:val="0"/>
      <w:spacing w:before="240" w:line="480" w:lineRule="auto"/>
    </w:pPr>
    <w:rPr>
      <w:rFonts w:ascii="Times New Roman" w:hAnsi="Times New Roman"/>
      <w:i/>
      <w:kern w:val="28"/>
      <w:sz w:val="24"/>
      <w:lang w:val="en-US" w:eastAsia="en-US"/>
    </w:rPr>
  </w:style>
  <w:style w:type="paragraph" w:customStyle="1" w:styleId="H3">
    <w:name w:val="H3"/>
    <w:qFormat/>
    <w:rsid w:val="002F3250"/>
    <w:pPr>
      <w:snapToGrid w:val="0"/>
      <w:spacing w:before="240" w:line="480" w:lineRule="auto"/>
    </w:pPr>
    <w:rPr>
      <w:rFonts w:ascii="Times New Roman" w:hAnsi="Times New Roman"/>
      <w:smallCaps/>
      <w:kern w:val="28"/>
      <w:sz w:val="24"/>
      <w:lang w:val="en-US" w:eastAsia="en-US"/>
    </w:rPr>
  </w:style>
  <w:style w:type="paragraph" w:customStyle="1" w:styleId="ArticleTitle">
    <w:name w:val="Article_Title"/>
    <w:qFormat/>
    <w:rsid w:val="00503E06"/>
    <w:pPr>
      <w:snapToGrid w:val="0"/>
      <w:spacing w:before="120" w:after="120" w:line="480" w:lineRule="auto"/>
      <w:jc w:val="center"/>
    </w:pPr>
    <w:rPr>
      <w:rFonts w:ascii="Times New Roman" w:hAnsi="Times New Roman"/>
      <w:b/>
      <w:kern w:val="28"/>
      <w:sz w:val="28"/>
      <w:lang w:val="en-US" w:eastAsia="en-US"/>
    </w:rPr>
  </w:style>
  <w:style w:type="paragraph" w:customStyle="1" w:styleId="Authors">
    <w:name w:val="Authors"/>
    <w:qFormat/>
    <w:rsid w:val="00396359"/>
    <w:pPr>
      <w:snapToGrid w:val="0"/>
      <w:spacing w:before="240"/>
      <w:jc w:val="center"/>
    </w:pPr>
    <w:rPr>
      <w:rFonts w:ascii="Times New Roman" w:hAnsi="Times New Roman"/>
      <w:sz w:val="24"/>
      <w:lang w:val="en-US" w:eastAsia="en-US"/>
    </w:rPr>
  </w:style>
  <w:style w:type="character" w:customStyle="1" w:styleId="FooterChar1">
    <w:name w:val="Footer Char1"/>
    <w:basedOn w:val="DefaultParagraphFont"/>
    <w:uiPriority w:val="99"/>
    <w:semiHidden/>
    <w:rsid w:val="00396359"/>
    <w:rPr>
      <w:rFonts w:ascii="Times New Roman" w:hAnsi="Times New Roman" w:cs="Times New Roman"/>
      <w:lang w:val="en-US" w:eastAsia="en-US"/>
    </w:rPr>
  </w:style>
  <w:style w:type="character" w:customStyle="1" w:styleId="HeaderChar1">
    <w:name w:val="Header Char1"/>
    <w:basedOn w:val="DefaultParagraphFont"/>
    <w:uiPriority w:val="99"/>
    <w:semiHidden/>
    <w:rsid w:val="00396359"/>
    <w:rPr>
      <w:rFonts w:ascii="Times New Roman" w:hAnsi="Times New Roman" w:cs="Times New Roman"/>
      <w:lang w:val="en-US" w:eastAsia="en-US"/>
    </w:rPr>
  </w:style>
  <w:style w:type="character" w:customStyle="1" w:styleId="BalloonTextChar1">
    <w:name w:val="Balloon Text Char1"/>
    <w:basedOn w:val="DefaultParagraphFont"/>
    <w:uiPriority w:val="99"/>
    <w:semiHidden/>
    <w:rsid w:val="00396359"/>
    <w:rPr>
      <w:rFonts w:ascii="Tahoma" w:hAnsi="Tahoma" w:cs="Tahoma"/>
      <w:sz w:val="16"/>
      <w:szCs w:val="16"/>
      <w:lang w:val="en-US" w:eastAsia="en-US"/>
    </w:rPr>
  </w:style>
  <w:style w:type="character" w:customStyle="1" w:styleId="CommentSubjectChar1">
    <w:name w:val="Comment Subject Char1"/>
    <w:basedOn w:val="DefaultParagraphFont"/>
    <w:uiPriority w:val="99"/>
    <w:semiHidden/>
    <w:rsid w:val="00F40BAD"/>
    <w:rPr>
      <w:rFonts w:ascii="Times New Roman" w:hAnsi="Times New Roman" w:cs="Times New Roman"/>
      <w:b/>
      <w:bCs/>
      <w:lang w:val="en-US" w:eastAsia="en-US"/>
    </w:rPr>
  </w:style>
  <w:style w:type="paragraph" w:customStyle="1" w:styleId="AppendixTitle">
    <w:name w:val="Appendix Title"/>
    <w:rsid w:val="00F64B71"/>
    <w:pPr>
      <w:snapToGrid w:val="0"/>
      <w:spacing w:before="240" w:line="480" w:lineRule="auto"/>
      <w:jc w:val="center"/>
    </w:pPr>
    <w:rPr>
      <w:rFonts w:ascii="Times New Roman" w:hAnsi="Times New Roman"/>
      <w:b/>
      <w:kern w:val="28"/>
      <w:sz w:val="24"/>
      <w:szCs w:val="24"/>
      <w:lang w:val="en-US" w:eastAsia="en-US"/>
    </w:rPr>
  </w:style>
  <w:style w:type="paragraph" w:customStyle="1" w:styleId="H4">
    <w:name w:val="H4"/>
    <w:qFormat/>
    <w:rsid w:val="002F3250"/>
    <w:pPr>
      <w:snapToGrid w:val="0"/>
      <w:spacing w:before="240" w:line="480" w:lineRule="auto"/>
    </w:pPr>
    <w:rPr>
      <w:rFonts w:ascii="Times New Roman" w:hAnsi="Times New Roman"/>
      <w:i/>
      <w:kern w:val="28"/>
      <w:lang w:val="en-US" w:eastAsia="en-US"/>
    </w:rPr>
  </w:style>
  <w:style w:type="paragraph" w:customStyle="1" w:styleId="ComponentName2">
    <w:name w:val="Component Name 2"/>
    <w:next w:val="ParagraphText"/>
    <w:qFormat/>
    <w:rsid w:val="00F874AE"/>
    <w:pPr>
      <w:snapToGrid w:val="0"/>
      <w:spacing w:before="120"/>
      <w:outlineLvl w:val="0"/>
    </w:pPr>
    <w:rPr>
      <w:rFonts w:ascii="Times New Roman" w:hAnsi="Times New Roman"/>
      <w:i/>
      <w:kern w:val="28"/>
      <w:sz w:val="24"/>
      <w:lang w:val="en-US" w:eastAsia="en-US"/>
    </w:rPr>
  </w:style>
  <w:style w:type="character" w:customStyle="1" w:styleId="FooterChar11">
    <w:name w:val="Footer Char11"/>
    <w:basedOn w:val="DefaultParagraphFont"/>
    <w:uiPriority w:val="99"/>
    <w:semiHidden/>
    <w:rsid w:val="00396359"/>
    <w:rPr>
      <w:rFonts w:ascii="Times New Roman" w:hAnsi="Times New Roman" w:cs="Times New Roman"/>
      <w:lang w:val="en-US" w:eastAsia="en-US"/>
    </w:rPr>
  </w:style>
  <w:style w:type="character" w:customStyle="1" w:styleId="HeaderChar11">
    <w:name w:val="Header Char11"/>
    <w:basedOn w:val="DefaultParagraphFont"/>
    <w:uiPriority w:val="99"/>
    <w:semiHidden/>
    <w:rsid w:val="00396359"/>
    <w:rPr>
      <w:rFonts w:ascii="Times New Roman" w:hAnsi="Times New Roman" w:cs="Times New Roman"/>
      <w:lang w:val="en-US" w:eastAsia="en-US"/>
    </w:rPr>
  </w:style>
  <w:style w:type="character" w:customStyle="1" w:styleId="BalloonTextChar11">
    <w:name w:val="Balloon Text Char11"/>
    <w:basedOn w:val="DefaultParagraphFont"/>
    <w:uiPriority w:val="99"/>
    <w:semiHidden/>
    <w:rsid w:val="00396359"/>
    <w:rPr>
      <w:rFonts w:ascii="Tahoma" w:hAnsi="Tahoma" w:cs="Tahoma"/>
      <w:sz w:val="16"/>
      <w:szCs w:val="16"/>
      <w:lang w:val="en-US" w:eastAsia="en-US"/>
    </w:rPr>
  </w:style>
  <w:style w:type="character" w:customStyle="1" w:styleId="FooterChar14">
    <w:name w:val="Footer Char14"/>
    <w:basedOn w:val="DefaultParagraphFont"/>
    <w:uiPriority w:val="99"/>
    <w:semiHidden/>
    <w:rsid w:val="00A00069"/>
    <w:rPr>
      <w:rFonts w:ascii="Times New Roman" w:hAnsi="Times New Roman" w:cs="Times New Roman"/>
      <w:lang w:val="en-US" w:eastAsia="en-US"/>
    </w:rPr>
  </w:style>
  <w:style w:type="character" w:customStyle="1" w:styleId="HeaderChar14">
    <w:name w:val="Header Char14"/>
    <w:basedOn w:val="DefaultParagraphFont"/>
    <w:uiPriority w:val="99"/>
    <w:semiHidden/>
    <w:rsid w:val="00A00069"/>
    <w:rPr>
      <w:rFonts w:ascii="Times New Roman" w:hAnsi="Times New Roman" w:cs="Times New Roman"/>
      <w:lang w:val="en-US" w:eastAsia="en-US"/>
    </w:rPr>
  </w:style>
  <w:style w:type="character" w:customStyle="1" w:styleId="FooterChar12">
    <w:name w:val="Footer Char12"/>
    <w:basedOn w:val="DefaultParagraphFont"/>
    <w:uiPriority w:val="99"/>
    <w:semiHidden/>
    <w:rsid w:val="00B0142D"/>
    <w:rPr>
      <w:rFonts w:ascii="Times New Roman" w:hAnsi="Times New Roman" w:cs="Times New Roman"/>
      <w:lang w:val="en-US" w:eastAsia="en-US"/>
    </w:rPr>
  </w:style>
  <w:style w:type="character" w:customStyle="1" w:styleId="HeaderChar12">
    <w:name w:val="Header Char12"/>
    <w:basedOn w:val="DefaultParagraphFont"/>
    <w:uiPriority w:val="99"/>
    <w:semiHidden/>
    <w:rsid w:val="00B0142D"/>
    <w:rPr>
      <w:rFonts w:ascii="Times New Roman" w:hAnsi="Times New Roman" w:cs="Times New Roman"/>
      <w:lang w:val="en-US" w:eastAsia="en-US"/>
    </w:rPr>
  </w:style>
  <w:style w:type="character" w:customStyle="1" w:styleId="BalloonTextChar12">
    <w:name w:val="Balloon Text Char12"/>
    <w:basedOn w:val="DefaultParagraphFont"/>
    <w:uiPriority w:val="99"/>
    <w:semiHidden/>
    <w:rsid w:val="00B0142D"/>
    <w:rPr>
      <w:rFonts w:ascii="Tahoma" w:hAnsi="Tahoma" w:cs="Tahoma"/>
      <w:sz w:val="16"/>
      <w:szCs w:val="16"/>
      <w:lang w:val="en-US" w:eastAsia="en-US"/>
    </w:rPr>
  </w:style>
  <w:style w:type="character" w:customStyle="1" w:styleId="FooterChar13">
    <w:name w:val="Footer Char13"/>
    <w:basedOn w:val="DefaultParagraphFont"/>
    <w:uiPriority w:val="99"/>
    <w:semiHidden/>
    <w:rsid w:val="00BD2DDE"/>
    <w:rPr>
      <w:rFonts w:ascii="Times New Roman" w:hAnsi="Times New Roman" w:cs="Times New Roman"/>
      <w:lang w:val="en-US" w:eastAsia="en-US"/>
    </w:rPr>
  </w:style>
  <w:style w:type="character" w:customStyle="1" w:styleId="HeaderChar13">
    <w:name w:val="Header Char13"/>
    <w:basedOn w:val="DefaultParagraphFont"/>
    <w:uiPriority w:val="99"/>
    <w:semiHidden/>
    <w:rsid w:val="00BD2DDE"/>
    <w:rPr>
      <w:rFonts w:ascii="Times New Roman" w:hAnsi="Times New Roman" w:cs="Times New Roman"/>
      <w:lang w:val="en-US" w:eastAsia="en-US"/>
    </w:rPr>
  </w:style>
  <w:style w:type="character" w:customStyle="1" w:styleId="BalloonTextChar13">
    <w:name w:val="Balloon Text Char13"/>
    <w:basedOn w:val="DefaultParagraphFont"/>
    <w:uiPriority w:val="99"/>
    <w:semiHidden/>
    <w:rsid w:val="00BD2DDE"/>
    <w:rPr>
      <w:rFonts w:ascii="Tahoma" w:hAnsi="Tahoma" w:cs="Tahoma"/>
      <w:sz w:val="16"/>
      <w:szCs w:val="16"/>
      <w:lang w:val="en-US" w:eastAsia="en-US"/>
    </w:rPr>
  </w:style>
  <w:style w:type="character" w:customStyle="1" w:styleId="BalloonTextChar14">
    <w:name w:val="Balloon Text Char14"/>
    <w:basedOn w:val="DefaultParagraphFont"/>
    <w:uiPriority w:val="99"/>
    <w:semiHidden/>
    <w:rsid w:val="00A00069"/>
    <w:rPr>
      <w:rFonts w:ascii="Tahoma" w:hAnsi="Tahoma" w:cs="Tahoma"/>
      <w:sz w:val="16"/>
      <w:szCs w:val="16"/>
      <w:lang w:val="en-US" w:eastAsia="en-US"/>
    </w:rPr>
  </w:style>
  <w:style w:type="character" w:customStyle="1" w:styleId="FooterChar17">
    <w:name w:val="Footer Char17"/>
    <w:basedOn w:val="DefaultParagraphFont"/>
    <w:uiPriority w:val="99"/>
    <w:semiHidden/>
    <w:rsid w:val="00BB37D3"/>
    <w:rPr>
      <w:rFonts w:ascii="Times New Roman" w:hAnsi="Times New Roman" w:cs="Times New Roman"/>
      <w:lang w:val="en-US" w:eastAsia="en-US"/>
    </w:rPr>
  </w:style>
  <w:style w:type="character" w:customStyle="1" w:styleId="HeaderChar17">
    <w:name w:val="Header Char17"/>
    <w:basedOn w:val="DefaultParagraphFont"/>
    <w:uiPriority w:val="99"/>
    <w:semiHidden/>
    <w:rsid w:val="00BB37D3"/>
    <w:rPr>
      <w:rFonts w:ascii="Times New Roman" w:hAnsi="Times New Roman" w:cs="Times New Roman"/>
      <w:lang w:val="en-US" w:eastAsia="en-US"/>
    </w:rPr>
  </w:style>
  <w:style w:type="character" w:customStyle="1" w:styleId="FooterChar15">
    <w:name w:val="Footer Char15"/>
    <w:basedOn w:val="DefaultParagraphFont"/>
    <w:uiPriority w:val="99"/>
    <w:semiHidden/>
    <w:rsid w:val="005F1D1E"/>
    <w:rPr>
      <w:rFonts w:ascii="Times New Roman" w:hAnsi="Times New Roman" w:cs="Times New Roman"/>
      <w:lang w:val="en-US" w:eastAsia="en-US"/>
    </w:rPr>
  </w:style>
  <w:style w:type="character" w:customStyle="1" w:styleId="HeaderChar15">
    <w:name w:val="Header Char15"/>
    <w:basedOn w:val="DefaultParagraphFont"/>
    <w:uiPriority w:val="99"/>
    <w:semiHidden/>
    <w:rsid w:val="005F1D1E"/>
    <w:rPr>
      <w:rFonts w:ascii="Times New Roman" w:hAnsi="Times New Roman" w:cs="Times New Roman"/>
      <w:lang w:val="en-US" w:eastAsia="en-US"/>
    </w:rPr>
  </w:style>
  <w:style w:type="character" w:customStyle="1" w:styleId="BalloonTextChar15">
    <w:name w:val="Balloon Text Char15"/>
    <w:basedOn w:val="DefaultParagraphFont"/>
    <w:uiPriority w:val="99"/>
    <w:semiHidden/>
    <w:rsid w:val="005F1D1E"/>
    <w:rPr>
      <w:rFonts w:ascii="Tahoma" w:hAnsi="Tahoma" w:cs="Tahoma"/>
      <w:sz w:val="16"/>
      <w:szCs w:val="16"/>
      <w:lang w:val="en-US" w:eastAsia="en-US"/>
    </w:rPr>
  </w:style>
  <w:style w:type="character" w:customStyle="1" w:styleId="FooterChar16">
    <w:name w:val="Footer Char16"/>
    <w:basedOn w:val="DefaultParagraphFont"/>
    <w:uiPriority w:val="99"/>
    <w:semiHidden/>
    <w:rsid w:val="000C1FF8"/>
    <w:rPr>
      <w:rFonts w:ascii="Times New Roman" w:hAnsi="Times New Roman" w:cs="Times New Roman"/>
      <w:lang w:val="en-US" w:eastAsia="en-US"/>
    </w:rPr>
  </w:style>
  <w:style w:type="character" w:customStyle="1" w:styleId="HeaderChar16">
    <w:name w:val="Header Char16"/>
    <w:basedOn w:val="DefaultParagraphFont"/>
    <w:uiPriority w:val="99"/>
    <w:semiHidden/>
    <w:rsid w:val="000C1FF8"/>
    <w:rPr>
      <w:rFonts w:ascii="Times New Roman" w:hAnsi="Times New Roman" w:cs="Times New Roman"/>
      <w:lang w:val="en-US" w:eastAsia="en-US"/>
    </w:rPr>
  </w:style>
  <w:style w:type="character" w:customStyle="1" w:styleId="BalloonTextChar16">
    <w:name w:val="Balloon Text Char16"/>
    <w:basedOn w:val="DefaultParagraphFont"/>
    <w:uiPriority w:val="99"/>
    <w:semiHidden/>
    <w:rsid w:val="000C1FF8"/>
    <w:rPr>
      <w:rFonts w:ascii="Tahoma" w:hAnsi="Tahoma" w:cs="Tahoma"/>
      <w:sz w:val="16"/>
      <w:szCs w:val="16"/>
      <w:lang w:val="en-US" w:eastAsia="en-US"/>
    </w:rPr>
  </w:style>
  <w:style w:type="character" w:customStyle="1" w:styleId="BalloonTextChar17">
    <w:name w:val="Balloon Text Char17"/>
    <w:basedOn w:val="DefaultParagraphFont"/>
    <w:uiPriority w:val="99"/>
    <w:semiHidden/>
    <w:rsid w:val="00BB37D3"/>
    <w:rPr>
      <w:rFonts w:ascii="Tahoma" w:hAnsi="Tahoma" w:cs="Tahoma"/>
      <w:sz w:val="16"/>
      <w:szCs w:val="16"/>
      <w:lang w:val="en-US" w:eastAsia="en-US"/>
    </w:rPr>
  </w:style>
  <w:style w:type="paragraph" w:styleId="Bibliography">
    <w:name w:val="Bibliography"/>
    <w:basedOn w:val="Normal"/>
    <w:next w:val="Normal"/>
    <w:uiPriority w:val="37"/>
    <w:semiHidden/>
    <w:unhideWhenUsed/>
    <w:rsid w:val="0083378B"/>
  </w:style>
  <w:style w:type="paragraph" w:styleId="BlockText">
    <w:name w:val="Block Text"/>
    <w:basedOn w:val="Normal"/>
    <w:uiPriority w:val="99"/>
    <w:semiHidden/>
    <w:unhideWhenUsed/>
    <w:rsid w:val="0083378B"/>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83378B"/>
  </w:style>
  <w:style w:type="character" w:customStyle="1" w:styleId="BodyTextChar">
    <w:name w:val="Body Text Char"/>
    <w:basedOn w:val="DefaultParagraphFont"/>
    <w:link w:val="BodyText"/>
    <w:uiPriority w:val="99"/>
    <w:semiHidden/>
    <w:rsid w:val="0083378B"/>
    <w:rPr>
      <w:rFonts w:ascii="Times New Roman" w:hAnsi="Times New Roman"/>
      <w:lang w:val="en-US" w:eastAsia="en-US"/>
    </w:rPr>
  </w:style>
  <w:style w:type="paragraph" w:styleId="BodyText2">
    <w:name w:val="Body Text 2"/>
    <w:basedOn w:val="Normal"/>
    <w:link w:val="BodyText2Char"/>
    <w:uiPriority w:val="99"/>
    <w:semiHidden/>
    <w:unhideWhenUsed/>
    <w:rsid w:val="0083378B"/>
  </w:style>
  <w:style w:type="character" w:customStyle="1" w:styleId="BodyText2Char">
    <w:name w:val="Body Text 2 Char"/>
    <w:basedOn w:val="DefaultParagraphFont"/>
    <w:link w:val="BodyText2"/>
    <w:uiPriority w:val="99"/>
    <w:semiHidden/>
    <w:rsid w:val="0083378B"/>
    <w:rPr>
      <w:rFonts w:ascii="Times New Roman" w:hAnsi="Times New Roman"/>
      <w:lang w:val="en-US" w:eastAsia="en-US"/>
    </w:rPr>
  </w:style>
  <w:style w:type="paragraph" w:styleId="BodyText3">
    <w:name w:val="Body Text 3"/>
    <w:basedOn w:val="Normal"/>
    <w:link w:val="BodyText3Char"/>
    <w:uiPriority w:val="99"/>
    <w:semiHidden/>
    <w:unhideWhenUsed/>
    <w:rsid w:val="0083378B"/>
    <w:rPr>
      <w:sz w:val="16"/>
      <w:szCs w:val="16"/>
    </w:rPr>
  </w:style>
  <w:style w:type="character" w:customStyle="1" w:styleId="BodyText3Char">
    <w:name w:val="Body Text 3 Char"/>
    <w:basedOn w:val="DefaultParagraphFont"/>
    <w:link w:val="BodyText3"/>
    <w:uiPriority w:val="99"/>
    <w:semiHidden/>
    <w:rsid w:val="0083378B"/>
    <w:rPr>
      <w:rFonts w:ascii="Times New Roman" w:hAnsi="Times New Roman"/>
      <w:sz w:val="16"/>
      <w:szCs w:val="16"/>
      <w:lang w:val="en-US" w:eastAsia="en-US"/>
    </w:rPr>
  </w:style>
  <w:style w:type="paragraph" w:styleId="BodyTextFirstIndent">
    <w:name w:val="Body Text First Indent"/>
    <w:basedOn w:val="BodyText"/>
    <w:link w:val="BodyTextFirstIndentChar"/>
    <w:uiPriority w:val="99"/>
    <w:semiHidden/>
    <w:unhideWhenUsed/>
    <w:rsid w:val="0083378B"/>
    <w:pPr>
      <w:spacing w:after="0"/>
    </w:pPr>
  </w:style>
  <w:style w:type="character" w:customStyle="1" w:styleId="BodyTextFirstIndentChar">
    <w:name w:val="Body Text First Indent Char"/>
    <w:basedOn w:val="BodyTextChar"/>
    <w:link w:val="BodyTextFirstIndent"/>
    <w:uiPriority w:val="99"/>
    <w:semiHidden/>
    <w:rsid w:val="0083378B"/>
    <w:rPr>
      <w:rFonts w:ascii="Times New Roman" w:hAnsi="Times New Roman"/>
      <w:lang w:val="en-US" w:eastAsia="en-US"/>
    </w:rPr>
  </w:style>
  <w:style w:type="paragraph" w:styleId="BodyTextIndent">
    <w:name w:val="Body Text Indent"/>
    <w:basedOn w:val="Normal"/>
    <w:link w:val="BodyTextIndentChar"/>
    <w:uiPriority w:val="99"/>
    <w:semiHidden/>
    <w:unhideWhenUsed/>
    <w:rsid w:val="0083378B"/>
    <w:pPr>
      <w:ind w:left="283"/>
    </w:pPr>
  </w:style>
  <w:style w:type="character" w:customStyle="1" w:styleId="BodyTextIndentChar">
    <w:name w:val="Body Text Indent Char"/>
    <w:basedOn w:val="DefaultParagraphFont"/>
    <w:link w:val="BodyTextIndent"/>
    <w:uiPriority w:val="99"/>
    <w:semiHidden/>
    <w:rsid w:val="0083378B"/>
    <w:rPr>
      <w:rFonts w:ascii="Times New Roman" w:hAnsi="Times New Roman"/>
      <w:lang w:val="en-US" w:eastAsia="en-US"/>
    </w:rPr>
  </w:style>
  <w:style w:type="paragraph" w:styleId="BodyTextFirstIndent2">
    <w:name w:val="Body Text First Indent 2"/>
    <w:basedOn w:val="BodyTextIndent"/>
    <w:link w:val="BodyTextFirstIndent2Char"/>
    <w:uiPriority w:val="99"/>
    <w:semiHidden/>
    <w:unhideWhenUsed/>
    <w:rsid w:val="0083378B"/>
    <w:pPr>
      <w:spacing w:after="0"/>
      <w:ind w:left="360"/>
    </w:pPr>
  </w:style>
  <w:style w:type="character" w:customStyle="1" w:styleId="BodyTextFirstIndent2Char">
    <w:name w:val="Body Text First Indent 2 Char"/>
    <w:basedOn w:val="BodyTextIndentChar"/>
    <w:link w:val="BodyTextFirstIndent2"/>
    <w:uiPriority w:val="99"/>
    <w:semiHidden/>
    <w:rsid w:val="0083378B"/>
    <w:rPr>
      <w:rFonts w:ascii="Times New Roman" w:hAnsi="Times New Roman"/>
      <w:lang w:val="en-US" w:eastAsia="en-US"/>
    </w:rPr>
  </w:style>
  <w:style w:type="paragraph" w:styleId="BodyTextIndent2">
    <w:name w:val="Body Text Indent 2"/>
    <w:basedOn w:val="Normal"/>
    <w:link w:val="BodyTextIndent2Char"/>
    <w:uiPriority w:val="99"/>
    <w:semiHidden/>
    <w:unhideWhenUsed/>
    <w:rsid w:val="0083378B"/>
    <w:pPr>
      <w:ind w:left="283"/>
    </w:pPr>
  </w:style>
  <w:style w:type="character" w:customStyle="1" w:styleId="BodyTextIndent2Char">
    <w:name w:val="Body Text Indent 2 Char"/>
    <w:basedOn w:val="DefaultParagraphFont"/>
    <w:link w:val="BodyTextIndent2"/>
    <w:uiPriority w:val="99"/>
    <w:semiHidden/>
    <w:rsid w:val="0083378B"/>
    <w:rPr>
      <w:rFonts w:ascii="Times New Roman" w:hAnsi="Times New Roman"/>
      <w:lang w:val="en-US" w:eastAsia="en-US"/>
    </w:rPr>
  </w:style>
  <w:style w:type="paragraph" w:styleId="BodyTextIndent3">
    <w:name w:val="Body Text Indent 3"/>
    <w:basedOn w:val="Normal"/>
    <w:link w:val="BodyTextIndent3Char"/>
    <w:uiPriority w:val="99"/>
    <w:semiHidden/>
    <w:unhideWhenUsed/>
    <w:rsid w:val="0083378B"/>
    <w:pPr>
      <w:ind w:left="283"/>
    </w:pPr>
    <w:rPr>
      <w:sz w:val="16"/>
      <w:szCs w:val="16"/>
    </w:rPr>
  </w:style>
  <w:style w:type="character" w:customStyle="1" w:styleId="BodyTextIndent3Char">
    <w:name w:val="Body Text Indent 3 Char"/>
    <w:basedOn w:val="DefaultParagraphFont"/>
    <w:link w:val="BodyTextIndent3"/>
    <w:uiPriority w:val="99"/>
    <w:semiHidden/>
    <w:rsid w:val="0083378B"/>
    <w:rPr>
      <w:rFonts w:ascii="Times New Roman" w:hAnsi="Times New Roman"/>
      <w:sz w:val="16"/>
      <w:szCs w:val="16"/>
      <w:lang w:val="en-US" w:eastAsia="en-US"/>
    </w:rPr>
  </w:style>
  <w:style w:type="paragraph" w:styleId="Caption">
    <w:name w:val="caption"/>
    <w:basedOn w:val="Normal"/>
    <w:next w:val="Normal"/>
    <w:uiPriority w:val="35"/>
    <w:semiHidden/>
    <w:unhideWhenUsed/>
    <w:qFormat/>
    <w:rsid w:val="0083378B"/>
    <w:pPr>
      <w:spacing w:after="200"/>
    </w:pPr>
    <w:rPr>
      <w:b/>
      <w:bCs/>
      <w:color w:val="4F81BD" w:themeColor="accent1"/>
      <w:sz w:val="18"/>
      <w:szCs w:val="18"/>
    </w:rPr>
  </w:style>
  <w:style w:type="paragraph" w:styleId="Closing">
    <w:name w:val="Closing"/>
    <w:basedOn w:val="Normal"/>
    <w:link w:val="ClosingChar"/>
    <w:uiPriority w:val="99"/>
    <w:semiHidden/>
    <w:unhideWhenUsed/>
    <w:rsid w:val="0083378B"/>
    <w:pPr>
      <w:ind w:left="4252"/>
    </w:pPr>
  </w:style>
  <w:style w:type="character" w:customStyle="1" w:styleId="ClosingChar">
    <w:name w:val="Closing Char"/>
    <w:basedOn w:val="DefaultParagraphFont"/>
    <w:link w:val="Closing"/>
    <w:uiPriority w:val="99"/>
    <w:semiHidden/>
    <w:rsid w:val="0083378B"/>
    <w:rPr>
      <w:rFonts w:ascii="Times New Roman" w:hAnsi="Times New Roman"/>
      <w:lang w:val="en-US" w:eastAsia="en-US"/>
    </w:rPr>
  </w:style>
  <w:style w:type="paragraph" w:styleId="DocumentMap">
    <w:name w:val="Document Map"/>
    <w:basedOn w:val="Normal"/>
    <w:link w:val="DocumentMapChar"/>
    <w:uiPriority w:val="99"/>
    <w:semiHidden/>
    <w:unhideWhenUsed/>
    <w:rsid w:val="0083378B"/>
    <w:rPr>
      <w:rFonts w:ascii="Tahoma" w:hAnsi="Tahoma" w:cs="Tahoma"/>
      <w:sz w:val="16"/>
      <w:szCs w:val="16"/>
    </w:rPr>
  </w:style>
  <w:style w:type="character" w:customStyle="1" w:styleId="DocumentMapChar">
    <w:name w:val="Document Map Char"/>
    <w:basedOn w:val="DefaultParagraphFont"/>
    <w:link w:val="DocumentMap"/>
    <w:uiPriority w:val="99"/>
    <w:semiHidden/>
    <w:rsid w:val="0083378B"/>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rsid w:val="0083378B"/>
  </w:style>
  <w:style w:type="character" w:customStyle="1" w:styleId="E-mailSignatureChar">
    <w:name w:val="E-mail Signature Char"/>
    <w:basedOn w:val="DefaultParagraphFont"/>
    <w:link w:val="E-mailSignature"/>
    <w:uiPriority w:val="99"/>
    <w:semiHidden/>
    <w:rsid w:val="0083378B"/>
    <w:rPr>
      <w:rFonts w:ascii="Times New Roman" w:hAnsi="Times New Roman"/>
      <w:lang w:val="en-US" w:eastAsia="en-US"/>
    </w:rPr>
  </w:style>
  <w:style w:type="paragraph" w:styleId="EndnoteText">
    <w:name w:val="endnote text"/>
    <w:basedOn w:val="Normal"/>
    <w:link w:val="EndnoteTextChar"/>
    <w:uiPriority w:val="99"/>
    <w:semiHidden/>
    <w:unhideWhenUsed/>
    <w:rsid w:val="0083378B"/>
  </w:style>
  <w:style w:type="character" w:customStyle="1" w:styleId="EndnoteTextChar">
    <w:name w:val="Endnote Text Char"/>
    <w:basedOn w:val="DefaultParagraphFont"/>
    <w:link w:val="EndnoteText"/>
    <w:uiPriority w:val="99"/>
    <w:semiHidden/>
    <w:rsid w:val="0083378B"/>
    <w:rPr>
      <w:rFonts w:ascii="Times New Roman" w:hAnsi="Times New Roman"/>
      <w:lang w:val="en-US" w:eastAsia="en-US"/>
    </w:rPr>
  </w:style>
  <w:style w:type="paragraph" w:styleId="EnvelopeAddress">
    <w:name w:val="envelope address"/>
    <w:basedOn w:val="Normal"/>
    <w:uiPriority w:val="99"/>
    <w:semiHidden/>
    <w:unhideWhenUsed/>
    <w:rsid w:val="0083378B"/>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83378B"/>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83378B"/>
    <w:rPr>
      <w:rFonts w:asciiTheme="majorHAnsi" w:eastAsiaTheme="majorEastAsia" w:hAnsiTheme="majorHAnsi" w:cstheme="majorBidi"/>
      <w:b/>
      <w:bCs/>
      <w:i/>
      <w:iCs/>
      <w:color w:val="4F81BD" w:themeColor="accent1"/>
      <w:lang w:val="en-US" w:eastAsia="en-US"/>
    </w:rPr>
  </w:style>
  <w:style w:type="character" w:customStyle="1" w:styleId="Heading5Char">
    <w:name w:val="Heading 5 Char"/>
    <w:basedOn w:val="DefaultParagraphFont"/>
    <w:link w:val="Heading5"/>
    <w:uiPriority w:val="9"/>
    <w:semiHidden/>
    <w:rsid w:val="0083378B"/>
    <w:rPr>
      <w:rFonts w:asciiTheme="majorHAnsi" w:eastAsiaTheme="majorEastAsia" w:hAnsiTheme="majorHAnsi" w:cstheme="majorBidi"/>
      <w:color w:val="243F60" w:themeColor="accent1" w:themeShade="7F"/>
      <w:lang w:val="en-US" w:eastAsia="en-US"/>
    </w:rPr>
  </w:style>
  <w:style w:type="character" w:customStyle="1" w:styleId="Heading6Char">
    <w:name w:val="Heading 6 Char"/>
    <w:basedOn w:val="DefaultParagraphFont"/>
    <w:link w:val="Heading6"/>
    <w:uiPriority w:val="9"/>
    <w:semiHidden/>
    <w:rsid w:val="0083378B"/>
    <w:rPr>
      <w:rFonts w:asciiTheme="majorHAnsi" w:eastAsiaTheme="majorEastAsia" w:hAnsiTheme="majorHAnsi" w:cstheme="majorBidi"/>
      <w:i/>
      <w:iCs/>
      <w:color w:val="243F60" w:themeColor="accent1" w:themeShade="7F"/>
      <w:lang w:val="en-US" w:eastAsia="en-US"/>
    </w:rPr>
  </w:style>
  <w:style w:type="character" w:customStyle="1" w:styleId="Heading7Char">
    <w:name w:val="Heading 7 Char"/>
    <w:basedOn w:val="DefaultParagraphFont"/>
    <w:link w:val="Heading7"/>
    <w:uiPriority w:val="9"/>
    <w:semiHidden/>
    <w:rsid w:val="0083378B"/>
    <w:rPr>
      <w:rFonts w:asciiTheme="majorHAnsi" w:eastAsiaTheme="majorEastAsia" w:hAnsiTheme="majorHAnsi" w:cstheme="majorBidi"/>
      <w:i/>
      <w:iCs/>
      <w:color w:val="404040" w:themeColor="text1" w:themeTint="BF"/>
      <w:lang w:val="en-US" w:eastAsia="en-US"/>
    </w:rPr>
  </w:style>
  <w:style w:type="character" w:customStyle="1" w:styleId="Heading8Char">
    <w:name w:val="Heading 8 Char"/>
    <w:basedOn w:val="DefaultParagraphFont"/>
    <w:link w:val="Heading8"/>
    <w:uiPriority w:val="9"/>
    <w:semiHidden/>
    <w:rsid w:val="0083378B"/>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uiPriority w:val="9"/>
    <w:semiHidden/>
    <w:rsid w:val="0083378B"/>
    <w:rPr>
      <w:rFonts w:asciiTheme="majorHAnsi" w:eastAsiaTheme="majorEastAsia" w:hAnsiTheme="majorHAnsi" w:cstheme="majorBidi"/>
      <w:i/>
      <w:iCs/>
      <w:color w:val="404040" w:themeColor="text1" w:themeTint="BF"/>
      <w:lang w:val="en-US" w:eastAsia="en-US"/>
    </w:rPr>
  </w:style>
  <w:style w:type="paragraph" w:styleId="HTMLAddress">
    <w:name w:val="HTML Address"/>
    <w:basedOn w:val="Normal"/>
    <w:link w:val="HTMLAddressChar"/>
    <w:uiPriority w:val="99"/>
    <w:semiHidden/>
    <w:unhideWhenUsed/>
    <w:rsid w:val="0083378B"/>
    <w:rPr>
      <w:i/>
      <w:iCs/>
    </w:rPr>
  </w:style>
  <w:style w:type="character" w:customStyle="1" w:styleId="HTMLAddressChar">
    <w:name w:val="HTML Address Char"/>
    <w:basedOn w:val="DefaultParagraphFont"/>
    <w:link w:val="HTMLAddress"/>
    <w:uiPriority w:val="99"/>
    <w:semiHidden/>
    <w:rsid w:val="0083378B"/>
    <w:rPr>
      <w:rFonts w:ascii="Times New Roman" w:hAnsi="Times New Roman"/>
      <w:i/>
      <w:iCs/>
      <w:lang w:val="en-US" w:eastAsia="en-US"/>
    </w:rPr>
  </w:style>
  <w:style w:type="paragraph" w:styleId="Index1">
    <w:name w:val="index 1"/>
    <w:basedOn w:val="Normal"/>
    <w:next w:val="Normal"/>
    <w:autoRedefine/>
    <w:uiPriority w:val="99"/>
    <w:semiHidden/>
    <w:unhideWhenUsed/>
    <w:rsid w:val="0083378B"/>
    <w:pPr>
      <w:ind w:left="200" w:hanging="200"/>
    </w:pPr>
  </w:style>
  <w:style w:type="paragraph" w:styleId="Index2">
    <w:name w:val="index 2"/>
    <w:basedOn w:val="Normal"/>
    <w:next w:val="Normal"/>
    <w:autoRedefine/>
    <w:uiPriority w:val="99"/>
    <w:semiHidden/>
    <w:unhideWhenUsed/>
    <w:rsid w:val="0083378B"/>
    <w:pPr>
      <w:ind w:left="400" w:hanging="200"/>
    </w:pPr>
  </w:style>
  <w:style w:type="paragraph" w:styleId="Index3">
    <w:name w:val="index 3"/>
    <w:basedOn w:val="Normal"/>
    <w:next w:val="Normal"/>
    <w:autoRedefine/>
    <w:uiPriority w:val="99"/>
    <w:semiHidden/>
    <w:unhideWhenUsed/>
    <w:rsid w:val="0083378B"/>
    <w:pPr>
      <w:ind w:left="600" w:hanging="200"/>
    </w:pPr>
  </w:style>
  <w:style w:type="paragraph" w:styleId="Index4">
    <w:name w:val="index 4"/>
    <w:basedOn w:val="Normal"/>
    <w:next w:val="Normal"/>
    <w:autoRedefine/>
    <w:uiPriority w:val="99"/>
    <w:semiHidden/>
    <w:unhideWhenUsed/>
    <w:rsid w:val="0083378B"/>
    <w:pPr>
      <w:ind w:left="800" w:hanging="200"/>
    </w:pPr>
  </w:style>
  <w:style w:type="paragraph" w:styleId="Index5">
    <w:name w:val="index 5"/>
    <w:basedOn w:val="Normal"/>
    <w:next w:val="Normal"/>
    <w:autoRedefine/>
    <w:uiPriority w:val="99"/>
    <w:semiHidden/>
    <w:unhideWhenUsed/>
    <w:rsid w:val="0083378B"/>
    <w:pPr>
      <w:ind w:left="1000" w:hanging="200"/>
    </w:pPr>
  </w:style>
  <w:style w:type="paragraph" w:styleId="Index6">
    <w:name w:val="index 6"/>
    <w:basedOn w:val="Normal"/>
    <w:next w:val="Normal"/>
    <w:autoRedefine/>
    <w:uiPriority w:val="99"/>
    <w:semiHidden/>
    <w:unhideWhenUsed/>
    <w:rsid w:val="0083378B"/>
    <w:pPr>
      <w:ind w:left="1200" w:hanging="200"/>
    </w:pPr>
  </w:style>
  <w:style w:type="paragraph" w:styleId="Index7">
    <w:name w:val="index 7"/>
    <w:basedOn w:val="Normal"/>
    <w:next w:val="Normal"/>
    <w:autoRedefine/>
    <w:uiPriority w:val="99"/>
    <w:semiHidden/>
    <w:unhideWhenUsed/>
    <w:rsid w:val="0083378B"/>
    <w:pPr>
      <w:ind w:left="1400" w:hanging="200"/>
    </w:pPr>
  </w:style>
  <w:style w:type="paragraph" w:styleId="Index8">
    <w:name w:val="index 8"/>
    <w:basedOn w:val="Normal"/>
    <w:next w:val="Normal"/>
    <w:autoRedefine/>
    <w:uiPriority w:val="99"/>
    <w:semiHidden/>
    <w:unhideWhenUsed/>
    <w:rsid w:val="0083378B"/>
    <w:pPr>
      <w:ind w:left="1600" w:hanging="200"/>
    </w:pPr>
  </w:style>
  <w:style w:type="paragraph" w:styleId="IndexHeading">
    <w:name w:val="index heading"/>
    <w:basedOn w:val="Normal"/>
    <w:next w:val="Index1"/>
    <w:uiPriority w:val="99"/>
    <w:semiHidden/>
    <w:unhideWhenUsed/>
    <w:rsid w:val="0083378B"/>
    <w:rPr>
      <w:rFonts w:asciiTheme="majorHAnsi" w:eastAsiaTheme="majorEastAsia" w:hAnsiTheme="majorHAnsi" w:cstheme="majorBidi"/>
      <w:b/>
      <w:bCs/>
    </w:rPr>
  </w:style>
  <w:style w:type="paragraph" w:styleId="List">
    <w:name w:val="List"/>
    <w:basedOn w:val="Normal"/>
    <w:uiPriority w:val="99"/>
    <w:semiHidden/>
    <w:unhideWhenUsed/>
    <w:rsid w:val="0083378B"/>
    <w:pPr>
      <w:ind w:left="283" w:hanging="283"/>
      <w:contextualSpacing/>
    </w:pPr>
  </w:style>
  <w:style w:type="paragraph" w:styleId="List2">
    <w:name w:val="List 2"/>
    <w:basedOn w:val="Normal"/>
    <w:uiPriority w:val="99"/>
    <w:semiHidden/>
    <w:unhideWhenUsed/>
    <w:rsid w:val="0083378B"/>
    <w:pPr>
      <w:ind w:left="566" w:hanging="283"/>
      <w:contextualSpacing/>
    </w:pPr>
  </w:style>
  <w:style w:type="paragraph" w:styleId="List3">
    <w:name w:val="List 3"/>
    <w:basedOn w:val="Normal"/>
    <w:uiPriority w:val="99"/>
    <w:semiHidden/>
    <w:unhideWhenUsed/>
    <w:rsid w:val="0083378B"/>
    <w:pPr>
      <w:ind w:left="849" w:hanging="283"/>
      <w:contextualSpacing/>
    </w:pPr>
  </w:style>
  <w:style w:type="paragraph" w:styleId="List4">
    <w:name w:val="List 4"/>
    <w:basedOn w:val="Normal"/>
    <w:uiPriority w:val="99"/>
    <w:semiHidden/>
    <w:unhideWhenUsed/>
    <w:rsid w:val="0083378B"/>
    <w:pPr>
      <w:ind w:left="1132" w:hanging="283"/>
      <w:contextualSpacing/>
    </w:pPr>
  </w:style>
  <w:style w:type="paragraph" w:styleId="List5">
    <w:name w:val="List 5"/>
    <w:basedOn w:val="Normal"/>
    <w:uiPriority w:val="99"/>
    <w:semiHidden/>
    <w:unhideWhenUsed/>
    <w:rsid w:val="0083378B"/>
    <w:pPr>
      <w:ind w:left="1415" w:hanging="283"/>
      <w:contextualSpacing/>
    </w:pPr>
  </w:style>
  <w:style w:type="paragraph" w:styleId="ListBullet">
    <w:name w:val="List Bullet"/>
    <w:basedOn w:val="Normal"/>
    <w:uiPriority w:val="99"/>
    <w:semiHidden/>
    <w:unhideWhenUsed/>
    <w:rsid w:val="0083378B"/>
    <w:pPr>
      <w:numPr>
        <w:numId w:val="10"/>
      </w:numPr>
      <w:contextualSpacing/>
    </w:pPr>
  </w:style>
  <w:style w:type="paragraph" w:styleId="ListBullet2">
    <w:name w:val="List Bullet 2"/>
    <w:basedOn w:val="Normal"/>
    <w:uiPriority w:val="99"/>
    <w:semiHidden/>
    <w:unhideWhenUsed/>
    <w:rsid w:val="0083378B"/>
    <w:pPr>
      <w:numPr>
        <w:numId w:val="11"/>
      </w:numPr>
      <w:contextualSpacing/>
    </w:pPr>
  </w:style>
  <w:style w:type="paragraph" w:styleId="ListBullet3">
    <w:name w:val="List Bullet 3"/>
    <w:basedOn w:val="Normal"/>
    <w:uiPriority w:val="99"/>
    <w:semiHidden/>
    <w:unhideWhenUsed/>
    <w:rsid w:val="0083378B"/>
    <w:pPr>
      <w:numPr>
        <w:numId w:val="12"/>
      </w:numPr>
      <w:contextualSpacing/>
    </w:pPr>
  </w:style>
  <w:style w:type="paragraph" w:styleId="ListBullet4">
    <w:name w:val="List Bullet 4"/>
    <w:basedOn w:val="Normal"/>
    <w:uiPriority w:val="99"/>
    <w:semiHidden/>
    <w:unhideWhenUsed/>
    <w:rsid w:val="0083378B"/>
    <w:pPr>
      <w:numPr>
        <w:numId w:val="13"/>
      </w:numPr>
      <w:contextualSpacing/>
    </w:pPr>
  </w:style>
  <w:style w:type="paragraph" w:styleId="ListBullet5">
    <w:name w:val="List Bullet 5"/>
    <w:basedOn w:val="Normal"/>
    <w:uiPriority w:val="99"/>
    <w:semiHidden/>
    <w:unhideWhenUsed/>
    <w:rsid w:val="0083378B"/>
    <w:pPr>
      <w:numPr>
        <w:numId w:val="14"/>
      </w:numPr>
      <w:contextualSpacing/>
    </w:pPr>
  </w:style>
  <w:style w:type="paragraph" w:styleId="ListContinue">
    <w:name w:val="List Continue"/>
    <w:basedOn w:val="Normal"/>
    <w:uiPriority w:val="99"/>
    <w:semiHidden/>
    <w:unhideWhenUsed/>
    <w:rsid w:val="0083378B"/>
    <w:pPr>
      <w:ind w:left="283"/>
      <w:contextualSpacing/>
    </w:pPr>
  </w:style>
  <w:style w:type="paragraph" w:styleId="ListContinue2">
    <w:name w:val="List Continue 2"/>
    <w:basedOn w:val="Normal"/>
    <w:uiPriority w:val="99"/>
    <w:semiHidden/>
    <w:unhideWhenUsed/>
    <w:rsid w:val="0083378B"/>
    <w:pPr>
      <w:ind w:left="566"/>
      <w:contextualSpacing/>
    </w:pPr>
  </w:style>
  <w:style w:type="paragraph" w:styleId="ListContinue3">
    <w:name w:val="List Continue 3"/>
    <w:basedOn w:val="Normal"/>
    <w:uiPriority w:val="99"/>
    <w:semiHidden/>
    <w:unhideWhenUsed/>
    <w:rsid w:val="0083378B"/>
    <w:pPr>
      <w:ind w:left="849"/>
      <w:contextualSpacing/>
    </w:pPr>
  </w:style>
  <w:style w:type="paragraph" w:styleId="ListContinue4">
    <w:name w:val="List Continue 4"/>
    <w:basedOn w:val="Normal"/>
    <w:uiPriority w:val="99"/>
    <w:semiHidden/>
    <w:unhideWhenUsed/>
    <w:rsid w:val="0083378B"/>
    <w:pPr>
      <w:ind w:left="1132"/>
      <w:contextualSpacing/>
    </w:pPr>
  </w:style>
  <w:style w:type="paragraph" w:styleId="ListContinue5">
    <w:name w:val="List Continue 5"/>
    <w:basedOn w:val="Normal"/>
    <w:uiPriority w:val="99"/>
    <w:semiHidden/>
    <w:unhideWhenUsed/>
    <w:rsid w:val="0083378B"/>
    <w:pPr>
      <w:ind w:left="1415"/>
      <w:contextualSpacing/>
    </w:pPr>
  </w:style>
  <w:style w:type="paragraph" w:styleId="ListNumber">
    <w:name w:val="List Number"/>
    <w:basedOn w:val="Normal"/>
    <w:uiPriority w:val="99"/>
    <w:semiHidden/>
    <w:unhideWhenUsed/>
    <w:rsid w:val="0083378B"/>
    <w:pPr>
      <w:numPr>
        <w:numId w:val="15"/>
      </w:numPr>
      <w:contextualSpacing/>
    </w:pPr>
  </w:style>
  <w:style w:type="paragraph" w:styleId="ListNumber2">
    <w:name w:val="List Number 2"/>
    <w:basedOn w:val="Normal"/>
    <w:uiPriority w:val="99"/>
    <w:semiHidden/>
    <w:unhideWhenUsed/>
    <w:rsid w:val="0083378B"/>
    <w:pPr>
      <w:numPr>
        <w:numId w:val="16"/>
      </w:numPr>
      <w:contextualSpacing/>
    </w:pPr>
  </w:style>
  <w:style w:type="paragraph" w:styleId="ListNumber3">
    <w:name w:val="List Number 3"/>
    <w:basedOn w:val="Normal"/>
    <w:uiPriority w:val="99"/>
    <w:semiHidden/>
    <w:unhideWhenUsed/>
    <w:rsid w:val="0083378B"/>
    <w:pPr>
      <w:numPr>
        <w:numId w:val="17"/>
      </w:numPr>
      <w:contextualSpacing/>
    </w:pPr>
  </w:style>
  <w:style w:type="paragraph" w:styleId="ListNumber4">
    <w:name w:val="List Number 4"/>
    <w:basedOn w:val="Normal"/>
    <w:uiPriority w:val="99"/>
    <w:semiHidden/>
    <w:unhideWhenUsed/>
    <w:rsid w:val="0083378B"/>
    <w:pPr>
      <w:numPr>
        <w:numId w:val="18"/>
      </w:numPr>
      <w:contextualSpacing/>
    </w:pPr>
  </w:style>
  <w:style w:type="paragraph" w:styleId="ListNumber5">
    <w:name w:val="List Number 5"/>
    <w:basedOn w:val="Normal"/>
    <w:uiPriority w:val="99"/>
    <w:semiHidden/>
    <w:unhideWhenUsed/>
    <w:rsid w:val="0083378B"/>
    <w:pPr>
      <w:numPr>
        <w:numId w:val="19"/>
      </w:numPr>
      <w:contextualSpacing/>
    </w:pPr>
  </w:style>
  <w:style w:type="paragraph" w:styleId="MacroText">
    <w:name w:val="macro"/>
    <w:link w:val="MacroTextChar"/>
    <w:uiPriority w:val="99"/>
    <w:semiHidden/>
    <w:unhideWhenUsed/>
    <w:rsid w:val="0083378B"/>
    <w:pPr>
      <w:tabs>
        <w:tab w:val="left" w:pos="480"/>
        <w:tab w:val="left" w:pos="960"/>
        <w:tab w:val="left" w:pos="1440"/>
        <w:tab w:val="left" w:pos="1920"/>
        <w:tab w:val="left" w:pos="2400"/>
        <w:tab w:val="left" w:pos="2880"/>
        <w:tab w:val="left" w:pos="3360"/>
        <w:tab w:val="left" w:pos="3840"/>
        <w:tab w:val="left" w:pos="4320"/>
      </w:tabs>
      <w:snapToGrid w:val="0"/>
    </w:pPr>
    <w:rPr>
      <w:rFonts w:ascii="Consolas" w:hAnsi="Consolas" w:cs="Consolas"/>
      <w:lang w:val="en-US" w:eastAsia="en-US"/>
    </w:rPr>
  </w:style>
  <w:style w:type="character" w:customStyle="1" w:styleId="MacroTextChar">
    <w:name w:val="Macro Text Char"/>
    <w:basedOn w:val="DefaultParagraphFont"/>
    <w:link w:val="MacroText"/>
    <w:uiPriority w:val="99"/>
    <w:semiHidden/>
    <w:rsid w:val="0083378B"/>
    <w:rPr>
      <w:rFonts w:ascii="Consolas" w:hAnsi="Consolas" w:cs="Consolas"/>
      <w:lang w:val="en-US" w:eastAsia="en-US"/>
    </w:rPr>
  </w:style>
  <w:style w:type="paragraph" w:styleId="MessageHeader">
    <w:name w:val="Message Header"/>
    <w:basedOn w:val="Normal"/>
    <w:link w:val="MessageHeaderChar"/>
    <w:uiPriority w:val="99"/>
    <w:semiHidden/>
    <w:unhideWhenUsed/>
    <w:rsid w:val="0083378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83378B"/>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uiPriority w:val="99"/>
    <w:semiHidden/>
    <w:unhideWhenUsed/>
    <w:rsid w:val="0083378B"/>
    <w:pPr>
      <w:ind w:left="720"/>
    </w:pPr>
  </w:style>
  <w:style w:type="paragraph" w:styleId="NoteHeading">
    <w:name w:val="Note Heading"/>
    <w:basedOn w:val="Normal"/>
    <w:next w:val="Normal"/>
    <w:link w:val="NoteHeadingChar"/>
    <w:uiPriority w:val="99"/>
    <w:semiHidden/>
    <w:unhideWhenUsed/>
    <w:rsid w:val="0083378B"/>
  </w:style>
  <w:style w:type="character" w:customStyle="1" w:styleId="NoteHeadingChar">
    <w:name w:val="Note Heading Char"/>
    <w:basedOn w:val="DefaultParagraphFont"/>
    <w:link w:val="NoteHeading"/>
    <w:uiPriority w:val="99"/>
    <w:semiHidden/>
    <w:rsid w:val="0083378B"/>
    <w:rPr>
      <w:rFonts w:ascii="Times New Roman" w:hAnsi="Times New Roman"/>
      <w:lang w:val="en-US" w:eastAsia="en-US"/>
    </w:rPr>
  </w:style>
  <w:style w:type="paragraph" w:styleId="PlainText">
    <w:name w:val="Plain Text"/>
    <w:basedOn w:val="Normal"/>
    <w:link w:val="PlainTextChar"/>
    <w:uiPriority w:val="99"/>
    <w:semiHidden/>
    <w:unhideWhenUsed/>
    <w:rsid w:val="0083378B"/>
    <w:rPr>
      <w:rFonts w:ascii="Consolas" w:hAnsi="Consolas" w:cs="Consolas"/>
      <w:sz w:val="21"/>
      <w:szCs w:val="21"/>
    </w:rPr>
  </w:style>
  <w:style w:type="character" w:customStyle="1" w:styleId="PlainTextChar">
    <w:name w:val="Plain Text Char"/>
    <w:basedOn w:val="DefaultParagraphFont"/>
    <w:link w:val="PlainText"/>
    <w:uiPriority w:val="99"/>
    <w:semiHidden/>
    <w:rsid w:val="0083378B"/>
    <w:rPr>
      <w:rFonts w:ascii="Consolas" w:hAnsi="Consolas" w:cs="Consolas"/>
      <w:sz w:val="21"/>
      <w:szCs w:val="21"/>
      <w:lang w:val="en-US" w:eastAsia="en-US"/>
    </w:rPr>
  </w:style>
  <w:style w:type="paragraph" w:styleId="Signature">
    <w:name w:val="Signature"/>
    <w:basedOn w:val="Normal"/>
    <w:link w:val="SignatureChar"/>
    <w:uiPriority w:val="99"/>
    <w:semiHidden/>
    <w:unhideWhenUsed/>
    <w:rsid w:val="0083378B"/>
    <w:pPr>
      <w:ind w:left="4252"/>
    </w:pPr>
  </w:style>
  <w:style w:type="character" w:customStyle="1" w:styleId="SignatureChar">
    <w:name w:val="Signature Char"/>
    <w:basedOn w:val="DefaultParagraphFont"/>
    <w:link w:val="Signature"/>
    <w:uiPriority w:val="99"/>
    <w:semiHidden/>
    <w:rsid w:val="0083378B"/>
    <w:rPr>
      <w:rFonts w:ascii="Times New Roman" w:hAnsi="Times New Roman"/>
      <w:lang w:val="en-US" w:eastAsia="en-US"/>
    </w:rPr>
  </w:style>
  <w:style w:type="paragraph" w:styleId="TableofAuthorities">
    <w:name w:val="table of authorities"/>
    <w:basedOn w:val="Normal"/>
    <w:next w:val="Normal"/>
    <w:uiPriority w:val="99"/>
    <w:semiHidden/>
    <w:unhideWhenUsed/>
    <w:rsid w:val="0083378B"/>
    <w:pPr>
      <w:ind w:left="200" w:hanging="200"/>
    </w:pPr>
  </w:style>
  <w:style w:type="paragraph" w:styleId="TableofFigures">
    <w:name w:val="table of figures"/>
    <w:basedOn w:val="Normal"/>
    <w:next w:val="Normal"/>
    <w:uiPriority w:val="99"/>
    <w:semiHidden/>
    <w:unhideWhenUsed/>
    <w:rsid w:val="0083378B"/>
  </w:style>
  <w:style w:type="paragraph" w:styleId="TOAHeading">
    <w:name w:val="toa heading"/>
    <w:basedOn w:val="Normal"/>
    <w:next w:val="Normal"/>
    <w:uiPriority w:val="99"/>
    <w:semiHidden/>
    <w:unhideWhenUsed/>
    <w:rsid w:val="0083378B"/>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83378B"/>
    <w:pPr>
      <w:spacing w:after="100"/>
    </w:pPr>
  </w:style>
  <w:style w:type="paragraph" w:styleId="TOC2">
    <w:name w:val="toc 2"/>
    <w:basedOn w:val="Normal"/>
    <w:next w:val="Normal"/>
    <w:autoRedefine/>
    <w:uiPriority w:val="39"/>
    <w:semiHidden/>
    <w:unhideWhenUsed/>
    <w:rsid w:val="0083378B"/>
    <w:pPr>
      <w:spacing w:after="100"/>
      <w:ind w:left="200"/>
    </w:pPr>
  </w:style>
  <w:style w:type="paragraph" w:styleId="TOC3">
    <w:name w:val="toc 3"/>
    <w:basedOn w:val="Normal"/>
    <w:next w:val="Normal"/>
    <w:autoRedefine/>
    <w:uiPriority w:val="39"/>
    <w:semiHidden/>
    <w:unhideWhenUsed/>
    <w:rsid w:val="0083378B"/>
    <w:pPr>
      <w:spacing w:after="100"/>
      <w:ind w:left="400"/>
    </w:pPr>
  </w:style>
  <w:style w:type="paragraph" w:styleId="TOC4">
    <w:name w:val="toc 4"/>
    <w:basedOn w:val="Normal"/>
    <w:next w:val="Normal"/>
    <w:autoRedefine/>
    <w:uiPriority w:val="39"/>
    <w:semiHidden/>
    <w:unhideWhenUsed/>
    <w:rsid w:val="0083378B"/>
    <w:pPr>
      <w:spacing w:after="100"/>
      <w:ind w:left="600"/>
    </w:pPr>
  </w:style>
  <w:style w:type="paragraph" w:styleId="TOC5">
    <w:name w:val="toc 5"/>
    <w:basedOn w:val="Normal"/>
    <w:next w:val="Normal"/>
    <w:autoRedefine/>
    <w:uiPriority w:val="39"/>
    <w:semiHidden/>
    <w:unhideWhenUsed/>
    <w:rsid w:val="0083378B"/>
    <w:pPr>
      <w:spacing w:after="100"/>
      <w:ind w:left="800"/>
    </w:pPr>
  </w:style>
  <w:style w:type="paragraph" w:styleId="TOC6">
    <w:name w:val="toc 6"/>
    <w:basedOn w:val="Normal"/>
    <w:next w:val="Normal"/>
    <w:autoRedefine/>
    <w:uiPriority w:val="39"/>
    <w:semiHidden/>
    <w:unhideWhenUsed/>
    <w:rsid w:val="0083378B"/>
    <w:pPr>
      <w:spacing w:after="100"/>
      <w:ind w:left="1000"/>
    </w:pPr>
  </w:style>
  <w:style w:type="paragraph" w:styleId="TOC7">
    <w:name w:val="toc 7"/>
    <w:basedOn w:val="Normal"/>
    <w:next w:val="Normal"/>
    <w:autoRedefine/>
    <w:uiPriority w:val="39"/>
    <w:semiHidden/>
    <w:unhideWhenUsed/>
    <w:rsid w:val="0083378B"/>
    <w:pPr>
      <w:spacing w:after="100"/>
      <w:ind w:left="1200"/>
    </w:pPr>
  </w:style>
  <w:style w:type="paragraph" w:styleId="TOC8">
    <w:name w:val="toc 8"/>
    <w:basedOn w:val="Normal"/>
    <w:next w:val="Normal"/>
    <w:autoRedefine/>
    <w:uiPriority w:val="39"/>
    <w:semiHidden/>
    <w:unhideWhenUsed/>
    <w:rsid w:val="0083378B"/>
    <w:pPr>
      <w:spacing w:after="100"/>
      <w:ind w:left="1400"/>
    </w:pPr>
  </w:style>
  <w:style w:type="paragraph" w:styleId="TOC9">
    <w:name w:val="toc 9"/>
    <w:basedOn w:val="Normal"/>
    <w:next w:val="Normal"/>
    <w:autoRedefine/>
    <w:uiPriority w:val="39"/>
    <w:semiHidden/>
    <w:unhideWhenUsed/>
    <w:rsid w:val="0083378B"/>
    <w:pPr>
      <w:spacing w:after="100"/>
      <w:ind w:left="1600"/>
    </w:pPr>
  </w:style>
  <w:style w:type="paragraph" w:styleId="TOCHeading">
    <w:name w:val="TOC Heading"/>
    <w:basedOn w:val="Heading1"/>
    <w:next w:val="Normal"/>
    <w:uiPriority w:val="39"/>
    <w:semiHidden/>
    <w:unhideWhenUsed/>
    <w:qFormat/>
    <w:rsid w:val="0083378B"/>
    <w:pPr>
      <w:keepLines/>
      <w:spacing w:before="480"/>
      <w:outlineLvl w:val="9"/>
    </w:pPr>
    <w:rPr>
      <w:rFonts w:asciiTheme="majorHAnsi" w:eastAsiaTheme="majorEastAsia" w:hAnsiTheme="majorHAnsi" w:cstheme="majorBidi"/>
      <w:color w:val="365F91" w:themeColor="accent1" w:themeShade="BF"/>
      <w:kern w:val="0"/>
      <w:szCs w:val="28"/>
    </w:rPr>
  </w:style>
  <w:style w:type="character" w:customStyle="1" w:styleId="UnresolvedMention1">
    <w:name w:val="Unresolved Mention1"/>
    <w:basedOn w:val="DefaultParagraphFont"/>
    <w:uiPriority w:val="99"/>
    <w:semiHidden/>
    <w:unhideWhenUsed/>
    <w:rsid w:val="004C48FC"/>
    <w:rPr>
      <w:color w:val="605E5C"/>
      <w:shd w:val="clear" w:color="auto" w:fill="E1DFDD"/>
    </w:rPr>
  </w:style>
  <w:style w:type="paragraph" w:styleId="CommentText">
    <w:name w:val="annotation text"/>
    <w:basedOn w:val="Normal"/>
    <w:link w:val="CommentTextChar"/>
    <w:uiPriority w:val="99"/>
    <w:semiHidden/>
    <w:pPr>
      <w:spacing w:line="240" w:lineRule="auto"/>
    </w:pPr>
  </w:style>
  <w:style w:type="character" w:customStyle="1" w:styleId="CommentTextChar">
    <w:name w:val="Comment Text Char"/>
    <w:basedOn w:val="DefaultParagraphFont"/>
    <w:link w:val="CommentText"/>
    <w:uiPriority w:val="99"/>
    <w:semiHidden/>
    <w:rPr>
      <w:rFonts w:ascii="Arial" w:hAnsi="Arial" w:cs="Arial"/>
      <w:lang w:val="en-US" w:eastAsia="en-US"/>
    </w:rPr>
  </w:style>
  <w:style w:type="character" w:styleId="CommentReference">
    <w:name w:val="annotation reference"/>
    <w:basedOn w:val="DefaultParagraphFont"/>
    <w:uiPriority w:val="99"/>
    <w:semiHidden/>
    <w:rPr>
      <w:sz w:val="16"/>
      <w:szCs w:val="16"/>
    </w:rPr>
  </w:style>
  <w:style w:type="paragraph" w:customStyle="1" w:styleId="Instructions">
    <w:name w:val="Instructions"/>
    <w:basedOn w:val="Normal"/>
    <w:link w:val="InstructionsChar"/>
    <w:rsid w:val="00F12980"/>
    <w:rPr>
      <w:rFonts w:ascii="Arial" w:hAnsi="Arial"/>
      <w:sz w:val="20"/>
    </w:rPr>
  </w:style>
  <w:style w:type="character" w:customStyle="1" w:styleId="InstructionsChar">
    <w:name w:val="Instructions Char"/>
    <w:basedOn w:val="DefaultParagraphFont"/>
    <w:link w:val="Instructions"/>
    <w:rsid w:val="00F12980"/>
    <w:rPr>
      <w:rFonts w:ascii="Arial" w:hAnsi="Arial"/>
      <w:lang w:val="en-US" w:eastAsia="en-US"/>
    </w:rPr>
  </w:style>
  <w:style w:type="paragraph" w:styleId="Header">
    <w:name w:val="header"/>
    <w:basedOn w:val="Normal"/>
    <w:link w:val="HeaderChar"/>
    <w:uiPriority w:val="99"/>
    <w:unhideWhenUsed/>
    <w:rsid w:val="005A058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0582"/>
    <w:rPr>
      <w:rFonts w:ascii="Times New Roman" w:hAnsi="Times New Roman"/>
      <w:sz w:val="24"/>
      <w:lang w:val="en-US" w:eastAsia="en-US"/>
    </w:rPr>
  </w:style>
  <w:style w:type="character" w:styleId="Emphasis">
    <w:name w:val="Emphasis"/>
    <w:basedOn w:val="DefaultParagraphFont"/>
    <w:uiPriority w:val="20"/>
    <w:qFormat/>
    <w:rsid w:val="001C7BF8"/>
    <w:rPr>
      <w:i/>
      <w:iCs/>
    </w:rPr>
  </w:style>
  <w:style w:type="paragraph" w:styleId="CommentSubject">
    <w:name w:val="annotation subject"/>
    <w:basedOn w:val="CommentText"/>
    <w:next w:val="CommentText"/>
    <w:link w:val="CommentSubjectChar"/>
    <w:uiPriority w:val="99"/>
    <w:semiHidden/>
    <w:unhideWhenUsed/>
    <w:rsid w:val="001C7BF8"/>
    <w:rPr>
      <w:b/>
      <w:bCs/>
      <w:sz w:val="20"/>
    </w:rPr>
  </w:style>
  <w:style w:type="character" w:customStyle="1" w:styleId="CommentSubjectChar">
    <w:name w:val="Comment Subject Char"/>
    <w:basedOn w:val="CommentTextChar"/>
    <w:link w:val="CommentSubject"/>
    <w:uiPriority w:val="99"/>
    <w:semiHidden/>
    <w:rsid w:val="001C7BF8"/>
    <w:rPr>
      <w:rFonts w:ascii="Times New Roman" w:hAnsi="Times New Roman" w:cs="Arial"/>
      <w:b/>
      <w:bCs/>
      <w:lang w:val="en-US" w:eastAsia="en-US"/>
    </w:rPr>
  </w:style>
  <w:style w:type="character" w:styleId="Hyperlink">
    <w:name w:val="Hyperlink"/>
    <w:basedOn w:val="DefaultParagraphFont"/>
    <w:uiPriority w:val="99"/>
    <w:semiHidden/>
    <w:rsid w:val="0098724D"/>
    <w:rPr>
      <w:color w:val="0000FF" w:themeColor="hyperlink"/>
      <w:u w:val="single"/>
    </w:rPr>
  </w:style>
  <w:style w:type="character" w:styleId="UnresolvedMention">
    <w:name w:val="Unresolved Mention"/>
    <w:basedOn w:val="DefaultParagraphFont"/>
    <w:uiPriority w:val="99"/>
    <w:semiHidden/>
    <w:unhideWhenUsed/>
    <w:rsid w:val="00E11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metsoc.org/index.cfm/ams/publications/authors/journal-and-bams-authors/significance-statement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etsoc.org/index.cfm/ams/publications/ethical-guidelines-and-ams-policies/data-policy-and-guidelin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hyperlink" Target="https://www.ametsoc.org/ams/index.cfm/publications/ethical-guidelines-and-ams-policies/data-policy-and-guidelines/"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5573</TotalTime>
  <Pages>24</Pages>
  <Words>4636</Words>
  <Characters>26059</Characters>
  <Application>Microsoft Office Word</Application>
  <DocSecurity>0</DocSecurity>
  <Lines>930</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30286</CharactersWithSpaces>
  <SharedDoc>false</SharedDoc>
  <HLinks>
    <vt:vector size="90" baseType="variant">
      <vt:variant>
        <vt:i4>3080253</vt:i4>
      </vt:variant>
      <vt:variant>
        <vt:i4>48</vt:i4>
      </vt:variant>
      <vt:variant>
        <vt:i4>0</vt:i4>
      </vt:variant>
      <vt:variant>
        <vt:i4>5</vt:i4>
      </vt:variant>
      <vt:variant>
        <vt:lpwstr>https://doi.org/10.1007/s00382-019-04835-9</vt:lpwstr>
      </vt:variant>
      <vt:variant>
        <vt:lpwstr/>
      </vt:variant>
      <vt:variant>
        <vt:i4>8126517</vt:i4>
      </vt:variant>
      <vt:variant>
        <vt:i4>45</vt:i4>
      </vt:variant>
      <vt:variant>
        <vt:i4>0</vt:i4>
      </vt:variant>
      <vt:variant>
        <vt:i4>5</vt:i4>
      </vt:variant>
      <vt:variant>
        <vt:lpwstr>https://doi.org/10.1002/qj.3263</vt:lpwstr>
      </vt:variant>
      <vt:variant>
        <vt:lpwstr/>
      </vt:variant>
      <vt:variant>
        <vt:i4>655384</vt:i4>
      </vt:variant>
      <vt:variant>
        <vt:i4>42</vt:i4>
      </vt:variant>
      <vt:variant>
        <vt:i4>0</vt:i4>
      </vt:variant>
      <vt:variant>
        <vt:i4>5</vt:i4>
      </vt:variant>
      <vt:variant>
        <vt:lpwstr>https://doi.org/10.1007/s00382-010-0956-2</vt:lpwstr>
      </vt:variant>
      <vt:variant>
        <vt:lpwstr/>
      </vt:variant>
      <vt:variant>
        <vt:i4>3342463</vt:i4>
      </vt:variant>
      <vt:variant>
        <vt:i4>39</vt:i4>
      </vt:variant>
      <vt:variant>
        <vt:i4>0</vt:i4>
      </vt:variant>
      <vt:variant>
        <vt:i4>5</vt:i4>
      </vt:variant>
      <vt:variant>
        <vt:lpwstr>https://doi.org/10.1175/1520-0477(1997)078%3C2771:TDOENO%3E2.0.CO;2</vt:lpwstr>
      </vt:variant>
      <vt:variant>
        <vt:lpwstr/>
      </vt:variant>
      <vt:variant>
        <vt:i4>3735658</vt:i4>
      </vt:variant>
      <vt:variant>
        <vt:i4>36</vt:i4>
      </vt:variant>
      <vt:variant>
        <vt:i4>0</vt:i4>
      </vt:variant>
      <vt:variant>
        <vt:i4>5</vt:i4>
      </vt:variant>
      <vt:variant>
        <vt:lpwstr>https://doi.org/10.1175/1520-0493(1987)115%3C1606:GARSPP%3E2.0.CO;2</vt:lpwstr>
      </vt:variant>
      <vt:variant>
        <vt:lpwstr/>
      </vt:variant>
      <vt:variant>
        <vt:i4>2621546</vt:i4>
      </vt:variant>
      <vt:variant>
        <vt:i4>33</vt:i4>
      </vt:variant>
      <vt:variant>
        <vt:i4>0</vt:i4>
      </vt:variant>
      <vt:variant>
        <vt:i4>5</vt:i4>
      </vt:variant>
      <vt:variant>
        <vt:lpwstr>https://doi.org/10.1175/1520-0442(2000)013%3C3915:EARATT%3E2.0.CO;2</vt:lpwstr>
      </vt:variant>
      <vt:variant>
        <vt:lpwstr/>
      </vt:variant>
      <vt:variant>
        <vt:i4>2621561</vt:i4>
      </vt:variant>
      <vt:variant>
        <vt:i4>30</vt:i4>
      </vt:variant>
      <vt:variant>
        <vt:i4>0</vt:i4>
      </vt:variant>
      <vt:variant>
        <vt:i4>5</vt:i4>
      </vt:variant>
      <vt:variant>
        <vt:lpwstr>https://doi.org/10.1175/1520-0493(1989)117%3C0572:SSACCI%3E2.0.CO;2</vt:lpwstr>
      </vt:variant>
      <vt:variant>
        <vt:lpwstr/>
      </vt:variant>
      <vt:variant>
        <vt:i4>4784216</vt:i4>
      </vt:variant>
      <vt:variant>
        <vt:i4>27</vt:i4>
      </vt:variant>
      <vt:variant>
        <vt:i4>0</vt:i4>
      </vt:variant>
      <vt:variant>
        <vt:i4>5</vt:i4>
      </vt:variant>
      <vt:variant>
        <vt:lpwstr>https://doi.org/10.1175/JCLI-D-13-00714.1</vt:lpwstr>
      </vt:variant>
      <vt:variant>
        <vt:lpwstr/>
      </vt:variant>
      <vt:variant>
        <vt:i4>3080251</vt:i4>
      </vt:variant>
      <vt:variant>
        <vt:i4>24</vt:i4>
      </vt:variant>
      <vt:variant>
        <vt:i4>0</vt:i4>
      </vt:variant>
      <vt:variant>
        <vt:i4>5</vt:i4>
      </vt:variant>
      <vt:variant>
        <vt:lpwstr>https://doi.org/10.1023/A:1020785826029</vt:lpwstr>
      </vt:variant>
      <vt:variant>
        <vt:lpwstr/>
      </vt:variant>
      <vt:variant>
        <vt:i4>5832775</vt:i4>
      </vt:variant>
      <vt:variant>
        <vt:i4>21</vt:i4>
      </vt:variant>
      <vt:variant>
        <vt:i4>0</vt:i4>
      </vt:variant>
      <vt:variant>
        <vt:i4>5</vt:i4>
      </vt:variant>
      <vt:variant>
        <vt:lpwstr>https://doi.org/10.1175/JAMC-D-16-0365.1</vt:lpwstr>
      </vt:variant>
      <vt:variant>
        <vt:lpwstr/>
      </vt:variant>
      <vt:variant>
        <vt:i4>1245212</vt:i4>
      </vt:variant>
      <vt:variant>
        <vt:i4>18</vt:i4>
      </vt:variant>
      <vt:variant>
        <vt:i4>0</vt:i4>
      </vt:variant>
      <vt:variant>
        <vt:i4>5</vt:i4>
      </vt:variant>
      <vt:variant>
        <vt:lpwstr>https://cgspace.cgiar.org/bitstream/handle/10568/3840/climateVariability.pdf</vt:lpwstr>
      </vt:variant>
      <vt:variant>
        <vt:lpwstr/>
      </vt:variant>
      <vt:variant>
        <vt:i4>2490468</vt:i4>
      </vt:variant>
      <vt:variant>
        <vt:i4>15</vt:i4>
      </vt:variant>
      <vt:variant>
        <vt:i4>0</vt:i4>
      </vt:variant>
      <vt:variant>
        <vt:i4>5</vt:i4>
      </vt:variant>
      <vt:variant>
        <vt:lpwstr>https://doi.org/10.1175/1520-0493(2003)131%3C0074:AOSOTR%3E2.0.CO;2</vt:lpwstr>
      </vt:variant>
      <vt:variant>
        <vt:lpwstr/>
      </vt:variant>
      <vt:variant>
        <vt:i4>2818160</vt:i4>
      </vt:variant>
      <vt:variant>
        <vt:i4>12</vt:i4>
      </vt:variant>
      <vt:variant>
        <vt:i4>0</vt:i4>
      </vt:variant>
      <vt:variant>
        <vt:i4>5</vt:i4>
      </vt:variant>
      <vt:variant>
        <vt:lpwstr>https://doi.org/10.1175/1525-7541(2003)004%3C1147:TVGPCP%3E2.0.CO;2</vt:lpwstr>
      </vt:variant>
      <vt:variant>
        <vt:lpwstr/>
      </vt:variant>
      <vt:variant>
        <vt:i4>917512</vt:i4>
      </vt:variant>
      <vt:variant>
        <vt:i4>9</vt:i4>
      </vt:variant>
      <vt:variant>
        <vt:i4>0</vt:i4>
      </vt:variant>
      <vt:variant>
        <vt:i4>5</vt:i4>
      </vt:variant>
      <vt:variant>
        <vt:lpwstr>https://www.jasmin.ac.uk/</vt:lpwstr>
      </vt:variant>
      <vt:variant>
        <vt:lpwstr/>
      </vt:variant>
      <vt:variant>
        <vt:i4>3997716</vt:i4>
      </vt:variant>
      <vt:variant>
        <vt:i4>0</vt:i4>
      </vt:variant>
      <vt:variant>
        <vt:i4>0</vt:i4>
      </vt:variant>
      <vt:variant>
        <vt:i4>5</vt:i4>
      </vt:variant>
      <vt:variant>
        <vt:lpwstr>mailto:hannah.young@reading.ac.uk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Author</cp:lastModifiedBy>
  <cp:revision>174</cp:revision>
  <dcterms:created xsi:type="dcterms:W3CDTF">2020-08-21T14:26:00Z</dcterms:created>
  <dcterms:modified xsi:type="dcterms:W3CDTF">2021-02-24T07:51:00Z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x_a">
    <vt:bool>false</vt:bool>
  </property>
  <property fmtid="{D5CDD505-2E9C-101B-9397-08002B2CF9AE}" pid="4" name="x_p">
    <vt:bool>false</vt:bool>
  </property>
  <property fmtid="{D5CDD505-2E9C-101B-9397-08002B2CF9AE}" pid="5" name="x_t">
    <vt:bool>true</vt:bool>
  </property>
</Properties>
</file>