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0CE01" w14:textId="5981090A" w:rsidR="00A3257D" w:rsidRPr="00C0780A" w:rsidRDefault="00A3257D" w:rsidP="00AD7CBC">
      <w:pPr>
        <w:spacing w:after="0" w:line="240" w:lineRule="auto"/>
        <w:outlineLvl w:val="0"/>
        <w:rPr>
          <w:ins w:id="0" w:author="Author"/>
          <w:rFonts w:ascii="Times New Roman" w:eastAsia="Times New Roman" w:hAnsi="Times New Roman" w:cs="Times New Roman"/>
          <w:b/>
          <w:bCs/>
          <w:color w:val="000000"/>
          <w:kern w:val="36"/>
          <w:sz w:val="24"/>
          <w:szCs w:val="24"/>
        </w:rPr>
      </w:pPr>
      <w:commentRangeStart w:id="1"/>
      <w:commentRangeStart w:id="2"/>
      <w:r w:rsidRPr="00C0780A">
        <w:rPr>
          <w:rFonts w:ascii="Times New Roman" w:eastAsia="Times New Roman" w:hAnsi="Times New Roman" w:cs="Times New Roman"/>
          <w:b/>
          <w:bCs/>
          <w:color w:val="000000"/>
          <w:kern w:val="36"/>
          <w:sz w:val="24"/>
          <w:szCs w:val="24"/>
        </w:rPr>
        <w:t>Antilipoxygenase</w:t>
      </w:r>
      <w:commentRangeEnd w:id="1"/>
      <w:r w:rsidR="00473494" w:rsidRPr="00C0780A">
        <w:rPr>
          <w:rStyle w:val="CommentReference"/>
        </w:rPr>
        <w:commentReference w:id="1"/>
      </w:r>
      <w:r w:rsidRPr="00C0780A">
        <w:rPr>
          <w:rFonts w:ascii="Times New Roman" w:eastAsia="Times New Roman" w:hAnsi="Times New Roman" w:cs="Times New Roman"/>
          <w:b/>
          <w:bCs/>
          <w:color w:val="000000"/>
          <w:kern w:val="36"/>
          <w:sz w:val="24"/>
          <w:szCs w:val="24"/>
        </w:rPr>
        <w:t xml:space="preserve"> and Anti-</w:t>
      </w:r>
      <w:ins w:id="3" w:author="Author">
        <w:r w:rsidR="00073BEB" w:rsidRPr="00C0780A">
          <w:rPr>
            <w:rFonts w:ascii="Times New Roman" w:eastAsia="Times New Roman" w:hAnsi="Times New Roman" w:cs="Times New Roman"/>
            <w:b/>
            <w:bCs/>
            <w:color w:val="000000"/>
            <w:kern w:val="36"/>
            <w:sz w:val="24"/>
            <w:szCs w:val="24"/>
          </w:rPr>
          <w:t>i</w:t>
        </w:r>
      </w:ins>
      <w:del w:id="4" w:author="Author">
        <w:r w:rsidRPr="00C0780A" w:rsidDel="00073BEB">
          <w:rPr>
            <w:rFonts w:ascii="Times New Roman" w:eastAsia="Times New Roman" w:hAnsi="Times New Roman" w:cs="Times New Roman"/>
            <w:b/>
            <w:bCs/>
            <w:color w:val="000000"/>
            <w:kern w:val="36"/>
            <w:sz w:val="24"/>
            <w:szCs w:val="24"/>
          </w:rPr>
          <w:delText>I</w:delText>
        </w:r>
      </w:del>
      <w:r w:rsidRPr="00C0780A">
        <w:rPr>
          <w:rFonts w:ascii="Times New Roman" w:eastAsia="Times New Roman" w:hAnsi="Times New Roman" w:cs="Times New Roman"/>
          <w:b/>
          <w:bCs/>
          <w:color w:val="000000"/>
          <w:kern w:val="36"/>
          <w:sz w:val="24"/>
          <w:szCs w:val="24"/>
        </w:rPr>
        <w:t xml:space="preserve">nflammatory </w:t>
      </w:r>
      <w:commentRangeEnd w:id="2"/>
      <w:r w:rsidR="0071078B" w:rsidRPr="00C0780A">
        <w:rPr>
          <w:rStyle w:val="CommentReference"/>
        </w:rPr>
        <w:commentReference w:id="2"/>
      </w:r>
      <w:r w:rsidRPr="00C0780A">
        <w:rPr>
          <w:rFonts w:ascii="Times New Roman" w:eastAsia="Times New Roman" w:hAnsi="Times New Roman" w:cs="Times New Roman"/>
          <w:b/>
          <w:bCs/>
          <w:color w:val="000000"/>
          <w:kern w:val="36"/>
          <w:sz w:val="24"/>
          <w:szCs w:val="24"/>
        </w:rPr>
        <w:t>Activities of </w:t>
      </w:r>
      <w:r w:rsidRPr="00C0780A">
        <w:rPr>
          <w:rFonts w:ascii="Times New Roman" w:eastAsia="Times New Roman" w:hAnsi="Times New Roman" w:cs="Times New Roman"/>
          <w:b/>
          <w:bCs/>
          <w:i/>
          <w:iCs/>
          <w:color w:val="000000"/>
          <w:kern w:val="36"/>
          <w:sz w:val="24"/>
          <w:szCs w:val="24"/>
        </w:rPr>
        <w:t>Streblus asper</w:t>
      </w:r>
      <w:r w:rsidRPr="00C0780A">
        <w:rPr>
          <w:rFonts w:ascii="Times New Roman" w:eastAsia="Times New Roman" w:hAnsi="Times New Roman" w:cs="Times New Roman"/>
          <w:b/>
          <w:bCs/>
          <w:color w:val="000000"/>
          <w:kern w:val="36"/>
          <w:sz w:val="24"/>
          <w:szCs w:val="24"/>
        </w:rPr>
        <w:t> Leaf Extract on Xylene-</w:t>
      </w:r>
      <w:del w:id="5" w:author="Author">
        <w:r w:rsidRPr="00C0780A" w:rsidDel="005054A3">
          <w:rPr>
            <w:rFonts w:ascii="Times New Roman" w:eastAsia="Times New Roman" w:hAnsi="Times New Roman" w:cs="Times New Roman"/>
            <w:b/>
            <w:bCs/>
            <w:color w:val="000000"/>
            <w:kern w:val="36"/>
            <w:sz w:val="24"/>
            <w:szCs w:val="24"/>
          </w:rPr>
          <w:delText xml:space="preserve">Induced </w:delText>
        </w:r>
      </w:del>
      <w:ins w:id="6" w:author="Author">
        <w:r w:rsidR="005054A3" w:rsidRPr="00C0780A">
          <w:rPr>
            <w:rFonts w:ascii="Times New Roman" w:eastAsia="Times New Roman" w:hAnsi="Times New Roman" w:cs="Times New Roman"/>
            <w:b/>
            <w:bCs/>
            <w:color w:val="000000"/>
            <w:kern w:val="36"/>
            <w:sz w:val="24"/>
            <w:szCs w:val="24"/>
          </w:rPr>
          <w:t xml:space="preserve">induced </w:t>
        </w:r>
      </w:ins>
      <w:r w:rsidRPr="00C0780A">
        <w:rPr>
          <w:rFonts w:ascii="Times New Roman" w:eastAsia="Times New Roman" w:hAnsi="Times New Roman" w:cs="Times New Roman"/>
          <w:b/>
          <w:bCs/>
          <w:color w:val="000000"/>
          <w:kern w:val="36"/>
          <w:sz w:val="24"/>
          <w:szCs w:val="24"/>
        </w:rPr>
        <w:t xml:space="preserve">Ear Edema in </w:t>
      </w:r>
      <w:commentRangeStart w:id="7"/>
      <w:r w:rsidRPr="00C0780A">
        <w:rPr>
          <w:rFonts w:ascii="Times New Roman" w:eastAsia="Times New Roman" w:hAnsi="Times New Roman" w:cs="Times New Roman"/>
          <w:b/>
          <w:bCs/>
          <w:color w:val="000000"/>
          <w:kern w:val="36"/>
          <w:sz w:val="24"/>
          <w:szCs w:val="24"/>
        </w:rPr>
        <w:t>Mice</w:t>
      </w:r>
      <w:commentRangeEnd w:id="7"/>
      <w:r w:rsidR="00124435" w:rsidRPr="00C0780A">
        <w:rPr>
          <w:rStyle w:val="CommentReference"/>
        </w:rPr>
        <w:commentReference w:id="7"/>
      </w:r>
    </w:p>
    <w:p w14:paraId="4DA954DF" w14:textId="29663C36" w:rsidR="0071078B" w:rsidRPr="00C0780A" w:rsidRDefault="0071078B" w:rsidP="00AD7CBC">
      <w:pPr>
        <w:spacing w:after="0" w:line="240" w:lineRule="auto"/>
        <w:outlineLvl w:val="0"/>
        <w:rPr>
          <w:rFonts w:ascii="Times New Roman" w:eastAsia="Times New Roman" w:hAnsi="Times New Roman" w:cs="Times New Roman"/>
          <w:b/>
          <w:bCs/>
          <w:color w:val="000000"/>
          <w:kern w:val="36"/>
          <w:sz w:val="24"/>
          <w:szCs w:val="24"/>
        </w:rPr>
      </w:pPr>
    </w:p>
    <w:p w14:paraId="0D92DA5E" w14:textId="77777777" w:rsidR="00AD7CBC" w:rsidRPr="00C0780A" w:rsidRDefault="00AD7CBC" w:rsidP="00833A02">
      <w:pPr>
        <w:pBdr>
          <w:top w:val="single" w:sz="2" w:space="2" w:color="E3E3E3"/>
        </w:pBdr>
        <w:spacing w:after="0" w:line="240" w:lineRule="auto"/>
        <w:outlineLvl w:val="3"/>
        <w:rPr>
          <w:rFonts w:ascii="Times New Roman" w:eastAsia="Times New Roman" w:hAnsi="Times New Roman" w:cs="Times New Roman"/>
          <w:color w:val="000000"/>
          <w:sz w:val="24"/>
          <w:szCs w:val="24"/>
        </w:rPr>
      </w:pPr>
    </w:p>
    <w:p w14:paraId="36568220" w14:textId="37ACA0A3" w:rsidR="00A3257D" w:rsidRPr="00C0780A" w:rsidRDefault="00A3257D" w:rsidP="00833A02">
      <w:pPr>
        <w:pBdr>
          <w:top w:val="single" w:sz="2" w:space="2" w:color="E3E3E3"/>
        </w:pBdr>
        <w:spacing w:after="0" w:line="240" w:lineRule="auto"/>
        <w:outlineLvl w:val="3"/>
        <w:rPr>
          <w:rFonts w:ascii="Times New Roman" w:eastAsia="Times New Roman" w:hAnsi="Times New Roman" w:cs="Times New Roman"/>
          <w:b/>
          <w:bCs/>
          <w:sz w:val="24"/>
          <w:szCs w:val="24"/>
        </w:rPr>
      </w:pPr>
      <w:commentRangeStart w:id="8"/>
      <w:r w:rsidRPr="00C0780A">
        <w:rPr>
          <w:rFonts w:ascii="Times New Roman" w:eastAsia="Times New Roman" w:hAnsi="Times New Roman" w:cs="Times New Roman"/>
          <w:b/>
          <w:bCs/>
          <w:sz w:val="24"/>
          <w:szCs w:val="24"/>
        </w:rPr>
        <w:t>Abstract</w:t>
      </w:r>
      <w:commentRangeEnd w:id="8"/>
      <w:r w:rsidR="00B57833" w:rsidRPr="00C0780A">
        <w:rPr>
          <w:rStyle w:val="CommentReference"/>
        </w:rPr>
        <w:commentReference w:id="8"/>
      </w:r>
    </w:p>
    <w:p w14:paraId="2FCAE8C2" w14:textId="461D38EA" w:rsidR="00A3257D" w:rsidRPr="00C0780A" w:rsidRDefault="00A3257D" w:rsidP="00AD6F4F">
      <w:pPr>
        <w:spacing w:after="0" w:line="240" w:lineRule="auto"/>
        <w:rPr>
          <w:rFonts w:ascii="Times New Roman" w:eastAsia="Times New Roman" w:hAnsi="Times New Roman" w:cs="Times New Roman"/>
          <w:sz w:val="24"/>
          <w:szCs w:val="24"/>
        </w:rPr>
      </w:pPr>
      <w:r w:rsidRPr="00C0780A">
        <w:rPr>
          <w:rFonts w:ascii="Times New Roman" w:eastAsia="Times New Roman" w:hAnsi="Times New Roman" w:cs="Times New Roman"/>
          <w:i/>
          <w:iCs/>
          <w:sz w:val="24"/>
          <w:szCs w:val="24"/>
        </w:rPr>
        <w:t>Streblus asper</w:t>
      </w:r>
      <w:r w:rsidRPr="00C0780A">
        <w:rPr>
          <w:rFonts w:ascii="Times New Roman" w:eastAsia="Times New Roman" w:hAnsi="Times New Roman" w:cs="Times New Roman"/>
          <w:sz w:val="24"/>
          <w:szCs w:val="24"/>
        </w:rPr>
        <w:t xml:space="preserve"> (SA) belonging to the Moraceae family is well known as a folk </w:t>
      </w:r>
      <w:bookmarkStart w:id="9" w:name="_GoBack"/>
      <w:bookmarkEnd w:id="9"/>
      <w:r w:rsidRPr="00C0780A">
        <w:rPr>
          <w:rFonts w:ascii="Times New Roman" w:eastAsia="Times New Roman" w:hAnsi="Times New Roman" w:cs="Times New Roman"/>
          <w:sz w:val="24"/>
          <w:szCs w:val="24"/>
        </w:rPr>
        <w:t xml:space="preserve">medicinal plant in Asian countries. </w:t>
      </w:r>
      <w:ins w:id="10" w:author="Author">
        <w:r w:rsidR="005054A3" w:rsidRPr="00C0780A">
          <w:rPr>
            <w:rFonts w:ascii="Times New Roman" w:eastAsia="Times New Roman" w:hAnsi="Times New Roman" w:cs="Times New Roman"/>
            <w:sz w:val="24"/>
            <w:szCs w:val="24"/>
          </w:rPr>
          <w:t xml:space="preserve">In </w:t>
        </w:r>
      </w:ins>
      <w:del w:id="11" w:author="Author">
        <w:r w:rsidRPr="00C0780A" w:rsidDel="005054A3">
          <w:rPr>
            <w:rFonts w:ascii="Times New Roman" w:eastAsia="Times New Roman" w:hAnsi="Times New Roman" w:cs="Times New Roman"/>
            <w:sz w:val="24"/>
            <w:szCs w:val="24"/>
          </w:rPr>
          <w:delText xml:space="preserve">This </w:delText>
        </w:r>
      </w:del>
      <w:ins w:id="12" w:author="Author">
        <w:r w:rsidR="005054A3" w:rsidRPr="00C0780A">
          <w:rPr>
            <w:rFonts w:ascii="Times New Roman" w:eastAsia="Times New Roman" w:hAnsi="Times New Roman" w:cs="Times New Roman"/>
            <w:sz w:val="24"/>
            <w:szCs w:val="24"/>
          </w:rPr>
          <w:t xml:space="preserve">this </w:t>
        </w:r>
      </w:ins>
      <w:r w:rsidRPr="00C0780A">
        <w:rPr>
          <w:rFonts w:ascii="Times New Roman" w:eastAsia="Times New Roman" w:hAnsi="Times New Roman" w:cs="Times New Roman"/>
          <w:sz w:val="24"/>
          <w:szCs w:val="24"/>
        </w:rPr>
        <w:t>study</w:t>
      </w:r>
      <w:ins w:id="13" w:author="Author">
        <w:r w:rsidR="005054A3" w:rsidRPr="00C0780A">
          <w:rPr>
            <w:rFonts w:ascii="Times New Roman" w:eastAsia="Times New Roman" w:hAnsi="Times New Roman" w:cs="Times New Roman"/>
            <w:sz w:val="24"/>
            <w:szCs w:val="24"/>
          </w:rPr>
          <w:t>, we</w:t>
        </w:r>
      </w:ins>
      <w:r w:rsidRPr="00C0780A">
        <w:rPr>
          <w:rFonts w:ascii="Times New Roman" w:eastAsia="Times New Roman" w:hAnsi="Times New Roman" w:cs="Times New Roman"/>
          <w:sz w:val="24"/>
          <w:szCs w:val="24"/>
        </w:rPr>
        <w:t xml:space="preserve"> aimed to investigate the antilipoxygenase activity and </w:t>
      </w:r>
      <w:del w:id="14" w:author="Author">
        <w:r w:rsidRPr="00C0780A" w:rsidDel="005054A3">
          <w:rPr>
            <w:rFonts w:ascii="Times New Roman" w:eastAsia="Times New Roman" w:hAnsi="Times New Roman" w:cs="Times New Roman"/>
            <w:sz w:val="24"/>
            <w:szCs w:val="24"/>
          </w:rPr>
          <w:delText xml:space="preserve">the </w:delText>
        </w:r>
      </w:del>
      <w:r w:rsidRPr="00C0780A">
        <w:rPr>
          <w:rFonts w:ascii="Times New Roman" w:eastAsia="Times New Roman" w:hAnsi="Times New Roman" w:cs="Times New Roman"/>
          <w:sz w:val="24"/>
          <w:szCs w:val="24"/>
        </w:rPr>
        <w:t>anti-inflammatory effects of</w:t>
      </w:r>
      <w:del w:id="15" w:author="Author">
        <w:r w:rsidRPr="00C0780A" w:rsidDel="005054A3">
          <w:rPr>
            <w:rFonts w:ascii="Times New Roman" w:eastAsia="Times New Roman" w:hAnsi="Times New Roman" w:cs="Times New Roman"/>
            <w:sz w:val="24"/>
            <w:szCs w:val="24"/>
          </w:rPr>
          <w:delText xml:space="preserve"> the</w:delText>
        </w:r>
      </w:del>
      <w:r w:rsidRPr="00C0780A">
        <w:rPr>
          <w:rFonts w:ascii="Times New Roman" w:eastAsia="Times New Roman" w:hAnsi="Times New Roman" w:cs="Times New Roman"/>
          <w:sz w:val="24"/>
          <w:szCs w:val="24"/>
        </w:rPr>
        <w:t xml:space="preserve"> SA leaf extract. </w:t>
      </w:r>
      <w:del w:id="16" w:author="Author">
        <w:r w:rsidRPr="00C0780A" w:rsidDel="005054A3">
          <w:rPr>
            <w:rFonts w:ascii="Times New Roman" w:eastAsia="Times New Roman" w:hAnsi="Times New Roman" w:cs="Times New Roman"/>
            <w:sz w:val="24"/>
            <w:szCs w:val="24"/>
          </w:rPr>
          <w:delText xml:space="preserve">An </w:delText>
        </w:r>
        <w:r w:rsidRPr="00C0780A" w:rsidDel="005054A3">
          <w:rPr>
            <w:rFonts w:ascii="Times New Roman" w:eastAsia="Times New Roman" w:hAnsi="Times New Roman" w:cs="Times New Roman"/>
            <w:i/>
            <w:sz w:val="24"/>
            <w:szCs w:val="24"/>
          </w:rPr>
          <w:delText>in vitro</w:delText>
        </w:r>
        <w:r w:rsidRPr="00C0780A" w:rsidDel="005054A3">
          <w:rPr>
            <w:rFonts w:ascii="Times New Roman" w:eastAsia="Times New Roman" w:hAnsi="Times New Roman" w:cs="Times New Roman"/>
            <w:sz w:val="24"/>
            <w:szCs w:val="24"/>
          </w:rPr>
          <w:delText xml:space="preserve"> </w:delText>
        </w:r>
      </w:del>
      <w:ins w:id="17" w:author="Author">
        <w:r w:rsidR="005054A3" w:rsidRPr="00C0780A">
          <w:rPr>
            <w:rFonts w:ascii="Times New Roman" w:eastAsia="Times New Roman" w:hAnsi="Times New Roman" w:cs="Times New Roman"/>
            <w:sz w:val="24"/>
            <w:szCs w:val="24"/>
          </w:rPr>
          <w:t xml:space="preserve">The </w:t>
        </w:r>
      </w:ins>
      <w:r w:rsidRPr="00C0780A">
        <w:rPr>
          <w:rFonts w:ascii="Times New Roman" w:eastAsia="Times New Roman" w:hAnsi="Times New Roman" w:cs="Times New Roman"/>
          <w:sz w:val="24"/>
          <w:szCs w:val="24"/>
        </w:rPr>
        <w:t xml:space="preserve">antilipoxygenase </w:t>
      </w:r>
      <w:del w:id="18" w:author="Author">
        <w:r w:rsidRPr="00C0780A" w:rsidDel="005054A3">
          <w:rPr>
            <w:rFonts w:ascii="Times New Roman" w:eastAsia="Times New Roman" w:hAnsi="Times New Roman" w:cs="Times New Roman"/>
            <w:sz w:val="24"/>
            <w:szCs w:val="24"/>
          </w:rPr>
          <w:delText xml:space="preserve">study </w:delText>
        </w:r>
      </w:del>
      <w:ins w:id="19" w:author="Author">
        <w:r w:rsidR="005054A3" w:rsidRPr="00C0780A">
          <w:rPr>
            <w:rFonts w:ascii="Times New Roman" w:eastAsia="Times New Roman" w:hAnsi="Times New Roman" w:cs="Times New Roman"/>
            <w:sz w:val="24"/>
            <w:szCs w:val="24"/>
          </w:rPr>
          <w:t xml:space="preserve">activity </w:t>
        </w:r>
      </w:ins>
      <w:r w:rsidRPr="00C0780A">
        <w:rPr>
          <w:rFonts w:ascii="Times New Roman" w:eastAsia="Times New Roman" w:hAnsi="Times New Roman" w:cs="Times New Roman"/>
          <w:sz w:val="24"/>
          <w:szCs w:val="24"/>
        </w:rPr>
        <w:t>was</w:t>
      </w:r>
      <w:ins w:id="20" w:author="Author">
        <w:r w:rsidR="005054A3" w:rsidRPr="00C0780A">
          <w:rPr>
            <w:rFonts w:ascii="Times New Roman" w:eastAsia="Times New Roman" w:hAnsi="Times New Roman" w:cs="Times New Roman"/>
            <w:sz w:val="24"/>
            <w:szCs w:val="24"/>
          </w:rPr>
          <w:t xml:space="preserve"> measured </w:t>
        </w:r>
        <w:r w:rsidR="005054A3" w:rsidRPr="00C0780A">
          <w:rPr>
            <w:rFonts w:ascii="Times New Roman" w:eastAsia="Times New Roman" w:hAnsi="Times New Roman" w:cs="Times New Roman"/>
            <w:i/>
            <w:sz w:val="24"/>
            <w:szCs w:val="24"/>
          </w:rPr>
          <w:t>in vitro</w:t>
        </w:r>
      </w:ins>
      <w:del w:id="21" w:author="Author">
        <w:r w:rsidRPr="00C0780A" w:rsidDel="005054A3">
          <w:rPr>
            <w:rFonts w:ascii="Times New Roman" w:eastAsia="Times New Roman" w:hAnsi="Times New Roman" w:cs="Times New Roman"/>
            <w:sz w:val="24"/>
            <w:szCs w:val="24"/>
          </w:rPr>
          <w:delText xml:space="preserve"> performed</w:delText>
        </w:r>
      </w:del>
      <w:r w:rsidRPr="00C0780A">
        <w:rPr>
          <w:rFonts w:ascii="Times New Roman" w:eastAsia="Times New Roman" w:hAnsi="Times New Roman" w:cs="Times New Roman"/>
          <w:sz w:val="24"/>
          <w:szCs w:val="24"/>
        </w:rPr>
        <w:t xml:space="preserve"> using a lipoxygenase assay, and the oxidation of linoleic acid into 13-hydroperoxy linoleic acid </w:t>
      </w:r>
      <w:del w:id="22" w:author="Author">
        <w:r w:rsidRPr="00C0780A" w:rsidDel="00B25A58">
          <w:rPr>
            <w:rFonts w:ascii="Times New Roman" w:eastAsia="Times New Roman" w:hAnsi="Times New Roman" w:cs="Times New Roman"/>
            <w:sz w:val="24"/>
            <w:szCs w:val="24"/>
          </w:rPr>
          <w:delText xml:space="preserve">(HPODE) </w:delText>
        </w:r>
      </w:del>
      <w:r w:rsidRPr="00C0780A">
        <w:rPr>
          <w:rFonts w:ascii="Times New Roman" w:eastAsia="Times New Roman" w:hAnsi="Times New Roman" w:cs="Times New Roman"/>
          <w:sz w:val="24"/>
          <w:szCs w:val="24"/>
        </w:rPr>
        <w:t xml:space="preserve">was detected </w:t>
      </w:r>
      <w:del w:id="23" w:author="Author">
        <w:r w:rsidRPr="00C0780A" w:rsidDel="006C1379">
          <w:rPr>
            <w:rFonts w:ascii="Times New Roman" w:eastAsia="Times New Roman" w:hAnsi="Times New Roman" w:cs="Times New Roman"/>
            <w:sz w:val="24"/>
            <w:szCs w:val="24"/>
          </w:rPr>
          <w:delText xml:space="preserve">with </w:delText>
        </w:r>
      </w:del>
      <w:ins w:id="24" w:author="Author">
        <w:r w:rsidR="006C1379" w:rsidRPr="00C0780A">
          <w:rPr>
            <w:rFonts w:ascii="Times New Roman" w:eastAsia="Times New Roman" w:hAnsi="Times New Roman" w:cs="Times New Roman"/>
            <w:sz w:val="24"/>
            <w:szCs w:val="24"/>
          </w:rPr>
          <w:t xml:space="preserve">using </w:t>
        </w:r>
      </w:ins>
      <w:r w:rsidRPr="00C0780A">
        <w:rPr>
          <w:rFonts w:ascii="Times New Roman" w:eastAsia="Times New Roman" w:hAnsi="Times New Roman" w:cs="Times New Roman"/>
          <w:sz w:val="24"/>
          <w:szCs w:val="24"/>
        </w:rPr>
        <w:t xml:space="preserve">a UV spectrophotometer at a wavelength of 234 nm. </w:t>
      </w:r>
      <w:del w:id="25" w:author="Author">
        <w:r w:rsidRPr="00C0780A" w:rsidDel="00D937F6">
          <w:rPr>
            <w:rFonts w:ascii="Times New Roman" w:eastAsia="Times New Roman" w:hAnsi="Times New Roman" w:cs="Times New Roman"/>
            <w:sz w:val="24"/>
            <w:szCs w:val="24"/>
          </w:rPr>
          <w:delText xml:space="preserve">In the animal study, </w:delText>
        </w:r>
        <w:r w:rsidRPr="00C0780A" w:rsidDel="005054A3">
          <w:rPr>
            <w:rFonts w:ascii="Times New Roman" w:eastAsia="Times New Roman" w:hAnsi="Times New Roman" w:cs="Times New Roman"/>
            <w:sz w:val="24"/>
            <w:szCs w:val="24"/>
          </w:rPr>
          <w:delText xml:space="preserve">twenty-five male ICR mice were induced as </w:delText>
        </w:r>
      </w:del>
      <w:ins w:id="26" w:author="Author">
        <w:r w:rsidR="00D937F6" w:rsidRPr="00C0780A">
          <w:rPr>
            <w:rFonts w:ascii="Times New Roman" w:eastAsia="Times New Roman" w:hAnsi="Times New Roman" w:cs="Times New Roman"/>
            <w:sz w:val="24"/>
            <w:szCs w:val="24"/>
          </w:rPr>
          <w:t>E</w:t>
        </w:r>
      </w:ins>
      <w:del w:id="27" w:author="Author">
        <w:r w:rsidRPr="00C0780A" w:rsidDel="00D937F6">
          <w:rPr>
            <w:rFonts w:ascii="Times New Roman" w:eastAsia="Times New Roman" w:hAnsi="Times New Roman" w:cs="Times New Roman"/>
            <w:sz w:val="24"/>
            <w:szCs w:val="24"/>
          </w:rPr>
          <w:delText>e</w:delText>
        </w:r>
      </w:del>
      <w:r w:rsidRPr="00C0780A">
        <w:rPr>
          <w:rFonts w:ascii="Times New Roman" w:eastAsia="Times New Roman" w:hAnsi="Times New Roman" w:cs="Times New Roman"/>
          <w:sz w:val="24"/>
          <w:szCs w:val="24"/>
        </w:rPr>
        <w:t>ar edema</w:t>
      </w:r>
      <w:ins w:id="28" w:author="Author">
        <w:r w:rsidR="005054A3" w:rsidRPr="00C0780A">
          <w:rPr>
            <w:rFonts w:ascii="Times New Roman" w:eastAsia="Times New Roman" w:hAnsi="Times New Roman" w:cs="Times New Roman"/>
            <w:sz w:val="24"/>
            <w:szCs w:val="24"/>
          </w:rPr>
          <w:t xml:space="preserve"> </w:t>
        </w:r>
        <w:proofErr w:type="gramStart"/>
        <w:r w:rsidR="005054A3" w:rsidRPr="00C0780A">
          <w:rPr>
            <w:rFonts w:ascii="Times New Roman" w:eastAsia="Times New Roman" w:hAnsi="Times New Roman" w:cs="Times New Roman"/>
            <w:sz w:val="24"/>
            <w:szCs w:val="24"/>
          </w:rPr>
          <w:t>was induced</w:t>
        </w:r>
      </w:ins>
      <w:proofErr w:type="gramEnd"/>
      <w:r w:rsidRPr="00C0780A">
        <w:rPr>
          <w:rFonts w:ascii="Times New Roman" w:eastAsia="Times New Roman" w:hAnsi="Times New Roman" w:cs="Times New Roman"/>
          <w:sz w:val="24"/>
          <w:szCs w:val="24"/>
        </w:rPr>
        <w:t xml:space="preserve"> </w:t>
      </w:r>
      <w:del w:id="29" w:author="Author">
        <w:r w:rsidRPr="00C0780A" w:rsidDel="005054A3">
          <w:rPr>
            <w:rFonts w:ascii="Times New Roman" w:eastAsia="Times New Roman" w:hAnsi="Times New Roman" w:cs="Times New Roman"/>
            <w:sz w:val="24"/>
            <w:szCs w:val="24"/>
          </w:rPr>
          <w:delText xml:space="preserve">by </w:delText>
        </w:r>
      </w:del>
      <w:ins w:id="30" w:author="Author">
        <w:r w:rsidR="005054A3" w:rsidRPr="00C0780A">
          <w:rPr>
            <w:rFonts w:ascii="Times New Roman" w:eastAsia="Times New Roman" w:hAnsi="Times New Roman" w:cs="Times New Roman"/>
            <w:sz w:val="24"/>
            <w:szCs w:val="24"/>
          </w:rPr>
          <w:t xml:space="preserve">using </w:t>
        </w:r>
      </w:ins>
      <w:r w:rsidRPr="00C0780A">
        <w:rPr>
          <w:rFonts w:ascii="Times New Roman" w:eastAsia="Times New Roman" w:hAnsi="Times New Roman" w:cs="Times New Roman"/>
          <w:sz w:val="24"/>
          <w:szCs w:val="24"/>
        </w:rPr>
        <w:t>topical xylene</w:t>
      </w:r>
      <w:ins w:id="31" w:author="Author">
        <w:r w:rsidR="005054A3" w:rsidRPr="00C0780A">
          <w:rPr>
            <w:rFonts w:ascii="Times New Roman" w:eastAsia="Times New Roman" w:hAnsi="Times New Roman" w:cs="Times New Roman"/>
            <w:sz w:val="24"/>
            <w:szCs w:val="24"/>
          </w:rPr>
          <w:t xml:space="preserve"> in 25</w:t>
        </w:r>
        <w:commentRangeStart w:id="32"/>
        <w:commentRangeEnd w:id="32"/>
        <w:r w:rsidR="005054A3" w:rsidRPr="00C0780A">
          <w:rPr>
            <w:rStyle w:val="CommentReference"/>
          </w:rPr>
          <w:commentReference w:id="32"/>
        </w:r>
        <w:r w:rsidR="005054A3" w:rsidRPr="00C0780A">
          <w:rPr>
            <w:rFonts w:ascii="Times New Roman" w:eastAsia="Times New Roman" w:hAnsi="Times New Roman" w:cs="Times New Roman"/>
            <w:sz w:val="24"/>
            <w:szCs w:val="24"/>
          </w:rPr>
          <w:t xml:space="preserve"> male ICR mice</w:t>
        </w:r>
      </w:ins>
      <w:r w:rsidRPr="00C0780A">
        <w:rPr>
          <w:rFonts w:ascii="Times New Roman" w:eastAsia="Times New Roman" w:hAnsi="Times New Roman" w:cs="Times New Roman"/>
          <w:sz w:val="24"/>
          <w:szCs w:val="24"/>
        </w:rPr>
        <w:t xml:space="preserve">, and the ear thickness of the mice was measured. The lipoxygenase assay results showed that the </w:t>
      </w:r>
      <w:commentRangeStart w:id="33"/>
      <w:ins w:id="34" w:author="Author" w:date="2021-01-31T18:12:00Z">
        <w:r w:rsidR="00AD6F4F" w:rsidRPr="00AD6F4F">
          <w:rPr>
            <w:rFonts w:ascii="Times New Roman" w:eastAsia="Times New Roman" w:hAnsi="Times New Roman" w:cs="Times New Roman"/>
            <w:sz w:val="24"/>
            <w:szCs w:val="24"/>
          </w:rPr>
          <w:t>half maximal inhibitory concentration</w:t>
        </w:r>
      </w:ins>
      <w:del w:id="35" w:author="Author" w:date="2021-01-31T18:11:00Z">
        <w:r w:rsidRPr="00C0780A" w:rsidDel="00AD6F4F">
          <w:rPr>
            <w:rFonts w:ascii="Times New Roman" w:eastAsia="Times New Roman" w:hAnsi="Times New Roman" w:cs="Times New Roman"/>
            <w:sz w:val="24"/>
            <w:szCs w:val="24"/>
          </w:rPr>
          <w:delText>IC50</w:delText>
        </w:r>
      </w:del>
      <w:del w:id="36" w:author="Author" w:date="2021-01-31T18:12:00Z">
        <w:r w:rsidRPr="00C0780A" w:rsidDel="00AD6F4F">
          <w:rPr>
            <w:rFonts w:ascii="Times New Roman" w:eastAsia="Times New Roman" w:hAnsi="Times New Roman" w:cs="Times New Roman"/>
            <w:sz w:val="24"/>
            <w:szCs w:val="24"/>
          </w:rPr>
          <w:delText xml:space="preserve"> value</w:delText>
        </w:r>
      </w:del>
      <w:r w:rsidRPr="00C0780A">
        <w:rPr>
          <w:rFonts w:ascii="Times New Roman" w:eastAsia="Times New Roman" w:hAnsi="Times New Roman" w:cs="Times New Roman"/>
          <w:sz w:val="24"/>
          <w:szCs w:val="24"/>
        </w:rPr>
        <w:t>s</w:t>
      </w:r>
      <w:commentRangeEnd w:id="33"/>
      <w:r w:rsidR="00AD6F4F">
        <w:rPr>
          <w:rStyle w:val="CommentReference"/>
        </w:rPr>
        <w:commentReference w:id="33"/>
      </w:r>
      <w:r w:rsidRPr="00C0780A">
        <w:rPr>
          <w:rFonts w:ascii="Times New Roman" w:eastAsia="Times New Roman" w:hAnsi="Times New Roman" w:cs="Times New Roman"/>
          <w:sz w:val="24"/>
          <w:szCs w:val="24"/>
        </w:rPr>
        <w:t xml:space="preserve"> of diclofenac sodium and SA were 0.0015 and 37.96 </w:t>
      </w:r>
      <w:r w:rsidRPr="00C0780A">
        <w:rPr>
          <w:rFonts w:ascii="Times New Roman" w:eastAsia="Times New Roman" w:hAnsi="Times New Roman" w:cs="Times New Roman"/>
          <w:iCs/>
          <w:sz w:val="24"/>
          <w:szCs w:val="24"/>
        </w:rPr>
        <w:t>μ</w:t>
      </w:r>
      <w:r w:rsidRPr="00C0780A">
        <w:rPr>
          <w:rFonts w:ascii="Times New Roman" w:eastAsia="Times New Roman" w:hAnsi="Times New Roman" w:cs="Times New Roman"/>
          <w:sz w:val="24"/>
          <w:szCs w:val="24"/>
        </w:rPr>
        <w:t xml:space="preserve">g/mL, respectively. </w:t>
      </w:r>
      <w:del w:id="37" w:author="Author">
        <w:r w:rsidRPr="00C0780A" w:rsidDel="005054A3">
          <w:rPr>
            <w:rFonts w:ascii="Times New Roman" w:eastAsia="Times New Roman" w:hAnsi="Times New Roman" w:cs="Times New Roman"/>
            <w:sz w:val="24"/>
            <w:szCs w:val="24"/>
          </w:rPr>
          <w:delText>In the animal study,</w:delText>
        </w:r>
      </w:del>
      <w:ins w:id="38" w:author="Author">
        <w:r w:rsidR="005054A3" w:rsidRPr="00C0780A">
          <w:rPr>
            <w:rFonts w:ascii="Times New Roman" w:eastAsia="Times New Roman" w:hAnsi="Times New Roman" w:cs="Times New Roman"/>
            <w:sz w:val="24"/>
            <w:szCs w:val="24"/>
          </w:rPr>
          <w:t>The</w:t>
        </w:r>
      </w:ins>
      <w:r w:rsidRPr="00C0780A">
        <w:rPr>
          <w:rFonts w:ascii="Times New Roman" w:eastAsia="Times New Roman" w:hAnsi="Times New Roman" w:cs="Times New Roman"/>
          <w:sz w:val="24"/>
          <w:szCs w:val="24"/>
        </w:rPr>
        <w:t xml:space="preserve"> mice that received diclofenac sodium exhibited significantly reduced ear edema </w:t>
      </w:r>
      <w:del w:id="39" w:author="Author">
        <w:r w:rsidRPr="00C0780A" w:rsidDel="00C359D1">
          <w:rPr>
            <w:rFonts w:ascii="Times New Roman" w:eastAsia="Times New Roman" w:hAnsi="Times New Roman" w:cs="Times New Roman"/>
            <w:sz w:val="24"/>
            <w:szCs w:val="24"/>
          </w:rPr>
          <w:delText xml:space="preserve">induced by xylene </w:delText>
        </w:r>
      </w:del>
      <w:r w:rsidRPr="00C0780A">
        <w:rPr>
          <w:rFonts w:ascii="Times New Roman" w:eastAsia="Times New Roman" w:hAnsi="Times New Roman" w:cs="Times New Roman"/>
          <w:sz w:val="24"/>
          <w:szCs w:val="24"/>
        </w:rPr>
        <w:t xml:space="preserve">from 30 min </w:t>
      </w:r>
      <w:del w:id="40" w:author="Author">
        <w:r w:rsidRPr="00C0780A" w:rsidDel="00C359D1">
          <w:rPr>
            <w:rFonts w:ascii="Times New Roman" w:eastAsia="Times New Roman" w:hAnsi="Times New Roman" w:cs="Times New Roman"/>
            <w:sz w:val="24"/>
            <w:szCs w:val="24"/>
          </w:rPr>
          <w:delText>onward</w:delText>
        </w:r>
      </w:del>
      <w:ins w:id="41" w:author="Author">
        <w:r w:rsidR="00C359D1" w:rsidRPr="00C0780A">
          <w:rPr>
            <w:rFonts w:ascii="Times New Roman" w:eastAsia="Times New Roman" w:hAnsi="Times New Roman" w:cs="Times New Roman"/>
            <w:sz w:val="24"/>
            <w:szCs w:val="24"/>
          </w:rPr>
          <w:t>after xylene induction</w:t>
        </w:r>
      </w:ins>
      <w:r w:rsidRPr="00C0780A">
        <w:rPr>
          <w:rFonts w:ascii="Times New Roman" w:eastAsia="Times New Roman" w:hAnsi="Times New Roman" w:cs="Times New Roman"/>
          <w:sz w:val="24"/>
          <w:szCs w:val="24"/>
        </w:rPr>
        <w:t xml:space="preserve">, </w:t>
      </w:r>
      <w:del w:id="42" w:author="Author">
        <w:r w:rsidRPr="00C0780A" w:rsidDel="00C359D1">
          <w:rPr>
            <w:rFonts w:ascii="Times New Roman" w:eastAsia="Times New Roman" w:hAnsi="Times New Roman" w:cs="Times New Roman"/>
            <w:sz w:val="24"/>
            <w:szCs w:val="24"/>
          </w:rPr>
          <w:delText xml:space="preserve">while </w:delText>
        </w:r>
      </w:del>
      <w:ins w:id="43" w:author="Author">
        <w:r w:rsidR="00C359D1" w:rsidRPr="00C0780A">
          <w:rPr>
            <w:rFonts w:ascii="Times New Roman" w:eastAsia="Times New Roman" w:hAnsi="Times New Roman" w:cs="Times New Roman"/>
            <w:sz w:val="24"/>
            <w:szCs w:val="24"/>
          </w:rPr>
          <w:t xml:space="preserve">whereas </w:t>
        </w:r>
        <w:r w:rsidR="00B60318" w:rsidRPr="00C0780A">
          <w:rPr>
            <w:rFonts w:ascii="Times New Roman" w:eastAsia="Times New Roman" w:hAnsi="Times New Roman" w:cs="Times New Roman"/>
            <w:sz w:val="24"/>
            <w:szCs w:val="24"/>
          </w:rPr>
          <w:t xml:space="preserve">the </w:t>
        </w:r>
      </w:ins>
      <w:r w:rsidRPr="00C0780A">
        <w:rPr>
          <w:rFonts w:ascii="Times New Roman" w:eastAsia="Times New Roman" w:hAnsi="Times New Roman" w:cs="Times New Roman"/>
          <w:sz w:val="24"/>
          <w:szCs w:val="24"/>
        </w:rPr>
        <w:t xml:space="preserve">mice that received </w:t>
      </w:r>
      <w:commentRangeStart w:id="44"/>
      <w:r w:rsidRPr="00C0780A">
        <w:rPr>
          <w:rFonts w:ascii="Times New Roman" w:eastAsia="Times New Roman" w:hAnsi="Times New Roman" w:cs="Times New Roman"/>
          <w:sz w:val="24"/>
          <w:szCs w:val="24"/>
        </w:rPr>
        <w:t>250 </w:t>
      </w:r>
      <w:del w:id="45" w:author="Author">
        <w:r w:rsidRPr="00C0780A" w:rsidDel="00C359D1">
          <w:rPr>
            <w:rFonts w:ascii="Times New Roman" w:eastAsia="Times New Roman" w:hAnsi="Times New Roman" w:cs="Times New Roman"/>
            <w:sz w:val="24"/>
            <w:szCs w:val="24"/>
          </w:rPr>
          <w:delText xml:space="preserve">mg/kg </w:delText>
        </w:r>
      </w:del>
      <w:r w:rsidRPr="00C0780A">
        <w:rPr>
          <w:rFonts w:ascii="Times New Roman" w:eastAsia="Times New Roman" w:hAnsi="Times New Roman" w:cs="Times New Roman"/>
          <w:sz w:val="24"/>
          <w:szCs w:val="24"/>
        </w:rPr>
        <w:t xml:space="preserve">and 500 mg/kg </w:t>
      </w:r>
      <w:commentRangeEnd w:id="44"/>
      <w:r w:rsidR="00C359D1" w:rsidRPr="00C0780A">
        <w:rPr>
          <w:rStyle w:val="CommentReference"/>
        </w:rPr>
        <w:commentReference w:id="44"/>
      </w:r>
      <w:r w:rsidRPr="00C0780A">
        <w:rPr>
          <w:rFonts w:ascii="Times New Roman" w:eastAsia="Times New Roman" w:hAnsi="Times New Roman" w:cs="Times New Roman"/>
          <w:sz w:val="24"/>
          <w:szCs w:val="24"/>
        </w:rPr>
        <w:t xml:space="preserve">SA exhibited significantly reduced ear edema compared with the control group 45 min after </w:t>
      </w:r>
      <w:del w:id="46" w:author="Author">
        <w:r w:rsidRPr="00C0780A" w:rsidDel="009E48E3">
          <w:rPr>
            <w:rFonts w:ascii="Times New Roman" w:eastAsia="Times New Roman" w:hAnsi="Times New Roman" w:cs="Times New Roman"/>
            <w:sz w:val="24"/>
            <w:szCs w:val="24"/>
          </w:rPr>
          <w:delText xml:space="preserve">induction with </w:delText>
        </w:r>
      </w:del>
      <w:r w:rsidRPr="00C0780A">
        <w:rPr>
          <w:rFonts w:ascii="Times New Roman" w:eastAsia="Times New Roman" w:hAnsi="Times New Roman" w:cs="Times New Roman"/>
          <w:sz w:val="24"/>
          <w:szCs w:val="24"/>
        </w:rPr>
        <w:t>xylene</w:t>
      </w:r>
      <w:ins w:id="47" w:author="Author">
        <w:r w:rsidR="009E48E3" w:rsidRPr="00C0780A">
          <w:rPr>
            <w:rFonts w:ascii="Times New Roman" w:eastAsia="Times New Roman" w:hAnsi="Times New Roman" w:cs="Times New Roman"/>
            <w:sz w:val="24"/>
            <w:szCs w:val="24"/>
          </w:rPr>
          <w:t xml:space="preserve"> induction</w:t>
        </w:r>
      </w:ins>
      <w:r w:rsidRPr="00C0780A">
        <w:rPr>
          <w:rFonts w:ascii="Times New Roman" w:eastAsia="Times New Roman" w:hAnsi="Times New Roman" w:cs="Times New Roman"/>
          <w:sz w:val="24"/>
          <w:szCs w:val="24"/>
        </w:rPr>
        <w:t>. These results suggest</w:t>
      </w:r>
      <w:del w:id="48" w:author="Author">
        <w:r w:rsidRPr="00C0780A" w:rsidDel="00805B98">
          <w:rPr>
            <w:rFonts w:ascii="Times New Roman" w:eastAsia="Times New Roman" w:hAnsi="Times New Roman" w:cs="Times New Roman"/>
            <w:sz w:val="24"/>
            <w:szCs w:val="24"/>
          </w:rPr>
          <w:delText>ed</w:delText>
        </w:r>
      </w:del>
      <w:r w:rsidRPr="00C0780A">
        <w:rPr>
          <w:rFonts w:ascii="Times New Roman" w:eastAsia="Times New Roman" w:hAnsi="Times New Roman" w:cs="Times New Roman"/>
          <w:sz w:val="24"/>
          <w:szCs w:val="24"/>
        </w:rPr>
        <w:t xml:space="preserve"> that </w:t>
      </w:r>
      <w:del w:id="49" w:author="Author">
        <w:r w:rsidRPr="00C0780A" w:rsidDel="00805B98">
          <w:rPr>
            <w:rFonts w:ascii="Times New Roman" w:eastAsia="Times New Roman" w:hAnsi="Times New Roman" w:cs="Times New Roman"/>
            <w:sz w:val="24"/>
            <w:szCs w:val="24"/>
          </w:rPr>
          <w:delText xml:space="preserve">the </w:delText>
        </w:r>
      </w:del>
      <w:r w:rsidRPr="00C0780A">
        <w:rPr>
          <w:rFonts w:ascii="Times New Roman" w:eastAsia="Times New Roman" w:hAnsi="Times New Roman" w:cs="Times New Roman"/>
          <w:sz w:val="24"/>
          <w:szCs w:val="24"/>
        </w:rPr>
        <w:t xml:space="preserve">SA leaf extract </w:t>
      </w:r>
      <w:del w:id="50" w:author="Author">
        <w:r w:rsidRPr="00C0780A" w:rsidDel="00805B98">
          <w:rPr>
            <w:rFonts w:ascii="Times New Roman" w:eastAsia="Times New Roman" w:hAnsi="Times New Roman" w:cs="Times New Roman"/>
            <w:sz w:val="24"/>
            <w:szCs w:val="24"/>
          </w:rPr>
          <w:delText xml:space="preserve">had </w:delText>
        </w:r>
      </w:del>
      <w:ins w:id="51" w:author="Author">
        <w:r w:rsidR="00805B98" w:rsidRPr="00C0780A">
          <w:rPr>
            <w:rFonts w:ascii="Times New Roman" w:eastAsia="Times New Roman" w:hAnsi="Times New Roman" w:cs="Times New Roman"/>
            <w:sz w:val="24"/>
            <w:szCs w:val="24"/>
          </w:rPr>
          <w:t xml:space="preserve">exerts </w:t>
        </w:r>
      </w:ins>
      <w:r w:rsidRPr="00C0780A">
        <w:rPr>
          <w:rFonts w:ascii="Times New Roman" w:eastAsia="Times New Roman" w:hAnsi="Times New Roman" w:cs="Times New Roman"/>
          <w:sz w:val="24"/>
          <w:szCs w:val="24"/>
        </w:rPr>
        <w:t xml:space="preserve">anti-inflammatory </w:t>
      </w:r>
      <w:ins w:id="52" w:author="Author">
        <w:r w:rsidR="00E54C0C" w:rsidRPr="00C0780A">
          <w:rPr>
            <w:rFonts w:ascii="Times New Roman" w:eastAsia="Times New Roman" w:hAnsi="Times New Roman" w:cs="Times New Roman"/>
            <w:sz w:val="24"/>
            <w:szCs w:val="24"/>
          </w:rPr>
          <w:t>effects</w:t>
        </w:r>
      </w:ins>
      <w:del w:id="53" w:author="Author">
        <w:r w:rsidRPr="00C0780A" w:rsidDel="00E54C0C">
          <w:rPr>
            <w:rFonts w:ascii="Times New Roman" w:eastAsia="Times New Roman" w:hAnsi="Times New Roman" w:cs="Times New Roman"/>
            <w:sz w:val="24"/>
            <w:szCs w:val="24"/>
          </w:rPr>
          <w:delText>activity</w:delText>
        </w:r>
      </w:del>
      <w:r w:rsidRPr="00C0780A">
        <w:rPr>
          <w:rFonts w:ascii="Times New Roman" w:eastAsia="Times New Roman" w:hAnsi="Times New Roman" w:cs="Times New Roman"/>
          <w:sz w:val="24"/>
          <w:szCs w:val="24"/>
        </w:rPr>
        <w:t xml:space="preserve">. However, further studies are </w:t>
      </w:r>
      <w:del w:id="54" w:author="Author">
        <w:r w:rsidRPr="00C0780A" w:rsidDel="00C359D1">
          <w:rPr>
            <w:rFonts w:ascii="Times New Roman" w:eastAsia="Times New Roman" w:hAnsi="Times New Roman" w:cs="Times New Roman"/>
            <w:sz w:val="24"/>
            <w:szCs w:val="24"/>
          </w:rPr>
          <w:delText xml:space="preserve">required </w:delText>
        </w:r>
      </w:del>
      <w:ins w:id="55" w:author="Author">
        <w:r w:rsidR="00C359D1" w:rsidRPr="00C0780A">
          <w:rPr>
            <w:rFonts w:ascii="Times New Roman" w:eastAsia="Times New Roman" w:hAnsi="Times New Roman" w:cs="Times New Roman"/>
            <w:sz w:val="24"/>
            <w:szCs w:val="24"/>
          </w:rPr>
          <w:t xml:space="preserve">warranted </w:t>
        </w:r>
      </w:ins>
      <w:r w:rsidRPr="00C0780A">
        <w:rPr>
          <w:rFonts w:ascii="Times New Roman" w:eastAsia="Times New Roman" w:hAnsi="Times New Roman" w:cs="Times New Roman"/>
          <w:sz w:val="24"/>
          <w:szCs w:val="24"/>
        </w:rPr>
        <w:t xml:space="preserve">to evaluate these effects and the </w:t>
      </w:r>
      <w:del w:id="56" w:author="Author">
        <w:r w:rsidRPr="00C0780A" w:rsidDel="00C359D1">
          <w:rPr>
            <w:rFonts w:ascii="Times New Roman" w:eastAsia="Times New Roman" w:hAnsi="Times New Roman" w:cs="Times New Roman"/>
            <w:sz w:val="24"/>
            <w:szCs w:val="24"/>
          </w:rPr>
          <w:delText xml:space="preserve">additional </w:delText>
        </w:r>
      </w:del>
      <w:r w:rsidRPr="00C0780A">
        <w:rPr>
          <w:rFonts w:ascii="Times New Roman" w:eastAsia="Times New Roman" w:hAnsi="Times New Roman" w:cs="Times New Roman"/>
          <w:sz w:val="24"/>
          <w:szCs w:val="24"/>
        </w:rPr>
        <w:t xml:space="preserve">potential of </w:t>
      </w:r>
      <w:del w:id="57" w:author="Author">
        <w:r w:rsidRPr="00C0780A" w:rsidDel="00805B98">
          <w:rPr>
            <w:rFonts w:ascii="Times New Roman" w:eastAsia="Times New Roman" w:hAnsi="Times New Roman" w:cs="Times New Roman"/>
            <w:sz w:val="24"/>
            <w:szCs w:val="24"/>
          </w:rPr>
          <w:delText>the plant</w:delText>
        </w:r>
      </w:del>
      <w:ins w:id="58" w:author="Author">
        <w:r w:rsidR="00805B98" w:rsidRPr="00C0780A">
          <w:rPr>
            <w:rFonts w:ascii="Times New Roman" w:eastAsia="Times New Roman" w:hAnsi="Times New Roman" w:cs="Times New Roman"/>
            <w:sz w:val="24"/>
            <w:szCs w:val="24"/>
          </w:rPr>
          <w:t>SA</w:t>
        </w:r>
      </w:ins>
      <w:r w:rsidRPr="00C0780A">
        <w:rPr>
          <w:rFonts w:ascii="Times New Roman" w:eastAsia="Times New Roman" w:hAnsi="Times New Roman" w:cs="Times New Roman"/>
          <w:sz w:val="24"/>
          <w:szCs w:val="24"/>
        </w:rPr>
        <w:t xml:space="preserve"> </w:t>
      </w:r>
      <w:del w:id="59" w:author="Author">
        <w:r w:rsidRPr="00C0780A" w:rsidDel="00B60318">
          <w:rPr>
            <w:rFonts w:ascii="Times New Roman" w:eastAsia="Times New Roman" w:hAnsi="Times New Roman" w:cs="Times New Roman"/>
            <w:sz w:val="24"/>
            <w:szCs w:val="24"/>
          </w:rPr>
          <w:delText>that might be beneficial for</w:delText>
        </w:r>
      </w:del>
      <w:ins w:id="60" w:author="Author">
        <w:r w:rsidR="00B60318" w:rsidRPr="00C0780A">
          <w:rPr>
            <w:rFonts w:ascii="Times New Roman" w:eastAsia="Times New Roman" w:hAnsi="Times New Roman" w:cs="Times New Roman"/>
            <w:sz w:val="24"/>
            <w:szCs w:val="24"/>
          </w:rPr>
          <w:t>in</w:t>
        </w:r>
      </w:ins>
      <w:r w:rsidRPr="00C0780A">
        <w:rPr>
          <w:rFonts w:ascii="Times New Roman" w:eastAsia="Times New Roman" w:hAnsi="Times New Roman" w:cs="Times New Roman"/>
          <w:sz w:val="24"/>
          <w:szCs w:val="24"/>
        </w:rPr>
        <w:t xml:space="preserve"> the development of pharmaceutical products </w:t>
      </w:r>
      <w:del w:id="61" w:author="Author">
        <w:r w:rsidRPr="00C0780A" w:rsidDel="00F52FD6">
          <w:rPr>
            <w:rFonts w:ascii="Times New Roman" w:eastAsia="Times New Roman" w:hAnsi="Times New Roman" w:cs="Times New Roman"/>
            <w:sz w:val="24"/>
            <w:szCs w:val="24"/>
          </w:rPr>
          <w:delText>that</w:delText>
        </w:r>
      </w:del>
      <w:ins w:id="62" w:author="Author">
        <w:r w:rsidR="00805B98" w:rsidRPr="00C0780A">
          <w:rPr>
            <w:rFonts w:ascii="Times New Roman" w:eastAsia="Times New Roman" w:hAnsi="Times New Roman" w:cs="Times New Roman"/>
            <w:sz w:val="24"/>
            <w:szCs w:val="24"/>
          </w:rPr>
          <w:t>that can</w:t>
        </w:r>
      </w:ins>
      <w:r w:rsidRPr="00C0780A">
        <w:rPr>
          <w:rFonts w:ascii="Times New Roman" w:eastAsia="Times New Roman" w:hAnsi="Times New Roman" w:cs="Times New Roman"/>
          <w:sz w:val="24"/>
          <w:szCs w:val="24"/>
        </w:rPr>
        <w:t xml:space="preserve"> prevent and treat inflammation.</w:t>
      </w:r>
    </w:p>
    <w:p w14:paraId="18499345" w14:textId="53ACF49A" w:rsidR="00C8170F" w:rsidRPr="00C0780A" w:rsidRDefault="00C8170F" w:rsidP="00AD7CBC">
      <w:pPr>
        <w:pBdr>
          <w:top w:val="single" w:sz="6" w:space="17" w:color="E3E3E3"/>
        </w:pBdr>
        <w:spacing w:after="0" w:line="240" w:lineRule="auto"/>
        <w:outlineLvl w:val="3"/>
        <w:rPr>
          <w:ins w:id="63" w:author="Author"/>
          <w:rFonts w:ascii="Times New Roman" w:eastAsia="Times New Roman" w:hAnsi="Times New Roman" w:cs="Times New Roman"/>
          <w:b/>
          <w:bCs/>
          <w:sz w:val="24"/>
          <w:szCs w:val="24"/>
        </w:rPr>
      </w:pPr>
      <w:commentRangeStart w:id="64"/>
      <w:commentRangeStart w:id="65"/>
      <w:commentRangeStart w:id="66"/>
      <w:ins w:id="67" w:author="Author">
        <w:r w:rsidRPr="00C0780A">
          <w:rPr>
            <w:rFonts w:ascii="Times New Roman" w:eastAsia="Times New Roman" w:hAnsi="Times New Roman" w:cs="Times New Roman"/>
            <w:b/>
            <w:bCs/>
            <w:sz w:val="24"/>
            <w:szCs w:val="24"/>
          </w:rPr>
          <w:t>Keywords</w:t>
        </w:r>
        <w:commentRangeEnd w:id="64"/>
        <w:r w:rsidRPr="00C0780A">
          <w:rPr>
            <w:rStyle w:val="CommentReference"/>
          </w:rPr>
          <w:commentReference w:id="64"/>
        </w:r>
        <w:commentRangeEnd w:id="65"/>
        <w:commentRangeEnd w:id="66"/>
        <w:r w:rsidR="002C1DBD" w:rsidRPr="00C0780A">
          <w:rPr>
            <w:rStyle w:val="CommentReference"/>
          </w:rPr>
          <w:commentReference w:id="66"/>
        </w:r>
        <w:r w:rsidR="002C1DBD" w:rsidRPr="00C0780A">
          <w:rPr>
            <w:rStyle w:val="CommentReference"/>
          </w:rPr>
          <w:commentReference w:id="65"/>
        </w:r>
      </w:ins>
    </w:p>
    <w:p w14:paraId="46330E34" w14:textId="045973C4" w:rsidR="00B57833" w:rsidRPr="00C0780A" w:rsidRDefault="00B57833" w:rsidP="00AD7CBC">
      <w:pPr>
        <w:pBdr>
          <w:top w:val="single" w:sz="6" w:space="17" w:color="E3E3E3"/>
        </w:pBdr>
        <w:spacing w:after="0" w:line="240" w:lineRule="auto"/>
        <w:outlineLvl w:val="3"/>
        <w:rPr>
          <w:ins w:id="68" w:author="Author"/>
          <w:rFonts w:ascii="Times New Roman" w:eastAsia="Times New Roman" w:hAnsi="Times New Roman" w:cs="Times New Roman"/>
          <w:b/>
          <w:bCs/>
          <w:sz w:val="24"/>
          <w:szCs w:val="24"/>
        </w:rPr>
      </w:pPr>
    </w:p>
    <w:p w14:paraId="08A0DC80" w14:textId="0623DE2F" w:rsidR="00C8170F" w:rsidRPr="00C0780A" w:rsidRDefault="00C8170F" w:rsidP="00AD7CBC">
      <w:pPr>
        <w:pBdr>
          <w:top w:val="single" w:sz="6" w:space="17" w:color="E3E3E3"/>
        </w:pBdr>
        <w:spacing w:after="0" w:line="240" w:lineRule="auto"/>
        <w:outlineLvl w:val="3"/>
        <w:rPr>
          <w:ins w:id="69" w:author="Author"/>
          <w:rFonts w:ascii="Times New Roman" w:eastAsia="Times New Roman" w:hAnsi="Times New Roman" w:cs="Times New Roman"/>
          <w:b/>
          <w:bCs/>
          <w:sz w:val="24"/>
          <w:szCs w:val="24"/>
        </w:rPr>
      </w:pPr>
    </w:p>
    <w:p w14:paraId="165019DE" w14:textId="736A0AF3" w:rsidR="00A3257D" w:rsidRPr="00C0780A" w:rsidRDefault="00A3257D" w:rsidP="00AD7CBC">
      <w:pPr>
        <w:pBdr>
          <w:top w:val="single" w:sz="6" w:space="17" w:color="E3E3E3"/>
        </w:pBdr>
        <w:spacing w:after="0" w:line="240" w:lineRule="auto"/>
        <w:outlineLvl w:val="3"/>
        <w:rPr>
          <w:rFonts w:ascii="Times New Roman" w:eastAsia="Times New Roman" w:hAnsi="Times New Roman" w:cs="Times New Roman"/>
          <w:b/>
          <w:bCs/>
          <w:sz w:val="24"/>
          <w:szCs w:val="24"/>
        </w:rPr>
      </w:pPr>
      <w:r w:rsidRPr="00C0780A">
        <w:rPr>
          <w:rFonts w:ascii="Times New Roman" w:eastAsia="Times New Roman" w:hAnsi="Times New Roman" w:cs="Times New Roman"/>
          <w:b/>
          <w:bCs/>
          <w:sz w:val="24"/>
          <w:szCs w:val="24"/>
        </w:rPr>
        <w:t>1. Introduction</w:t>
      </w:r>
    </w:p>
    <w:p w14:paraId="19FD26C1" w14:textId="1DC0A4CA" w:rsidR="00A3257D" w:rsidRPr="00C0780A" w:rsidRDefault="00A3257D" w:rsidP="00AD7CBC">
      <w:pPr>
        <w:spacing w:after="0" w:line="240" w:lineRule="auto"/>
        <w:rPr>
          <w:rFonts w:ascii="Times New Roman" w:eastAsia="Times New Roman" w:hAnsi="Times New Roman" w:cs="Times New Roman"/>
          <w:sz w:val="24"/>
          <w:szCs w:val="24"/>
        </w:rPr>
      </w:pPr>
      <w:del w:id="70" w:author="Author">
        <w:r w:rsidRPr="00C0780A" w:rsidDel="00F52FD6">
          <w:rPr>
            <w:rFonts w:ascii="Times New Roman" w:eastAsia="Times New Roman" w:hAnsi="Times New Roman" w:cs="Times New Roman"/>
            <w:sz w:val="24"/>
            <w:szCs w:val="24"/>
          </w:rPr>
          <w:delText>The i</w:delText>
        </w:r>
      </w:del>
      <w:ins w:id="71" w:author="Author">
        <w:r w:rsidR="00F52FD6" w:rsidRPr="00C0780A">
          <w:rPr>
            <w:rFonts w:ascii="Times New Roman" w:eastAsia="Times New Roman" w:hAnsi="Times New Roman" w:cs="Times New Roman"/>
            <w:sz w:val="24"/>
            <w:szCs w:val="24"/>
          </w:rPr>
          <w:t>I</w:t>
        </w:r>
      </w:ins>
      <w:r w:rsidRPr="00C0780A">
        <w:rPr>
          <w:rFonts w:ascii="Times New Roman" w:eastAsia="Times New Roman" w:hAnsi="Times New Roman" w:cs="Times New Roman"/>
          <w:sz w:val="24"/>
          <w:szCs w:val="24"/>
        </w:rPr>
        <w:t xml:space="preserve">nflammation </w:t>
      </w:r>
      <w:del w:id="72" w:author="Author">
        <w:r w:rsidRPr="00C0780A" w:rsidDel="00F52FD6">
          <w:rPr>
            <w:rFonts w:ascii="Times New Roman" w:eastAsia="Times New Roman" w:hAnsi="Times New Roman" w:cs="Times New Roman"/>
            <w:sz w:val="24"/>
            <w:szCs w:val="24"/>
          </w:rPr>
          <w:delText xml:space="preserve">process </w:delText>
        </w:r>
      </w:del>
      <w:r w:rsidRPr="00C0780A">
        <w:rPr>
          <w:rFonts w:ascii="Times New Roman" w:eastAsia="Times New Roman" w:hAnsi="Times New Roman" w:cs="Times New Roman"/>
          <w:sz w:val="24"/>
          <w:szCs w:val="24"/>
        </w:rPr>
        <w:t xml:space="preserve">is a defense mechanism of living tissues triggered by trauma, pathogens, stress, toxic substances, and cell damage. It is a complex reaction involved in resolving </w:t>
      </w:r>
      <w:del w:id="73" w:author="Author">
        <w:r w:rsidRPr="00C0780A" w:rsidDel="00335F69">
          <w:rPr>
            <w:rFonts w:ascii="Times New Roman" w:eastAsia="Times New Roman" w:hAnsi="Times New Roman" w:cs="Times New Roman"/>
            <w:sz w:val="24"/>
            <w:szCs w:val="24"/>
          </w:rPr>
          <w:delText xml:space="preserve">the </w:delText>
        </w:r>
      </w:del>
      <w:r w:rsidRPr="00C0780A">
        <w:rPr>
          <w:rFonts w:ascii="Times New Roman" w:eastAsia="Times New Roman" w:hAnsi="Times New Roman" w:cs="Times New Roman"/>
          <w:sz w:val="24"/>
          <w:szCs w:val="24"/>
        </w:rPr>
        <w:t xml:space="preserve">stimuli and initiating the healing process </w:t>
      </w:r>
      <w:commentRangeStart w:id="74"/>
      <w:del w:id="75" w:author="Author">
        <w:r w:rsidRPr="00C0780A" w:rsidDel="006A4B06">
          <w:rPr>
            <w:rFonts w:ascii="Times New Roman" w:eastAsia="Times New Roman" w:hAnsi="Times New Roman" w:cs="Times New Roman"/>
            <w:sz w:val="24"/>
            <w:szCs w:val="24"/>
          </w:rPr>
          <w:delText>[</w:delText>
        </w:r>
      </w:del>
      <w:ins w:id="76" w:author="Author">
        <w:r w:rsidR="006A4B06" w:rsidRPr="00C0780A">
          <w:rPr>
            <w:rFonts w:ascii="Times New Roman" w:eastAsia="Times New Roman" w:hAnsi="Times New Roman" w:cs="Times New Roman"/>
            <w:sz w:val="24"/>
            <w:szCs w:val="24"/>
          </w:rPr>
          <w:t>(Chen et al., 2018)</w:t>
        </w:r>
      </w:ins>
      <w:del w:id="77" w:author="Author">
        <w:r w:rsidRPr="00C0780A" w:rsidDel="006A4B06">
          <w:rPr>
            <w:rFonts w:ascii="Times New Roman" w:eastAsia="Times New Roman" w:hAnsi="Times New Roman" w:cs="Times New Roman"/>
            <w:sz w:val="24"/>
            <w:szCs w:val="24"/>
          </w:rPr>
          <w:delText>1]</w:delText>
        </w:r>
      </w:del>
      <w:r w:rsidRPr="00C0780A">
        <w:rPr>
          <w:rFonts w:ascii="Times New Roman" w:eastAsia="Times New Roman" w:hAnsi="Times New Roman" w:cs="Times New Roman"/>
          <w:sz w:val="24"/>
          <w:szCs w:val="24"/>
        </w:rPr>
        <w:t xml:space="preserve">. </w:t>
      </w:r>
      <w:commentRangeEnd w:id="74"/>
      <w:r w:rsidR="006A4B06" w:rsidRPr="00C0780A">
        <w:rPr>
          <w:rStyle w:val="CommentReference"/>
        </w:rPr>
        <w:commentReference w:id="74"/>
      </w:r>
      <w:r w:rsidRPr="00C0780A">
        <w:rPr>
          <w:rFonts w:ascii="Times New Roman" w:eastAsia="Times New Roman" w:hAnsi="Times New Roman" w:cs="Times New Roman"/>
          <w:sz w:val="24"/>
          <w:szCs w:val="24"/>
        </w:rPr>
        <w:t>If</w:t>
      </w:r>
      <w:ins w:id="78" w:author="Author">
        <w:r w:rsidR="006E7254" w:rsidRPr="00C0780A">
          <w:rPr>
            <w:rFonts w:ascii="Times New Roman" w:eastAsia="Times New Roman" w:hAnsi="Times New Roman" w:cs="Times New Roman"/>
            <w:sz w:val="24"/>
            <w:szCs w:val="24"/>
          </w:rPr>
          <w:t xml:space="preserve"> left </w:t>
        </w:r>
      </w:ins>
      <w:del w:id="79" w:author="Author">
        <w:r w:rsidRPr="00C0780A" w:rsidDel="006E7254">
          <w:rPr>
            <w:rFonts w:ascii="Times New Roman" w:eastAsia="Times New Roman" w:hAnsi="Times New Roman" w:cs="Times New Roman"/>
            <w:sz w:val="24"/>
            <w:szCs w:val="24"/>
          </w:rPr>
          <w:delText xml:space="preserve"> acute inflammation is </w:delText>
        </w:r>
      </w:del>
      <w:r w:rsidRPr="00C0780A">
        <w:rPr>
          <w:rFonts w:ascii="Times New Roman" w:eastAsia="Times New Roman" w:hAnsi="Times New Roman" w:cs="Times New Roman"/>
          <w:sz w:val="24"/>
          <w:szCs w:val="24"/>
        </w:rPr>
        <w:t>uncontrolled,</w:t>
      </w:r>
      <w:ins w:id="80" w:author="Author">
        <w:r w:rsidR="006E7254" w:rsidRPr="00C0780A">
          <w:rPr>
            <w:rFonts w:ascii="Times New Roman" w:eastAsia="Times New Roman" w:hAnsi="Times New Roman" w:cs="Times New Roman"/>
            <w:sz w:val="24"/>
            <w:szCs w:val="24"/>
          </w:rPr>
          <w:t xml:space="preserve"> acute inflammation might progress to</w:t>
        </w:r>
      </w:ins>
      <w:r w:rsidRPr="00C0780A">
        <w:rPr>
          <w:rFonts w:ascii="Times New Roman" w:eastAsia="Times New Roman" w:hAnsi="Times New Roman" w:cs="Times New Roman"/>
          <w:sz w:val="24"/>
          <w:szCs w:val="24"/>
        </w:rPr>
        <w:t xml:space="preserve"> chronic inflammation </w:t>
      </w:r>
      <w:del w:id="81" w:author="Author">
        <w:r w:rsidRPr="00C0780A" w:rsidDel="006E7254">
          <w:rPr>
            <w:rFonts w:ascii="Times New Roman" w:eastAsia="Times New Roman" w:hAnsi="Times New Roman" w:cs="Times New Roman"/>
            <w:sz w:val="24"/>
            <w:szCs w:val="24"/>
          </w:rPr>
          <w:delText xml:space="preserve">might be progressive </w:delText>
        </w:r>
      </w:del>
      <w:r w:rsidRPr="00C0780A">
        <w:rPr>
          <w:rFonts w:ascii="Times New Roman" w:eastAsia="Times New Roman" w:hAnsi="Times New Roman" w:cs="Times New Roman"/>
          <w:sz w:val="24"/>
          <w:szCs w:val="24"/>
        </w:rPr>
        <w:t xml:space="preserve">and contribute to chronic inflammatory diseases </w:t>
      </w:r>
      <w:ins w:id="82" w:author="Author">
        <w:r w:rsidR="006A4B06" w:rsidRPr="00C0780A">
          <w:rPr>
            <w:rFonts w:ascii="Times New Roman" w:eastAsia="Times New Roman" w:hAnsi="Times New Roman" w:cs="Times New Roman"/>
            <w:sz w:val="24"/>
            <w:szCs w:val="24"/>
          </w:rPr>
          <w:t>(Chen et al., 2018</w:t>
        </w:r>
      </w:ins>
      <w:del w:id="83" w:author="Author">
        <w:r w:rsidRPr="00C0780A" w:rsidDel="006A4B06">
          <w:rPr>
            <w:rFonts w:ascii="Times New Roman" w:eastAsia="Times New Roman" w:hAnsi="Times New Roman" w:cs="Times New Roman"/>
            <w:sz w:val="24"/>
            <w:szCs w:val="24"/>
          </w:rPr>
          <w:delText>[1,</w:delText>
        </w:r>
      </w:del>
      <w:ins w:id="84" w:author="Author">
        <w:r w:rsidR="006A4B06" w:rsidRPr="00C0780A">
          <w:rPr>
            <w:rFonts w:ascii="Times New Roman" w:eastAsia="Times New Roman" w:hAnsi="Times New Roman" w:cs="Times New Roman"/>
            <w:sz w:val="24"/>
            <w:szCs w:val="24"/>
          </w:rPr>
          <w:t>;</w:t>
        </w:r>
      </w:ins>
      <w:r w:rsidRPr="00C0780A">
        <w:rPr>
          <w:rFonts w:ascii="Times New Roman" w:eastAsia="Times New Roman" w:hAnsi="Times New Roman" w:cs="Times New Roman"/>
          <w:sz w:val="24"/>
          <w:szCs w:val="24"/>
        </w:rPr>
        <w:t> </w:t>
      </w:r>
      <w:ins w:id="85" w:author="Author">
        <w:r w:rsidR="006A4B06" w:rsidRPr="00C0780A">
          <w:rPr>
            <w:rFonts w:ascii="Times New Roman" w:eastAsia="Times New Roman" w:hAnsi="Times New Roman" w:cs="Times New Roman"/>
            <w:sz w:val="24"/>
            <w:szCs w:val="24"/>
          </w:rPr>
          <w:t xml:space="preserve">Fang et al., </w:t>
        </w:r>
      </w:ins>
      <w:r w:rsidRPr="00C0780A">
        <w:rPr>
          <w:rFonts w:ascii="Times New Roman" w:eastAsia="Times New Roman" w:hAnsi="Times New Roman" w:cs="Times New Roman"/>
          <w:sz w:val="24"/>
          <w:szCs w:val="24"/>
        </w:rPr>
        <w:t>2</w:t>
      </w:r>
      <w:ins w:id="86" w:author="Author">
        <w:r w:rsidR="006A4B06" w:rsidRPr="00C0780A">
          <w:rPr>
            <w:rFonts w:ascii="Times New Roman" w:eastAsia="Times New Roman" w:hAnsi="Times New Roman" w:cs="Times New Roman"/>
            <w:sz w:val="24"/>
            <w:szCs w:val="24"/>
          </w:rPr>
          <w:t>014</w:t>
        </w:r>
      </w:ins>
      <w:del w:id="87" w:author="Author">
        <w:r w:rsidRPr="00C0780A" w:rsidDel="006A4B06">
          <w:rPr>
            <w:rFonts w:ascii="Times New Roman" w:eastAsia="Times New Roman" w:hAnsi="Times New Roman" w:cs="Times New Roman"/>
            <w:sz w:val="24"/>
            <w:szCs w:val="24"/>
          </w:rPr>
          <w:delText xml:space="preserve">]. </w:delText>
        </w:r>
      </w:del>
      <w:ins w:id="88" w:author="Author">
        <w:r w:rsidR="006A4B06" w:rsidRPr="00C0780A">
          <w:rPr>
            <w:rFonts w:ascii="Times New Roman" w:eastAsia="Times New Roman" w:hAnsi="Times New Roman" w:cs="Times New Roman"/>
            <w:sz w:val="24"/>
            <w:szCs w:val="24"/>
          </w:rPr>
          <w:t xml:space="preserve">). </w:t>
        </w:r>
      </w:ins>
      <w:r w:rsidRPr="00C0780A">
        <w:rPr>
          <w:rFonts w:ascii="Times New Roman" w:eastAsia="Times New Roman" w:hAnsi="Times New Roman" w:cs="Times New Roman"/>
          <w:sz w:val="24"/>
          <w:szCs w:val="24"/>
        </w:rPr>
        <w:t>Nonsteroidal anti-</w:t>
      </w:r>
      <w:commentRangeStart w:id="89"/>
      <w:r w:rsidRPr="00C0780A">
        <w:rPr>
          <w:rFonts w:ascii="Times New Roman" w:eastAsia="Times New Roman" w:hAnsi="Times New Roman" w:cs="Times New Roman"/>
          <w:sz w:val="24"/>
          <w:szCs w:val="24"/>
        </w:rPr>
        <w:t>inflammatory drugs</w:t>
      </w:r>
      <w:commentRangeEnd w:id="89"/>
      <w:r w:rsidR="00805B98" w:rsidRPr="00C0780A">
        <w:rPr>
          <w:rStyle w:val="CommentReference"/>
        </w:rPr>
        <w:commentReference w:id="89"/>
      </w:r>
      <w:del w:id="90" w:author="Author">
        <w:r w:rsidRPr="00C0780A" w:rsidDel="00805B98">
          <w:rPr>
            <w:rFonts w:ascii="Times New Roman" w:eastAsia="Times New Roman" w:hAnsi="Times New Roman" w:cs="Times New Roman"/>
            <w:sz w:val="24"/>
            <w:szCs w:val="24"/>
          </w:rPr>
          <w:delText xml:space="preserve"> (NSAIDs)</w:delText>
        </w:r>
      </w:del>
      <w:r w:rsidRPr="00C0780A">
        <w:rPr>
          <w:rFonts w:ascii="Times New Roman" w:eastAsia="Times New Roman" w:hAnsi="Times New Roman" w:cs="Times New Roman"/>
          <w:sz w:val="24"/>
          <w:szCs w:val="24"/>
        </w:rPr>
        <w:t xml:space="preserve">, steroids, and opioids are accepted and widely used for </w:t>
      </w:r>
      <w:del w:id="91" w:author="Author">
        <w:r w:rsidRPr="00C0780A" w:rsidDel="00335F69">
          <w:rPr>
            <w:rFonts w:ascii="Times New Roman" w:eastAsia="Times New Roman" w:hAnsi="Times New Roman" w:cs="Times New Roman"/>
            <w:sz w:val="24"/>
            <w:szCs w:val="24"/>
          </w:rPr>
          <w:delText xml:space="preserve">the </w:delText>
        </w:r>
      </w:del>
      <w:r w:rsidRPr="00C0780A">
        <w:rPr>
          <w:rFonts w:ascii="Times New Roman" w:eastAsia="Times New Roman" w:hAnsi="Times New Roman" w:cs="Times New Roman"/>
          <w:sz w:val="24"/>
          <w:szCs w:val="24"/>
        </w:rPr>
        <w:t>manag</w:t>
      </w:r>
      <w:ins w:id="92" w:author="Author">
        <w:r w:rsidR="00335F69" w:rsidRPr="00C0780A">
          <w:rPr>
            <w:rFonts w:ascii="Times New Roman" w:eastAsia="Times New Roman" w:hAnsi="Times New Roman" w:cs="Times New Roman"/>
            <w:sz w:val="24"/>
            <w:szCs w:val="24"/>
          </w:rPr>
          <w:t>ing</w:t>
        </w:r>
      </w:ins>
      <w:del w:id="93" w:author="Author">
        <w:r w:rsidRPr="00C0780A" w:rsidDel="00335F69">
          <w:rPr>
            <w:rFonts w:ascii="Times New Roman" w:eastAsia="Times New Roman" w:hAnsi="Times New Roman" w:cs="Times New Roman"/>
            <w:sz w:val="24"/>
            <w:szCs w:val="24"/>
          </w:rPr>
          <w:delText>ement of</w:delText>
        </w:r>
      </w:del>
      <w:r w:rsidRPr="00C0780A">
        <w:rPr>
          <w:rFonts w:ascii="Times New Roman" w:eastAsia="Times New Roman" w:hAnsi="Times New Roman" w:cs="Times New Roman"/>
          <w:sz w:val="24"/>
          <w:szCs w:val="24"/>
        </w:rPr>
        <w:t xml:space="preserve"> inflammatory symptoms </w:t>
      </w:r>
      <w:ins w:id="94" w:author="Author">
        <w:r w:rsidR="00335F69" w:rsidRPr="00C0780A">
          <w:rPr>
            <w:rFonts w:ascii="Times New Roman" w:eastAsia="Times New Roman" w:hAnsi="Times New Roman" w:cs="Times New Roman"/>
            <w:sz w:val="24"/>
            <w:szCs w:val="24"/>
          </w:rPr>
          <w:t>and</w:t>
        </w:r>
      </w:ins>
      <w:del w:id="95" w:author="Author">
        <w:r w:rsidRPr="00C0780A" w:rsidDel="00335F69">
          <w:rPr>
            <w:rFonts w:ascii="Times New Roman" w:eastAsia="Times New Roman" w:hAnsi="Times New Roman" w:cs="Times New Roman"/>
            <w:sz w:val="24"/>
            <w:szCs w:val="24"/>
          </w:rPr>
          <w:delText>or</w:delText>
        </w:r>
      </w:del>
      <w:r w:rsidRPr="00C0780A">
        <w:rPr>
          <w:rFonts w:ascii="Times New Roman" w:eastAsia="Times New Roman" w:hAnsi="Times New Roman" w:cs="Times New Roman"/>
          <w:sz w:val="24"/>
          <w:szCs w:val="24"/>
        </w:rPr>
        <w:t xml:space="preserve"> </w:t>
      </w:r>
      <w:del w:id="96" w:author="Author">
        <w:r w:rsidRPr="00C0780A" w:rsidDel="006E7254">
          <w:rPr>
            <w:rFonts w:ascii="Times New Roman" w:eastAsia="Times New Roman" w:hAnsi="Times New Roman" w:cs="Times New Roman"/>
            <w:sz w:val="24"/>
            <w:szCs w:val="24"/>
          </w:rPr>
          <w:delText xml:space="preserve">to </w:delText>
        </w:r>
      </w:del>
      <w:r w:rsidRPr="00C0780A">
        <w:rPr>
          <w:rFonts w:ascii="Times New Roman" w:eastAsia="Times New Roman" w:hAnsi="Times New Roman" w:cs="Times New Roman"/>
          <w:sz w:val="24"/>
          <w:szCs w:val="24"/>
        </w:rPr>
        <w:t>treat</w:t>
      </w:r>
      <w:ins w:id="97" w:author="Author">
        <w:r w:rsidR="003016D1" w:rsidRPr="00C0780A">
          <w:rPr>
            <w:rFonts w:ascii="Times New Roman" w:eastAsia="Times New Roman" w:hAnsi="Times New Roman" w:cs="Times New Roman"/>
            <w:sz w:val="24"/>
            <w:szCs w:val="24"/>
          </w:rPr>
          <w:t>ing</w:t>
        </w:r>
      </w:ins>
      <w:r w:rsidRPr="00C0780A">
        <w:rPr>
          <w:rFonts w:ascii="Times New Roman" w:eastAsia="Times New Roman" w:hAnsi="Times New Roman" w:cs="Times New Roman"/>
          <w:sz w:val="24"/>
          <w:szCs w:val="24"/>
        </w:rPr>
        <w:t xml:space="preserve"> diseases associated with inflammation </w:t>
      </w:r>
      <w:del w:id="98" w:author="Author">
        <w:r w:rsidRPr="00C0780A" w:rsidDel="006A4B06">
          <w:rPr>
            <w:rFonts w:ascii="Times New Roman" w:eastAsia="Times New Roman" w:hAnsi="Times New Roman" w:cs="Times New Roman"/>
            <w:sz w:val="24"/>
            <w:szCs w:val="24"/>
          </w:rPr>
          <w:delText>[</w:delText>
        </w:r>
      </w:del>
      <w:ins w:id="99" w:author="Author">
        <w:r w:rsidR="006A4B06" w:rsidRPr="00C0780A">
          <w:rPr>
            <w:rFonts w:ascii="Times New Roman" w:eastAsia="Times New Roman" w:hAnsi="Times New Roman" w:cs="Times New Roman"/>
            <w:sz w:val="24"/>
            <w:szCs w:val="24"/>
          </w:rPr>
          <w:t xml:space="preserve">(Slater et al., </w:t>
        </w:r>
      </w:ins>
      <w:del w:id="100" w:author="Author">
        <w:r w:rsidRPr="00C0780A" w:rsidDel="006A4B06">
          <w:rPr>
            <w:rFonts w:ascii="Times New Roman" w:eastAsia="Times New Roman" w:hAnsi="Times New Roman" w:cs="Times New Roman"/>
            <w:sz w:val="24"/>
            <w:szCs w:val="24"/>
          </w:rPr>
          <w:delText>3</w:delText>
        </w:r>
      </w:del>
      <w:ins w:id="101" w:author="Author">
        <w:r w:rsidR="006A4B06" w:rsidRPr="00C0780A">
          <w:rPr>
            <w:rFonts w:ascii="Times New Roman" w:eastAsia="Times New Roman" w:hAnsi="Times New Roman" w:cs="Times New Roman"/>
            <w:sz w:val="24"/>
            <w:szCs w:val="24"/>
          </w:rPr>
          <w:t>2010)</w:t>
        </w:r>
      </w:ins>
      <w:del w:id="102" w:author="Author">
        <w:r w:rsidRPr="00C0780A" w:rsidDel="006A4B06">
          <w:rPr>
            <w:rFonts w:ascii="Times New Roman" w:eastAsia="Times New Roman" w:hAnsi="Times New Roman" w:cs="Times New Roman"/>
            <w:sz w:val="24"/>
            <w:szCs w:val="24"/>
          </w:rPr>
          <w:delText>]</w:delText>
        </w:r>
      </w:del>
      <w:r w:rsidRPr="00C0780A">
        <w:rPr>
          <w:rFonts w:ascii="Times New Roman" w:eastAsia="Times New Roman" w:hAnsi="Times New Roman" w:cs="Times New Roman"/>
          <w:sz w:val="24"/>
          <w:szCs w:val="24"/>
        </w:rPr>
        <w:t xml:space="preserve">. However, they </w:t>
      </w:r>
      <w:proofErr w:type="gramStart"/>
      <w:r w:rsidRPr="00C0780A">
        <w:rPr>
          <w:rFonts w:ascii="Times New Roman" w:eastAsia="Times New Roman" w:hAnsi="Times New Roman" w:cs="Times New Roman"/>
          <w:sz w:val="24"/>
          <w:szCs w:val="24"/>
        </w:rPr>
        <w:t>are still used</w:t>
      </w:r>
      <w:proofErr w:type="gramEnd"/>
      <w:r w:rsidRPr="00C0780A">
        <w:rPr>
          <w:rFonts w:ascii="Times New Roman" w:eastAsia="Times New Roman" w:hAnsi="Times New Roman" w:cs="Times New Roman"/>
          <w:sz w:val="24"/>
          <w:szCs w:val="24"/>
        </w:rPr>
        <w:t xml:space="preserve"> with </w:t>
      </w:r>
      <w:commentRangeStart w:id="103"/>
      <w:r w:rsidRPr="00C0780A">
        <w:rPr>
          <w:rFonts w:ascii="Times New Roman" w:eastAsia="Times New Roman" w:hAnsi="Times New Roman" w:cs="Times New Roman"/>
          <w:sz w:val="24"/>
          <w:szCs w:val="24"/>
        </w:rPr>
        <w:t>awareness</w:t>
      </w:r>
      <w:commentRangeEnd w:id="103"/>
      <w:r w:rsidR="00805B98" w:rsidRPr="00C0780A">
        <w:rPr>
          <w:rStyle w:val="CommentReference"/>
        </w:rPr>
        <w:commentReference w:id="103"/>
      </w:r>
      <w:r w:rsidRPr="00C0780A">
        <w:rPr>
          <w:rFonts w:ascii="Times New Roman" w:eastAsia="Times New Roman" w:hAnsi="Times New Roman" w:cs="Times New Roman"/>
          <w:sz w:val="24"/>
          <w:szCs w:val="24"/>
        </w:rPr>
        <w:t xml:space="preserve"> and </w:t>
      </w:r>
      <w:ins w:id="105" w:author="Author">
        <w:r w:rsidR="00C51C5B" w:rsidRPr="00C0780A">
          <w:rPr>
            <w:rFonts w:ascii="Times New Roman" w:eastAsia="Times New Roman" w:hAnsi="Times New Roman" w:cs="Times New Roman"/>
            <w:sz w:val="24"/>
            <w:szCs w:val="24"/>
          </w:rPr>
          <w:t xml:space="preserve">are </w:t>
        </w:r>
      </w:ins>
      <w:r w:rsidRPr="00C0780A">
        <w:rPr>
          <w:rFonts w:ascii="Times New Roman" w:eastAsia="Times New Roman" w:hAnsi="Times New Roman" w:cs="Times New Roman"/>
          <w:sz w:val="24"/>
          <w:szCs w:val="24"/>
        </w:rPr>
        <w:t xml:space="preserve">under consideration by physicians </w:t>
      </w:r>
      <w:commentRangeStart w:id="106"/>
      <w:del w:id="107" w:author="Author">
        <w:r w:rsidRPr="00C0780A" w:rsidDel="00EB7E60">
          <w:rPr>
            <w:rFonts w:ascii="Times New Roman" w:eastAsia="Times New Roman" w:hAnsi="Times New Roman" w:cs="Times New Roman"/>
            <w:sz w:val="24"/>
            <w:szCs w:val="24"/>
          </w:rPr>
          <w:delText xml:space="preserve">due </w:delText>
        </w:r>
      </w:del>
      <w:ins w:id="108" w:author="Author">
        <w:r w:rsidR="00EB7E60" w:rsidRPr="00C0780A">
          <w:rPr>
            <w:rFonts w:ascii="Times New Roman" w:eastAsia="Times New Roman" w:hAnsi="Times New Roman" w:cs="Times New Roman"/>
            <w:sz w:val="24"/>
            <w:szCs w:val="24"/>
          </w:rPr>
          <w:t xml:space="preserve">owing </w:t>
        </w:r>
      </w:ins>
      <w:r w:rsidRPr="00C0780A">
        <w:rPr>
          <w:rFonts w:ascii="Times New Roman" w:eastAsia="Times New Roman" w:hAnsi="Times New Roman" w:cs="Times New Roman"/>
          <w:sz w:val="24"/>
          <w:szCs w:val="24"/>
        </w:rPr>
        <w:t xml:space="preserve">to </w:t>
      </w:r>
      <w:commentRangeEnd w:id="106"/>
      <w:r w:rsidR="00EB7E60" w:rsidRPr="00C0780A">
        <w:rPr>
          <w:rStyle w:val="CommentReference"/>
        </w:rPr>
        <w:commentReference w:id="106"/>
      </w:r>
      <w:r w:rsidRPr="00C0780A">
        <w:rPr>
          <w:rFonts w:ascii="Times New Roman" w:eastAsia="Times New Roman" w:hAnsi="Times New Roman" w:cs="Times New Roman"/>
          <w:sz w:val="24"/>
          <w:szCs w:val="24"/>
        </w:rPr>
        <w:t xml:space="preserve">their side effects. </w:t>
      </w:r>
      <w:del w:id="109" w:author="Author">
        <w:r w:rsidRPr="00C0780A" w:rsidDel="00EB7E60">
          <w:rPr>
            <w:rFonts w:ascii="Times New Roman" w:eastAsia="Times New Roman" w:hAnsi="Times New Roman" w:cs="Times New Roman"/>
            <w:sz w:val="24"/>
            <w:szCs w:val="24"/>
          </w:rPr>
          <w:delText xml:space="preserve">Within </w:delText>
        </w:r>
      </w:del>
      <w:ins w:id="110" w:author="Author">
        <w:r w:rsidR="00EB7E60" w:rsidRPr="00C0780A">
          <w:rPr>
            <w:rFonts w:ascii="Times New Roman" w:eastAsia="Times New Roman" w:hAnsi="Times New Roman" w:cs="Times New Roman"/>
            <w:sz w:val="24"/>
            <w:szCs w:val="24"/>
          </w:rPr>
          <w:t xml:space="preserve">In </w:t>
        </w:r>
      </w:ins>
      <w:r w:rsidRPr="00C0780A">
        <w:rPr>
          <w:rFonts w:ascii="Times New Roman" w:eastAsia="Times New Roman" w:hAnsi="Times New Roman" w:cs="Times New Roman"/>
          <w:sz w:val="24"/>
          <w:szCs w:val="24"/>
        </w:rPr>
        <w:t xml:space="preserve">the past century, plants and their extracts have gained </w:t>
      </w:r>
      <w:del w:id="111" w:author="Author">
        <w:r w:rsidRPr="00C0780A" w:rsidDel="00EB7E60">
          <w:rPr>
            <w:rFonts w:ascii="Times New Roman" w:eastAsia="Times New Roman" w:hAnsi="Times New Roman" w:cs="Times New Roman"/>
            <w:sz w:val="24"/>
            <w:szCs w:val="24"/>
          </w:rPr>
          <w:delText xml:space="preserve">much </w:delText>
        </w:r>
      </w:del>
      <w:ins w:id="112" w:author="Author">
        <w:r w:rsidR="00EB7E60" w:rsidRPr="00C0780A">
          <w:rPr>
            <w:rFonts w:ascii="Times New Roman" w:eastAsia="Times New Roman" w:hAnsi="Times New Roman" w:cs="Times New Roman"/>
            <w:sz w:val="24"/>
            <w:szCs w:val="24"/>
          </w:rPr>
          <w:t xml:space="preserve">increasing </w:t>
        </w:r>
      </w:ins>
      <w:r w:rsidRPr="00C0780A">
        <w:rPr>
          <w:rFonts w:ascii="Times New Roman" w:eastAsia="Times New Roman" w:hAnsi="Times New Roman" w:cs="Times New Roman"/>
          <w:sz w:val="24"/>
          <w:szCs w:val="24"/>
        </w:rPr>
        <w:t xml:space="preserve">attention as </w:t>
      </w:r>
      <w:del w:id="113" w:author="Author">
        <w:r w:rsidRPr="00C0780A" w:rsidDel="00B60318">
          <w:rPr>
            <w:rFonts w:ascii="Times New Roman" w:eastAsia="Times New Roman" w:hAnsi="Times New Roman" w:cs="Times New Roman"/>
            <w:sz w:val="24"/>
            <w:szCs w:val="24"/>
          </w:rPr>
          <w:delText xml:space="preserve">a </w:delText>
        </w:r>
        <w:r w:rsidRPr="00C0780A" w:rsidDel="00805B98">
          <w:rPr>
            <w:rFonts w:ascii="Times New Roman" w:eastAsia="Times New Roman" w:hAnsi="Times New Roman" w:cs="Times New Roman"/>
            <w:sz w:val="24"/>
            <w:szCs w:val="24"/>
          </w:rPr>
          <w:delText xml:space="preserve">new </w:delText>
        </w:r>
      </w:del>
      <w:r w:rsidRPr="00C0780A">
        <w:rPr>
          <w:rFonts w:ascii="Times New Roman" w:eastAsia="Times New Roman" w:hAnsi="Times New Roman" w:cs="Times New Roman"/>
          <w:sz w:val="24"/>
          <w:szCs w:val="24"/>
        </w:rPr>
        <w:t>source</w:t>
      </w:r>
      <w:ins w:id="114" w:author="Author">
        <w:r w:rsidR="00B60318" w:rsidRPr="00C0780A">
          <w:rPr>
            <w:rFonts w:ascii="Times New Roman" w:eastAsia="Times New Roman" w:hAnsi="Times New Roman" w:cs="Times New Roman"/>
            <w:sz w:val="24"/>
            <w:szCs w:val="24"/>
          </w:rPr>
          <w:t>s</w:t>
        </w:r>
      </w:ins>
      <w:r w:rsidRPr="00C0780A">
        <w:rPr>
          <w:rFonts w:ascii="Times New Roman" w:eastAsia="Times New Roman" w:hAnsi="Times New Roman" w:cs="Times New Roman"/>
          <w:sz w:val="24"/>
          <w:szCs w:val="24"/>
        </w:rPr>
        <w:t xml:space="preserve"> </w:t>
      </w:r>
      <w:del w:id="115" w:author="Author">
        <w:r w:rsidRPr="00C0780A" w:rsidDel="00EB7E60">
          <w:rPr>
            <w:rFonts w:ascii="Times New Roman" w:eastAsia="Times New Roman" w:hAnsi="Times New Roman" w:cs="Times New Roman"/>
            <w:sz w:val="24"/>
            <w:szCs w:val="24"/>
          </w:rPr>
          <w:delText xml:space="preserve">for </w:delText>
        </w:r>
      </w:del>
      <w:ins w:id="116" w:author="Author">
        <w:r w:rsidR="00EB7E60" w:rsidRPr="00C0780A">
          <w:rPr>
            <w:rFonts w:ascii="Times New Roman" w:eastAsia="Times New Roman" w:hAnsi="Times New Roman" w:cs="Times New Roman"/>
            <w:sz w:val="24"/>
            <w:szCs w:val="24"/>
          </w:rPr>
          <w:t xml:space="preserve">of </w:t>
        </w:r>
      </w:ins>
      <w:r w:rsidRPr="00C0780A">
        <w:rPr>
          <w:rFonts w:ascii="Times New Roman" w:eastAsia="Times New Roman" w:hAnsi="Times New Roman" w:cs="Times New Roman"/>
          <w:sz w:val="24"/>
          <w:szCs w:val="24"/>
        </w:rPr>
        <w:t>alternative anti-inflammatory therapeutic</w:t>
      </w:r>
      <w:ins w:id="117" w:author="Author">
        <w:r w:rsidR="00EB7E60" w:rsidRPr="00C0780A">
          <w:rPr>
            <w:rFonts w:ascii="Times New Roman" w:eastAsia="Times New Roman" w:hAnsi="Times New Roman" w:cs="Times New Roman"/>
            <w:sz w:val="24"/>
            <w:szCs w:val="24"/>
          </w:rPr>
          <w:t>s</w:t>
        </w:r>
      </w:ins>
      <w:del w:id="118" w:author="Author">
        <w:r w:rsidRPr="00C0780A" w:rsidDel="00EB7E60">
          <w:rPr>
            <w:rFonts w:ascii="Times New Roman" w:eastAsia="Times New Roman" w:hAnsi="Times New Roman" w:cs="Times New Roman"/>
            <w:sz w:val="24"/>
            <w:szCs w:val="24"/>
          </w:rPr>
          <w:delText xml:space="preserve"> purposes</w:delText>
        </w:r>
      </w:del>
      <w:r w:rsidRPr="00C0780A">
        <w:rPr>
          <w:rFonts w:ascii="Times New Roman" w:eastAsia="Times New Roman" w:hAnsi="Times New Roman" w:cs="Times New Roman"/>
          <w:sz w:val="24"/>
          <w:szCs w:val="24"/>
        </w:rPr>
        <w:t xml:space="preserve"> </w:t>
      </w:r>
      <w:del w:id="119" w:author="Author">
        <w:r w:rsidRPr="00C0780A" w:rsidDel="006A4B06">
          <w:rPr>
            <w:rFonts w:ascii="Times New Roman" w:eastAsia="Times New Roman" w:hAnsi="Times New Roman" w:cs="Times New Roman"/>
            <w:sz w:val="24"/>
            <w:szCs w:val="24"/>
          </w:rPr>
          <w:delText>[</w:delText>
        </w:r>
      </w:del>
      <w:ins w:id="120" w:author="Author">
        <w:r w:rsidR="006A4B06" w:rsidRPr="00C0780A">
          <w:rPr>
            <w:rFonts w:ascii="Times New Roman" w:eastAsia="Times New Roman" w:hAnsi="Times New Roman" w:cs="Times New Roman"/>
            <w:sz w:val="24"/>
            <w:szCs w:val="24"/>
          </w:rPr>
          <w:t>(Pountos et al., 2011; Otimenyin, 2018</w:t>
        </w:r>
      </w:ins>
      <w:del w:id="121" w:author="Author">
        <w:r w:rsidRPr="00C0780A" w:rsidDel="006A4B06">
          <w:rPr>
            <w:rFonts w:ascii="Times New Roman" w:eastAsia="Times New Roman" w:hAnsi="Times New Roman" w:cs="Times New Roman"/>
            <w:sz w:val="24"/>
            <w:szCs w:val="24"/>
          </w:rPr>
          <w:delText>4, 5]</w:delText>
        </w:r>
      </w:del>
      <w:ins w:id="122" w:author="Author">
        <w:r w:rsidR="006A4B06" w:rsidRPr="00C0780A">
          <w:rPr>
            <w:rFonts w:ascii="Times New Roman" w:eastAsia="Times New Roman" w:hAnsi="Times New Roman" w:cs="Times New Roman"/>
            <w:sz w:val="24"/>
            <w:szCs w:val="24"/>
          </w:rPr>
          <w:t>)</w:t>
        </w:r>
      </w:ins>
      <w:del w:id="123" w:author="Author">
        <w:r w:rsidRPr="00C0780A" w:rsidDel="0037243E">
          <w:rPr>
            <w:rFonts w:ascii="Times New Roman" w:eastAsia="Times New Roman" w:hAnsi="Times New Roman" w:cs="Times New Roman"/>
            <w:sz w:val="24"/>
            <w:szCs w:val="24"/>
          </w:rPr>
          <w:delText xml:space="preserve">. </w:delText>
        </w:r>
      </w:del>
      <w:ins w:id="124" w:author="Author">
        <w:r w:rsidR="0037243E" w:rsidRPr="00C0780A">
          <w:rPr>
            <w:rFonts w:ascii="Times New Roman" w:eastAsia="Times New Roman" w:hAnsi="Times New Roman" w:cs="Times New Roman"/>
            <w:sz w:val="24"/>
            <w:szCs w:val="24"/>
          </w:rPr>
          <w:t xml:space="preserve"> and </w:t>
        </w:r>
      </w:ins>
      <w:del w:id="125" w:author="Author">
        <w:r w:rsidRPr="00C0780A" w:rsidDel="0037243E">
          <w:rPr>
            <w:rFonts w:ascii="Times New Roman" w:eastAsia="Times New Roman" w:hAnsi="Times New Roman" w:cs="Times New Roman"/>
            <w:sz w:val="24"/>
            <w:szCs w:val="24"/>
          </w:rPr>
          <w:delText xml:space="preserve">Their </w:delText>
        </w:r>
      </w:del>
      <w:ins w:id="126" w:author="Author">
        <w:r w:rsidR="0037243E" w:rsidRPr="00C0780A">
          <w:rPr>
            <w:rFonts w:ascii="Times New Roman" w:eastAsia="Times New Roman" w:hAnsi="Times New Roman" w:cs="Times New Roman"/>
            <w:sz w:val="24"/>
            <w:szCs w:val="24"/>
          </w:rPr>
          <w:t xml:space="preserve">their </w:t>
        </w:r>
      </w:ins>
      <w:r w:rsidRPr="00C0780A">
        <w:rPr>
          <w:rFonts w:ascii="Times New Roman" w:eastAsia="Times New Roman" w:hAnsi="Times New Roman" w:cs="Times New Roman"/>
          <w:sz w:val="24"/>
          <w:szCs w:val="24"/>
        </w:rPr>
        <w:t>pharmacological activities and phytochemical constituents have been increasingly investigated.</w:t>
      </w:r>
    </w:p>
    <w:p w14:paraId="1FC46A12" w14:textId="6FE7F7FA" w:rsidR="00A3257D" w:rsidRPr="00C0780A" w:rsidRDefault="00A3257D" w:rsidP="00AD7CBC">
      <w:pPr>
        <w:spacing w:after="0" w:line="240" w:lineRule="auto"/>
        <w:rPr>
          <w:rFonts w:ascii="Times New Roman" w:eastAsia="Times New Roman" w:hAnsi="Times New Roman" w:cs="Times New Roman"/>
          <w:sz w:val="24"/>
          <w:szCs w:val="24"/>
        </w:rPr>
      </w:pPr>
      <w:r w:rsidRPr="00C0780A">
        <w:rPr>
          <w:rFonts w:ascii="Times New Roman" w:eastAsia="Times New Roman" w:hAnsi="Times New Roman" w:cs="Times New Roman"/>
          <w:i/>
          <w:iCs/>
          <w:sz w:val="24"/>
          <w:szCs w:val="24"/>
        </w:rPr>
        <w:t>Streblus asper</w:t>
      </w:r>
      <w:r w:rsidRPr="00C0780A">
        <w:rPr>
          <w:rFonts w:ascii="Times New Roman" w:eastAsia="Times New Roman" w:hAnsi="Times New Roman" w:cs="Times New Roman"/>
          <w:sz w:val="24"/>
          <w:szCs w:val="24"/>
        </w:rPr>
        <w:t> (SA), belonging to the Moraceae family, is well known as a folk medicinal plant in Asian countries</w:t>
      </w:r>
      <w:del w:id="127" w:author="Author">
        <w:r w:rsidRPr="00C0780A" w:rsidDel="00B60318">
          <w:rPr>
            <w:rFonts w:ascii="Times New Roman" w:eastAsia="Times New Roman" w:hAnsi="Times New Roman" w:cs="Times New Roman"/>
            <w:sz w:val="24"/>
            <w:szCs w:val="24"/>
          </w:rPr>
          <w:delText>,</w:delText>
        </w:r>
      </w:del>
      <w:r w:rsidRPr="00C0780A">
        <w:rPr>
          <w:rFonts w:ascii="Times New Roman" w:eastAsia="Times New Roman" w:hAnsi="Times New Roman" w:cs="Times New Roman"/>
          <w:sz w:val="24"/>
          <w:szCs w:val="24"/>
        </w:rPr>
        <w:t xml:space="preserve"> such as India, Sri Lanka, Malaysia, the Philippines, Southern China, and Thailand. It is a rich source of cardiac glycosides, phenolic compounds, and volatile oils </w:t>
      </w:r>
      <w:del w:id="128" w:author="Author">
        <w:r w:rsidRPr="00C0780A" w:rsidDel="00D24836">
          <w:rPr>
            <w:rFonts w:ascii="Times New Roman" w:eastAsia="Times New Roman" w:hAnsi="Times New Roman" w:cs="Times New Roman"/>
            <w:sz w:val="24"/>
            <w:szCs w:val="24"/>
          </w:rPr>
          <w:delText>[</w:delText>
        </w:r>
      </w:del>
      <w:ins w:id="129" w:author="Author">
        <w:r w:rsidR="00D24836" w:rsidRPr="00C0780A">
          <w:rPr>
            <w:rFonts w:ascii="Times New Roman" w:eastAsia="Times New Roman" w:hAnsi="Times New Roman" w:cs="Times New Roman"/>
            <w:sz w:val="24"/>
            <w:szCs w:val="24"/>
          </w:rPr>
          <w:t xml:space="preserve">(Rastogi et al., </w:t>
        </w:r>
      </w:ins>
      <w:del w:id="130" w:author="Author">
        <w:r w:rsidRPr="00C0780A" w:rsidDel="00D24836">
          <w:rPr>
            <w:rFonts w:ascii="Times New Roman" w:eastAsia="Times New Roman" w:hAnsi="Times New Roman" w:cs="Times New Roman"/>
            <w:sz w:val="24"/>
            <w:szCs w:val="24"/>
          </w:rPr>
          <w:delText>6]</w:delText>
        </w:r>
      </w:del>
      <w:ins w:id="131" w:author="Author">
        <w:r w:rsidR="00D24836" w:rsidRPr="00C0780A">
          <w:rPr>
            <w:rFonts w:ascii="Times New Roman" w:eastAsia="Times New Roman" w:hAnsi="Times New Roman" w:cs="Times New Roman"/>
            <w:sz w:val="24"/>
            <w:szCs w:val="24"/>
          </w:rPr>
          <w:t>2006)</w:t>
        </w:r>
      </w:ins>
      <w:r w:rsidRPr="00C0780A">
        <w:rPr>
          <w:rFonts w:ascii="Times New Roman" w:eastAsia="Times New Roman" w:hAnsi="Times New Roman" w:cs="Times New Roman"/>
          <w:sz w:val="24"/>
          <w:szCs w:val="24"/>
        </w:rPr>
        <w:t xml:space="preserve">. Several </w:t>
      </w:r>
      <w:del w:id="132" w:author="Author">
        <w:r w:rsidRPr="00C0780A" w:rsidDel="00B919AD">
          <w:rPr>
            <w:rFonts w:ascii="Times New Roman" w:eastAsia="Times New Roman" w:hAnsi="Times New Roman" w:cs="Times New Roman"/>
            <w:sz w:val="24"/>
            <w:szCs w:val="24"/>
          </w:rPr>
          <w:delText xml:space="preserve">scientific </w:delText>
        </w:r>
      </w:del>
      <w:r w:rsidRPr="00C0780A">
        <w:rPr>
          <w:rFonts w:ascii="Times New Roman" w:eastAsia="Times New Roman" w:hAnsi="Times New Roman" w:cs="Times New Roman"/>
          <w:sz w:val="24"/>
          <w:szCs w:val="24"/>
        </w:rPr>
        <w:t xml:space="preserve">studies have reported its pharmacological activities, including </w:t>
      </w:r>
      <w:ins w:id="133" w:author="Author">
        <w:r w:rsidR="00335F69" w:rsidRPr="00C0780A">
          <w:rPr>
            <w:rFonts w:ascii="Times New Roman" w:eastAsia="Times New Roman" w:hAnsi="Times New Roman" w:cs="Times New Roman"/>
            <w:sz w:val="24"/>
            <w:szCs w:val="24"/>
          </w:rPr>
          <w:t xml:space="preserve">its </w:t>
        </w:r>
      </w:ins>
      <w:r w:rsidRPr="00C0780A">
        <w:rPr>
          <w:rFonts w:ascii="Times New Roman" w:eastAsia="Times New Roman" w:hAnsi="Times New Roman" w:cs="Times New Roman"/>
          <w:sz w:val="24"/>
          <w:szCs w:val="24"/>
        </w:rPr>
        <w:t xml:space="preserve">antibacterial, antiseptic, antidiarrheal, antidiabetic, antioxidant, and anti-Parkinson’s </w:t>
      </w:r>
      <w:del w:id="134" w:author="Author">
        <w:r w:rsidRPr="00C0780A" w:rsidDel="00B919AD">
          <w:rPr>
            <w:rFonts w:ascii="Times New Roman" w:eastAsia="Times New Roman" w:hAnsi="Times New Roman" w:cs="Times New Roman"/>
            <w:sz w:val="24"/>
            <w:szCs w:val="24"/>
          </w:rPr>
          <w:delText xml:space="preserve">activities </w:delText>
        </w:r>
      </w:del>
      <w:ins w:id="135" w:author="Author">
        <w:r w:rsidR="00F96BE7" w:rsidRPr="00C0780A">
          <w:rPr>
            <w:rFonts w:ascii="Times New Roman" w:eastAsia="Times New Roman" w:hAnsi="Times New Roman" w:cs="Times New Roman"/>
            <w:sz w:val="24"/>
            <w:szCs w:val="24"/>
          </w:rPr>
          <w:t>effects</w:t>
        </w:r>
        <w:r w:rsidR="00B919AD" w:rsidRPr="00C0780A">
          <w:rPr>
            <w:rFonts w:ascii="Times New Roman" w:eastAsia="Times New Roman" w:hAnsi="Times New Roman" w:cs="Times New Roman"/>
            <w:sz w:val="24"/>
            <w:szCs w:val="24"/>
          </w:rPr>
          <w:t xml:space="preserve"> </w:t>
        </w:r>
        <w:r w:rsidR="00D24836" w:rsidRPr="00C0780A">
          <w:rPr>
            <w:rFonts w:ascii="Times New Roman" w:eastAsia="Times New Roman" w:hAnsi="Times New Roman" w:cs="Times New Roman"/>
            <w:sz w:val="24"/>
            <w:szCs w:val="24"/>
          </w:rPr>
          <w:t>(Rastogi et al., 2006;</w:t>
        </w:r>
        <w:r w:rsidR="00D24836" w:rsidRPr="00C0780A" w:rsidDel="00D24836">
          <w:rPr>
            <w:rFonts w:ascii="Times New Roman" w:eastAsia="Times New Roman" w:hAnsi="Times New Roman" w:cs="Times New Roman"/>
            <w:sz w:val="24"/>
            <w:szCs w:val="24"/>
          </w:rPr>
          <w:t xml:space="preserve"> </w:t>
        </w:r>
        <w:r w:rsidR="00D24836" w:rsidRPr="00C0780A">
          <w:rPr>
            <w:rFonts w:ascii="Times New Roman" w:eastAsia="Times New Roman" w:hAnsi="Times New Roman" w:cs="Times New Roman"/>
            <w:sz w:val="24"/>
            <w:szCs w:val="24"/>
          </w:rPr>
          <w:t>Singsai</w:t>
        </w:r>
        <w:r w:rsidR="00D24836" w:rsidRPr="00C0780A" w:rsidDel="00D24836">
          <w:rPr>
            <w:rFonts w:ascii="Times New Roman" w:eastAsia="Times New Roman" w:hAnsi="Times New Roman" w:cs="Times New Roman"/>
            <w:sz w:val="24"/>
            <w:szCs w:val="24"/>
          </w:rPr>
          <w:t xml:space="preserve"> </w:t>
        </w:r>
        <w:r w:rsidR="00D24836" w:rsidRPr="00C0780A">
          <w:rPr>
            <w:rFonts w:ascii="Times New Roman" w:eastAsia="Times New Roman" w:hAnsi="Times New Roman" w:cs="Times New Roman"/>
            <w:sz w:val="24"/>
            <w:szCs w:val="24"/>
          </w:rPr>
          <w:t>et al., 2015;</w:t>
        </w:r>
      </w:ins>
      <w:del w:id="136" w:author="Author">
        <w:r w:rsidRPr="00C0780A" w:rsidDel="00D24836">
          <w:rPr>
            <w:rFonts w:ascii="Times New Roman" w:eastAsia="Times New Roman" w:hAnsi="Times New Roman" w:cs="Times New Roman"/>
            <w:sz w:val="24"/>
            <w:szCs w:val="24"/>
          </w:rPr>
          <w:delText>[6–8</w:delText>
        </w:r>
      </w:del>
      <w:ins w:id="137" w:author="Author">
        <w:r w:rsidR="00D24836" w:rsidRPr="00C0780A">
          <w:rPr>
            <w:rFonts w:ascii="Times New Roman" w:eastAsia="Times New Roman" w:hAnsi="Times New Roman" w:cs="Times New Roman"/>
            <w:sz w:val="24"/>
            <w:szCs w:val="24"/>
          </w:rPr>
          <w:t xml:space="preserve"> Shahed-Al-Mahmud et al., 2020</w:t>
        </w:r>
      </w:ins>
      <w:del w:id="138" w:author="Author">
        <w:r w:rsidRPr="00C0780A" w:rsidDel="00D24836">
          <w:rPr>
            <w:rFonts w:ascii="Times New Roman" w:eastAsia="Times New Roman" w:hAnsi="Times New Roman" w:cs="Times New Roman"/>
            <w:sz w:val="24"/>
            <w:szCs w:val="24"/>
          </w:rPr>
          <w:delText xml:space="preserve">]. </w:delText>
        </w:r>
      </w:del>
      <w:ins w:id="139" w:author="Author">
        <w:r w:rsidR="00D24836" w:rsidRPr="00C0780A">
          <w:rPr>
            <w:rFonts w:ascii="Times New Roman" w:eastAsia="Times New Roman" w:hAnsi="Times New Roman" w:cs="Times New Roman"/>
            <w:sz w:val="24"/>
            <w:szCs w:val="24"/>
          </w:rPr>
          <w:t xml:space="preserve">). </w:t>
        </w:r>
      </w:ins>
      <w:r w:rsidRPr="00C0780A">
        <w:rPr>
          <w:rFonts w:ascii="Times New Roman" w:eastAsia="Times New Roman" w:hAnsi="Times New Roman" w:cs="Times New Roman"/>
          <w:sz w:val="24"/>
          <w:szCs w:val="24"/>
        </w:rPr>
        <w:t xml:space="preserve">In addition, </w:t>
      </w:r>
      <w:del w:id="140" w:author="Author">
        <w:r w:rsidRPr="00C0780A" w:rsidDel="00805B98">
          <w:rPr>
            <w:rFonts w:ascii="Times New Roman" w:eastAsia="Times New Roman" w:hAnsi="Times New Roman" w:cs="Times New Roman"/>
            <w:sz w:val="24"/>
            <w:szCs w:val="24"/>
          </w:rPr>
          <w:delText xml:space="preserve">a </w:delText>
        </w:r>
      </w:del>
      <w:r w:rsidRPr="00C0780A">
        <w:rPr>
          <w:rFonts w:ascii="Times New Roman" w:eastAsia="Times New Roman" w:hAnsi="Times New Roman" w:cs="Times New Roman"/>
          <w:sz w:val="24"/>
          <w:szCs w:val="24"/>
        </w:rPr>
        <w:t xml:space="preserve">SA leaf extract demonstrated an inhibitory effect on carrageenan-induced paw edema in rats. The possible mechanism of this effect </w:t>
      </w:r>
      <w:ins w:id="141" w:author="Author">
        <w:r w:rsidR="00335F69" w:rsidRPr="00C0780A">
          <w:rPr>
            <w:rFonts w:ascii="Times New Roman" w:eastAsia="Times New Roman" w:hAnsi="Times New Roman" w:cs="Times New Roman"/>
            <w:sz w:val="24"/>
            <w:szCs w:val="24"/>
          </w:rPr>
          <w:t>i</w:t>
        </w:r>
      </w:ins>
      <w:del w:id="142" w:author="Author">
        <w:r w:rsidRPr="00C0780A" w:rsidDel="00335F69">
          <w:rPr>
            <w:rFonts w:ascii="Times New Roman" w:eastAsia="Times New Roman" w:hAnsi="Times New Roman" w:cs="Times New Roman"/>
            <w:sz w:val="24"/>
            <w:szCs w:val="24"/>
          </w:rPr>
          <w:delText>wa</w:delText>
        </w:r>
      </w:del>
      <w:r w:rsidRPr="00C0780A">
        <w:rPr>
          <w:rFonts w:ascii="Times New Roman" w:eastAsia="Times New Roman" w:hAnsi="Times New Roman" w:cs="Times New Roman"/>
          <w:sz w:val="24"/>
          <w:szCs w:val="24"/>
        </w:rPr>
        <w:t xml:space="preserve">s related to the suppression of </w:t>
      </w:r>
      <w:commentRangeStart w:id="143"/>
      <w:ins w:id="144" w:author="Author">
        <w:r w:rsidR="00B919AD" w:rsidRPr="00C0780A">
          <w:rPr>
            <w:rFonts w:ascii="Times New Roman" w:eastAsia="Times New Roman" w:hAnsi="Times New Roman" w:cs="Times New Roman"/>
            <w:sz w:val="24"/>
            <w:szCs w:val="24"/>
          </w:rPr>
          <w:t>lipopolysaccharide</w:t>
        </w:r>
      </w:ins>
      <w:del w:id="145" w:author="Author">
        <w:r w:rsidRPr="00C0780A" w:rsidDel="00B919AD">
          <w:rPr>
            <w:rFonts w:ascii="Times New Roman" w:eastAsia="Times New Roman" w:hAnsi="Times New Roman" w:cs="Times New Roman"/>
            <w:sz w:val="24"/>
            <w:szCs w:val="24"/>
          </w:rPr>
          <w:delText xml:space="preserve">the </w:delText>
        </w:r>
        <w:r w:rsidRPr="00C0780A" w:rsidDel="00805B98">
          <w:rPr>
            <w:rFonts w:ascii="Times New Roman" w:eastAsia="Times New Roman" w:hAnsi="Times New Roman" w:cs="Times New Roman"/>
            <w:sz w:val="24"/>
            <w:szCs w:val="24"/>
          </w:rPr>
          <w:delText>LPS</w:delText>
        </w:r>
      </w:del>
      <w:r w:rsidRPr="00C0780A">
        <w:rPr>
          <w:rFonts w:ascii="Times New Roman" w:eastAsia="Times New Roman" w:hAnsi="Times New Roman" w:cs="Times New Roman"/>
          <w:sz w:val="24"/>
          <w:szCs w:val="24"/>
        </w:rPr>
        <w:t>-</w:t>
      </w:r>
      <w:commentRangeEnd w:id="143"/>
      <w:r w:rsidR="00B919AD" w:rsidRPr="00C0780A">
        <w:rPr>
          <w:rStyle w:val="CommentReference"/>
        </w:rPr>
        <w:commentReference w:id="143"/>
      </w:r>
      <w:r w:rsidRPr="00C0780A">
        <w:rPr>
          <w:rFonts w:ascii="Times New Roman" w:eastAsia="Times New Roman" w:hAnsi="Times New Roman" w:cs="Times New Roman"/>
          <w:sz w:val="24"/>
          <w:szCs w:val="24"/>
        </w:rPr>
        <w:t xml:space="preserve">induced expression of </w:t>
      </w:r>
      <w:ins w:id="146" w:author="Author">
        <w:r w:rsidR="00072B55" w:rsidRPr="00C0780A">
          <w:rPr>
            <w:rFonts w:ascii="Times New Roman" w:eastAsia="Times New Roman" w:hAnsi="Times New Roman" w:cs="Times New Roman"/>
            <w:sz w:val="24"/>
            <w:szCs w:val="24"/>
          </w:rPr>
          <w:t>cyclooxygenase (</w:t>
        </w:r>
      </w:ins>
      <w:r w:rsidRPr="00C0780A">
        <w:rPr>
          <w:rFonts w:ascii="Times New Roman" w:eastAsia="Times New Roman" w:hAnsi="Times New Roman" w:cs="Times New Roman"/>
          <w:sz w:val="24"/>
          <w:szCs w:val="24"/>
        </w:rPr>
        <w:t>COX</w:t>
      </w:r>
      <w:ins w:id="147" w:author="Author">
        <w:r w:rsidR="00F52C37" w:rsidRPr="00C0780A">
          <w:rPr>
            <w:rFonts w:ascii="Times New Roman" w:eastAsia="Times New Roman" w:hAnsi="Times New Roman" w:cs="Times New Roman"/>
            <w:sz w:val="24"/>
            <w:szCs w:val="24"/>
          </w:rPr>
          <w:t>)</w:t>
        </w:r>
      </w:ins>
      <w:r w:rsidRPr="00C0780A">
        <w:rPr>
          <w:rFonts w:ascii="Times New Roman" w:eastAsia="Times New Roman" w:hAnsi="Times New Roman" w:cs="Times New Roman"/>
          <w:sz w:val="24"/>
          <w:szCs w:val="24"/>
        </w:rPr>
        <w:t>-</w:t>
      </w:r>
      <w:r w:rsidRPr="00C0780A">
        <w:rPr>
          <w:rFonts w:ascii="Times New Roman" w:eastAsia="Times New Roman" w:hAnsi="Times New Roman" w:cs="Times New Roman"/>
          <w:sz w:val="24"/>
          <w:szCs w:val="24"/>
        </w:rPr>
        <w:lastRenderedPageBreak/>
        <w:t>2 and</w:t>
      </w:r>
      <w:ins w:id="148" w:author="Author">
        <w:r w:rsidR="00072B55" w:rsidRPr="00C0780A">
          <w:t xml:space="preserve"> </w:t>
        </w:r>
        <w:r w:rsidR="00072B55" w:rsidRPr="00C0780A">
          <w:rPr>
            <w:rFonts w:ascii="Times New Roman" w:eastAsia="Times New Roman" w:hAnsi="Times New Roman" w:cs="Times New Roman"/>
            <w:sz w:val="24"/>
            <w:szCs w:val="24"/>
          </w:rPr>
          <w:t>inducible nitric oxide synthase</w:t>
        </w:r>
      </w:ins>
      <w:r w:rsidRPr="00C0780A">
        <w:rPr>
          <w:rFonts w:ascii="Times New Roman" w:eastAsia="Times New Roman" w:hAnsi="Times New Roman" w:cs="Times New Roman"/>
          <w:sz w:val="24"/>
          <w:szCs w:val="24"/>
        </w:rPr>
        <w:t xml:space="preserve"> </w:t>
      </w:r>
      <w:ins w:id="149" w:author="Author">
        <w:r w:rsidR="00072B55" w:rsidRPr="00C0780A">
          <w:rPr>
            <w:rFonts w:ascii="Times New Roman" w:eastAsia="Times New Roman" w:hAnsi="Times New Roman" w:cs="Times New Roman"/>
            <w:sz w:val="24"/>
            <w:szCs w:val="24"/>
          </w:rPr>
          <w:t>(</w:t>
        </w:r>
      </w:ins>
      <w:r w:rsidRPr="00C0780A">
        <w:rPr>
          <w:rFonts w:ascii="Times New Roman" w:eastAsia="Times New Roman" w:hAnsi="Times New Roman" w:cs="Times New Roman"/>
          <w:sz w:val="24"/>
          <w:szCs w:val="24"/>
        </w:rPr>
        <w:t>iNOS</w:t>
      </w:r>
      <w:ins w:id="150" w:author="Author">
        <w:r w:rsidR="00072B55" w:rsidRPr="00C0780A">
          <w:rPr>
            <w:rFonts w:ascii="Times New Roman" w:eastAsia="Times New Roman" w:hAnsi="Times New Roman" w:cs="Times New Roman"/>
            <w:sz w:val="24"/>
            <w:szCs w:val="24"/>
          </w:rPr>
          <w:t>)</w:t>
        </w:r>
      </w:ins>
      <w:r w:rsidRPr="00C0780A">
        <w:rPr>
          <w:rFonts w:ascii="Times New Roman" w:eastAsia="Times New Roman" w:hAnsi="Times New Roman" w:cs="Times New Roman"/>
          <w:sz w:val="24"/>
          <w:szCs w:val="24"/>
        </w:rPr>
        <w:t xml:space="preserve"> mRNA </w:t>
      </w:r>
      <w:del w:id="151" w:author="Author">
        <w:r w:rsidRPr="00C0780A" w:rsidDel="00D24836">
          <w:rPr>
            <w:rFonts w:ascii="Times New Roman" w:eastAsia="Times New Roman" w:hAnsi="Times New Roman" w:cs="Times New Roman"/>
            <w:sz w:val="24"/>
            <w:szCs w:val="24"/>
          </w:rPr>
          <w:delText>[</w:delText>
        </w:r>
      </w:del>
      <w:ins w:id="152" w:author="Author">
        <w:r w:rsidR="00D24836" w:rsidRPr="00C0780A">
          <w:rPr>
            <w:rFonts w:ascii="Times New Roman" w:eastAsia="Times New Roman" w:hAnsi="Times New Roman" w:cs="Times New Roman"/>
            <w:sz w:val="24"/>
            <w:szCs w:val="24"/>
          </w:rPr>
          <w:t>(Sripanidkulchai</w:t>
        </w:r>
        <w:r w:rsidR="003D6131" w:rsidRPr="00C0780A">
          <w:rPr>
            <w:rFonts w:ascii="Times New Roman" w:eastAsia="Times New Roman" w:hAnsi="Times New Roman" w:cs="Times New Roman"/>
            <w:sz w:val="24"/>
            <w:szCs w:val="24"/>
          </w:rPr>
          <w:t xml:space="preserve"> et al.</w:t>
        </w:r>
        <w:r w:rsidR="00D24836" w:rsidRPr="00C0780A">
          <w:rPr>
            <w:rFonts w:ascii="Times New Roman" w:eastAsia="Times New Roman" w:hAnsi="Times New Roman" w:cs="Times New Roman"/>
            <w:sz w:val="24"/>
            <w:szCs w:val="24"/>
          </w:rPr>
          <w:t>, 2009</w:t>
        </w:r>
      </w:ins>
      <w:del w:id="153" w:author="Author">
        <w:r w:rsidRPr="00C0780A" w:rsidDel="00D24836">
          <w:rPr>
            <w:rFonts w:ascii="Times New Roman" w:eastAsia="Times New Roman" w:hAnsi="Times New Roman" w:cs="Times New Roman"/>
            <w:sz w:val="24"/>
            <w:szCs w:val="24"/>
          </w:rPr>
          <w:delText>9]</w:delText>
        </w:r>
      </w:del>
      <w:ins w:id="154" w:author="Author">
        <w:r w:rsidR="00D24836" w:rsidRPr="00C0780A">
          <w:rPr>
            <w:rFonts w:ascii="Times New Roman" w:eastAsia="Times New Roman" w:hAnsi="Times New Roman" w:cs="Times New Roman"/>
            <w:sz w:val="24"/>
            <w:szCs w:val="24"/>
          </w:rPr>
          <w:t>)</w:t>
        </w:r>
      </w:ins>
      <w:r w:rsidRPr="00C0780A">
        <w:rPr>
          <w:rFonts w:ascii="Times New Roman" w:eastAsia="Times New Roman" w:hAnsi="Times New Roman" w:cs="Times New Roman"/>
          <w:sz w:val="24"/>
          <w:szCs w:val="24"/>
        </w:rPr>
        <w:t>. Scientific evidence on the anti-inflammatory effects of SA extracts has rarely been reported, and there is no confirmed evidence of an anti-inflammatory mechanis</w:t>
      </w:r>
      <w:ins w:id="155" w:author="Author">
        <w:r w:rsidR="00152CDB" w:rsidRPr="00C0780A">
          <w:rPr>
            <w:rFonts w:ascii="Times New Roman" w:eastAsia="Times New Roman" w:hAnsi="Times New Roman" w:cs="Times New Roman"/>
            <w:sz w:val="24"/>
            <w:szCs w:val="24"/>
          </w:rPr>
          <w:t>m involving</w:t>
        </w:r>
      </w:ins>
      <w:del w:id="156" w:author="Author">
        <w:r w:rsidRPr="00C0780A" w:rsidDel="00152CDB">
          <w:rPr>
            <w:rFonts w:ascii="Times New Roman" w:eastAsia="Times New Roman" w:hAnsi="Times New Roman" w:cs="Times New Roman"/>
            <w:sz w:val="24"/>
            <w:szCs w:val="24"/>
          </w:rPr>
          <w:delText>m through</w:delText>
        </w:r>
      </w:del>
      <w:r w:rsidRPr="00C0780A">
        <w:rPr>
          <w:rFonts w:ascii="Times New Roman" w:eastAsia="Times New Roman" w:hAnsi="Times New Roman" w:cs="Times New Roman"/>
          <w:sz w:val="24"/>
          <w:szCs w:val="24"/>
        </w:rPr>
        <w:t xml:space="preserve"> the lipoxygenase enzyme. Therefore, the purpose of this study was to evaluate the anti-inflammatory activity of an aqueous SA leaf extract</w:t>
      </w:r>
      <w:del w:id="157" w:author="Author">
        <w:r w:rsidRPr="00C0780A" w:rsidDel="00B919AD">
          <w:rPr>
            <w:rFonts w:ascii="Times New Roman" w:eastAsia="Times New Roman" w:hAnsi="Times New Roman" w:cs="Times New Roman"/>
            <w:sz w:val="24"/>
            <w:szCs w:val="24"/>
          </w:rPr>
          <w:delText>, including</w:delText>
        </w:r>
      </w:del>
      <w:ins w:id="158" w:author="Author">
        <w:r w:rsidR="00B919AD" w:rsidRPr="00C0780A">
          <w:rPr>
            <w:rFonts w:ascii="Times New Roman" w:eastAsia="Times New Roman" w:hAnsi="Times New Roman" w:cs="Times New Roman"/>
            <w:sz w:val="24"/>
            <w:szCs w:val="24"/>
          </w:rPr>
          <w:t xml:space="preserve"> by </w:t>
        </w:r>
        <w:r w:rsidR="00072B55" w:rsidRPr="00C0780A">
          <w:rPr>
            <w:rFonts w:ascii="Times New Roman" w:eastAsia="Times New Roman" w:hAnsi="Times New Roman" w:cs="Times New Roman"/>
            <w:sz w:val="24"/>
            <w:szCs w:val="24"/>
          </w:rPr>
          <w:t>performing</w:t>
        </w:r>
      </w:ins>
      <w:r w:rsidRPr="00C0780A">
        <w:rPr>
          <w:rFonts w:ascii="Times New Roman" w:eastAsia="Times New Roman" w:hAnsi="Times New Roman" w:cs="Times New Roman"/>
          <w:sz w:val="24"/>
          <w:szCs w:val="24"/>
        </w:rPr>
        <w:t xml:space="preserve"> </w:t>
      </w:r>
      <w:del w:id="159" w:author="Author">
        <w:r w:rsidRPr="00C0780A" w:rsidDel="00805B98">
          <w:rPr>
            <w:rFonts w:ascii="Times New Roman" w:eastAsia="Times New Roman" w:hAnsi="Times New Roman" w:cs="Times New Roman"/>
            <w:i/>
            <w:sz w:val="24"/>
            <w:szCs w:val="24"/>
          </w:rPr>
          <w:delText>in vitro</w:delText>
        </w:r>
        <w:r w:rsidRPr="00C0780A" w:rsidDel="00805B98">
          <w:rPr>
            <w:rFonts w:ascii="Times New Roman" w:eastAsia="Times New Roman" w:hAnsi="Times New Roman" w:cs="Times New Roman"/>
            <w:sz w:val="24"/>
            <w:szCs w:val="24"/>
          </w:rPr>
          <w:delText xml:space="preserve"> </w:delText>
        </w:r>
      </w:del>
      <w:ins w:id="160" w:author="Author">
        <w:r w:rsidR="005F33AF" w:rsidRPr="00C0780A">
          <w:rPr>
            <w:rFonts w:ascii="Times New Roman" w:eastAsia="Times New Roman" w:hAnsi="Times New Roman" w:cs="Times New Roman"/>
            <w:sz w:val="24"/>
            <w:szCs w:val="24"/>
          </w:rPr>
          <w:t xml:space="preserve">a </w:t>
        </w:r>
      </w:ins>
      <w:r w:rsidRPr="00C0780A">
        <w:rPr>
          <w:rFonts w:ascii="Times New Roman" w:eastAsia="Times New Roman" w:hAnsi="Times New Roman" w:cs="Times New Roman"/>
          <w:sz w:val="24"/>
          <w:szCs w:val="24"/>
        </w:rPr>
        <w:t xml:space="preserve">lipoxygenase assay </w:t>
      </w:r>
      <w:ins w:id="161" w:author="Author">
        <w:r w:rsidR="00805B98" w:rsidRPr="00C0780A">
          <w:rPr>
            <w:rFonts w:ascii="Times New Roman" w:eastAsia="Times New Roman" w:hAnsi="Times New Roman" w:cs="Times New Roman"/>
            <w:i/>
            <w:sz w:val="24"/>
            <w:szCs w:val="24"/>
          </w:rPr>
          <w:t>in vitro</w:t>
        </w:r>
        <w:r w:rsidR="00805B98" w:rsidRPr="00C0780A">
          <w:rPr>
            <w:rFonts w:ascii="Times New Roman" w:eastAsia="Times New Roman" w:hAnsi="Times New Roman" w:cs="Times New Roman"/>
            <w:sz w:val="24"/>
            <w:szCs w:val="24"/>
          </w:rPr>
          <w:t xml:space="preserve"> </w:t>
        </w:r>
      </w:ins>
      <w:r w:rsidRPr="00C0780A">
        <w:rPr>
          <w:rFonts w:ascii="Times New Roman" w:eastAsia="Times New Roman" w:hAnsi="Times New Roman" w:cs="Times New Roman"/>
          <w:sz w:val="24"/>
          <w:szCs w:val="24"/>
        </w:rPr>
        <w:t xml:space="preserve">and </w:t>
      </w:r>
      <w:del w:id="162" w:author="Author">
        <w:r w:rsidRPr="00C0780A" w:rsidDel="00805B98">
          <w:rPr>
            <w:rFonts w:ascii="Times New Roman" w:eastAsia="Times New Roman" w:hAnsi="Times New Roman" w:cs="Times New Roman"/>
            <w:i/>
            <w:sz w:val="24"/>
            <w:szCs w:val="24"/>
          </w:rPr>
          <w:delText>in vivo</w:delText>
        </w:r>
        <w:r w:rsidRPr="00C0780A" w:rsidDel="00805B98">
          <w:rPr>
            <w:rFonts w:ascii="Times New Roman" w:eastAsia="Times New Roman" w:hAnsi="Times New Roman" w:cs="Times New Roman"/>
            <w:sz w:val="24"/>
            <w:szCs w:val="24"/>
          </w:rPr>
          <w:delText xml:space="preserve"> </w:delText>
        </w:r>
      </w:del>
      <w:ins w:id="163" w:author="Author">
        <w:r w:rsidR="00805B98" w:rsidRPr="00C0780A">
          <w:rPr>
            <w:rFonts w:ascii="Times New Roman" w:eastAsia="Times New Roman" w:hAnsi="Times New Roman" w:cs="Times New Roman"/>
            <w:sz w:val="24"/>
            <w:szCs w:val="24"/>
          </w:rPr>
          <w:t xml:space="preserve">animal </w:t>
        </w:r>
      </w:ins>
      <w:r w:rsidRPr="00C0780A">
        <w:rPr>
          <w:rFonts w:ascii="Times New Roman" w:eastAsia="Times New Roman" w:hAnsi="Times New Roman" w:cs="Times New Roman"/>
          <w:sz w:val="24"/>
          <w:szCs w:val="24"/>
        </w:rPr>
        <w:t xml:space="preserve">experiments </w:t>
      </w:r>
      <w:ins w:id="164" w:author="Author">
        <w:r w:rsidR="00805B98" w:rsidRPr="00C0780A">
          <w:rPr>
            <w:rFonts w:ascii="Times New Roman" w:eastAsia="Times New Roman" w:hAnsi="Times New Roman" w:cs="Times New Roman"/>
            <w:i/>
            <w:sz w:val="24"/>
            <w:szCs w:val="24"/>
          </w:rPr>
          <w:t>in vivo</w:t>
        </w:r>
        <w:r w:rsidR="00805B98" w:rsidRPr="00C0780A">
          <w:rPr>
            <w:rFonts w:ascii="Times New Roman" w:eastAsia="Times New Roman" w:hAnsi="Times New Roman" w:cs="Times New Roman"/>
            <w:sz w:val="24"/>
            <w:szCs w:val="24"/>
          </w:rPr>
          <w:t xml:space="preserve"> </w:t>
        </w:r>
      </w:ins>
      <w:del w:id="165" w:author="Author">
        <w:r w:rsidRPr="00C0780A" w:rsidDel="00F96BE7">
          <w:rPr>
            <w:rFonts w:ascii="Times New Roman" w:eastAsia="Times New Roman" w:hAnsi="Times New Roman" w:cs="Times New Roman"/>
            <w:sz w:val="24"/>
            <w:szCs w:val="24"/>
          </w:rPr>
          <w:delText xml:space="preserve">on </w:delText>
        </w:r>
      </w:del>
      <w:ins w:id="166" w:author="Author">
        <w:r w:rsidR="00F96BE7" w:rsidRPr="00C0780A">
          <w:rPr>
            <w:rFonts w:ascii="Times New Roman" w:eastAsia="Times New Roman" w:hAnsi="Times New Roman" w:cs="Times New Roman"/>
            <w:sz w:val="24"/>
            <w:szCs w:val="24"/>
          </w:rPr>
          <w:t xml:space="preserve">in </w:t>
        </w:r>
        <w:r w:rsidR="002A7D3B" w:rsidRPr="00C0780A">
          <w:rPr>
            <w:rFonts w:ascii="Times New Roman" w:eastAsia="Times New Roman" w:hAnsi="Times New Roman" w:cs="Times New Roman"/>
            <w:sz w:val="24"/>
            <w:szCs w:val="24"/>
          </w:rPr>
          <w:t xml:space="preserve">a </w:t>
        </w:r>
      </w:ins>
      <w:r w:rsidRPr="00C0780A">
        <w:rPr>
          <w:rFonts w:ascii="Times New Roman" w:eastAsia="Times New Roman" w:hAnsi="Times New Roman" w:cs="Times New Roman"/>
          <w:sz w:val="24"/>
          <w:szCs w:val="24"/>
        </w:rPr>
        <w:t xml:space="preserve">xylene-induced ear edema </w:t>
      </w:r>
      <w:del w:id="167" w:author="Author">
        <w:r w:rsidRPr="00C0780A" w:rsidDel="00F96BE7">
          <w:rPr>
            <w:rFonts w:ascii="Times New Roman" w:eastAsia="Times New Roman" w:hAnsi="Times New Roman" w:cs="Times New Roman"/>
            <w:sz w:val="24"/>
            <w:szCs w:val="24"/>
          </w:rPr>
          <w:delText xml:space="preserve">in </w:delText>
        </w:r>
      </w:del>
      <w:ins w:id="168" w:author="Author">
        <w:r w:rsidR="00F96BE7" w:rsidRPr="00C0780A">
          <w:rPr>
            <w:rFonts w:ascii="Times New Roman" w:eastAsia="Times New Roman" w:hAnsi="Times New Roman" w:cs="Times New Roman"/>
            <w:sz w:val="24"/>
            <w:szCs w:val="24"/>
          </w:rPr>
          <w:t xml:space="preserve">mouse </w:t>
        </w:r>
      </w:ins>
      <w:del w:id="169" w:author="Author">
        <w:r w:rsidRPr="00C0780A" w:rsidDel="00F96BE7">
          <w:rPr>
            <w:rFonts w:ascii="Times New Roman" w:eastAsia="Times New Roman" w:hAnsi="Times New Roman" w:cs="Times New Roman"/>
            <w:sz w:val="24"/>
            <w:szCs w:val="24"/>
          </w:rPr>
          <w:delText>mice</w:delText>
        </w:r>
      </w:del>
      <w:ins w:id="170" w:author="Author">
        <w:r w:rsidR="00F96BE7" w:rsidRPr="00C0780A">
          <w:rPr>
            <w:rFonts w:ascii="Times New Roman" w:eastAsia="Times New Roman" w:hAnsi="Times New Roman" w:cs="Times New Roman"/>
            <w:sz w:val="24"/>
            <w:szCs w:val="24"/>
          </w:rPr>
          <w:t>model</w:t>
        </w:r>
      </w:ins>
      <w:r w:rsidRPr="00C0780A">
        <w:rPr>
          <w:rFonts w:ascii="Times New Roman" w:eastAsia="Times New Roman" w:hAnsi="Times New Roman" w:cs="Times New Roman"/>
          <w:sz w:val="24"/>
          <w:szCs w:val="24"/>
        </w:rPr>
        <w:t xml:space="preserve">. The results of this study will provide potential information for the treatment of neurogenerative disorders caused by neuroinflammation </w:t>
      </w:r>
      <w:del w:id="171" w:author="Author">
        <w:r w:rsidRPr="00C0780A" w:rsidDel="00D24836">
          <w:rPr>
            <w:rFonts w:ascii="Times New Roman" w:eastAsia="Times New Roman" w:hAnsi="Times New Roman" w:cs="Times New Roman"/>
            <w:sz w:val="24"/>
            <w:szCs w:val="24"/>
          </w:rPr>
          <w:delText>[</w:delText>
        </w:r>
      </w:del>
      <w:ins w:id="172" w:author="Author">
        <w:r w:rsidR="00D24836" w:rsidRPr="00C0780A">
          <w:rPr>
            <w:rFonts w:ascii="Times New Roman" w:eastAsia="Times New Roman" w:hAnsi="Times New Roman" w:cs="Times New Roman"/>
            <w:sz w:val="24"/>
            <w:szCs w:val="24"/>
          </w:rPr>
          <w:t>(</w:t>
        </w:r>
        <w:commentRangeStart w:id="173"/>
        <w:r w:rsidR="00D24836" w:rsidRPr="00C0780A">
          <w:rPr>
            <w:rFonts w:ascii="Times New Roman" w:eastAsia="Times New Roman" w:hAnsi="Times New Roman" w:cs="Times New Roman"/>
            <w:sz w:val="24"/>
            <w:szCs w:val="24"/>
          </w:rPr>
          <w:t xml:space="preserve">Glass et al. </w:t>
        </w:r>
      </w:ins>
      <w:del w:id="174" w:author="Author">
        <w:r w:rsidRPr="00C0780A" w:rsidDel="00D24836">
          <w:rPr>
            <w:rFonts w:ascii="Times New Roman" w:eastAsia="Times New Roman" w:hAnsi="Times New Roman" w:cs="Times New Roman"/>
            <w:sz w:val="24"/>
            <w:szCs w:val="24"/>
          </w:rPr>
          <w:delText>10</w:delText>
        </w:r>
      </w:del>
      <w:ins w:id="175" w:author="Author">
        <w:r w:rsidR="00D24836" w:rsidRPr="00C0780A">
          <w:rPr>
            <w:rFonts w:ascii="Times New Roman" w:eastAsia="Times New Roman" w:hAnsi="Times New Roman" w:cs="Times New Roman"/>
            <w:sz w:val="24"/>
            <w:szCs w:val="24"/>
          </w:rPr>
          <w:t>2010</w:t>
        </w:r>
      </w:ins>
      <w:del w:id="176" w:author="Author">
        <w:r w:rsidRPr="00C0780A" w:rsidDel="00D24836">
          <w:rPr>
            <w:rFonts w:ascii="Times New Roman" w:eastAsia="Times New Roman" w:hAnsi="Times New Roman" w:cs="Times New Roman"/>
            <w:sz w:val="24"/>
            <w:szCs w:val="24"/>
          </w:rPr>
          <w:delText>].</w:delText>
        </w:r>
      </w:del>
      <w:ins w:id="177" w:author="Author">
        <w:r w:rsidR="00D24836" w:rsidRPr="00C0780A">
          <w:rPr>
            <w:rFonts w:ascii="Times New Roman" w:eastAsia="Times New Roman" w:hAnsi="Times New Roman" w:cs="Times New Roman"/>
            <w:sz w:val="24"/>
            <w:szCs w:val="24"/>
          </w:rPr>
          <w:t>).</w:t>
        </w:r>
        <w:commentRangeEnd w:id="173"/>
        <w:r w:rsidR="004A2828" w:rsidRPr="00C0780A">
          <w:rPr>
            <w:rStyle w:val="CommentReference"/>
          </w:rPr>
          <w:commentReference w:id="173"/>
        </w:r>
      </w:ins>
    </w:p>
    <w:p w14:paraId="0E30FA9B" w14:textId="77777777" w:rsidR="00AD7CBC" w:rsidRPr="00C0780A" w:rsidRDefault="00AD7CBC" w:rsidP="00AD7CBC">
      <w:pPr>
        <w:spacing w:after="0" w:line="240" w:lineRule="auto"/>
        <w:rPr>
          <w:rFonts w:ascii="Times New Roman" w:eastAsia="Times New Roman" w:hAnsi="Times New Roman" w:cs="Times New Roman"/>
          <w:sz w:val="24"/>
          <w:szCs w:val="24"/>
        </w:rPr>
      </w:pPr>
    </w:p>
    <w:p w14:paraId="4D25F19B" w14:textId="77777777" w:rsidR="00A3257D" w:rsidRPr="00C0780A" w:rsidRDefault="00A3257D" w:rsidP="00AD7CBC">
      <w:pPr>
        <w:pBdr>
          <w:top w:val="single" w:sz="6" w:space="17" w:color="E3E3E3"/>
        </w:pBdr>
        <w:spacing w:after="0" w:line="240" w:lineRule="auto"/>
        <w:outlineLvl w:val="3"/>
        <w:rPr>
          <w:rFonts w:ascii="Times New Roman" w:eastAsia="Times New Roman" w:hAnsi="Times New Roman" w:cs="Times New Roman"/>
          <w:b/>
          <w:bCs/>
          <w:sz w:val="24"/>
          <w:szCs w:val="24"/>
        </w:rPr>
      </w:pPr>
      <w:commentRangeStart w:id="178"/>
      <w:r w:rsidRPr="00C0780A">
        <w:rPr>
          <w:rFonts w:ascii="Times New Roman" w:eastAsia="Times New Roman" w:hAnsi="Times New Roman" w:cs="Times New Roman"/>
          <w:b/>
          <w:bCs/>
          <w:sz w:val="24"/>
          <w:szCs w:val="24"/>
        </w:rPr>
        <w:t>2. Materials and Methods</w:t>
      </w:r>
      <w:commentRangeEnd w:id="178"/>
      <w:r w:rsidR="00317E8D" w:rsidRPr="00C0780A">
        <w:rPr>
          <w:rStyle w:val="CommentReference"/>
        </w:rPr>
        <w:commentReference w:id="178"/>
      </w:r>
    </w:p>
    <w:p w14:paraId="43B2A292" w14:textId="77777777" w:rsidR="00A3257D" w:rsidRPr="00C0780A" w:rsidRDefault="00A3257D" w:rsidP="00AD7CBC">
      <w:pPr>
        <w:spacing w:after="0" w:line="240" w:lineRule="auto"/>
        <w:outlineLvl w:val="4"/>
        <w:rPr>
          <w:rFonts w:ascii="Times New Roman" w:eastAsia="Times New Roman" w:hAnsi="Times New Roman" w:cs="Times New Roman"/>
          <w:b/>
          <w:bCs/>
          <w:sz w:val="24"/>
          <w:szCs w:val="24"/>
        </w:rPr>
      </w:pPr>
      <w:r w:rsidRPr="00C0780A">
        <w:rPr>
          <w:rFonts w:ascii="Times New Roman" w:eastAsia="Times New Roman" w:hAnsi="Times New Roman" w:cs="Times New Roman"/>
          <w:b/>
          <w:bCs/>
          <w:sz w:val="24"/>
          <w:szCs w:val="24"/>
        </w:rPr>
        <w:t>2.1. Animals</w:t>
      </w:r>
    </w:p>
    <w:p w14:paraId="37139E05" w14:textId="04A03742" w:rsidR="00A3257D" w:rsidRPr="00C0780A" w:rsidRDefault="00A3257D" w:rsidP="00AD7CBC">
      <w:pPr>
        <w:spacing w:after="0" w:line="240" w:lineRule="auto"/>
        <w:rPr>
          <w:rFonts w:ascii="Times New Roman" w:eastAsia="Times New Roman" w:hAnsi="Times New Roman" w:cs="Times New Roman"/>
          <w:sz w:val="24"/>
          <w:szCs w:val="24"/>
        </w:rPr>
      </w:pPr>
      <w:r w:rsidRPr="00C0780A">
        <w:rPr>
          <w:rFonts w:ascii="Times New Roman" w:eastAsia="Times New Roman" w:hAnsi="Times New Roman" w:cs="Times New Roman"/>
          <w:sz w:val="24"/>
          <w:szCs w:val="24"/>
        </w:rPr>
        <w:t xml:space="preserve">In this study, </w:t>
      </w:r>
      <w:commentRangeStart w:id="179"/>
      <w:r w:rsidRPr="00C0780A">
        <w:rPr>
          <w:rFonts w:ascii="Times New Roman" w:eastAsia="Times New Roman" w:hAnsi="Times New Roman" w:cs="Times New Roman"/>
          <w:sz w:val="24"/>
          <w:szCs w:val="24"/>
        </w:rPr>
        <w:t xml:space="preserve">adult male ICR mice (40–60 g) </w:t>
      </w:r>
      <w:commentRangeEnd w:id="179"/>
      <w:r w:rsidR="00B919AD" w:rsidRPr="00C0780A">
        <w:rPr>
          <w:rStyle w:val="CommentReference"/>
        </w:rPr>
        <w:commentReference w:id="179"/>
      </w:r>
      <w:r w:rsidRPr="00C0780A">
        <w:rPr>
          <w:rFonts w:ascii="Times New Roman" w:eastAsia="Times New Roman" w:hAnsi="Times New Roman" w:cs="Times New Roman"/>
          <w:sz w:val="24"/>
          <w:szCs w:val="24"/>
        </w:rPr>
        <w:t>were used. The mice were housed in a room maintained at 25 ± 2°C on a 12 h light/dark cycle. All experiments were carried out according to the guidelines of the Institute of Animal</w:t>
      </w:r>
      <w:del w:id="180" w:author="Author">
        <w:r w:rsidRPr="00C0780A" w:rsidDel="00A63C84">
          <w:rPr>
            <w:rFonts w:ascii="Times New Roman" w:eastAsia="Times New Roman" w:hAnsi="Times New Roman" w:cs="Times New Roman"/>
            <w:sz w:val="24"/>
            <w:szCs w:val="24"/>
          </w:rPr>
          <w:delText>s</w:delText>
        </w:r>
      </w:del>
      <w:r w:rsidRPr="00C0780A">
        <w:rPr>
          <w:rFonts w:ascii="Times New Roman" w:eastAsia="Times New Roman" w:hAnsi="Times New Roman" w:cs="Times New Roman"/>
          <w:sz w:val="24"/>
          <w:szCs w:val="24"/>
        </w:rPr>
        <w:t xml:space="preserve"> for Scientific Purposes Development </w:t>
      </w:r>
      <w:del w:id="181" w:author="Author">
        <w:r w:rsidRPr="00C0780A" w:rsidDel="00A63C84">
          <w:rPr>
            <w:rFonts w:ascii="Times New Roman" w:eastAsia="Times New Roman" w:hAnsi="Times New Roman" w:cs="Times New Roman"/>
            <w:sz w:val="24"/>
            <w:szCs w:val="24"/>
          </w:rPr>
          <w:delText xml:space="preserve">Chemicals </w:delText>
        </w:r>
      </w:del>
      <w:del w:id="182" w:author="Author" w:date="2021-01-31T18:48:00Z">
        <w:r w:rsidRPr="00C0780A" w:rsidDel="00E5618D">
          <w:rPr>
            <w:rFonts w:ascii="Times New Roman" w:eastAsia="Times New Roman" w:hAnsi="Times New Roman" w:cs="Times New Roman"/>
            <w:sz w:val="24"/>
            <w:szCs w:val="24"/>
          </w:rPr>
          <w:delText>(IAD)</w:delText>
        </w:r>
      </w:del>
      <w:ins w:id="183" w:author="Author">
        <w:r w:rsidR="00D240E2" w:rsidRPr="00C0780A">
          <w:rPr>
            <w:rFonts w:ascii="Times New Roman" w:eastAsia="Times New Roman" w:hAnsi="Times New Roman" w:cs="Times New Roman"/>
            <w:sz w:val="24"/>
            <w:szCs w:val="24"/>
          </w:rPr>
          <w:t>and</w:t>
        </w:r>
      </w:ins>
      <w:del w:id="184" w:author="Author">
        <w:r w:rsidRPr="00C0780A" w:rsidDel="00D240E2">
          <w:rPr>
            <w:rFonts w:ascii="Times New Roman" w:eastAsia="Times New Roman" w:hAnsi="Times New Roman" w:cs="Times New Roman"/>
            <w:sz w:val="24"/>
            <w:szCs w:val="24"/>
          </w:rPr>
          <w:delText>.</w:delText>
        </w:r>
        <w:r w:rsidRPr="00C0780A" w:rsidDel="00EE5D2E">
          <w:rPr>
            <w:rFonts w:ascii="Times New Roman" w:eastAsia="Times New Roman" w:hAnsi="Times New Roman" w:cs="Times New Roman"/>
            <w:sz w:val="24"/>
            <w:szCs w:val="24"/>
          </w:rPr>
          <w:delText xml:space="preserve"> </w:delText>
        </w:r>
      </w:del>
      <w:moveFromRangeStart w:id="185" w:author="Author" w:name="move61860601"/>
      <w:moveFrom w:id="186" w:author="Author">
        <w:r w:rsidRPr="00C0780A" w:rsidDel="00D240E2">
          <w:rPr>
            <w:rFonts w:ascii="Times New Roman" w:eastAsia="Times New Roman" w:hAnsi="Times New Roman" w:cs="Times New Roman"/>
            <w:sz w:val="24"/>
            <w:szCs w:val="24"/>
          </w:rPr>
          <w:t xml:space="preserve">Animal ethics no. 620104001 </w:t>
        </w:r>
      </w:moveFrom>
      <w:moveFromRangeEnd w:id="185"/>
      <w:del w:id="187" w:author="Author">
        <w:r w:rsidRPr="00C0780A" w:rsidDel="00D240E2">
          <w:rPr>
            <w:rFonts w:ascii="Times New Roman" w:eastAsia="Times New Roman" w:hAnsi="Times New Roman" w:cs="Times New Roman"/>
            <w:sz w:val="24"/>
            <w:szCs w:val="24"/>
          </w:rPr>
          <w:delText>was</w:delText>
        </w:r>
      </w:del>
      <w:r w:rsidRPr="00C0780A">
        <w:rPr>
          <w:rFonts w:ascii="Times New Roman" w:eastAsia="Times New Roman" w:hAnsi="Times New Roman" w:cs="Times New Roman"/>
          <w:sz w:val="24"/>
          <w:szCs w:val="24"/>
        </w:rPr>
        <w:t xml:space="preserve"> approved by the Lab Animal Research Center, University of Phayao</w:t>
      </w:r>
      <w:ins w:id="188" w:author="Author">
        <w:r w:rsidR="00D240E2" w:rsidRPr="00C0780A">
          <w:rPr>
            <w:rFonts w:ascii="Times New Roman" w:eastAsia="Times New Roman" w:hAnsi="Times New Roman" w:cs="Times New Roman"/>
            <w:sz w:val="24"/>
            <w:szCs w:val="24"/>
          </w:rPr>
          <w:t xml:space="preserve"> (</w:t>
        </w:r>
      </w:ins>
      <w:moveToRangeStart w:id="189" w:author="Author" w:name="move61860601"/>
      <w:moveTo w:id="190" w:author="Author">
        <w:r w:rsidR="00D240E2" w:rsidRPr="00C0780A">
          <w:rPr>
            <w:rFonts w:ascii="Times New Roman" w:eastAsia="Times New Roman" w:hAnsi="Times New Roman" w:cs="Times New Roman"/>
            <w:sz w:val="24"/>
            <w:szCs w:val="24"/>
          </w:rPr>
          <w:t>Animal ethics no. 620104001</w:t>
        </w:r>
      </w:moveTo>
      <w:moveToRangeEnd w:id="189"/>
      <w:ins w:id="191" w:author="Author">
        <w:r w:rsidR="00D240E2" w:rsidRPr="00C0780A">
          <w:rPr>
            <w:rFonts w:ascii="Times New Roman" w:eastAsia="Times New Roman" w:hAnsi="Times New Roman" w:cs="Times New Roman"/>
            <w:sz w:val="24"/>
            <w:szCs w:val="24"/>
          </w:rPr>
          <w:t>)</w:t>
        </w:r>
      </w:ins>
      <w:r w:rsidRPr="00C0780A">
        <w:rPr>
          <w:rFonts w:ascii="Times New Roman" w:eastAsia="Times New Roman" w:hAnsi="Times New Roman" w:cs="Times New Roman"/>
          <w:sz w:val="24"/>
          <w:szCs w:val="24"/>
        </w:rPr>
        <w:t>.</w:t>
      </w:r>
    </w:p>
    <w:p w14:paraId="06A1FDA3" w14:textId="77777777" w:rsidR="00A3257D" w:rsidRPr="00C0780A" w:rsidRDefault="00A3257D" w:rsidP="00AD7CBC">
      <w:pPr>
        <w:spacing w:after="0" w:line="240" w:lineRule="auto"/>
        <w:outlineLvl w:val="4"/>
        <w:rPr>
          <w:rFonts w:ascii="Times New Roman" w:eastAsia="Times New Roman" w:hAnsi="Times New Roman" w:cs="Times New Roman"/>
          <w:b/>
          <w:bCs/>
          <w:sz w:val="24"/>
          <w:szCs w:val="24"/>
        </w:rPr>
      </w:pPr>
      <w:r w:rsidRPr="00C0780A">
        <w:rPr>
          <w:rFonts w:ascii="Times New Roman" w:eastAsia="Times New Roman" w:hAnsi="Times New Roman" w:cs="Times New Roman"/>
          <w:b/>
          <w:bCs/>
          <w:sz w:val="24"/>
          <w:szCs w:val="24"/>
        </w:rPr>
        <w:t>2.2. Preparation of the Extract</w:t>
      </w:r>
    </w:p>
    <w:p w14:paraId="0F8C0533" w14:textId="03828E1F" w:rsidR="00A3257D" w:rsidRPr="00C0780A" w:rsidRDefault="00A3257D" w:rsidP="00AD7CBC">
      <w:pPr>
        <w:spacing w:after="0" w:line="240" w:lineRule="auto"/>
        <w:rPr>
          <w:rFonts w:ascii="Times New Roman" w:eastAsia="Times New Roman" w:hAnsi="Times New Roman" w:cs="Times New Roman"/>
          <w:sz w:val="24"/>
          <w:szCs w:val="24"/>
        </w:rPr>
      </w:pPr>
      <w:del w:id="192" w:author="Author">
        <w:r w:rsidRPr="00C0780A" w:rsidDel="00B919AD">
          <w:rPr>
            <w:rFonts w:ascii="Times New Roman" w:eastAsia="Times New Roman" w:hAnsi="Times New Roman" w:cs="Times New Roman"/>
            <w:sz w:val="24"/>
            <w:szCs w:val="24"/>
          </w:rPr>
          <w:delText>The f</w:delText>
        </w:r>
      </w:del>
      <w:ins w:id="193" w:author="Author">
        <w:r w:rsidR="00B919AD" w:rsidRPr="00C0780A">
          <w:rPr>
            <w:rFonts w:ascii="Times New Roman" w:eastAsia="Times New Roman" w:hAnsi="Times New Roman" w:cs="Times New Roman"/>
            <w:sz w:val="24"/>
            <w:szCs w:val="24"/>
          </w:rPr>
          <w:t>F</w:t>
        </w:r>
      </w:ins>
      <w:r w:rsidRPr="00C0780A">
        <w:rPr>
          <w:rFonts w:ascii="Times New Roman" w:eastAsia="Times New Roman" w:hAnsi="Times New Roman" w:cs="Times New Roman"/>
          <w:sz w:val="24"/>
          <w:szCs w:val="24"/>
        </w:rPr>
        <w:t>resh SA leaves were collected from the botanical garden of the School of Pharmaceutical Sciences, University of Phayao (Phayao, Thailand). The fresh leaves were desiccated, crushed, and weighed. For aqueous extract preparation, the dried mashed powder was soaked in deionized water at 60°C for 6 h</w:t>
      </w:r>
      <w:del w:id="194" w:author="Author">
        <w:r w:rsidRPr="00C0780A" w:rsidDel="00B919AD">
          <w:rPr>
            <w:rFonts w:ascii="Times New Roman" w:eastAsia="Times New Roman" w:hAnsi="Times New Roman" w:cs="Times New Roman"/>
            <w:sz w:val="24"/>
            <w:szCs w:val="24"/>
          </w:rPr>
          <w:delText>ours</w:delText>
        </w:r>
      </w:del>
      <w:r w:rsidRPr="00C0780A">
        <w:rPr>
          <w:rFonts w:ascii="Times New Roman" w:eastAsia="Times New Roman" w:hAnsi="Times New Roman" w:cs="Times New Roman"/>
          <w:sz w:val="24"/>
          <w:szCs w:val="24"/>
        </w:rPr>
        <w:t>, filtered, and lyophilized. The percentage yield of the SA extract was 14.59% of the dried leaves. The dry powdered extract was kept in airtight, light-protected containers at 2–4°C and dissolved in distilled water before</w:t>
      </w:r>
      <w:ins w:id="195" w:author="Author">
        <w:r w:rsidR="00B919AD" w:rsidRPr="00C0780A">
          <w:rPr>
            <w:rFonts w:ascii="Times New Roman" w:eastAsia="Times New Roman" w:hAnsi="Times New Roman" w:cs="Times New Roman"/>
            <w:sz w:val="24"/>
            <w:szCs w:val="24"/>
          </w:rPr>
          <w:t xml:space="preserve"> </w:t>
        </w:r>
      </w:ins>
      <w:del w:id="196" w:author="Author">
        <w:r w:rsidRPr="00C0780A" w:rsidDel="00B919AD">
          <w:rPr>
            <w:rFonts w:ascii="Times New Roman" w:eastAsia="Times New Roman" w:hAnsi="Times New Roman" w:cs="Times New Roman"/>
            <w:sz w:val="24"/>
            <w:szCs w:val="24"/>
          </w:rPr>
          <w:delText xml:space="preserve"> being </w:delText>
        </w:r>
      </w:del>
      <w:r w:rsidRPr="00C0780A">
        <w:rPr>
          <w:rFonts w:ascii="Times New Roman" w:eastAsia="Times New Roman" w:hAnsi="Times New Roman" w:cs="Times New Roman"/>
          <w:sz w:val="24"/>
          <w:szCs w:val="24"/>
        </w:rPr>
        <w:t>use</w:t>
      </w:r>
      <w:del w:id="197" w:author="Author">
        <w:r w:rsidRPr="00C0780A" w:rsidDel="00B919AD">
          <w:rPr>
            <w:rFonts w:ascii="Times New Roman" w:eastAsia="Times New Roman" w:hAnsi="Times New Roman" w:cs="Times New Roman"/>
            <w:sz w:val="24"/>
            <w:szCs w:val="24"/>
          </w:rPr>
          <w:delText>d</w:delText>
        </w:r>
      </w:del>
      <w:r w:rsidRPr="00C0780A">
        <w:rPr>
          <w:rFonts w:ascii="Times New Roman" w:eastAsia="Times New Roman" w:hAnsi="Times New Roman" w:cs="Times New Roman"/>
          <w:sz w:val="24"/>
          <w:szCs w:val="24"/>
        </w:rPr>
        <w:t xml:space="preserve"> </w:t>
      </w:r>
      <w:del w:id="198" w:author="Author">
        <w:r w:rsidRPr="00C0780A" w:rsidDel="003D6131">
          <w:rPr>
            <w:rFonts w:ascii="Times New Roman" w:eastAsia="Times New Roman" w:hAnsi="Times New Roman" w:cs="Times New Roman"/>
            <w:sz w:val="24"/>
            <w:szCs w:val="24"/>
          </w:rPr>
          <w:delText>[</w:delText>
        </w:r>
      </w:del>
      <w:ins w:id="199" w:author="Author">
        <w:r w:rsidR="003D6131" w:rsidRPr="00C0780A">
          <w:rPr>
            <w:rFonts w:ascii="Times New Roman" w:eastAsia="Times New Roman" w:hAnsi="Times New Roman" w:cs="Times New Roman"/>
            <w:sz w:val="24"/>
            <w:szCs w:val="24"/>
          </w:rPr>
          <w:t>(Singsai et al., 2015</w:t>
        </w:r>
      </w:ins>
      <w:del w:id="200" w:author="Author">
        <w:r w:rsidRPr="00C0780A" w:rsidDel="003D6131">
          <w:rPr>
            <w:rFonts w:ascii="Times New Roman" w:eastAsia="Times New Roman" w:hAnsi="Times New Roman" w:cs="Times New Roman"/>
            <w:sz w:val="24"/>
            <w:szCs w:val="24"/>
          </w:rPr>
          <w:delText>7]</w:delText>
        </w:r>
      </w:del>
      <w:ins w:id="201" w:author="Author">
        <w:r w:rsidR="003D6131" w:rsidRPr="00C0780A">
          <w:rPr>
            <w:rFonts w:ascii="Times New Roman" w:eastAsia="Times New Roman" w:hAnsi="Times New Roman" w:cs="Times New Roman"/>
            <w:sz w:val="24"/>
            <w:szCs w:val="24"/>
          </w:rPr>
          <w:t>)</w:t>
        </w:r>
      </w:ins>
      <w:r w:rsidRPr="00C0780A">
        <w:rPr>
          <w:rFonts w:ascii="Times New Roman" w:eastAsia="Times New Roman" w:hAnsi="Times New Roman" w:cs="Times New Roman"/>
          <w:sz w:val="24"/>
          <w:szCs w:val="24"/>
        </w:rPr>
        <w:t>.</w:t>
      </w:r>
    </w:p>
    <w:p w14:paraId="09B024BC" w14:textId="77777777" w:rsidR="00A3257D" w:rsidRPr="00C0780A" w:rsidRDefault="00A3257D" w:rsidP="00AD7CBC">
      <w:pPr>
        <w:spacing w:after="0" w:line="240" w:lineRule="auto"/>
        <w:outlineLvl w:val="4"/>
        <w:rPr>
          <w:rFonts w:ascii="Times New Roman" w:eastAsia="Times New Roman" w:hAnsi="Times New Roman" w:cs="Times New Roman"/>
          <w:b/>
          <w:bCs/>
          <w:sz w:val="24"/>
          <w:szCs w:val="24"/>
        </w:rPr>
      </w:pPr>
      <w:r w:rsidRPr="00C0780A">
        <w:rPr>
          <w:rFonts w:ascii="Times New Roman" w:eastAsia="Times New Roman" w:hAnsi="Times New Roman" w:cs="Times New Roman"/>
          <w:b/>
          <w:bCs/>
          <w:sz w:val="24"/>
          <w:szCs w:val="24"/>
        </w:rPr>
        <w:t>2.3. Phytochemical Screening</w:t>
      </w:r>
    </w:p>
    <w:p w14:paraId="457E0468" w14:textId="5EA98426" w:rsidR="00A3257D" w:rsidRPr="00C0780A" w:rsidRDefault="00A3257D" w:rsidP="00AD7CBC">
      <w:pPr>
        <w:spacing w:after="0" w:line="240" w:lineRule="auto"/>
        <w:rPr>
          <w:rFonts w:ascii="Times New Roman" w:eastAsia="Times New Roman" w:hAnsi="Times New Roman" w:cs="Times New Roman"/>
          <w:sz w:val="24"/>
          <w:szCs w:val="24"/>
        </w:rPr>
      </w:pPr>
      <w:r w:rsidRPr="00C0780A">
        <w:rPr>
          <w:rFonts w:ascii="Times New Roman" w:eastAsia="Times New Roman" w:hAnsi="Times New Roman" w:cs="Times New Roman"/>
          <w:sz w:val="24"/>
          <w:szCs w:val="24"/>
        </w:rPr>
        <w:t xml:space="preserve">Phytochemical screening of the SA extract </w:t>
      </w:r>
      <w:ins w:id="202" w:author="Author">
        <w:r w:rsidR="005B2F8F" w:rsidRPr="00C0780A">
          <w:rPr>
            <w:rFonts w:ascii="Times New Roman" w:eastAsia="Times New Roman" w:hAnsi="Times New Roman" w:cs="Times New Roman"/>
            <w:sz w:val="24"/>
            <w:szCs w:val="24"/>
          </w:rPr>
          <w:t xml:space="preserve">was performed </w:t>
        </w:r>
      </w:ins>
      <w:del w:id="203" w:author="Author">
        <w:r w:rsidRPr="00C0780A" w:rsidDel="005B2F8F">
          <w:rPr>
            <w:rFonts w:ascii="Times New Roman" w:eastAsia="Times New Roman" w:hAnsi="Times New Roman" w:cs="Times New Roman"/>
            <w:sz w:val="24"/>
            <w:szCs w:val="24"/>
          </w:rPr>
          <w:delText xml:space="preserve">followed </w:delText>
        </w:r>
      </w:del>
      <w:ins w:id="204" w:author="Author">
        <w:r w:rsidR="005B2F8F" w:rsidRPr="00C0780A">
          <w:rPr>
            <w:rFonts w:ascii="Times New Roman" w:eastAsia="Times New Roman" w:hAnsi="Times New Roman" w:cs="Times New Roman"/>
            <w:sz w:val="24"/>
            <w:szCs w:val="24"/>
          </w:rPr>
          <w:t xml:space="preserve">following </w:t>
        </w:r>
      </w:ins>
      <w:r w:rsidRPr="00C0780A">
        <w:rPr>
          <w:rFonts w:ascii="Times New Roman" w:eastAsia="Times New Roman" w:hAnsi="Times New Roman" w:cs="Times New Roman"/>
          <w:sz w:val="24"/>
          <w:szCs w:val="24"/>
        </w:rPr>
        <w:t>the method of Farn</w:t>
      </w:r>
      <w:ins w:id="205" w:author="Author">
        <w:r w:rsidR="00B25A58" w:rsidRPr="00C0780A">
          <w:rPr>
            <w:rFonts w:ascii="Times New Roman" w:eastAsia="Times New Roman" w:hAnsi="Times New Roman" w:cs="Times New Roman"/>
            <w:sz w:val="24"/>
            <w:szCs w:val="24"/>
          </w:rPr>
          <w:t>s</w:t>
        </w:r>
      </w:ins>
      <w:r w:rsidRPr="00C0780A">
        <w:rPr>
          <w:rFonts w:ascii="Times New Roman" w:eastAsia="Times New Roman" w:hAnsi="Times New Roman" w:cs="Times New Roman"/>
          <w:sz w:val="24"/>
          <w:szCs w:val="24"/>
        </w:rPr>
        <w:t xml:space="preserve">worth </w:t>
      </w:r>
      <w:del w:id="206" w:author="Author">
        <w:r w:rsidRPr="00C0780A" w:rsidDel="003D6131">
          <w:rPr>
            <w:rFonts w:ascii="Times New Roman" w:eastAsia="Times New Roman" w:hAnsi="Times New Roman" w:cs="Times New Roman"/>
            <w:sz w:val="24"/>
            <w:szCs w:val="24"/>
          </w:rPr>
          <w:delText>[</w:delText>
        </w:r>
      </w:del>
      <w:ins w:id="207" w:author="Author">
        <w:r w:rsidR="003D6131" w:rsidRPr="00C0780A">
          <w:rPr>
            <w:rFonts w:ascii="Times New Roman" w:eastAsia="Times New Roman" w:hAnsi="Times New Roman" w:cs="Times New Roman"/>
            <w:sz w:val="24"/>
            <w:szCs w:val="24"/>
          </w:rPr>
          <w:t>(</w:t>
        </w:r>
      </w:ins>
      <w:del w:id="208" w:author="Author">
        <w:r w:rsidRPr="00C0780A" w:rsidDel="003D6131">
          <w:rPr>
            <w:rFonts w:ascii="Times New Roman" w:eastAsia="Times New Roman" w:hAnsi="Times New Roman" w:cs="Times New Roman"/>
            <w:sz w:val="24"/>
            <w:szCs w:val="24"/>
          </w:rPr>
          <w:delText>11</w:delText>
        </w:r>
      </w:del>
      <w:ins w:id="209" w:author="Author">
        <w:r w:rsidR="003D6131" w:rsidRPr="00C0780A">
          <w:rPr>
            <w:rFonts w:ascii="Times New Roman" w:eastAsia="Times New Roman" w:hAnsi="Times New Roman" w:cs="Times New Roman"/>
            <w:sz w:val="24"/>
            <w:szCs w:val="24"/>
          </w:rPr>
          <w:t>1996)</w:t>
        </w:r>
      </w:ins>
      <w:del w:id="210" w:author="Author">
        <w:r w:rsidRPr="00C0780A" w:rsidDel="003D6131">
          <w:rPr>
            <w:rFonts w:ascii="Times New Roman" w:eastAsia="Times New Roman" w:hAnsi="Times New Roman" w:cs="Times New Roman"/>
            <w:sz w:val="24"/>
            <w:szCs w:val="24"/>
          </w:rPr>
          <w:delText>]</w:delText>
        </w:r>
      </w:del>
      <w:ins w:id="211" w:author="Author">
        <w:r w:rsidR="00B25A58" w:rsidRPr="00C0780A">
          <w:rPr>
            <w:rFonts w:ascii="Times New Roman" w:eastAsia="Times New Roman" w:hAnsi="Times New Roman" w:cs="Times New Roman"/>
            <w:sz w:val="24"/>
            <w:szCs w:val="24"/>
          </w:rPr>
          <w:t>.</w:t>
        </w:r>
      </w:ins>
      <w:del w:id="212" w:author="Author">
        <w:r w:rsidRPr="00C0780A" w:rsidDel="00B25A58">
          <w:rPr>
            <w:rFonts w:ascii="Times New Roman" w:eastAsia="Times New Roman" w:hAnsi="Times New Roman" w:cs="Times New Roman"/>
            <w:sz w:val="24"/>
            <w:szCs w:val="24"/>
          </w:rPr>
          <w:delText xml:space="preserve"> </w:delText>
        </w:r>
        <w:r w:rsidRPr="00C0780A" w:rsidDel="005B2F8F">
          <w:rPr>
            <w:rFonts w:ascii="Times New Roman" w:eastAsia="Times New Roman" w:hAnsi="Times New Roman" w:cs="Times New Roman"/>
            <w:sz w:val="24"/>
            <w:szCs w:val="24"/>
          </w:rPr>
          <w:delText xml:space="preserve">and </w:delText>
        </w:r>
        <w:r w:rsidRPr="00C0780A" w:rsidDel="00B25A58">
          <w:rPr>
            <w:rFonts w:ascii="Times New Roman" w:eastAsia="Times New Roman" w:hAnsi="Times New Roman" w:cs="Times New Roman"/>
            <w:sz w:val="24"/>
            <w:szCs w:val="24"/>
          </w:rPr>
          <w:delText>afforded</w:delText>
        </w:r>
      </w:del>
      <w:r w:rsidRPr="00C0780A">
        <w:rPr>
          <w:rFonts w:ascii="Times New Roman" w:eastAsia="Times New Roman" w:hAnsi="Times New Roman" w:cs="Times New Roman"/>
          <w:sz w:val="24"/>
          <w:szCs w:val="24"/>
        </w:rPr>
        <w:t xml:space="preserve"> </w:t>
      </w:r>
      <w:del w:id="213" w:author="Author">
        <w:r w:rsidRPr="00C0780A" w:rsidDel="00B25A58">
          <w:rPr>
            <w:rFonts w:ascii="Times New Roman" w:eastAsia="Times New Roman" w:hAnsi="Times New Roman" w:cs="Times New Roman"/>
            <w:sz w:val="24"/>
            <w:szCs w:val="24"/>
          </w:rPr>
          <w:delText>flavonoids</w:delText>
        </w:r>
      </w:del>
      <w:ins w:id="214" w:author="Author">
        <w:r w:rsidR="00B25A58" w:rsidRPr="00C0780A">
          <w:rPr>
            <w:rFonts w:ascii="Times New Roman" w:eastAsia="Times New Roman" w:hAnsi="Times New Roman" w:cs="Times New Roman"/>
            <w:sz w:val="24"/>
            <w:szCs w:val="24"/>
          </w:rPr>
          <w:t>Flavonoids</w:t>
        </w:r>
      </w:ins>
      <w:r w:rsidRPr="00C0780A">
        <w:rPr>
          <w:rFonts w:ascii="Times New Roman" w:eastAsia="Times New Roman" w:hAnsi="Times New Roman" w:cs="Times New Roman"/>
          <w:sz w:val="24"/>
          <w:szCs w:val="24"/>
        </w:rPr>
        <w:t>, triterpenoids, cardiac glycosides, and saponins</w:t>
      </w:r>
      <w:ins w:id="215" w:author="Author">
        <w:r w:rsidR="00B25A58" w:rsidRPr="00C0780A">
          <w:rPr>
            <w:rFonts w:ascii="Times New Roman" w:eastAsia="Times New Roman" w:hAnsi="Times New Roman" w:cs="Times New Roman"/>
            <w:sz w:val="24"/>
            <w:szCs w:val="24"/>
          </w:rPr>
          <w:t xml:space="preserve"> were identified</w:t>
        </w:r>
      </w:ins>
      <w:r w:rsidRPr="00C0780A">
        <w:rPr>
          <w:rFonts w:ascii="Times New Roman" w:eastAsia="Times New Roman" w:hAnsi="Times New Roman" w:cs="Times New Roman"/>
          <w:sz w:val="24"/>
          <w:szCs w:val="24"/>
        </w:rPr>
        <w:t xml:space="preserve">. Flavonoids and triterpenoids were detected using Shinoda’s test and the </w:t>
      </w:r>
      <w:commentRangeStart w:id="216"/>
      <w:r w:rsidRPr="00C0780A">
        <w:rPr>
          <w:rFonts w:ascii="Times New Roman" w:eastAsia="Times New Roman" w:hAnsi="Times New Roman" w:cs="Times New Roman"/>
          <w:sz w:val="24"/>
          <w:szCs w:val="24"/>
        </w:rPr>
        <w:t>Liebermann–Burchard test</w:t>
      </w:r>
      <w:commentRangeEnd w:id="216"/>
      <w:r w:rsidR="00B25A58" w:rsidRPr="00C0780A">
        <w:rPr>
          <w:rStyle w:val="CommentReference"/>
        </w:rPr>
        <w:commentReference w:id="216"/>
      </w:r>
      <w:r w:rsidRPr="00C0780A">
        <w:rPr>
          <w:rFonts w:ascii="Times New Roman" w:eastAsia="Times New Roman" w:hAnsi="Times New Roman" w:cs="Times New Roman"/>
          <w:sz w:val="24"/>
          <w:szCs w:val="24"/>
        </w:rPr>
        <w:t xml:space="preserve">. Cardiac glycosides, including the steroid nucleus, unsaturated lactone ring, and 2-deoxy sugar, were detected using the Liebermann–Burchard test, Kedde’s </w:t>
      </w:r>
      <w:ins w:id="217" w:author="Author">
        <w:r w:rsidR="009C3656" w:rsidRPr="00C0780A">
          <w:rPr>
            <w:rFonts w:ascii="Times New Roman" w:eastAsia="Times New Roman" w:hAnsi="Times New Roman" w:cs="Times New Roman"/>
            <w:sz w:val="24"/>
            <w:szCs w:val="24"/>
          </w:rPr>
          <w:t>test</w:t>
        </w:r>
      </w:ins>
      <w:del w:id="218" w:author="Author">
        <w:r w:rsidRPr="00C0780A" w:rsidDel="009C3656">
          <w:rPr>
            <w:rFonts w:ascii="Times New Roman" w:eastAsia="Times New Roman" w:hAnsi="Times New Roman" w:cs="Times New Roman"/>
            <w:sz w:val="24"/>
            <w:szCs w:val="24"/>
          </w:rPr>
          <w:delText>reagent</w:delText>
        </w:r>
      </w:del>
      <w:r w:rsidRPr="00C0780A">
        <w:rPr>
          <w:rFonts w:ascii="Times New Roman" w:eastAsia="Times New Roman" w:hAnsi="Times New Roman" w:cs="Times New Roman"/>
          <w:sz w:val="24"/>
          <w:szCs w:val="24"/>
        </w:rPr>
        <w:t xml:space="preserve">, and </w:t>
      </w:r>
      <w:ins w:id="219" w:author="Author">
        <w:r w:rsidR="00650510" w:rsidRPr="00C0780A">
          <w:rPr>
            <w:rFonts w:ascii="Times New Roman" w:eastAsia="Times New Roman" w:hAnsi="Times New Roman" w:cs="Times New Roman"/>
            <w:sz w:val="24"/>
            <w:szCs w:val="24"/>
          </w:rPr>
          <w:t xml:space="preserve">the </w:t>
        </w:r>
      </w:ins>
      <w:r w:rsidRPr="00C0780A">
        <w:rPr>
          <w:rFonts w:ascii="Times New Roman" w:eastAsia="Times New Roman" w:hAnsi="Times New Roman" w:cs="Times New Roman"/>
          <w:sz w:val="24"/>
          <w:szCs w:val="24"/>
        </w:rPr>
        <w:t xml:space="preserve">Keller–Kiliani test, respectively. The </w:t>
      </w:r>
      <w:commentRangeStart w:id="220"/>
      <w:r w:rsidRPr="00C0780A">
        <w:rPr>
          <w:rFonts w:ascii="Times New Roman" w:eastAsia="Times New Roman" w:hAnsi="Times New Roman" w:cs="Times New Roman"/>
          <w:sz w:val="24"/>
          <w:szCs w:val="24"/>
        </w:rPr>
        <w:t xml:space="preserve">forth test </w:t>
      </w:r>
      <w:commentRangeEnd w:id="220"/>
      <w:r w:rsidR="00B25A58" w:rsidRPr="00C0780A">
        <w:rPr>
          <w:rStyle w:val="CommentReference"/>
        </w:rPr>
        <w:commentReference w:id="220"/>
      </w:r>
      <w:r w:rsidRPr="00C0780A">
        <w:rPr>
          <w:rFonts w:ascii="Times New Roman" w:eastAsia="Times New Roman" w:hAnsi="Times New Roman" w:cs="Times New Roman"/>
          <w:sz w:val="24"/>
          <w:szCs w:val="24"/>
        </w:rPr>
        <w:t>was used to detect saponins.</w:t>
      </w:r>
    </w:p>
    <w:p w14:paraId="0E7BE7E5" w14:textId="2F24D29C" w:rsidR="00A3257D" w:rsidRPr="00C0780A" w:rsidRDefault="00A3257D" w:rsidP="00AD7CBC">
      <w:pPr>
        <w:spacing w:after="0" w:line="240" w:lineRule="auto"/>
        <w:outlineLvl w:val="4"/>
        <w:rPr>
          <w:rFonts w:ascii="Times New Roman" w:eastAsia="Times New Roman" w:hAnsi="Times New Roman" w:cs="Times New Roman"/>
          <w:b/>
          <w:bCs/>
          <w:sz w:val="24"/>
          <w:szCs w:val="24"/>
        </w:rPr>
      </w:pPr>
      <w:r w:rsidRPr="00C0780A">
        <w:rPr>
          <w:rFonts w:ascii="Times New Roman" w:eastAsia="Times New Roman" w:hAnsi="Times New Roman" w:cs="Times New Roman"/>
          <w:b/>
          <w:bCs/>
          <w:sz w:val="24"/>
          <w:szCs w:val="24"/>
        </w:rPr>
        <w:t xml:space="preserve">2.4. Antilipoxygenase Activity of </w:t>
      </w:r>
      <w:ins w:id="221" w:author="Author">
        <w:r w:rsidR="00873EF0" w:rsidRPr="00C0780A">
          <w:rPr>
            <w:rFonts w:ascii="Times New Roman" w:eastAsia="Times New Roman" w:hAnsi="Times New Roman" w:cs="Times New Roman"/>
            <w:b/>
            <w:bCs/>
            <w:sz w:val="24"/>
            <w:szCs w:val="24"/>
          </w:rPr>
          <w:t xml:space="preserve">the </w:t>
        </w:r>
      </w:ins>
      <w:r w:rsidRPr="00C0780A">
        <w:rPr>
          <w:rFonts w:ascii="Times New Roman" w:eastAsia="Times New Roman" w:hAnsi="Times New Roman" w:cs="Times New Roman"/>
          <w:b/>
          <w:bCs/>
          <w:sz w:val="24"/>
          <w:szCs w:val="24"/>
        </w:rPr>
        <w:t>SA</w:t>
      </w:r>
      <w:ins w:id="222" w:author="Author">
        <w:r w:rsidR="00873EF0" w:rsidRPr="00C0780A">
          <w:rPr>
            <w:rFonts w:ascii="Times New Roman" w:eastAsia="Times New Roman" w:hAnsi="Times New Roman" w:cs="Times New Roman"/>
            <w:b/>
            <w:bCs/>
            <w:sz w:val="24"/>
            <w:szCs w:val="24"/>
          </w:rPr>
          <w:t xml:space="preserve"> extract</w:t>
        </w:r>
      </w:ins>
    </w:p>
    <w:p w14:paraId="427BF510" w14:textId="25865290" w:rsidR="00A3257D" w:rsidRPr="00C0780A" w:rsidRDefault="00A3257D" w:rsidP="00AD7CBC">
      <w:pPr>
        <w:spacing w:after="0" w:line="240" w:lineRule="auto"/>
        <w:rPr>
          <w:rFonts w:ascii="Times New Roman" w:eastAsia="Times New Roman" w:hAnsi="Times New Roman" w:cs="Times New Roman"/>
          <w:sz w:val="24"/>
          <w:szCs w:val="24"/>
        </w:rPr>
      </w:pPr>
      <w:r w:rsidRPr="00C0780A">
        <w:rPr>
          <w:rFonts w:ascii="Times New Roman" w:eastAsia="Times New Roman" w:hAnsi="Times New Roman" w:cs="Times New Roman"/>
          <w:sz w:val="24"/>
          <w:szCs w:val="24"/>
        </w:rPr>
        <w:t xml:space="preserve">An </w:t>
      </w:r>
      <w:r w:rsidRPr="00C0780A">
        <w:rPr>
          <w:rFonts w:ascii="Times New Roman" w:eastAsia="Times New Roman" w:hAnsi="Times New Roman" w:cs="Times New Roman"/>
          <w:i/>
          <w:sz w:val="24"/>
          <w:szCs w:val="24"/>
        </w:rPr>
        <w:t>in vitro</w:t>
      </w:r>
      <w:r w:rsidRPr="00C0780A">
        <w:rPr>
          <w:rFonts w:ascii="Times New Roman" w:eastAsia="Times New Roman" w:hAnsi="Times New Roman" w:cs="Times New Roman"/>
          <w:sz w:val="24"/>
          <w:szCs w:val="24"/>
        </w:rPr>
        <w:t xml:space="preserve"> anti-inflammatory </w:t>
      </w:r>
      <w:del w:id="223" w:author="Author">
        <w:r w:rsidRPr="00C0780A" w:rsidDel="005B2F8F">
          <w:rPr>
            <w:rFonts w:ascii="Times New Roman" w:eastAsia="Times New Roman" w:hAnsi="Times New Roman" w:cs="Times New Roman"/>
            <w:sz w:val="24"/>
            <w:szCs w:val="24"/>
          </w:rPr>
          <w:delText xml:space="preserve">study </w:delText>
        </w:r>
      </w:del>
      <w:ins w:id="224" w:author="Author">
        <w:r w:rsidR="005B2F8F" w:rsidRPr="00C0780A">
          <w:rPr>
            <w:rFonts w:ascii="Times New Roman" w:eastAsia="Times New Roman" w:hAnsi="Times New Roman" w:cs="Times New Roman"/>
            <w:sz w:val="24"/>
            <w:szCs w:val="24"/>
          </w:rPr>
          <w:t xml:space="preserve">experiment </w:t>
        </w:r>
      </w:ins>
      <w:r w:rsidRPr="00C0780A">
        <w:rPr>
          <w:rFonts w:ascii="Times New Roman" w:eastAsia="Times New Roman" w:hAnsi="Times New Roman" w:cs="Times New Roman"/>
          <w:sz w:val="24"/>
          <w:szCs w:val="24"/>
        </w:rPr>
        <w:t xml:space="preserve">was performed using a lipoxygenase assay adapted from </w:t>
      </w:r>
      <w:ins w:id="225" w:author="Author">
        <w:r w:rsidR="00B25A58" w:rsidRPr="00C0780A">
          <w:rPr>
            <w:rFonts w:ascii="Times New Roman" w:eastAsia="Times New Roman" w:hAnsi="Times New Roman" w:cs="Times New Roman"/>
            <w:sz w:val="24"/>
            <w:szCs w:val="24"/>
          </w:rPr>
          <w:t>th</w:t>
        </w:r>
        <w:r w:rsidR="00650510" w:rsidRPr="00C0780A">
          <w:rPr>
            <w:rFonts w:ascii="Times New Roman" w:eastAsia="Times New Roman" w:hAnsi="Times New Roman" w:cs="Times New Roman"/>
            <w:sz w:val="24"/>
            <w:szCs w:val="24"/>
          </w:rPr>
          <w:t>at performed</w:t>
        </w:r>
        <w:r w:rsidR="00B25A58" w:rsidRPr="00C0780A">
          <w:rPr>
            <w:rFonts w:ascii="Times New Roman" w:eastAsia="Times New Roman" w:hAnsi="Times New Roman" w:cs="Times New Roman"/>
            <w:sz w:val="24"/>
            <w:szCs w:val="24"/>
          </w:rPr>
          <w:t xml:space="preserve"> by </w:t>
        </w:r>
      </w:ins>
      <w:r w:rsidRPr="00C0780A">
        <w:rPr>
          <w:rFonts w:ascii="Times New Roman" w:eastAsia="Times New Roman" w:hAnsi="Times New Roman" w:cs="Times New Roman"/>
          <w:sz w:val="24"/>
          <w:szCs w:val="24"/>
        </w:rPr>
        <w:t xml:space="preserve">Leelaprakash et al. </w:t>
      </w:r>
      <w:ins w:id="226" w:author="Author">
        <w:r w:rsidR="00C94CDD" w:rsidRPr="00C0780A">
          <w:rPr>
            <w:rFonts w:ascii="Times New Roman" w:eastAsia="Times New Roman" w:hAnsi="Times New Roman" w:cs="Times New Roman"/>
            <w:sz w:val="24"/>
            <w:szCs w:val="24"/>
          </w:rPr>
          <w:t xml:space="preserve">(2012) </w:t>
        </w:r>
      </w:ins>
      <w:r w:rsidRPr="00C0780A">
        <w:rPr>
          <w:rFonts w:ascii="Times New Roman" w:eastAsia="Times New Roman" w:hAnsi="Times New Roman" w:cs="Times New Roman"/>
          <w:sz w:val="24"/>
          <w:szCs w:val="24"/>
        </w:rPr>
        <w:t xml:space="preserve">and Chung et al. </w:t>
      </w:r>
      <w:del w:id="227" w:author="Author">
        <w:r w:rsidRPr="00C0780A" w:rsidDel="003D6131">
          <w:rPr>
            <w:rFonts w:ascii="Times New Roman" w:eastAsia="Times New Roman" w:hAnsi="Times New Roman" w:cs="Times New Roman"/>
            <w:sz w:val="24"/>
            <w:szCs w:val="24"/>
          </w:rPr>
          <w:delText>[</w:delText>
        </w:r>
      </w:del>
      <w:ins w:id="228" w:author="Author">
        <w:r w:rsidR="003D6131" w:rsidRPr="00C0780A">
          <w:rPr>
            <w:rFonts w:ascii="Times New Roman" w:eastAsia="Times New Roman" w:hAnsi="Times New Roman" w:cs="Times New Roman"/>
            <w:sz w:val="24"/>
            <w:szCs w:val="24"/>
          </w:rPr>
          <w:t>(</w:t>
        </w:r>
      </w:ins>
      <w:del w:id="229" w:author="Author">
        <w:r w:rsidRPr="00C0780A" w:rsidDel="00C94CDD">
          <w:rPr>
            <w:rFonts w:ascii="Times New Roman" w:eastAsia="Times New Roman" w:hAnsi="Times New Roman" w:cs="Times New Roman"/>
            <w:sz w:val="24"/>
            <w:szCs w:val="24"/>
          </w:rPr>
          <w:delText>12</w:delText>
        </w:r>
        <w:r w:rsidRPr="00C0780A" w:rsidDel="003D6131">
          <w:rPr>
            <w:rFonts w:ascii="Times New Roman" w:eastAsia="Times New Roman" w:hAnsi="Times New Roman" w:cs="Times New Roman"/>
            <w:sz w:val="24"/>
            <w:szCs w:val="24"/>
          </w:rPr>
          <w:delText>, 13</w:delText>
        </w:r>
      </w:del>
      <w:ins w:id="230" w:author="Author">
        <w:r w:rsidR="003D6131" w:rsidRPr="00C0780A">
          <w:rPr>
            <w:rFonts w:ascii="Times New Roman" w:eastAsia="Times New Roman" w:hAnsi="Times New Roman" w:cs="Times New Roman"/>
            <w:sz w:val="24"/>
            <w:szCs w:val="24"/>
          </w:rPr>
          <w:t>2009)</w:t>
        </w:r>
      </w:ins>
      <w:del w:id="231" w:author="Author">
        <w:r w:rsidRPr="00C0780A" w:rsidDel="003D6131">
          <w:rPr>
            <w:rFonts w:ascii="Times New Roman" w:eastAsia="Times New Roman" w:hAnsi="Times New Roman" w:cs="Times New Roman"/>
            <w:sz w:val="24"/>
            <w:szCs w:val="24"/>
          </w:rPr>
          <w:delText>]</w:delText>
        </w:r>
      </w:del>
      <w:r w:rsidRPr="00C0780A">
        <w:rPr>
          <w:rFonts w:ascii="Times New Roman" w:eastAsia="Times New Roman" w:hAnsi="Times New Roman" w:cs="Times New Roman"/>
          <w:sz w:val="24"/>
          <w:szCs w:val="24"/>
        </w:rPr>
        <w:t xml:space="preserve">. </w:t>
      </w:r>
      <w:del w:id="232" w:author="Author">
        <w:r w:rsidRPr="00C0780A" w:rsidDel="005B2F8F">
          <w:rPr>
            <w:rFonts w:ascii="Times New Roman" w:eastAsia="Times New Roman" w:hAnsi="Times New Roman" w:cs="Times New Roman"/>
            <w:sz w:val="24"/>
            <w:szCs w:val="24"/>
          </w:rPr>
          <w:delText>In b</w:delText>
        </w:r>
      </w:del>
      <w:ins w:id="233" w:author="Author">
        <w:r w:rsidR="005B2F8F" w:rsidRPr="00C0780A">
          <w:rPr>
            <w:rFonts w:ascii="Times New Roman" w:eastAsia="Times New Roman" w:hAnsi="Times New Roman" w:cs="Times New Roman"/>
            <w:sz w:val="24"/>
            <w:szCs w:val="24"/>
          </w:rPr>
          <w:t>B</w:t>
        </w:r>
      </w:ins>
      <w:r w:rsidRPr="00C0780A">
        <w:rPr>
          <w:rFonts w:ascii="Times New Roman" w:eastAsia="Times New Roman" w:hAnsi="Times New Roman" w:cs="Times New Roman"/>
          <w:sz w:val="24"/>
          <w:szCs w:val="24"/>
        </w:rPr>
        <w:t>rief</w:t>
      </w:r>
      <w:ins w:id="234" w:author="Author">
        <w:r w:rsidR="005B2F8F" w:rsidRPr="00C0780A">
          <w:rPr>
            <w:rFonts w:ascii="Times New Roman" w:eastAsia="Times New Roman" w:hAnsi="Times New Roman" w:cs="Times New Roman"/>
            <w:sz w:val="24"/>
            <w:szCs w:val="24"/>
          </w:rPr>
          <w:t>ly</w:t>
        </w:r>
      </w:ins>
      <w:r w:rsidRPr="00C0780A">
        <w:rPr>
          <w:rFonts w:ascii="Times New Roman" w:eastAsia="Times New Roman" w:hAnsi="Times New Roman" w:cs="Times New Roman"/>
          <w:sz w:val="24"/>
          <w:szCs w:val="24"/>
        </w:rPr>
        <w:t xml:space="preserve">, the oxidation of linoleic acid into 13-hydroperoxy linoleic acid </w:t>
      </w:r>
      <w:del w:id="235" w:author="Author">
        <w:r w:rsidRPr="00C0780A" w:rsidDel="00B25A58">
          <w:rPr>
            <w:rFonts w:ascii="Times New Roman" w:eastAsia="Times New Roman" w:hAnsi="Times New Roman" w:cs="Times New Roman"/>
            <w:sz w:val="24"/>
            <w:szCs w:val="24"/>
          </w:rPr>
          <w:delText xml:space="preserve">(HPODE) </w:delText>
        </w:r>
      </w:del>
      <w:r w:rsidRPr="00C0780A">
        <w:rPr>
          <w:rFonts w:ascii="Times New Roman" w:eastAsia="Times New Roman" w:hAnsi="Times New Roman" w:cs="Times New Roman"/>
          <w:sz w:val="24"/>
          <w:szCs w:val="24"/>
        </w:rPr>
        <w:t>was detected by UV spectrophotometry at a wavelength of 234 nm. Diclofenac sodium as a standard was prepared at concentrations of 0.001, 0.01, 0.1, and 1 </w:t>
      </w:r>
      <w:r w:rsidRPr="00C0780A">
        <w:rPr>
          <w:rFonts w:ascii="Times New Roman" w:eastAsia="Times New Roman" w:hAnsi="Times New Roman" w:cs="Times New Roman"/>
          <w:iCs/>
          <w:sz w:val="24"/>
          <w:szCs w:val="24"/>
        </w:rPr>
        <w:t>μ</w:t>
      </w:r>
      <w:r w:rsidRPr="00C0780A">
        <w:rPr>
          <w:rFonts w:ascii="Times New Roman" w:eastAsia="Times New Roman" w:hAnsi="Times New Roman" w:cs="Times New Roman"/>
          <w:sz w:val="24"/>
          <w:szCs w:val="24"/>
        </w:rPr>
        <w:t>g/mL, and the SA extract was prepared at concentrations of 5, 10, 25, 50, and 100 </w:t>
      </w:r>
      <w:r w:rsidRPr="00C0780A">
        <w:rPr>
          <w:rFonts w:ascii="Times New Roman" w:eastAsia="Times New Roman" w:hAnsi="Times New Roman" w:cs="Times New Roman"/>
          <w:iCs/>
          <w:sz w:val="24"/>
          <w:szCs w:val="24"/>
        </w:rPr>
        <w:t>μ</w:t>
      </w:r>
      <w:r w:rsidRPr="00C0780A">
        <w:rPr>
          <w:rFonts w:ascii="Times New Roman" w:eastAsia="Times New Roman" w:hAnsi="Times New Roman" w:cs="Times New Roman"/>
          <w:sz w:val="24"/>
          <w:szCs w:val="24"/>
        </w:rPr>
        <w:t xml:space="preserve">g/mL. The </w:t>
      </w:r>
      <w:del w:id="236" w:author="Author">
        <w:r w:rsidRPr="00C0780A" w:rsidDel="00F96BE7">
          <w:rPr>
            <w:rFonts w:ascii="Times New Roman" w:eastAsia="Times New Roman" w:hAnsi="Times New Roman" w:cs="Times New Roman"/>
            <w:sz w:val="24"/>
            <w:szCs w:val="24"/>
          </w:rPr>
          <w:delText xml:space="preserve">% </w:delText>
        </w:r>
      </w:del>
      <w:ins w:id="237" w:author="Author">
        <w:r w:rsidR="00F96BE7" w:rsidRPr="00C0780A">
          <w:rPr>
            <w:rFonts w:ascii="Times New Roman" w:eastAsia="Times New Roman" w:hAnsi="Times New Roman" w:cs="Times New Roman"/>
            <w:sz w:val="24"/>
            <w:szCs w:val="24"/>
          </w:rPr>
          <w:t xml:space="preserve">percentage </w:t>
        </w:r>
      </w:ins>
      <w:r w:rsidRPr="00C0780A">
        <w:rPr>
          <w:rFonts w:ascii="Times New Roman" w:eastAsia="Times New Roman" w:hAnsi="Times New Roman" w:cs="Times New Roman"/>
          <w:sz w:val="24"/>
          <w:szCs w:val="24"/>
        </w:rPr>
        <w:t>inhibition was calculated and expressed as the mean ± </w:t>
      </w:r>
      <w:ins w:id="238" w:author="Author">
        <w:r w:rsidR="00650510" w:rsidRPr="00C0780A">
          <w:rPr>
            <w:rFonts w:ascii="Times New Roman" w:eastAsia="Times New Roman" w:hAnsi="Times New Roman" w:cs="Times New Roman"/>
            <w:sz w:val="24"/>
            <w:szCs w:val="24"/>
          </w:rPr>
          <w:t>standard error of the mean</w:t>
        </w:r>
      </w:ins>
      <w:del w:id="239" w:author="Author">
        <w:r w:rsidRPr="00C0780A" w:rsidDel="00650510">
          <w:rPr>
            <w:rFonts w:ascii="Times New Roman" w:eastAsia="Times New Roman" w:hAnsi="Times New Roman" w:cs="Times New Roman"/>
            <w:sz w:val="24"/>
            <w:szCs w:val="24"/>
          </w:rPr>
          <w:delText>SEM</w:delText>
        </w:r>
      </w:del>
      <w:r w:rsidRPr="00C0780A">
        <w:rPr>
          <w:rFonts w:ascii="Times New Roman" w:eastAsia="Times New Roman" w:hAnsi="Times New Roman" w:cs="Times New Roman"/>
          <w:sz w:val="24"/>
          <w:szCs w:val="24"/>
        </w:rPr>
        <w:t xml:space="preserve"> of three replicates.</w:t>
      </w:r>
    </w:p>
    <w:p w14:paraId="28753B7C" w14:textId="7FE660A5" w:rsidR="00A3257D" w:rsidRPr="00C0780A" w:rsidRDefault="00A3257D" w:rsidP="00AD7CBC">
      <w:pPr>
        <w:spacing w:after="0" w:line="240" w:lineRule="auto"/>
        <w:outlineLvl w:val="4"/>
        <w:rPr>
          <w:rFonts w:ascii="Times New Roman" w:eastAsia="Times New Roman" w:hAnsi="Times New Roman" w:cs="Times New Roman"/>
          <w:b/>
          <w:bCs/>
          <w:sz w:val="24"/>
          <w:szCs w:val="24"/>
        </w:rPr>
      </w:pPr>
      <w:r w:rsidRPr="00C0780A">
        <w:rPr>
          <w:rFonts w:ascii="Times New Roman" w:eastAsia="Times New Roman" w:hAnsi="Times New Roman" w:cs="Times New Roman"/>
          <w:b/>
          <w:bCs/>
          <w:sz w:val="24"/>
          <w:szCs w:val="24"/>
        </w:rPr>
        <w:t>2.5. Anti-</w:t>
      </w:r>
      <w:del w:id="240" w:author="Author">
        <w:r w:rsidRPr="00C0780A" w:rsidDel="005B2F8F">
          <w:rPr>
            <w:rFonts w:ascii="Times New Roman" w:eastAsia="Times New Roman" w:hAnsi="Times New Roman" w:cs="Times New Roman"/>
            <w:b/>
            <w:bCs/>
            <w:sz w:val="24"/>
            <w:szCs w:val="24"/>
          </w:rPr>
          <w:delText xml:space="preserve">Inflammatory </w:delText>
        </w:r>
      </w:del>
      <w:ins w:id="241" w:author="Author">
        <w:r w:rsidR="005B2F8F" w:rsidRPr="00C0780A">
          <w:rPr>
            <w:rFonts w:ascii="Times New Roman" w:eastAsia="Times New Roman" w:hAnsi="Times New Roman" w:cs="Times New Roman"/>
            <w:b/>
            <w:bCs/>
            <w:sz w:val="24"/>
            <w:szCs w:val="24"/>
          </w:rPr>
          <w:t xml:space="preserve">inflammatory </w:t>
        </w:r>
      </w:ins>
      <w:r w:rsidRPr="00C0780A">
        <w:rPr>
          <w:rFonts w:ascii="Times New Roman" w:eastAsia="Times New Roman" w:hAnsi="Times New Roman" w:cs="Times New Roman"/>
          <w:b/>
          <w:bCs/>
          <w:sz w:val="24"/>
          <w:szCs w:val="24"/>
        </w:rPr>
        <w:t xml:space="preserve">Effects of </w:t>
      </w:r>
      <w:ins w:id="242" w:author="Author">
        <w:r w:rsidR="00873EF0" w:rsidRPr="00C0780A">
          <w:rPr>
            <w:rFonts w:ascii="Times New Roman" w:eastAsia="Times New Roman" w:hAnsi="Times New Roman" w:cs="Times New Roman"/>
            <w:b/>
            <w:bCs/>
            <w:sz w:val="24"/>
            <w:szCs w:val="24"/>
          </w:rPr>
          <w:t xml:space="preserve">the </w:t>
        </w:r>
      </w:ins>
      <w:r w:rsidRPr="00C0780A">
        <w:rPr>
          <w:rFonts w:ascii="Times New Roman" w:eastAsia="Times New Roman" w:hAnsi="Times New Roman" w:cs="Times New Roman"/>
          <w:b/>
          <w:bCs/>
          <w:sz w:val="24"/>
          <w:szCs w:val="24"/>
        </w:rPr>
        <w:t>SA</w:t>
      </w:r>
      <w:ins w:id="243" w:author="Author">
        <w:r w:rsidR="00873EF0" w:rsidRPr="00C0780A">
          <w:rPr>
            <w:rFonts w:ascii="Times New Roman" w:eastAsia="Times New Roman" w:hAnsi="Times New Roman" w:cs="Times New Roman"/>
            <w:b/>
            <w:bCs/>
            <w:sz w:val="24"/>
            <w:szCs w:val="24"/>
          </w:rPr>
          <w:t xml:space="preserve"> extract</w:t>
        </w:r>
      </w:ins>
      <w:r w:rsidRPr="00C0780A">
        <w:rPr>
          <w:rFonts w:ascii="Times New Roman" w:eastAsia="Times New Roman" w:hAnsi="Times New Roman" w:cs="Times New Roman"/>
          <w:b/>
          <w:bCs/>
          <w:sz w:val="24"/>
          <w:szCs w:val="24"/>
        </w:rPr>
        <w:t xml:space="preserve"> on Xylene-</w:t>
      </w:r>
      <w:del w:id="244" w:author="Author">
        <w:r w:rsidRPr="00C0780A" w:rsidDel="00A7601E">
          <w:rPr>
            <w:rFonts w:ascii="Times New Roman" w:eastAsia="Times New Roman" w:hAnsi="Times New Roman" w:cs="Times New Roman"/>
            <w:b/>
            <w:bCs/>
            <w:sz w:val="24"/>
            <w:szCs w:val="24"/>
          </w:rPr>
          <w:delText xml:space="preserve">Induced </w:delText>
        </w:r>
      </w:del>
      <w:ins w:id="245" w:author="Author">
        <w:r w:rsidR="00A7601E" w:rsidRPr="00C0780A">
          <w:rPr>
            <w:rFonts w:ascii="Times New Roman" w:eastAsia="Times New Roman" w:hAnsi="Times New Roman" w:cs="Times New Roman"/>
            <w:b/>
            <w:bCs/>
            <w:sz w:val="24"/>
            <w:szCs w:val="24"/>
          </w:rPr>
          <w:t xml:space="preserve">induced </w:t>
        </w:r>
      </w:ins>
      <w:r w:rsidRPr="00C0780A">
        <w:rPr>
          <w:rFonts w:ascii="Times New Roman" w:eastAsia="Times New Roman" w:hAnsi="Times New Roman" w:cs="Times New Roman"/>
          <w:b/>
          <w:bCs/>
          <w:sz w:val="24"/>
          <w:szCs w:val="24"/>
        </w:rPr>
        <w:t>Ear Edema</w:t>
      </w:r>
    </w:p>
    <w:p w14:paraId="3477C144" w14:textId="762BB155" w:rsidR="00A3257D" w:rsidRPr="00C0780A" w:rsidRDefault="00A3257D" w:rsidP="00AD7CBC">
      <w:pPr>
        <w:spacing w:after="0" w:line="240" w:lineRule="auto"/>
        <w:rPr>
          <w:rFonts w:ascii="Times New Roman" w:eastAsia="Times New Roman" w:hAnsi="Times New Roman" w:cs="Times New Roman"/>
          <w:sz w:val="24"/>
          <w:szCs w:val="24"/>
        </w:rPr>
      </w:pPr>
      <w:r w:rsidRPr="00C0780A">
        <w:rPr>
          <w:rFonts w:ascii="Times New Roman" w:eastAsia="Times New Roman" w:hAnsi="Times New Roman" w:cs="Times New Roman"/>
          <w:sz w:val="24"/>
          <w:szCs w:val="24"/>
        </w:rPr>
        <w:t xml:space="preserve">The </w:t>
      </w:r>
      <w:del w:id="246" w:author="Author">
        <w:r w:rsidRPr="00C0780A" w:rsidDel="005B2F8F">
          <w:rPr>
            <w:rFonts w:ascii="Times New Roman" w:eastAsia="Times New Roman" w:hAnsi="Times New Roman" w:cs="Times New Roman"/>
            <w:sz w:val="24"/>
            <w:szCs w:val="24"/>
          </w:rPr>
          <w:delText xml:space="preserve">study of the </w:delText>
        </w:r>
      </w:del>
      <w:r w:rsidRPr="00C0780A">
        <w:rPr>
          <w:rFonts w:ascii="Times New Roman" w:eastAsia="Times New Roman" w:hAnsi="Times New Roman" w:cs="Times New Roman"/>
          <w:sz w:val="24"/>
          <w:szCs w:val="24"/>
        </w:rPr>
        <w:t>anti-inflammatory effects of SA on xylene-induced ear edema</w:t>
      </w:r>
      <w:ins w:id="247" w:author="Author">
        <w:r w:rsidR="005B2F8F" w:rsidRPr="00C0780A">
          <w:rPr>
            <w:rFonts w:ascii="Times New Roman" w:eastAsia="Times New Roman" w:hAnsi="Times New Roman" w:cs="Times New Roman"/>
            <w:sz w:val="24"/>
            <w:szCs w:val="24"/>
          </w:rPr>
          <w:t xml:space="preserve"> were determined</w:t>
        </w:r>
      </w:ins>
      <w:r w:rsidRPr="00C0780A">
        <w:rPr>
          <w:rFonts w:ascii="Times New Roman" w:eastAsia="Times New Roman" w:hAnsi="Times New Roman" w:cs="Times New Roman"/>
          <w:sz w:val="24"/>
          <w:szCs w:val="24"/>
        </w:rPr>
        <w:t xml:space="preserve"> </w:t>
      </w:r>
      <w:del w:id="248" w:author="Author">
        <w:r w:rsidRPr="00C0780A" w:rsidDel="005B2F8F">
          <w:rPr>
            <w:rFonts w:ascii="Times New Roman" w:eastAsia="Times New Roman" w:hAnsi="Times New Roman" w:cs="Times New Roman"/>
            <w:sz w:val="24"/>
            <w:szCs w:val="24"/>
          </w:rPr>
          <w:delText xml:space="preserve">followed </w:delText>
        </w:r>
      </w:del>
      <w:ins w:id="249" w:author="Author">
        <w:r w:rsidR="005B2F8F" w:rsidRPr="00C0780A">
          <w:rPr>
            <w:rFonts w:ascii="Times New Roman" w:eastAsia="Times New Roman" w:hAnsi="Times New Roman" w:cs="Times New Roman"/>
            <w:sz w:val="24"/>
            <w:szCs w:val="24"/>
          </w:rPr>
          <w:t xml:space="preserve">using </w:t>
        </w:r>
      </w:ins>
      <w:r w:rsidRPr="00C0780A">
        <w:rPr>
          <w:rFonts w:ascii="Times New Roman" w:eastAsia="Times New Roman" w:hAnsi="Times New Roman" w:cs="Times New Roman"/>
          <w:sz w:val="24"/>
          <w:szCs w:val="24"/>
        </w:rPr>
        <w:t xml:space="preserve">the experimental method of Sadeghi et al. </w:t>
      </w:r>
      <w:ins w:id="250" w:author="Author">
        <w:r w:rsidR="00090D96" w:rsidRPr="00C0780A">
          <w:rPr>
            <w:rFonts w:ascii="Times New Roman" w:eastAsia="Times New Roman" w:hAnsi="Times New Roman" w:cs="Times New Roman"/>
            <w:sz w:val="24"/>
            <w:szCs w:val="24"/>
          </w:rPr>
          <w:t xml:space="preserve">(2014) </w:t>
        </w:r>
      </w:ins>
      <w:r w:rsidRPr="00C0780A">
        <w:rPr>
          <w:rFonts w:ascii="Times New Roman" w:eastAsia="Times New Roman" w:hAnsi="Times New Roman" w:cs="Times New Roman"/>
          <w:sz w:val="24"/>
          <w:szCs w:val="24"/>
        </w:rPr>
        <w:t xml:space="preserve">and Anyasor and Ijituyi </w:t>
      </w:r>
      <w:del w:id="251" w:author="Author">
        <w:r w:rsidRPr="00C0780A" w:rsidDel="003D6131">
          <w:rPr>
            <w:rFonts w:ascii="Times New Roman" w:eastAsia="Times New Roman" w:hAnsi="Times New Roman" w:cs="Times New Roman"/>
            <w:sz w:val="24"/>
            <w:szCs w:val="24"/>
          </w:rPr>
          <w:delText>[</w:delText>
        </w:r>
      </w:del>
      <w:ins w:id="252" w:author="Author">
        <w:r w:rsidR="003D6131" w:rsidRPr="00C0780A">
          <w:rPr>
            <w:rFonts w:ascii="Times New Roman" w:eastAsia="Times New Roman" w:hAnsi="Times New Roman" w:cs="Times New Roman"/>
            <w:sz w:val="24"/>
            <w:szCs w:val="24"/>
          </w:rPr>
          <w:t>(2018)</w:t>
        </w:r>
      </w:ins>
      <w:del w:id="253" w:author="Author">
        <w:r w:rsidRPr="00C0780A" w:rsidDel="003D6131">
          <w:rPr>
            <w:rFonts w:ascii="Times New Roman" w:eastAsia="Times New Roman" w:hAnsi="Times New Roman" w:cs="Times New Roman"/>
            <w:sz w:val="24"/>
            <w:szCs w:val="24"/>
          </w:rPr>
          <w:delText>14, 15]</w:delText>
        </w:r>
      </w:del>
      <w:r w:rsidRPr="00C0780A">
        <w:rPr>
          <w:rFonts w:ascii="Times New Roman" w:eastAsia="Times New Roman" w:hAnsi="Times New Roman" w:cs="Times New Roman"/>
          <w:sz w:val="24"/>
          <w:szCs w:val="24"/>
        </w:rPr>
        <w:t>. Twenty-five male ICR mice were randomly divided into five groups</w:t>
      </w:r>
      <w:del w:id="254" w:author="Author">
        <w:r w:rsidRPr="00C0780A" w:rsidDel="005B2F8F">
          <w:rPr>
            <w:rFonts w:ascii="Times New Roman" w:eastAsia="Times New Roman" w:hAnsi="Times New Roman" w:cs="Times New Roman"/>
            <w:sz w:val="24"/>
            <w:szCs w:val="24"/>
          </w:rPr>
          <w:delText xml:space="preserve">. </w:delText>
        </w:r>
      </w:del>
      <w:ins w:id="255" w:author="Author">
        <w:r w:rsidR="005B2F8F" w:rsidRPr="00C0780A">
          <w:rPr>
            <w:rFonts w:ascii="Times New Roman" w:eastAsia="Times New Roman" w:hAnsi="Times New Roman" w:cs="Times New Roman"/>
            <w:sz w:val="24"/>
            <w:szCs w:val="24"/>
          </w:rPr>
          <w:t xml:space="preserve">: </w:t>
        </w:r>
      </w:ins>
      <w:r w:rsidRPr="00C0780A">
        <w:rPr>
          <w:rFonts w:ascii="Times New Roman" w:eastAsia="Times New Roman" w:hAnsi="Times New Roman" w:cs="Times New Roman"/>
          <w:sz w:val="24"/>
          <w:szCs w:val="24"/>
        </w:rPr>
        <w:t xml:space="preserve">Group 1 (control group) mice were </w:t>
      </w:r>
      <w:del w:id="256" w:author="Author">
        <w:r w:rsidRPr="00C0780A" w:rsidDel="00C01F7D">
          <w:rPr>
            <w:rFonts w:ascii="Times New Roman" w:eastAsia="Times New Roman" w:hAnsi="Times New Roman" w:cs="Times New Roman"/>
            <w:sz w:val="24"/>
            <w:szCs w:val="24"/>
          </w:rPr>
          <w:delText xml:space="preserve">fed </w:delText>
        </w:r>
      </w:del>
      <w:ins w:id="257" w:author="Author">
        <w:r w:rsidR="00C01F7D" w:rsidRPr="00C0780A">
          <w:rPr>
            <w:rFonts w:ascii="Times New Roman" w:eastAsia="Times New Roman" w:hAnsi="Times New Roman" w:cs="Times New Roman"/>
            <w:sz w:val="24"/>
            <w:szCs w:val="24"/>
          </w:rPr>
          <w:t xml:space="preserve">administered </w:t>
        </w:r>
      </w:ins>
      <w:r w:rsidRPr="00C0780A">
        <w:rPr>
          <w:rFonts w:ascii="Times New Roman" w:eastAsia="Times New Roman" w:hAnsi="Times New Roman" w:cs="Times New Roman"/>
          <w:sz w:val="24"/>
          <w:szCs w:val="24"/>
        </w:rPr>
        <w:t>distilled water</w:t>
      </w:r>
      <w:del w:id="258" w:author="Author">
        <w:r w:rsidRPr="00C0780A" w:rsidDel="005B2F8F">
          <w:rPr>
            <w:rFonts w:ascii="Times New Roman" w:eastAsia="Times New Roman" w:hAnsi="Times New Roman" w:cs="Times New Roman"/>
            <w:sz w:val="24"/>
            <w:szCs w:val="24"/>
          </w:rPr>
          <w:delText xml:space="preserve">. </w:delText>
        </w:r>
      </w:del>
      <w:ins w:id="259" w:author="Author">
        <w:r w:rsidR="005B2F8F" w:rsidRPr="00C0780A">
          <w:rPr>
            <w:rFonts w:ascii="Times New Roman" w:eastAsia="Times New Roman" w:hAnsi="Times New Roman" w:cs="Times New Roman"/>
            <w:sz w:val="24"/>
            <w:szCs w:val="24"/>
          </w:rPr>
          <w:t xml:space="preserve">; </w:t>
        </w:r>
      </w:ins>
      <w:r w:rsidRPr="00C0780A">
        <w:rPr>
          <w:rFonts w:ascii="Times New Roman" w:eastAsia="Times New Roman" w:hAnsi="Times New Roman" w:cs="Times New Roman"/>
          <w:sz w:val="24"/>
          <w:szCs w:val="24"/>
        </w:rPr>
        <w:t xml:space="preserve">Group 2 (positive control group) mice </w:t>
      </w:r>
      <w:ins w:id="260" w:author="Author">
        <w:r w:rsidR="00C01F7D" w:rsidRPr="00C0780A">
          <w:rPr>
            <w:rFonts w:ascii="Times New Roman" w:eastAsia="Times New Roman" w:hAnsi="Times New Roman" w:cs="Times New Roman"/>
            <w:sz w:val="24"/>
            <w:szCs w:val="24"/>
          </w:rPr>
          <w:t xml:space="preserve">were </w:t>
        </w:r>
      </w:ins>
      <w:del w:id="261" w:author="Author">
        <w:r w:rsidRPr="00C0780A" w:rsidDel="00C01F7D">
          <w:rPr>
            <w:rFonts w:ascii="Times New Roman" w:eastAsia="Times New Roman" w:hAnsi="Times New Roman" w:cs="Times New Roman"/>
            <w:sz w:val="24"/>
            <w:szCs w:val="24"/>
          </w:rPr>
          <w:delText xml:space="preserve">were </w:delText>
        </w:r>
      </w:del>
      <w:ins w:id="262" w:author="Author">
        <w:r w:rsidR="00C01F7D" w:rsidRPr="00C0780A">
          <w:rPr>
            <w:rFonts w:ascii="Times New Roman" w:eastAsia="Times New Roman" w:hAnsi="Times New Roman" w:cs="Times New Roman"/>
            <w:sz w:val="24"/>
            <w:szCs w:val="24"/>
          </w:rPr>
          <w:t>administered</w:t>
        </w:r>
      </w:ins>
      <w:del w:id="263" w:author="Author">
        <w:r w:rsidRPr="00C0780A" w:rsidDel="00C01F7D">
          <w:rPr>
            <w:rFonts w:ascii="Times New Roman" w:eastAsia="Times New Roman" w:hAnsi="Times New Roman" w:cs="Times New Roman"/>
            <w:sz w:val="24"/>
            <w:szCs w:val="24"/>
          </w:rPr>
          <w:delText>fed</w:delText>
        </w:r>
      </w:del>
      <w:r w:rsidRPr="00C0780A">
        <w:rPr>
          <w:rFonts w:ascii="Times New Roman" w:eastAsia="Times New Roman" w:hAnsi="Times New Roman" w:cs="Times New Roman"/>
          <w:sz w:val="24"/>
          <w:szCs w:val="24"/>
        </w:rPr>
        <w:t xml:space="preserve"> 10 mg/kg diclofenac sodium</w:t>
      </w:r>
      <w:del w:id="264" w:author="Author">
        <w:r w:rsidRPr="00C0780A" w:rsidDel="005B2F8F">
          <w:rPr>
            <w:rFonts w:ascii="Times New Roman" w:eastAsia="Times New Roman" w:hAnsi="Times New Roman" w:cs="Times New Roman"/>
            <w:sz w:val="24"/>
            <w:szCs w:val="24"/>
          </w:rPr>
          <w:delText xml:space="preserve">. </w:delText>
        </w:r>
      </w:del>
      <w:ins w:id="265" w:author="Author">
        <w:r w:rsidR="005B2F8F" w:rsidRPr="00C0780A">
          <w:rPr>
            <w:rFonts w:ascii="Times New Roman" w:eastAsia="Times New Roman" w:hAnsi="Times New Roman" w:cs="Times New Roman"/>
            <w:sz w:val="24"/>
            <w:szCs w:val="24"/>
          </w:rPr>
          <w:t xml:space="preserve">; </w:t>
        </w:r>
      </w:ins>
      <w:del w:id="266" w:author="Author">
        <w:r w:rsidRPr="00C0780A" w:rsidDel="005B2F8F">
          <w:rPr>
            <w:rFonts w:ascii="Times New Roman" w:eastAsia="Times New Roman" w:hAnsi="Times New Roman" w:cs="Times New Roman"/>
            <w:sz w:val="24"/>
            <w:szCs w:val="24"/>
          </w:rPr>
          <w:delText xml:space="preserve">The </w:delText>
        </w:r>
      </w:del>
      <w:ins w:id="267" w:author="Author">
        <w:r w:rsidR="005B2F8F" w:rsidRPr="00C0780A">
          <w:rPr>
            <w:rFonts w:ascii="Times New Roman" w:eastAsia="Times New Roman" w:hAnsi="Times New Roman" w:cs="Times New Roman"/>
            <w:sz w:val="24"/>
            <w:szCs w:val="24"/>
          </w:rPr>
          <w:t xml:space="preserve">and the </w:t>
        </w:r>
      </w:ins>
      <w:r w:rsidRPr="00C0780A">
        <w:rPr>
          <w:rFonts w:ascii="Times New Roman" w:eastAsia="Times New Roman" w:hAnsi="Times New Roman" w:cs="Times New Roman"/>
          <w:sz w:val="24"/>
          <w:szCs w:val="24"/>
        </w:rPr>
        <w:lastRenderedPageBreak/>
        <w:t xml:space="preserve">mice in groups 3–5 were </w:t>
      </w:r>
      <w:del w:id="268" w:author="Author">
        <w:r w:rsidRPr="00C0780A" w:rsidDel="00CC4AC7">
          <w:rPr>
            <w:rFonts w:ascii="Times New Roman" w:eastAsia="Times New Roman" w:hAnsi="Times New Roman" w:cs="Times New Roman"/>
            <w:sz w:val="24"/>
            <w:szCs w:val="24"/>
          </w:rPr>
          <w:delText>fed</w:delText>
        </w:r>
      </w:del>
      <w:ins w:id="269" w:author="Author">
        <w:r w:rsidR="00CC4AC7" w:rsidRPr="00C0780A">
          <w:rPr>
            <w:rFonts w:ascii="Times New Roman" w:eastAsia="Times New Roman" w:hAnsi="Times New Roman" w:cs="Times New Roman"/>
            <w:sz w:val="24"/>
            <w:szCs w:val="24"/>
          </w:rPr>
          <w:t>administered</w:t>
        </w:r>
      </w:ins>
      <w:r w:rsidRPr="00C0780A">
        <w:rPr>
          <w:rFonts w:ascii="Times New Roman" w:eastAsia="Times New Roman" w:hAnsi="Times New Roman" w:cs="Times New Roman"/>
          <w:sz w:val="24"/>
          <w:szCs w:val="24"/>
        </w:rPr>
        <w:t xml:space="preserve"> 125</w:t>
      </w:r>
      <w:del w:id="270" w:author="Author">
        <w:r w:rsidRPr="00C0780A" w:rsidDel="005B2F8F">
          <w:rPr>
            <w:rFonts w:ascii="Times New Roman" w:eastAsia="Times New Roman" w:hAnsi="Times New Roman" w:cs="Times New Roman"/>
            <w:sz w:val="24"/>
            <w:szCs w:val="24"/>
          </w:rPr>
          <w:delText xml:space="preserve"> mg/kg</w:delText>
        </w:r>
      </w:del>
      <w:r w:rsidRPr="00C0780A">
        <w:rPr>
          <w:rFonts w:ascii="Times New Roman" w:eastAsia="Times New Roman" w:hAnsi="Times New Roman" w:cs="Times New Roman"/>
          <w:sz w:val="24"/>
          <w:szCs w:val="24"/>
        </w:rPr>
        <w:t>, 250</w:t>
      </w:r>
      <w:del w:id="271" w:author="Author">
        <w:r w:rsidRPr="00C0780A" w:rsidDel="005B2F8F">
          <w:rPr>
            <w:rFonts w:ascii="Times New Roman" w:eastAsia="Times New Roman" w:hAnsi="Times New Roman" w:cs="Times New Roman"/>
            <w:sz w:val="24"/>
            <w:szCs w:val="24"/>
          </w:rPr>
          <w:delText> mg/kg</w:delText>
        </w:r>
      </w:del>
      <w:r w:rsidRPr="00C0780A">
        <w:rPr>
          <w:rFonts w:ascii="Times New Roman" w:eastAsia="Times New Roman" w:hAnsi="Times New Roman" w:cs="Times New Roman"/>
          <w:sz w:val="24"/>
          <w:szCs w:val="24"/>
        </w:rPr>
        <w:t xml:space="preserve">, </w:t>
      </w:r>
      <w:ins w:id="272" w:author="Author">
        <w:r w:rsidR="0039197E" w:rsidRPr="00C0780A">
          <w:rPr>
            <w:rFonts w:ascii="Times New Roman" w:eastAsia="Times New Roman" w:hAnsi="Times New Roman" w:cs="Times New Roman"/>
            <w:sz w:val="24"/>
            <w:szCs w:val="24"/>
          </w:rPr>
          <w:t>and</w:t>
        </w:r>
      </w:ins>
      <w:del w:id="273" w:author="Author">
        <w:r w:rsidRPr="00C0780A" w:rsidDel="0039197E">
          <w:rPr>
            <w:rFonts w:ascii="Times New Roman" w:eastAsia="Times New Roman" w:hAnsi="Times New Roman" w:cs="Times New Roman"/>
            <w:sz w:val="24"/>
            <w:szCs w:val="24"/>
          </w:rPr>
          <w:delText>or</w:delText>
        </w:r>
      </w:del>
      <w:r w:rsidRPr="00C0780A">
        <w:rPr>
          <w:rFonts w:ascii="Times New Roman" w:eastAsia="Times New Roman" w:hAnsi="Times New Roman" w:cs="Times New Roman"/>
          <w:sz w:val="24"/>
          <w:szCs w:val="24"/>
        </w:rPr>
        <w:t xml:space="preserve"> 500 mg/kg SA extract, respectively. All mice </w:t>
      </w:r>
      <w:del w:id="274" w:author="Author">
        <w:r w:rsidRPr="00C0780A" w:rsidDel="00DC4A28">
          <w:rPr>
            <w:rFonts w:ascii="Times New Roman" w:eastAsia="Times New Roman" w:hAnsi="Times New Roman" w:cs="Times New Roman"/>
            <w:sz w:val="24"/>
            <w:szCs w:val="24"/>
          </w:rPr>
          <w:delText xml:space="preserve">were </w:delText>
        </w:r>
        <w:r w:rsidRPr="00C0780A" w:rsidDel="00177DCE">
          <w:rPr>
            <w:rFonts w:ascii="Times New Roman" w:eastAsia="Times New Roman" w:hAnsi="Times New Roman" w:cs="Times New Roman"/>
            <w:sz w:val="24"/>
            <w:szCs w:val="24"/>
          </w:rPr>
          <w:delText>fed</w:delText>
        </w:r>
      </w:del>
      <w:ins w:id="275" w:author="Author">
        <w:r w:rsidR="00DC4A28" w:rsidRPr="00C0780A">
          <w:rPr>
            <w:rFonts w:ascii="Times New Roman" w:eastAsia="Times New Roman" w:hAnsi="Times New Roman" w:cs="Times New Roman"/>
            <w:sz w:val="24"/>
            <w:szCs w:val="24"/>
          </w:rPr>
          <w:t>received the respective treatment</w:t>
        </w:r>
      </w:ins>
      <w:r w:rsidRPr="00C0780A">
        <w:rPr>
          <w:rFonts w:ascii="Times New Roman" w:eastAsia="Times New Roman" w:hAnsi="Times New Roman" w:cs="Times New Roman"/>
          <w:sz w:val="24"/>
          <w:szCs w:val="24"/>
        </w:rPr>
        <w:t xml:space="preserve"> once daily for 7 days. </w:t>
      </w:r>
      <w:commentRangeStart w:id="276"/>
      <w:r w:rsidRPr="00C0780A">
        <w:rPr>
          <w:rFonts w:ascii="Times New Roman" w:eastAsia="Times New Roman" w:hAnsi="Times New Roman" w:cs="Times New Roman"/>
          <w:sz w:val="24"/>
          <w:szCs w:val="24"/>
        </w:rPr>
        <w:t xml:space="preserve">On day 8, inflammation was induced in the animals as ear edema </w:t>
      </w:r>
      <w:del w:id="277" w:author="Author">
        <w:r w:rsidRPr="00C0780A" w:rsidDel="005B2F8F">
          <w:rPr>
            <w:rFonts w:ascii="Times New Roman" w:eastAsia="Times New Roman" w:hAnsi="Times New Roman" w:cs="Times New Roman"/>
            <w:sz w:val="24"/>
            <w:szCs w:val="24"/>
          </w:rPr>
          <w:delText xml:space="preserve">by </w:delText>
        </w:r>
      </w:del>
      <w:ins w:id="278" w:author="Author">
        <w:r w:rsidR="005B2F8F" w:rsidRPr="00C0780A">
          <w:rPr>
            <w:rFonts w:ascii="Times New Roman" w:eastAsia="Times New Roman" w:hAnsi="Times New Roman" w:cs="Times New Roman"/>
            <w:sz w:val="24"/>
            <w:szCs w:val="24"/>
          </w:rPr>
          <w:t xml:space="preserve">using </w:t>
        </w:r>
      </w:ins>
      <w:r w:rsidRPr="00C0780A">
        <w:rPr>
          <w:rFonts w:ascii="Times New Roman" w:eastAsia="Times New Roman" w:hAnsi="Times New Roman" w:cs="Times New Roman"/>
          <w:sz w:val="24"/>
          <w:szCs w:val="24"/>
        </w:rPr>
        <w:t>topical xylene</w:t>
      </w:r>
      <w:del w:id="279" w:author="Author">
        <w:r w:rsidRPr="00C0780A" w:rsidDel="00A7601E">
          <w:rPr>
            <w:rFonts w:ascii="Times New Roman" w:eastAsia="Times New Roman" w:hAnsi="Times New Roman" w:cs="Times New Roman"/>
            <w:sz w:val="24"/>
            <w:szCs w:val="24"/>
          </w:rPr>
          <w:delText>, and</w:delText>
        </w:r>
      </w:del>
      <w:ins w:id="280" w:author="Author">
        <w:r w:rsidR="00A7601E" w:rsidRPr="00C0780A">
          <w:rPr>
            <w:rFonts w:ascii="Times New Roman" w:eastAsia="Times New Roman" w:hAnsi="Times New Roman" w:cs="Times New Roman"/>
            <w:sz w:val="24"/>
            <w:szCs w:val="24"/>
          </w:rPr>
          <w:t>;</w:t>
        </w:r>
      </w:ins>
      <w:r w:rsidRPr="00C0780A">
        <w:rPr>
          <w:rFonts w:ascii="Times New Roman" w:eastAsia="Times New Roman" w:hAnsi="Times New Roman" w:cs="Times New Roman"/>
          <w:sz w:val="24"/>
          <w:szCs w:val="24"/>
        </w:rPr>
        <w:t xml:space="preserve"> the mice were </w:t>
      </w:r>
      <w:ins w:id="281" w:author="Author">
        <w:r w:rsidR="00DC4A28" w:rsidRPr="00C0780A">
          <w:rPr>
            <w:rFonts w:ascii="Times New Roman" w:eastAsia="Times New Roman" w:hAnsi="Times New Roman" w:cs="Times New Roman"/>
            <w:sz w:val="24"/>
            <w:szCs w:val="24"/>
          </w:rPr>
          <w:t>administered</w:t>
        </w:r>
      </w:ins>
      <w:del w:id="282" w:author="Author">
        <w:r w:rsidRPr="00C0780A" w:rsidDel="00DC4A28">
          <w:rPr>
            <w:rFonts w:ascii="Times New Roman" w:eastAsia="Times New Roman" w:hAnsi="Times New Roman" w:cs="Times New Roman"/>
            <w:sz w:val="24"/>
            <w:szCs w:val="24"/>
          </w:rPr>
          <w:delText>fed</w:delText>
        </w:r>
      </w:del>
      <w:r w:rsidRPr="00C0780A">
        <w:rPr>
          <w:rFonts w:ascii="Times New Roman" w:eastAsia="Times New Roman" w:hAnsi="Times New Roman" w:cs="Times New Roman"/>
          <w:sz w:val="24"/>
          <w:szCs w:val="24"/>
        </w:rPr>
        <w:t xml:space="preserve"> distilled water, diclofenac sodium, or SA extract 15 min later, after which </w:t>
      </w:r>
      <w:ins w:id="283" w:author="Author">
        <w:r w:rsidR="00385E76" w:rsidRPr="00C0780A">
          <w:rPr>
            <w:rFonts w:ascii="Times New Roman" w:eastAsia="Times New Roman" w:hAnsi="Times New Roman" w:cs="Times New Roman"/>
            <w:sz w:val="24"/>
            <w:szCs w:val="24"/>
          </w:rPr>
          <w:t>they</w:t>
        </w:r>
      </w:ins>
      <w:del w:id="284" w:author="Author">
        <w:r w:rsidRPr="00C0780A" w:rsidDel="00385E76">
          <w:rPr>
            <w:rFonts w:ascii="Times New Roman" w:eastAsia="Times New Roman" w:hAnsi="Times New Roman" w:cs="Times New Roman"/>
            <w:sz w:val="24"/>
            <w:szCs w:val="24"/>
          </w:rPr>
          <w:delText>the mice</w:delText>
        </w:r>
      </w:del>
      <w:r w:rsidRPr="00C0780A">
        <w:rPr>
          <w:rFonts w:ascii="Times New Roman" w:eastAsia="Times New Roman" w:hAnsi="Times New Roman" w:cs="Times New Roman"/>
          <w:sz w:val="24"/>
          <w:szCs w:val="24"/>
        </w:rPr>
        <w:t xml:space="preserve"> were induced </w:t>
      </w:r>
      <w:del w:id="285" w:author="Author">
        <w:r w:rsidRPr="00C0780A" w:rsidDel="00D82B28">
          <w:rPr>
            <w:rFonts w:ascii="Times New Roman" w:eastAsia="Times New Roman" w:hAnsi="Times New Roman" w:cs="Times New Roman"/>
            <w:sz w:val="24"/>
            <w:szCs w:val="24"/>
          </w:rPr>
          <w:delText xml:space="preserve">by </w:delText>
        </w:r>
      </w:del>
      <w:ins w:id="286" w:author="Author">
        <w:r w:rsidR="00D82B28" w:rsidRPr="00C0780A">
          <w:rPr>
            <w:rFonts w:ascii="Times New Roman" w:eastAsia="Times New Roman" w:hAnsi="Times New Roman" w:cs="Times New Roman"/>
            <w:sz w:val="24"/>
            <w:szCs w:val="24"/>
          </w:rPr>
          <w:t xml:space="preserve">with </w:t>
        </w:r>
      </w:ins>
      <w:r w:rsidRPr="00C0780A">
        <w:rPr>
          <w:rFonts w:ascii="Times New Roman" w:eastAsia="Times New Roman" w:hAnsi="Times New Roman" w:cs="Times New Roman"/>
          <w:sz w:val="24"/>
          <w:szCs w:val="24"/>
        </w:rPr>
        <w:t xml:space="preserve">xylene. </w:t>
      </w:r>
      <w:commentRangeEnd w:id="276"/>
      <w:r w:rsidR="00D82B28" w:rsidRPr="00C0780A">
        <w:rPr>
          <w:rStyle w:val="CommentReference"/>
        </w:rPr>
        <w:commentReference w:id="276"/>
      </w:r>
      <w:r w:rsidRPr="00C0780A">
        <w:rPr>
          <w:rFonts w:ascii="Times New Roman" w:eastAsia="Times New Roman" w:hAnsi="Times New Roman" w:cs="Times New Roman"/>
          <w:sz w:val="24"/>
          <w:szCs w:val="24"/>
        </w:rPr>
        <w:t>The right ear thickness of the mice was measured with a digital thickness gauge</w:t>
      </w:r>
      <w:del w:id="287" w:author="Author">
        <w:r w:rsidRPr="00C0780A" w:rsidDel="0039197E">
          <w:rPr>
            <w:rFonts w:ascii="Times New Roman" w:eastAsia="Times New Roman" w:hAnsi="Times New Roman" w:cs="Times New Roman"/>
            <w:sz w:val="24"/>
            <w:szCs w:val="24"/>
          </w:rPr>
          <w:delText xml:space="preserve"> meter</w:delText>
        </w:r>
      </w:del>
      <w:r w:rsidRPr="00C0780A">
        <w:rPr>
          <w:rFonts w:ascii="Times New Roman" w:eastAsia="Times New Roman" w:hAnsi="Times New Roman" w:cs="Times New Roman"/>
          <w:sz w:val="24"/>
          <w:szCs w:val="24"/>
        </w:rPr>
        <w:t xml:space="preserve"> after 15, 30, 45, and 60 min</w:t>
      </w:r>
      <w:ins w:id="288" w:author="Author">
        <w:r w:rsidR="0039197E" w:rsidRPr="00C0780A">
          <w:rPr>
            <w:rFonts w:ascii="Times New Roman" w:eastAsia="Times New Roman" w:hAnsi="Times New Roman" w:cs="Times New Roman"/>
            <w:sz w:val="24"/>
            <w:szCs w:val="24"/>
          </w:rPr>
          <w:t xml:space="preserve"> </w:t>
        </w:r>
        <w:commentRangeStart w:id="289"/>
        <w:r w:rsidR="0039197E" w:rsidRPr="00C0780A">
          <w:rPr>
            <w:rFonts w:ascii="Times New Roman" w:eastAsia="Times New Roman" w:hAnsi="Times New Roman" w:cs="Times New Roman"/>
            <w:sz w:val="24"/>
            <w:szCs w:val="24"/>
          </w:rPr>
          <w:t>of the induction</w:t>
        </w:r>
        <w:commentRangeEnd w:id="289"/>
        <w:r w:rsidR="0039197E" w:rsidRPr="00C0780A">
          <w:rPr>
            <w:rStyle w:val="CommentReference"/>
          </w:rPr>
          <w:commentReference w:id="289"/>
        </w:r>
      </w:ins>
      <w:r w:rsidRPr="00C0780A">
        <w:rPr>
          <w:rFonts w:ascii="Times New Roman" w:eastAsia="Times New Roman" w:hAnsi="Times New Roman" w:cs="Times New Roman"/>
          <w:sz w:val="24"/>
          <w:szCs w:val="24"/>
        </w:rPr>
        <w:t>.</w:t>
      </w:r>
    </w:p>
    <w:p w14:paraId="713E1089" w14:textId="77777777" w:rsidR="00A3257D" w:rsidRPr="00C0780A" w:rsidRDefault="00A3257D" w:rsidP="00AD7CBC">
      <w:pPr>
        <w:spacing w:after="0" w:line="240" w:lineRule="auto"/>
        <w:outlineLvl w:val="4"/>
        <w:rPr>
          <w:rFonts w:ascii="Times New Roman" w:eastAsia="Times New Roman" w:hAnsi="Times New Roman" w:cs="Times New Roman"/>
          <w:b/>
          <w:bCs/>
          <w:sz w:val="24"/>
          <w:szCs w:val="24"/>
        </w:rPr>
      </w:pPr>
      <w:r w:rsidRPr="00C0780A">
        <w:rPr>
          <w:rFonts w:ascii="Times New Roman" w:eastAsia="Times New Roman" w:hAnsi="Times New Roman" w:cs="Times New Roman"/>
          <w:b/>
          <w:bCs/>
          <w:sz w:val="24"/>
          <w:szCs w:val="24"/>
        </w:rPr>
        <w:t>2.6. Statistical Analysis</w:t>
      </w:r>
    </w:p>
    <w:p w14:paraId="750D58DE" w14:textId="2A2E99FE" w:rsidR="00A3257D" w:rsidRPr="00C0780A" w:rsidRDefault="00A3257D" w:rsidP="00AD7CBC">
      <w:pPr>
        <w:spacing w:after="0" w:line="240" w:lineRule="auto"/>
        <w:rPr>
          <w:rFonts w:ascii="Times New Roman" w:eastAsia="Times New Roman" w:hAnsi="Times New Roman" w:cs="Times New Roman"/>
          <w:sz w:val="24"/>
          <w:szCs w:val="24"/>
        </w:rPr>
      </w:pPr>
      <w:r w:rsidRPr="00C0780A">
        <w:rPr>
          <w:rFonts w:ascii="Times New Roman" w:eastAsia="Times New Roman" w:hAnsi="Times New Roman" w:cs="Times New Roman"/>
          <w:sz w:val="24"/>
          <w:szCs w:val="24"/>
        </w:rPr>
        <w:t xml:space="preserve">Statistical analysis was performed using SigmaPlot (version 14.0). The data were </w:t>
      </w:r>
      <w:del w:id="291" w:author="Author">
        <w:r w:rsidRPr="00C0780A" w:rsidDel="00D82B28">
          <w:rPr>
            <w:rFonts w:ascii="Times New Roman" w:eastAsia="Times New Roman" w:hAnsi="Times New Roman" w:cs="Times New Roman"/>
            <w:sz w:val="24"/>
            <w:szCs w:val="24"/>
          </w:rPr>
          <w:delText>analysed</w:delText>
        </w:r>
      </w:del>
      <w:ins w:id="292" w:author="Author">
        <w:r w:rsidR="00D82B28" w:rsidRPr="00C0780A">
          <w:rPr>
            <w:rFonts w:ascii="Times New Roman" w:eastAsia="Times New Roman" w:hAnsi="Times New Roman" w:cs="Times New Roman"/>
            <w:sz w:val="24"/>
            <w:szCs w:val="24"/>
          </w:rPr>
          <w:t>analyzed</w:t>
        </w:r>
      </w:ins>
      <w:r w:rsidRPr="00C0780A">
        <w:rPr>
          <w:rFonts w:ascii="Times New Roman" w:eastAsia="Times New Roman" w:hAnsi="Times New Roman" w:cs="Times New Roman"/>
          <w:sz w:val="24"/>
          <w:szCs w:val="24"/>
        </w:rPr>
        <w:t xml:space="preserve"> </w:t>
      </w:r>
      <w:del w:id="293" w:author="Author">
        <w:r w:rsidRPr="00C0780A" w:rsidDel="00D82B28">
          <w:rPr>
            <w:rFonts w:ascii="Times New Roman" w:eastAsia="Times New Roman" w:hAnsi="Times New Roman" w:cs="Times New Roman"/>
            <w:sz w:val="24"/>
            <w:szCs w:val="24"/>
          </w:rPr>
          <w:delText xml:space="preserve">by </w:delText>
        </w:r>
      </w:del>
      <w:ins w:id="294" w:author="Author">
        <w:r w:rsidR="00D82B28" w:rsidRPr="00C0780A">
          <w:rPr>
            <w:rFonts w:ascii="Times New Roman" w:eastAsia="Times New Roman" w:hAnsi="Times New Roman" w:cs="Times New Roman"/>
            <w:sz w:val="24"/>
            <w:szCs w:val="24"/>
          </w:rPr>
          <w:t xml:space="preserve">using </w:t>
        </w:r>
      </w:ins>
      <w:r w:rsidRPr="00C0780A">
        <w:rPr>
          <w:rFonts w:ascii="Times New Roman" w:eastAsia="Times New Roman" w:hAnsi="Times New Roman" w:cs="Times New Roman"/>
          <w:sz w:val="24"/>
          <w:szCs w:val="24"/>
        </w:rPr>
        <w:t>one-way analysis of variance</w:t>
      </w:r>
      <w:del w:id="295" w:author="Author">
        <w:r w:rsidRPr="00C0780A" w:rsidDel="00A7601E">
          <w:rPr>
            <w:rFonts w:ascii="Times New Roman" w:eastAsia="Times New Roman" w:hAnsi="Times New Roman" w:cs="Times New Roman"/>
            <w:sz w:val="24"/>
            <w:szCs w:val="24"/>
          </w:rPr>
          <w:delText xml:space="preserve"> (ANOVA)</w:delText>
        </w:r>
      </w:del>
      <w:r w:rsidRPr="00C0780A">
        <w:rPr>
          <w:rFonts w:ascii="Times New Roman" w:eastAsia="Times New Roman" w:hAnsi="Times New Roman" w:cs="Times New Roman"/>
          <w:sz w:val="24"/>
          <w:szCs w:val="24"/>
        </w:rPr>
        <w:t xml:space="preserve"> followed by Tukey’s multiple comparisons test. The criterion for statistical significance </w:t>
      </w:r>
      <w:commentRangeStart w:id="296"/>
      <w:r w:rsidRPr="00C0780A">
        <w:rPr>
          <w:rFonts w:ascii="Times New Roman" w:eastAsia="Times New Roman" w:hAnsi="Times New Roman" w:cs="Times New Roman"/>
          <w:sz w:val="24"/>
          <w:szCs w:val="24"/>
        </w:rPr>
        <w:t>was set at</w:t>
      </w:r>
      <w:del w:id="297" w:author="Author">
        <w:r w:rsidRPr="00C0780A" w:rsidDel="00EE5D2E">
          <w:rPr>
            <w:rFonts w:ascii="Times New Roman" w:eastAsia="Times New Roman" w:hAnsi="Times New Roman" w:cs="Times New Roman"/>
            <w:sz w:val="24"/>
            <w:szCs w:val="24"/>
          </w:rPr>
          <w:delText> </w:delText>
        </w:r>
      </w:del>
      <w:r w:rsidRPr="00C0780A">
        <w:rPr>
          <w:rFonts w:ascii="Times New Roman" w:eastAsia="Times New Roman" w:hAnsi="Times New Roman" w:cs="Times New Roman"/>
          <w:sz w:val="24"/>
          <w:szCs w:val="24"/>
        </w:rPr>
        <w:t>.</w:t>
      </w:r>
      <w:commentRangeEnd w:id="296"/>
      <w:r w:rsidR="00D82B28" w:rsidRPr="00C0780A">
        <w:rPr>
          <w:rStyle w:val="CommentReference"/>
        </w:rPr>
        <w:commentReference w:id="296"/>
      </w:r>
    </w:p>
    <w:p w14:paraId="1C173BA8" w14:textId="77777777" w:rsidR="00A3257D" w:rsidRPr="00C0780A" w:rsidRDefault="00A3257D" w:rsidP="00AD7CBC">
      <w:pPr>
        <w:pBdr>
          <w:top w:val="single" w:sz="6" w:space="17" w:color="E3E3E3"/>
        </w:pBdr>
        <w:spacing w:after="0" w:line="240" w:lineRule="auto"/>
        <w:outlineLvl w:val="3"/>
        <w:rPr>
          <w:rFonts w:ascii="Times New Roman" w:eastAsia="Times New Roman" w:hAnsi="Times New Roman" w:cs="Times New Roman"/>
          <w:b/>
          <w:bCs/>
          <w:sz w:val="24"/>
          <w:szCs w:val="24"/>
        </w:rPr>
      </w:pPr>
      <w:commentRangeStart w:id="298"/>
      <w:r w:rsidRPr="00C0780A">
        <w:rPr>
          <w:rFonts w:ascii="Times New Roman" w:eastAsia="Times New Roman" w:hAnsi="Times New Roman" w:cs="Times New Roman"/>
          <w:b/>
          <w:bCs/>
          <w:sz w:val="24"/>
          <w:szCs w:val="24"/>
        </w:rPr>
        <w:t>3</w:t>
      </w:r>
      <w:commentRangeEnd w:id="298"/>
      <w:r w:rsidR="0032201F" w:rsidRPr="00C0780A">
        <w:rPr>
          <w:rStyle w:val="CommentReference"/>
        </w:rPr>
        <w:commentReference w:id="298"/>
      </w:r>
      <w:r w:rsidRPr="00C0780A">
        <w:rPr>
          <w:rFonts w:ascii="Times New Roman" w:eastAsia="Times New Roman" w:hAnsi="Times New Roman" w:cs="Times New Roman"/>
          <w:b/>
          <w:bCs/>
          <w:sz w:val="24"/>
          <w:szCs w:val="24"/>
        </w:rPr>
        <w:t>. Results and Discussion</w:t>
      </w:r>
    </w:p>
    <w:p w14:paraId="42584B03" w14:textId="77777777" w:rsidR="00A3257D" w:rsidRPr="00C0780A" w:rsidRDefault="00A3257D" w:rsidP="00AD7CBC">
      <w:pPr>
        <w:spacing w:after="0" w:line="240" w:lineRule="auto"/>
        <w:outlineLvl w:val="4"/>
        <w:rPr>
          <w:rFonts w:ascii="Times New Roman" w:eastAsia="Times New Roman" w:hAnsi="Times New Roman" w:cs="Times New Roman"/>
          <w:b/>
          <w:bCs/>
          <w:sz w:val="24"/>
          <w:szCs w:val="24"/>
        </w:rPr>
      </w:pPr>
      <w:r w:rsidRPr="00C0780A">
        <w:rPr>
          <w:rFonts w:ascii="Times New Roman" w:eastAsia="Times New Roman" w:hAnsi="Times New Roman" w:cs="Times New Roman"/>
          <w:b/>
          <w:bCs/>
          <w:sz w:val="24"/>
          <w:szCs w:val="24"/>
        </w:rPr>
        <w:t>3.1. Phytochemical Analysis</w:t>
      </w:r>
    </w:p>
    <w:p w14:paraId="504287A8" w14:textId="6A32FF6C" w:rsidR="00A3257D" w:rsidRPr="00C0780A" w:rsidDel="00A80453" w:rsidRDefault="00A7601E" w:rsidP="00AD7CBC">
      <w:pPr>
        <w:spacing w:after="0" w:line="240" w:lineRule="auto"/>
        <w:rPr>
          <w:del w:id="299" w:author="Author"/>
          <w:rFonts w:ascii="Times New Roman" w:eastAsia="Times New Roman" w:hAnsi="Times New Roman" w:cs="Times New Roman"/>
          <w:sz w:val="24"/>
          <w:szCs w:val="24"/>
        </w:rPr>
      </w:pPr>
      <w:bookmarkStart w:id="300" w:name="_Hlk63013906"/>
      <w:commentRangeStart w:id="301"/>
      <w:ins w:id="302" w:author="Author">
        <w:r w:rsidRPr="00C0780A">
          <w:rPr>
            <w:rFonts w:ascii="Times New Roman" w:eastAsia="Times New Roman" w:hAnsi="Times New Roman" w:cs="Times New Roman"/>
            <w:sz w:val="24"/>
            <w:szCs w:val="24"/>
          </w:rPr>
          <w:t xml:space="preserve">The </w:t>
        </w:r>
      </w:ins>
      <w:del w:id="303" w:author="Author">
        <w:r w:rsidR="00A3257D" w:rsidRPr="00C0780A" w:rsidDel="00A7601E">
          <w:rPr>
            <w:rFonts w:ascii="Times New Roman" w:eastAsia="Times New Roman" w:hAnsi="Times New Roman" w:cs="Times New Roman"/>
            <w:sz w:val="24"/>
            <w:szCs w:val="24"/>
          </w:rPr>
          <w:delText xml:space="preserve">Phytochemical </w:delText>
        </w:r>
      </w:del>
      <w:ins w:id="304" w:author="Author">
        <w:r w:rsidRPr="00C0780A">
          <w:rPr>
            <w:rFonts w:ascii="Times New Roman" w:eastAsia="Times New Roman" w:hAnsi="Times New Roman" w:cs="Times New Roman"/>
            <w:sz w:val="24"/>
            <w:szCs w:val="24"/>
          </w:rPr>
          <w:t xml:space="preserve">phytochemical </w:t>
        </w:r>
      </w:ins>
      <w:r w:rsidR="00A3257D" w:rsidRPr="00C0780A">
        <w:rPr>
          <w:rFonts w:ascii="Times New Roman" w:eastAsia="Times New Roman" w:hAnsi="Times New Roman" w:cs="Times New Roman"/>
          <w:sz w:val="24"/>
          <w:szCs w:val="24"/>
        </w:rPr>
        <w:t>screening of the SA extract</w:t>
      </w:r>
      <w:bookmarkEnd w:id="300"/>
      <w:r w:rsidR="00A3257D" w:rsidRPr="00C0780A">
        <w:rPr>
          <w:rFonts w:ascii="Times New Roman" w:eastAsia="Times New Roman" w:hAnsi="Times New Roman" w:cs="Times New Roman"/>
          <w:sz w:val="24"/>
          <w:szCs w:val="24"/>
        </w:rPr>
        <w:t xml:space="preserve"> afforded flavonoids, triterpenoids, cardiac glycosides, and saponins </w:t>
      </w:r>
      <w:commentRangeStart w:id="305"/>
      <w:r w:rsidR="00A3257D" w:rsidRPr="00C0780A">
        <w:rPr>
          <w:rFonts w:ascii="Times New Roman" w:eastAsia="Times New Roman" w:hAnsi="Times New Roman" w:cs="Times New Roman"/>
          <w:sz w:val="24"/>
          <w:szCs w:val="24"/>
        </w:rPr>
        <w:t>(Table </w:t>
      </w:r>
      <w:hyperlink r:id="rId10" w:tgtFrame="_blank" w:history="1">
        <w:r w:rsidR="00A3257D" w:rsidRPr="00C0780A">
          <w:rPr>
            <w:rFonts w:ascii="Times New Roman" w:eastAsia="Times New Roman" w:hAnsi="Times New Roman" w:cs="Times New Roman"/>
            <w:color w:val="4D8A17"/>
            <w:sz w:val="24"/>
            <w:szCs w:val="24"/>
            <w:u w:val="single"/>
          </w:rPr>
          <w:t>1</w:t>
        </w:r>
      </w:hyperlink>
      <w:r w:rsidR="00A3257D" w:rsidRPr="00C0780A">
        <w:rPr>
          <w:rFonts w:ascii="Times New Roman" w:eastAsia="Times New Roman" w:hAnsi="Times New Roman" w:cs="Times New Roman"/>
          <w:sz w:val="24"/>
          <w:szCs w:val="24"/>
        </w:rPr>
        <w:t>).</w:t>
      </w:r>
      <w:commentRangeEnd w:id="305"/>
      <w:r w:rsidR="0071078B" w:rsidRPr="00C0780A">
        <w:rPr>
          <w:rStyle w:val="CommentReference"/>
        </w:rPr>
        <w:commentReference w:id="305"/>
      </w:r>
      <w:commentRangeEnd w:id="301"/>
      <w:r w:rsidR="00B64D74">
        <w:rPr>
          <w:rStyle w:val="CommentReference"/>
        </w:rPr>
        <w:commentReference w:id="301"/>
      </w:r>
    </w:p>
    <w:p w14:paraId="25F80BB1" w14:textId="50F872DA" w:rsidR="00A3257D" w:rsidRPr="00C0780A" w:rsidRDefault="00A80453" w:rsidP="00AD7CBC">
      <w:pPr>
        <w:spacing w:after="0" w:line="240" w:lineRule="auto"/>
        <w:rPr>
          <w:rFonts w:ascii="Times New Roman" w:eastAsia="Times New Roman" w:hAnsi="Times New Roman" w:cs="Times New Roman"/>
          <w:sz w:val="24"/>
          <w:szCs w:val="24"/>
        </w:rPr>
      </w:pPr>
      <w:ins w:id="307" w:author="Author">
        <w:r w:rsidRPr="00C0780A">
          <w:rPr>
            <w:rFonts w:ascii="Times New Roman" w:eastAsia="Times New Roman" w:hAnsi="Times New Roman" w:cs="Times New Roman"/>
            <w:sz w:val="24"/>
            <w:szCs w:val="24"/>
          </w:rPr>
          <w:t xml:space="preserve"> </w:t>
        </w:r>
        <w:r w:rsidR="00A7601E" w:rsidRPr="00C0780A">
          <w:rPr>
            <w:rFonts w:ascii="Times New Roman" w:eastAsia="Times New Roman" w:hAnsi="Times New Roman" w:cs="Times New Roman"/>
            <w:sz w:val="24"/>
            <w:szCs w:val="24"/>
          </w:rPr>
          <w:t xml:space="preserve">The </w:t>
        </w:r>
      </w:ins>
      <w:del w:id="308" w:author="Author">
        <w:r w:rsidR="00A3257D" w:rsidRPr="00C0780A" w:rsidDel="00A7601E">
          <w:rPr>
            <w:rFonts w:ascii="Times New Roman" w:eastAsia="Times New Roman" w:hAnsi="Times New Roman" w:cs="Times New Roman"/>
            <w:sz w:val="24"/>
            <w:szCs w:val="24"/>
          </w:rPr>
          <w:delText xml:space="preserve">Phytochemicals </w:delText>
        </w:r>
      </w:del>
      <w:ins w:id="309" w:author="Author">
        <w:r w:rsidR="00A7601E" w:rsidRPr="00C0780A">
          <w:rPr>
            <w:rFonts w:ascii="Times New Roman" w:eastAsia="Times New Roman" w:hAnsi="Times New Roman" w:cs="Times New Roman"/>
            <w:sz w:val="24"/>
            <w:szCs w:val="24"/>
          </w:rPr>
          <w:t xml:space="preserve">phytochemicals </w:t>
        </w:r>
      </w:ins>
      <w:r w:rsidR="00A3257D" w:rsidRPr="00C0780A">
        <w:rPr>
          <w:rFonts w:ascii="Times New Roman" w:eastAsia="Times New Roman" w:hAnsi="Times New Roman" w:cs="Times New Roman"/>
          <w:sz w:val="24"/>
          <w:szCs w:val="24"/>
        </w:rPr>
        <w:t xml:space="preserve">in SA </w:t>
      </w:r>
      <w:ins w:id="310" w:author="Author">
        <w:r w:rsidR="005810CD" w:rsidRPr="00C0780A">
          <w:rPr>
            <w:rFonts w:ascii="Times New Roman" w:eastAsia="Times New Roman" w:hAnsi="Times New Roman" w:cs="Times New Roman"/>
            <w:sz w:val="24"/>
            <w:szCs w:val="24"/>
          </w:rPr>
          <w:t>include</w:t>
        </w:r>
      </w:ins>
      <w:del w:id="311" w:author="Author">
        <w:r w:rsidR="00A3257D" w:rsidRPr="00C0780A" w:rsidDel="005810CD">
          <w:rPr>
            <w:rFonts w:ascii="Times New Roman" w:eastAsia="Times New Roman" w:hAnsi="Times New Roman" w:cs="Times New Roman"/>
            <w:sz w:val="24"/>
            <w:szCs w:val="24"/>
          </w:rPr>
          <w:delText>comprise</w:delText>
        </w:r>
      </w:del>
      <w:r w:rsidR="00A3257D" w:rsidRPr="00C0780A">
        <w:rPr>
          <w:rFonts w:ascii="Times New Roman" w:eastAsia="Times New Roman" w:hAnsi="Times New Roman" w:cs="Times New Roman"/>
          <w:sz w:val="24"/>
          <w:szCs w:val="24"/>
        </w:rPr>
        <w:t xml:space="preserve"> cardiac glycosides </w:t>
      </w:r>
      <w:del w:id="312" w:author="Author">
        <w:r w:rsidR="00A3257D" w:rsidRPr="00C0780A" w:rsidDel="003D6131">
          <w:rPr>
            <w:rFonts w:ascii="Times New Roman" w:eastAsia="Times New Roman" w:hAnsi="Times New Roman" w:cs="Times New Roman"/>
            <w:sz w:val="24"/>
            <w:szCs w:val="24"/>
          </w:rPr>
          <w:delText>[</w:delText>
        </w:r>
      </w:del>
      <w:ins w:id="313" w:author="Author">
        <w:r w:rsidR="003D6131" w:rsidRPr="00C0780A">
          <w:rPr>
            <w:rFonts w:ascii="Times New Roman" w:eastAsia="Times New Roman" w:hAnsi="Times New Roman" w:cs="Times New Roman"/>
            <w:sz w:val="24"/>
            <w:szCs w:val="24"/>
          </w:rPr>
          <w:t>(Neekhra et al., 2017)</w:t>
        </w:r>
      </w:ins>
      <w:del w:id="314" w:author="Author">
        <w:r w:rsidR="00A3257D" w:rsidRPr="00C0780A" w:rsidDel="003D6131">
          <w:rPr>
            <w:rFonts w:ascii="Times New Roman" w:eastAsia="Times New Roman" w:hAnsi="Times New Roman" w:cs="Times New Roman"/>
            <w:sz w:val="24"/>
            <w:szCs w:val="24"/>
          </w:rPr>
          <w:delText>16]</w:delText>
        </w:r>
      </w:del>
      <w:r w:rsidR="00A3257D" w:rsidRPr="00C0780A">
        <w:rPr>
          <w:rFonts w:ascii="Times New Roman" w:eastAsia="Times New Roman" w:hAnsi="Times New Roman" w:cs="Times New Roman"/>
          <w:sz w:val="24"/>
          <w:szCs w:val="24"/>
        </w:rPr>
        <w:t xml:space="preserve">, flavonoids, triterpenoids, and saponins, which might be responsible for the distinct anti-inflammatory activities of the extract </w:t>
      </w:r>
      <w:del w:id="315" w:author="Author">
        <w:r w:rsidR="00A3257D" w:rsidRPr="00C0780A" w:rsidDel="003D6131">
          <w:rPr>
            <w:rFonts w:ascii="Times New Roman" w:eastAsia="Times New Roman" w:hAnsi="Times New Roman" w:cs="Times New Roman"/>
            <w:sz w:val="24"/>
            <w:szCs w:val="24"/>
          </w:rPr>
          <w:delText>[</w:delText>
        </w:r>
      </w:del>
      <w:ins w:id="316" w:author="Author">
        <w:r w:rsidR="003D6131" w:rsidRPr="00C0780A">
          <w:rPr>
            <w:rFonts w:ascii="Times New Roman" w:eastAsia="Times New Roman" w:hAnsi="Times New Roman" w:cs="Times New Roman"/>
            <w:sz w:val="24"/>
            <w:szCs w:val="24"/>
          </w:rPr>
          <w:t>(Ahmadiani et al., 2000)</w:t>
        </w:r>
      </w:ins>
      <w:del w:id="317" w:author="Author">
        <w:r w:rsidR="00A3257D" w:rsidRPr="00C0780A" w:rsidDel="003D6131">
          <w:rPr>
            <w:rFonts w:ascii="Times New Roman" w:eastAsia="Times New Roman" w:hAnsi="Times New Roman" w:cs="Times New Roman"/>
            <w:sz w:val="24"/>
            <w:szCs w:val="24"/>
          </w:rPr>
          <w:delText>17]</w:delText>
        </w:r>
      </w:del>
      <w:r w:rsidR="00A3257D" w:rsidRPr="00C0780A">
        <w:rPr>
          <w:rFonts w:ascii="Times New Roman" w:eastAsia="Times New Roman" w:hAnsi="Times New Roman" w:cs="Times New Roman"/>
          <w:sz w:val="24"/>
          <w:szCs w:val="24"/>
        </w:rPr>
        <w:t xml:space="preserve">. Flavonoids </w:t>
      </w:r>
      <w:ins w:id="318" w:author="Author">
        <w:r w:rsidR="00552958" w:rsidRPr="00C0780A">
          <w:rPr>
            <w:rFonts w:ascii="Times New Roman" w:eastAsia="Times New Roman" w:hAnsi="Times New Roman" w:cs="Times New Roman"/>
            <w:sz w:val="24"/>
            <w:szCs w:val="24"/>
          </w:rPr>
          <w:t>have</w:t>
        </w:r>
      </w:ins>
      <w:del w:id="319" w:author="Author">
        <w:r w:rsidR="00A3257D" w:rsidRPr="00C0780A" w:rsidDel="00552958">
          <w:rPr>
            <w:rFonts w:ascii="Times New Roman" w:eastAsia="Times New Roman" w:hAnsi="Times New Roman" w:cs="Times New Roman"/>
            <w:sz w:val="24"/>
            <w:szCs w:val="24"/>
          </w:rPr>
          <w:delText>are</w:delText>
        </w:r>
      </w:del>
      <w:r w:rsidR="00A3257D" w:rsidRPr="00C0780A">
        <w:rPr>
          <w:rFonts w:ascii="Times New Roman" w:eastAsia="Times New Roman" w:hAnsi="Times New Roman" w:cs="Times New Roman"/>
          <w:sz w:val="24"/>
          <w:szCs w:val="24"/>
        </w:rPr>
        <w:t xml:space="preserve"> </w:t>
      </w:r>
      <w:del w:id="320" w:author="Author">
        <w:r w:rsidR="00A3257D" w:rsidRPr="00C0780A" w:rsidDel="00DB4E11">
          <w:rPr>
            <w:rFonts w:ascii="Times New Roman" w:eastAsia="Times New Roman" w:hAnsi="Times New Roman" w:cs="Times New Roman"/>
            <w:sz w:val="24"/>
            <w:szCs w:val="24"/>
          </w:rPr>
          <w:delText xml:space="preserve">useful </w:delText>
        </w:r>
      </w:del>
      <w:ins w:id="321" w:author="Author">
        <w:r w:rsidR="00DB4E11" w:rsidRPr="00C0780A">
          <w:rPr>
            <w:rFonts w:ascii="Times New Roman" w:eastAsia="Times New Roman" w:hAnsi="Times New Roman" w:cs="Times New Roman"/>
            <w:sz w:val="24"/>
            <w:szCs w:val="24"/>
          </w:rPr>
          <w:t xml:space="preserve">therapeutic potential </w:t>
        </w:r>
      </w:ins>
      <w:r w:rsidR="00A3257D" w:rsidRPr="00C0780A">
        <w:rPr>
          <w:rFonts w:ascii="Times New Roman" w:eastAsia="Times New Roman" w:hAnsi="Times New Roman" w:cs="Times New Roman"/>
          <w:sz w:val="24"/>
          <w:szCs w:val="24"/>
        </w:rPr>
        <w:t xml:space="preserve">in acute inflammation </w:t>
      </w:r>
      <w:del w:id="322" w:author="Author">
        <w:r w:rsidR="00A3257D" w:rsidRPr="00C0780A" w:rsidDel="003D6131">
          <w:rPr>
            <w:rFonts w:ascii="Times New Roman" w:eastAsia="Times New Roman" w:hAnsi="Times New Roman" w:cs="Times New Roman"/>
            <w:sz w:val="24"/>
            <w:szCs w:val="24"/>
          </w:rPr>
          <w:delText>[</w:delText>
        </w:r>
      </w:del>
      <w:ins w:id="323" w:author="Author">
        <w:r w:rsidR="003D6131" w:rsidRPr="00C0780A">
          <w:rPr>
            <w:rFonts w:ascii="Times New Roman" w:eastAsia="Times New Roman" w:hAnsi="Times New Roman" w:cs="Times New Roman"/>
            <w:sz w:val="24"/>
            <w:szCs w:val="24"/>
          </w:rPr>
          <w:t>(Javan et al., 2000)</w:t>
        </w:r>
      </w:ins>
      <w:del w:id="324" w:author="Author">
        <w:r w:rsidR="00A3257D" w:rsidRPr="00C0780A" w:rsidDel="003D6131">
          <w:rPr>
            <w:rFonts w:ascii="Times New Roman" w:eastAsia="Times New Roman" w:hAnsi="Times New Roman" w:cs="Times New Roman"/>
            <w:sz w:val="24"/>
            <w:szCs w:val="24"/>
          </w:rPr>
          <w:delText>18]</w:delText>
        </w:r>
      </w:del>
      <w:r w:rsidR="00A3257D" w:rsidRPr="00C0780A">
        <w:rPr>
          <w:rFonts w:ascii="Times New Roman" w:eastAsia="Times New Roman" w:hAnsi="Times New Roman" w:cs="Times New Roman"/>
          <w:sz w:val="24"/>
          <w:szCs w:val="24"/>
        </w:rPr>
        <w:t xml:space="preserve"> and act by inhibiting arachidonic acid release, which </w:t>
      </w:r>
      <w:del w:id="325" w:author="Author">
        <w:r w:rsidR="00A3257D" w:rsidRPr="00C0780A" w:rsidDel="00072B55">
          <w:rPr>
            <w:rFonts w:ascii="Times New Roman" w:eastAsia="Times New Roman" w:hAnsi="Times New Roman" w:cs="Times New Roman"/>
            <w:sz w:val="24"/>
            <w:szCs w:val="24"/>
          </w:rPr>
          <w:delText xml:space="preserve">is </w:delText>
        </w:r>
      </w:del>
      <w:ins w:id="326" w:author="Author">
        <w:r w:rsidR="00072B55" w:rsidRPr="00C0780A">
          <w:rPr>
            <w:rFonts w:ascii="Times New Roman" w:eastAsia="Times New Roman" w:hAnsi="Times New Roman" w:cs="Times New Roman"/>
            <w:sz w:val="24"/>
            <w:szCs w:val="24"/>
          </w:rPr>
          <w:t xml:space="preserve">plays a </w:t>
        </w:r>
      </w:ins>
      <w:r w:rsidR="00A3257D" w:rsidRPr="00C0780A">
        <w:rPr>
          <w:rFonts w:ascii="Times New Roman" w:eastAsia="Times New Roman" w:hAnsi="Times New Roman" w:cs="Times New Roman"/>
          <w:sz w:val="24"/>
          <w:szCs w:val="24"/>
        </w:rPr>
        <w:t>central</w:t>
      </w:r>
      <w:ins w:id="327" w:author="Author">
        <w:r w:rsidR="00072B55" w:rsidRPr="00C0780A">
          <w:rPr>
            <w:rFonts w:ascii="Times New Roman" w:eastAsia="Times New Roman" w:hAnsi="Times New Roman" w:cs="Times New Roman"/>
            <w:sz w:val="24"/>
            <w:szCs w:val="24"/>
          </w:rPr>
          <w:t xml:space="preserve"> role</w:t>
        </w:r>
      </w:ins>
      <w:r w:rsidR="00A3257D" w:rsidRPr="00C0780A">
        <w:rPr>
          <w:rFonts w:ascii="Times New Roman" w:eastAsia="Times New Roman" w:hAnsi="Times New Roman" w:cs="Times New Roman"/>
          <w:sz w:val="24"/>
          <w:szCs w:val="24"/>
        </w:rPr>
        <w:t xml:space="preserve"> in prostaglandin synthesis </w:t>
      </w:r>
      <w:del w:id="328" w:author="Author">
        <w:r w:rsidR="00A3257D" w:rsidRPr="00C0780A" w:rsidDel="003D6131">
          <w:rPr>
            <w:rFonts w:ascii="Times New Roman" w:eastAsia="Times New Roman" w:hAnsi="Times New Roman" w:cs="Times New Roman"/>
            <w:sz w:val="24"/>
            <w:szCs w:val="24"/>
          </w:rPr>
          <w:delText>[</w:delText>
        </w:r>
      </w:del>
      <w:ins w:id="329" w:author="Author">
        <w:r w:rsidR="003D6131" w:rsidRPr="00C0780A">
          <w:rPr>
            <w:rFonts w:ascii="Times New Roman" w:eastAsia="Times New Roman" w:hAnsi="Times New Roman" w:cs="Times New Roman"/>
            <w:sz w:val="24"/>
            <w:szCs w:val="24"/>
          </w:rPr>
          <w:t>(Tordera et al., 1994;</w:t>
        </w:r>
      </w:ins>
      <w:del w:id="330" w:author="Author">
        <w:r w:rsidR="00A3257D" w:rsidRPr="00C0780A" w:rsidDel="003D6131">
          <w:rPr>
            <w:rFonts w:ascii="Times New Roman" w:eastAsia="Times New Roman" w:hAnsi="Times New Roman" w:cs="Times New Roman"/>
            <w:sz w:val="24"/>
            <w:szCs w:val="24"/>
          </w:rPr>
          <w:delText>19, 20]</w:delText>
        </w:r>
      </w:del>
      <w:ins w:id="331" w:author="Author">
        <w:r w:rsidR="003D6131" w:rsidRPr="00C0780A">
          <w:rPr>
            <w:rFonts w:ascii="Times New Roman" w:eastAsia="Times New Roman" w:hAnsi="Times New Roman" w:cs="Times New Roman"/>
            <w:sz w:val="24"/>
            <w:szCs w:val="24"/>
          </w:rPr>
          <w:t xml:space="preserve"> Owolabi et al., 2018)</w:t>
        </w:r>
      </w:ins>
      <w:r w:rsidR="00A3257D" w:rsidRPr="00C0780A">
        <w:rPr>
          <w:rFonts w:ascii="Times New Roman" w:eastAsia="Times New Roman" w:hAnsi="Times New Roman" w:cs="Times New Roman"/>
          <w:sz w:val="24"/>
          <w:szCs w:val="24"/>
        </w:rPr>
        <w:t xml:space="preserve">. Triterpenoids may exert their anti-inflammatory actions by decreasing iNOS expression </w:t>
      </w:r>
      <w:del w:id="332" w:author="Author">
        <w:r w:rsidR="00A3257D" w:rsidRPr="00C0780A" w:rsidDel="003D6131">
          <w:rPr>
            <w:rFonts w:ascii="Times New Roman" w:eastAsia="Times New Roman" w:hAnsi="Times New Roman" w:cs="Times New Roman"/>
            <w:sz w:val="24"/>
            <w:szCs w:val="24"/>
          </w:rPr>
          <w:delText>[</w:delText>
        </w:r>
      </w:del>
      <w:ins w:id="333" w:author="Author">
        <w:r w:rsidR="003D6131" w:rsidRPr="00C0780A">
          <w:rPr>
            <w:rFonts w:ascii="Times New Roman" w:eastAsia="Times New Roman" w:hAnsi="Times New Roman" w:cs="Times New Roman"/>
            <w:sz w:val="24"/>
            <w:szCs w:val="24"/>
          </w:rPr>
          <w:t>(Lucetti et al., 2010;</w:t>
        </w:r>
        <w:r w:rsidR="003D6131" w:rsidRPr="00C0780A">
          <w:t xml:space="preserve"> </w:t>
        </w:r>
        <w:r w:rsidR="003D6131" w:rsidRPr="00C0780A">
          <w:rPr>
            <w:rFonts w:ascii="Times New Roman" w:eastAsia="Times New Roman" w:hAnsi="Times New Roman" w:cs="Times New Roman"/>
            <w:sz w:val="24"/>
            <w:szCs w:val="24"/>
          </w:rPr>
          <w:t>Schmid</w:t>
        </w:r>
        <w:r w:rsidR="003D6131" w:rsidRPr="00C0780A" w:rsidDel="003D6131">
          <w:rPr>
            <w:rFonts w:ascii="Times New Roman" w:eastAsia="Times New Roman" w:hAnsi="Times New Roman" w:cs="Times New Roman"/>
            <w:sz w:val="24"/>
            <w:szCs w:val="24"/>
          </w:rPr>
          <w:t xml:space="preserve"> </w:t>
        </w:r>
        <w:r w:rsidR="003D6131" w:rsidRPr="00C0780A">
          <w:rPr>
            <w:rFonts w:ascii="Times New Roman" w:eastAsia="Times New Roman" w:hAnsi="Times New Roman" w:cs="Times New Roman"/>
            <w:sz w:val="24"/>
            <w:szCs w:val="24"/>
          </w:rPr>
          <w:t>et al., 2009)</w:t>
        </w:r>
      </w:ins>
      <w:del w:id="334" w:author="Author">
        <w:r w:rsidR="00A3257D" w:rsidRPr="00C0780A" w:rsidDel="003D6131">
          <w:rPr>
            <w:rFonts w:ascii="Times New Roman" w:eastAsia="Times New Roman" w:hAnsi="Times New Roman" w:cs="Times New Roman"/>
            <w:sz w:val="24"/>
            <w:szCs w:val="24"/>
          </w:rPr>
          <w:delText>21, 22]</w:delText>
        </w:r>
      </w:del>
      <w:r w:rsidR="00A3257D" w:rsidRPr="00C0780A">
        <w:rPr>
          <w:rFonts w:ascii="Times New Roman" w:eastAsia="Times New Roman" w:hAnsi="Times New Roman" w:cs="Times New Roman"/>
          <w:sz w:val="24"/>
          <w:szCs w:val="24"/>
        </w:rPr>
        <w:t>. A previous study reported that </w:t>
      </w:r>
      <w:del w:id="335" w:author="Author">
        <w:r w:rsidR="00A3257D" w:rsidRPr="00C0780A" w:rsidDel="00072B55">
          <w:rPr>
            <w:rFonts w:ascii="Times New Roman" w:eastAsia="Times New Roman" w:hAnsi="Times New Roman" w:cs="Times New Roman"/>
            <w:i/>
            <w:iCs/>
            <w:sz w:val="24"/>
            <w:szCs w:val="24"/>
          </w:rPr>
          <w:delText>Streblus asper</w:delText>
        </w:r>
        <w:r w:rsidR="00A3257D" w:rsidRPr="00C0780A" w:rsidDel="00072B55">
          <w:rPr>
            <w:rFonts w:ascii="Times New Roman" w:eastAsia="Times New Roman" w:hAnsi="Times New Roman" w:cs="Times New Roman"/>
            <w:sz w:val="24"/>
            <w:szCs w:val="24"/>
          </w:rPr>
          <w:delText> (</w:delText>
        </w:r>
      </w:del>
      <w:r w:rsidR="00A3257D" w:rsidRPr="00C0780A">
        <w:rPr>
          <w:rFonts w:ascii="Times New Roman" w:eastAsia="Times New Roman" w:hAnsi="Times New Roman" w:cs="Times New Roman"/>
          <w:sz w:val="24"/>
          <w:szCs w:val="24"/>
        </w:rPr>
        <w:t>SA</w:t>
      </w:r>
      <w:del w:id="336" w:author="Author">
        <w:r w:rsidR="00A3257D" w:rsidRPr="00C0780A" w:rsidDel="00072B55">
          <w:rPr>
            <w:rFonts w:ascii="Times New Roman" w:eastAsia="Times New Roman" w:hAnsi="Times New Roman" w:cs="Times New Roman"/>
            <w:sz w:val="24"/>
            <w:szCs w:val="24"/>
          </w:rPr>
          <w:delText>)</w:delText>
        </w:r>
      </w:del>
      <w:r w:rsidR="00A3257D" w:rsidRPr="00C0780A">
        <w:rPr>
          <w:rFonts w:ascii="Times New Roman" w:eastAsia="Times New Roman" w:hAnsi="Times New Roman" w:cs="Times New Roman"/>
          <w:sz w:val="24"/>
          <w:szCs w:val="24"/>
        </w:rPr>
        <w:t>, as a potential anti-inflammatory agent, significantly</w:t>
      </w:r>
      <w:ins w:id="337" w:author="Author">
        <w:r w:rsidR="00072B55" w:rsidRPr="00C0780A">
          <w:rPr>
            <w:rFonts w:ascii="Times New Roman" w:eastAsia="Times New Roman" w:hAnsi="Times New Roman" w:cs="Times New Roman"/>
            <w:sz w:val="24"/>
            <w:szCs w:val="24"/>
          </w:rPr>
          <w:t xml:space="preserve"> and</w:t>
        </w:r>
      </w:ins>
      <w:r w:rsidR="00A3257D" w:rsidRPr="00C0780A">
        <w:rPr>
          <w:rFonts w:ascii="Times New Roman" w:eastAsia="Times New Roman" w:hAnsi="Times New Roman" w:cs="Times New Roman"/>
          <w:sz w:val="24"/>
          <w:szCs w:val="24"/>
        </w:rPr>
        <w:t xml:space="preserve"> dose</w:t>
      </w:r>
      <w:ins w:id="338" w:author="Author">
        <w:r w:rsidR="00072B55" w:rsidRPr="00C0780A">
          <w:rPr>
            <w:rFonts w:ascii="Times New Roman" w:eastAsia="Times New Roman" w:hAnsi="Times New Roman" w:cs="Times New Roman"/>
            <w:sz w:val="24"/>
            <w:szCs w:val="24"/>
          </w:rPr>
          <w:t xml:space="preserve"> </w:t>
        </w:r>
      </w:ins>
      <w:del w:id="339" w:author="Author">
        <w:r w:rsidR="00A3257D" w:rsidRPr="00C0780A" w:rsidDel="00072B55">
          <w:rPr>
            <w:rFonts w:ascii="Times New Roman" w:eastAsia="Times New Roman" w:hAnsi="Times New Roman" w:cs="Times New Roman"/>
            <w:sz w:val="24"/>
            <w:szCs w:val="24"/>
          </w:rPr>
          <w:delText>-</w:delText>
        </w:r>
      </w:del>
      <w:r w:rsidR="00A3257D" w:rsidRPr="00C0780A">
        <w:rPr>
          <w:rFonts w:ascii="Times New Roman" w:eastAsia="Times New Roman" w:hAnsi="Times New Roman" w:cs="Times New Roman"/>
          <w:sz w:val="24"/>
          <w:szCs w:val="24"/>
        </w:rPr>
        <w:t xml:space="preserve">dependently inhibited paw edema and reduced the mRNA expression of </w:t>
      </w:r>
      <w:del w:id="340" w:author="Author">
        <w:r w:rsidR="00A3257D" w:rsidRPr="00C0780A" w:rsidDel="00072B55">
          <w:rPr>
            <w:rFonts w:ascii="Times New Roman" w:eastAsia="Times New Roman" w:hAnsi="Times New Roman" w:cs="Times New Roman"/>
            <w:sz w:val="24"/>
            <w:szCs w:val="24"/>
          </w:rPr>
          <w:delText>cyclooxygenase (</w:delText>
        </w:r>
      </w:del>
      <w:r w:rsidR="00A3257D" w:rsidRPr="00C0780A">
        <w:rPr>
          <w:rFonts w:ascii="Times New Roman" w:eastAsia="Times New Roman" w:hAnsi="Times New Roman" w:cs="Times New Roman"/>
          <w:sz w:val="24"/>
          <w:szCs w:val="24"/>
        </w:rPr>
        <w:t>COX</w:t>
      </w:r>
      <w:del w:id="341" w:author="Author">
        <w:r w:rsidR="00A3257D" w:rsidRPr="00C0780A" w:rsidDel="00072B55">
          <w:rPr>
            <w:rFonts w:ascii="Times New Roman" w:eastAsia="Times New Roman" w:hAnsi="Times New Roman" w:cs="Times New Roman"/>
            <w:sz w:val="24"/>
            <w:szCs w:val="24"/>
          </w:rPr>
          <w:delText>)</w:delText>
        </w:r>
      </w:del>
      <w:r w:rsidR="00A3257D" w:rsidRPr="00C0780A">
        <w:rPr>
          <w:rFonts w:ascii="Times New Roman" w:eastAsia="Times New Roman" w:hAnsi="Times New Roman" w:cs="Times New Roman"/>
          <w:sz w:val="24"/>
          <w:szCs w:val="24"/>
        </w:rPr>
        <w:t xml:space="preserve">-2 and </w:t>
      </w:r>
      <w:del w:id="342" w:author="Author">
        <w:r w:rsidR="00A3257D" w:rsidRPr="00C0780A" w:rsidDel="00072B55">
          <w:rPr>
            <w:rFonts w:ascii="Times New Roman" w:eastAsia="Times New Roman" w:hAnsi="Times New Roman" w:cs="Times New Roman"/>
            <w:sz w:val="24"/>
            <w:szCs w:val="24"/>
          </w:rPr>
          <w:delText>inducible nitric oxide synthase (</w:delText>
        </w:r>
      </w:del>
      <w:r w:rsidR="00A3257D" w:rsidRPr="00C0780A">
        <w:rPr>
          <w:rFonts w:ascii="Times New Roman" w:eastAsia="Times New Roman" w:hAnsi="Times New Roman" w:cs="Times New Roman"/>
          <w:sz w:val="24"/>
          <w:szCs w:val="24"/>
        </w:rPr>
        <w:t>iNOS</w:t>
      </w:r>
      <w:del w:id="343" w:author="Author">
        <w:r w:rsidR="00A3257D" w:rsidRPr="00C0780A" w:rsidDel="00072B55">
          <w:rPr>
            <w:rFonts w:ascii="Times New Roman" w:eastAsia="Times New Roman" w:hAnsi="Times New Roman" w:cs="Times New Roman"/>
            <w:sz w:val="24"/>
            <w:szCs w:val="24"/>
          </w:rPr>
          <w:delText>)</w:delText>
        </w:r>
      </w:del>
      <w:r w:rsidR="00A3257D" w:rsidRPr="00C0780A">
        <w:rPr>
          <w:rFonts w:ascii="Times New Roman" w:eastAsia="Times New Roman" w:hAnsi="Times New Roman" w:cs="Times New Roman"/>
          <w:sz w:val="24"/>
          <w:szCs w:val="24"/>
        </w:rPr>
        <w:t xml:space="preserve"> in RAW 264.7 cells </w:t>
      </w:r>
      <w:del w:id="344" w:author="Author">
        <w:r w:rsidR="00A3257D" w:rsidRPr="00C0780A" w:rsidDel="003D6131">
          <w:rPr>
            <w:rFonts w:ascii="Times New Roman" w:eastAsia="Times New Roman" w:hAnsi="Times New Roman" w:cs="Times New Roman"/>
            <w:sz w:val="24"/>
            <w:szCs w:val="24"/>
          </w:rPr>
          <w:delText>[</w:delText>
        </w:r>
      </w:del>
      <w:ins w:id="345" w:author="Author">
        <w:r w:rsidR="003D6131" w:rsidRPr="00C0780A">
          <w:rPr>
            <w:rFonts w:ascii="Times New Roman" w:eastAsia="Times New Roman" w:hAnsi="Times New Roman" w:cs="Times New Roman"/>
            <w:sz w:val="24"/>
            <w:szCs w:val="24"/>
          </w:rPr>
          <w:t>(Sripanidkulchai et al., 200</w:t>
        </w:r>
      </w:ins>
      <w:r w:rsidR="00A3257D" w:rsidRPr="00C0780A">
        <w:rPr>
          <w:rFonts w:ascii="Times New Roman" w:eastAsia="Times New Roman" w:hAnsi="Times New Roman" w:cs="Times New Roman"/>
          <w:sz w:val="24"/>
          <w:szCs w:val="24"/>
        </w:rPr>
        <w:t>9</w:t>
      </w:r>
      <w:del w:id="346" w:author="Author">
        <w:r w:rsidR="00A3257D" w:rsidRPr="00C0780A" w:rsidDel="003D6131">
          <w:rPr>
            <w:rFonts w:ascii="Times New Roman" w:eastAsia="Times New Roman" w:hAnsi="Times New Roman" w:cs="Times New Roman"/>
            <w:sz w:val="24"/>
            <w:szCs w:val="24"/>
          </w:rPr>
          <w:delText>].</w:delText>
        </w:r>
      </w:del>
      <w:ins w:id="347" w:author="Author">
        <w:r w:rsidR="003D6131" w:rsidRPr="00C0780A">
          <w:rPr>
            <w:rFonts w:ascii="Times New Roman" w:eastAsia="Times New Roman" w:hAnsi="Times New Roman" w:cs="Times New Roman"/>
            <w:sz w:val="24"/>
            <w:szCs w:val="24"/>
          </w:rPr>
          <w:t>).</w:t>
        </w:r>
      </w:ins>
    </w:p>
    <w:p w14:paraId="37E55A0C" w14:textId="4556042F" w:rsidR="00A3257D" w:rsidRPr="00C0780A" w:rsidRDefault="00A3257D" w:rsidP="00AD7CBC">
      <w:pPr>
        <w:spacing w:after="0" w:line="240" w:lineRule="auto"/>
        <w:outlineLvl w:val="4"/>
        <w:rPr>
          <w:rFonts w:ascii="Times New Roman" w:eastAsia="Times New Roman" w:hAnsi="Times New Roman" w:cs="Times New Roman"/>
          <w:b/>
          <w:bCs/>
          <w:sz w:val="24"/>
          <w:szCs w:val="24"/>
        </w:rPr>
      </w:pPr>
      <w:r w:rsidRPr="00C0780A">
        <w:rPr>
          <w:rFonts w:ascii="Times New Roman" w:eastAsia="Times New Roman" w:hAnsi="Times New Roman" w:cs="Times New Roman"/>
          <w:b/>
          <w:bCs/>
          <w:sz w:val="24"/>
          <w:szCs w:val="24"/>
        </w:rPr>
        <w:t>3.2. Effects of the SA Extract on Antilipoxygenase Activity</w:t>
      </w:r>
    </w:p>
    <w:p w14:paraId="74BC428B" w14:textId="79ACA6C6" w:rsidR="00A3257D" w:rsidRPr="00C0780A" w:rsidRDefault="00A3257D" w:rsidP="00AD7CBC">
      <w:pPr>
        <w:spacing w:after="0" w:line="240" w:lineRule="auto"/>
        <w:rPr>
          <w:rFonts w:ascii="Times New Roman" w:eastAsia="Times New Roman" w:hAnsi="Times New Roman" w:cs="Times New Roman"/>
          <w:sz w:val="24"/>
          <w:szCs w:val="24"/>
        </w:rPr>
      </w:pPr>
      <w:del w:id="348" w:author="Author">
        <w:r w:rsidRPr="00C0780A" w:rsidDel="00072B55">
          <w:rPr>
            <w:rFonts w:ascii="Times New Roman" w:eastAsia="Times New Roman" w:hAnsi="Times New Roman" w:cs="Times New Roman"/>
            <w:sz w:val="24"/>
            <w:szCs w:val="24"/>
          </w:rPr>
          <w:delText>The lipoxygenase assay results showed that t</w:delText>
        </w:r>
      </w:del>
      <w:ins w:id="349" w:author="Author">
        <w:r w:rsidR="00072B55" w:rsidRPr="00C0780A">
          <w:rPr>
            <w:rFonts w:ascii="Times New Roman" w:eastAsia="Times New Roman" w:hAnsi="Times New Roman" w:cs="Times New Roman"/>
            <w:sz w:val="24"/>
            <w:szCs w:val="24"/>
          </w:rPr>
          <w:t>T</w:t>
        </w:r>
      </w:ins>
      <w:r w:rsidRPr="00C0780A">
        <w:rPr>
          <w:rFonts w:ascii="Times New Roman" w:eastAsia="Times New Roman" w:hAnsi="Times New Roman" w:cs="Times New Roman"/>
          <w:sz w:val="24"/>
          <w:szCs w:val="24"/>
        </w:rPr>
        <w:t xml:space="preserve">he percentage inhibition of </w:t>
      </w:r>
      <w:del w:id="350" w:author="Author">
        <w:r w:rsidRPr="00C0780A" w:rsidDel="00072B55">
          <w:rPr>
            <w:rFonts w:ascii="Times New Roman" w:eastAsia="Times New Roman" w:hAnsi="Times New Roman" w:cs="Times New Roman"/>
            <w:sz w:val="24"/>
            <w:szCs w:val="24"/>
          </w:rPr>
          <w:delText xml:space="preserve">the </w:delText>
        </w:r>
      </w:del>
      <w:r w:rsidRPr="00C0780A">
        <w:rPr>
          <w:rFonts w:ascii="Times New Roman" w:eastAsia="Times New Roman" w:hAnsi="Times New Roman" w:cs="Times New Roman"/>
          <w:sz w:val="24"/>
          <w:szCs w:val="24"/>
        </w:rPr>
        <w:t xml:space="preserve">lipoxygenase activity by the SA extract </w:t>
      </w:r>
      <w:ins w:id="351" w:author="Author">
        <w:r w:rsidR="00072B55" w:rsidRPr="00C0780A">
          <w:rPr>
            <w:rFonts w:ascii="Times New Roman" w:eastAsia="Times New Roman" w:hAnsi="Times New Roman" w:cs="Times New Roman"/>
            <w:sz w:val="24"/>
            <w:szCs w:val="24"/>
          </w:rPr>
          <w:t xml:space="preserve">was </w:t>
        </w:r>
        <w:r w:rsidR="00A7601E" w:rsidRPr="00C0780A">
          <w:rPr>
            <w:rFonts w:ascii="Times New Roman" w:eastAsia="Times New Roman" w:hAnsi="Times New Roman" w:cs="Times New Roman"/>
            <w:sz w:val="24"/>
            <w:szCs w:val="24"/>
          </w:rPr>
          <w:t>determined</w:t>
        </w:r>
        <w:r w:rsidR="00FC2BBB" w:rsidRPr="00C0780A">
          <w:rPr>
            <w:rFonts w:ascii="Times New Roman" w:eastAsia="Times New Roman" w:hAnsi="Times New Roman" w:cs="Times New Roman"/>
            <w:sz w:val="24"/>
            <w:szCs w:val="24"/>
          </w:rPr>
          <w:t xml:space="preserve"> from</w:t>
        </w:r>
        <w:r w:rsidR="00072B55" w:rsidRPr="00C0780A">
          <w:rPr>
            <w:rFonts w:ascii="Times New Roman" w:eastAsia="Times New Roman" w:hAnsi="Times New Roman" w:cs="Times New Roman"/>
            <w:sz w:val="24"/>
            <w:szCs w:val="24"/>
          </w:rPr>
          <w:t xml:space="preserve"> the </w:t>
        </w:r>
        <w:r w:rsidR="00FC2BBB" w:rsidRPr="00C0780A">
          <w:rPr>
            <w:rFonts w:ascii="Times New Roman" w:eastAsia="Times New Roman" w:hAnsi="Times New Roman" w:cs="Times New Roman"/>
            <w:sz w:val="24"/>
            <w:szCs w:val="24"/>
          </w:rPr>
          <w:t xml:space="preserve">results of </w:t>
        </w:r>
        <w:r w:rsidR="00873EF0" w:rsidRPr="00C0780A">
          <w:rPr>
            <w:rFonts w:ascii="Times New Roman" w:eastAsia="Times New Roman" w:hAnsi="Times New Roman" w:cs="Times New Roman"/>
            <w:sz w:val="24"/>
            <w:szCs w:val="24"/>
          </w:rPr>
          <w:t xml:space="preserve">the </w:t>
        </w:r>
        <w:r w:rsidR="00072B55" w:rsidRPr="00C0780A">
          <w:rPr>
            <w:rFonts w:ascii="Times New Roman" w:eastAsia="Times New Roman" w:hAnsi="Times New Roman" w:cs="Times New Roman"/>
            <w:sz w:val="24"/>
            <w:szCs w:val="24"/>
          </w:rPr>
          <w:t xml:space="preserve">lipoxygenase assay </w:t>
        </w:r>
      </w:ins>
      <w:del w:id="352" w:author="Author">
        <w:r w:rsidRPr="00C0780A" w:rsidDel="00F52C37">
          <w:rPr>
            <w:rFonts w:ascii="Times New Roman" w:eastAsia="Times New Roman" w:hAnsi="Times New Roman" w:cs="Times New Roman"/>
            <w:sz w:val="24"/>
            <w:szCs w:val="24"/>
          </w:rPr>
          <w:delText>is shown in</w:delText>
        </w:r>
      </w:del>
      <w:ins w:id="353" w:author="Author">
        <w:r w:rsidR="00F52C37" w:rsidRPr="00C0780A">
          <w:rPr>
            <w:rFonts w:ascii="Times New Roman" w:eastAsia="Times New Roman" w:hAnsi="Times New Roman" w:cs="Times New Roman"/>
            <w:sz w:val="24"/>
            <w:szCs w:val="24"/>
          </w:rPr>
          <w:t>(</w:t>
        </w:r>
      </w:ins>
      <w:del w:id="354" w:author="Author">
        <w:r w:rsidRPr="00C0780A" w:rsidDel="00F52C37">
          <w:rPr>
            <w:rFonts w:ascii="Times New Roman" w:eastAsia="Times New Roman" w:hAnsi="Times New Roman" w:cs="Times New Roman"/>
            <w:sz w:val="24"/>
            <w:szCs w:val="24"/>
          </w:rPr>
          <w:delText xml:space="preserve"> </w:delText>
        </w:r>
      </w:del>
      <w:r w:rsidRPr="00C0780A">
        <w:rPr>
          <w:rFonts w:ascii="Times New Roman" w:eastAsia="Times New Roman" w:hAnsi="Times New Roman" w:cs="Times New Roman"/>
          <w:sz w:val="24"/>
          <w:szCs w:val="24"/>
        </w:rPr>
        <w:t>Table </w:t>
      </w:r>
      <w:hyperlink r:id="rId11" w:tgtFrame="_blank" w:history="1">
        <w:r w:rsidRPr="00C0780A">
          <w:rPr>
            <w:rFonts w:ascii="Times New Roman" w:eastAsia="Times New Roman" w:hAnsi="Times New Roman" w:cs="Times New Roman"/>
            <w:color w:val="4D8A17"/>
            <w:sz w:val="24"/>
            <w:szCs w:val="24"/>
            <w:u w:val="single"/>
          </w:rPr>
          <w:t>2</w:t>
        </w:r>
      </w:hyperlink>
      <w:ins w:id="355" w:author="Author">
        <w:r w:rsidR="00F52C37" w:rsidRPr="00C0780A">
          <w:rPr>
            <w:rFonts w:ascii="Times New Roman" w:eastAsia="Times New Roman" w:hAnsi="Times New Roman" w:cs="Times New Roman"/>
            <w:color w:val="4D8A17"/>
            <w:sz w:val="24"/>
            <w:szCs w:val="24"/>
            <w:u w:val="single"/>
          </w:rPr>
          <w:t>)</w:t>
        </w:r>
      </w:ins>
      <w:r w:rsidRPr="00C0780A">
        <w:rPr>
          <w:rFonts w:ascii="Times New Roman" w:eastAsia="Times New Roman" w:hAnsi="Times New Roman" w:cs="Times New Roman"/>
          <w:sz w:val="24"/>
          <w:szCs w:val="24"/>
        </w:rPr>
        <w:t xml:space="preserve">. The </w:t>
      </w:r>
      <w:ins w:id="356" w:author="Author" w:date="2021-01-31T18:13:00Z">
        <w:r w:rsidR="00AD6F4F" w:rsidRPr="00AD6F4F">
          <w:rPr>
            <w:rFonts w:ascii="Times New Roman" w:eastAsia="Times New Roman" w:hAnsi="Times New Roman" w:cs="Times New Roman"/>
            <w:sz w:val="24"/>
            <w:szCs w:val="24"/>
          </w:rPr>
          <w:t>half maximal inhibitory concentration</w:t>
        </w:r>
        <w:r w:rsidR="00AD6F4F" w:rsidRPr="00C0780A">
          <w:rPr>
            <w:rFonts w:ascii="Times New Roman" w:eastAsia="Times New Roman" w:hAnsi="Times New Roman" w:cs="Times New Roman"/>
            <w:sz w:val="24"/>
            <w:szCs w:val="24"/>
          </w:rPr>
          <w:t>s</w:t>
        </w:r>
      </w:ins>
      <w:del w:id="357" w:author="Author" w:date="2021-01-31T18:13:00Z">
        <w:r w:rsidRPr="00C0780A" w:rsidDel="00AD6F4F">
          <w:rPr>
            <w:rFonts w:ascii="Times New Roman" w:eastAsia="Times New Roman" w:hAnsi="Times New Roman" w:cs="Times New Roman"/>
            <w:sz w:val="24"/>
            <w:szCs w:val="24"/>
          </w:rPr>
          <w:delText>IC50</w:delText>
        </w:r>
      </w:del>
      <w:r w:rsidRPr="00C0780A">
        <w:rPr>
          <w:rFonts w:ascii="Times New Roman" w:eastAsia="Times New Roman" w:hAnsi="Times New Roman" w:cs="Times New Roman"/>
          <w:sz w:val="24"/>
          <w:szCs w:val="24"/>
        </w:rPr>
        <w:t xml:space="preserve"> </w:t>
      </w:r>
      <w:del w:id="358" w:author="Author" w:date="2021-01-31T18:13:00Z">
        <w:r w:rsidRPr="00C0780A" w:rsidDel="00AD6F4F">
          <w:rPr>
            <w:rFonts w:ascii="Times New Roman" w:eastAsia="Times New Roman" w:hAnsi="Times New Roman" w:cs="Times New Roman"/>
            <w:sz w:val="24"/>
            <w:szCs w:val="24"/>
          </w:rPr>
          <w:delText xml:space="preserve">values </w:delText>
        </w:r>
      </w:del>
      <w:r w:rsidRPr="00C0780A">
        <w:rPr>
          <w:rFonts w:ascii="Times New Roman" w:eastAsia="Times New Roman" w:hAnsi="Times New Roman" w:cs="Times New Roman"/>
          <w:sz w:val="24"/>
          <w:szCs w:val="24"/>
        </w:rPr>
        <w:t>of diclofenac sodium (as a standard) and the SA extract were 0.0015 and 37.96 </w:t>
      </w:r>
      <w:r w:rsidRPr="00C0780A">
        <w:rPr>
          <w:rFonts w:ascii="Times New Roman" w:eastAsia="Times New Roman" w:hAnsi="Times New Roman" w:cs="Times New Roman"/>
          <w:iCs/>
          <w:sz w:val="24"/>
          <w:szCs w:val="24"/>
        </w:rPr>
        <w:t>μ</w:t>
      </w:r>
      <w:r w:rsidRPr="00C0780A">
        <w:rPr>
          <w:rFonts w:ascii="Times New Roman" w:eastAsia="Times New Roman" w:hAnsi="Times New Roman" w:cs="Times New Roman"/>
          <w:sz w:val="24"/>
          <w:szCs w:val="24"/>
        </w:rPr>
        <w:t>g/mL, respectively.</w:t>
      </w:r>
    </w:p>
    <w:p w14:paraId="1FA821F2" w14:textId="5558D630" w:rsidR="00A3257D" w:rsidRPr="00C0780A" w:rsidRDefault="00A3257D" w:rsidP="00AD7CBC">
      <w:pPr>
        <w:spacing w:after="0" w:line="240" w:lineRule="auto"/>
        <w:rPr>
          <w:rFonts w:ascii="Times New Roman" w:eastAsia="Times New Roman" w:hAnsi="Times New Roman" w:cs="Times New Roman"/>
          <w:sz w:val="24"/>
          <w:szCs w:val="24"/>
        </w:rPr>
      </w:pPr>
      <w:r w:rsidRPr="00C0780A">
        <w:rPr>
          <w:rFonts w:ascii="Times New Roman" w:eastAsia="Times New Roman" w:hAnsi="Times New Roman" w:cs="Times New Roman"/>
          <w:sz w:val="24"/>
          <w:szCs w:val="24"/>
        </w:rPr>
        <w:t xml:space="preserve">Lipoxygenase is the enzyme involved in the arachidonic acid pathway that produces leukotrienes </w:t>
      </w:r>
      <w:del w:id="359" w:author="Author">
        <w:r w:rsidRPr="00C0780A" w:rsidDel="003D6131">
          <w:rPr>
            <w:rFonts w:ascii="Times New Roman" w:eastAsia="Times New Roman" w:hAnsi="Times New Roman" w:cs="Times New Roman"/>
            <w:sz w:val="24"/>
            <w:szCs w:val="24"/>
          </w:rPr>
          <w:delText>[</w:delText>
        </w:r>
      </w:del>
      <w:ins w:id="360" w:author="Author">
        <w:r w:rsidR="003D6131" w:rsidRPr="00C0780A">
          <w:rPr>
            <w:rFonts w:ascii="Times New Roman" w:eastAsia="Times New Roman" w:hAnsi="Times New Roman" w:cs="Times New Roman"/>
            <w:sz w:val="24"/>
            <w:szCs w:val="24"/>
          </w:rPr>
          <w:t>(Prinz et al., 2002)</w:t>
        </w:r>
      </w:ins>
      <w:del w:id="361" w:author="Author">
        <w:r w:rsidRPr="00C0780A" w:rsidDel="003D6131">
          <w:rPr>
            <w:rFonts w:ascii="Times New Roman" w:eastAsia="Times New Roman" w:hAnsi="Times New Roman" w:cs="Times New Roman"/>
            <w:sz w:val="24"/>
            <w:szCs w:val="24"/>
          </w:rPr>
          <w:delText>23]</w:delText>
        </w:r>
      </w:del>
      <w:r w:rsidRPr="00C0780A">
        <w:rPr>
          <w:rFonts w:ascii="Times New Roman" w:eastAsia="Times New Roman" w:hAnsi="Times New Roman" w:cs="Times New Roman"/>
          <w:sz w:val="24"/>
          <w:szCs w:val="24"/>
        </w:rPr>
        <w:t xml:space="preserve">. </w:t>
      </w:r>
      <w:del w:id="362" w:author="Author">
        <w:r w:rsidRPr="00C0780A" w:rsidDel="00EB4657">
          <w:rPr>
            <w:rFonts w:ascii="Times New Roman" w:eastAsia="Times New Roman" w:hAnsi="Times New Roman" w:cs="Times New Roman"/>
            <w:sz w:val="24"/>
            <w:szCs w:val="24"/>
          </w:rPr>
          <w:delText xml:space="preserve">This </w:delText>
        </w:r>
      </w:del>
      <w:ins w:id="363" w:author="Author">
        <w:r w:rsidR="00EB4657" w:rsidRPr="00C0780A">
          <w:rPr>
            <w:rFonts w:ascii="Times New Roman" w:eastAsia="Times New Roman" w:hAnsi="Times New Roman" w:cs="Times New Roman"/>
            <w:sz w:val="24"/>
            <w:szCs w:val="24"/>
          </w:rPr>
          <w:t xml:space="preserve">The present </w:t>
        </w:r>
      </w:ins>
      <w:r w:rsidRPr="00C0780A">
        <w:rPr>
          <w:rFonts w:ascii="Times New Roman" w:eastAsia="Times New Roman" w:hAnsi="Times New Roman" w:cs="Times New Roman"/>
          <w:sz w:val="24"/>
          <w:szCs w:val="24"/>
        </w:rPr>
        <w:t>study was performed to investigate the antilipoxygenase activity of a</w:t>
      </w:r>
      <w:ins w:id="364" w:author="Author">
        <w:r w:rsidR="00873EF0" w:rsidRPr="00C0780A">
          <w:rPr>
            <w:rFonts w:ascii="Times New Roman" w:eastAsia="Times New Roman" w:hAnsi="Times New Roman" w:cs="Times New Roman"/>
            <w:sz w:val="24"/>
            <w:szCs w:val="24"/>
          </w:rPr>
          <w:t>n</w:t>
        </w:r>
      </w:ins>
      <w:r w:rsidRPr="00C0780A">
        <w:rPr>
          <w:rFonts w:ascii="Times New Roman" w:eastAsia="Times New Roman" w:hAnsi="Times New Roman" w:cs="Times New Roman"/>
          <w:sz w:val="24"/>
          <w:szCs w:val="24"/>
        </w:rPr>
        <w:t xml:space="preserve"> SA leaf extract </w:t>
      </w:r>
      <w:r w:rsidRPr="00C0780A">
        <w:rPr>
          <w:rFonts w:ascii="Times New Roman" w:eastAsia="Times New Roman" w:hAnsi="Times New Roman" w:cs="Times New Roman"/>
          <w:i/>
          <w:sz w:val="24"/>
          <w:szCs w:val="24"/>
        </w:rPr>
        <w:t>in vitro</w:t>
      </w:r>
      <w:r w:rsidRPr="00C0780A">
        <w:rPr>
          <w:rFonts w:ascii="Times New Roman" w:eastAsia="Times New Roman" w:hAnsi="Times New Roman" w:cs="Times New Roman"/>
          <w:sz w:val="24"/>
          <w:szCs w:val="24"/>
        </w:rPr>
        <w:t xml:space="preserve">. The results showed that the SA extract has </w:t>
      </w:r>
      <w:del w:id="365" w:author="Author">
        <w:r w:rsidRPr="00C0780A" w:rsidDel="00F52C37">
          <w:rPr>
            <w:rFonts w:ascii="Times New Roman" w:eastAsia="Times New Roman" w:hAnsi="Times New Roman" w:cs="Times New Roman"/>
            <w:sz w:val="24"/>
            <w:szCs w:val="24"/>
          </w:rPr>
          <w:delText xml:space="preserve">less </w:delText>
        </w:r>
      </w:del>
      <w:ins w:id="366" w:author="Author">
        <w:r w:rsidR="00F52C37" w:rsidRPr="00C0780A">
          <w:rPr>
            <w:rFonts w:ascii="Times New Roman" w:eastAsia="Times New Roman" w:hAnsi="Times New Roman" w:cs="Times New Roman"/>
            <w:sz w:val="24"/>
            <w:szCs w:val="24"/>
          </w:rPr>
          <w:t xml:space="preserve">lower </w:t>
        </w:r>
      </w:ins>
      <w:r w:rsidRPr="00C0780A">
        <w:rPr>
          <w:rFonts w:ascii="Times New Roman" w:eastAsia="Times New Roman" w:hAnsi="Times New Roman" w:cs="Times New Roman"/>
          <w:sz w:val="24"/>
          <w:szCs w:val="24"/>
        </w:rPr>
        <w:t xml:space="preserve">antilipoxygenase activity than diclofenac sodium. It is possible that SA </w:t>
      </w:r>
      <w:del w:id="367" w:author="Author">
        <w:r w:rsidRPr="00C0780A" w:rsidDel="00F52C37">
          <w:rPr>
            <w:rFonts w:ascii="Times New Roman" w:eastAsia="Times New Roman" w:hAnsi="Times New Roman" w:cs="Times New Roman"/>
            <w:sz w:val="24"/>
            <w:szCs w:val="24"/>
          </w:rPr>
          <w:delText xml:space="preserve">has </w:delText>
        </w:r>
      </w:del>
      <w:ins w:id="368" w:author="Author">
        <w:r w:rsidR="00F52C37" w:rsidRPr="00C0780A">
          <w:rPr>
            <w:rFonts w:ascii="Times New Roman" w:eastAsia="Times New Roman" w:hAnsi="Times New Roman" w:cs="Times New Roman"/>
            <w:sz w:val="24"/>
            <w:szCs w:val="24"/>
          </w:rPr>
          <w:t xml:space="preserve">exerts </w:t>
        </w:r>
      </w:ins>
      <w:r w:rsidRPr="00C0780A">
        <w:rPr>
          <w:rFonts w:ascii="Times New Roman" w:eastAsia="Times New Roman" w:hAnsi="Times New Roman" w:cs="Times New Roman"/>
          <w:sz w:val="24"/>
          <w:szCs w:val="24"/>
        </w:rPr>
        <w:t xml:space="preserve">anti-inflammatory activity via inhibition of </w:t>
      </w:r>
      <w:commentRangeStart w:id="369"/>
      <w:del w:id="370" w:author="Author">
        <w:r w:rsidRPr="00C0780A" w:rsidDel="00F52C37">
          <w:rPr>
            <w:rFonts w:ascii="Times New Roman" w:eastAsia="Times New Roman" w:hAnsi="Times New Roman" w:cs="Times New Roman"/>
            <w:sz w:val="24"/>
            <w:szCs w:val="24"/>
          </w:rPr>
          <w:delText xml:space="preserve">cyclooxygenase </w:delText>
        </w:r>
      </w:del>
      <w:ins w:id="371" w:author="Author">
        <w:r w:rsidR="00F52C37" w:rsidRPr="00C0780A">
          <w:rPr>
            <w:rFonts w:ascii="Times New Roman" w:eastAsia="Times New Roman" w:hAnsi="Times New Roman" w:cs="Times New Roman"/>
            <w:sz w:val="24"/>
            <w:szCs w:val="24"/>
          </w:rPr>
          <w:t>COX</w:t>
        </w:r>
      </w:ins>
      <w:commentRangeEnd w:id="369"/>
      <w:ins w:id="372" w:author="Author" w:date="2021-01-31T18:45:00Z">
        <w:r w:rsidR="0068179A">
          <w:rPr>
            <w:rStyle w:val="CommentReference"/>
          </w:rPr>
          <w:commentReference w:id="369"/>
        </w:r>
      </w:ins>
      <w:ins w:id="373" w:author="Author">
        <w:r w:rsidR="00F52C37" w:rsidRPr="00C0780A">
          <w:rPr>
            <w:rFonts w:ascii="Times New Roman" w:eastAsia="Times New Roman" w:hAnsi="Times New Roman" w:cs="Times New Roman"/>
            <w:sz w:val="24"/>
            <w:szCs w:val="24"/>
          </w:rPr>
          <w:t xml:space="preserve"> </w:t>
        </w:r>
      </w:ins>
      <w:r w:rsidRPr="00C0780A">
        <w:rPr>
          <w:rFonts w:ascii="Times New Roman" w:eastAsia="Times New Roman" w:hAnsi="Times New Roman" w:cs="Times New Roman"/>
          <w:sz w:val="24"/>
          <w:szCs w:val="24"/>
        </w:rPr>
        <w:t>as the main pathway</w:t>
      </w:r>
      <w:del w:id="374" w:author="Author">
        <w:r w:rsidRPr="00C0780A" w:rsidDel="00F52C37">
          <w:rPr>
            <w:rFonts w:ascii="Times New Roman" w:eastAsia="Times New Roman" w:hAnsi="Times New Roman" w:cs="Times New Roman"/>
            <w:sz w:val="24"/>
            <w:szCs w:val="24"/>
          </w:rPr>
          <w:delText>, while</w:delText>
        </w:r>
      </w:del>
      <w:ins w:id="375" w:author="Author">
        <w:r w:rsidR="00F52C37" w:rsidRPr="00C0780A">
          <w:rPr>
            <w:rFonts w:ascii="Times New Roman" w:eastAsia="Times New Roman" w:hAnsi="Times New Roman" w:cs="Times New Roman"/>
            <w:sz w:val="24"/>
            <w:szCs w:val="24"/>
          </w:rPr>
          <w:t>;</w:t>
        </w:r>
      </w:ins>
      <w:r w:rsidRPr="00C0780A">
        <w:rPr>
          <w:rFonts w:ascii="Times New Roman" w:eastAsia="Times New Roman" w:hAnsi="Times New Roman" w:cs="Times New Roman"/>
          <w:sz w:val="24"/>
          <w:szCs w:val="24"/>
        </w:rPr>
        <w:t xml:space="preserve"> lipoxygenase is involved in a minor pathway that </w:t>
      </w:r>
      <w:commentRangeStart w:id="376"/>
      <w:r w:rsidRPr="00C0780A">
        <w:rPr>
          <w:rFonts w:ascii="Times New Roman" w:eastAsia="Times New Roman" w:hAnsi="Times New Roman" w:cs="Times New Roman"/>
          <w:sz w:val="24"/>
          <w:szCs w:val="24"/>
        </w:rPr>
        <w:t xml:space="preserve">slightly involves </w:t>
      </w:r>
      <w:commentRangeEnd w:id="376"/>
      <w:r w:rsidR="00F52C37" w:rsidRPr="00C0780A">
        <w:rPr>
          <w:rStyle w:val="CommentReference"/>
        </w:rPr>
        <w:commentReference w:id="376"/>
      </w:r>
      <w:r w:rsidRPr="00C0780A">
        <w:rPr>
          <w:rFonts w:ascii="Times New Roman" w:eastAsia="Times New Roman" w:hAnsi="Times New Roman" w:cs="Times New Roman"/>
          <w:sz w:val="24"/>
          <w:szCs w:val="24"/>
        </w:rPr>
        <w:t>leukotrienes; therefore, the</w:t>
      </w:r>
      <w:del w:id="377" w:author="Author">
        <w:r w:rsidRPr="00C0780A" w:rsidDel="00114183">
          <w:rPr>
            <w:rFonts w:ascii="Times New Roman" w:eastAsia="Times New Roman" w:hAnsi="Times New Roman" w:cs="Times New Roman"/>
            <w:sz w:val="24"/>
            <w:szCs w:val="24"/>
          </w:rPr>
          <w:delText xml:space="preserve"> proposed</w:delText>
        </w:r>
      </w:del>
      <w:r w:rsidRPr="00C0780A">
        <w:rPr>
          <w:rFonts w:ascii="Times New Roman" w:eastAsia="Times New Roman" w:hAnsi="Times New Roman" w:cs="Times New Roman"/>
          <w:sz w:val="24"/>
          <w:szCs w:val="24"/>
        </w:rPr>
        <w:t xml:space="preserve"> mechanism </w:t>
      </w:r>
      <w:del w:id="378" w:author="Author">
        <w:r w:rsidRPr="00C0780A" w:rsidDel="00F52C37">
          <w:rPr>
            <w:rFonts w:ascii="Times New Roman" w:eastAsia="Times New Roman" w:hAnsi="Times New Roman" w:cs="Times New Roman"/>
            <w:sz w:val="24"/>
            <w:szCs w:val="24"/>
          </w:rPr>
          <w:delText xml:space="preserve">of </w:delText>
        </w:r>
      </w:del>
      <w:ins w:id="379" w:author="Author">
        <w:r w:rsidR="00F52C37" w:rsidRPr="00C0780A">
          <w:rPr>
            <w:rFonts w:ascii="Times New Roman" w:eastAsia="Times New Roman" w:hAnsi="Times New Roman" w:cs="Times New Roman"/>
            <w:sz w:val="24"/>
            <w:szCs w:val="24"/>
          </w:rPr>
          <w:t xml:space="preserve">underlying </w:t>
        </w:r>
      </w:ins>
      <w:r w:rsidRPr="00C0780A">
        <w:rPr>
          <w:rFonts w:ascii="Times New Roman" w:eastAsia="Times New Roman" w:hAnsi="Times New Roman" w:cs="Times New Roman"/>
          <w:sz w:val="24"/>
          <w:szCs w:val="24"/>
        </w:rPr>
        <w:t xml:space="preserve">the anti-inflammatory action of SA might involve prostaglandins, which are </w:t>
      </w:r>
      <w:ins w:id="380" w:author="Author">
        <w:r w:rsidR="00A7601E" w:rsidRPr="00C0780A">
          <w:rPr>
            <w:rFonts w:ascii="Times New Roman" w:eastAsia="Times New Roman" w:hAnsi="Times New Roman" w:cs="Times New Roman"/>
            <w:sz w:val="24"/>
            <w:szCs w:val="24"/>
          </w:rPr>
          <w:t xml:space="preserve">the </w:t>
        </w:r>
      </w:ins>
      <w:r w:rsidRPr="00C0780A">
        <w:rPr>
          <w:rFonts w:ascii="Times New Roman" w:eastAsia="Times New Roman" w:hAnsi="Times New Roman" w:cs="Times New Roman"/>
          <w:sz w:val="24"/>
          <w:szCs w:val="24"/>
        </w:rPr>
        <w:t xml:space="preserve">products of </w:t>
      </w:r>
      <w:ins w:id="381" w:author="Author">
        <w:r w:rsidR="00FD7B12" w:rsidRPr="00C0780A">
          <w:rPr>
            <w:rFonts w:ascii="Times New Roman" w:eastAsia="Times New Roman" w:hAnsi="Times New Roman" w:cs="Times New Roman"/>
            <w:sz w:val="24"/>
            <w:szCs w:val="24"/>
          </w:rPr>
          <w:t xml:space="preserve">the </w:t>
        </w:r>
      </w:ins>
      <w:del w:id="382" w:author="Author">
        <w:r w:rsidRPr="00C0780A" w:rsidDel="00A7601E">
          <w:rPr>
            <w:rFonts w:ascii="Times New Roman" w:eastAsia="Times New Roman" w:hAnsi="Times New Roman" w:cs="Times New Roman"/>
            <w:sz w:val="24"/>
            <w:szCs w:val="24"/>
          </w:rPr>
          <w:delText xml:space="preserve">the </w:delText>
        </w:r>
        <w:r w:rsidRPr="00C0780A" w:rsidDel="00F52C37">
          <w:rPr>
            <w:rFonts w:ascii="Times New Roman" w:eastAsia="Times New Roman" w:hAnsi="Times New Roman" w:cs="Times New Roman"/>
            <w:sz w:val="24"/>
            <w:szCs w:val="24"/>
          </w:rPr>
          <w:delText xml:space="preserve">cyclooxygenase </w:delText>
        </w:r>
      </w:del>
      <w:ins w:id="383" w:author="Author">
        <w:r w:rsidR="00F52C37" w:rsidRPr="00C0780A">
          <w:rPr>
            <w:rFonts w:ascii="Times New Roman" w:eastAsia="Times New Roman" w:hAnsi="Times New Roman" w:cs="Times New Roman"/>
            <w:sz w:val="24"/>
            <w:szCs w:val="24"/>
          </w:rPr>
          <w:t xml:space="preserve">COX </w:t>
        </w:r>
      </w:ins>
      <w:r w:rsidRPr="00C0780A">
        <w:rPr>
          <w:rFonts w:ascii="Times New Roman" w:eastAsia="Times New Roman" w:hAnsi="Times New Roman" w:cs="Times New Roman"/>
          <w:sz w:val="24"/>
          <w:szCs w:val="24"/>
        </w:rPr>
        <w:t>pathway.</w:t>
      </w:r>
    </w:p>
    <w:p w14:paraId="102AFD76" w14:textId="49A3C7E1" w:rsidR="00A3257D" w:rsidRPr="00C0780A" w:rsidRDefault="00A3257D" w:rsidP="00AD7CBC">
      <w:pPr>
        <w:spacing w:after="0" w:line="240" w:lineRule="auto"/>
        <w:rPr>
          <w:rFonts w:ascii="Times New Roman" w:eastAsia="Times New Roman" w:hAnsi="Times New Roman" w:cs="Times New Roman"/>
          <w:sz w:val="24"/>
          <w:szCs w:val="24"/>
        </w:rPr>
      </w:pPr>
      <w:r w:rsidRPr="00C0780A">
        <w:rPr>
          <w:rFonts w:ascii="Times New Roman" w:eastAsia="Times New Roman" w:hAnsi="Times New Roman" w:cs="Times New Roman"/>
          <w:sz w:val="24"/>
          <w:szCs w:val="24"/>
        </w:rPr>
        <w:t xml:space="preserve">Many studies </w:t>
      </w:r>
      <w:ins w:id="384" w:author="Author">
        <w:r w:rsidR="00F96BE7" w:rsidRPr="00C0780A">
          <w:rPr>
            <w:rFonts w:ascii="Times New Roman" w:eastAsia="Times New Roman" w:hAnsi="Times New Roman" w:cs="Times New Roman"/>
            <w:sz w:val="24"/>
            <w:szCs w:val="24"/>
          </w:rPr>
          <w:t xml:space="preserve">have </w:t>
        </w:r>
      </w:ins>
      <w:r w:rsidRPr="00C0780A">
        <w:rPr>
          <w:rFonts w:ascii="Times New Roman" w:eastAsia="Times New Roman" w:hAnsi="Times New Roman" w:cs="Times New Roman"/>
          <w:sz w:val="24"/>
          <w:szCs w:val="24"/>
        </w:rPr>
        <w:t xml:space="preserve">reported that phenolic compounds inhibit </w:t>
      </w:r>
      <w:del w:id="385" w:author="Author">
        <w:r w:rsidRPr="00C0780A" w:rsidDel="00114183">
          <w:rPr>
            <w:rFonts w:ascii="Times New Roman" w:eastAsia="Times New Roman" w:hAnsi="Times New Roman" w:cs="Times New Roman"/>
            <w:sz w:val="24"/>
            <w:szCs w:val="24"/>
          </w:rPr>
          <w:delText xml:space="preserve">the </w:delText>
        </w:r>
      </w:del>
      <w:r w:rsidRPr="00C0780A">
        <w:rPr>
          <w:rFonts w:ascii="Times New Roman" w:eastAsia="Times New Roman" w:hAnsi="Times New Roman" w:cs="Times New Roman"/>
          <w:sz w:val="24"/>
          <w:szCs w:val="24"/>
        </w:rPr>
        <w:t>inflammat</w:t>
      </w:r>
      <w:ins w:id="386" w:author="Author">
        <w:r w:rsidR="00114183" w:rsidRPr="00C0780A">
          <w:rPr>
            <w:rFonts w:ascii="Times New Roman" w:eastAsia="Times New Roman" w:hAnsi="Times New Roman" w:cs="Times New Roman"/>
            <w:sz w:val="24"/>
            <w:szCs w:val="24"/>
          </w:rPr>
          <w:t>i</w:t>
        </w:r>
      </w:ins>
      <w:r w:rsidRPr="00C0780A">
        <w:rPr>
          <w:rFonts w:ascii="Times New Roman" w:eastAsia="Times New Roman" w:hAnsi="Times New Roman" w:cs="Times New Roman"/>
          <w:sz w:val="24"/>
          <w:szCs w:val="24"/>
        </w:rPr>
        <w:t>o</w:t>
      </w:r>
      <w:ins w:id="387" w:author="Author">
        <w:r w:rsidR="00114183" w:rsidRPr="00C0780A">
          <w:rPr>
            <w:rFonts w:ascii="Times New Roman" w:eastAsia="Times New Roman" w:hAnsi="Times New Roman" w:cs="Times New Roman"/>
            <w:sz w:val="24"/>
            <w:szCs w:val="24"/>
          </w:rPr>
          <w:t>n</w:t>
        </w:r>
      </w:ins>
      <w:del w:id="388" w:author="Author">
        <w:r w:rsidRPr="00C0780A" w:rsidDel="00114183">
          <w:rPr>
            <w:rFonts w:ascii="Times New Roman" w:eastAsia="Times New Roman" w:hAnsi="Times New Roman" w:cs="Times New Roman"/>
            <w:sz w:val="24"/>
            <w:szCs w:val="24"/>
          </w:rPr>
          <w:delText>ry process</w:delText>
        </w:r>
      </w:del>
      <w:r w:rsidRPr="00C0780A">
        <w:rPr>
          <w:rFonts w:ascii="Times New Roman" w:eastAsia="Times New Roman" w:hAnsi="Times New Roman" w:cs="Times New Roman"/>
          <w:sz w:val="24"/>
          <w:szCs w:val="24"/>
        </w:rPr>
        <w:t xml:space="preserve"> via inhibiti</w:t>
      </w:r>
      <w:ins w:id="389" w:author="Author">
        <w:r w:rsidR="002A3046" w:rsidRPr="00C0780A">
          <w:rPr>
            <w:rFonts w:ascii="Times New Roman" w:eastAsia="Times New Roman" w:hAnsi="Times New Roman" w:cs="Times New Roman"/>
            <w:sz w:val="24"/>
            <w:szCs w:val="24"/>
          </w:rPr>
          <w:t>o</w:t>
        </w:r>
      </w:ins>
      <w:r w:rsidRPr="00C0780A">
        <w:rPr>
          <w:rFonts w:ascii="Times New Roman" w:eastAsia="Times New Roman" w:hAnsi="Times New Roman" w:cs="Times New Roman"/>
          <w:sz w:val="24"/>
          <w:szCs w:val="24"/>
        </w:rPr>
        <w:t>n</w:t>
      </w:r>
      <w:del w:id="390" w:author="Author">
        <w:r w:rsidRPr="00C0780A" w:rsidDel="002A3046">
          <w:rPr>
            <w:rFonts w:ascii="Times New Roman" w:eastAsia="Times New Roman" w:hAnsi="Times New Roman" w:cs="Times New Roman"/>
            <w:sz w:val="24"/>
            <w:szCs w:val="24"/>
          </w:rPr>
          <w:delText>g</w:delText>
        </w:r>
      </w:del>
      <w:ins w:id="391" w:author="Author">
        <w:r w:rsidR="002A3046" w:rsidRPr="00C0780A">
          <w:rPr>
            <w:rFonts w:ascii="Times New Roman" w:eastAsia="Times New Roman" w:hAnsi="Times New Roman" w:cs="Times New Roman"/>
            <w:sz w:val="24"/>
            <w:szCs w:val="24"/>
          </w:rPr>
          <w:t xml:space="preserve"> of</w:t>
        </w:r>
      </w:ins>
      <w:r w:rsidRPr="00C0780A">
        <w:rPr>
          <w:rFonts w:ascii="Times New Roman" w:eastAsia="Times New Roman" w:hAnsi="Times New Roman" w:cs="Times New Roman"/>
          <w:sz w:val="24"/>
          <w:szCs w:val="24"/>
        </w:rPr>
        <w:t xml:space="preserve"> </w:t>
      </w:r>
      <w:ins w:id="392" w:author="Author">
        <w:r w:rsidR="00114183" w:rsidRPr="00C0780A">
          <w:rPr>
            <w:rFonts w:ascii="Times New Roman" w:eastAsia="Times New Roman" w:hAnsi="Times New Roman" w:cs="Times New Roman"/>
            <w:sz w:val="24"/>
            <w:szCs w:val="24"/>
          </w:rPr>
          <w:t xml:space="preserve">the </w:t>
        </w:r>
      </w:ins>
      <w:r w:rsidRPr="00C0780A">
        <w:rPr>
          <w:rFonts w:ascii="Times New Roman" w:eastAsia="Times New Roman" w:hAnsi="Times New Roman" w:cs="Times New Roman"/>
          <w:sz w:val="24"/>
          <w:szCs w:val="24"/>
        </w:rPr>
        <w:t>lipoxygenase enzyme</w:t>
      </w:r>
      <w:ins w:id="393" w:author="Author">
        <w:r w:rsidR="00F52C37" w:rsidRPr="00C0780A">
          <w:rPr>
            <w:rFonts w:ascii="Times New Roman" w:eastAsia="Times New Roman" w:hAnsi="Times New Roman" w:cs="Times New Roman"/>
            <w:sz w:val="24"/>
            <w:szCs w:val="24"/>
          </w:rPr>
          <w:t>, which is</w:t>
        </w:r>
      </w:ins>
      <w:r w:rsidRPr="00C0780A">
        <w:rPr>
          <w:rFonts w:ascii="Times New Roman" w:eastAsia="Times New Roman" w:hAnsi="Times New Roman" w:cs="Times New Roman"/>
          <w:sz w:val="24"/>
          <w:szCs w:val="24"/>
        </w:rPr>
        <w:t xml:space="preserve"> involved in </w:t>
      </w:r>
      <w:ins w:id="394" w:author="Author">
        <w:r w:rsidR="00F52C37" w:rsidRPr="00C0780A">
          <w:rPr>
            <w:rFonts w:ascii="Times New Roman" w:eastAsia="Times New Roman" w:hAnsi="Times New Roman" w:cs="Times New Roman"/>
            <w:sz w:val="24"/>
            <w:szCs w:val="24"/>
          </w:rPr>
          <w:t xml:space="preserve">the </w:t>
        </w:r>
      </w:ins>
      <w:r w:rsidRPr="00C0780A">
        <w:rPr>
          <w:rFonts w:ascii="Times New Roman" w:eastAsia="Times New Roman" w:hAnsi="Times New Roman" w:cs="Times New Roman"/>
          <w:sz w:val="24"/>
          <w:szCs w:val="24"/>
        </w:rPr>
        <w:t>transformation of arachidonic acid to inflammatory mediators and</w:t>
      </w:r>
      <w:ins w:id="395" w:author="Author">
        <w:r w:rsidR="00114183" w:rsidRPr="00C0780A">
          <w:rPr>
            <w:rFonts w:ascii="Times New Roman" w:eastAsia="Times New Roman" w:hAnsi="Times New Roman" w:cs="Times New Roman"/>
            <w:sz w:val="24"/>
            <w:szCs w:val="24"/>
          </w:rPr>
          <w:t xml:space="preserve"> in</w:t>
        </w:r>
      </w:ins>
      <w:r w:rsidRPr="00C0780A">
        <w:rPr>
          <w:rFonts w:ascii="Times New Roman" w:eastAsia="Times New Roman" w:hAnsi="Times New Roman" w:cs="Times New Roman"/>
          <w:sz w:val="24"/>
          <w:szCs w:val="24"/>
        </w:rPr>
        <w:t xml:space="preserve"> </w:t>
      </w:r>
      <w:del w:id="396" w:author="Author">
        <w:r w:rsidRPr="00C0780A" w:rsidDel="00D240E2">
          <w:rPr>
            <w:rFonts w:ascii="Times New Roman" w:eastAsia="Times New Roman" w:hAnsi="Times New Roman" w:cs="Times New Roman"/>
            <w:sz w:val="24"/>
            <w:szCs w:val="24"/>
          </w:rPr>
          <w:delText xml:space="preserve">involved </w:delText>
        </w:r>
      </w:del>
      <w:r w:rsidRPr="00C0780A">
        <w:rPr>
          <w:rFonts w:ascii="Times New Roman" w:eastAsia="Times New Roman" w:hAnsi="Times New Roman" w:cs="Times New Roman"/>
          <w:sz w:val="24"/>
          <w:szCs w:val="24"/>
        </w:rPr>
        <w:t xml:space="preserve">free radical scavenging in arachidonic acid metabolism </w:t>
      </w:r>
      <w:del w:id="397" w:author="Author">
        <w:r w:rsidRPr="00C0780A" w:rsidDel="00097E4D">
          <w:rPr>
            <w:rFonts w:ascii="Times New Roman" w:eastAsia="Times New Roman" w:hAnsi="Times New Roman" w:cs="Times New Roman"/>
            <w:sz w:val="24"/>
            <w:szCs w:val="24"/>
          </w:rPr>
          <w:delText>[</w:delText>
        </w:r>
      </w:del>
      <w:ins w:id="398" w:author="Author">
        <w:r w:rsidR="00097E4D" w:rsidRPr="00C0780A">
          <w:rPr>
            <w:rFonts w:ascii="Times New Roman" w:eastAsia="Times New Roman" w:hAnsi="Times New Roman" w:cs="Times New Roman"/>
            <w:sz w:val="24"/>
            <w:szCs w:val="24"/>
          </w:rPr>
          <w:t>(Javan et al., 2000;</w:t>
        </w:r>
      </w:ins>
      <w:del w:id="399" w:author="Author">
        <w:r w:rsidRPr="00C0780A" w:rsidDel="00097E4D">
          <w:rPr>
            <w:rFonts w:ascii="Times New Roman" w:eastAsia="Times New Roman" w:hAnsi="Times New Roman" w:cs="Times New Roman"/>
            <w:sz w:val="24"/>
            <w:szCs w:val="24"/>
          </w:rPr>
          <w:delText>18,</w:delText>
        </w:r>
      </w:del>
      <w:r w:rsidRPr="00C0780A">
        <w:rPr>
          <w:rFonts w:ascii="Times New Roman" w:eastAsia="Times New Roman" w:hAnsi="Times New Roman" w:cs="Times New Roman"/>
          <w:sz w:val="24"/>
          <w:szCs w:val="24"/>
        </w:rPr>
        <w:t> </w:t>
      </w:r>
      <w:ins w:id="400" w:author="Author">
        <w:r w:rsidR="00097E4D" w:rsidRPr="00C0780A">
          <w:rPr>
            <w:rFonts w:ascii="Times New Roman" w:eastAsia="Times New Roman" w:hAnsi="Times New Roman" w:cs="Times New Roman"/>
            <w:sz w:val="24"/>
            <w:szCs w:val="24"/>
          </w:rPr>
          <w:t>Arts and Hollman, 2005)</w:t>
        </w:r>
      </w:ins>
      <w:del w:id="401" w:author="Author">
        <w:r w:rsidRPr="00C0780A" w:rsidDel="00097E4D">
          <w:rPr>
            <w:rFonts w:ascii="Times New Roman" w:eastAsia="Times New Roman" w:hAnsi="Times New Roman" w:cs="Times New Roman"/>
            <w:sz w:val="24"/>
            <w:szCs w:val="24"/>
          </w:rPr>
          <w:delText>24]</w:delText>
        </w:r>
      </w:del>
      <w:r w:rsidRPr="00C0780A">
        <w:rPr>
          <w:rFonts w:ascii="Times New Roman" w:eastAsia="Times New Roman" w:hAnsi="Times New Roman" w:cs="Times New Roman"/>
          <w:sz w:val="24"/>
          <w:szCs w:val="24"/>
        </w:rPr>
        <w:t xml:space="preserve">. </w:t>
      </w:r>
      <w:del w:id="402" w:author="Author">
        <w:r w:rsidRPr="00C0780A" w:rsidDel="00A7601E">
          <w:rPr>
            <w:rFonts w:ascii="Times New Roman" w:eastAsia="Times New Roman" w:hAnsi="Times New Roman" w:cs="Times New Roman"/>
            <w:sz w:val="24"/>
            <w:szCs w:val="24"/>
          </w:rPr>
          <w:delText>In addition, f</w:delText>
        </w:r>
      </w:del>
      <w:ins w:id="403" w:author="Author">
        <w:r w:rsidR="00A7601E" w:rsidRPr="00C0780A">
          <w:rPr>
            <w:rFonts w:ascii="Times New Roman" w:eastAsia="Times New Roman" w:hAnsi="Times New Roman" w:cs="Times New Roman"/>
            <w:sz w:val="24"/>
            <w:szCs w:val="24"/>
          </w:rPr>
          <w:t>F</w:t>
        </w:r>
      </w:ins>
      <w:r w:rsidRPr="00C0780A">
        <w:rPr>
          <w:rFonts w:ascii="Times New Roman" w:eastAsia="Times New Roman" w:hAnsi="Times New Roman" w:cs="Times New Roman"/>
          <w:sz w:val="24"/>
          <w:szCs w:val="24"/>
        </w:rPr>
        <w:t xml:space="preserve">lavonoids </w:t>
      </w:r>
      <w:del w:id="404" w:author="Author">
        <w:r w:rsidRPr="00C0780A" w:rsidDel="00D240E2">
          <w:rPr>
            <w:rFonts w:ascii="Times New Roman" w:eastAsia="Times New Roman" w:hAnsi="Times New Roman" w:cs="Times New Roman"/>
            <w:sz w:val="24"/>
            <w:szCs w:val="24"/>
          </w:rPr>
          <w:delText xml:space="preserve">have </w:delText>
        </w:r>
      </w:del>
      <w:ins w:id="405" w:author="Author">
        <w:r w:rsidR="00D240E2" w:rsidRPr="00C0780A">
          <w:rPr>
            <w:rFonts w:ascii="Times New Roman" w:eastAsia="Times New Roman" w:hAnsi="Times New Roman" w:cs="Times New Roman"/>
            <w:sz w:val="24"/>
            <w:szCs w:val="24"/>
          </w:rPr>
          <w:t xml:space="preserve">exert </w:t>
        </w:r>
      </w:ins>
      <w:del w:id="406" w:author="Author">
        <w:r w:rsidRPr="00C0780A" w:rsidDel="00D240E2">
          <w:rPr>
            <w:rFonts w:ascii="Times New Roman" w:eastAsia="Times New Roman" w:hAnsi="Times New Roman" w:cs="Times New Roman"/>
            <w:sz w:val="24"/>
            <w:szCs w:val="24"/>
          </w:rPr>
          <w:delText xml:space="preserve">antioxidative </w:delText>
        </w:r>
      </w:del>
      <w:ins w:id="407" w:author="Author">
        <w:r w:rsidR="00D240E2" w:rsidRPr="00C0780A">
          <w:rPr>
            <w:rFonts w:ascii="Times New Roman" w:eastAsia="Times New Roman" w:hAnsi="Times New Roman" w:cs="Times New Roman"/>
            <w:sz w:val="24"/>
            <w:szCs w:val="24"/>
          </w:rPr>
          <w:t xml:space="preserve">antioxidant </w:t>
        </w:r>
      </w:ins>
      <w:r w:rsidRPr="00C0780A">
        <w:rPr>
          <w:rFonts w:ascii="Times New Roman" w:eastAsia="Times New Roman" w:hAnsi="Times New Roman" w:cs="Times New Roman"/>
          <w:sz w:val="24"/>
          <w:szCs w:val="24"/>
        </w:rPr>
        <w:t xml:space="preserve">activity by decreasing capillary permeability, disturbing </w:t>
      </w:r>
      <w:ins w:id="408" w:author="Author">
        <w:r w:rsidR="00190A05" w:rsidRPr="00C0780A">
          <w:rPr>
            <w:rFonts w:ascii="Times New Roman" w:eastAsia="Times New Roman" w:hAnsi="Times New Roman" w:cs="Times New Roman"/>
            <w:sz w:val="24"/>
            <w:szCs w:val="24"/>
          </w:rPr>
          <w:t xml:space="preserve">the </w:t>
        </w:r>
      </w:ins>
      <w:r w:rsidRPr="00C0780A">
        <w:rPr>
          <w:rFonts w:ascii="Times New Roman" w:eastAsia="Times New Roman" w:hAnsi="Times New Roman" w:cs="Times New Roman"/>
          <w:sz w:val="24"/>
          <w:szCs w:val="24"/>
        </w:rPr>
        <w:t xml:space="preserve">arachidonic acid pathway, and inhibiting </w:t>
      </w:r>
      <w:del w:id="409" w:author="Author">
        <w:r w:rsidRPr="00C0780A" w:rsidDel="00A7601E">
          <w:rPr>
            <w:rFonts w:ascii="Times New Roman" w:eastAsia="Times New Roman" w:hAnsi="Times New Roman" w:cs="Times New Roman"/>
            <w:sz w:val="24"/>
            <w:szCs w:val="24"/>
          </w:rPr>
          <w:delText xml:space="preserve">cyclooxygenase </w:delText>
        </w:r>
      </w:del>
      <w:ins w:id="410" w:author="Author">
        <w:r w:rsidR="00A7601E" w:rsidRPr="00C0780A">
          <w:rPr>
            <w:rFonts w:ascii="Times New Roman" w:eastAsia="Times New Roman" w:hAnsi="Times New Roman" w:cs="Times New Roman"/>
            <w:sz w:val="24"/>
            <w:szCs w:val="24"/>
          </w:rPr>
          <w:t xml:space="preserve">COX </w:t>
        </w:r>
      </w:ins>
      <w:r w:rsidRPr="00C0780A">
        <w:rPr>
          <w:rFonts w:ascii="Times New Roman" w:eastAsia="Times New Roman" w:hAnsi="Times New Roman" w:cs="Times New Roman"/>
          <w:sz w:val="24"/>
          <w:szCs w:val="24"/>
        </w:rPr>
        <w:t>and lipoxygenase enzymes</w:t>
      </w:r>
      <w:ins w:id="411" w:author="Author">
        <w:r w:rsidR="00D240E2" w:rsidRPr="00C0780A">
          <w:rPr>
            <w:rFonts w:ascii="Times New Roman" w:eastAsia="Times New Roman" w:hAnsi="Times New Roman" w:cs="Times New Roman"/>
            <w:sz w:val="24"/>
            <w:szCs w:val="24"/>
          </w:rPr>
          <w:t>,</w:t>
        </w:r>
      </w:ins>
      <w:r w:rsidRPr="00C0780A">
        <w:rPr>
          <w:rFonts w:ascii="Times New Roman" w:eastAsia="Times New Roman" w:hAnsi="Times New Roman" w:cs="Times New Roman"/>
          <w:sz w:val="24"/>
          <w:szCs w:val="24"/>
        </w:rPr>
        <w:t xml:space="preserve"> resulting in </w:t>
      </w:r>
      <w:del w:id="412" w:author="Author">
        <w:r w:rsidRPr="00C0780A" w:rsidDel="00D240E2">
          <w:rPr>
            <w:rFonts w:ascii="Times New Roman" w:eastAsia="Times New Roman" w:hAnsi="Times New Roman" w:cs="Times New Roman"/>
            <w:sz w:val="24"/>
            <w:szCs w:val="24"/>
          </w:rPr>
          <w:delText xml:space="preserve">a </w:delText>
        </w:r>
      </w:del>
      <w:r w:rsidRPr="00C0780A">
        <w:rPr>
          <w:rFonts w:ascii="Times New Roman" w:eastAsia="Times New Roman" w:hAnsi="Times New Roman" w:cs="Times New Roman"/>
          <w:sz w:val="24"/>
          <w:szCs w:val="24"/>
        </w:rPr>
        <w:t xml:space="preserve">decreased </w:t>
      </w:r>
      <w:del w:id="413" w:author="Author">
        <w:r w:rsidRPr="00C0780A" w:rsidDel="00190A05">
          <w:rPr>
            <w:rFonts w:ascii="Times New Roman" w:eastAsia="Times New Roman" w:hAnsi="Times New Roman" w:cs="Times New Roman"/>
            <w:sz w:val="24"/>
            <w:szCs w:val="24"/>
          </w:rPr>
          <w:delText xml:space="preserve">level of </w:delText>
        </w:r>
      </w:del>
      <w:r w:rsidRPr="00C0780A">
        <w:rPr>
          <w:rFonts w:ascii="Times New Roman" w:eastAsia="Times New Roman" w:hAnsi="Times New Roman" w:cs="Times New Roman"/>
          <w:sz w:val="24"/>
          <w:szCs w:val="24"/>
        </w:rPr>
        <w:t>prostaglandin and leukotriene</w:t>
      </w:r>
      <w:ins w:id="414" w:author="Author">
        <w:r w:rsidR="00190A05" w:rsidRPr="00C0780A">
          <w:rPr>
            <w:rFonts w:ascii="Times New Roman" w:eastAsia="Times New Roman" w:hAnsi="Times New Roman" w:cs="Times New Roman"/>
            <w:sz w:val="24"/>
            <w:szCs w:val="24"/>
          </w:rPr>
          <w:t xml:space="preserve"> levels</w:t>
        </w:r>
      </w:ins>
      <w:r w:rsidRPr="00C0780A">
        <w:rPr>
          <w:rFonts w:ascii="Times New Roman" w:eastAsia="Times New Roman" w:hAnsi="Times New Roman" w:cs="Times New Roman"/>
          <w:sz w:val="24"/>
          <w:szCs w:val="24"/>
        </w:rPr>
        <w:t xml:space="preserve"> </w:t>
      </w:r>
      <w:del w:id="415" w:author="Author">
        <w:r w:rsidRPr="00C0780A" w:rsidDel="00097E4D">
          <w:rPr>
            <w:rFonts w:ascii="Times New Roman" w:eastAsia="Times New Roman" w:hAnsi="Times New Roman" w:cs="Times New Roman"/>
            <w:sz w:val="24"/>
            <w:szCs w:val="24"/>
          </w:rPr>
          <w:delText>[</w:delText>
        </w:r>
      </w:del>
      <w:ins w:id="416" w:author="Author">
        <w:r w:rsidR="00097E4D" w:rsidRPr="00C0780A">
          <w:rPr>
            <w:rFonts w:ascii="Times New Roman" w:eastAsia="Times New Roman" w:hAnsi="Times New Roman" w:cs="Times New Roman"/>
            <w:sz w:val="24"/>
            <w:szCs w:val="24"/>
          </w:rPr>
          <w:t>(Tordera et al., 1994</w:t>
        </w:r>
      </w:ins>
      <w:del w:id="417" w:author="Author">
        <w:r w:rsidRPr="00C0780A" w:rsidDel="00097E4D">
          <w:rPr>
            <w:rFonts w:ascii="Times New Roman" w:eastAsia="Times New Roman" w:hAnsi="Times New Roman" w:cs="Times New Roman"/>
            <w:sz w:val="24"/>
            <w:szCs w:val="24"/>
          </w:rPr>
          <w:delText>19]</w:delText>
        </w:r>
      </w:del>
      <w:ins w:id="418" w:author="Author">
        <w:r w:rsidR="00097E4D" w:rsidRPr="00C0780A">
          <w:rPr>
            <w:rFonts w:ascii="Times New Roman" w:eastAsia="Times New Roman" w:hAnsi="Times New Roman" w:cs="Times New Roman"/>
            <w:sz w:val="24"/>
            <w:szCs w:val="24"/>
          </w:rPr>
          <w:t>)</w:t>
        </w:r>
      </w:ins>
      <w:r w:rsidRPr="00C0780A">
        <w:rPr>
          <w:rFonts w:ascii="Times New Roman" w:eastAsia="Times New Roman" w:hAnsi="Times New Roman" w:cs="Times New Roman"/>
          <w:sz w:val="24"/>
          <w:szCs w:val="24"/>
        </w:rPr>
        <w:t xml:space="preserve">. </w:t>
      </w:r>
      <w:del w:id="419" w:author="Author">
        <w:r w:rsidRPr="00C0780A" w:rsidDel="00D240E2">
          <w:rPr>
            <w:rFonts w:ascii="Times New Roman" w:eastAsia="Times New Roman" w:hAnsi="Times New Roman" w:cs="Times New Roman"/>
            <w:sz w:val="24"/>
            <w:szCs w:val="24"/>
          </w:rPr>
          <w:delText xml:space="preserve">From </w:delText>
        </w:r>
      </w:del>
      <w:ins w:id="420" w:author="Author">
        <w:r w:rsidR="00D240E2" w:rsidRPr="00C0780A">
          <w:rPr>
            <w:rFonts w:ascii="Times New Roman" w:eastAsia="Times New Roman" w:hAnsi="Times New Roman" w:cs="Times New Roman"/>
            <w:sz w:val="24"/>
            <w:szCs w:val="24"/>
          </w:rPr>
          <w:t xml:space="preserve">In </w:t>
        </w:r>
      </w:ins>
      <w:r w:rsidRPr="00C0780A">
        <w:rPr>
          <w:rFonts w:ascii="Times New Roman" w:eastAsia="Times New Roman" w:hAnsi="Times New Roman" w:cs="Times New Roman"/>
          <w:sz w:val="24"/>
          <w:szCs w:val="24"/>
        </w:rPr>
        <w:t xml:space="preserve">our previous study, </w:t>
      </w:r>
      <w:del w:id="421" w:author="Author">
        <w:r w:rsidRPr="00C0780A" w:rsidDel="00D240E2">
          <w:rPr>
            <w:rFonts w:ascii="Times New Roman" w:eastAsia="Times New Roman" w:hAnsi="Times New Roman" w:cs="Times New Roman"/>
            <w:sz w:val="24"/>
            <w:szCs w:val="24"/>
          </w:rPr>
          <w:delText xml:space="preserve">the certain </w:delText>
        </w:r>
      </w:del>
      <w:r w:rsidRPr="00C0780A">
        <w:rPr>
          <w:rFonts w:ascii="Times New Roman" w:eastAsia="Times New Roman" w:hAnsi="Times New Roman" w:cs="Times New Roman"/>
          <w:sz w:val="24"/>
          <w:szCs w:val="24"/>
        </w:rPr>
        <w:t xml:space="preserve">polyphenolic compounds such as gallic acid, </w:t>
      </w:r>
      <w:proofErr w:type="spellStart"/>
      <w:r w:rsidRPr="00C0780A">
        <w:rPr>
          <w:rFonts w:ascii="Times New Roman" w:eastAsia="Times New Roman" w:hAnsi="Times New Roman" w:cs="Times New Roman"/>
          <w:sz w:val="24"/>
          <w:szCs w:val="24"/>
        </w:rPr>
        <w:t>isoquercetin</w:t>
      </w:r>
      <w:proofErr w:type="spellEnd"/>
      <w:r w:rsidRPr="00C0780A">
        <w:rPr>
          <w:rFonts w:ascii="Times New Roman" w:eastAsia="Times New Roman" w:hAnsi="Times New Roman" w:cs="Times New Roman"/>
          <w:sz w:val="24"/>
          <w:szCs w:val="24"/>
        </w:rPr>
        <w:t xml:space="preserve">, quercetin, </w:t>
      </w:r>
      <w:proofErr w:type="spellStart"/>
      <w:r w:rsidRPr="00C0780A">
        <w:rPr>
          <w:rFonts w:ascii="Times New Roman" w:eastAsia="Times New Roman" w:hAnsi="Times New Roman" w:cs="Times New Roman"/>
          <w:sz w:val="24"/>
          <w:szCs w:val="24"/>
        </w:rPr>
        <w:t>rutin</w:t>
      </w:r>
      <w:proofErr w:type="spellEnd"/>
      <w:r w:rsidRPr="00C0780A">
        <w:rPr>
          <w:rFonts w:ascii="Times New Roman" w:eastAsia="Times New Roman" w:hAnsi="Times New Roman" w:cs="Times New Roman"/>
          <w:sz w:val="24"/>
          <w:szCs w:val="24"/>
        </w:rPr>
        <w:t xml:space="preserve">, catechin, and tannic acid </w:t>
      </w:r>
      <w:proofErr w:type="gramStart"/>
      <w:r w:rsidRPr="00C0780A">
        <w:rPr>
          <w:rFonts w:ascii="Times New Roman" w:eastAsia="Times New Roman" w:hAnsi="Times New Roman" w:cs="Times New Roman"/>
          <w:sz w:val="24"/>
          <w:szCs w:val="24"/>
        </w:rPr>
        <w:t xml:space="preserve">were </w:t>
      </w:r>
      <w:r w:rsidRPr="00C0780A">
        <w:rPr>
          <w:rFonts w:ascii="Times New Roman" w:eastAsia="Times New Roman" w:hAnsi="Times New Roman" w:cs="Times New Roman"/>
          <w:sz w:val="24"/>
          <w:szCs w:val="24"/>
        </w:rPr>
        <w:lastRenderedPageBreak/>
        <w:t>found</w:t>
      </w:r>
      <w:proofErr w:type="gramEnd"/>
      <w:r w:rsidRPr="00C0780A">
        <w:rPr>
          <w:rFonts w:ascii="Times New Roman" w:eastAsia="Times New Roman" w:hAnsi="Times New Roman" w:cs="Times New Roman"/>
          <w:sz w:val="24"/>
          <w:szCs w:val="24"/>
        </w:rPr>
        <w:t xml:space="preserve"> in SA aqueous extracts. </w:t>
      </w:r>
      <w:del w:id="422" w:author="Author">
        <w:r w:rsidRPr="00C0780A" w:rsidDel="00D240E2">
          <w:rPr>
            <w:rFonts w:ascii="Times New Roman" w:eastAsia="Times New Roman" w:hAnsi="Times New Roman" w:cs="Times New Roman"/>
            <w:sz w:val="24"/>
            <w:szCs w:val="24"/>
          </w:rPr>
          <w:delText>Therefore</w:delText>
        </w:r>
      </w:del>
      <w:ins w:id="423" w:author="Author">
        <w:r w:rsidR="00D240E2" w:rsidRPr="00C0780A">
          <w:rPr>
            <w:rFonts w:ascii="Times New Roman" w:eastAsia="Times New Roman" w:hAnsi="Times New Roman" w:cs="Times New Roman"/>
            <w:sz w:val="24"/>
            <w:szCs w:val="24"/>
          </w:rPr>
          <w:t>Thus</w:t>
        </w:r>
      </w:ins>
      <w:r w:rsidRPr="00C0780A">
        <w:rPr>
          <w:rFonts w:ascii="Times New Roman" w:eastAsia="Times New Roman" w:hAnsi="Times New Roman" w:cs="Times New Roman"/>
          <w:sz w:val="24"/>
          <w:szCs w:val="24"/>
        </w:rPr>
        <w:t xml:space="preserve">, </w:t>
      </w:r>
      <w:del w:id="424" w:author="Author">
        <w:r w:rsidRPr="00C0780A" w:rsidDel="00D240E2">
          <w:rPr>
            <w:rFonts w:ascii="Times New Roman" w:eastAsia="Times New Roman" w:hAnsi="Times New Roman" w:cs="Times New Roman"/>
            <w:sz w:val="24"/>
            <w:szCs w:val="24"/>
          </w:rPr>
          <w:delText xml:space="preserve">this </w:delText>
        </w:r>
      </w:del>
      <w:ins w:id="425" w:author="Author">
        <w:r w:rsidR="00D240E2" w:rsidRPr="00C0780A">
          <w:rPr>
            <w:rFonts w:ascii="Times New Roman" w:eastAsia="Times New Roman" w:hAnsi="Times New Roman" w:cs="Times New Roman"/>
            <w:sz w:val="24"/>
            <w:szCs w:val="24"/>
          </w:rPr>
          <w:t xml:space="preserve">it </w:t>
        </w:r>
      </w:ins>
      <w:r w:rsidRPr="00C0780A">
        <w:rPr>
          <w:rFonts w:ascii="Times New Roman" w:eastAsia="Times New Roman" w:hAnsi="Times New Roman" w:cs="Times New Roman"/>
          <w:sz w:val="24"/>
          <w:szCs w:val="24"/>
        </w:rPr>
        <w:t xml:space="preserve">can be </w:t>
      </w:r>
      <w:del w:id="426" w:author="Author">
        <w:r w:rsidRPr="00C0780A" w:rsidDel="000A1765">
          <w:rPr>
            <w:rFonts w:ascii="Times New Roman" w:eastAsia="Times New Roman" w:hAnsi="Times New Roman" w:cs="Times New Roman"/>
            <w:sz w:val="24"/>
            <w:szCs w:val="24"/>
          </w:rPr>
          <w:delText xml:space="preserve">explained </w:delText>
        </w:r>
      </w:del>
      <w:ins w:id="427" w:author="Author">
        <w:r w:rsidR="000A1765" w:rsidRPr="00C0780A">
          <w:rPr>
            <w:rFonts w:ascii="Times New Roman" w:eastAsia="Times New Roman" w:hAnsi="Times New Roman" w:cs="Times New Roman"/>
            <w:sz w:val="24"/>
            <w:szCs w:val="24"/>
          </w:rPr>
          <w:t xml:space="preserve">inferred </w:t>
        </w:r>
      </w:ins>
      <w:r w:rsidRPr="00C0780A">
        <w:rPr>
          <w:rFonts w:ascii="Times New Roman" w:eastAsia="Times New Roman" w:hAnsi="Times New Roman" w:cs="Times New Roman"/>
          <w:sz w:val="24"/>
          <w:szCs w:val="24"/>
        </w:rPr>
        <w:t xml:space="preserve">that the antilipoxygenase activity of </w:t>
      </w:r>
      <w:del w:id="428" w:author="Author">
        <w:r w:rsidRPr="00C0780A" w:rsidDel="00D240E2">
          <w:rPr>
            <w:rFonts w:ascii="Times New Roman" w:eastAsia="Times New Roman" w:hAnsi="Times New Roman" w:cs="Times New Roman"/>
            <w:sz w:val="24"/>
            <w:szCs w:val="24"/>
          </w:rPr>
          <w:delText xml:space="preserve">the </w:delText>
        </w:r>
      </w:del>
      <w:r w:rsidRPr="00C0780A">
        <w:rPr>
          <w:rFonts w:ascii="Times New Roman" w:eastAsia="Times New Roman" w:hAnsi="Times New Roman" w:cs="Times New Roman"/>
          <w:sz w:val="24"/>
          <w:szCs w:val="24"/>
        </w:rPr>
        <w:t xml:space="preserve">SA extract might </w:t>
      </w:r>
      <w:proofErr w:type="gramStart"/>
      <w:r w:rsidRPr="00C0780A">
        <w:rPr>
          <w:rFonts w:ascii="Times New Roman" w:eastAsia="Times New Roman" w:hAnsi="Times New Roman" w:cs="Times New Roman"/>
          <w:sz w:val="24"/>
          <w:szCs w:val="24"/>
        </w:rPr>
        <w:t>be affected</w:t>
      </w:r>
      <w:proofErr w:type="gramEnd"/>
      <w:r w:rsidRPr="00C0780A">
        <w:rPr>
          <w:rFonts w:ascii="Times New Roman" w:eastAsia="Times New Roman" w:hAnsi="Times New Roman" w:cs="Times New Roman"/>
          <w:sz w:val="24"/>
          <w:szCs w:val="24"/>
        </w:rPr>
        <w:t xml:space="preserve"> by the </w:t>
      </w:r>
      <w:del w:id="429" w:author="Author">
        <w:r w:rsidRPr="00C0780A" w:rsidDel="00A7601E">
          <w:rPr>
            <w:rFonts w:ascii="Times New Roman" w:eastAsia="Times New Roman" w:hAnsi="Times New Roman" w:cs="Times New Roman"/>
            <w:sz w:val="24"/>
            <w:szCs w:val="24"/>
          </w:rPr>
          <w:delText xml:space="preserve">antioxidative </w:delText>
        </w:r>
      </w:del>
      <w:ins w:id="430" w:author="Author">
        <w:r w:rsidR="00A7601E" w:rsidRPr="00C0780A">
          <w:rPr>
            <w:rFonts w:ascii="Times New Roman" w:eastAsia="Times New Roman" w:hAnsi="Times New Roman" w:cs="Times New Roman"/>
            <w:sz w:val="24"/>
            <w:szCs w:val="24"/>
          </w:rPr>
          <w:t xml:space="preserve">antioxidant </w:t>
        </w:r>
      </w:ins>
      <w:r w:rsidRPr="00C0780A">
        <w:rPr>
          <w:rFonts w:ascii="Times New Roman" w:eastAsia="Times New Roman" w:hAnsi="Times New Roman" w:cs="Times New Roman"/>
          <w:sz w:val="24"/>
          <w:szCs w:val="24"/>
        </w:rPr>
        <w:t xml:space="preserve">action of phenolic compounds </w:t>
      </w:r>
      <w:del w:id="431" w:author="Author">
        <w:r w:rsidRPr="00C0780A" w:rsidDel="00097E4D">
          <w:rPr>
            <w:rFonts w:ascii="Times New Roman" w:eastAsia="Times New Roman" w:hAnsi="Times New Roman" w:cs="Times New Roman"/>
            <w:sz w:val="24"/>
            <w:szCs w:val="24"/>
          </w:rPr>
          <w:delText>[</w:delText>
        </w:r>
      </w:del>
      <w:ins w:id="432" w:author="Author">
        <w:r w:rsidR="00097E4D" w:rsidRPr="00C0780A">
          <w:rPr>
            <w:rFonts w:ascii="Times New Roman" w:eastAsia="Times New Roman" w:hAnsi="Times New Roman" w:cs="Times New Roman"/>
            <w:sz w:val="24"/>
            <w:szCs w:val="24"/>
          </w:rPr>
          <w:t>(Khalaf, 2008)</w:t>
        </w:r>
      </w:ins>
      <w:del w:id="433" w:author="Author">
        <w:r w:rsidRPr="00C0780A" w:rsidDel="00097E4D">
          <w:rPr>
            <w:rFonts w:ascii="Times New Roman" w:eastAsia="Times New Roman" w:hAnsi="Times New Roman" w:cs="Times New Roman"/>
            <w:sz w:val="24"/>
            <w:szCs w:val="24"/>
          </w:rPr>
          <w:delText>25]</w:delText>
        </w:r>
      </w:del>
      <w:r w:rsidRPr="00C0780A">
        <w:rPr>
          <w:rFonts w:ascii="Times New Roman" w:eastAsia="Times New Roman" w:hAnsi="Times New Roman" w:cs="Times New Roman"/>
          <w:sz w:val="24"/>
          <w:szCs w:val="24"/>
        </w:rPr>
        <w:t>.</w:t>
      </w:r>
    </w:p>
    <w:p w14:paraId="5C4A425A" w14:textId="471F7211" w:rsidR="00A3257D" w:rsidRPr="00C0780A" w:rsidRDefault="00A3257D" w:rsidP="00AD7CBC">
      <w:pPr>
        <w:spacing w:after="0" w:line="240" w:lineRule="auto"/>
        <w:outlineLvl w:val="4"/>
        <w:rPr>
          <w:rFonts w:ascii="Times New Roman" w:eastAsia="Times New Roman" w:hAnsi="Times New Roman" w:cs="Times New Roman"/>
          <w:b/>
          <w:bCs/>
          <w:sz w:val="24"/>
          <w:szCs w:val="24"/>
        </w:rPr>
      </w:pPr>
      <w:r w:rsidRPr="00C0780A">
        <w:rPr>
          <w:rFonts w:ascii="Times New Roman" w:eastAsia="Times New Roman" w:hAnsi="Times New Roman" w:cs="Times New Roman"/>
          <w:b/>
          <w:bCs/>
          <w:sz w:val="24"/>
          <w:szCs w:val="24"/>
        </w:rPr>
        <w:t>3.3. Effects of the SA Extract on Xylene-</w:t>
      </w:r>
      <w:del w:id="434" w:author="Author">
        <w:r w:rsidRPr="00C0780A" w:rsidDel="00D240E2">
          <w:rPr>
            <w:rFonts w:ascii="Times New Roman" w:eastAsia="Times New Roman" w:hAnsi="Times New Roman" w:cs="Times New Roman"/>
            <w:b/>
            <w:bCs/>
            <w:sz w:val="24"/>
            <w:szCs w:val="24"/>
          </w:rPr>
          <w:delText xml:space="preserve">Induced </w:delText>
        </w:r>
      </w:del>
      <w:ins w:id="435" w:author="Author">
        <w:r w:rsidR="00D240E2" w:rsidRPr="00C0780A">
          <w:rPr>
            <w:rFonts w:ascii="Times New Roman" w:eastAsia="Times New Roman" w:hAnsi="Times New Roman" w:cs="Times New Roman"/>
            <w:b/>
            <w:bCs/>
            <w:sz w:val="24"/>
            <w:szCs w:val="24"/>
          </w:rPr>
          <w:t xml:space="preserve">induced </w:t>
        </w:r>
      </w:ins>
      <w:r w:rsidRPr="00C0780A">
        <w:rPr>
          <w:rFonts w:ascii="Times New Roman" w:eastAsia="Times New Roman" w:hAnsi="Times New Roman" w:cs="Times New Roman"/>
          <w:b/>
          <w:bCs/>
          <w:sz w:val="24"/>
          <w:szCs w:val="24"/>
        </w:rPr>
        <w:t>Ear Edema in Mice</w:t>
      </w:r>
    </w:p>
    <w:p w14:paraId="2B5447DD" w14:textId="66EF3552" w:rsidR="00517E58" w:rsidRPr="00C0780A" w:rsidRDefault="00A3257D" w:rsidP="00AD7CBC">
      <w:pPr>
        <w:spacing w:after="0" w:line="240" w:lineRule="auto"/>
        <w:rPr>
          <w:rFonts w:ascii="Times New Roman" w:eastAsia="Times New Roman" w:hAnsi="Times New Roman" w:cs="Times New Roman"/>
          <w:sz w:val="24"/>
          <w:szCs w:val="24"/>
        </w:rPr>
      </w:pPr>
      <w:r w:rsidRPr="00C0780A">
        <w:rPr>
          <w:rFonts w:ascii="Times New Roman" w:eastAsia="Times New Roman" w:hAnsi="Times New Roman" w:cs="Times New Roman"/>
          <w:sz w:val="24"/>
          <w:szCs w:val="24"/>
        </w:rPr>
        <w:t>The mouse ear thickness values (expressed as the mean ± </w:t>
      </w:r>
      <w:bookmarkStart w:id="436" w:name="_Hlk62849203"/>
      <w:commentRangeStart w:id="437"/>
      <w:ins w:id="438" w:author="Author">
        <w:r w:rsidR="001438B2" w:rsidRPr="00C0780A">
          <w:rPr>
            <w:rFonts w:ascii="Times New Roman" w:eastAsia="Times New Roman" w:hAnsi="Times New Roman" w:cs="Times New Roman"/>
            <w:sz w:val="24"/>
            <w:szCs w:val="24"/>
          </w:rPr>
          <w:t>standard error of the mean</w:t>
        </w:r>
      </w:ins>
      <w:del w:id="439" w:author="Author">
        <w:r w:rsidRPr="00C0780A" w:rsidDel="001438B2">
          <w:rPr>
            <w:rFonts w:ascii="Times New Roman" w:eastAsia="Times New Roman" w:hAnsi="Times New Roman" w:cs="Times New Roman"/>
            <w:sz w:val="24"/>
            <w:szCs w:val="24"/>
          </w:rPr>
          <w:delText>SE</w:delText>
        </w:r>
      </w:del>
      <w:commentRangeEnd w:id="437"/>
      <w:r w:rsidR="00E35AA4" w:rsidRPr="00C0780A">
        <w:rPr>
          <w:rStyle w:val="CommentReference"/>
        </w:rPr>
        <w:commentReference w:id="437"/>
      </w:r>
      <w:bookmarkEnd w:id="436"/>
      <w:r w:rsidRPr="00C0780A">
        <w:rPr>
          <w:rFonts w:ascii="Times New Roman" w:eastAsia="Times New Roman" w:hAnsi="Times New Roman" w:cs="Times New Roman"/>
          <w:sz w:val="24"/>
          <w:szCs w:val="24"/>
        </w:rPr>
        <w:t>) are shown in Table </w:t>
      </w:r>
      <w:hyperlink r:id="rId12" w:tgtFrame="_blank" w:history="1">
        <w:r w:rsidRPr="00C0780A">
          <w:rPr>
            <w:rFonts w:ascii="Times New Roman" w:eastAsia="Times New Roman" w:hAnsi="Times New Roman" w:cs="Times New Roman"/>
            <w:color w:val="4D8A17"/>
            <w:sz w:val="24"/>
            <w:szCs w:val="24"/>
            <w:u w:val="single"/>
          </w:rPr>
          <w:t>3</w:t>
        </w:r>
      </w:hyperlink>
      <w:r w:rsidRPr="00C0780A">
        <w:rPr>
          <w:rFonts w:ascii="Times New Roman" w:eastAsia="Times New Roman" w:hAnsi="Times New Roman" w:cs="Times New Roman"/>
          <w:sz w:val="24"/>
          <w:szCs w:val="24"/>
        </w:rPr>
        <w:t xml:space="preserve">. The thickness of the ears </w:t>
      </w:r>
      <w:proofErr w:type="gramStart"/>
      <w:r w:rsidRPr="00C0780A">
        <w:rPr>
          <w:rFonts w:ascii="Times New Roman" w:eastAsia="Times New Roman" w:hAnsi="Times New Roman" w:cs="Times New Roman"/>
          <w:sz w:val="24"/>
          <w:szCs w:val="24"/>
        </w:rPr>
        <w:t>was used</w:t>
      </w:r>
      <w:proofErr w:type="gramEnd"/>
      <w:r w:rsidRPr="00C0780A">
        <w:rPr>
          <w:rFonts w:ascii="Times New Roman" w:eastAsia="Times New Roman" w:hAnsi="Times New Roman" w:cs="Times New Roman"/>
          <w:sz w:val="24"/>
          <w:szCs w:val="24"/>
        </w:rPr>
        <w:t xml:space="preserve"> to calculate </w:t>
      </w:r>
      <w:del w:id="440" w:author="Author">
        <w:r w:rsidRPr="00C0780A" w:rsidDel="00B67EE9">
          <w:rPr>
            <w:rFonts w:ascii="Times New Roman" w:eastAsia="Times New Roman" w:hAnsi="Times New Roman" w:cs="Times New Roman"/>
            <w:sz w:val="24"/>
            <w:szCs w:val="24"/>
          </w:rPr>
          <w:delText xml:space="preserve">the </w:delText>
        </w:r>
      </w:del>
      <w:r w:rsidRPr="00C0780A">
        <w:rPr>
          <w:rFonts w:ascii="Times New Roman" w:eastAsia="Times New Roman" w:hAnsi="Times New Roman" w:cs="Times New Roman"/>
          <w:sz w:val="24"/>
          <w:szCs w:val="24"/>
        </w:rPr>
        <w:t xml:space="preserve">percentage edema </w:t>
      </w:r>
      <w:ins w:id="441" w:author="Author">
        <w:r w:rsidR="00E35AA4" w:rsidRPr="00C0780A">
          <w:rPr>
            <w:rFonts w:ascii="Times New Roman" w:eastAsia="Times New Roman" w:hAnsi="Times New Roman" w:cs="Times New Roman"/>
            <w:sz w:val="24"/>
            <w:szCs w:val="24"/>
          </w:rPr>
          <w:t>using</w:t>
        </w:r>
      </w:ins>
      <w:del w:id="442" w:author="Author">
        <w:r w:rsidRPr="00C0780A" w:rsidDel="00E35AA4">
          <w:rPr>
            <w:rFonts w:ascii="Times New Roman" w:eastAsia="Times New Roman" w:hAnsi="Times New Roman" w:cs="Times New Roman"/>
            <w:sz w:val="24"/>
            <w:szCs w:val="24"/>
          </w:rPr>
          <w:delText>from</w:delText>
        </w:r>
      </w:del>
      <w:r w:rsidRPr="00C0780A">
        <w:rPr>
          <w:rFonts w:ascii="Times New Roman" w:eastAsia="Times New Roman" w:hAnsi="Times New Roman" w:cs="Times New Roman"/>
          <w:sz w:val="24"/>
          <w:szCs w:val="24"/>
        </w:rPr>
        <w:t xml:space="preserve"> the following equation</w:t>
      </w:r>
      <w:ins w:id="443" w:author="Author" w:date="2021-01-31T20:13:00Z">
        <w:r w:rsidR="00D1744E">
          <w:rPr>
            <w:rFonts w:ascii="Times New Roman" w:eastAsia="Times New Roman" w:hAnsi="Times New Roman" w:cs="Times New Roman"/>
            <w:sz w:val="24"/>
            <w:szCs w:val="24"/>
          </w:rPr>
          <w:t>:</w:t>
        </w:r>
      </w:ins>
      <w:del w:id="444" w:author="Author" w:date="2021-01-31T20:13:00Z">
        <w:r w:rsidRPr="00C0780A" w:rsidDel="00D1744E">
          <w:rPr>
            <w:rFonts w:ascii="Times New Roman" w:eastAsia="Times New Roman" w:hAnsi="Times New Roman" w:cs="Times New Roman"/>
            <w:sz w:val="24"/>
            <w:szCs w:val="24"/>
          </w:rPr>
          <w:delText>.</w:delText>
        </w:r>
      </w:del>
    </w:p>
    <w:p w14:paraId="001DC2FD" w14:textId="77777777" w:rsidR="00517E58" w:rsidRPr="00C0780A" w:rsidRDefault="00517E58" w:rsidP="00AD7CBC">
      <w:pPr>
        <w:spacing w:after="0" w:line="240" w:lineRule="auto"/>
        <w:rPr>
          <w:rFonts w:ascii="Times New Roman" w:eastAsia="Times New Roman" w:hAnsi="Times New Roman" w:cs="Times New Roman"/>
          <w:sz w:val="24"/>
          <w:szCs w:val="24"/>
        </w:rPr>
      </w:pPr>
    </w:p>
    <w:p w14:paraId="4C0DF207" w14:textId="1386A81A" w:rsidR="00517E58" w:rsidRPr="00C0780A" w:rsidRDefault="00517E58" w:rsidP="00517E58">
      <w:pPr>
        <w:spacing w:after="0" w:line="240" w:lineRule="auto"/>
        <w:jc w:val="center"/>
        <w:rPr>
          <w:rFonts w:ascii="Times New Roman" w:eastAsia="Times New Roman" w:hAnsi="Times New Roman" w:cs="Times New Roman"/>
          <w:sz w:val="24"/>
          <w:szCs w:val="24"/>
        </w:rPr>
      </w:pPr>
      <w:commentRangeStart w:id="445"/>
      <w:r w:rsidRPr="00C0780A">
        <w:drawing>
          <wp:inline distT="0" distB="0" distL="0" distR="0" wp14:anchorId="2FEBA20C" wp14:editId="7DB46D76">
            <wp:extent cx="3838575" cy="52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8575" cy="523875"/>
                    </a:xfrm>
                    <a:prstGeom prst="rect">
                      <a:avLst/>
                    </a:prstGeom>
                  </pic:spPr>
                </pic:pic>
              </a:graphicData>
            </a:graphic>
          </wp:inline>
        </w:drawing>
      </w:r>
      <w:commentRangeEnd w:id="445"/>
      <w:r w:rsidR="00D240E2" w:rsidRPr="00C0780A">
        <w:rPr>
          <w:rStyle w:val="CommentReference"/>
        </w:rPr>
        <w:commentReference w:id="445"/>
      </w:r>
    </w:p>
    <w:p w14:paraId="10BFEFA1" w14:textId="77777777" w:rsidR="00517E58" w:rsidRPr="00C0780A" w:rsidRDefault="00517E58" w:rsidP="00AD7CBC">
      <w:pPr>
        <w:spacing w:after="0" w:line="240" w:lineRule="auto"/>
        <w:rPr>
          <w:rFonts w:ascii="Times New Roman" w:eastAsia="Times New Roman" w:hAnsi="Times New Roman" w:cs="Times New Roman"/>
          <w:sz w:val="24"/>
          <w:szCs w:val="24"/>
        </w:rPr>
      </w:pPr>
    </w:p>
    <w:p w14:paraId="27E05029" w14:textId="4E0AD5FB" w:rsidR="00A3257D" w:rsidRPr="00C0780A" w:rsidRDefault="00A3257D" w:rsidP="00AD7CBC">
      <w:pPr>
        <w:spacing w:after="0" w:line="240" w:lineRule="auto"/>
        <w:rPr>
          <w:rFonts w:ascii="Times New Roman" w:eastAsia="Times New Roman" w:hAnsi="Times New Roman" w:cs="Times New Roman"/>
          <w:sz w:val="24"/>
          <w:szCs w:val="24"/>
        </w:rPr>
      </w:pPr>
      <w:r w:rsidRPr="00C0780A">
        <w:rPr>
          <w:rFonts w:ascii="Times New Roman" w:eastAsia="Times New Roman" w:hAnsi="Times New Roman" w:cs="Times New Roman"/>
          <w:sz w:val="24"/>
          <w:szCs w:val="24"/>
        </w:rPr>
        <w:t>where </w:t>
      </w:r>
      <w:r w:rsidRPr="00C0780A">
        <w:rPr>
          <w:rFonts w:ascii="Times New Roman" w:eastAsia="Times New Roman" w:hAnsi="Times New Roman" w:cs="Times New Roman"/>
          <w:i/>
          <w:iCs/>
          <w:sz w:val="24"/>
          <w:szCs w:val="24"/>
        </w:rPr>
        <w:t>T</w:t>
      </w:r>
      <w:r w:rsidRPr="00C0780A">
        <w:rPr>
          <w:rFonts w:ascii="Times New Roman" w:eastAsia="Times New Roman" w:hAnsi="Times New Roman" w:cs="Times New Roman"/>
          <w:i/>
          <w:iCs/>
          <w:sz w:val="24"/>
          <w:szCs w:val="24"/>
          <w:vertAlign w:val="subscript"/>
        </w:rPr>
        <w:t>t</w:t>
      </w:r>
      <w:r w:rsidRPr="00C0780A">
        <w:rPr>
          <w:rFonts w:ascii="Times New Roman" w:eastAsia="Times New Roman" w:hAnsi="Times New Roman" w:cs="Times New Roman"/>
          <w:sz w:val="24"/>
          <w:szCs w:val="24"/>
        </w:rPr>
        <w:t> represents the ear thickness at </w:t>
      </w:r>
      <w:r w:rsidRPr="00C0780A">
        <w:rPr>
          <w:rFonts w:ascii="Times New Roman" w:eastAsia="Times New Roman" w:hAnsi="Times New Roman" w:cs="Times New Roman"/>
          <w:i/>
          <w:iCs/>
          <w:sz w:val="24"/>
          <w:szCs w:val="24"/>
        </w:rPr>
        <w:t>t</w:t>
      </w:r>
      <w:r w:rsidRPr="00C0780A">
        <w:rPr>
          <w:rFonts w:ascii="Times New Roman" w:eastAsia="Times New Roman" w:hAnsi="Times New Roman" w:cs="Times New Roman"/>
          <w:sz w:val="24"/>
          <w:szCs w:val="24"/>
        </w:rPr>
        <w:t> min</w:t>
      </w:r>
      <w:del w:id="446" w:author="Author">
        <w:r w:rsidRPr="00C0780A" w:rsidDel="00E35AA4">
          <w:rPr>
            <w:rFonts w:ascii="Times New Roman" w:eastAsia="Times New Roman" w:hAnsi="Times New Roman" w:cs="Times New Roman"/>
            <w:sz w:val="24"/>
            <w:szCs w:val="24"/>
          </w:rPr>
          <w:delText>,</w:delText>
        </w:r>
      </w:del>
      <w:r w:rsidRPr="00C0780A">
        <w:rPr>
          <w:rFonts w:ascii="Times New Roman" w:eastAsia="Times New Roman" w:hAnsi="Times New Roman" w:cs="Times New Roman"/>
          <w:sz w:val="24"/>
          <w:szCs w:val="24"/>
        </w:rPr>
        <w:t xml:space="preserve"> and </w:t>
      </w:r>
      <w:r w:rsidRPr="00C0780A">
        <w:rPr>
          <w:rFonts w:ascii="Times New Roman" w:eastAsia="Times New Roman" w:hAnsi="Times New Roman" w:cs="Times New Roman"/>
          <w:i/>
          <w:iCs/>
          <w:sz w:val="24"/>
          <w:szCs w:val="24"/>
        </w:rPr>
        <w:t>T</w:t>
      </w:r>
      <w:r w:rsidRPr="00C0780A">
        <w:rPr>
          <w:rFonts w:ascii="Times New Roman" w:eastAsia="Times New Roman" w:hAnsi="Times New Roman" w:cs="Times New Roman"/>
          <w:sz w:val="24"/>
          <w:szCs w:val="24"/>
          <w:vertAlign w:val="subscript"/>
        </w:rPr>
        <w:t>0</w:t>
      </w:r>
      <w:r w:rsidRPr="00C0780A">
        <w:rPr>
          <w:rFonts w:ascii="Times New Roman" w:eastAsia="Times New Roman" w:hAnsi="Times New Roman" w:cs="Times New Roman"/>
          <w:sz w:val="24"/>
          <w:szCs w:val="24"/>
        </w:rPr>
        <w:t> represents the ear thickness at 0 min.</w:t>
      </w:r>
    </w:p>
    <w:p w14:paraId="6DEF74ED" w14:textId="647D9B38" w:rsidR="00A3257D" w:rsidRPr="00C0780A" w:rsidRDefault="00A3257D" w:rsidP="00AD7CBC">
      <w:pPr>
        <w:spacing w:after="0" w:line="240" w:lineRule="auto"/>
        <w:rPr>
          <w:rFonts w:ascii="Times New Roman" w:eastAsia="Times New Roman" w:hAnsi="Times New Roman" w:cs="Times New Roman"/>
          <w:sz w:val="24"/>
          <w:szCs w:val="24"/>
        </w:rPr>
      </w:pPr>
      <w:r w:rsidRPr="00C0780A">
        <w:rPr>
          <w:rFonts w:ascii="Times New Roman" w:eastAsia="Times New Roman" w:hAnsi="Times New Roman" w:cs="Times New Roman"/>
          <w:sz w:val="24"/>
          <w:szCs w:val="24"/>
        </w:rPr>
        <w:t>The results showed that the administration of diclofenac sodium (10 mg/kg) significantly reduced ear edema induced by xylene from 30 min onward</w:t>
      </w:r>
      <w:ins w:id="447" w:author="Author">
        <w:r w:rsidR="00A7601E" w:rsidRPr="00C0780A">
          <w:rPr>
            <w:rFonts w:ascii="Times New Roman" w:eastAsia="Times New Roman" w:hAnsi="Times New Roman" w:cs="Times New Roman"/>
            <w:sz w:val="24"/>
            <w:szCs w:val="24"/>
          </w:rPr>
          <w:t>s</w:t>
        </w:r>
      </w:ins>
      <w:r w:rsidRPr="00C0780A">
        <w:rPr>
          <w:rFonts w:ascii="Times New Roman" w:eastAsia="Times New Roman" w:hAnsi="Times New Roman" w:cs="Times New Roman"/>
          <w:sz w:val="24"/>
          <w:szCs w:val="24"/>
        </w:rPr>
        <w:t>, while the mice that received 250 </w:t>
      </w:r>
      <w:del w:id="448" w:author="Author">
        <w:r w:rsidRPr="00C0780A" w:rsidDel="00B974D8">
          <w:rPr>
            <w:rFonts w:ascii="Times New Roman" w:eastAsia="Times New Roman" w:hAnsi="Times New Roman" w:cs="Times New Roman"/>
            <w:sz w:val="24"/>
            <w:szCs w:val="24"/>
          </w:rPr>
          <w:delText>mg/kg</w:delText>
        </w:r>
      </w:del>
      <w:r w:rsidRPr="00C0780A">
        <w:rPr>
          <w:rFonts w:ascii="Times New Roman" w:eastAsia="Times New Roman" w:hAnsi="Times New Roman" w:cs="Times New Roman"/>
          <w:sz w:val="24"/>
          <w:szCs w:val="24"/>
        </w:rPr>
        <w:t xml:space="preserve"> and 500 mg/kg SA </w:t>
      </w:r>
      <w:ins w:id="449" w:author="Author">
        <w:r w:rsidR="00784FE5" w:rsidRPr="00C0780A">
          <w:rPr>
            <w:rFonts w:ascii="Times New Roman" w:eastAsia="Times New Roman" w:hAnsi="Times New Roman" w:cs="Times New Roman"/>
            <w:sz w:val="24"/>
            <w:szCs w:val="24"/>
          </w:rPr>
          <w:t xml:space="preserve">showed </w:t>
        </w:r>
      </w:ins>
      <w:r w:rsidRPr="00C0780A">
        <w:rPr>
          <w:rFonts w:ascii="Times New Roman" w:eastAsia="Times New Roman" w:hAnsi="Times New Roman" w:cs="Times New Roman"/>
          <w:sz w:val="24"/>
          <w:szCs w:val="24"/>
        </w:rPr>
        <w:t xml:space="preserve">significantly reduced ear edema compared with the control group 45 min after induction </w:t>
      </w:r>
      <w:del w:id="450" w:author="Author">
        <w:r w:rsidRPr="00C0780A" w:rsidDel="00B974D8">
          <w:rPr>
            <w:rFonts w:ascii="Times New Roman" w:eastAsia="Times New Roman" w:hAnsi="Times New Roman" w:cs="Times New Roman"/>
            <w:sz w:val="24"/>
            <w:szCs w:val="24"/>
          </w:rPr>
          <w:delText xml:space="preserve">by </w:delText>
        </w:r>
      </w:del>
      <w:ins w:id="451" w:author="Author">
        <w:r w:rsidR="00B974D8" w:rsidRPr="00C0780A">
          <w:rPr>
            <w:rFonts w:ascii="Times New Roman" w:eastAsia="Times New Roman" w:hAnsi="Times New Roman" w:cs="Times New Roman"/>
            <w:sz w:val="24"/>
            <w:szCs w:val="24"/>
          </w:rPr>
          <w:t xml:space="preserve">with </w:t>
        </w:r>
      </w:ins>
      <w:r w:rsidRPr="00C0780A">
        <w:rPr>
          <w:rFonts w:ascii="Times New Roman" w:eastAsia="Times New Roman" w:hAnsi="Times New Roman" w:cs="Times New Roman"/>
          <w:sz w:val="24"/>
          <w:szCs w:val="24"/>
        </w:rPr>
        <w:t>xylene (Figure </w:t>
      </w:r>
      <w:hyperlink r:id="rId14" w:tgtFrame="_blank" w:history="1">
        <w:r w:rsidRPr="00C0780A">
          <w:rPr>
            <w:rFonts w:ascii="Times New Roman" w:eastAsia="Times New Roman" w:hAnsi="Times New Roman" w:cs="Times New Roman"/>
            <w:color w:val="4D8A17"/>
            <w:sz w:val="24"/>
            <w:szCs w:val="24"/>
            <w:u w:val="single"/>
          </w:rPr>
          <w:t>1</w:t>
        </w:r>
      </w:hyperlink>
      <w:r w:rsidRPr="00C0780A">
        <w:rPr>
          <w:rFonts w:ascii="Times New Roman" w:eastAsia="Times New Roman" w:hAnsi="Times New Roman" w:cs="Times New Roman"/>
          <w:sz w:val="24"/>
          <w:szCs w:val="24"/>
        </w:rPr>
        <w:t>).</w:t>
      </w:r>
    </w:p>
    <w:p w14:paraId="16658EE7" w14:textId="742BC410" w:rsidR="00A3257D" w:rsidRPr="00C0780A" w:rsidRDefault="00A3257D" w:rsidP="00AD7CBC">
      <w:pPr>
        <w:spacing w:after="0" w:line="240" w:lineRule="auto"/>
        <w:rPr>
          <w:rFonts w:ascii="Times New Roman" w:eastAsia="Times New Roman" w:hAnsi="Times New Roman" w:cs="Times New Roman"/>
          <w:sz w:val="24"/>
          <w:szCs w:val="24"/>
        </w:rPr>
      </w:pPr>
      <w:bookmarkStart w:id="452" w:name="_Hlk63017483"/>
      <w:commentRangeStart w:id="453"/>
      <w:r w:rsidRPr="00C0780A">
        <w:rPr>
          <w:rFonts w:ascii="Times New Roman" w:eastAsia="Times New Roman" w:hAnsi="Times New Roman" w:cs="Times New Roman"/>
          <w:sz w:val="24"/>
          <w:szCs w:val="24"/>
        </w:rPr>
        <w:t xml:space="preserve">The figure </w:t>
      </w:r>
      <w:del w:id="454" w:author="Author">
        <w:r w:rsidRPr="00C0780A" w:rsidDel="00B974D8">
          <w:rPr>
            <w:rFonts w:ascii="Times New Roman" w:eastAsia="Times New Roman" w:hAnsi="Times New Roman" w:cs="Times New Roman"/>
            <w:sz w:val="24"/>
            <w:szCs w:val="24"/>
          </w:rPr>
          <w:delText xml:space="preserve">represented </w:delText>
        </w:r>
      </w:del>
      <w:ins w:id="455" w:author="Author">
        <w:r w:rsidR="00B974D8" w:rsidRPr="00C0780A">
          <w:rPr>
            <w:rFonts w:ascii="Times New Roman" w:eastAsia="Times New Roman" w:hAnsi="Times New Roman" w:cs="Times New Roman"/>
            <w:sz w:val="24"/>
            <w:szCs w:val="24"/>
          </w:rPr>
          <w:t xml:space="preserve">shows </w:t>
        </w:r>
      </w:ins>
      <w:r w:rsidRPr="00C0780A">
        <w:rPr>
          <w:rFonts w:ascii="Times New Roman" w:eastAsia="Times New Roman" w:hAnsi="Times New Roman" w:cs="Times New Roman"/>
          <w:sz w:val="24"/>
          <w:szCs w:val="24"/>
        </w:rPr>
        <w:t xml:space="preserve">that the administration of diclofenac sodium (10 mg/kg) significantly reduced </w:t>
      </w:r>
      <w:del w:id="456" w:author="Author">
        <w:r w:rsidRPr="00C0780A" w:rsidDel="00A7601E">
          <w:rPr>
            <w:rFonts w:ascii="Times New Roman" w:eastAsia="Times New Roman" w:hAnsi="Times New Roman" w:cs="Times New Roman"/>
            <w:sz w:val="24"/>
            <w:szCs w:val="24"/>
          </w:rPr>
          <w:delText xml:space="preserve">ear edema induced by </w:delText>
        </w:r>
      </w:del>
      <w:r w:rsidRPr="00C0780A">
        <w:rPr>
          <w:rFonts w:ascii="Times New Roman" w:eastAsia="Times New Roman" w:hAnsi="Times New Roman" w:cs="Times New Roman"/>
          <w:sz w:val="24"/>
          <w:szCs w:val="24"/>
        </w:rPr>
        <w:t>xylene</w:t>
      </w:r>
      <w:ins w:id="457" w:author="Author">
        <w:r w:rsidR="00A7601E" w:rsidRPr="00C0780A">
          <w:rPr>
            <w:rFonts w:ascii="Times New Roman" w:eastAsia="Times New Roman" w:hAnsi="Times New Roman" w:cs="Times New Roman"/>
            <w:sz w:val="24"/>
            <w:szCs w:val="24"/>
          </w:rPr>
          <w:t>-induced ear edema</w:t>
        </w:r>
      </w:ins>
      <w:r w:rsidRPr="00C0780A">
        <w:rPr>
          <w:rFonts w:ascii="Times New Roman" w:eastAsia="Times New Roman" w:hAnsi="Times New Roman" w:cs="Times New Roman"/>
          <w:sz w:val="24"/>
          <w:szCs w:val="24"/>
        </w:rPr>
        <w:t xml:space="preserve"> from 30 min onward</w:t>
      </w:r>
      <w:ins w:id="458" w:author="Author">
        <w:r w:rsidR="00A7601E" w:rsidRPr="00C0780A">
          <w:rPr>
            <w:rFonts w:ascii="Times New Roman" w:eastAsia="Times New Roman" w:hAnsi="Times New Roman" w:cs="Times New Roman"/>
            <w:sz w:val="24"/>
            <w:szCs w:val="24"/>
          </w:rPr>
          <w:t>s</w:t>
        </w:r>
      </w:ins>
      <w:r w:rsidRPr="00C0780A">
        <w:rPr>
          <w:rFonts w:ascii="Times New Roman" w:eastAsia="Times New Roman" w:hAnsi="Times New Roman" w:cs="Times New Roman"/>
          <w:sz w:val="24"/>
          <w:szCs w:val="24"/>
        </w:rPr>
        <w:t>, while the mice that received 250 </w:t>
      </w:r>
      <w:del w:id="459" w:author="Author">
        <w:r w:rsidRPr="00C0780A" w:rsidDel="00B974D8">
          <w:rPr>
            <w:rFonts w:ascii="Times New Roman" w:eastAsia="Times New Roman" w:hAnsi="Times New Roman" w:cs="Times New Roman"/>
            <w:sz w:val="24"/>
            <w:szCs w:val="24"/>
          </w:rPr>
          <w:delText>mg/kg</w:delText>
        </w:r>
      </w:del>
      <w:r w:rsidRPr="00C0780A">
        <w:rPr>
          <w:rFonts w:ascii="Times New Roman" w:eastAsia="Times New Roman" w:hAnsi="Times New Roman" w:cs="Times New Roman"/>
          <w:sz w:val="24"/>
          <w:szCs w:val="24"/>
        </w:rPr>
        <w:t xml:space="preserve"> and 500 mg/kg SA </w:t>
      </w:r>
      <w:ins w:id="460" w:author="Author">
        <w:r w:rsidR="0051445B" w:rsidRPr="00C0780A">
          <w:rPr>
            <w:rFonts w:ascii="Times New Roman" w:eastAsia="Times New Roman" w:hAnsi="Times New Roman" w:cs="Times New Roman"/>
            <w:sz w:val="24"/>
            <w:szCs w:val="24"/>
          </w:rPr>
          <w:t xml:space="preserve">showed </w:t>
        </w:r>
      </w:ins>
      <w:r w:rsidRPr="00C0780A">
        <w:rPr>
          <w:rFonts w:ascii="Times New Roman" w:eastAsia="Times New Roman" w:hAnsi="Times New Roman" w:cs="Times New Roman"/>
          <w:sz w:val="24"/>
          <w:szCs w:val="24"/>
        </w:rPr>
        <w:t xml:space="preserve">significantly reduced ear edema compared with the control group 45 min after induction </w:t>
      </w:r>
      <w:del w:id="461" w:author="Author">
        <w:r w:rsidRPr="00C0780A" w:rsidDel="00B974D8">
          <w:rPr>
            <w:rFonts w:ascii="Times New Roman" w:eastAsia="Times New Roman" w:hAnsi="Times New Roman" w:cs="Times New Roman"/>
            <w:sz w:val="24"/>
            <w:szCs w:val="24"/>
          </w:rPr>
          <w:delText xml:space="preserve">by </w:delText>
        </w:r>
      </w:del>
      <w:ins w:id="462" w:author="Author">
        <w:r w:rsidR="00B974D8" w:rsidRPr="00C0780A">
          <w:rPr>
            <w:rFonts w:ascii="Times New Roman" w:eastAsia="Times New Roman" w:hAnsi="Times New Roman" w:cs="Times New Roman"/>
            <w:sz w:val="24"/>
            <w:szCs w:val="24"/>
          </w:rPr>
          <w:t xml:space="preserve">with </w:t>
        </w:r>
      </w:ins>
      <w:r w:rsidRPr="00C0780A">
        <w:rPr>
          <w:rFonts w:ascii="Times New Roman" w:eastAsia="Times New Roman" w:hAnsi="Times New Roman" w:cs="Times New Roman"/>
          <w:sz w:val="24"/>
          <w:szCs w:val="24"/>
        </w:rPr>
        <w:t>xylene</w:t>
      </w:r>
      <w:commentRangeEnd w:id="453"/>
      <w:r w:rsidR="00C27505" w:rsidRPr="00C0780A">
        <w:rPr>
          <w:rStyle w:val="CommentReference"/>
        </w:rPr>
        <w:commentReference w:id="453"/>
      </w:r>
      <w:commentRangeStart w:id="463"/>
      <w:del w:id="464" w:author="Author">
        <w:r w:rsidRPr="00C0780A" w:rsidDel="00A7601E">
          <w:rPr>
            <w:rFonts w:ascii="Times New Roman" w:eastAsia="Times New Roman" w:hAnsi="Times New Roman" w:cs="Times New Roman"/>
            <w:sz w:val="24"/>
            <w:szCs w:val="24"/>
          </w:rPr>
          <w:delText>.</w:delText>
        </w:r>
      </w:del>
      <w:ins w:id="465" w:author="Author">
        <w:r w:rsidR="00A7601E" w:rsidRPr="00C0780A">
          <w:rPr>
            <w:rFonts w:ascii="Times New Roman" w:eastAsia="Times New Roman" w:hAnsi="Times New Roman" w:cs="Times New Roman"/>
            <w:sz w:val="24"/>
            <w:szCs w:val="24"/>
          </w:rPr>
          <w:t xml:space="preserve">: </w:t>
        </w:r>
      </w:ins>
      <w:r w:rsidRPr="00C0780A">
        <w:rPr>
          <w:rFonts w:ascii="Times New Roman" w:eastAsia="Times New Roman" w:hAnsi="Times New Roman" w:cs="Times New Roman"/>
          <w:sz w:val="24"/>
          <w:szCs w:val="24"/>
        </w:rPr>
        <w:t>(i)</w:t>
      </w:r>
      <w:del w:id="466" w:author="Author">
        <w:r w:rsidRPr="00C0780A" w:rsidDel="00B974D8">
          <w:rPr>
            <w:rFonts w:ascii="Times New Roman" w:eastAsia="Times New Roman" w:hAnsi="Times New Roman" w:cs="Times New Roman"/>
            <w:sz w:val="24"/>
            <w:szCs w:val="24"/>
          </w:rPr>
          <w:delText> </w:delText>
        </w:r>
        <w:r w:rsidRPr="00C0780A" w:rsidDel="00B36F6D">
          <w:rPr>
            <w:rFonts w:ascii="Times New Roman" w:eastAsia="Times New Roman" w:hAnsi="Times New Roman" w:cs="Times New Roman"/>
            <w:sz w:val="24"/>
            <w:szCs w:val="24"/>
          </w:rPr>
          <w:delText>,</w:delText>
        </w:r>
      </w:del>
      <w:r w:rsidRPr="00C0780A">
        <w:rPr>
          <w:rFonts w:ascii="Times New Roman" w:eastAsia="Times New Roman" w:hAnsi="Times New Roman" w:cs="Times New Roman"/>
          <w:sz w:val="24"/>
          <w:szCs w:val="24"/>
        </w:rPr>
        <w:t> different from the control group</w:t>
      </w:r>
      <w:ins w:id="467" w:author="Author">
        <w:r w:rsidR="00A7601E" w:rsidRPr="00C0780A">
          <w:rPr>
            <w:rFonts w:ascii="Times New Roman" w:eastAsia="Times New Roman" w:hAnsi="Times New Roman" w:cs="Times New Roman"/>
            <w:sz w:val="24"/>
            <w:szCs w:val="24"/>
          </w:rPr>
          <w:t xml:space="preserve"> </w:t>
        </w:r>
      </w:ins>
      <w:del w:id="468" w:author="Author">
        <w:r w:rsidRPr="00C0780A" w:rsidDel="00A7601E">
          <w:rPr>
            <w:rFonts w:ascii="Times New Roman" w:eastAsia="Times New Roman" w:hAnsi="Times New Roman" w:cs="Times New Roman"/>
            <w:sz w:val="24"/>
            <w:szCs w:val="24"/>
          </w:rPr>
          <w:delText>.</w:delText>
        </w:r>
      </w:del>
      <w:ins w:id="469" w:author="Author">
        <w:r w:rsidR="00A7601E" w:rsidRPr="00C0780A">
          <w:rPr>
            <w:rFonts w:ascii="Times New Roman" w:eastAsia="Times New Roman" w:hAnsi="Times New Roman" w:cs="Times New Roman"/>
            <w:sz w:val="24"/>
            <w:szCs w:val="24"/>
          </w:rPr>
          <w:t xml:space="preserve">and </w:t>
        </w:r>
      </w:ins>
      <w:r w:rsidRPr="00C0780A">
        <w:rPr>
          <w:rFonts w:ascii="Times New Roman" w:eastAsia="Times New Roman" w:hAnsi="Times New Roman" w:cs="Times New Roman"/>
          <w:sz w:val="24"/>
          <w:szCs w:val="24"/>
        </w:rPr>
        <w:t>(ii)#</w:t>
      </w:r>
      <w:del w:id="470" w:author="Author">
        <w:r w:rsidRPr="00C0780A" w:rsidDel="00B36F6D">
          <w:rPr>
            <w:rFonts w:ascii="Times New Roman" w:eastAsia="Times New Roman" w:hAnsi="Times New Roman" w:cs="Times New Roman"/>
            <w:sz w:val="24"/>
            <w:szCs w:val="24"/>
          </w:rPr>
          <w:delText>,</w:delText>
        </w:r>
      </w:del>
      <w:r w:rsidRPr="00C0780A">
        <w:rPr>
          <w:rFonts w:ascii="Times New Roman" w:eastAsia="Times New Roman" w:hAnsi="Times New Roman" w:cs="Times New Roman"/>
          <w:sz w:val="24"/>
          <w:szCs w:val="24"/>
        </w:rPr>
        <w:t> different from the diclofenac group.</w:t>
      </w:r>
      <w:commentRangeEnd w:id="463"/>
      <w:r w:rsidR="00F96BE7" w:rsidRPr="00C0780A">
        <w:rPr>
          <w:rStyle w:val="CommentReference"/>
        </w:rPr>
        <w:commentReference w:id="463"/>
      </w:r>
    </w:p>
    <w:bookmarkEnd w:id="452"/>
    <w:p w14:paraId="5127EF7C" w14:textId="41167977" w:rsidR="00A3257D" w:rsidRPr="00C0780A" w:rsidRDefault="00A3257D" w:rsidP="00AD7CBC">
      <w:pPr>
        <w:spacing w:after="0" w:line="240" w:lineRule="auto"/>
        <w:rPr>
          <w:rFonts w:ascii="Times New Roman" w:eastAsia="Times New Roman" w:hAnsi="Times New Roman" w:cs="Times New Roman"/>
          <w:sz w:val="24"/>
          <w:szCs w:val="24"/>
        </w:rPr>
      </w:pPr>
      <w:r w:rsidRPr="00C0780A">
        <w:rPr>
          <w:rFonts w:ascii="Times New Roman" w:eastAsia="Times New Roman" w:hAnsi="Times New Roman" w:cs="Times New Roman"/>
          <w:sz w:val="24"/>
          <w:szCs w:val="24"/>
        </w:rPr>
        <w:t>Animal experiments and studies o</w:t>
      </w:r>
      <w:del w:id="471" w:author="Author">
        <w:r w:rsidRPr="00C0780A" w:rsidDel="00826A3D">
          <w:rPr>
            <w:rFonts w:ascii="Times New Roman" w:eastAsia="Times New Roman" w:hAnsi="Times New Roman" w:cs="Times New Roman"/>
            <w:sz w:val="24"/>
            <w:szCs w:val="24"/>
          </w:rPr>
          <w:delText>f</w:delText>
        </w:r>
      </w:del>
      <w:ins w:id="472" w:author="Author">
        <w:r w:rsidR="00826A3D" w:rsidRPr="00C0780A">
          <w:rPr>
            <w:rFonts w:ascii="Times New Roman" w:eastAsia="Times New Roman" w:hAnsi="Times New Roman" w:cs="Times New Roman"/>
            <w:sz w:val="24"/>
            <w:szCs w:val="24"/>
          </w:rPr>
          <w:t>n</w:t>
        </w:r>
      </w:ins>
      <w:r w:rsidRPr="00C0780A">
        <w:rPr>
          <w:rFonts w:ascii="Times New Roman" w:eastAsia="Times New Roman" w:hAnsi="Times New Roman" w:cs="Times New Roman"/>
          <w:sz w:val="24"/>
          <w:szCs w:val="24"/>
        </w:rPr>
        <w:t xml:space="preserve"> the anti-inflammatory effects of SA on xylene-induced ear edema in mice indicated that SA </w:t>
      </w:r>
      <w:del w:id="473" w:author="Author">
        <w:r w:rsidRPr="00C0780A" w:rsidDel="00B974D8">
          <w:rPr>
            <w:rFonts w:ascii="Times New Roman" w:eastAsia="Times New Roman" w:hAnsi="Times New Roman" w:cs="Times New Roman"/>
            <w:sz w:val="24"/>
            <w:szCs w:val="24"/>
          </w:rPr>
          <w:delText xml:space="preserve">has </w:delText>
        </w:r>
      </w:del>
      <w:ins w:id="474" w:author="Author">
        <w:r w:rsidR="00B974D8" w:rsidRPr="00C0780A">
          <w:rPr>
            <w:rFonts w:ascii="Times New Roman" w:eastAsia="Times New Roman" w:hAnsi="Times New Roman" w:cs="Times New Roman"/>
            <w:sz w:val="24"/>
            <w:szCs w:val="24"/>
          </w:rPr>
          <w:t xml:space="preserve">exerts </w:t>
        </w:r>
      </w:ins>
      <w:r w:rsidRPr="00C0780A">
        <w:rPr>
          <w:rFonts w:ascii="Times New Roman" w:eastAsia="Times New Roman" w:hAnsi="Times New Roman" w:cs="Times New Roman"/>
          <w:sz w:val="24"/>
          <w:szCs w:val="24"/>
        </w:rPr>
        <w:t xml:space="preserve">anti-inflammatory activity by reducing ear edema in a dose-dependent manner; however, the onset of action of SA is slower </w:t>
      </w:r>
      <w:del w:id="475" w:author="Author">
        <w:r w:rsidRPr="00C0780A" w:rsidDel="00B974D8">
          <w:rPr>
            <w:rFonts w:ascii="Times New Roman" w:eastAsia="Times New Roman" w:hAnsi="Times New Roman" w:cs="Times New Roman"/>
            <w:sz w:val="24"/>
            <w:szCs w:val="24"/>
          </w:rPr>
          <w:delText>compared to</w:delText>
        </w:r>
      </w:del>
      <w:ins w:id="476" w:author="Author">
        <w:r w:rsidR="00B974D8" w:rsidRPr="00C0780A">
          <w:rPr>
            <w:rFonts w:ascii="Times New Roman" w:eastAsia="Times New Roman" w:hAnsi="Times New Roman" w:cs="Times New Roman"/>
            <w:sz w:val="24"/>
            <w:szCs w:val="24"/>
          </w:rPr>
          <w:t>than that of</w:t>
        </w:r>
      </w:ins>
      <w:r w:rsidRPr="00C0780A">
        <w:rPr>
          <w:rFonts w:ascii="Times New Roman" w:eastAsia="Times New Roman" w:hAnsi="Times New Roman" w:cs="Times New Roman"/>
          <w:sz w:val="24"/>
          <w:szCs w:val="24"/>
        </w:rPr>
        <w:t xml:space="preserve"> diclofenac sodium. This study </w:t>
      </w:r>
      <w:del w:id="477" w:author="Author">
        <w:r w:rsidRPr="00C0780A" w:rsidDel="00B974D8">
          <w:rPr>
            <w:rFonts w:ascii="Times New Roman" w:eastAsia="Times New Roman" w:hAnsi="Times New Roman" w:cs="Times New Roman"/>
            <w:sz w:val="24"/>
            <w:szCs w:val="24"/>
          </w:rPr>
          <w:delText xml:space="preserve">represents </w:delText>
        </w:r>
      </w:del>
      <w:ins w:id="478" w:author="Author">
        <w:r w:rsidR="00B974D8" w:rsidRPr="00C0780A">
          <w:rPr>
            <w:rFonts w:ascii="Times New Roman" w:eastAsia="Times New Roman" w:hAnsi="Times New Roman" w:cs="Times New Roman"/>
            <w:sz w:val="24"/>
            <w:szCs w:val="24"/>
          </w:rPr>
          <w:t xml:space="preserve">shows </w:t>
        </w:r>
      </w:ins>
      <w:r w:rsidRPr="00C0780A">
        <w:rPr>
          <w:rFonts w:ascii="Times New Roman" w:eastAsia="Times New Roman" w:hAnsi="Times New Roman" w:cs="Times New Roman"/>
          <w:sz w:val="24"/>
          <w:szCs w:val="24"/>
        </w:rPr>
        <w:t xml:space="preserve">the acute anti-inflammatory effect of </w:t>
      </w:r>
      <w:del w:id="479" w:author="Author">
        <w:r w:rsidRPr="00C0780A" w:rsidDel="00B974D8">
          <w:rPr>
            <w:rFonts w:ascii="Times New Roman" w:eastAsia="Times New Roman" w:hAnsi="Times New Roman" w:cs="Times New Roman"/>
            <w:sz w:val="24"/>
            <w:szCs w:val="24"/>
          </w:rPr>
          <w:delText xml:space="preserve">the </w:delText>
        </w:r>
      </w:del>
      <w:r w:rsidRPr="00C0780A">
        <w:rPr>
          <w:rFonts w:ascii="Times New Roman" w:eastAsia="Times New Roman" w:hAnsi="Times New Roman" w:cs="Times New Roman"/>
          <w:sz w:val="24"/>
          <w:szCs w:val="24"/>
        </w:rPr>
        <w:t>SA extract</w:t>
      </w:r>
      <w:ins w:id="480" w:author="Author">
        <w:r w:rsidR="00B974D8" w:rsidRPr="00C0780A">
          <w:rPr>
            <w:rFonts w:ascii="Times New Roman" w:eastAsia="Times New Roman" w:hAnsi="Times New Roman" w:cs="Times New Roman"/>
            <w:sz w:val="24"/>
            <w:szCs w:val="24"/>
          </w:rPr>
          <w:t>—</w:t>
        </w:r>
      </w:ins>
      <w:del w:id="481" w:author="Author">
        <w:r w:rsidRPr="00C0780A" w:rsidDel="00B974D8">
          <w:rPr>
            <w:rFonts w:ascii="Times New Roman" w:eastAsia="Times New Roman" w:hAnsi="Times New Roman" w:cs="Times New Roman"/>
            <w:sz w:val="24"/>
            <w:szCs w:val="24"/>
          </w:rPr>
          <w:delText xml:space="preserve"> in which </w:delText>
        </w:r>
      </w:del>
      <w:r w:rsidRPr="00C0780A">
        <w:rPr>
          <w:rFonts w:ascii="Times New Roman" w:eastAsia="Times New Roman" w:hAnsi="Times New Roman" w:cs="Times New Roman"/>
          <w:sz w:val="24"/>
          <w:szCs w:val="24"/>
        </w:rPr>
        <w:t>innate immune cells form the first line of immune defense and regulate</w:t>
      </w:r>
      <w:ins w:id="482" w:author="Author">
        <w:r w:rsidR="00B974D8" w:rsidRPr="00C0780A">
          <w:rPr>
            <w:rFonts w:ascii="Times New Roman" w:eastAsia="Times New Roman" w:hAnsi="Times New Roman" w:cs="Times New Roman"/>
            <w:sz w:val="24"/>
            <w:szCs w:val="24"/>
          </w:rPr>
          <w:t xml:space="preserve"> the</w:t>
        </w:r>
      </w:ins>
      <w:r w:rsidRPr="00C0780A">
        <w:rPr>
          <w:rFonts w:ascii="Times New Roman" w:eastAsia="Times New Roman" w:hAnsi="Times New Roman" w:cs="Times New Roman"/>
          <w:sz w:val="24"/>
          <w:szCs w:val="24"/>
        </w:rPr>
        <w:t xml:space="preserve"> activation of adaptive immune responses. </w:t>
      </w:r>
      <w:commentRangeStart w:id="483"/>
      <w:r w:rsidRPr="00C0780A">
        <w:rPr>
          <w:rFonts w:ascii="Times New Roman" w:eastAsia="Times New Roman" w:hAnsi="Times New Roman" w:cs="Times New Roman"/>
          <w:sz w:val="24"/>
          <w:szCs w:val="24"/>
        </w:rPr>
        <w:t>Most</w:t>
      </w:r>
      <w:del w:id="484" w:author="Author">
        <w:r w:rsidRPr="00C0780A" w:rsidDel="001426D2">
          <w:rPr>
            <w:rFonts w:ascii="Times New Roman" w:eastAsia="Times New Roman" w:hAnsi="Times New Roman" w:cs="Times New Roman"/>
            <w:sz w:val="24"/>
            <w:szCs w:val="24"/>
          </w:rPr>
          <w:delText xml:space="preserve"> of the</w:delText>
        </w:r>
      </w:del>
      <w:r w:rsidRPr="00C0780A">
        <w:rPr>
          <w:rFonts w:ascii="Times New Roman" w:eastAsia="Times New Roman" w:hAnsi="Times New Roman" w:cs="Times New Roman"/>
          <w:sz w:val="24"/>
          <w:szCs w:val="24"/>
        </w:rPr>
        <w:t xml:space="preserve"> features of acute inflammation </w:t>
      </w:r>
      <w:del w:id="485" w:author="Author">
        <w:r w:rsidRPr="00C0780A" w:rsidDel="008A6C9E">
          <w:rPr>
            <w:rFonts w:ascii="Times New Roman" w:eastAsia="Times New Roman" w:hAnsi="Times New Roman" w:cs="Times New Roman"/>
            <w:sz w:val="24"/>
            <w:szCs w:val="24"/>
          </w:rPr>
          <w:delText>continue</w:delText>
        </w:r>
      </w:del>
      <w:ins w:id="486" w:author="Author">
        <w:r w:rsidR="008A6C9E" w:rsidRPr="00C0780A">
          <w:rPr>
            <w:rFonts w:ascii="Times New Roman" w:eastAsia="Times New Roman" w:hAnsi="Times New Roman" w:cs="Times New Roman"/>
            <w:sz w:val="24"/>
            <w:szCs w:val="24"/>
          </w:rPr>
          <w:t>persist</w:t>
        </w:r>
      </w:ins>
      <w:r w:rsidRPr="00C0780A">
        <w:rPr>
          <w:rFonts w:ascii="Times New Roman" w:eastAsia="Times New Roman" w:hAnsi="Times New Roman" w:cs="Times New Roman"/>
          <w:sz w:val="24"/>
          <w:szCs w:val="24"/>
        </w:rPr>
        <w:t xml:space="preserve"> as </w:t>
      </w:r>
      <w:del w:id="487" w:author="Author">
        <w:r w:rsidRPr="00C0780A" w:rsidDel="00B974D8">
          <w:rPr>
            <w:rFonts w:ascii="Times New Roman" w:eastAsia="Times New Roman" w:hAnsi="Times New Roman" w:cs="Times New Roman"/>
            <w:sz w:val="24"/>
            <w:szCs w:val="24"/>
          </w:rPr>
          <w:delText xml:space="preserve">the </w:delText>
        </w:r>
      </w:del>
      <w:r w:rsidRPr="00C0780A">
        <w:rPr>
          <w:rFonts w:ascii="Times New Roman" w:eastAsia="Times New Roman" w:hAnsi="Times New Roman" w:cs="Times New Roman"/>
          <w:sz w:val="24"/>
          <w:szCs w:val="24"/>
        </w:rPr>
        <w:t>inflammation becomes chronic,</w:t>
      </w:r>
      <w:commentRangeEnd w:id="483"/>
      <w:r w:rsidR="00770E3C" w:rsidRPr="00C0780A">
        <w:rPr>
          <w:rStyle w:val="CommentReference"/>
        </w:rPr>
        <w:commentReference w:id="483"/>
      </w:r>
      <w:r w:rsidRPr="00C0780A">
        <w:rPr>
          <w:rFonts w:ascii="Times New Roman" w:eastAsia="Times New Roman" w:hAnsi="Times New Roman" w:cs="Times New Roman"/>
          <w:sz w:val="24"/>
          <w:szCs w:val="24"/>
        </w:rPr>
        <w:t xml:space="preserve"> including the expansion of blood vessels (vasodilation)</w:t>
      </w:r>
      <w:ins w:id="488" w:author="Author" w:date="2021-01-31T19:23:00Z">
        <w:r w:rsidR="0056461A">
          <w:rPr>
            <w:rFonts w:ascii="Times New Roman" w:eastAsia="Times New Roman" w:hAnsi="Times New Roman" w:cs="Times New Roman"/>
            <w:sz w:val="24"/>
            <w:szCs w:val="24"/>
          </w:rPr>
          <w:t>,</w:t>
        </w:r>
      </w:ins>
      <w:del w:id="489" w:author="Author">
        <w:r w:rsidRPr="00C0780A" w:rsidDel="00311CB8">
          <w:rPr>
            <w:rFonts w:ascii="Times New Roman" w:eastAsia="Times New Roman" w:hAnsi="Times New Roman" w:cs="Times New Roman"/>
            <w:sz w:val="24"/>
            <w:szCs w:val="24"/>
          </w:rPr>
          <w:delText>,</w:delText>
        </w:r>
      </w:del>
      <w:del w:id="490" w:author="Author" w:date="2021-01-31T19:23:00Z">
        <w:r w:rsidRPr="00C0780A" w:rsidDel="0056461A">
          <w:rPr>
            <w:rFonts w:ascii="Times New Roman" w:eastAsia="Times New Roman" w:hAnsi="Times New Roman" w:cs="Times New Roman"/>
            <w:sz w:val="24"/>
            <w:szCs w:val="24"/>
          </w:rPr>
          <w:delText xml:space="preserve"> </w:delText>
        </w:r>
      </w:del>
      <w:ins w:id="491" w:author="Author">
        <w:r w:rsidR="00311CB8" w:rsidRPr="00C0780A">
          <w:rPr>
            <w:rFonts w:ascii="Times New Roman" w:eastAsia="Times New Roman" w:hAnsi="Times New Roman" w:cs="Times New Roman"/>
            <w:sz w:val="24"/>
            <w:szCs w:val="24"/>
          </w:rPr>
          <w:t xml:space="preserve"> the </w:t>
        </w:r>
      </w:ins>
      <w:r w:rsidRPr="00C0780A">
        <w:rPr>
          <w:rFonts w:ascii="Times New Roman" w:eastAsia="Times New Roman" w:hAnsi="Times New Roman" w:cs="Times New Roman"/>
          <w:sz w:val="24"/>
          <w:szCs w:val="24"/>
        </w:rPr>
        <w:t>increase in blood flow</w:t>
      </w:r>
      <w:ins w:id="492" w:author="Author" w:date="2021-01-31T19:23:00Z">
        <w:r w:rsidR="0056461A">
          <w:rPr>
            <w:rFonts w:ascii="Times New Roman" w:eastAsia="Times New Roman" w:hAnsi="Times New Roman" w:cs="Times New Roman"/>
            <w:sz w:val="24"/>
            <w:szCs w:val="24"/>
          </w:rPr>
          <w:t xml:space="preserve"> and</w:t>
        </w:r>
      </w:ins>
      <w:del w:id="493" w:author="Author" w:date="2021-01-31T19:23:00Z">
        <w:r w:rsidRPr="00C0780A" w:rsidDel="0056461A">
          <w:rPr>
            <w:rFonts w:ascii="Times New Roman" w:eastAsia="Times New Roman" w:hAnsi="Times New Roman" w:cs="Times New Roman"/>
            <w:sz w:val="24"/>
            <w:szCs w:val="24"/>
          </w:rPr>
          <w:delText>,</w:delText>
        </w:r>
      </w:del>
      <w:r w:rsidRPr="00C0780A">
        <w:rPr>
          <w:rFonts w:ascii="Times New Roman" w:eastAsia="Times New Roman" w:hAnsi="Times New Roman" w:cs="Times New Roman"/>
          <w:sz w:val="24"/>
          <w:szCs w:val="24"/>
        </w:rPr>
        <w:t xml:space="preserve"> capillary permeability, and migration of neutrophils into the infected tissue through the capillary wall (diapedesis) </w:t>
      </w:r>
      <w:del w:id="494" w:author="Author">
        <w:r w:rsidRPr="00C0780A" w:rsidDel="00097E4D">
          <w:rPr>
            <w:rFonts w:ascii="Times New Roman" w:eastAsia="Times New Roman" w:hAnsi="Times New Roman" w:cs="Times New Roman"/>
            <w:sz w:val="24"/>
            <w:szCs w:val="24"/>
          </w:rPr>
          <w:delText>[</w:delText>
        </w:r>
      </w:del>
      <w:ins w:id="495" w:author="Author">
        <w:r w:rsidR="00097E4D" w:rsidRPr="00C0780A">
          <w:rPr>
            <w:rFonts w:ascii="Times New Roman" w:eastAsia="Times New Roman" w:hAnsi="Times New Roman" w:cs="Times New Roman"/>
            <w:sz w:val="24"/>
            <w:szCs w:val="24"/>
          </w:rPr>
          <w:t>(Pahwa</w:t>
        </w:r>
        <w:r w:rsidR="00097E4D" w:rsidRPr="00C0780A" w:rsidDel="00097E4D">
          <w:rPr>
            <w:rFonts w:ascii="Times New Roman" w:eastAsia="Times New Roman" w:hAnsi="Times New Roman" w:cs="Times New Roman"/>
            <w:sz w:val="24"/>
            <w:szCs w:val="24"/>
          </w:rPr>
          <w:t xml:space="preserve"> </w:t>
        </w:r>
        <w:r w:rsidR="00097E4D" w:rsidRPr="00C0780A">
          <w:rPr>
            <w:rFonts w:ascii="Times New Roman" w:eastAsia="Times New Roman" w:hAnsi="Times New Roman" w:cs="Times New Roman"/>
            <w:sz w:val="24"/>
            <w:szCs w:val="24"/>
          </w:rPr>
          <w:t>et al., 2020)</w:t>
        </w:r>
      </w:ins>
      <w:del w:id="496" w:author="Author">
        <w:r w:rsidRPr="00C0780A" w:rsidDel="00097E4D">
          <w:rPr>
            <w:rFonts w:ascii="Times New Roman" w:eastAsia="Times New Roman" w:hAnsi="Times New Roman" w:cs="Times New Roman"/>
            <w:sz w:val="24"/>
            <w:szCs w:val="24"/>
          </w:rPr>
          <w:delText>26]</w:delText>
        </w:r>
      </w:del>
      <w:r w:rsidRPr="00C0780A">
        <w:rPr>
          <w:rFonts w:ascii="Times New Roman" w:eastAsia="Times New Roman" w:hAnsi="Times New Roman" w:cs="Times New Roman"/>
          <w:sz w:val="24"/>
          <w:szCs w:val="24"/>
        </w:rPr>
        <w:t xml:space="preserve">. Xylene-induced edema </w:t>
      </w:r>
      <w:ins w:id="497" w:author="Author">
        <w:r w:rsidR="00722EB2" w:rsidRPr="00C0780A">
          <w:rPr>
            <w:rFonts w:ascii="Times New Roman" w:eastAsia="Times New Roman" w:hAnsi="Times New Roman" w:cs="Times New Roman"/>
            <w:sz w:val="24"/>
            <w:szCs w:val="24"/>
          </w:rPr>
          <w:t xml:space="preserve">has been shown to </w:t>
        </w:r>
      </w:ins>
      <w:r w:rsidRPr="00C0780A">
        <w:rPr>
          <w:rFonts w:ascii="Times New Roman" w:eastAsia="Times New Roman" w:hAnsi="Times New Roman" w:cs="Times New Roman"/>
          <w:sz w:val="24"/>
          <w:szCs w:val="24"/>
        </w:rPr>
        <w:t>partially involve</w:t>
      </w:r>
      <w:del w:id="498" w:author="Author">
        <w:r w:rsidRPr="00C0780A" w:rsidDel="00722EB2">
          <w:rPr>
            <w:rFonts w:ascii="Times New Roman" w:eastAsia="Times New Roman" w:hAnsi="Times New Roman" w:cs="Times New Roman"/>
            <w:sz w:val="24"/>
            <w:szCs w:val="24"/>
          </w:rPr>
          <w:delText>d</w:delText>
        </w:r>
      </w:del>
      <w:r w:rsidRPr="00C0780A">
        <w:rPr>
          <w:rFonts w:ascii="Times New Roman" w:eastAsia="Times New Roman" w:hAnsi="Times New Roman" w:cs="Times New Roman"/>
          <w:sz w:val="24"/>
          <w:szCs w:val="24"/>
        </w:rPr>
        <w:t xml:space="preserve"> substance </w:t>
      </w:r>
      <w:r w:rsidRPr="00C0780A">
        <w:rPr>
          <w:rFonts w:ascii="Times New Roman" w:eastAsia="Times New Roman" w:hAnsi="Times New Roman" w:cs="Times New Roman"/>
          <w:i/>
          <w:iCs/>
          <w:sz w:val="24"/>
          <w:szCs w:val="24"/>
        </w:rPr>
        <w:t>P</w:t>
      </w:r>
      <w:r w:rsidRPr="00C0780A">
        <w:rPr>
          <w:rFonts w:ascii="Times New Roman" w:eastAsia="Times New Roman" w:hAnsi="Times New Roman" w:cs="Times New Roman"/>
          <w:sz w:val="24"/>
          <w:szCs w:val="24"/>
        </w:rPr>
        <w:t> as a common inflammat</w:t>
      </w:r>
      <w:ins w:id="499" w:author="Author">
        <w:r w:rsidR="00895A0D" w:rsidRPr="00C0780A">
          <w:rPr>
            <w:rFonts w:ascii="Times New Roman" w:eastAsia="Times New Roman" w:hAnsi="Times New Roman" w:cs="Times New Roman"/>
            <w:sz w:val="24"/>
            <w:szCs w:val="24"/>
          </w:rPr>
          <w:t>ion</w:t>
        </w:r>
      </w:ins>
      <w:del w:id="500" w:author="Author">
        <w:r w:rsidRPr="00C0780A" w:rsidDel="00895A0D">
          <w:rPr>
            <w:rFonts w:ascii="Times New Roman" w:eastAsia="Times New Roman" w:hAnsi="Times New Roman" w:cs="Times New Roman"/>
            <w:sz w:val="24"/>
            <w:szCs w:val="24"/>
          </w:rPr>
          <w:delText>ory</w:delText>
        </w:r>
      </w:del>
      <w:r w:rsidRPr="00C0780A">
        <w:rPr>
          <w:rFonts w:ascii="Times New Roman" w:eastAsia="Times New Roman" w:hAnsi="Times New Roman" w:cs="Times New Roman"/>
          <w:sz w:val="24"/>
          <w:szCs w:val="24"/>
        </w:rPr>
        <w:t xml:space="preserve"> model for increasing capillary permeability and leukocyte infiltration </w:t>
      </w:r>
      <w:del w:id="501" w:author="Author">
        <w:r w:rsidRPr="00C0780A" w:rsidDel="00097E4D">
          <w:rPr>
            <w:rFonts w:ascii="Times New Roman" w:eastAsia="Times New Roman" w:hAnsi="Times New Roman" w:cs="Times New Roman"/>
            <w:sz w:val="24"/>
            <w:szCs w:val="24"/>
          </w:rPr>
          <w:delText>[</w:delText>
        </w:r>
      </w:del>
      <w:ins w:id="502" w:author="Author">
        <w:r w:rsidR="00097E4D" w:rsidRPr="00C0780A">
          <w:rPr>
            <w:rFonts w:ascii="Times New Roman" w:eastAsia="Times New Roman" w:hAnsi="Times New Roman" w:cs="Times New Roman"/>
            <w:sz w:val="24"/>
            <w:szCs w:val="24"/>
          </w:rPr>
          <w:t>(Eidi et al., 2016)</w:t>
        </w:r>
      </w:ins>
      <w:del w:id="503" w:author="Author">
        <w:r w:rsidRPr="00C0780A" w:rsidDel="00097E4D">
          <w:rPr>
            <w:rFonts w:ascii="Times New Roman" w:eastAsia="Times New Roman" w:hAnsi="Times New Roman" w:cs="Times New Roman"/>
            <w:sz w:val="24"/>
            <w:szCs w:val="24"/>
          </w:rPr>
          <w:delText>27</w:delText>
        </w:r>
        <w:r w:rsidRPr="00C0780A" w:rsidDel="00B974D8">
          <w:rPr>
            <w:rFonts w:ascii="Times New Roman" w:eastAsia="Times New Roman" w:hAnsi="Times New Roman" w:cs="Times New Roman"/>
            <w:sz w:val="24"/>
            <w:szCs w:val="24"/>
          </w:rPr>
          <w:delText xml:space="preserve">]; </w:delText>
        </w:r>
      </w:del>
      <w:ins w:id="504" w:author="Author">
        <w:r w:rsidR="00B974D8" w:rsidRPr="00C0780A">
          <w:rPr>
            <w:rFonts w:ascii="Times New Roman" w:eastAsia="Times New Roman" w:hAnsi="Times New Roman" w:cs="Times New Roman"/>
            <w:sz w:val="24"/>
            <w:szCs w:val="24"/>
          </w:rPr>
          <w:t xml:space="preserve">. </w:t>
        </w:r>
      </w:ins>
      <w:del w:id="505" w:author="Author">
        <w:r w:rsidRPr="00C0780A" w:rsidDel="00B974D8">
          <w:rPr>
            <w:rFonts w:ascii="Times New Roman" w:eastAsia="Times New Roman" w:hAnsi="Times New Roman" w:cs="Times New Roman"/>
            <w:sz w:val="24"/>
            <w:szCs w:val="24"/>
          </w:rPr>
          <w:delText>thus</w:delText>
        </w:r>
      </w:del>
      <w:ins w:id="506" w:author="Author">
        <w:r w:rsidR="00B974D8" w:rsidRPr="00C0780A">
          <w:rPr>
            <w:rFonts w:ascii="Times New Roman" w:eastAsia="Times New Roman" w:hAnsi="Times New Roman" w:cs="Times New Roman"/>
            <w:sz w:val="24"/>
            <w:szCs w:val="24"/>
          </w:rPr>
          <w:t>Thus</w:t>
        </w:r>
      </w:ins>
      <w:r w:rsidRPr="00C0780A">
        <w:rPr>
          <w:rFonts w:ascii="Times New Roman" w:eastAsia="Times New Roman" w:hAnsi="Times New Roman" w:cs="Times New Roman"/>
          <w:sz w:val="24"/>
          <w:szCs w:val="24"/>
        </w:rPr>
        <w:t xml:space="preserve">, </w:t>
      </w:r>
      <w:ins w:id="507" w:author="Author">
        <w:r w:rsidR="00B974D8" w:rsidRPr="00C0780A">
          <w:rPr>
            <w:rFonts w:ascii="Times New Roman" w:eastAsia="Times New Roman" w:hAnsi="Times New Roman" w:cs="Times New Roman"/>
            <w:sz w:val="24"/>
            <w:szCs w:val="24"/>
          </w:rPr>
          <w:t xml:space="preserve">through </w:t>
        </w:r>
      </w:ins>
      <w:r w:rsidRPr="00C0780A">
        <w:rPr>
          <w:rFonts w:ascii="Times New Roman" w:eastAsia="Times New Roman" w:hAnsi="Times New Roman" w:cs="Times New Roman"/>
          <w:sz w:val="24"/>
          <w:szCs w:val="24"/>
        </w:rPr>
        <w:t>the proposed mechanism</w:t>
      </w:r>
      <w:ins w:id="508" w:author="Author">
        <w:r w:rsidR="00B974D8" w:rsidRPr="00C0780A">
          <w:rPr>
            <w:rFonts w:ascii="Times New Roman" w:eastAsia="Times New Roman" w:hAnsi="Times New Roman" w:cs="Times New Roman"/>
            <w:sz w:val="24"/>
            <w:szCs w:val="24"/>
          </w:rPr>
          <w:t>,</w:t>
        </w:r>
      </w:ins>
      <w:r w:rsidRPr="00C0780A">
        <w:rPr>
          <w:rFonts w:ascii="Times New Roman" w:eastAsia="Times New Roman" w:hAnsi="Times New Roman" w:cs="Times New Roman"/>
          <w:sz w:val="24"/>
          <w:szCs w:val="24"/>
        </w:rPr>
        <w:t xml:space="preserve"> </w:t>
      </w:r>
      <w:del w:id="509" w:author="Author">
        <w:r w:rsidRPr="00C0780A" w:rsidDel="00B974D8">
          <w:rPr>
            <w:rFonts w:ascii="Times New Roman" w:eastAsia="Times New Roman" w:hAnsi="Times New Roman" w:cs="Times New Roman"/>
            <w:sz w:val="24"/>
            <w:szCs w:val="24"/>
          </w:rPr>
          <w:delText xml:space="preserve">of </w:delText>
        </w:r>
      </w:del>
      <w:r w:rsidRPr="00C0780A">
        <w:rPr>
          <w:rFonts w:ascii="Times New Roman" w:eastAsia="Times New Roman" w:hAnsi="Times New Roman" w:cs="Times New Roman"/>
          <w:sz w:val="24"/>
          <w:szCs w:val="24"/>
        </w:rPr>
        <w:t>SA might reduce the release of substance </w:t>
      </w:r>
      <w:r w:rsidRPr="00C0780A">
        <w:rPr>
          <w:rFonts w:ascii="Times New Roman" w:eastAsia="Times New Roman" w:hAnsi="Times New Roman" w:cs="Times New Roman"/>
          <w:i/>
          <w:iCs/>
          <w:sz w:val="24"/>
          <w:szCs w:val="24"/>
        </w:rPr>
        <w:t>P</w:t>
      </w:r>
      <w:r w:rsidRPr="00C0780A">
        <w:rPr>
          <w:rFonts w:ascii="Times New Roman" w:eastAsia="Times New Roman" w:hAnsi="Times New Roman" w:cs="Times New Roman"/>
          <w:sz w:val="24"/>
          <w:szCs w:val="24"/>
        </w:rPr>
        <w:t> or antagonize its action in the inflammat</w:t>
      </w:r>
      <w:ins w:id="510" w:author="Author">
        <w:r w:rsidR="00895A0D" w:rsidRPr="00C0780A">
          <w:rPr>
            <w:rFonts w:ascii="Times New Roman" w:eastAsia="Times New Roman" w:hAnsi="Times New Roman" w:cs="Times New Roman"/>
            <w:sz w:val="24"/>
            <w:szCs w:val="24"/>
          </w:rPr>
          <w:t>ion</w:t>
        </w:r>
      </w:ins>
      <w:del w:id="511" w:author="Author">
        <w:r w:rsidRPr="00C0780A" w:rsidDel="00895A0D">
          <w:rPr>
            <w:rFonts w:ascii="Times New Roman" w:eastAsia="Times New Roman" w:hAnsi="Times New Roman" w:cs="Times New Roman"/>
            <w:sz w:val="24"/>
            <w:szCs w:val="24"/>
          </w:rPr>
          <w:delText>or</w:delText>
        </w:r>
        <w:r w:rsidRPr="00C0780A" w:rsidDel="004C4575">
          <w:rPr>
            <w:rFonts w:ascii="Times New Roman" w:eastAsia="Times New Roman" w:hAnsi="Times New Roman" w:cs="Times New Roman"/>
            <w:sz w:val="24"/>
            <w:szCs w:val="24"/>
          </w:rPr>
          <w:delText>y</w:delText>
        </w:r>
      </w:del>
      <w:r w:rsidRPr="00C0780A">
        <w:rPr>
          <w:rFonts w:ascii="Times New Roman" w:eastAsia="Times New Roman" w:hAnsi="Times New Roman" w:cs="Times New Roman"/>
          <w:sz w:val="24"/>
          <w:szCs w:val="24"/>
        </w:rPr>
        <w:t xml:space="preserve"> process. During the initial phase, also called </w:t>
      </w:r>
      <w:ins w:id="512" w:author="Author">
        <w:r w:rsidR="00603EDE" w:rsidRPr="00C0780A">
          <w:rPr>
            <w:rFonts w:ascii="Times New Roman" w:eastAsia="Times New Roman" w:hAnsi="Times New Roman" w:cs="Times New Roman"/>
            <w:sz w:val="24"/>
            <w:szCs w:val="24"/>
          </w:rPr>
          <w:t xml:space="preserve">the </w:t>
        </w:r>
      </w:ins>
      <w:r w:rsidRPr="00C0780A">
        <w:rPr>
          <w:rFonts w:ascii="Times New Roman" w:eastAsia="Times New Roman" w:hAnsi="Times New Roman" w:cs="Times New Roman"/>
          <w:sz w:val="24"/>
          <w:szCs w:val="24"/>
        </w:rPr>
        <w:t>neurogenic phase, substance </w:t>
      </w:r>
      <w:r w:rsidRPr="00C0780A">
        <w:rPr>
          <w:rFonts w:ascii="Times New Roman" w:eastAsia="Times New Roman" w:hAnsi="Times New Roman" w:cs="Times New Roman"/>
          <w:i/>
          <w:iCs/>
          <w:sz w:val="24"/>
          <w:szCs w:val="24"/>
        </w:rPr>
        <w:t>P</w:t>
      </w:r>
      <w:r w:rsidRPr="00C0780A">
        <w:rPr>
          <w:rFonts w:ascii="Times New Roman" w:eastAsia="Times New Roman" w:hAnsi="Times New Roman" w:cs="Times New Roman"/>
          <w:sz w:val="24"/>
          <w:szCs w:val="24"/>
        </w:rPr>
        <w:t> and bradykinin are released. Substance </w:t>
      </w:r>
      <w:r w:rsidRPr="00C0780A">
        <w:rPr>
          <w:rFonts w:ascii="Times New Roman" w:eastAsia="Times New Roman" w:hAnsi="Times New Roman" w:cs="Times New Roman"/>
          <w:i/>
          <w:iCs/>
          <w:sz w:val="24"/>
          <w:szCs w:val="24"/>
        </w:rPr>
        <w:t>P</w:t>
      </w:r>
      <w:r w:rsidRPr="00C0780A">
        <w:rPr>
          <w:rFonts w:ascii="Times New Roman" w:eastAsia="Times New Roman" w:hAnsi="Times New Roman" w:cs="Times New Roman"/>
          <w:sz w:val="24"/>
          <w:szCs w:val="24"/>
        </w:rPr>
        <w:t xml:space="preserve">, a neurotransmitter in the central nervous system, </w:t>
      </w:r>
      <w:del w:id="513" w:author="Author">
        <w:r w:rsidRPr="00C0780A" w:rsidDel="008D139E">
          <w:rPr>
            <w:rFonts w:ascii="Times New Roman" w:eastAsia="Times New Roman" w:hAnsi="Times New Roman" w:cs="Times New Roman"/>
            <w:sz w:val="24"/>
            <w:szCs w:val="24"/>
          </w:rPr>
          <w:delText xml:space="preserve">induced </w:delText>
        </w:r>
      </w:del>
      <w:ins w:id="514" w:author="Author">
        <w:r w:rsidR="008D139E" w:rsidRPr="00C0780A">
          <w:rPr>
            <w:rFonts w:ascii="Times New Roman" w:eastAsia="Times New Roman" w:hAnsi="Times New Roman" w:cs="Times New Roman"/>
            <w:sz w:val="24"/>
            <w:szCs w:val="24"/>
          </w:rPr>
          <w:t xml:space="preserve">induces </w:t>
        </w:r>
      </w:ins>
      <w:r w:rsidRPr="00C0780A">
        <w:rPr>
          <w:rFonts w:ascii="Times New Roman" w:eastAsia="Times New Roman" w:hAnsi="Times New Roman" w:cs="Times New Roman"/>
          <w:sz w:val="24"/>
          <w:szCs w:val="24"/>
        </w:rPr>
        <w:t xml:space="preserve">nitric oxide </w:t>
      </w:r>
      <w:del w:id="515" w:author="Author">
        <w:r w:rsidRPr="00C0780A" w:rsidDel="00B974D8">
          <w:rPr>
            <w:rFonts w:ascii="Times New Roman" w:eastAsia="Times New Roman" w:hAnsi="Times New Roman" w:cs="Times New Roman"/>
            <w:sz w:val="24"/>
            <w:szCs w:val="24"/>
          </w:rPr>
          <w:delText xml:space="preserve">releasing </w:delText>
        </w:r>
      </w:del>
      <w:ins w:id="516" w:author="Author">
        <w:r w:rsidR="00B974D8" w:rsidRPr="00C0780A">
          <w:rPr>
            <w:rFonts w:ascii="Times New Roman" w:eastAsia="Times New Roman" w:hAnsi="Times New Roman" w:cs="Times New Roman"/>
            <w:sz w:val="24"/>
            <w:szCs w:val="24"/>
          </w:rPr>
          <w:t xml:space="preserve">release </w:t>
        </w:r>
      </w:ins>
      <w:del w:id="517" w:author="Author">
        <w:r w:rsidRPr="00C0780A" w:rsidDel="00B974D8">
          <w:rPr>
            <w:rFonts w:ascii="Times New Roman" w:eastAsia="Times New Roman" w:hAnsi="Times New Roman" w:cs="Times New Roman"/>
            <w:sz w:val="24"/>
            <w:szCs w:val="24"/>
          </w:rPr>
          <w:delText xml:space="preserve">be the </w:delText>
        </w:r>
      </w:del>
      <w:r w:rsidRPr="00C0780A">
        <w:rPr>
          <w:rFonts w:ascii="Times New Roman" w:eastAsia="Times New Roman" w:hAnsi="Times New Roman" w:cs="Times New Roman"/>
          <w:sz w:val="24"/>
          <w:szCs w:val="24"/>
        </w:rPr>
        <w:t>caus</w:t>
      </w:r>
      <w:del w:id="518" w:author="Author">
        <w:r w:rsidRPr="00C0780A" w:rsidDel="00B974D8">
          <w:rPr>
            <w:rFonts w:ascii="Times New Roman" w:eastAsia="Times New Roman" w:hAnsi="Times New Roman" w:cs="Times New Roman"/>
            <w:sz w:val="24"/>
            <w:szCs w:val="24"/>
          </w:rPr>
          <w:delText>e of</w:delText>
        </w:r>
      </w:del>
      <w:ins w:id="519" w:author="Author">
        <w:r w:rsidR="00B974D8" w:rsidRPr="00C0780A">
          <w:rPr>
            <w:rFonts w:ascii="Times New Roman" w:eastAsia="Times New Roman" w:hAnsi="Times New Roman" w:cs="Times New Roman"/>
            <w:sz w:val="24"/>
            <w:szCs w:val="24"/>
          </w:rPr>
          <w:t>ing</w:t>
        </w:r>
      </w:ins>
      <w:r w:rsidRPr="00C0780A">
        <w:rPr>
          <w:rFonts w:ascii="Times New Roman" w:eastAsia="Times New Roman" w:hAnsi="Times New Roman" w:cs="Times New Roman"/>
          <w:sz w:val="24"/>
          <w:szCs w:val="24"/>
        </w:rPr>
        <w:t xml:space="preserve"> vasodilation and plasma exudation </w:t>
      </w:r>
      <w:ins w:id="520" w:author="Author">
        <w:r w:rsidR="00097E4D" w:rsidRPr="00C0780A">
          <w:rPr>
            <w:rFonts w:ascii="Times New Roman" w:eastAsia="Times New Roman" w:hAnsi="Times New Roman" w:cs="Times New Roman"/>
            <w:sz w:val="24"/>
            <w:szCs w:val="24"/>
          </w:rPr>
          <w:t>(Sadeghi et al. 2014; Anyasor and Ijituyi, 2018)</w:t>
        </w:r>
      </w:ins>
      <w:del w:id="521" w:author="Author">
        <w:r w:rsidRPr="00C0780A" w:rsidDel="00097E4D">
          <w:rPr>
            <w:rFonts w:ascii="Times New Roman" w:eastAsia="Times New Roman" w:hAnsi="Times New Roman" w:cs="Times New Roman"/>
            <w:sz w:val="24"/>
            <w:szCs w:val="24"/>
          </w:rPr>
          <w:delText>[14, 15]</w:delText>
        </w:r>
      </w:del>
      <w:r w:rsidRPr="00C0780A">
        <w:rPr>
          <w:rFonts w:ascii="Times New Roman" w:eastAsia="Times New Roman" w:hAnsi="Times New Roman" w:cs="Times New Roman"/>
          <w:sz w:val="24"/>
          <w:szCs w:val="24"/>
        </w:rPr>
        <w:t xml:space="preserve">. Therefore, </w:t>
      </w:r>
      <w:ins w:id="522" w:author="Author">
        <w:r w:rsidR="00B974D8" w:rsidRPr="00C0780A">
          <w:rPr>
            <w:rFonts w:ascii="Times New Roman" w:eastAsia="Times New Roman" w:hAnsi="Times New Roman" w:cs="Times New Roman"/>
            <w:sz w:val="24"/>
            <w:szCs w:val="24"/>
          </w:rPr>
          <w:t xml:space="preserve">the </w:t>
        </w:r>
      </w:ins>
      <w:r w:rsidRPr="00C0780A">
        <w:rPr>
          <w:rFonts w:ascii="Times New Roman" w:eastAsia="Times New Roman" w:hAnsi="Times New Roman" w:cs="Times New Roman"/>
          <w:sz w:val="24"/>
          <w:szCs w:val="24"/>
        </w:rPr>
        <w:t xml:space="preserve">anti-inflammatory activity of SA </w:t>
      </w:r>
      <w:commentRangeStart w:id="523"/>
      <w:r w:rsidRPr="00C0780A">
        <w:rPr>
          <w:rFonts w:ascii="Times New Roman" w:eastAsia="Times New Roman" w:hAnsi="Times New Roman" w:cs="Times New Roman"/>
          <w:sz w:val="24"/>
          <w:szCs w:val="24"/>
        </w:rPr>
        <w:t xml:space="preserve">might be </w:t>
      </w:r>
      <w:del w:id="524" w:author="Author">
        <w:r w:rsidRPr="00C0780A" w:rsidDel="004D45C4">
          <w:rPr>
            <w:rFonts w:ascii="Times New Roman" w:eastAsia="Times New Roman" w:hAnsi="Times New Roman" w:cs="Times New Roman"/>
            <w:sz w:val="24"/>
            <w:szCs w:val="24"/>
          </w:rPr>
          <w:delText>referring to</w:delText>
        </w:r>
      </w:del>
      <w:ins w:id="525" w:author="Author">
        <w:r w:rsidR="004D45C4" w:rsidRPr="00C0780A">
          <w:rPr>
            <w:rFonts w:ascii="Times New Roman" w:eastAsia="Times New Roman" w:hAnsi="Times New Roman" w:cs="Times New Roman"/>
            <w:sz w:val="24"/>
            <w:szCs w:val="24"/>
          </w:rPr>
          <w:t>focused on</w:t>
        </w:r>
      </w:ins>
      <w:r w:rsidRPr="00C0780A">
        <w:rPr>
          <w:rFonts w:ascii="Times New Roman" w:eastAsia="Times New Roman" w:hAnsi="Times New Roman" w:cs="Times New Roman"/>
          <w:sz w:val="24"/>
          <w:szCs w:val="24"/>
        </w:rPr>
        <w:t xml:space="preserve"> neurogenic inflammation.</w:t>
      </w:r>
      <w:commentRangeEnd w:id="523"/>
      <w:r w:rsidR="004D45C4" w:rsidRPr="00C0780A">
        <w:rPr>
          <w:rStyle w:val="CommentReference"/>
        </w:rPr>
        <w:commentReference w:id="523"/>
      </w:r>
    </w:p>
    <w:p w14:paraId="041B5166" w14:textId="77777777" w:rsidR="00A3257D" w:rsidRPr="00C0780A" w:rsidRDefault="00A3257D" w:rsidP="00AD7CBC">
      <w:pPr>
        <w:pBdr>
          <w:top w:val="single" w:sz="6" w:space="17" w:color="E3E3E3"/>
        </w:pBdr>
        <w:spacing w:after="0" w:line="240" w:lineRule="auto"/>
        <w:outlineLvl w:val="3"/>
        <w:rPr>
          <w:rFonts w:ascii="Times New Roman" w:eastAsia="Times New Roman" w:hAnsi="Times New Roman" w:cs="Times New Roman"/>
          <w:b/>
          <w:bCs/>
          <w:sz w:val="24"/>
          <w:szCs w:val="24"/>
        </w:rPr>
      </w:pPr>
      <w:r w:rsidRPr="00C0780A">
        <w:rPr>
          <w:rFonts w:ascii="Times New Roman" w:eastAsia="Times New Roman" w:hAnsi="Times New Roman" w:cs="Times New Roman"/>
          <w:b/>
          <w:bCs/>
          <w:sz w:val="24"/>
          <w:szCs w:val="24"/>
        </w:rPr>
        <w:t>4. Conclusions</w:t>
      </w:r>
    </w:p>
    <w:p w14:paraId="1B8E84D9" w14:textId="2E6DAF76" w:rsidR="005520CC" w:rsidRPr="00C0780A" w:rsidRDefault="00A3257D" w:rsidP="005520CC">
      <w:pPr>
        <w:spacing w:after="0" w:line="240" w:lineRule="auto"/>
        <w:rPr>
          <w:rFonts w:ascii="Times New Roman" w:eastAsia="Times New Roman" w:hAnsi="Times New Roman" w:cs="Times New Roman"/>
          <w:sz w:val="24"/>
          <w:szCs w:val="24"/>
        </w:rPr>
      </w:pPr>
      <w:r w:rsidRPr="00C0780A">
        <w:rPr>
          <w:rFonts w:ascii="Times New Roman" w:eastAsia="Times New Roman" w:hAnsi="Times New Roman" w:cs="Times New Roman"/>
          <w:sz w:val="24"/>
          <w:szCs w:val="24"/>
        </w:rPr>
        <w:t xml:space="preserve">The present study indicated that </w:t>
      </w:r>
      <w:del w:id="526" w:author="Author">
        <w:r w:rsidRPr="00C0780A" w:rsidDel="004D45C4">
          <w:rPr>
            <w:rFonts w:ascii="Times New Roman" w:eastAsia="Times New Roman" w:hAnsi="Times New Roman" w:cs="Times New Roman"/>
            <w:sz w:val="24"/>
            <w:szCs w:val="24"/>
          </w:rPr>
          <w:delText xml:space="preserve">the </w:delText>
        </w:r>
      </w:del>
      <w:r w:rsidRPr="00C0780A">
        <w:rPr>
          <w:rFonts w:ascii="Times New Roman" w:eastAsia="Times New Roman" w:hAnsi="Times New Roman" w:cs="Times New Roman"/>
          <w:sz w:val="24"/>
          <w:szCs w:val="24"/>
        </w:rPr>
        <w:t>SA leaf extract ha</w:t>
      </w:r>
      <w:ins w:id="527" w:author="Author">
        <w:r w:rsidR="002C7B83" w:rsidRPr="00C0780A">
          <w:rPr>
            <w:rFonts w:ascii="Times New Roman" w:eastAsia="Times New Roman" w:hAnsi="Times New Roman" w:cs="Times New Roman"/>
            <w:sz w:val="24"/>
            <w:szCs w:val="24"/>
          </w:rPr>
          <w:t>s</w:t>
        </w:r>
      </w:ins>
      <w:del w:id="528" w:author="Author">
        <w:r w:rsidRPr="00C0780A" w:rsidDel="002C7B83">
          <w:rPr>
            <w:rFonts w:ascii="Times New Roman" w:eastAsia="Times New Roman" w:hAnsi="Times New Roman" w:cs="Times New Roman"/>
            <w:sz w:val="24"/>
            <w:szCs w:val="24"/>
          </w:rPr>
          <w:delText>d</w:delText>
        </w:r>
      </w:del>
      <w:r w:rsidRPr="00C0780A">
        <w:rPr>
          <w:rFonts w:ascii="Times New Roman" w:eastAsia="Times New Roman" w:hAnsi="Times New Roman" w:cs="Times New Roman"/>
          <w:sz w:val="24"/>
          <w:szCs w:val="24"/>
        </w:rPr>
        <w:t xml:space="preserve"> anti-inflammatory </w:t>
      </w:r>
      <w:del w:id="529" w:author="Author">
        <w:r w:rsidRPr="00C0780A" w:rsidDel="00394FAD">
          <w:rPr>
            <w:rFonts w:ascii="Times New Roman" w:eastAsia="Times New Roman" w:hAnsi="Times New Roman" w:cs="Times New Roman"/>
            <w:sz w:val="24"/>
            <w:szCs w:val="24"/>
          </w:rPr>
          <w:delText>activities</w:delText>
        </w:r>
      </w:del>
      <w:ins w:id="530" w:author="Author">
        <w:r w:rsidR="00394FAD" w:rsidRPr="00C0780A">
          <w:rPr>
            <w:rFonts w:ascii="Times New Roman" w:eastAsia="Times New Roman" w:hAnsi="Times New Roman" w:cs="Times New Roman"/>
            <w:sz w:val="24"/>
            <w:szCs w:val="24"/>
          </w:rPr>
          <w:t>effects</w:t>
        </w:r>
      </w:ins>
      <w:r w:rsidRPr="00C0780A">
        <w:rPr>
          <w:rFonts w:ascii="Times New Roman" w:eastAsia="Times New Roman" w:hAnsi="Times New Roman" w:cs="Times New Roman"/>
          <w:sz w:val="24"/>
          <w:szCs w:val="24"/>
        </w:rPr>
        <w:t>, including antilipoxygenase activity</w:t>
      </w:r>
      <w:ins w:id="531" w:author="Author">
        <w:r w:rsidR="00511E71" w:rsidRPr="00C0780A">
          <w:rPr>
            <w:rFonts w:ascii="Times New Roman" w:eastAsia="Times New Roman" w:hAnsi="Times New Roman" w:cs="Times New Roman"/>
            <w:sz w:val="24"/>
            <w:szCs w:val="24"/>
          </w:rPr>
          <w:t>,</w:t>
        </w:r>
      </w:ins>
      <w:r w:rsidRPr="00C0780A">
        <w:rPr>
          <w:rFonts w:ascii="Times New Roman" w:eastAsia="Times New Roman" w:hAnsi="Times New Roman" w:cs="Times New Roman"/>
          <w:sz w:val="24"/>
          <w:szCs w:val="24"/>
        </w:rPr>
        <w:t xml:space="preserve"> and reduce</w:t>
      </w:r>
      <w:ins w:id="532" w:author="Author">
        <w:r w:rsidR="00511E71" w:rsidRPr="00C0780A">
          <w:rPr>
            <w:rFonts w:ascii="Times New Roman" w:eastAsia="Times New Roman" w:hAnsi="Times New Roman" w:cs="Times New Roman"/>
            <w:sz w:val="24"/>
            <w:szCs w:val="24"/>
          </w:rPr>
          <w:t>s</w:t>
        </w:r>
      </w:ins>
      <w:del w:id="533" w:author="Author">
        <w:r w:rsidRPr="00C0780A" w:rsidDel="00511E71">
          <w:rPr>
            <w:rFonts w:ascii="Times New Roman" w:eastAsia="Times New Roman" w:hAnsi="Times New Roman" w:cs="Times New Roman"/>
            <w:sz w:val="24"/>
            <w:szCs w:val="24"/>
          </w:rPr>
          <w:delText>d</w:delText>
        </w:r>
      </w:del>
      <w:r w:rsidRPr="00C0780A">
        <w:rPr>
          <w:rFonts w:ascii="Times New Roman" w:eastAsia="Times New Roman" w:hAnsi="Times New Roman" w:cs="Times New Roman"/>
          <w:sz w:val="24"/>
          <w:szCs w:val="24"/>
        </w:rPr>
        <w:t xml:space="preserve"> mouse ear edema. However, further studies are </w:t>
      </w:r>
      <w:del w:id="534" w:author="Author">
        <w:r w:rsidRPr="00C0780A" w:rsidDel="004D45C4">
          <w:rPr>
            <w:rFonts w:ascii="Times New Roman" w:eastAsia="Times New Roman" w:hAnsi="Times New Roman" w:cs="Times New Roman"/>
            <w:sz w:val="24"/>
            <w:szCs w:val="24"/>
          </w:rPr>
          <w:delText xml:space="preserve">required </w:delText>
        </w:r>
      </w:del>
      <w:ins w:id="535" w:author="Author">
        <w:r w:rsidR="004D45C4" w:rsidRPr="00C0780A">
          <w:rPr>
            <w:rFonts w:ascii="Times New Roman" w:eastAsia="Times New Roman" w:hAnsi="Times New Roman" w:cs="Times New Roman"/>
            <w:sz w:val="24"/>
            <w:szCs w:val="24"/>
          </w:rPr>
          <w:t xml:space="preserve">warranted </w:t>
        </w:r>
      </w:ins>
      <w:r w:rsidRPr="00C0780A">
        <w:rPr>
          <w:rFonts w:ascii="Times New Roman" w:eastAsia="Times New Roman" w:hAnsi="Times New Roman" w:cs="Times New Roman"/>
          <w:sz w:val="24"/>
          <w:szCs w:val="24"/>
        </w:rPr>
        <w:t xml:space="preserve">to evaluate </w:t>
      </w:r>
      <w:commentRangeStart w:id="536"/>
      <w:r w:rsidRPr="00C0780A">
        <w:rPr>
          <w:rFonts w:ascii="Times New Roman" w:eastAsia="Times New Roman" w:hAnsi="Times New Roman" w:cs="Times New Roman"/>
          <w:sz w:val="24"/>
          <w:szCs w:val="24"/>
        </w:rPr>
        <w:t xml:space="preserve">the chronic inflammatory activities </w:t>
      </w:r>
      <w:commentRangeEnd w:id="536"/>
      <w:r w:rsidR="00511E71" w:rsidRPr="00C0780A">
        <w:rPr>
          <w:rStyle w:val="CommentReference"/>
        </w:rPr>
        <w:commentReference w:id="536"/>
      </w:r>
      <w:r w:rsidRPr="00C0780A">
        <w:rPr>
          <w:rFonts w:ascii="Times New Roman" w:eastAsia="Times New Roman" w:hAnsi="Times New Roman" w:cs="Times New Roman"/>
          <w:sz w:val="24"/>
          <w:szCs w:val="24"/>
        </w:rPr>
        <w:t xml:space="preserve">and </w:t>
      </w:r>
      <w:del w:id="537" w:author="Author">
        <w:r w:rsidRPr="00C0780A" w:rsidDel="004D45C4">
          <w:rPr>
            <w:rFonts w:ascii="Times New Roman" w:eastAsia="Times New Roman" w:hAnsi="Times New Roman" w:cs="Times New Roman"/>
            <w:sz w:val="24"/>
            <w:szCs w:val="24"/>
          </w:rPr>
          <w:delText xml:space="preserve">the </w:delText>
        </w:r>
        <w:r w:rsidRPr="00C0780A" w:rsidDel="00F528CA">
          <w:rPr>
            <w:rFonts w:ascii="Times New Roman" w:eastAsia="Times New Roman" w:hAnsi="Times New Roman" w:cs="Times New Roman"/>
            <w:sz w:val="24"/>
            <w:szCs w:val="24"/>
          </w:rPr>
          <w:delText xml:space="preserve">additional </w:delText>
        </w:r>
      </w:del>
      <w:r w:rsidRPr="00C0780A">
        <w:rPr>
          <w:rFonts w:ascii="Times New Roman" w:eastAsia="Times New Roman" w:hAnsi="Times New Roman" w:cs="Times New Roman"/>
          <w:sz w:val="24"/>
          <w:szCs w:val="24"/>
        </w:rPr>
        <w:t xml:space="preserve">potential of </w:t>
      </w:r>
      <w:del w:id="538" w:author="Author">
        <w:r w:rsidRPr="00C0780A" w:rsidDel="004D45C4">
          <w:rPr>
            <w:rFonts w:ascii="Times New Roman" w:eastAsia="Times New Roman" w:hAnsi="Times New Roman" w:cs="Times New Roman"/>
            <w:sz w:val="24"/>
            <w:szCs w:val="24"/>
          </w:rPr>
          <w:delText>the plant</w:delText>
        </w:r>
      </w:del>
      <w:ins w:id="539" w:author="Author">
        <w:r w:rsidR="004D45C4" w:rsidRPr="00C0780A">
          <w:rPr>
            <w:rFonts w:ascii="Times New Roman" w:eastAsia="Times New Roman" w:hAnsi="Times New Roman" w:cs="Times New Roman"/>
            <w:sz w:val="24"/>
            <w:szCs w:val="24"/>
          </w:rPr>
          <w:t>SA</w:t>
        </w:r>
      </w:ins>
      <w:r w:rsidRPr="00C0780A">
        <w:rPr>
          <w:rFonts w:ascii="Times New Roman" w:eastAsia="Times New Roman" w:hAnsi="Times New Roman" w:cs="Times New Roman"/>
          <w:sz w:val="24"/>
          <w:szCs w:val="24"/>
        </w:rPr>
        <w:t xml:space="preserve"> </w:t>
      </w:r>
      <w:del w:id="540" w:author="Author">
        <w:r w:rsidRPr="00C0780A" w:rsidDel="00770E3C">
          <w:rPr>
            <w:rFonts w:ascii="Times New Roman" w:eastAsia="Times New Roman" w:hAnsi="Times New Roman" w:cs="Times New Roman"/>
            <w:sz w:val="24"/>
            <w:szCs w:val="24"/>
          </w:rPr>
          <w:delText>that might be beneficial for</w:delText>
        </w:r>
      </w:del>
      <w:ins w:id="541" w:author="Author">
        <w:r w:rsidR="00770E3C" w:rsidRPr="00C0780A">
          <w:rPr>
            <w:rFonts w:ascii="Times New Roman" w:eastAsia="Times New Roman" w:hAnsi="Times New Roman" w:cs="Times New Roman"/>
            <w:sz w:val="24"/>
            <w:szCs w:val="24"/>
          </w:rPr>
          <w:t>in</w:t>
        </w:r>
      </w:ins>
      <w:r w:rsidRPr="00C0780A">
        <w:rPr>
          <w:rFonts w:ascii="Times New Roman" w:eastAsia="Times New Roman" w:hAnsi="Times New Roman" w:cs="Times New Roman"/>
          <w:sz w:val="24"/>
          <w:szCs w:val="24"/>
        </w:rPr>
        <w:t xml:space="preserve"> the development of pharmaceutical products </w:t>
      </w:r>
      <w:del w:id="542" w:author="Author">
        <w:r w:rsidRPr="00C0780A" w:rsidDel="004D45C4">
          <w:rPr>
            <w:rFonts w:ascii="Times New Roman" w:eastAsia="Times New Roman" w:hAnsi="Times New Roman" w:cs="Times New Roman"/>
            <w:sz w:val="24"/>
            <w:szCs w:val="24"/>
          </w:rPr>
          <w:delText xml:space="preserve">that </w:delText>
        </w:r>
      </w:del>
      <w:ins w:id="543" w:author="Author">
        <w:r w:rsidR="004D45C4" w:rsidRPr="00C0780A">
          <w:rPr>
            <w:rFonts w:ascii="Times New Roman" w:eastAsia="Times New Roman" w:hAnsi="Times New Roman" w:cs="Times New Roman"/>
            <w:sz w:val="24"/>
            <w:szCs w:val="24"/>
          </w:rPr>
          <w:t xml:space="preserve">to </w:t>
        </w:r>
      </w:ins>
      <w:r w:rsidRPr="00C0780A">
        <w:rPr>
          <w:rFonts w:ascii="Times New Roman" w:eastAsia="Times New Roman" w:hAnsi="Times New Roman" w:cs="Times New Roman"/>
          <w:sz w:val="24"/>
          <w:szCs w:val="24"/>
        </w:rPr>
        <w:t>prevent and treat inflammation.</w:t>
      </w:r>
    </w:p>
    <w:p w14:paraId="06974B3B" w14:textId="6A2BE376" w:rsidR="005520CC" w:rsidRPr="00C0780A" w:rsidRDefault="00E30A11" w:rsidP="005520CC">
      <w:pPr>
        <w:spacing w:after="0" w:line="240" w:lineRule="auto"/>
        <w:rPr>
          <w:rFonts w:ascii="Times New Roman" w:hAnsi="Times New Roman" w:cs="Times New Roman"/>
          <w:b/>
          <w:color w:val="000000"/>
          <w:sz w:val="24"/>
          <w:szCs w:val="24"/>
        </w:rPr>
      </w:pPr>
      <w:commentRangeStart w:id="544"/>
      <w:ins w:id="545" w:author="Author">
        <w:r w:rsidRPr="00C0780A">
          <w:rPr>
            <w:rFonts w:ascii="Times New Roman" w:hAnsi="Times New Roman" w:cs="Times New Roman"/>
            <w:b/>
            <w:color w:val="000000"/>
            <w:sz w:val="24"/>
            <w:szCs w:val="24"/>
          </w:rPr>
          <w:t>Glossary</w:t>
        </w:r>
        <w:commentRangeEnd w:id="544"/>
        <w:r w:rsidRPr="00C0780A">
          <w:rPr>
            <w:rStyle w:val="CommentReference"/>
          </w:rPr>
          <w:commentReference w:id="544"/>
        </w:r>
      </w:ins>
    </w:p>
    <w:p w14:paraId="317D84F8" w14:textId="3328C56F" w:rsidR="00E30A11" w:rsidRPr="00C0780A" w:rsidRDefault="00E30A11" w:rsidP="005520CC">
      <w:pPr>
        <w:spacing w:after="0" w:line="240" w:lineRule="auto"/>
        <w:rPr>
          <w:ins w:id="546" w:author="Author"/>
          <w:rFonts w:ascii="Times New Roman" w:hAnsi="Times New Roman" w:cs="Times New Roman"/>
          <w:b/>
          <w:color w:val="000000"/>
          <w:sz w:val="24"/>
          <w:szCs w:val="24"/>
        </w:rPr>
      </w:pPr>
      <w:commentRangeStart w:id="547"/>
      <w:ins w:id="548" w:author="Author">
        <w:r w:rsidRPr="00C0780A">
          <w:rPr>
            <w:rFonts w:ascii="Times New Roman" w:hAnsi="Times New Roman" w:cs="Times New Roman"/>
            <w:b/>
            <w:color w:val="000000"/>
            <w:sz w:val="24"/>
            <w:szCs w:val="24"/>
          </w:rPr>
          <w:t>Acknowledgements</w:t>
        </w:r>
        <w:commentRangeEnd w:id="547"/>
        <w:r w:rsidRPr="00C0780A">
          <w:rPr>
            <w:rStyle w:val="CommentReference"/>
          </w:rPr>
          <w:commentReference w:id="547"/>
        </w:r>
      </w:ins>
    </w:p>
    <w:p w14:paraId="3E2B03F3" w14:textId="6E41A585" w:rsidR="00E30A11" w:rsidRPr="00C0780A" w:rsidRDefault="00E30A11" w:rsidP="005520CC">
      <w:pPr>
        <w:spacing w:after="0" w:line="240" w:lineRule="auto"/>
        <w:rPr>
          <w:ins w:id="549" w:author="Author"/>
          <w:rFonts w:ascii="Times New Roman" w:hAnsi="Times New Roman" w:cs="Times New Roman"/>
          <w:b/>
          <w:color w:val="000000"/>
          <w:sz w:val="24"/>
          <w:szCs w:val="24"/>
        </w:rPr>
      </w:pPr>
      <w:commentRangeStart w:id="550"/>
      <w:ins w:id="551" w:author="Author">
        <w:r w:rsidRPr="00C0780A">
          <w:rPr>
            <w:rFonts w:ascii="Times New Roman" w:hAnsi="Times New Roman" w:cs="Times New Roman"/>
            <w:b/>
            <w:color w:val="000000"/>
            <w:sz w:val="24"/>
            <w:szCs w:val="24"/>
          </w:rPr>
          <w:t>Funding</w:t>
        </w:r>
        <w:commentRangeEnd w:id="550"/>
        <w:r w:rsidRPr="00C0780A">
          <w:rPr>
            <w:rStyle w:val="CommentReference"/>
          </w:rPr>
          <w:commentReference w:id="550"/>
        </w:r>
      </w:ins>
    </w:p>
    <w:p w14:paraId="11F4225F" w14:textId="0CF30842" w:rsidR="00E30A11" w:rsidRPr="00C0780A" w:rsidRDefault="00E30A11" w:rsidP="005520CC">
      <w:pPr>
        <w:spacing w:after="0" w:line="240" w:lineRule="auto"/>
        <w:rPr>
          <w:ins w:id="552" w:author="Author"/>
          <w:rFonts w:ascii="Times New Roman" w:hAnsi="Times New Roman" w:cs="Times New Roman"/>
          <w:b/>
          <w:color w:val="000000"/>
          <w:sz w:val="24"/>
          <w:szCs w:val="24"/>
        </w:rPr>
      </w:pPr>
      <w:commentRangeStart w:id="553"/>
      <w:ins w:id="554" w:author="Author">
        <w:r w:rsidRPr="00C0780A">
          <w:rPr>
            <w:rFonts w:ascii="Times New Roman" w:hAnsi="Times New Roman" w:cs="Times New Roman"/>
            <w:b/>
            <w:color w:val="000000"/>
            <w:sz w:val="24"/>
            <w:szCs w:val="24"/>
          </w:rPr>
          <w:lastRenderedPageBreak/>
          <w:t xml:space="preserve">Author </w:t>
        </w:r>
        <w:commentRangeStart w:id="555"/>
        <w:r w:rsidRPr="00C0780A">
          <w:rPr>
            <w:rFonts w:ascii="Times New Roman" w:hAnsi="Times New Roman" w:cs="Times New Roman"/>
            <w:b/>
            <w:color w:val="000000"/>
            <w:sz w:val="24"/>
            <w:szCs w:val="24"/>
          </w:rPr>
          <w:t>contributions</w:t>
        </w:r>
        <w:commentRangeEnd w:id="553"/>
        <w:r w:rsidRPr="00C0780A">
          <w:rPr>
            <w:rStyle w:val="CommentReference"/>
          </w:rPr>
          <w:commentReference w:id="553"/>
        </w:r>
        <w:commentRangeEnd w:id="555"/>
        <w:r w:rsidR="0024432F" w:rsidRPr="00C0780A">
          <w:rPr>
            <w:rStyle w:val="CommentReference"/>
          </w:rPr>
          <w:commentReference w:id="555"/>
        </w:r>
      </w:ins>
    </w:p>
    <w:p w14:paraId="62907E7A" w14:textId="5059480B" w:rsidR="00E30A11" w:rsidRPr="00C0780A" w:rsidRDefault="00E30A11" w:rsidP="005520CC">
      <w:pPr>
        <w:spacing w:after="0" w:line="240" w:lineRule="auto"/>
        <w:rPr>
          <w:ins w:id="559" w:author="Author"/>
          <w:rFonts w:ascii="Times New Roman" w:hAnsi="Times New Roman" w:cs="Times New Roman"/>
          <w:b/>
          <w:color w:val="000000"/>
          <w:sz w:val="24"/>
          <w:szCs w:val="24"/>
        </w:rPr>
      </w:pPr>
    </w:p>
    <w:p w14:paraId="56AF82E5" w14:textId="77777777" w:rsidR="00E30A11" w:rsidRPr="00C0780A" w:rsidRDefault="00E30A11" w:rsidP="005520CC">
      <w:pPr>
        <w:spacing w:after="0" w:line="240" w:lineRule="auto"/>
        <w:rPr>
          <w:ins w:id="560" w:author="Author"/>
          <w:rFonts w:ascii="Times New Roman" w:hAnsi="Times New Roman" w:cs="Times New Roman"/>
          <w:b/>
          <w:color w:val="000000"/>
          <w:sz w:val="24"/>
          <w:szCs w:val="24"/>
        </w:rPr>
      </w:pPr>
    </w:p>
    <w:p w14:paraId="64CF7931" w14:textId="3F663C26" w:rsidR="005520CC" w:rsidRPr="00C0780A" w:rsidRDefault="005520CC" w:rsidP="005520CC">
      <w:pPr>
        <w:spacing w:after="0" w:line="240" w:lineRule="auto"/>
        <w:rPr>
          <w:rFonts w:ascii="Times New Roman" w:eastAsia="Times New Roman" w:hAnsi="Times New Roman" w:cs="Times New Roman"/>
          <w:b/>
          <w:sz w:val="24"/>
          <w:szCs w:val="24"/>
        </w:rPr>
      </w:pPr>
      <w:commentRangeStart w:id="561"/>
      <w:del w:id="562" w:author="Author">
        <w:r w:rsidRPr="00C0780A" w:rsidDel="00907788">
          <w:rPr>
            <w:rFonts w:ascii="Times New Roman" w:hAnsi="Times New Roman" w:cs="Times New Roman"/>
            <w:b/>
            <w:color w:val="000000"/>
            <w:sz w:val="24"/>
            <w:szCs w:val="24"/>
          </w:rPr>
          <w:delText xml:space="preserve">5. </w:delText>
        </w:r>
      </w:del>
      <w:commentRangeStart w:id="563"/>
      <w:r w:rsidRPr="00C0780A">
        <w:rPr>
          <w:rFonts w:ascii="Times New Roman" w:hAnsi="Times New Roman" w:cs="Times New Roman"/>
          <w:b/>
          <w:color w:val="000000"/>
          <w:sz w:val="24"/>
          <w:szCs w:val="24"/>
        </w:rPr>
        <w:t>References</w:t>
      </w:r>
      <w:commentRangeEnd w:id="563"/>
      <w:r w:rsidR="001F560C" w:rsidRPr="00C0780A">
        <w:rPr>
          <w:rStyle w:val="CommentReference"/>
        </w:rPr>
        <w:commentReference w:id="563"/>
      </w:r>
      <w:ins w:id="564" w:author="Author">
        <w:r w:rsidR="006F0CFF" w:rsidRPr="00C0780A">
          <w:rPr>
            <w:rFonts w:ascii="Times New Roman" w:hAnsi="Times New Roman" w:cs="Times New Roman"/>
            <w:b/>
            <w:color w:val="000000"/>
            <w:sz w:val="24"/>
            <w:szCs w:val="24"/>
          </w:rPr>
          <w:t xml:space="preserve"> </w:t>
        </w:r>
        <w:commentRangeEnd w:id="561"/>
        <w:r w:rsidR="00907788" w:rsidRPr="00C0780A">
          <w:rPr>
            <w:rStyle w:val="CommentReference"/>
          </w:rPr>
          <w:commentReference w:id="561"/>
        </w:r>
      </w:ins>
    </w:p>
    <w:p w14:paraId="40D5C80B" w14:textId="77777777" w:rsidR="00BB58D2" w:rsidRPr="00C0780A" w:rsidRDefault="00BB58D2" w:rsidP="00CA2314">
      <w:pPr>
        <w:pStyle w:val="output"/>
        <w:numPr>
          <w:ilvl w:val="0"/>
          <w:numId w:val="4"/>
        </w:numPr>
        <w:jc w:val="both"/>
        <w:rPr>
          <w:color w:val="000000"/>
        </w:rPr>
      </w:pPr>
      <w:bookmarkStart w:id="566" w:name="_Hlk61866879"/>
      <w:commentRangeStart w:id="567"/>
      <w:commentRangeStart w:id="568"/>
      <w:del w:id="569" w:author="Author">
        <w:r w:rsidRPr="00C0780A">
          <w:rPr>
            <w:color w:val="000000"/>
          </w:rPr>
          <w:delText>A</w:delText>
        </w:r>
      </w:del>
      <w:commentRangeEnd w:id="567"/>
      <w:r w:rsidRPr="00C0780A">
        <w:rPr>
          <w:rStyle w:val="CommentReference"/>
          <w:rFonts w:asciiTheme="minorHAnsi" w:eastAsiaTheme="minorEastAsia" w:hAnsiTheme="minorHAnsi" w:cstheme="minorBidi"/>
          <w:lang w:eastAsia="zh-TW"/>
        </w:rPr>
        <w:commentReference w:id="567"/>
      </w:r>
      <w:del w:id="570" w:author="Author">
        <w:r w:rsidRPr="00C0780A">
          <w:rPr>
            <w:color w:val="000000"/>
          </w:rPr>
          <w:delText xml:space="preserve">. </w:delText>
        </w:r>
      </w:del>
      <w:r w:rsidRPr="00C0780A">
        <w:rPr>
          <w:color w:val="000000"/>
        </w:rPr>
        <w:t xml:space="preserve">Ahmadiani, </w:t>
      </w:r>
      <w:ins w:id="571" w:author="Author">
        <w:r w:rsidRPr="00C0780A">
          <w:rPr>
            <w:color w:val="000000"/>
          </w:rPr>
          <w:t>A.,</w:t>
        </w:r>
      </w:ins>
      <w:del w:id="572" w:author="Author">
        <w:r w:rsidRPr="00C0780A">
          <w:rPr>
            <w:color w:val="000000"/>
          </w:rPr>
          <w:delText>J.</w:delText>
        </w:r>
      </w:del>
      <w:r w:rsidRPr="00C0780A">
        <w:rPr>
          <w:color w:val="000000"/>
        </w:rPr>
        <w:t xml:space="preserve"> </w:t>
      </w:r>
      <w:proofErr w:type="spellStart"/>
      <w:r w:rsidRPr="00C0780A">
        <w:rPr>
          <w:color w:val="000000"/>
        </w:rPr>
        <w:t>Hosseiny</w:t>
      </w:r>
      <w:proofErr w:type="spellEnd"/>
      <w:r w:rsidRPr="00C0780A">
        <w:rPr>
          <w:color w:val="000000"/>
        </w:rPr>
        <w:t xml:space="preserve">, </w:t>
      </w:r>
      <w:ins w:id="573" w:author="Author">
        <w:r w:rsidRPr="00C0780A">
          <w:rPr>
            <w:color w:val="000000"/>
          </w:rPr>
          <w:t>J.,</w:t>
        </w:r>
      </w:ins>
      <w:del w:id="574" w:author="Author">
        <w:r w:rsidRPr="00C0780A">
          <w:rPr>
            <w:color w:val="000000"/>
          </w:rPr>
          <w:delText>S.</w:delText>
        </w:r>
      </w:del>
      <w:r w:rsidRPr="00C0780A">
        <w:rPr>
          <w:color w:val="000000"/>
        </w:rPr>
        <w:t xml:space="preserve"> </w:t>
      </w:r>
      <w:proofErr w:type="spellStart"/>
      <w:r w:rsidRPr="00C0780A">
        <w:rPr>
          <w:color w:val="000000"/>
        </w:rPr>
        <w:t>Semnanian</w:t>
      </w:r>
      <w:proofErr w:type="spellEnd"/>
      <w:ins w:id="575" w:author="Author">
        <w:r w:rsidRPr="00C0780A">
          <w:rPr>
            <w:color w:val="000000"/>
          </w:rPr>
          <w:t xml:space="preserve">, S., </w:t>
        </w:r>
      </w:ins>
      <w:moveToRangeStart w:id="576" w:author="Author" w:name="move62824831"/>
      <w:moveTo w:id="577" w:author="Author">
        <w:r w:rsidRPr="00C0780A">
          <w:rPr>
            <w:color w:val="000000"/>
          </w:rPr>
          <w:t xml:space="preserve">et al., </w:t>
        </w:r>
      </w:moveTo>
      <w:moveToRangeEnd w:id="576"/>
      <w:commentRangeEnd w:id="568"/>
      <w:r w:rsidRPr="00C0780A">
        <w:rPr>
          <w:rStyle w:val="CommentReference"/>
          <w:rFonts w:asciiTheme="minorHAnsi" w:eastAsiaTheme="minorEastAsia" w:hAnsiTheme="minorHAnsi" w:cstheme="minorBidi"/>
          <w:lang w:eastAsia="zh-TW"/>
        </w:rPr>
        <w:commentReference w:id="568"/>
      </w:r>
      <w:ins w:id="578" w:author="Author">
        <w:r w:rsidRPr="00C0780A">
          <w:rPr>
            <w:color w:val="000000"/>
          </w:rPr>
          <w:t xml:space="preserve">2000. </w:t>
        </w:r>
      </w:ins>
      <w:del w:id="579" w:author="Author">
        <w:r w:rsidRPr="00C0780A" w:rsidDel="00A90339">
          <w:rPr>
            <w:color w:val="000000"/>
          </w:rPr>
          <w:delText xml:space="preserve"> </w:delText>
        </w:r>
      </w:del>
      <w:moveFromRangeStart w:id="580" w:author="Author" w:name="move62824831"/>
      <w:moveFrom w:id="581" w:author="Author">
        <w:r w:rsidRPr="00C0780A" w:rsidDel="00F05C11">
          <w:rPr>
            <w:color w:val="000000"/>
          </w:rPr>
          <w:t xml:space="preserve">et al., </w:t>
        </w:r>
      </w:moveFrom>
      <w:moveFromRangeEnd w:id="580"/>
      <w:del w:id="582" w:author="Author">
        <w:r w:rsidRPr="00C0780A" w:rsidDel="00F05C11">
          <w:rPr>
            <w:color w:val="000000"/>
          </w:rPr>
          <w:delText>“</w:delText>
        </w:r>
      </w:del>
      <w:r w:rsidRPr="00C0780A">
        <w:rPr>
          <w:color w:val="000000"/>
        </w:rPr>
        <w:t>Antinociceptive and anti-inflammatory effects of Elaeagnus angustifolia fruit extract</w:t>
      </w:r>
      <w:ins w:id="583" w:author="Author">
        <w:r w:rsidRPr="00C0780A">
          <w:rPr>
            <w:color w:val="000000"/>
          </w:rPr>
          <w:t xml:space="preserve">. J. </w:t>
        </w:r>
        <w:proofErr w:type="spellStart"/>
        <w:r w:rsidRPr="00C0780A">
          <w:rPr>
            <w:color w:val="000000"/>
          </w:rPr>
          <w:t>Ethnopharmacol</w:t>
        </w:r>
        <w:proofErr w:type="spellEnd"/>
        <w:r w:rsidRPr="00C0780A">
          <w:rPr>
            <w:color w:val="000000"/>
          </w:rPr>
          <w:t>.</w:t>
        </w:r>
      </w:ins>
      <w:del w:id="584" w:author="Author">
        <w:r w:rsidRPr="00C0780A">
          <w:rPr>
            <w:color w:val="000000"/>
          </w:rPr>
          <w:delText>,” </w:delText>
        </w:r>
        <w:r w:rsidRPr="00C0780A">
          <w:rPr>
            <w:i/>
            <w:iCs/>
            <w:color w:val="000000"/>
          </w:rPr>
          <w:delText>Journal of Ethnopharmacology</w:delText>
        </w:r>
        <w:r w:rsidRPr="00C0780A">
          <w:rPr>
            <w:color w:val="000000"/>
          </w:rPr>
          <w:delText>, vol.</w:delText>
        </w:r>
      </w:del>
      <w:r w:rsidRPr="00C0780A">
        <w:rPr>
          <w:color w:val="000000"/>
        </w:rPr>
        <w:t xml:space="preserve"> 72, </w:t>
      </w:r>
      <w:del w:id="585" w:author="Author">
        <w:r w:rsidRPr="00C0780A">
          <w:rPr>
            <w:color w:val="000000"/>
          </w:rPr>
          <w:delText xml:space="preserve">no. 1-2, pp. </w:delText>
        </w:r>
      </w:del>
      <w:r w:rsidRPr="00C0780A">
        <w:rPr>
          <w:color w:val="000000"/>
        </w:rPr>
        <w:t>287–292</w:t>
      </w:r>
      <w:ins w:id="586" w:author="Author">
        <w:r w:rsidRPr="00C0780A">
          <w:rPr>
            <w:color w:val="000000"/>
          </w:rPr>
          <w:t>.</w:t>
        </w:r>
      </w:ins>
      <w:del w:id="587" w:author="Author">
        <w:r w:rsidRPr="00C0780A">
          <w:rPr>
            <w:color w:val="000000"/>
          </w:rPr>
          <w:delText xml:space="preserve">, 2000. </w:delText>
        </w:r>
      </w:del>
    </w:p>
    <w:p w14:paraId="64682F7A" w14:textId="77777777" w:rsidR="00BB58D2" w:rsidRPr="00C0780A" w:rsidRDefault="00BB58D2" w:rsidP="00CA2314">
      <w:pPr>
        <w:pStyle w:val="ListParagraph"/>
        <w:numPr>
          <w:ilvl w:val="0"/>
          <w:numId w:val="4"/>
        </w:numPr>
        <w:spacing w:after="150" w:line="240" w:lineRule="auto"/>
        <w:jc w:val="both"/>
        <w:rPr>
          <w:rFonts w:ascii="Times New Roman" w:hAnsi="Times New Roman" w:cs="Times New Roman"/>
          <w:color w:val="000000"/>
          <w:sz w:val="24"/>
          <w:szCs w:val="24"/>
        </w:rPr>
      </w:pPr>
      <w:del w:id="588" w:author="Author">
        <w:r w:rsidRPr="00C0780A">
          <w:rPr>
            <w:rFonts w:ascii="Times New Roman" w:hAnsi="Times New Roman" w:cs="Times New Roman"/>
            <w:color w:val="000000"/>
            <w:sz w:val="24"/>
            <w:szCs w:val="24"/>
          </w:rPr>
          <w:delText xml:space="preserve">G. N. </w:delText>
        </w:r>
      </w:del>
      <w:r w:rsidRPr="00C0780A">
        <w:rPr>
          <w:rFonts w:ascii="Times New Roman" w:hAnsi="Times New Roman" w:cs="Times New Roman"/>
          <w:color w:val="000000"/>
          <w:sz w:val="24"/>
          <w:szCs w:val="24"/>
        </w:rPr>
        <w:t>Anyasor</w:t>
      </w:r>
      <w:ins w:id="589" w:author="Author">
        <w:r w:rsidRPr="00C0780A">
          <w:rPr>
            <w:rFonts w:ascii="Times New Roman" w:hAnsi="Times New Roman" w:cs="Times New Roman"/>
            <w:color w:val="000000"/>
            <w:sz w:val="24"/>
            <w:szCs w:val="24"/>
          </w:rPr>
          <w:t xml:space="preserve">, </w:t>
        </w:r>
        <w:proofErr w:type="spellStart"/>
        <w:r w:rsidRPr="00C0780A">
          <w:rPr>
            <w:rFonts w:ascii="Times New Roman" w:hAnsi="Times New Roman" w:cs="Times New Roman"/>
            <w:color w:val="000000"/>
            <w:sz w:val="24"/>
            <w:szCs w:val="24"/>
          </w:rPr>
          <w:t>G.N</w:t>
        </w:r>
        <w:proofErr w:type="spellEnd"/>
        <w:r w:rsidRPr="00C0780A">
          <w:rPr>
            <w:rFonts w:ascii="Times New Roman" w:hAnsi="Times New Roman" w:cs="Times New Roman"/>
            <w:color w:val="000000"/>
            <w:sz w:val="24"/>
            <w:szCs w:val="24"/>
          </w:rPr>
          <w:t>.,</w:t>
        </w:r>
      </w:ins>
      <w:del w:id="590" w:author="Author">
        <w:r w:rsidRPr="00C0780A">
          <w:rPr>
            <w:rFonts w:ascii="Times New Roman" w:hAnsi="Times New Roman" w:cs="Times New Roman"/>
            <w:color w:val="000000"/>
            <w:sz w:val="24"/>
            <w:szCs w:val="24"/>
          </w:rPr>
          <w:delText xml:space="preserve"> and O.</w:delText>
        </w:r>
      </w:del>
      <w:r w:rsidRPr="00C0780A">
        <w:rPr>
          <w:rFonts w:ascii="Times New Roman" w:hAnsi="Times New Roman" w:cs="Times New Roman"/>
          <w:color w:val="000000"/>
          <w:sz w:val="24"/>
          <w:szCs w:val="24"/>
        </w:rPr>
        <w:t xml:space="preserve"> Ijituyi, </w:t>
      </w:r>
      <w:ins w:id="591" w:author="Author">
        <w:r w:rsidRPr="00C0780A">
          <w:rPr>
            <w:rFonts w:ascii="Times New Roman" w:hAnsi="Times New Roman" w:cs="Times New Roman"/>
            <w:color w:val="000000"/>
            <w:sz w:val="24"/>
            <w:szCs w:val="24"/>
          </w:rPr>
          <w:t xml:space="preserve">O., 2018. </w:t>
        </w:r>
      </w:ins>
      <w:del w:id="592" w:author="Author">
        <w:r w:rsidRPr="00C0780A">
          <w:rPr>
            <w:rFonts w:ascii="Times New Roman" w:hAnsi="Times New Roman" w:cs="Times New Roman"/>
            <w:color w:val="000000"/>
            <w:sz w:val="24"/>
            <w:szCs w:val="24"/>
          </w:rPr>
          <w:delText>“</w:delText>
        </w:r>
      </w:del>
      <w:r w:rsidRPr="00C0780A">
        <w:rPr>
          <w:rFonts w:ascii="Times New Roman" w:hAnsi="Times New Roman" w:cs="Times New Roman"/>
          <w:color w:val="000000"/>
          <w:sz w:val="24"/>
          <w:szCs w:val="24"/>
        </w:rPr>
        <w:t>Formulated hexane fraction of </w:t>
      </w:r>
      <w:proofErr w:type="spellStart"/>
      <w:r w:rsidRPr="00C0780A">
        <w:rPr>
          <w:rFonts w:ascii="Times New Roman" w:hAnsi="Times New Roman" w:cs="Times New Roman"/>
          <w:i/>
          <w:iCs/>
          <w:color w:val="000000"/>
          <w:sz w:val="24"/>
          <w:szCs w:val="24"/>
        </w:rPr>
        <w:t>Costus</w:t>
      </w:r>
      <w:proofErr w:type="spellEnd"/>
      <w:r w:rsidRPr="00C0780A">
        <w:rPr>
          <w:rFonts w:ascii="Times New Roman" w:hAnsi="Times New Roman" w:cs="Times New Roman"/>
          <w:i/>
          <w:iCs/>
          <w:color w:val="000000"/>
          <w:sz w:val="24"/>
          <w:szCs w:val="24"/>
        </w:rPr>
        <w:t xml:space="preserve"> </w:t>
      </w:r>
      <w:proofErr w:type="spellStart"/>
      <w:r w:rsidRPr="00C0780A">
        <w:rPr>
          <w:rFonts w:ascii="Times New Roman" w:hAnsi="Times New Roman" w:cs="Times New Roman"/>
          <w:i/>
          <w:iCs/>
          <w:color w:val="000000"/>
          <w:sz w:val="24"/>
          <w:szCs w:val="24"/>
        </w:rPr>
        <w:t>afer</w:t>
      </w:r>
      <w:proofErr w:type="spellEnd"/>
      <w:r w:rsidRPr="00C0780A">
        <w:rPr>
          <w:rFonts w:ascii="Times New Roman" w:hAnsi="Times New Roman" w:cs="Times New Roman"/>
          <w:color w:val="000000"/>
          <w:sz w:val="24"/>
          <w:szCs w:val="24"/>
        </w:rPr>
        <w:t> leaves balm suppressed xylene induced topical inflammation in rat model</w:t>
      </w:r>
      <w:ins w:id="593" w:author="Author">
        <w:r w:rsidRPr="00C0780A">
          <w:rPr>
            <w:rFonts w:ascii="Times New Roman" w:hAnsi="Times New Roman" w:cs="Times New Roman"/>
            <w:color w:val="000000"/>
            <w:sz w:val="24"/>
            <w:szCs w:val="24"/>
          </w:rPr>
          <w:t>. </w:t>
        </w:r>
        <w:r w:rsidRPr="00C0780A">
          <w:rPr>
            <w:rFonts w:ascii="Times New Roman" w:hAnsi="Times New Roman" w:cs="Times New Roman"/>
            <w:iCs/>
            <w:color w:val="000000"/>
            <w:sz w:val="24"/>
            <w:szCs w:val="24"/>
          </w:rPr>
          <w:t xml:space="preserve">A. J. Physiol. </w:t>
        </w:r>
        <w:proofErr w:type="spellStart"/>
        <w:r w:rsidRPr="00C0780A">
          <w:rPr>
            <w:rFonts w:ascii="Times New Roman" w:hAnsi="Times New Roman" w:cs="Times New Roman"/>
            <w:iCs/>
            <w:color w:val="000000"/>
            <w:sz w:val="24"/>
            <w:szCs w:val="24"/>
          </w:rPr>
          <w:t>Biochem</w:t>
        </w:r>
        <w:proofErr w:type="spellEnd"/>
        <w:r w:rsidRPr="00C0780A">
          <w:rPr>
            <w:rFonts w:ascii="Times New Roman" w:hAnsi="Times New Roman" w:cs="Times New Roman"/>
            <w:iCs/>
            <w:color w:val="000000"/>
            <w:sz w:val="24"/>
            <w:szCs w:val="24"/>
          </w:rPr>
          <w:t xml:space="preserve">. </w:t>
        </w:r>
        <w:proofErr w:type="spellStart"/>
        <w:r w:rsidRPr="00C0780A">
          <w:rPr>
            <w:rFonts w:ascii="Times New Roman" w:hAnsi="Times New Roman" w:cs="Times New Roman"/>
            <w:iCs/>
            <w:color w:val="000000"/>
            <w:sz w:val="24"/>
            <w:szCs w:val="24"/>
          </w:rPr>
          <w:t>Pharmacol</w:t>
        </w:r>
        <w:proofErr w:type="spellEnd"/>
        <w:r w:rsidRPr="00C0780A">
          <w:rPr>
            <w:rFonts w:ascii="Times New Roman" w:hAnsi="Times New Roman" w:cs="Times New Roman"/>
            <w:iCs/>
            <w:color w:val="000000"/>
            <w:sz w:val="24"/>
            <w:szCs w:val="24"/>
          </w:rPr>
          <w:t>.</w:t>
        </w:r>
        <w:r w:rsidRPr="00C0780A">
          <w:rPr>
            <w:rFonts w:ascii="Times New Roman" w:hAnsi="Times New Roman" w:cs="Times New Roman"/>
            <w:color w:val="000000"/>
            <w:sz w:val="24"/>
            <w:szCs w:val="24"/>
          </w:rPr>
          <w:t xml:space="preserve"> 7, 54–60</w:t>
        </w:r>
      </w:ins>
      <w:del w:id="594" w:author="Author">
        <w:r w:rsidRPr="00C0780A">
          <w:rPr>
            <w:rFonts w:ascii="Times New Roman" w:hAnsi="Times New Roman" w:cs="Times New Roman"/>
            <w:color w:val="000000"/>
            <w:sz w:val="24"/>
            <w:szCs w:val="24"/>
          </w:rPr>
          <w:delText>,” </w:delText>
        </w:r>
        <w:r w:rsidRPr="00C0780A">
          <w:rPr>
            <w:rFonts w:ascii="Times New Roman" w:hAnsi="Times New Roman" w:cs="Times New Roman"/>
            <w:i/>
            <w:iCs/>
            <w:color w:val="000000"/>
            <w:sz w:val="24"/>
            <w:szCs w:val="24"/>
          </w:rPr>
          <w:delText>American Journal of Physiology, Biochemistry and Pharmacology</w:delText>
        </w:r>
        <w:r w:rsidRPr="00C0780A">
          <w:rPr>
            <w:rFonts w:ascii="Times New Roman" w:hAnsi="Times New Roman" w:cs="Times New Roman"/>
            <w:color w:val="000000"/>
            <w:sz w:val="24"/>
            <w:szCs w:val="24"/>
          </w:rPr>
          <w:delText>, vol. 7, no. 2, pp. 54–60, 2018</w:delText>
        </w:r>
      </w:del>
      <w:r w:rsidRPr="00C0780A">
        <w:rPr>
          <w:rFonts w:ascii="Times New Roman" w:hAnsi="Times New Roman" w:cs="Times New Roman"/>
          <w:color w:val="000000"/>
          <w:sz w:val="24"/>
          <w:szCs w:val="24"/>
        </w:rPr>
        <w:t xml:space="preserve">. </w:t>
      </w:r>
    </w:p>
    <w:p w14:paraId="0BF2413A" w14:textId="77777777" w:rsidR="00BB58D2" w:rsidRPr="00C0780A" w:rsidRDefault="00BB58D2" w:rsidP="00CA2314">
      <w:pPr>
        <w:pStyle w:val="output"/>
        <w:numPr>
          <w:ilvl w:val="0"/>
          <w:numId w:val="4"/>
        </w:numPr>
        <w:jc w:val="both"/>
      </w:pPr>
      <w:del w:id="595" w:author="Author">
        <w:r w:rsidRPr="00C0780A">
          <w:rPr>
            <w:color w:val="000000"/>
          </w:rPr>
          <w:delText xml:space="preserve">I. C. </w:delText>
        </w:r>
      </w:del>
      <w:r w:rsidRPr="00C0780A">
        <w:rPr>
          <w:color w:val="000000"/>
        </w:rPr>
        <w:t>Arts</w:t>
      </w:r>
      <w:ins w:id="596" w:author="Author">
        <w:r w:rsidRPr="00C0780A">
          <w:rPr>
            <w:color w:val="000000"/>
          </w:rPr>
          <w:t>, I.</w:t>
        </w:r>
      </w:ins>
      <w:del w:id="597" w:author="Author">
        <w:r w:rsidRPr="00C0780A">
          <w:rPr>
            <w:color w:val="000000"/>
          </w:rPr>
          <w:delText xml:space="preserve"> and P. </w:delText>
        </w:r>
      </w:del>
      <w:r w:rsidRPr="00C0780A">
        <w:rPr>
          <w:color w:val="000000"/>
        </w:rPr>
        <w:t>C</w:t>
      </w:r>
      <w:ins w:id="598" w:author="Author">
        <w:r w:rsidRPr="00C0780A">
          <w:rPr>
            <w:color w:val="000000"/>
          </w:rPr>
          <w:t>.,</w:t>
        </w:r>
      </w:ins>
      <w:del w:id="599" w:author="Author">
        <w:r w:rsidRPr="00C0780A">
          <w:rPr>
            <w:color w:val="000000"/>
          </w:rPr>
          <w:delText>.</w:delText>
        </w:r>
      </w:del>
      <w:r w:rsidRPr="00C0780A">
        <w:rPr>
          <w:color w:val="000000"/>
        </w:rPr>
        <w:t xml:space="preserve"> Hollman, </w:t>
      </w:r>
      <w:ins w:id="600" w:author="Author">
        <w:r w:rsidRPr="00C0780A">
          <w:rPr>
            <w:color w:val="000000"/>
          </w:rPr>
          <w:t xml:space="preserve">P.C., 2005. </w:t>
        </w:r>
      </w:ins>
      <w:del w:id="601" w:author="Author">
        <w:r w:rsidRPr="00C0780A">
          <w:rPr>
            <w:color w:val="000000"/>
          </w:rPr>
          <w:delText>“</w:delText>
        </w:r>
      </w:del>
      <w:r w:rsidRPr="00C0780A">
        <w:rPr>
          <w:color w:val="000000"/>
        </w:rPr>
        <w:t>Polyphenols and disease risk in epidemiologic studies</w:t>
      </w:r>
      <w:ins w:id="602" w:author="Author">
        <w:r w:rsidRPr="00C0780A">
          <w:rPr>
            <w:color w:val="000000"/>
          </w:rPr>
          <w:t xml:space="preserve">. Am. J. Clin. </w:t>
        </w:r>
        <w:proofErr w:type="spellStart"/>
        <w:r w:rsidRPr="00C0780A">
          <w:rPr>
            <w:color w:val="000000"/>
          </w:rPr>
          <w:t>Nutr</w:t>
        </w:r>
        <w:proofErr w:type="spellEnd"/>
        <w:r w:rsidRPr="00C0780A">
          <w:rPr>
            <w:color w:val="000000"/>
          </w:rPr>
          <w:t>.</w:t>
        </w:r>
      </w:ins>
      <w:del w:id="603" w:author="Author">
        <w:r w:rsidRPr="00C0780A">
          <w:rPr>
            <w:color w:val="000000"/>
          </w:rPr>
          <w:delText>,” </w:delText>
        </w:r>
        <w:r w:rsidRPr="00C0780A">
          <w:rPr>
            <w:i/>
            <w:iCs/>
            <w:color w:val="000000"/>
          </w:rPr>
          <w:delText>American Journal of Clinical Nutrition</w:delText>
        </w:r>
        <w:r w:rsidRPr="00C0780A">
          <w:rPr>
            <w:color w:val="000000"/>
          </w:rPr>
          <w:delText>, vol.</w:delText>
        </w:r>
      </w:del>
      <w:r w:rsidRPr="00C0780A">
        <w:rPr>
          <w:color w:val="000000"/>
        </w:rPr>
        <w:t xml:space="preserve"> 81, </w:t>
      </w:r>
      <w:del w:id="604" w:author="Author">
        <w:r w:rsidRPr="00C0780A">
          <w:rPr>
            <w:color w:val="000000"/>
          </w:rPr>
          <w:delText xml:space="preserve">no. 1, pp. </w:delText>
        </w:r>
      </w:del>
      <w:proofErr w:type="spellStart"/>
      <w:r w:rsidRPr="00C0780A">
        <w:rPr>
          <w:color w:val="000000"/>
        </w:rPr>
        <w:t>317S</w:t>
      </w:r>
      <w:ins w:id="605" w:author="Author">
        <w:r w:rsidRPr="00C0780A">
          <w:rPr>
            <w:color w:val="000000"/>
          </w:rPr>
          <w:t>-</w:t>
        </w:r>
      </w:ins>
      <w:del w:id="606" w:author="Author">
        <w:r w:rsidRPr="00C0780A">
          <w:rPr>
            <w:color w:val="000000"/>
          </w:rPr>
          <w:delText>–</w:delText>
        </w:r>
      </w:del>
      <w:r w:rsidRPr="00C0780A">
        <w:rPr>
          <w:color w:val="000000"/>
        </w:rPr>
        <w:t>325S</w:t>
      </w:r>
      <w:proofErr w:type="spellEnd"/>
      <w:ins w:id="607" w:author="Author">
        <w:r w:rsidRPr="00C0780A">
          <w:rPr>
            <w:rStyle w:val="Hyperlink"/>
            <w:color w:val="auto"/>
            <w:u w:val="none"/>
          </w:rPr>
          <w:t>.</w:t>
        </w:r>
      </w:ins>
      <w:del w:id="608" w:author="Author">
        <w:r w:rsidRPr="00C0780A">
          <w:delText xml:space="preserve">, 2005. </w:delText>
        </w:r>
      </w:del>
    </w:p>
    <w:p w14:paraId="67BD02BE" w14:textId="77777777" w:rsidR="00BB58D2" w:rsidRPr="00C0780A" w:rsidRDefault="00BB58D2" w:rsidP="00CA2314">
      <w:pPr>
        <w:pStyle w:val="output"/>
        <w:numPr>
          <w:ilvl w:val="0"/>
          <w:numId w:val="4"/>
        </w:numPr>
        <w:jc w:val="both"/>
        <w:rPr>
          <w:color w:val="000000"/>
        </w:rPr>
      </w:pPr>
      <w:del w:id="609" w:author="Author">
        <w:r w:rsidRPr="00C0780A">
          <w:rPr>
            <w:color w:val="000000"/>
          </w:rPr>
          <w:delText xml:space="preserve">L. </w:delText>
        </w:r>
      </w:del>
      <w:r w:rsidRPr="00C0780A">
        <w:rPr>
          <w:color w:val="000000"/>
        </w:rPr>
        <w:t xml:space="preserve">Chen, </w:t>
      </w:r>
      <w:ins w:id="610" w:author="Author">
        <w:r w:rsidRPr="00C0780A">
          <w:rPr>
            <w:color w:val="000000"/>
          </w:rPr>
          <w:t>L.,</w:t>
        </w:r>
      </w:ins>
      <w:del w:id="611" w:author="Author">
        <w:r w:rsidRPr="00C0780A">
          <w:rPr>
            <w:color w:val="000000"/>
          </w:rPr>
          <w:delText>H.</w:delText>
        </w:r>
      </w:del>
      <w:r w:rsidRPr="00C0780A">
        <w:rPr>
          <w:color w:val="000000"/>
        </w:rPr>
        <w:t xml:space="preserve"> Deng, H</w:t>
      </w:r>
      <w:ins w:id="612" w:author="Author">
        <w:r w:rsidRPr="00C0780A">
          <w:rPr>
            <w:color w:val="000000"/>
          </w:rPr>
          <w:t>.,</w:t>
        </w:r>
      </w:ins>
      <w:del w:id="613" w:author="Author">
        <w:r w:rsidRPr="00C0780A">
          <w:rPr>
            <w:color w:val="000000"/>
          </w:rPr>
          <w:delText>.</w:delText>
        </w:r>
      </w:del>
      <w:r w:rsidRPr="00C0780A">
        <w:rPr>
          <w:color w:val="000000"/>
        </w:rPr>
        <w:t xml:space="preserve"> Cui</w:t>
      </w:r>
      <w:ins w:id="614" w:author="Author">
        <w:r w:rsidRPr="00C0780A">
          <w:rPr>
            <w:color w:val="000000"/>
          </w:rPr>
          <w:t xml:space="preserve">, et al., 2018. </w:t>
        </w:r>
      </w:ins>
      <w:del w:id="615" w:author="Author">
        <w:r w:rsidRPr="00C0780A">
          <w:rPr>
            <w:color w:val="000000"/>
          </w:rPr>
          <w:delText xml:space="preserve"> </w:delText>
        </w:r>
        <w:r w:rsidRPr="00C0780A" w:rsidDel="00442E41">
          <w:rPr>
            <w:color w:val="000000"/>
          </w:rPr>
          <w:delText xml:space="preserve">et al., </w:delText>
        </w:r>
        <w:r w:rsidRPr="00C0780A">
          <w:rPr>
            <w:color w:val="000000"/>
          </w:rPr>
          <w:delText>“</w:delText>
        </w:r>
      </w:del>
      <w:r w:rsidRPr="00C0780A">
        <w:rPr>
          <w:color w:val="000000"/>
        </w:rPr>
        <w:t>Inflammatory responses and inflammation-associated diseases in organs</w:t>
      </w:r>
      <w:ins w:id="616" w:author="Author">
        <w:r w:rsidRPr="00C0780A">
          <w:rPr>
            <w:color w:val="000000"/>
          </w:rPr>
          <w:t xml:space="preserve">. </w:t>
        </w:r>
      </w:ins>
      <w:del w:id="617" w:author="Author">
        <w:r w:rsidRPr="00C0780A">
          <w:rPr>
            <w:color w:val="000000"/>
          </w:rPr>
          <w:delText>,” </w:delText>
        </w:r>
      </w:del>
      <w:proofErr w:type="spellStart"/>
      <w:r w:rsidRPr="00C0780A">
        <w:rPr>
          <w:color w:val="000000"/>
        </w:rPr>
        <w:t>Oncotarget</w:t>
      </w:r>
      <w:proofErr w:type="spellEnd"/>
      <w:del w:id="618" w:author="Author">
        <w:r w:rsidRPr="00C0780A">
          <w:rPr>
            <w:color w:val="000000"/>
          </w:rPr>
          <w:delText>, vol.</w:delText>
        </w:r>
      </w:del>
      <w:r w:rsidRPr="00C0780A">
        <w:rPr>
          <w:color w:val="000000"/>
        </w:rPr>
        <w:t xml:space="preserve"> 9, </w:t>
      </w:r>
      <w:del w:id="619" w:author="Author">
        <w:r w:rsidRPr="00C0780A">
          <w:rPr>
            <w:color w:val="000000"/>
          </w:rPr>
          <w:delText xml:space="preserve">no. 6, pp. </w:delText>
        </w:r>
      </w:del>
      <w:r w:rsidRPr="00C0780A">
        <w:rPr>
          <w:color w:val="000000"/>
        </w:rPr>
        <w:t>7204–7218</w:t>
      </w:r>
      <w:ins w:id="620" w:author="Author">
        <w:r w:rsidRPr="00C0780A">
          <w:rPr>
            <w:color w:val="000000"/>
          </w:rPr>
          <w:t>.</w:t>
        </w:r>
      </w:ins>
      <w:del w:id="621" w:author="Author">
        <w:r w:rsidRPr="00C0780A">
          <w:rPr>
            <w:color w:val="000000"/>
          </w:rPr>
          <w:delText xml:space="preserve">, 2018. </w:delText>
        </w:r>
      </w:del>
    </w:p>
    <w:p w14:paraId="591F2776" w14:textId="77777777" w:rsidR="00BB58D2" w:rsidRPr="00C0780A" w:rsidRDefault="00BB58D2" w:rsidP="00CA2314">
      <w:pPr>
        <w:pStyle w:val="ListParagraph"/>
        <w:numPr>
          <w:ilvl w:val="0"/>
          <w:numId w:val="4"/>
        </w:numPr>
        <w:spacing w:line="240" w:lineRule="auto"/>
        <w:rPr>
          <w:rFonts w:ascii="Times New Roman" w:hAnsi="Times New Roman" w:cs="Times New Roman"/>
          <w:color w:val="000000"/>
          <w:sz w:val="24"/>
          <w:szCs w:val="24"/>
        </w:rPr>
      </w:pPr>
      <w:del w:id="622" w:author="Author">
        <w:r w:rsidRPr="00C0780A">
          <w:rPr>
            <w:rFonts w:ascii="Times New Roman" w:hAnsi="Times New Roman" w:cs="Times New Roman"/>
            <w:color w:val="000000"/>
            <w:sz w:val="24"/>
            <w:szCs w:val="24"/>
          </w:rPr>
          <w:delText xml:space="preserve">L. Y. </w:delText>
        </w:r>
      </w:del>
      <w:r w:rsidRPr="00C0780A">
        <w:rPr>
          <w:rFonts w:ascii="Times New Roman" w:hAnsi="Times New Roman" w:cs="Times New Roman"/>
          <w:color w:val="000000"/>
          <w:sz w:val="24"/>
          <w:szCs w:val="24"/>
        </w:rPr>
        <w:t xml:space="preserve">Chung, </w:t>
      </w:r>
      <w:proofErr w:type="spellStart"/>
      <w:ins w:id="623" w:author="Author">
        <w:r w:rsidRPr="00C0780A">
          <w:rPr>
            <w:rFonts w:ascii="Times New Roman" w:hAnsi="Times New Roman" w:cs="Times New Roman"/>
            <w:color w:val="000000"/>
            <w:sz w:val="24"/>
            <w:szCs w:val="24"/>
          </w:rPr>
          <w:t>L.Y</w:t>
        </w:r>
        <w:proofErr w:type="spellEnd"/>
        <w:r w:rsidRPr="00C0780A">
          <w:rPr>
            <w:rFonts w:ascii="Times New Roman" w:hAnsi="Times New Roman" w:cs="Times New Roman"/>
            <w:color w:val="000000"/>
            <w:sz w:val="24"/>
            <w:szCs w:val="24"/>
          </w:rPr>
          <w:t>.,</w:t>
        </w:r>
      </w:ins>
      <w:del w:id="624" w:author="Author">
        <w:r w:rsidRPr="00C0780A">
          <w:rPr>
            <w:rFonts w:ascii="Times New Roman" w:hAnsi="Times New Roman" w:cs="Times New Roman"/>
            <w:color w:val="000000"/>
            <w:sz w:val="24"/>
            <w:szCs w:val="24"/>
          </w:rPr>
          <w:delText>W. K.</w:delText>
        </w:r>
      </w:del>
      <w:r w:rsidRPr="00C0780A">
        <w:rPr>
          <w:rFonts w:ascii="Times New Roman" w:hAnsi="Times New Roman" w:cs="Times New Roman"/>
          <w:color w:val="000000"/>
          <w:sz w:val="24"/>
          <w:szCs w:val="24"/>
        </w:rPr>
        <w:t xml:space="preserve"> Soo, </w:t>
      </w:r>
      <w:proofErr w:type="spellStart"/>
      <w:ins w:id="625" w:author="Author">
        <w:r w:rsidRPr="00C0780A">
          <w:rPr>
            <w:rFonts w:ascii="Times New Roman" w:hAnsi="Times New Roman" w:cs="Times New Roman"/>
            <w:color w:val="000000"/>
            <w:sz w:val="24"/>
            <w:szCs w:val="24"/>
          </w:rPr>
          <w:t>W.</w:t>
        </w:r>
      </w:ins>
      <w:r w:rsidRPr="00C0780A">
        <w:rPr>
          <w:rFonts w:ascii="Times New Roman" w:hAnsi="Times New Roman" w:cs="Times New Roman"/>
          <w:color w:val="000000"/>
          <w:sz w:val="24"/>
          <w:szCs w:val="24"/>
        </w:rPr>
        <w:t>K</w:t>
      </w:r>
      <w:proofErr w:type="spellEnd"/>
      <w:ins w:id="626" w:author="Author">
        <w:r w:rsidRPr="00C0780A">
          <w:rPr>
            <w:rFonts w:ascii="Times New Roman" w:hAnsi="Times New Roman" w:cs="Times New Roman"/>
            <w:color w:val="000000"/>
            <w:sz w:val="24"/>
            <w:szCs w:val="24"/>
          </w:rPr>
          <w:t>.,</w:t>
        </w:r>
      </w:ins>
      <w:del w:id="627" w:author="Author">
        <w:r w:rsidRPr="00C0780A">
          <w:rPr>
            <w:rFonts w:ascii="Times New Roman" w:hAnsi="Times New Roman" w:cs="Times New Roman"/>
            <w:color w:val="000000"/>
            <w:sz w:val="24"/>
            <w:szCs w:val="24"/>
          </w:rPr>
          <w:delText>. Y.</w:delText>
        </w:r>
      </w:del>
      <w:r w:rsidRPr="00C0780A">
        <w:rPr>
          <w:rFonts w:ascii="Times New Roman" w:hAnsi="Times New Roman" w:cs="Times New Roman"/>
          <w:color w:val="000000"/>
          <w:sz w:val="24"/>
          <w:szCs w:val="24"/>
        </w:rPr>
        <w:t xml:space="preserve"> Chan, </w:t>
      </w:r>
      <w:ins w:id="628" w:author="Author">
        <w:r w:rsidRPr="00C0780A">
          <w:rPr>
            <w:rFonts w:ascii="Times New Roman" w:hAnsi="Times New Roman" w:cs="Times New Roman"/>
            <w:color w:val="000000"/>
            <w:sz w:val="24"/>
            <w:szCs w:val="24"/>
          </w:rPr>
          <w:t>K.Y.,</w:t>
        </w:r>
      </w:ins>
      <w:del w:id="629" w:author="Author">
        <w:r w:rsidRPr="00C0780A">
          <w:rPr>
            <w:rFonts w:ascii="Times New Roman" w:hAnsi="Times New Roman" w:cs="Times New Roman"/>
            <w:color w:val="000000"/>
            <w:sz w:val="24"/>
            <w:szCs w:val="24"/>
          </w:rPr>
          <w:delText>M. R.</w:delText>
        </w:r>
      </w:del>
      <w:r w:rsidRPr="00C0780A">
        <w:rPr>
          <w:rFonts w:ascii="Times New Roman" w:hAnsi="Times New Roman" w:cs="Times New Roman"/>
          <w:color w:val="000000"/>
          <w:sz w:val="24"/>
          <w:szCs w:val="24"/>
        </w:rPr>
        <w:t xml:space="preserve"> Mustafa, </w:t>
      </w:r>
      <w:ins w:id="630" w:author="Author">
        <w:r w:rsidRPr="00C0780A">
          <w:rPr>
            <w:rFonts w:ascii="Times New Roman" w:hAnsi="Times New Roman" w:cs="Times New Roman"/>
            <w:color w:val="000000"/>
            <w:sz w:val="24"/>
            <w:szCs w:val="24"/>
          </w:rPr>
          <w:t>M.R.,</w:t>
        </w:r>
      </w:ins>
      <w:del w:id="631" w:author="Author">
        <w:r w:rsidRPr="00C0780A">
          <w:rPr>
            <w:rFonts w:ascii="Times New Roman" w:hAnsi="Times New Roman" w:cs="Times New Roman"/>
            <w:color w:val="000000"/>
            <w:sz w:val="24"/>
            <w:szCs w:val="24"/>
          </w:rPr>
          <w:delText>S. H.</w:delText>
        </w:r>
      </w:del>
      <w:r w:rsidRPr="00C0780A">
        <w:rPr>
          <w:rFonts w:ascii="Times New Roman" w:hAnsi="Times New Roman" w:cs="Times New Roman"/>
          <w:color w:val="000000"/>
          <w:sz w:val="24"/>
          <w:szCs w:val="24"/>
        </w:rPr>
        <w:t xml:space="preserve"> Goh, </w:t>
      </w:r>
      <w:ins w:id="632" w:author="Author">
        <w:r w:rsidRPr="00C0780A">
          <w:rPr>
            <w:rFonts w:ascii="Times New Roman" w:hAnsi="Times New Roman" w:cs="Times New Roman"/>
            <w:color w:val="000000"/>
            <w:sz w:val="24"/>
            <w:szCs w:val="24"/>
          </w:rPr>
          <w:t>S.H.,</w:t>
        </w:r>
      </w:ins>
      <w:del w:id="633" w:author="Author">
        <w:r w:rsidRPr="00C0780A">
          <w:rPr>
            <w:rFonts w:ascii="Times New Roman" w:hAnsi="Times New Roman" w:cs="Times New Roman"/>
            <w:color w:val="000000"/>
            <w:sz w:val="24"/>
            <w:szCs w:val="24"/>
          </w:rPr>
          <w:delText>and Z.</w:delText>
        </w:r>
      </w:del>
      <w:r w:rsidRPr="00C0780A">
        <w:rPr>
          <w:rFonts w:ascii="Times New Roman" w:hAnsi="Times New Roman" w:cs="Times New Roman"/>
          <w:color w:val="000000"/>
          <w:sz w:val="24"/>
          <w:szCs w:val="24"/>
        </w:rPr>
        <w:t xml:space="preserve"> </w:t>
      </w:r>
      <w:proofErr w:type="spellStart"/>
      <w:r w:rsidRPr="00C0780A">
        <w:rPr>
          <w:rFonts w:ascii="Times New Roman" w:hAnsi="Times New Roman" w:cs="Times New Roman"/>
          <w:color w:val="000000"/>
          <w:sz w:val="24"/>
          <w:szCs w:val="24"/>
        </w:rPr>
        <w:t>Imiyabir</w:t>
      </w:r>
      <w:proofErr w:type="spellEnd"/>
      <w:r w:rsidRPr="00C0780A">
        <w:rPr>
          <w:rFonts w:ascii="Times New Roman" w:hAnsi="Times New Roman" w:cs="Times New Roman"/>
          <w:color w:val="000000"/>
          <w:sz w:val="24"/>
          <w:szCs w:val="24"/>
        </w:rPr>
        <w:t xml:space="preserve">, </w:t>
      </w:r>
      <w:ins w:id="634" w:author="Author">
        <w:r w:rsidRPr="00C0780A">
          <w:rPr>
            <w:rFonts w:ascii="Times New Roman" w:hAnsi="Times New Roman" w:cs="Times New Roman"/>
            <w:color w:val="000000"/>
            <w:sz w:val="24"/>
            <w:szCs w:val="24"/>
          </w:rPr>
          <w:t xml:space="preserve">Z., 2009. </w:t>
        </w:r>
      </w:ins>
      <w:del w:id="635" w:author="Author">
        <w:r w:rsidRPr="00C0780A">
          <w:rPr>
            <w:rFonts w:ascii="Times New Roman" w:hAnsi="Times New Roman" w:cs="Times New Roman"/>
            <w:color w:val="000000"/>
            <w:sz w:val="24"/>
            <w:szCs w:val="24"/>
          </w:rPr>
          <w:delText>“</w:delText>
        </w:r>
      </w:del>
      <w:r w:rsidRPr="00C0780A">
        <w:rPr>
          <w:rFonts w:ascii="Times New Roman" w:hAnsi="Times New Roman" w:cs="Times New Roman"/>
          <w:color w:val="000000"/>
          <w:sz w:val="24"/>
          <w:szCs w:val="24"/>
        </w:rPr>
        <w:t>Lipoxygenase inhibiting activity of some Malaysian plants</w:t>
      </w:r>
      <w:ins w:id="636" w:author="Author">
        <w:r w:rsidRPr="00C0780A">
          <w:rPr>
            <w:rFonts w:ascii="Times New Roman" w:hAnsi="Times New Roman" w:cs="Times New Roman"/>
            <w:color w:val="000000"/>
            <w:sz w:val="24"/>
            <w:szCs w:val="24"/>
          </w:rPr>
          <w:t>. </w:t>
        </w:r>
        <w:r w:rsidRPr="00C0780A">
          <w:rPr>
            <w:rFonts w:ascii="Times New Roman" w:hAnsi="Times New Roman" w:cs="Times New Roman"/>
            <w:iCs/>
            <w:color w:val="000000"/>
            <w:sz w:val="24"/>
            <w:szCs w:val="24"/>
          </w:rPr>
          <w:t>Pharm. Biol.</w:t>
        </w:r>
      </w:ins>
      <w:del w:id="637" w:author="Author">
        <w:r w:rsidRPr="00C0780A">
          <w:rPr>
            <w:rFonts w:ascii="Times New Roman" w:hAnsi="Times New Roman" w:cs="Times New Roman"/>
            <w:color w:val="000000"/>
            <w:sz w:val="24"/>
            <w:szCs w:val="24"/>
          </w:rPr>
          <w:delText>,” </w:delText>
        </w:r>
        <w:r w:rsidRPr="00C0780A">
          <w:rPr>
            <w:rFonts w:ascii="Times New Roman" w:hAnsi="Times New Roman" w:cs="Times New Roman"/>
            <w:i/>
            <w:iCs/>
            <w:color w:val="000000"/>
            <w:sz w:val="24"/>
            <w:szCs w:val="24"/>
          </w:rPr>
          <w:delText>Pharmaceutical Biology</w:delText>
        </w:r>
        <w:r w:rsidRPr="00C0780A">
          <w:rPr>
            <w:rFonts w:ascii="Times New Roman" w:hAnsi="Times New Roman" w:cs="Times New Roman"/>
            <w:color w:val="000000"/>
            <w:sz w:val="24"/>
            <w:szCs w:val="24"/>
          </w:rPr>
          <w:delText>, vol.</w:delText>
        </w:r>
      </w:del>
      <w:r w:rsidRPr="00C0780A">
        <w:rPr>
          <w:rFonts w:ascii="Times New Roman" w:hAnsi="Times New Roman" w:cs="Times New Roman"/>
          <w:color w:val="000000"/>
          <w:sz w:val="24"/>
          <w:szCs w:val="24"/>
        </w:rPr>
        <w:t xml:space="preserve"> 47, </w:t>
      </w:r>
      <w:del w:id="638" w:author="Author">
        <w:r w:rsidRPr="00C0780A">
          <w:rPr>
            <w:rFonts w:ascii="Times New Roman" w:hAnsi="Times New Roman" w:cs="Times New Roman"/>
            <w:color w:val="000000"/>
            <w:sz w:val="24"/>
            <w:szCs w:val="24"/>
          </w:rPr>
          <w:delText xml:space="preserve">no. 12, pp. </w:delText>
        </w:r>
      </w:del>
      <w:r w:rsidRPr="00C0780A">
        <w:rPr>
          <w:rFonts w:ascii="Times New Roman" w:hAnsi="Times New Roman" w:cs="Times New Roman"/>
          <w:color w:val="000000"/>
          <w:sz w:val="24"/>
          <w:szCs w:val="24"/>
        </w:rPr>
        <w:t>1142–1148</w:t>
      </w:r>
      <w:del w:id="639" w:author="Author">
        <w:r w:rsidRPr="00C0780A">
          <w:rPr>
            <w:rFonts w:ascii="Times New Roman" w:hAnsi="Times New Roman" w:cs="Times New Roman"/>
            <w:color w:val="000000"/>
            <w:sz w:val="24"/>
            <w:szCs w:val="24"/>
          </w:rPr>
          <w:delText>, 2009</w:delText>
        </w:r>
      </w:del>
      <w:r w:rsidRPr="00C0780A">
        <w:rPr>
          <w:rFonts w:ascii="Times New Roman" w:hAnsi="Times New Roman" w:cs="Times New Roman"/>
          <w:color w:val="000000"/>
          <w:sz w:val="24"/>
          <w:szCs w:val="24"/>
        </w:rPr>
        <w:t xml:space="preserve">. </w:t>
      </w:r>
    </w:p>
    <w:p w14:paraId="1B39BE0D" w14:textId="77777777" w:rsidR="00BB58D2" w:rsidRPr="00C0780A" w:rsidRDefault="00BB58D2" w:rsidP="00CA2314">
      <w:pPr>
        <w:pStyle w:val="ListParagraph"/>
        <w:numPr>
          <w:ilvl w:val="0"/>
          <w:numId w:val="4"/>
        </w:numPr>
        <w:spacing w:line="240" w:lineRule="auto"/>
        <w:rPr>
          <w:ins w:id="640" w:author="Author"/>
          <w:rFonts w:ascii="Times New Roman" w:hAnsi="Times New Roman" w:cs="Times New Roman"/>
          <w:color w:val="000000"/>
          <w:sz w:val="24"/>
          <w:szCs w:val="24"/>
        </w:rPr>
      </w:pPr>
      <w:del w:id="641" w:author="Author">
        <w:r w:rsidRPr="00C0780A">
          <w:rPr>
            <w:rFonts w:ascii="Times New Roman" w:hAnsi="Times New Roman" w:cs="Times New Roman"/>
            <w:color w:val="000000"/>
            <w:sz w:val="24"/>
            <w:szCs w:val="24"/>
          </w:rPr>
          <w:delText xml:space="preserve">A. </w:delText>
        </w:r>
      </w:del>
      <w:r w:rsidRPr="00C0780A">
        <w:rPr>
          <w:rFonts w:ascii="Times New Roman" w:hAnsi="Times New Roman" w:cs="Times New Roman"/>
          <w:color w:val="000000"/>
          <w:sz w:val="24"/>
          <w:szCs w:val="24"/>
        </w:rPr>
        <w:t xml:space="preserve">Eidi, </w:t>
      </w:r>
      <w:ins w:id="642" w:author="Author">
        <w:r w:rsidRPr="00C0780A">
          <w:rPr>
            <w:rFonts w:ascii="Times New Roman" w:hAnsi="Times New Roman" w:cs="Times New Roman"/>
            <w:color w:val="000000"/>
            <w:sz w:val="24"/>
            <w:szCs w:val="24"/>
          </w:rPr>
          <w:t>A.,</w:t>
        </w:r>
      </w:ins>
      <w:del w:id="643" w:author="Author">
        <w:r w:rsidRPr="00C0780A">
          <w:rPr>
            <w:rFonts w:ascii="Times New Roman" w:hAnsi="Times New Roman" w:cs="Times New Roman"/>
            <w:color w:val="000000"/>
            <w:sz w:val="24"/>
            <w:szCs w:val="24"/>
          </w:rPr>
          <w:delText>S.</w:delText>
        </w:r>
      </w:del>
      <w:r w:rsidRPr="00C0780A">
        <w:rPr>
          <w:rFonts w:ascii="Times New Roman" w:hAnsi="Times New Roman" w:cs="Times New Roman"/>
          <w:color w:val="000000"/>
          <w:sz w:val="24"/>
          <w:szCs w:val="24"/>
        </w:rPr>
        <w:t xml:space="preserve"> </w:t>
      </w:r>
      <w:proofErr w:type="spellStart"/>
      <w:r w:rsidRPr="00C0780A">
        <w:rPr>
          <w:rFonts w:ascii="Times New Roman" w:hAnsi="Times New Roman" w:cs="Times New Roman"/>
          <w:color w:val="000000"/>
          <w:sz w:val="24"/>
          <w:szCs w:val="24"/>
        </w:rPr>
        <w:t>Oryan</w:t>
      </w:r>
      <w:proofErr w:type="spellEnd"/>
      <w:r w:rsidRPr="00C0780A">
        <w:rPr>
          <w:rFonts w:ascii="Times New Roman" w:hAnsi="Times New Roman" w:cs="Times New Roman"/>
          <w:color w:val="000000"/>
          <w:sz w:val="24"/>
          <w:szCs w:val="24"/>
        </w:rPr>
        <w:t xml:space="preserve">, </w:t>
      </w:r>
      <w:ins w:id="644" w:author="Author">
        <w:r w:rsidRPr="00C0780A">
          <w:rPr>
            <w:rFonts w:ascii="Times New Roman" w:hAnsi="Times New Roman" w:cs="Times New Roman"/>
            <w:color w:val="000000"/>
            <w:sz w:val="24"/>
            <w:szCs w:val="24"/>
          </w:rPr>
          <w:t>S.,</w:t>
        </w:r>
      </w:ins>
      <w:del w:id="645" w:author="Author">
        <w:r w:rsidRPr="00C0780A">
          <w:rPr>
            <w:rFonts w:ascii="Times New Roman" w:hAnsi="Times New Roman" w:cs="Times New Roman"/>
            <w:color w:val="000000"/>
            <w:sz w:val="24"/>
            <w:szCs w:val="24"/>
          </w:rPr>
          <w:delText>J.</w:delText>
        </w:r>
      </w:del>
      <w:r w:rsidRPr="00C0780A">
        <w:rPr>
          <w:rFonts w:ascii="Times New Roman" w:hAnsi="Times New Roman" w:cs="Times New Roman"/>
          <w:color w:val="000000"/>
          <w:sz w:val="24"/>
          <w:szCs w:val="24"/>
        </w:rPr>
        <w:t xml:space="preserve"> </w:t>
      </w:r>
      <w:proofErr w:type="spellStart"/>
      <w:r w:rsidRPr="00C0780A">
        <w:rPr>
          <w:rFonts w:ascii="Times New Roman" w:hAnsi="Times New Roman" w:cs="Times New Roman"/>
          <w:color w:val="000000"/>
          <w:sz w:val="24"/>
          <w:szCs w:val="24"/>
        </w:rPr>
        <w:t>Zaringhalam</w:t>
      </w:r>
      <w:proofErr w:type="spellEnd"/>
      <w:r w:rsidRPr="00C0780A">
        <w:rPr>
          <w:rFonts w:ascii="Times New Roman" w:hAnsi="Times New Roman" w:cs="Times New Roman"/>
          <w:color w:val="000000"/>
          <w:sz w:val="24"/>
          <w:szCs w:val="24"/>
        </w:rPr>
        <w:t xml:space="preserve">, </w:t>
      </w:r>
      <w:ins w:id="646" w:author="Author">
        <w:r w:rsidRPr="00C0780A">
          <w:rPr>
            <w:rFonts w:ascii="Times New Roman" w:hAnsi="Times New Roman" w:cs="Times New Roman"/>
            <w:color w:val="000000"/>
            <w:sz w:val="24"/>
            <w:szCs w:val="24"/>
          </w:rPr>
          <w:t>J.,</w:t>
        </w:r>
      </w:ins>
      <w:del w:id="647" w:author="Author">
        <w:r w:rsidRPr="00C0780A">
          <w:rPr>
            <w:rFonts w:ascii="Times New Roman" w:hAnsi="Times New Roman" w:cs="Times New Roman"/>
            <w:color w:val="000000"/>
            <w:sz w:val="24"/>
            <w:szCs w:val="24"/>
          </w:rPr>
          <w:delText>and M.</w:delText>
        </w:r>
      </w:del>
      <w:r w:rsidRPr="00C0780A">
        <w:rPr>
          <w:rFonts w:ascii="Times New Roman" w:hAnsi="Times New Roman" w:cs="Times New Roman"/>
          <w:color w:val="000000"/>
          <w:sz w:val="24"/>
          <w:szCs w:val="24"/>
        </w:rPr>
        <w:t xml:space="preserve"> Rad, </w:t>
      </w:r>
      <w:ins w:id="648" w:author="Author">
        <w:r w:rsidRPr="00C0780A">
          <w:rPr>
            <w:rFonts w:ascii="Times New Roman" w:hAnsi="Times New Roman" w:cs="Times New Roman"/>
            <w:color w:val="000000"/>
            <w:sz w:val="24"/>
            <w:szCs w:val="24"/>
          </w:rPr>
          <w:t xml:space="preserve">M., 2016. </w:t>
        </w:r>
      </w:ins>
      <w:del w:id="649" w:author="Author">
        <w:r w:rsidRPr="00C0780A">
          <w:rPr>
            <w:rFonts w:ascii="Times New Roman" w:hAnsi="Times New Roman" w:cs="Times New Roman"/>
            <w:color w:val="000000"/>
            <w:sz w:val="24"/>
            <w:szCs w:val="24"/>
          </w:rPr>
          <w:delText>“</w:delText>
        </w:r>
      </w:del>
      <w:r w:rsidRPr="00C0780A">
        <w:rPr>
          <w:rFonts w:ascii="Times New Roman" w:hAnsi="Times New Roman" w:cs="Times New Roman"/>
          <w:color w:val="000000"/>
          <w:sz w:val="24"/>
          <w:szCs w:val="24"/>
        </w:rPr>
        <w:t>Antinociceptive and anti-inflammatory effects of the aerial parts of </w:t>
      </w:r>
      <w:r w:rsidRPr="00C0780A">
        <w:rPr>
          <w:rFonts w:ascii="Times New Roman" w:hAnsi="Times New Roman" w:cs="Times New Roman"/>
          <w:i/>
          <w:iCs/>
          <w:color w:val="000000"/>
          <w:sz w:val="24"/>
          <w:szCs w:val="24"/>
        </w:rPr>
        <w:t xml:space="preserve">Artemisia </w:t>
      </w:r>
      <w:proofErr w:type="spellStart"/>
      <w:r w:rsidRPr="00C0780A">
        <w:rPr>
          <w:rFonts w:ascii="Times New Roman" w:hAnsi="Times New Roman" w:cs="Times New Roman"/>
          <w:i/>
          <w:iCs/>
          <w:color w:val="000000"/>
          <w:sz w:val="24"/>
          <w:szCs w:val="24"/>
        </w:rPr>
        <w:t>dracunculus</w:t>
      </w:r>
      <w:proofErr w:type="spellEnd"/>
      <w:r w:rsidRPr="00C0780A">
        <w:rPr>
          <w:rFonts w:ascii="Times New Roman" w:hAnsi="Times New Roman" w:cs="Times New Roman"/>
          <w:color w:val="000000"/>
          <w:sz w:val="24"/>
          <w:szCs w:val="24"/>
        </w:rPr>
        <w:t> in mice</w:t>
      </w:r>
      <w:ins w:id="650" w:author="Author">
        <w:r w:rsidRPr="00C0780A">
          <w:rPr>
            <w:rFonts w:ascii="Times New Roman" w:hAnsi="Times New Roman" w:cs="Times New Roman"/>
            <w:color w:val="000000"/>
            <w:sz w:val="24"/>
            <w:szCs w:val="24"/>
          </w:rPr>
          <w:t>. </w:t>
        </w:r>
        <w:r w:rsidRPr="00C0780A">
          <w:rPr>
            <w:rFonts w:ascii="Times New Roman" w:hAnsi="Times New Roman" w:cs="Times New Roman"/>
            <w:iCs/>
            <w:color w:val="000000"/>
            <w:sz w:val="24"/>
            <w:szCs w:val="24"/>
          </w:rPr>
          <w:t>Pharm. Biol.</w:t>
        </w:r>
      </w:ins>
      <w:del w:id="651" w:author="Author">
        <w:r w:rsidRPr="00C0780A">
          <w:rPr>
            <w:rFonts w:ascii="Times New Roman" w:hAnsi="Times New Roman" w:cs="Times New Roman"/>
            <w:color w:val="000000"/>
            <w:sz w:val="24"/>
            <w:szCs w:val="24"/>
          </w:rPr>
          <w:delText>,” </w:delText>
        </w:r>
        <w:r w:rsidRPr="00C0780A">
          <w:rPr>
            <w:rFonts w:ascii="Times New Roman" w:hAnsi="Times New Roman" w:cs="Times New Roman"/>
            <w:i/>
            <w:iCs/>
            <w:color w:val="000000"/>
            <w:sz w:val="24"/>
            <w:szCs w:val="24"/>
          </w:rPr>
          <w:delText>Pharmaceutical Biology</w:delText>
        </w:r>
        <w:r w:rsidRPr="00C0780A">
          <w:rPr>
            <w:rFonts w:ascii="Times New Roman" w:hAnsi="Times New Roman" w:cs="Times New Roman"/>
            <w:color w:val="000000"/>
            <w:sz w:val="24"/>
            <w:szCs w:val="24"/>
          </w:rPr>
          <w:delText>, vol.</w:delText>
        </w:r>
      </w:del>
      <w:r w:rsidRPr="00C0780A">
        <w:rPr>
          <w:rFonts w:ascii="Times New Roman" w:hAnsi="Times New Roman" w:cs="Times New Roman"/>
          <w:color w:val="000000"/>
          <w:sz w:val="24"/>
          <w:szCs w:val="24"/>
        </w:rPr>
        <w:t xml:space="preserve"> 54, </w:t>
      </w:r>
      <w:del w:id="652" w:author="Author">
        <w:r w:rsidRPr="00C0780A">
          <w:rPr>
            <w:rFonts w:ascii="Times New Roman" w:hAnsi="Times New Roman" w:cs="Times New Roman"/>
            <w:color w:val="000000"/>
            <w:sz w:val="24"/>
            <w:szCs w:val="24"/>
          </w:rPr>
          <w:delText xml:space="preserve">no. 3, pp. </w:delText>
        </w:r>
      </w:del>
      <w:r w:rsidRPr="00C0780A">
        <w:rPr>
          <w:rFonts w:ascii="Times New Roman" w:hAnsi="Times New Roman" w:cs="Times New Roman"/>
          <w:color w:val="000000"/>
          <w:sz w:val="24"/>
          <w:szCs w:val="24"/>
        </w:rPr>
        <w:t>549–554</w:t>
      </w:r>
      <w:del w:id="653" w:author="Author">
        <w:r w:rsidRPr="00C0780A">
          <w:rPr>
            <w:rFonts w:ascii="Times New Roman" w:hAnsi="Times New Roman" w:cs="Times New Roman"/>
            <w:color w:val="000000"/>
            <w:sz w:val="24"/>
            <w:szCs w:val="24"/>
          </w:rPr>
          <w:delText>, 2016</w:delText>
        </w:r>
      </w:del>
      <w:r w:rsidRPr="00C0780A">
        <w:rPr>
          <w:rFonts w:ascii="Times New Roman" w:hAnsi="Times New Roman" w:cs="Times New Roman"/>
          <w:color w:val="000000"/>
          <w:sz w:val="24"/>
          <w:szCs w:val="24"/>
        </w:rPr>
        <w:t>.</w:t>
      </w:r>
      <w:del w:id="654" w:author="Author">
        <w:r w:rsidRPr="00C0780A" w:rsidDel="00833A02">
          <w:rPr>
            <w:rFonts w:ascii="Times New Roman" w:hAnsi="Times New Roman" w:cs="Times New Roman"/>
            <w:color w:val="000000"/>
            <w:sz w:val="24"/>
            <w:szCs w:val="24"/>
          </w:rPr>
          <w:delText xml:space="preserve"> </w:delText>
        </w:r>
      </w:del>
    </w:p>
    <w:p w14:paraId="113CA695" w14:textId="77777777" w:rsidR="00BB58D2" w:rsidRPr="00C0780A" w:rsidRDefault="00BB58D2" w:rsidP="00CA2314">
      <w:pPr>
        <w:pStyle w:val="output"/>
        <w:numPr>
          <w:ilvl w:val="0"/>
          <w:numId w:val="4"/>
        </w:numPr>
        <w:jc w:val="both"/>
        <w:rPr>
          <w:color w:val="000000"/>
        </w:rPr>
      </w:pPr>
      <w:del w:id="655" w:author="Author">
        <w:r w:rsidRPr="00C0780A" w:rsidDel="006B3435">
          <w:rPr>
            <w:color w:val="000000"/>
          </w:rPr>
          <w:delText xml:space="preserve">G. </w:delText>
        </w:r>
      </w:del>
      <w:r w:rsidRPr="00C0780A">
        <w:rPr>
          <w:color w:val="000000"/>
        </w:rPr>
        <w:t xml:space="preserve">Fang, </w:t>
      </w:r>
      <w:ins w:id="656" w:author="Author">
        <w:r w:rsidRPr="00C0780A">
          <w:rPr>
            <w:color w:val="000000"/>
          </w:rPr>
          <w:t xml:space="preserve">G., </w:t>
        </w:r>
      </w:ins>
      <w:del w:id="657" w:author="Author">
        <w:r w:rsidRPr="00C0780A" w:rsidDel="006B3435">
          <w:rPr>
            <w:color w:val="000000"/>
          </w:rPr>
          <w:delText xml:space="preserve">M. </w:delText>
        </w:r>
      </w:del>
      <w:proofErr w:type="spellStart"/>
      <w:r w:rsidRPr="00C0780A">
        <w:rPr>
          <w:color w:val="000000"/>
        </w:rPr>
        <w:t>DelaFuente</w:t>
      </w:r>
      <w:proofErr w:type="spellEnd"/>
      <w:r w:rsidRPr="00C0780A">
        <w:rPr>
          <w:color w:val="000000"/>
        </w:rPr>
        <w:t xml:space="preserve">, </w:t>
      </w:r>
      <w:ins w:id="658" w:author="Author">
        <w:r w:rsidRPr="00C0780A">
          <w:rPr>
            <w:color w:val="000000"/>
          </w:rPr>
          <w:t xml:space="preserve">M., </w:t>
        </w:r>
      </w:ins>
      <w:del w:id="659" w:author="Author">
        <w:r w:rsidRPr="00C0780A" w:rsidDel="006B3435">
          <w:rPr>
            <w:color w:val="000000"/>
          </w:rPr>
          <w:delText xml:space="preserve">P. </w:delText>
        </w:r>
      </w:del>
      <w:proofErr w:type="spellStart"/>
      <w:r w:rsidRPr="00C0780A">
        <w:rPr>
          <w:color w:val="000000"/>
        </w:rPr>
        <w:t>Thuwajit</w:t>
      </w:r>
      <w:proofErr w:type="spellEnd"/>
      <w:r w:rsidRPr="00C0780A">
        <w:rPr>
          <w:color w:val="000000"/>
        </w:rPr>
        <w:t xml:space="preserve">, </w:t>
      </w:r>
      <w:ins w:id="660" w:author="Author">
        <w:r w:rsidRPr="00C0780A">
          <w:rPr>
            <w:color w:val="000000"/>
          </w:rPr>
          <w:t xml:space="preserve">P., </w:t>
        </w:r>
      </w:ins>
      <w:del w:id="661" w:author="Author">
        <w:r w:rsidRPr="00C0780A" w:rsidDel="006B3435">
          <w:rPr>
            <w:color w:val="000000"/>
          </w:rPr>
          <w:delText xml:space="preserve">C. </w:delText>
        </w:r>
      </w:del>
      <w:proofErr w:type="spellStart"/>
      <w:r w:rsidRPr="00C0780A">
        <w:rPr>
          <w:color w:val="000000"/>
        </w:rPr>
        <w:t>Thuwajit</w:t>
      </w:r>
      <w:proofErr w:type="spellEnd"/>
      <w:r w:rsidRPr="00C0780A">
        <w:rPr>
          <w:color w:val="000000"/>
        </w:rPr>
        <w:t xml:space="preserve">, </w:t>
      </w:r>
      <w:ins w:id="662" w:author="Author">
        <w:r w:rsidRPr="00C0780A">
          <w:rPr>
            <w:color w:val="000000"/>
          </w:rPr>
          <w:t xml:space="preserve">C., </w:t>
        </w:r>
      </w:ins>
      <w:r w:rsidRPr="00C0780A">
        <w:rPr>
          <w:color w:val="000000"/>
        </w:rPr>
        <w:t xml:space="preserve">and </w:t>
      </w:r>
      <w:moveFromRangeStart w:id="663" w:author="Author" w:name="move62830259"/>
      <w:moveFrom w:id="664" w:author="Author">
        <w:r w:rsidRPr="00C0780A" w:rsidDel="006B3435">
          <w:rPr>
            <w:color w:val="000000"/>
          </w:rPr>
          <w:t xml:space="preserve">M. A. </w:t>
        </w:r>
      </w:moveFrom>
      <w:moveFromRangeEnd w:id="663"/>
      <w:proofErr w:type="spellStart"/>
      <w:r w:rsidRPr="00C0780A">
        <w:rPr>
          <w:color w:val="000000"/>
        </w:rPr>
        <w:t>Hermoso</w:t>
      </w:r>
      <w:proofErr w:type="spellEnd"/>
      <w:r w:rsidRPr="00C0780A">
        <w:rPr>
          <w:color w:val="000000"/>
        </w:rPr>
        <w:t xml:space="preserve">, </w:t>
      </w:r>
      <w:moveToRangeStart w:id="665" w:author="Author" w:name="move62830259"/>
      <w:moveTo w:id="666" w:author="Author">
        <w:r w:rsidRPr="00C0780A">
          <w:rPr>
            <w:color w:val="000000"/>
          </w:rPr>
          <w:t>M. A.</w:t>
        </w:r>
      </w:moveTo>
      <w:moveToRangeEnd w:id="665"/>
      <w:ins w:id="667" w:author="Author">
        <w:r w:rsidRPr="00C0780A">
          <w:rPr>
            <w:color w:val="000000"/>
          </w:rPr>
          <w:t xml:space="preserve">, 2014. </w:t>
        </w:r>
      </w:ins>
      <w:del w:id="668" w:author="Author">
        <w:r w:rsidRPr="00C0780A">
          <w:rPr>
            <w:color w:val="000000"/>
          </w:rPr>
          <w:delText>“</w:delText>
        </w:r>
      </w:del>
      <w:r w:rsidRPr="00C0780A">
        <w:rPr>
          <w:color w:val="000000"/>
        </w:rPr>
        <w:t>Chronic inflammation and cytokines in the tumor microenvironment</w:t>
      </w:r>
      <w:del w:id="669" w:author="Author">
        <w:r w:rsidRPr="00C0780A">
          <w:rPr>
            <w:color w:val="000000"/>
          </w:rPr>
          <w:delText>,” </w:delText>
        </w:r>
        <w:r w:rsidRPr="00C0780A">
          <w:rPr>
            <w:i/>
            <w:iCs/>
            <w:color w:val="000000"/>
          </w:rPr>
          <w:delText>Journal of Immunology Research</w:delText>
        </w:r>
        <w:r w:rsidRPr="00C0780A">
          <w:rPr>
            <w:color w:val="000000"/>
          </w:rPr>
          <w:delText>, vol. 2014, Article ID</w:delText>
        </w:r>
      </w:del>
      <w:moveToRangeStart w:id="670" w:author="Author" w:name="move61876084"/>
      <w:moveTo w:id="671" w:author="Author">
        <w:r w:rsidRPr="00C0780A">
          <w:rPr>
            <w:color w:val="000000"/>
          </w:rPr>
          <w:t xml:space="preserve">. J. </w:t>
        </w:r>
      </w:moveTo>
      <w:moveToRangeEnd w:id="670"/>
      <w:ins w:id="672" w:author="Author">
        <w:r w:rsidRPr="00C0780A">
          <w:rPr>
            <w:color w:val="000000"/>
          </w:rPr>
          <w:t>Immunol. Res. 2014,</w:t>
        </w:r>
      </w:ins>
      <w:r w:rsidRPr="00C0780A">
        <w:rPr>
          <w:color w:val="000000"/>
        </w:rPr>
        <w:t xml:space="preserve"> 149185</w:t>
      </w:r>
      <w:ins w:id="673" w:author="Author">
        <w:r w:rsidRPr="00C0780A">
          <w:rPr>
            <w:color w:val="000000"/>
          </w:rPr>
          <w:t>.</w:t>
        </w:r>
      </w:ins>
      <w:del w:id="674" w:author="Author">
        <w:r w:rsidRPr="00C0780A">
          <w:rPr>
            <w:color w:val="000000"/>
          </w:rPr>
          <w:delText xml:space="preserve">, 19 pages, 2014. </w:delText>
        </w:r>
      </w:del>
    </w:p>
    <w:p w14:paraId="5ECF5BE6" w14:textId="77777777" w:rsidR="00BB58D2" w:rsidRPr="00C0780A" w:rsidRDefault="00BB58D2" w:rsidP="00CA2314">
      <w:pPr>
        <w:pStyle w:val="output"/>
        <w:numPr>
          <w:ilvl w:val="0"/>
          <w:numId w:val="4"/>
        </w:numPr>
        <w:jc w:val="both"/>
        <w:rPr>
          <w:color w:val="000000"/>
        </w:rPr>
      </w:pPr>
      <w:ins w:id="675" w:author="Author">
        <w:r w:rsidRPr="00C0780A">
          <w:rPr>
            <w:color w:val="000000"/>
          </w:rPr>
          <w:t xml:space="preserve">Farnsworth, </w:t>
        </w:r>
      </w:ins>
      <w:r w:rsidRPr="00C0780A">
        <w:rPr>
          <w:color w:val="000000"/>
        </w:rPr>
        <w:t>N.</w:t>
      </w:r>
      <w:del w:id="676" w:author="Author">
        <w:r w:rsidRPr="00C0780A">
          <w:rPr>
            <w:color w:val="000000"/>
          </w:rPr>
          <w:delText xml:space="preserve"> </w:delText>
        </w:r>
      </w:del>
      <w:r w:rsidRPr="00C0780A">
        <w:rPr>
          <w:color w:val="000000"/>
        </w:rPr>
        <w:t>R</w:t>
      </w:r>
      <w:ins w:id="677" w:author="Author">
        <w:r w:rsidRPr="00C0780A">
          <w:rPr>
            <w:color w:val="000000"/>
          </w:rPr>
          <w:t xml:space="preserve">., </w:t>
        </w:r>
        <w:commentRangeStart w:id="678"/>
        <w:r w:rsidRPr="00C0780A">
          <w:rPr>
            <w:color w:val="000000"/>
          </w:rPr>
          <w:t xml:space="preserve">1966. </w:t>
        </w:r>
        <w:commentRangeEnd w:id="678"/>
        <w:r w:rsidRPr="00C0780A">
          <w:rPr>
            <w:rStyle w:val="CommentReference"/>
            <w:rFonts w:asciiTheme="minorHAnsi" w:eastAsiaTheme="minorEastAsia" w:hAnsiTheme="minorHAnsi" w:cstheme="minorBidi"/>
            <w:lang w:eastAsia="zh-TW"/>
          </w:rPr>
          <w:commentReference w:id="678"/>
        </w:r>
      </w:ins>
      <w:del w:id="679" w:author="Author">
        <w:r w:rsidRPr="00C0780A">
          <w:rPr>
            <w:color w:val="000000"/>
          </w:rPr>
          <w:delText>. Farnworth, “</w:delText>
        </w:r>
      </w:del>
      <w:r w:rsidRPr="00C0780A">
        <w:rPr>
          <w:color w:val="000000"/>
        </w:rPr>
        <w:t>Biological and phytochemical screening of plants</w:t>
      </w:r>
      <w:ins w:id="680" w:author="Author">
        <w:r w:rsidRPr="00C0780A">
          <w:rPr>
            <w:color w:val="000000"/>
          </w:rPr>
          <w:t>. J. Pharm. Sci.</w:t>
        </w:r>
      </w:ins>
      <w:del w:id="681" w:author="Author">
        <w:r w:rsidRPr="00C0780A">
          <w:rPr>
            <w:color w:val="000000"/>
          </w:rPr>
          <w:delText>,” </w:delText>
        </w:r>
        <w:r w:rsidRPr="00C0780A">
          <w:rPr>
            <w:i/>
            <w:iCs/>
            <w:color w:val="000000"/>
          </w:rPr>
          <w:delText>Journal of Pharmaceutical Sciences</w:delText>
        </w:r>
        <w:r w:rsidRPr="00C0780A">
          <w:rPr>
            <w:color w:val="000000"/>
          </w:rPr>
          <w:delText>, vol.</w:delText>
        </w:r>
      </w:del>
      <w:r w:rsidRPr="00C0780A">
        <w:rPr>
          <w:color w:val="000000"/>
        </w:rPr>
        <w:t xml:space="preserve"> 55, </w:t>
      </w:r>
      <w:del w:id="682" w:author="Author">
        <w:r w:rsidRPr="00C0780A">
          <w:rPr>
            <w:color w:val="000000"/>
          </w:rPr>
          <w:delText xml:space="preserve">no. 3, pp. </w:delText>
        </w:r>
      </w:del>
      <w:r w:rsidRPr="00C0780A">
        <w:rPr>
          <w:color w:val="000000"/>
        </w:rPr>
        <w:t>225–276</w:t>
      </w:r>
      <w:ins w:id="683" w:author="Author">
        <w:r w:rsidRPr="00C0780A">
          <w:rPr>
            <w:color w:val="000000"/>
          </w:rPr>
          <w:t>.</w:t>
        </w:r>
      </w:ins>
      <w:del w:id="684" w:author="Author">
        <w:r w:rsidRPr="00C0780A">
          <w:rPr>
            <w:color w:val="000000"/>
          </w:rPr>
          <w:delText xml:space="preserve">, 1996. </w:delText>
        </w:r>
      </w:del>
    </w:p>
    <w:p w14:paraId="5405621E" w14:textId="77777777" w:rsidR="00BB58D2" w:rsidRPr="00C0780A" w:rsidRDefault="00BB58D2" w:rsidP="00CA2314">
      <w:pPr>
        <w:pStyle w:val="output"/>
        <w:numPr>
          <w:ilvl w:val="0"/>
          <w:numId w:val="4"/>
        </w:numPr>
        <w:jc w:val="both"/>
        <w:rPr>
          <w:color w:val="000000"/>
        </w:rPr>
      </w:pPr>
      <w:del w:id="685" w:author="Author">
        <w:r w:rsidRPr="00C0780A">
          <w:rPr>
            <w:color w:val="000000"/>
          </w:rPr>
          <w:delText xml:space="preserve">C. K. </w:delText>
        </w:r>
      </w:del>
      <w:r w:rsidRPr="00C0780A">
        <w:rPr>
          <w:color w:val="000000"/>
        </w:rPr>
        <w:t xml:space="preserve">Glass, </w:t>
      </w:r>
      <w:proofErr w:type="spellStart"/>
      <w:ins w:id="686" w:author="Author">
        <w:r w:rsidRPr="00C0780A">
          <w:rPr>
            <w:color w:val="000000"/>
          </w:rPr>
          <w:t>C.</w:t>
        </w:r>
      </w:ins>
      <w:r w:rsidRPr="00C0780A">
        <w:rPr>
          <w:color w:val="000000"/>
        </w:rPr>
        <w:t>K</w:t>
      </w:r>
      <w:proofErr w:type="spellEnd"/>
      <w:ins w:id="687" w:author="Author">
        <w:r w:rsidRPr="00C0780A">
          <w:rPr>
            <w:color w:val="000000"/>
          </w:rPr>
          <w:t>.,</w:t>
        </w:r>
      </w:ins>
      <w:del w:id="688" w:author="Author">
        <w:r w:rsidRPr="00C0780A">
          <w:rPr>
            <w:color w:val="000000"/>
          </w:rPr>
          <w:delText>.</w:delText>
        </w:r>
      </w:del>
      <w:r w:rsidRPr="00C0780A">
        <w:rPr>
          <w:color w:val="000000"/>
        </w:rPr>
        <w:t xml:space="preserve"> </w:t>
      </w:r>
      <w:proofErr w:type="spellStart"/>
      <w:r w:rsidRPr="00C0780A">
        <w:rPr>
          <w:color w:val="000000"/>
        </w:rPr>
        <w:t>Saijo</w:t>
      </w:r>
      <w:proofErr w:type="spellEnd"/>
      <w:r w:rsidRPr="00C0780A">
        <w:rPr>
          <w:color w:val="000000"/>
        </w:rPr>
        <w:t xml:space="preserve">, </w:t>
      </w:r>
      <w:ins w:id="689" w:author="Author">
        <w:r w:rsidRPr="00C0780A">
          <w:rPr>
            <w:color w:val="000000"/>
          </w:rPr>
          <w:t>K.,</w:t>
        </w:r>
      </w:ins>
      <w:del w:id="690" w:author="Author">
        <w:r w:rsidRPr="00C0780A">
          <w:rPr>
            <w:color w:val="000000"/>
          </w:rPr>
          <w:delText>B.</w:delText>
        </w:r>
      </w:del>
      <w:r w:rsidRPr="00C0780A">
        <w:rPr>
          <w:color w:val="000000"/>
        </w:rPr>
        <w:t xml:space="preserve"> Winner, </w:t>
      </w:r>
      <w:ins w:id="691" w:author="Author">
        <w:r w:rsidRPr="00C0780A">
          <w:rPr>
            <w:color w:val="000000"/>
          </w:rPr>
          <w:t>B.,</w:t>
        </w:r>
      </w:ins>
      <w:del w:id="692" w:author="Author">
        <w:r w:rsidRPr="00C0780A">
          <w:rPr>
            <w:color w:val="000000"/>
          </w:rPr>
          <w:delText>M. C.</w:delText>
        </w:r>
      </w:del>
      <w:r w:rsidRPr="00C0780A">
        <w:rPr>
          <w:color w:val="000000"/>
        </w:rPr>
        <w:t xml:space="preserve"> </w:t>
      </w:r>
      <w:proofErr w:type="spellStart"/>
      <w:r w:rsidRPr="00C0780A">
        <w:rPr>
          <w:color w:val="000000"/>
        </w:rPr>
        <w:t>Marchetto</w:t>
      </w:r>
      <w:proofErr w:type="spellEnd"/>
      <w:r w:rsidRPr="00C0780A">
        <w:rPr>
          <w:color w:val="000000"/>
        </w:rPr>
        <w:t xml:space="preserve">, </w:t>
      </w:r>
      <w:ins w:id="693" w:author="Author">
        <w:r w:rsidRPr="00C0780A">
          <w:rPr>
            <w:color w:val="000000"/>
          </w:rPr>
          <w:t>M.C.,</w:t>
        </w:r>
      </w:ins>
      <w:del w:id="694" w:author="Author">
        <w:r w:rsidRPr="00C0780A">
          <w:rPr>
            <w:color w:val="000000"/>
          </w:rPr>
          <w:delText>and F. H.</w:delText>
        </w:r>
      </w:del>
      <w:r w:rsidRPr="00C0780A">
        <w:rPr>
          <w:color w:val="000000"/>
        </w:rPr>
        <w:t xml:space="preserve"> Gage, </w:t>
      </w:r>
      <w:ins w:id="695" w:author="Author">
        <w:r w:rsidRPr="00C0780A">
          <w:rPr>
            <w:color w:val="000000"/>
          </w:rPr>
          <w:t xml:space="preserve">F.H., 2010. </w:t>
        </w:r>
      </w:ins>
      <w:del w:id="696" w:author="Author">
        <w:r w:rsidRPr="00C0780A">
          <w:rPr>
            <w:color w:val="000000"/>
          </w:rPr>
          <w:delText>“</w:delText>
        </w:r>
      </w:del>
      <w:r w:rsidRPr="00C0780A">
        <w:rPr>
          <w:color w:val="000000"/>
        </w:rPr>
        <w:t>Mechanisms underlying inflammation in neurodegeneration</w:t>
      </w:r>
      <w:ins w:id="697" w:author="Author">
        <w:r w:rsidRPr="00C0780A">
          <w:rPr>
            <w:color w:val="000000"/>
          </w:rPr>
          <w:t xml:space="preserve">. </w:t>
        </w:r>
      </w:ins>
      <w:del w:id="698" w:author="Author">
        <w:r w:rsidRPr="00C0780A">
          <w:rPr>
            <w:color w:val="000000"/>
          </w:rPr>
          <w:delText>,” </w:delText>
        </w:r>
      </w:del>
      <w:r w:rsidRPr="00C0780A">
        <w:rPr>
          <w:color w:val="000000"/>
        </w:rPr>
        <w:t>Cell</w:t>
      </w:r>
      <w:del w:id="699" w:author="Author">
        <w:r w:rsidRPr="00C0780A">
          <w:rPr>
            <w:color w:val="000000"/>
          </w:rPr>
          <w:delText>, vol.</w:delText>
        </w:r>
      </w:del>
      <w:r w:rsidRPr="00C0780A">
        <w:rPr>
          <w:color w:val="000000"/>
        </w:rPr>
        <w:t xml:space="preserve"> 140, </w:t>
      </w:r>
      <w:del w:id="700" w:author="Author">
        <w:r w:rsidRPr="00C0780A">
          <w:rPr>
            <w:color w:val="000000"/>
          </w:rPr>
          <w:delText xml:space="preserve">no. 6, pp. </w:delText>
        </w:r>
      </w:del>
      <w:r w:rsidRPr="00C0780A">
        <w:rPr>
          <w:color w:val="000000"/>
        </w:rPr>
        <w:t>918–934</w:t>
      </w:r>
      <w:ins w:id="701" w:author="Author">
        <w:r w:rsidRPr="00C0780A">
          <w:rPr>
            <w:color w:val="000000"/>
          </w:rPr>
          <w:t>.</w:t>
        </w:r>
      </w:ins>
      <w:del w:id="702" w:author="Author">
        <w:r w:rsidRPr="00C0780A">
          <w:rPr>
            <w:color w:val="000000"/>
          </w:rPr>
          <w:delText xml:space="preserve">, 2010. </w:delText>
        </w:r>
      </w:del>
    </w:p>
    <w:p w14:paraId="6D91F163" w14:textId="77777777" w:rsidR="00BB58D2" w:rsidRPr="00C0780A" w:rsidRDefault="00BB58D2" w:rsidP="00CA2314">
      <w:pPr>
        <w:pStyle w:val="output"/>
        <w:numPr>
          <w:ilvl w:val="0"/>
          <w:numId w:val="4"/>
        </w:numPr>
        <w:jc w:val="both"/>
        <w:rPr>
          <w:color w:val="000000"/>
        </w:rPr>
      </w:pPr>
      <w:del w:id="703" w:author="Author">
        <w:r w:rsidRPr="00C0780A" w:rsidDel="006B3435">
          <w:rPr>
            <w:color w:val="000000"/>
          </w:rPr>
          <w:delText xml:space="preserve">E. </w:delText>
        </w:r>
      </w:del>
      <w:r w:rsidRPr="00C0780A">
        <w:rPr>
          <w:color w:val="000000"/>
        </w:rPr>
        <w:t>Javan,</w:t>
      </w:r>
      <w:ins w:id="704" w:author="Author">
        <w:r w:rsidRPr="00C0780A">
          <w:rPr>
            <w:color w:val="000000"/>
          </w:rPr>
          <w:t xml:space="preserve"> E.,</w:t>
        </w:r>
      </w:ins>
      <w:r w:rsidRPr="00C0780A">
        <w:rPr>
          <w:color w:val="000000"/>
        </w:rPr>
        <w:t xml:space="preserve"> </w:t>
      </w:r>
      <w:del w:id="705" w:author="Author">
        <w:r w:rsidRPr="00C0780A" w:rsidDel="006B3435">
          <w:rPr>
            <w:color w:val="000000"/>
          </w:rPr>
          <w:delText xml:space="preserve">C. </w:delText>
        </w:r>
      </w:del>
      <w:proofErr w:type="spellStart"/>
      <w:r w:rsidRPr="00C0780A">
        <w:rPr>
          <w:color w:val="000000"/>
        </w:rPr>
        <w:t>Kandaswami</w:t>
      </w:r>
      <w:proofErr w:type="spellEnd"/>
      <w:r w:rsidRPr="00C0780A">
        <w:rPr>
          <w:color w:val="000000"/>
        </w:rPr>
        <w:t xml:space="preserve">, </w:t>
      </w:r>
      <w:ins w:id="706" w:author="Author">
        <w:r w:rsidRPr="00C0780A">
          <w:rPr>
            <w:color w:val="000000"/>
          </w:rPr>
          <w:t>C.,</w:t>
        </w:r>
      </w:ins>
      <w:del w:id="707" w:author="Author">
        <w:r w:rsidRPr="00C0780A" w:rsidDel="006B3435">
          <w:rPr>
            <w:color w:val="000000"/>
          </w:rPr>
          <w:delText>and</w:delText>
        </w:r>
      </w:del>
      <w:r w:rsidRPr="00C0780A">
        <w:rPr>
          <w:color w:val="000000"/>
        </w:rPr>
        <w:t xml:space="preserve"> </w:t>
      </w:r>
      <w:del w:id="708" w:author="Author">
        <w:r w:rsidRPr="00C0780A" w:rsidDel="006B3435">
          <w:rPr>
            <w:color w:val="000000"/>
          </w:rPr>
          <w:delText xml:space="preserve">T. C. </w:delText>
        </w:r>
      </w:del>
      <w:proofErr w:type="spellStart"/>
      <w:r w:rsidRPr="00C0780A">
        <w:rPr>
          <w:color w:val="000000"/>
        </w:rPr>
        <w:t>Theoharides</w:t>
      </w:r>
      <w:proofErr w:type="spellEnd"/>
      <w:r w:rsidRPr="00C0780A">
        <w:rPr>
          <w:color w:val="000000"/>
        </w:rPr>
        <w:t xml:space="preserve">, </w:t>
      </w:r>
      <w:proofErr w:type="spellStart"/>
      <w:ins w:id="709" w:author="Author">
        <w:r w:rsidRPr="00C0780A">
          <w:rPr>
            <w:color w:val="000000"/>
          </w:rPr>
          <w:t>T.C</w:t>
        </w:r>
        <w:proofErr w:type="spellEnd"/>
        <w:r w:rsidRPr="00C0780A">
          <w:rPr>
            <w:color w:val="000000"/>
          </w:rPr>
          <w:t xml:space="preserve">., 2000. </w:t>
        </w:r>
      </w:ins>
      <w:del w:id="710" w:author="Author">
        <w:r w:rsidRPr="00C0780A">
          <w:rPr>
            <w:color w:val="000000"/>
          </w:rPr>
          <w:delText>“</w:delText>
        </w:r>
      </w:del>
      <w:r w:rsidRPr="00C0780A">
        <w:rPr>
          <w:color w:val="000000"/>
        </w:rPr>
        <w:t>The effects of plant flavonoids on mammalian cells: implications for inflammation, heart disease, and cancer</w:t>
      </w:r>
      <w:ins w:id="711" w:author="Author">
        <w:r w:rsidRPr="00C0780A">
          <w:rPr>
            <w:color w:val="000000"/>
          </w:rPr>
          <w:t xml:space="preserve">. </w:t>
        </w:r>
        <w:proofErr w:type="spellStart"/>
        <w:r w:rsidRPr="00C0780A">
          <w:rPr>
            <w:color w:val="000000"/>
          </w:rPr>
          <w:t>Pharmacol</w:t>
        </w:r>
        <w:proofErr w:type="spellEnd"/>
        <w:r w:rsidRPr="00C0780A">
          <w:rPr>
            <w:color w:val="000000"/>
          </w:rPr>
          <w:t>. Rev.</w:t>
        </w:r>
      </w:ins>
      <w:del w:id="712" w:author="Author">
        <w:r w:rsidRPr="00C0780A">
          <w:rPr>
            <w:color w:val="000000"/>
          </w:rPr>
          <w:delText>,” </w:delText>
        </w:r>
        <w:r w:rsidRPr="00C0780A">
          <w:rPr>
            <w:i/>
            <w:iCs/>
            <w:color w:val="000000"/>
          </w:rPr>
          <w:delText>Pharmacological Reviews</w:delText>
        </w:r>
        <w:r w:rsidRPr="00C0780A">
          <w:rPr>
            <w:color w:val="000000"/>
          </w:rPr>
          <w:delText>, vol.</w:delText>
        </w:r>
      </w:del>
      <w:r w:rsidRPr="00C0780A">
        <w:rPr>
          <w:color w:val="000000"/>
        </w:rPr>
        <w:t xml:space="preserve"> 52, </w:t>
      </w:r>
      <w:del w:id="713" w:author="Author">
        <w:r w:rsidRPr="00C0780A">
          <w:rPr>
            <w:color w:val="000000"/>
          </w:rPr>
          <w:delText xml:space="preserve">no. 4, pp. </w:delText>
        </w:r>
      </w:del>
      <w:r w:rsidRPr="00C0780A">
        <w:rPr>
          <w:color w:val="000000"/>
        </w:rPr>
        <w:t>673–751.</w:t>
      </w:r>
      <w:del w:id="714" w:author="Author">
        <w:r w:rsidRPr="00C0780A">
          <w:rPr>
            <w:color w:val="000000"/>
          </w:rPr>
          <w:delText xml:space="preserve">, 2000. </w:delText>
        </w:r>
      </w:del>
    </w:p>
    <w:p w14:paraId="12E650AA" w14:textId="77777777" w:rsidR="00BB58D2" w:rsidRPr="00C0780A" w:rsidRDefault="00BB58D2" w:rsidP="00CA2314">
      <w:pPr>
        <w:pStyle w:val="ListParagraph"/>
        <w:numPr>
          <w:ilvl w:val="0"/>
          <w:numId w:val="4"/>
        </w:numPr>
        <w:spacing w:before="150" w:after="150" w:line="240" w:lineRule="auto"/>
        <w:jc w:val="both"/>
        <w:rPr>
          <w:rFonts w:ascii="Times New Roman" w:hAnsi="Times New Roman" w:cs="Times New Roman"/>
          <w:color w:val="000000"/>
          <w:sz w:val="24"/>
          <w:szCs w:val="24"/>
        </w:rPr>
      </w:pPr>
      <w:del w:id="715" w:author="Author">
        <w:r w:rsidRPr="00C0780A">
          <w:rPr>
            <w:rFonts w:ascii="Times New Roman" w:hAnsi="Times New Roman" w:cs="Times New Roman"/>
            <w:color w:val="000000"/>
            <w:sz w:val="24"/>
            <w:szCs w:val="24"/>
          </w:rPr>
          <w:delText xml:space="preserve">A. N. </w:delText>
        </w:r>
      </w:del>
      <w:r w:rsidRPr="00C0780A">
        <w:rPr>
          <w:rFonts w:ascii="Times New Roman" w:hAnsi="Times New Roman" w:cs="Times New Roman"/>
          <w:color w:val="000000"/>
          <w:sz w:val="24"/>
          <w:szCs w:val="24"/>
        </w:rPr>
        <w:t xml:space="preserve">Khalaf, </w:t>
      </w:r>
      <w:proofErr w:type="spellStart"/>
      <w:ins w:id="716" w:author="Author">
        <w:r w:rsidRPr="00C0780A">
          <w:rPr>
            <w:rFonts w:ascii="Times New Roman" w:hAnsi="Times New Roman" w:cs="Times New Roman"/>
            <w:color w:val="000000"/>
            <w:sz w:val="24"/>
            <w:szCs w:val="24"/>
          </w:rPr>
          <w:t>A.N</w:t>
        </w:r>
        <w:proofErr w:type="spellEnd"/>
        <w:r w:rsidRPr="00C0780A">
          <w:rPr>
            <w:rFonts w:ascii="Times New Roman" w:hAnsi="Times New Roman" w:cs="Times New Roman"/>
            <w:color w:val="000000"/>
            <w:sz w:val="24"/>
            <w:szCs w:val="24"/>
          </w:rPr>
          <w:t xml:space="preserve">., 2008. </w:t>
        </w:r>
      </w:ins>
      <w:del w:id="717" w:author="Author">
        <w:r w:rsidRPr="00C0780A">
          <w:rPr>
            <w:rFonts w:ascii="Times New Roman" w:hAnsi="Times New Roman" w:cs="Times New Roman"/>
            <w:color w:val="000000"/>
            <w:sz w:val="24"/>
            <w:szCs w:val="24"/>
          </w:rPr>
          <w:delText>“</w:delText>
        </w:r>
      </w:del>
      <w:r w:rsidRPr="00C0780A">
        <w:rPr>
          <w:rFonts w:ascii="Times New Roman" w:hAnsi="Times New Roman" w:cs="Times New Roman"/>
          <w:color w:val="000000"/>
          <w:sz w:val="24"/>
          <w:szCs w:val="24"/>
        </w:rPr>
        <w:t>Antioxidant activity of some common plants</w:t>
      </w:r>
      <w:ins w:id="718" w:author="Author">
        <w:r w:rsidRPr="00C0780A">
          <w:rPr>
            <w:rFonts w:ascii="Times New Roman" w:hAnsi="Times New Roman" w:cs="Times New Roman"/>
            <w:color w:val="000000"/>
            <w:sz w:val="24"/>
            <w:szCs w:val="24"/>
          </w:rPr>
          <w:t>. </w:t>
        </w:r>
        <w:r w:rsidRPr="00C0780A">
          <w:rPr>
            <w:rFonts w:ascii="Times New Roman" w:hAnsi="Times New Roman" w:cs="Times New Roman"/>
            <w:iCs/>
            <w:color w:val="000000"/>
            <w:sz w:val="24"/>
            <w:szCs w:val="24"/>
          </w:rPr>
          <w:t>Turk. J. Biol.</w:t>
        </w:r>
      </w:ins>
      <w:del w:id="719" w:author="Author">
        <w:r w:rsidRPr="00C0780A">
          <w:rPr>
            <w:rFonts w:ascii="Times New Roman" w:hAnsi="Times New Roman" w:cs="Times New Roman"/>
            <w:color w:val="000000"/>
            <w:sz w:val="24"/>
            <w:szCs w:val="24"/>
          </w:rPr>
          <w:delText>,” </w:delText>
        </w:r>
        <w:r w:rsidRPr="00C0780A">
          <w:rPr>
            <w:rFonts w:ascii="Times New Roman" w:hAnsi="Times New Roman" w:cs="Times New Roman"/>
            <w:i/>
            <w:iCs/>
            <w:color w:val="000000"/>
            <w:sz w:val="24"/>
            <w:szCs w:val="24"/>
          </w:rPr>
          <w:delText>Turkish Journal of Biology</w:delText>
        </w:r>
        <w:r w:rsidRPr="00C0780A">
          <w:rPr>
            <w:rFonts w:ascii="Times New Roman" w:hAnsi="Times New Roman" w:cs="Times New Roman"/>
            <w:color w:val="000000"/>
            <w:sz w:val="24"/>
            <w:szCs w:val="24"/>
          </w:rPr>
          <w:delText>, vol.</w:delText>
        </w:r>
      </w:del>
      <w:r w:rsidRPr="00C0780A">
        <w:rPr>
          <w:rFonts w:ascii="Times New Roman" w:hAnsi="Times New Roman" w:cs="Times New Roman"/>
          <w:color w:val="000000"/>
          <w:sz w:val="24"/>
          <w:szCs w:val="24"/>
        </w:rPr>
        <w:t xml:space="preserve"> 32, </w:t>
      </w:r>
      <w:del w:id="720" w:author="Author">
        <w:r w:rsidRPr="00C0780A">
          <w:rPr>
            <w:rFonts w:ascii="Times New Roman" w:hAnsi="Times New Roman" w:cs="Times New Roman"/>
            <w:color w:val="000000"/>
            <w:sz w:val="24"/>
            <w:szCs w:val="24"/>
          </w:rPr>
          <w:delText xml:space="preserve">no. 1, pp. </w:delText>
        </w:r>
      </w:del>
      <w:r w:rsidRPr="00C0780A">
        <w:rPr>
          <w:rFonts w:ascii="Times New Roman" w:hAnsi="Times New Roman" w:cs="Times New Roman"/>
          <w:color w:val="000000"/>
          <w:sz w:val="24"/>
          <w:szCs w:val="24"/>
        </w:rPr>
        <w:t>51–55</w:t>
      </w:r>
      <w:del w:id="721" w:author="Author">
        <w:r w:rsidRPr="00C0780A">
          <w:rPr>
            <w:rFonts w:ascii="Times New Roman" w:hAnsi="Times New Roman" w:cs="Times New Roman"/>
            <w:color w:val="000000"/>
            <w:sz w:val="24"/>
            <w:szCs w:val="24"/>
          </w:rPr>
          <w:delText>, 2008</w:delText>
        </w:r>
      </w:del>
      <w:r w:rsidRPr="00C0780A">
        <w:rPr>
          <w:rFonts w:ascii="Times New Roman" w:hAnsi="Times New Roman" w:cs="Times New Roman"/>
          <w:color w:val="000000"/>
          <w:sz w:val="24"/>
          <w:szCs w:val="24"/>
        </w:rPr>
        <w:t xml:space="preserve">. </w:t>
      </w:r>
    </w:p>
    <w:p w14:paraId="28B13A3D" w14:textId="77777777" w:rsidR="00BB58D2" w:rsidRPr="00C0780A" w:rsidRDefault="00BB58D2" w:rsidP="00CA2314">
      <w:pPr>
        <w:pStyle w:val="ListParagraph"/>
        <w:numPr>
          <w:ilvl w:val="0"/>
          <w:numId w:val="4"/>
        </w:numPr>
        <w:spacing w:before="150" w:after="150" w:line="240" w:lineRule="auto"/>
        <w:jc w:val="both"/>
        <w:rPr>
          <w:rFonts w:ascii="Times New Roman" w:hAnsi="Times New Roman" w:cs="Times New Roman"/>
          <w:color w:val="000000"/>
          <w:sz w:val="24"/>
          <w:szCs w:val="24"/>
        </w:rPr>
      </w:pPr>
      <w:del w:id="722" w:author="Author">
        <w:r w:rsidRPr="00C0780A">
          <w:rPr>
            <w:rFonts w:ascii="Times New Roman" w:hAnsi="Times New Roman" w:cs="Times New Roman"/>
            <w:color w:val="000000"/>
            <w:sz w:val="24"/>
            <w:szCs w:val="24"/>
          </w:rPr>
          <w:delText xml:space="preserve">G. </w:delText>
        </w:r>
      </w:del>
      <w:r w:rsidRPr="00C0780A">
        <w:rPr>
          <w:rFonts w:ascii="Times New Roman" w:hAnsi="Times New Roman" w:cs="Times New Roman"/>
          <w:color w:val="000000"/>
          <w:sz w:val="24"/>
          <w:szCs w:val="24"/>
        </w:rPr>
        <w:t xml:space="preserve">Leelaprakash, </w:t>
      </w:r>
      <w:ins w:id="723" w:author="Author">
        <w:r w:rsidRPr="00C0780A">
          <w:rPr>
            <w:rFonts w:ascii="Times New Roman" w:hAnsi="Times New Roman" w:cs="Times New Roman"/>
            <w:color w:val="000000"/>
            <w:sz w:val="24"/>
            <w:szCs w:val="24"/>
          </w:rPr>
          <w:t>G.,</w:t>
        </w:r>
      </w:ins>
      <w:del w:id="724" w:author="Author">
        <w:r w:rsidRPr="00C0780A">
          <w:rPr>
            <w:rFonts w:ascii="Times New Roman" w:hAnsi="Times New Roman" w:cs="Times New Roman"/>
            <w:color w:val="000000"/>
            <w:sz w:val="24"/>
            <w:szCs w:val="24"/>
          </w:rPr>
          <w:delText>J. C.</w:delText>
        </w:r>
      </w:del>
      <w:r w:rsidRPr="00C0780A">
        <w:rPr>
          <w:rFonts w:ascii="Times New Roman" w:hAnsi="Times New Roman" w:cs="Times New Roman"/>
          <w:color w:val="000000"/>
          <w:sz w:val="24"/>
          <w:szCs w:val="24"/>
        </w:rPr>
        <w:t xml:space="preserve"> Rose, </w:t>
      </w:r>
      <w:ins w:id="725" w:author="Author">
        <w:r w:rsidRPr="00C0780A">
          <w:rPr>
            <w:rFonts w:ascii="Times New Roman" w:hAnsi="Times New Roman" w:cs="Times New Roman"/>
            <w:color w:val="000000"/>
            <w:sz w:val="24"/>
            <w:szCs w:val="24"/>
          </w:rPr>
          <w:t>J.C.,</w:t>
        </w:r>
      </w:ins>
      <w:del w:id="726" w:author="Author">
        <w:r w:rsidRPr="00C0780A">
          <w:rPr>
            <w:rFonts w:ascii="Times New Roman" w:hAnsi="Times New Roman" w:cs="Times New Roman"/>
            <w:color w:val="000000"/>
            <w:sz w:val="24"/>
            <w:szCs w:val="24"/>
          </w:rPr>
          <w:delText>and S. M.</w:delText>
        </w:r>
      </w:del>
      <w:r w:rsidRPr="00C0780A">
        <w:rPr>
          <w:rFonts w:ascii="Times New Roman" w:hAnsi="Times New Roman" w:cs="Times New Roman"/>
          <w:color w:val="000000"/>
          <w:sz w:val="24"/>
          <w:szCs w:val="24"/>
        </w:rPr>
        <w:t xml:space="preserve"> </w:t>
      </w:r>
      <w:proofErr w:type="spellStart"/>
      <w:r w:rsidRPr="00C0780A">
        <w:rPr>
          <w:rFonts w:ascii="Times New Roman" w:hAnsi="Times New Roman" w:cs="Times New Roman"/>
          <w:color w:val="000000"/>
          <w:sz w:val="24"/>
          <w:szCs w:val="24"/>
        </w:rPr>
        <w:t>Dass</w:t>
      </w:r>
      <w:proofErr w:type="spellEnd"/>
      <w:r w:rsidRPr="00C0780A">
        <w:rPr>
          <w:rFonts w:ascii="Times New Roman" w:hAnsi="Times New Roman" w:cs="Times New Roman"/>
          <w:color w:val="000000"/>
          <w:sz w:val="24"/>
          <w:szCs w:val="24"/>
        </w:rPr>
        <w:t xml:space="preserve">, </w:t>
      </w:r>
      <w:proofErr w:type="spellStart"/>
      <w:ins w:id="727" w:author="Author">
        <w:r w:rsidRPr="00C0780A">
          <w:rPr>
            <w:rFonts w:ascii="Times New Roman" w:hAnsi="Times New Roman" w:cs="Times New Roman"/>
            <w:color w:val="000000"/>
            <w:sz w:val="24"/>
            <w:szCs w:val="24"/>
          </w:rPr>
          <w:t>S.M</w:t>
        </w:r>
        <w:proofErr w:type="spellEnd"/>
        <w:r w:rsidRPr="00C0780A">
          <w:rPr>
            <w:rFonts w:ascii="Times New Roman" w:hAnsi="Times New Roman" w:cs="Times New Roman"/>
            <w:color w:val="000000"/>
            <w:sz w:val="24"/>
            <w:szCs w:val="24"/>
          </w:rPr>
          <w:t xml:space="preserve">., 2012. </w:t>
        </w:r>
      </w:ins>
      <w:del w:id="728" w:author="Author">
        <w:r w:rsidRPr="00C0780A">
          <w:rPr>
            <w:rFonts w:ascii="Times New Roman" w:hAnsi="Times New Roman" w:cs="Times New Roman"/>
            <w:color w:val="000000"/>
            <w:sz w:val="24"/>
            <w:szCs w:val="24"/>
          </w:rPr>
          <w:delText>“</w:delText>
        </w:r>
      </w:del>
      <w:r w:rsidRPr="00C0780A">
        <w:rPr>
          <w:rFonts w:ascii="Times New Roman" w:hAnsi="Times New Roman" w:cs="Times New Roman"/>
          <w:color w:val="000000"/>
          <w:sz w:val="24"/>
          <w:szCs w:val="24"/>
        </w:rPr>
        <w:t>In vitro anti-inflammatory activity of </w:t>
      </w:r>
      <w:r w:rsidRPr="00C0780A">
        <w:rPr>
          <w:rFonts w:ascii="Times New Roman" w:hAnsi="Times New Roman" w:cs="Times New Roman"/>
          <w:i/>
          <w:iCs/>
          <w:color w:val="000000"/>
          <w:sz w:val="24"/>
          <w:szCs w:val="24"/>
        </w:rPr>
        <w:t xml:space="preserve">Momordica </w:t>
      </w:r>
      <w:proofErr w:type="spellStart"/>
      <w:r w:rsidRPr="00C0780A">
        <w:rPr>
          <w:rFonts w:ascii="Times New Roman" w:hAnsi="Times New Roman" w:cs="Times New Roman"/>
          <w:i/>
          <w:iCs/>
          <w:color w:val="000000"/>
          <w:sz w:val="24"/>
          <w:szCs w:val="24"/>
        </w:rPr>
        <w:t>charantia</w:t>
      </w:r>
      <w:proofErr w:type="spellEnd"/>
      <w:r w:rsidRPr="00C0780A">
        <w:rPr>
          <w:rFonts w:ascii="Times New Roman" w:hAnsi="Times New Roman" w:cs="Times New Roman"/>
          <w:color w:val="000000"/>
          <w:sz w:val="24"/>
          <w:szCs w:val="24"/>
        </w:rPr>
        <w:t> </w:t>
      </w:r>
      <w:proofErr w:type="gramStart"/>
      <w:r w:rsidRPr="00C0780A">
        <w:rPr>
          <w:rFonts w:ascii="Times New Roman" w:hAnsi="Times New Roman" w:cs="Times New Roman"/>
          <w:color w:val="000000"/>
          <w:sz w:val="24"/>
          <w:szCs w:val="24"/>
        </w:rPr>
        <w:t>was studied</w:t>
      </w:r>
      <w:proofErr w:type="gramEnd"/>
      <w:r w:rsidRPr="00C0780A">
        <w:rPr>
          <w:rFonts w:ascii="Times New Roman" w:hAnsi="Times New Roman" w:cs="Times New Roman"/>
          <w:color w:val="000000"/>
          <w:sz w:val="24"/>
          <w:szCs w:val="24"/>
        </w:rPr>
        <w:t xml:space="preserve"> by inhibiting the action of lipoxygenase (LOX) enzymes</w:t>
      </w:r>
      <w:ins w:id="729" w:author="Author">
        <w:r w:rsidRPr="00C0780A">
          <w:rPr>
            <w:rFonts w:ascii="Times New Roman" w:hAnsi="Times New Roman" w:cs="Times New Roman"/>
            <w:color w:val="000000"/>
            <w:sz w:val="24"/>
            <w:szCs w:val="24"/>
          </w:rPr>
          <w:t>. </w:t>
        </w:r>
        <w:r w:rsidRPr="00C0780A">
          <w:rPr>
            <w:rFonts w:ascii="Times New Roman" w:hAnsi="Times New Roman" w:cs="Times New Roman"/>
            <w:iCs/>
            <w:color w:val="000000"/>
            <w:sz w:val="24"/>
            <w:szCs w:val="24"/>
          </w:rPr>
          <w:t>J. Pharm. Sci.</w:t>
        </w:r>
      </w:ins>
      <w:del w:id="730" w:author="Author">
        <w:r w:rsidRPr="00C0780A">
          <w:rPr>
            <w:rFonts w:ascii="Times New Roman" w:hAnsi="Times New Roman" w:cs="Times New Roman"/>
            <w:color w:val="000000"/>
            <w:sz w:val="24"/>
            <w:szCs w:val="24"/>
          </w:rPr>
          <w:delText>,” </w:delText>
        </w:r>
        <w:r w:rsidRPr="00C0780A">
          <w:rPr>
            <w:rFonts w:ascii="Times New Roman" w:hAnsi="Times New Roman" w:cs="Times New Roman"/>
            <w:i/>
            <w:iCs/>
            <w:color w:val="000000"/>
            <w:sz w:val="24"/>
            <w:szCs w:val="24"/>
          </w:rPr>
          <w:delText>Journal of Pharmaceutical Sciences</w:delText>
        </w:r>
        <w:r w:rsidRPr="00C0780A">
          <w:rPr>
            <w:rFonts w:ascii="Times New Roman" w:hAnsi="Times New Roman" w:cs="Times New Roman"/>
            <w:color w:val="000000"/>
            <w:sz w:val="24"/>
            <w:szCs w:val="24"/>
          </w:rPr>
          <w:delText>,</w:delText>
        </w:r>
      </w:del>
      <w:r w:rsidRPr="00C0780A">
        <w:rPr>
          <w:rFonts w:ascii="Times New Roman" w:hAnsi="Times New Roman" w:cs="Times New Roman"/>
          <w:color w:val="000000"/>
          <w:sz w:val="24"/>
          <w:szCs w:val="24"/>
        </w:rPr>
        <w:t xml:space="preserve"> </w:t>
      </w:r>
      <w:del w:id="731" w:author="Author">
        <w:r w:rsidRPr="00C0780A" w:rsidDel="005059B3">
          <w:rPr>
            <w:rFonts w:ascii="Times New Roman" w:hAnsi="Times New Roman" w:cs="Times New Roman"/>
            <w:color w:val="000000"/>
            <w:sz w:val="24"/>
            <w:szCs w:val="24"/>
          </w:rPr>
          <w:delText xml:space="preserve">vol. </w:delText>
        </w:r>
      </w:del>
      <w:r w:rsidRPr="00C0780A">
        <w:rPr>
          <w:rFonts w:ascii="Times New Roman" w:hAnsi="Times New Roman" w:cs="Times New Roman"/>
          <w:color w:val="000000"/>
          <w:sz w:val="24"/>
          <w:szCs w:val="24"/>
        </w:rPr>
        <w:t xml:space="preserve">41, </w:t>
      </w:r>
      <w:del w:id="732" w:author="Author">
        <w:r w:rsidRPr="00C0780A">
          <w:rPr>
            <w:rFonts w:ascii="Times New Roman" w:hAnsi="Times New Roman" w:cs="Times New Roman"/>
            <w:color w:val="000000"/>
            <w:sz w:val="24"/>
            <w:szCs w:val="24"/>
          </w:rPr>
          <w:delText xml:space="preserve">pp. </w:delText>
        </w:r>
      </w:del>
      <w:r w:rsidRPr="00C0780A">
        <w:rPr>
          <w:rFonts w:ascii="Times New Roman" w:hAnsi="Times New Roman" w:cs="Times New Roman"/>
          <w:color w:val="000000"/>
          <w:sz w:val="24"/>
          <w:szCs w:val="24"/>
        </w:rPr>
        <w:t>148–152</w:t>
      </w:r>
      <w:del w:id="733" w:author="Author">
        <w:r w:rsidRPr="00C0780A">
          <w:rPr>
            <w:rFonts w:ascii="Times New Roman" w:hAnsi="Times New Roman" w:cs="Times New Roman"/>
            <w:color w:val="000000"/>
            <w:sz w:val="24"/>
            <w:szCs w:val="24"/>
          </w:rPr>
          <w:delText>, 2012</w:delText>
        </w:r>
      </w:del>
      <w:r w:rsidRPr="00C0780A">
        <w:rPr>
          <w:rFonts w:ascii="Times New Roman" w:hAnsi="Times New Roman" w:cs="Times New Roman"/>
          <w:color w:val="000000"/>
          <w:sz w:val="24"/>
          <w:szCs w:val="24"/>
        </w:rPr>
        <w:t xml:space="preserve">. </w:t>
      </w:r>
    </w:p>
    <w:p w14:paraId="3213FDA5" w14:textId="77777777" w:rsidR="00BB58D2" w:rsidRPr="00C0780A" w:rsidRDefault="00BB58D2" w:rsidP="00CA2314">
      <w:pPr>
        <w:pStyle w:val="output"/>
        <w:numPr>
          <w:ilvl w:val="0"/>
          <w:numId w:val="4"/>
        </w:numPr>
        <w:jc w:val="both"/>
        <w:rPr>
          <w:color w:val="000000"/>
        </w:rPr>
      </w:pPr>
      <w:ins w:id="734" w:author="Author">
        <w:r w:rsidRPr="00C0780A">
          <w:rPr>
            <w:color w:val="000000"/>
          </w:rPr>
          <w:t xml:space="preserve">Lucetti, </w:t>
        </w:r>
      </w:ins>
      <w:proofErr w:type="spellStart"/>
      <w:r w:rsidRPr="00C0780A">
        <w:rPr>
          <w:color w:val="000000"/>
        </w:rPr>
        <w:t>D.</w:t>
      </w:r>
      <w:del w:id="735" w:author="Author">
        <w:r w:rsidRPr="00C0780A">
          <w:rPr>
            <w:color w:val="000000"/>
          </w:rPr>
          <w:delText xml:space="preserve"> </w:delText>
        </w:r>
      </w:del>
      <w:r w:rsidRPr="00C0780A">
        <w:rPr>
          <w:color w:val="000000"/>
        </w:rPr>
        <w:t>L</w:t>
      </w:r>
      <w:proofErr w:type="spellEnd"/>
      <w:ins w:id="736" w:author="Author">
        <w:r w:rsidRPr="00C0780A">
          <w:rPr>
            <w:color w:val="000000"/>
          </w:rPr>
          <w:t>.,</w:t>
        </w:r>
      </w:ins>
      <w:del w:id="737" w:author="Author">
        <w:r w:rsidRPr="00C0780A">
          <w:rPr>
            <w:color w:val="000000"/>
          </w:rPr>
          <w:delText>.</w:delText>
        </w:r>
      </w:del>
      <w:r w:rsidRPr="00C0780A">
        <w:rPr>
          <w:color w:val="000000"/>
        </w:rPr>
        <w:t xml:space="preserve"> Lucetti, E.</w:t>
      </w:r>
      <w:del w:id="738" w:author="Author">
        <w:r w:rsidRPr="00C0780A">
          <w:rPr>
            <w:color w:val="000000"/>
          </w:rPr>
          <w:delText xml:space="preserve"> </w:delText>
        </w:r>
      </w:del>
      <w:r w:rsidRPr="00C0780A">
        <w:rPr>
          <w:color w:val="000000"/>
        </w:rPr>
        <w:t>C</w:t>
      </w:r>
      <w:ins w:id="739" w:author="Author">
        <w:r w:rsidRPr="00C0780A">
          <w:rPr>
            <w:color w:val="000000"/>
          </w:rPr>
          <w:t>.,</w:t>
        </w:r>
      </w:ins>
      <w:del w:id="740" w:author="Author">
        <w:r w:rsidRPr="00C0780A">
          <w:rPr>
            <w:color w:val="000000"/>
          </w:rPr>
          <w:delText>. Lucetti, M.</w:delText>
        </w:r>
      </w:del>
      <w:r w:rsidRPr="00C0780A">
        <w:rPr>
          <w:color w:val="000000"/>
        </w:rPr>
        <w:t xml:space="preserve"> Bandeira</w:t>
      </w:r>
      <w:ins w:id="741" w:author="Author">
        <w:r w:rsidRPr="00C0780A">
          <w:rPr>
            <w:color w:val="000000"/>
          </w:rPr>
          <w:t xml:space="preserve">, </w:t>
        </w:r>
        <w:moveToRangeStart w:id="742" w:author="Author" w:name="move62824963"/>
        <w:r w:rsidRPr="00C0780A">
          <w:rPr>
            <w:color w:val="000000"/>
          </w:rPr>
          <w:t xml:space="preserve">et al., </w:t>
        </w:r>
        <w:moveToRangeEnd w:id="742"/>
        <w:r w:rsidRPr="00C0780A">
          <w:rPr>
            <w:color w:val="000000"/>
          </w:rPr>
          <w:t xml:space="preserve">2010. </w:t>
        </w:r>
      </w:ins>
      <w:del w:id="743" w:author="Author">
        <w:r w:rsidRPr="00C0780A" w:rsidDel="00A90339">
          <w:rPr>
            <w:color w:val="000000"/>
          </w:rPr>
          <w:delText xml:space="preserve"> </w:delText>
        </w:r>
        <w:r w:rsidRPr="00C0780A" w:rsidDel="00F05C11">
          <w:rPr>
            <w:color w:val="000000"/>
          </w:rPr>
          <w:delText>et al., “</w:delText>
        </w:r>
      </w:del>
      <w:r w:rsidRPr="00C0780A">
        <w:rPr>
          <w:color w:val="000000"/>
        </w:rPr>
        <w:t xml:space="preserve">Anti-inflammatory effects and possible mechanism of action of lupeol acetate isolated </w:t>
      </w:r>
      <w:r w:rsidRPr="00C0780A">
        <w:rPr>
          <w:color w:val="000000"/>
        </w:rPr>
        <w:lastRenderedPageBreak/>
        <w:t>from</w:t>
      </w:r>
      <w:ins w:id="744" w:author="Author">
        <w:r w:rsidRPr="00C0780A">
          <w:rPr>
            <w:color w:val="000000"/>
          </w:rPr>
          <w:t xml:space="preserve"> </w:t>
        </w:r>
      </w:ins>
      <w:del w:id="745" w:author="Author">
        <w:r w:rsidRPr="00C0780A">
          <w:rPr>
            <w:color w:val="000000"/>
          </w:rPr>
          <w:delText> </w:delText>
        </w:r>
      </w:del>
      <w:proofErr w:type="spellStart"/>
      <w:r w:rsidRPr="00C0780A">
        <w:rPr>
          <w:color w:val="000000"/>
        </w:rPr>
        <w:t>Himatanthus</w:t>
      </w:r>
      <w:proofErr w:type="spellEnd"/>
      <w:r w:rsidRPr="00C0780A">
        <w:rPr>
          <w:color w:val="000000"/>
        </w:rPr>
        <w:t xml:space="preserve"> </w:t>
      </w:r>
      <w:proofErr w:type="spellStart"/>
      <w:r w:rsidRPr="00C0780A">
        <w:rPr>
          <w:color w:val="000000"/>
        </w:rPr>
        <w:t>drasticus</w:t>
      </w:r>
      <w:proofErr w:type="spellEnd"/>
      <w:ins w:id="746" w:author="Author">
        <w:r w:rsidRPr="00C0780A">
          <w:rPr>
            <w:color w:val="000000"/>
          </w:rPr>
          <w:t xml:space="preserve"> </w:t>
        </w:r>
      </w:ins>
      <w:del w:id="747" w:author="Author">
        <w:r w:rsidRPr="00C0780A">
          <w:rPr>
            <w:color w:val="000000"/>
          </w:rPr>
          <w:delText> </w:delText>
        </w:r>
      </w:del>
      <w:r w:rsidRPr="00C0780A">
        <w:rPr>
          <w:color w:val="000000"/>
        </w:rPr>
        <w:t xml:space="preserve">(Mart.) </w:t>
      </w:r>
      <w:proofErr w:type="spellStart"/>
      <w:r w:rsidRPr="00C0780A">
        <w:rPr>
          <w:color w:val="000000"/>
        </w:rPr>
        <w:t>Plumel</w:t>
      </w:r>
      <w:proofErr w:type="spellEnd"/>
      <w:ins w:id="748" w:author="Author">
        <w:r w:rsidRPr="00C0780A">
          <w:rPr>
            <w:color w:val="000000"/>
          </w:rPr>
          <w:t xml:space="preserve">. J. </w:t>
        </w:r>
        <w:proofErr w:type="spellStart"/>
        <w:r w:rsidRPr="00C0780A">
          <w:rPr>
            <w:color w:val="000000"/>
          </w:rPr>
          <w:t>Inflamm</w:t>
        </w:r>
        <w:proofErr w:type="spellEnd"/>
        <w:r w:rsidRPr="00C0780A">
          <w:rPr>
            <w:color w:val="000000"/>
          </w:rPr>
          <w:t>. (</w:t>
        </w:r>
        <w:proofErr w:type="spellStart"/>
        <w:r w:rsidRPr="00C0780A">
          <w:rPr>
            <w:color w:val="000000"/>
          </w:rPr>
          <w:t>Lond</w:t>
        </w:r>
        <w:proofErr w:type="spellEnd"/>
        <w:r w:rsidRPr="00C0780A">
          <w:rPr>
            <w:color w:val="000000"/>
          </w:rPr>
          <w:t>)</w:t>
        </w:r>
      </w:ins>
      <w:del w:id="749" w:author="Author">
        <w:r w:rsidRPr="00C0780A">
          <w:rPr>
            <w:color w:val="000000"/>
          </w:rPr>
          <w:delText>,” </w:delText>
        </w:r>
        <w:r w:rsidRPr="00C0780A">
          <w:rPr>
            <w:i/>
            <w:iCs/>
            <w:color w:val="000000"/>
          </w:rPr>
          <w:delText>Journal of Inflammation</w:delText>
        </w:r>
        <w:r w:rsidRPr="00C0780A">
          <w:rPr>
            <w:color w:val="000000"/>
          </w:rPr>
          <w:delText>, vol.</w:delText>
        </w:r>
      </w:del>
      <w:r w:rsidRPr="00C0780A">
        <w:rPr>
          <w:color w:val="000000"/>
        </w:rPr>
        <w:t xml:space="preserve"> 7, </w:t>
      </w:r>
      <w:del w:id="750" w:author="Author">
        <w:r w:rsidRPr="00C0780A">
          <w:rPr>
            <w:color w:val="000000"/>
          </w:rPr>
          <w:delText xml:space="preserve">no. 1, p. </w:delText>
        </w:r>
      </w:del>
      <w:r w:rsidRPr="00C0780A">
        <w:rPr>
          <w:color w:val="000000"/>
        </w:rPr>
        <w:t>60</w:t>
      </w:r>
      <w:ins w:id="751" w:author="Author">
        <w:r w:rsidRPr="00C0780A">
          <w:rPr>
            <w:color w:val="000000"/>
          </w:rPr>
          <w:t>.</w:t>
        </w:r>
      </w:ins>
      <w:del w:id="752" w:author="Author">
        <w:r w:rsidRPr="00C0780A">
          <w:rPr>
            <w:color w:val="000000"/>
          </w:rPr>
          <w:delText xml:space="preserve">, 2010. </w:delText>
        </w:r>
      </w:del>
    </w:p>
    <w:p w14:paraId="43F6615B" w14:textId="77777777" w:rsidR="00BB58D2" w:rsidRPr="00C0780A" w:rsidRDefault="00BB58D2" w:rsidP="00CA2314">
      <w:pPr>
        <w:pStyle w:val="ListParagraph"/>
        <w:numPr>
          <w:ilvl w:val="0"/>
          <w:numId w:val="4"/>
        </w:numPr>
        <w:spacing w:after="150" w:line="240" w:lineRule="auto"/>
        <w:jc w:val="both"/>
        <w:rPr>
          <w:rFonts w:ascii="Times New Roman" w:hAnsi="Times New Roman" w:cs="Times New Roman"/>
          <w:color w:val="000000"/>
          <w:sz w:val="24"/>
          <w:szCs w:val="24"/>
        </w:rPr>
      </w:pPr>
      <w:del w:id="753" w:author="Author">
        <w:r w:rsidRPr="00C0780A">
          <w:rPr>
            <w:rFonts w:ascii="Times New Roman" w:hAnsi="Times New Roman" w:cs="Times New Roman"/>
            <w:color w:val="000000"/>
            <w:sz w:val="24"/>
            <w:szCs w:val="24"/>
          </w:rPr>
          <w:delText xml:space="preserve">S. </w:delText>
        </w:r>
      </w:del>
      <w:r w:rsidRPr="00C0780A">
        <w:rPr>
          <w:rFonts w:ascii="Times New Roman" w:hAnsi="Times New Roman" w:cs="Times New Roman"/>
          <w:color w:val="000000"/>
          <w:sz w:val="24"/>
          <w:szCs w:val="24"/>
        </w:rPr>
        <w:t xml:space="preserve">Neekhra, </w:t>
      </w:r>
      <w:ins w:id="754" w:author="Author">
        <w:r w:rsidRPr="00C0780A">
          <w:rPr>
            <w:rFonts w:ascii="Times New Roman" w:hAnsi="Times New Roman" w:cs="Times New Roman"/>
            <w:color w:val="000000"/>
            <w:sz w:val="24"/>
            <w:szCs w:val="24"/>
          </w:rPr>
          <w:t>S.,</w:t>
        </w:r>
      </w:ins>
      <w:del w:id="755" w:author="Author">
        <w:r w:rsidRPr="00C0780A">
          <w:rPr>
            <w:rFonts w:ascii="Times New Roman" w:hAnsi="Times New Roman" w:cs="Times New Roman"/>
            <w:color w:val="000000"/>
            <w:sz w:val="24"/>
            <w:szCs w:val="24"/>
          </w:rPr>
          <w:delText>H.</w:delText>
        </w:r>
      </w:del>
      <w:r w:rsidRPr="00C0780A">
        <w:rPr>
          <w:rFonts w:ascii="Times New Roman" w:hAnsi="Times New Roman" w:cs="Times New Roman"/>
          <w:color w:val="000000"/>
          <w:sz w:val="24"/>
          <w:szCs w:val="24"/>
        </w:rPr>
        <w:t xml:space="preserve"> Awasthi, </w:t>
      </w:r>
      <w:ins w:id="756" w:author="Author">
        <w:r w:rsidRPr="00C0780A">
          <w:rPr>
            <w:rFonts w:ascii="Times New Roman" w:hAnsi="Times New Roman" w:cs="Times New Roman"/>
            <w:color w:val="000000"/>
            <w:sz w:val="24"/>
            <w:szCs w:val="24"/>
          </w:rPr>
          <w:t>H.,</w:t>
        </w:r>
      </w:ins>
      <w:del w:id="757" w:author="Author">
        <w:r w:rsidRPr="00C0780A">
          <w:rPr>
            <w:rFonts w:ascii="Times New Roman" w:hAnsi="Times New Roman" w:cs="Times New Roman"/>
            <w:color w:val="000000"/>
            <w:sz w:val="24"/>
            <w:szCs w:val="24"/>
          </w:rPr>
          <w:delText>and D.</w:delText>
        </w:r>
      </w:del>
      <w:r w:rsidRPr="00C0780A">
        <w:rPr>
          <w:rFonts w:ascii="Times New Roman" w:hAnsi="Times New Roman" w:cs="Times New Roman"/>
          <w:color w:val="000000"/>
          <w:sz w:val="24"/>
          <w:szCs w:val="24"/>
        </w:rPr>
        <w:t xml:space="preserve"> Singh, </w:t>
      </w:r>
      <w:ins w:id="758" w:author="Author">
        <w:r w:rsidRPr="00C0780A">
          <w:rPr>
            <w:rFonts w:ascii="Times New Roman" w:hAnsi="Times New Roman" w:cs="Times New Roman"/>
            <w:color w:val="000000"/>
            <w:sz w:val="24"/>
            <w:szCs w:val="24"/>
          </w:rPr>
          <w:t xml:space="preserve">D., 2017. </w:t>
        </w:r>
      </w:ins>
      <w:del w:id="759" w:author="Author">
        <w:r w:rsidRPr="00C0780A">
          <w:rPr>
            <w:rFonts w:ascii="Times New Roman" w:hAnsi="Times New Roman" w:cs="Times New Roman"/>
            <w:color w:val="000000"/>
            <w:sz w:val="24"/>
            <w:szCs w:val="24"/>
          </w:rPr>
          <w:delText>“</w:delText>
        </w:r>
      </w:del>
      <w:r w:rsidRPr="00C0780A">
        <w:rPr>
          <w:rFonts w:ascii="Times New Roman" w:hAnsi="Times New Roman" w:cs="Times New Roman"/>
          <w:color w:val="000000"/>
          <w:sz w:val="24"/>
          <w:szCs w:val="24"/>
        </w:rPr>
        <w:t>Potential therapeutic use of </w:t>
      </w:r>
      <w:r w:rsidRPr="00C0780A">
        <w:rPr>
          <w:rFonts w:ascii="Times New Roman" w:hAnsi="Times New Roman" w:cs="Times New Roman"/>
          <w:i/>
          <w:iCs/>
          <w:color w:val="000000"/>
          <w:sz w:val="24"/>
          <w:szCs w:val="24"/>
        </w:rPr>
        <w:t>Streblus asper</w:t>
      </w:r>
      <w:r w:rsidRPr="00C0780A">
        <w:rPr>
          <w:rFonts w:ascii="Times New Roman" w:hAnsi="Times New Roman" w:cs="Times New Roman"/>
          <w:color w:val="000000"/>
          <w:sz w:val="24"/>
          <w:szCs w:val="24"/>
        </w:rPr>
        <w:t>: a review</w:t>
      </w:r>
      <w:ins w:id="760" w:author="Author">
        <w:r w:rsidRPr="00C0780A">
          <w:rPr>
            <w:rFonts w:ascii="Times New Roman" w:hAnsi="Times New Roman" w:cs="Times New Roman"/>
            <w:color w:val="000000"/>
            <w:sz w:val="24"/>
            <w:szCs w:val="24"/>
          </w:rPr>
          <w:t>. </w:t>
        </w:r>
        <w:r w:rsidRPr="00C0780A">
          <w:rPr>
            <w:rFonts w:ascii="Times New Roman" w:hAnsi="Times New Roman" w:cs="Times New Roman"/>
            <w:iCs/>
            <w:color w:val="000000"/>
            <w:sz w:val="24"/>
            <w:szCs w:val="24"/>
          </w:rPr>
          <w:t>Int. J. Res. Dev. Pharm.</w:t>
        </w:r>
      </w:ins>
      <w:del w:id="761" w:author="Author">
        <w:r w:rsidRPr="00C0780A">
          <w:rPr>
            <w:rFonts w:ascii="Times New Roman" w:hAnsi="Times New Roman" w:cs="Times New Roman"/>
            <w:color w:val="000000"/>
            <w:sz w:val="24"/>
            <w:szCs w:val="24"/>
          </w:rPr>
          <w:delText>,” </w:delText>
        </w:r>
        <w:r w:rsidRPr="00C0780A">
          <w:rPr>
            <w:rFonts w:ascii="Times New Roman" w:hAnsi="Times New Roman" w:cs="Times New Roman"/>
            <w:i/>
            <w:iCs/>
            <w:color w:val="000000"/>
            <w:sz w:val="24"/>
            <w:szCs w:val="24"/>
          </w:rPr>
          <w:delText>International Journal of Research and Development in Pharmacy &amp;</w:delText>
        </w:r>
      </w:del>
      <w:r w:rsidRPr="00C0780A">
        <w:rPr>
          <w:rFonts w:ascii="Times New Roman" w:hAnsi="Times New Roman"/>
          <w:color w:val="000000"/>
          <w:sz w:val="24"/>
        </w:rPr>
        <w:t xml:space="preserve"> Life </w:t>
      </w:r>
      <w:ins w:id="762" w:author="Author">
        <w:r w:rsidRPr="00C0780A">
          <w:rPr>
            <w:rFonts w:ascii="Times New Roman" w:hAnsi="Times New Roman" w:cs="Times New Roman"/>
            <w:iCs/>
            <w:color w:val="000000"/>
            <w:sz w:val="24"/>
            <w:szCs w:val="24"/>
          </w:rPr>
          <w:t>Sci.</w:t>
        </w:r>
      </w:ins>
      <w:del w:id="763" w:author="Author">
        <w:r w:rsidRPr="00C0780A">
          <w:rPr>
            <w:rFonts w:ascii="Times New Roman" w:hAnsi="Times New Roman" w:cs="Times New Roman"/>
            <w:i/>
            <w:iCs/>
            <w:color w:val="000000"/>
            <w:sz w:val="24"/>
            <w:szCs w:val="24"/>
          </w:rPr>
          <w:delText>Sciences</w:delText>
        </w:r>
        <w:r w:rsidRPr="00C0780A">
          <w:rPr>
            <w:rFonts w:ascii="Times New Roman" w:hAnsi="Times New Roman" w:cs="Times New Roman"/>
            <w:color w:val="000000"/>
            <w:sz w:val="24"/>
            <w:szCs w:val="24"/>
          </w:rPr>
          <w:delText>, vol.</w:delText>
        </w:r>
      </w:del>
      <w:r w:rsidRPr="00C0780A">
        <w:rPr>
          <w:rFonts w:ascii="Times New Roman" w:hAnsi="Times New Roman" w:cs="Times New Roman"/>
          <w:color w:val="000000"/>
          <w:sz w:val="24"/>
          <w:szCs w:val="24"/>
        </w:rPr>
        <w:t xml:space="preserve"> 6, </w:t>
      </w:r>
      <w:del w:id="764" w:author="Author">
        <w:r w:rsidRPr="00C0780A">
          <w:rPr>
            <w:rFonts w:ascii="Times New Roman" w:hAnsi="Times New Roman" w:cs="Times New Roman"/>
            <w:color w:val="000000"/>
            <w:sz w:val="24"/>
            <w:szCs w:val="24"/>
          </w:rPr>
          <w:delText xml:space="preserve">no. 7, pp. </w:delText>
        </w:r>
      </w:del>
      <w:r w:rsidRPr="00C0780A">
        <w:rPr>
          <w:rFonts w:ascii="Times New Roman" w:hAnsi="Times New Roman" w:cs="Times New Roman"/>
          <w:color w:val="000000"/>
          <w:sz w:val="24"/>
          <w:szCs w:val="24"/>
        </w:rPr>
        <w:t>2845–2849</w:t>
      </w:r>
      <w:del w:id="765" w:author="Author">
        <w:r w:rsidRPr="00C0780A">
          <w:rPr>
            <w:rFonts w:ascii="Times New Roman" w:hAnsi="Times New Roman" w:cs="Times New Roman"/>
            <w:color w:val="000000"/>
            <w:sz w:val="24"/>
            <w:szCs w:val="24"/>
          </w:rPr>
          <w:delText>, 2017</w:delText>
        </w:r>
      </w:del>
      <w:r w:rsidRPr="00C0780A">
        <w:rPr>
          <w:rFonts w:ascii="Times New Roman" w:hAnsi="Times New Roman" w:cs="Times New Roman"/>
          <w:color w:val="000000"/>
          <w:sz w:val="24"/>
          <w:szCs w:val="24"/>
        </w:rPr>
        <w:t>.</w:t>
      </w:r>
      <w:del w:id="766" w:author="Author">
        <w:r w:rsidRPr="00C0780A" w:rsidDel="006B3435">
          <w:rPr>
            <w:rFonts w:ascii="Times New Roman" w:hAnsi="Times New Roman" w:cs="Times New Roman"/>
            <w:color w:val="000000"/>
            <w:sz w:val="24"/>
            <w:szCs w:val="24"/>
          </w:rPr>
          <w:delText xml:space="preserve"> </w:delText>
        </w:r>
      </w:del>
    </w:p>
    <w:p w14:paraId="5E01C5A9" w14:textId="77777777" w:rsidR="00BB58D2" w:rsidRPr="00C0780A" w:rsidRDefault="00BB58D2" w:rsidP="00CA2314">
      <w:pPr>
        <w:pStyle w:val="ListParagraph"/>
        <w:numPr>
          <w:ilvl w:val="0"/>
          <w:numId w:val="4"/>
        </w:numPr>
        <w:spacing w:after="150" w:line="240" w:lineRule="auto"/>
        <w:jc w:val="both"/>
        <w:rPr>
          <w:rFonts w:ascii="Times New Roman" w:hAnsi="Times New Roman" w:cs="Times New Roman"/>
          <w:color w:val="000000"/>
          <w:sz w:val="24"/>
          <w:szCs w:val="24"/>
        </w:rPr>
      </w:pPr>
      <w:del w:id="767" w:author="Author">
        <w:r w:rsidRPr="00C0780A">
          <w:rPr>
            <w:rFonts w:ascii="Times New Roman" w:hAnsi="Times New Roman" w:cs="Times New Roman"/>
            <w:color w:val="000000"/>
            <w:sz w:val="24"/>
            <w:szCs w:val="24"/>
          </w:rPr>
          <w:delText xml:space="preserve">S. O. </w:delText>
        </w:r>
      </w:del>
      <w:r w:rsidRPr="00C0780A">
        <w:rPr>
          <w:rFonts w:ascii="Times New Roman" w:hAnsi="Times New Roman" w:cs="Times New Roman"/>
          <w:color w:val="000000"/>
          <w:sz w:val="24"/>
          <w:szCs w:val="24"/>
        </w:rPr>
        <w:t xml:space="preserve">Otimenyin, </w:t>
      </w:r>
      <w:proofErr w:type="spellStart"/>
      <w:ins w:id="768" w:author="Author">
        <w:r w:rsidRPr="00C0780A">
          <w:rPr>
            <w:rFonts w:ascii="Times New Roman" w:hAnsi="Times New Roman" w:cs="Times New Roman"/>
            <w:color w:val="000000"/>
            <w:sz w:val="24"/>
            <w:szCs w:val="24"/>
          </w:rPr>
          <w:t>S.O</w:t>
        </w:r>
        <w:proofErr w:type="spellEnd"/>
        <w:r w:rsidRPr="00C0780A">
          <w:rPr>
            <w:rFonts w:ascii="Times New Roman" w:hAnsi="Times New Roman" w:cs="Times New Roman"/>
            <w:color w:val="000000"/>
            <w:sz w:val="24"/>
            <w:szCs w:val="24"/>
          </w:rPr>
          <w:t xml:space="preserve">., 2018. </w:t>
        </w:r>
      </w:ins>
      <w:del w:id="769" w:author="Author">
        <w:r w:rsidRPr="00C0780A">
          <w:rPr>
            <w:rFonts w:ascii="Times New Roman" w:hAnsi="Times New Roman" w:cs="Times New Roman"/>
            <w:color w:val="000000"/>
            <w:sz w:val="24"/>
            <w:szCs w:val="24"/>
          </w:rPr>
          <w:delText>“</w:delText>
        </w:r>
      </w:del>
      <w:proofErr w:type="spellStart"/>
      <w:r w:rsidRPr="00C0780A">
        <w:rPr>
          <w:rFonts w:ascii="Times New Roman" w:hAnsi="Times New Roman" w:cs="Times New Roman"/>
          <w:color w:val="000000"/>
          <w:sz w:val="24"/>
          <w:szCs w:val="24"/>
        </w:rPr>
        <w:t>Antiinflammatory</w:t>
      </w:r>
      <w:proofErr w:type="spellEnd"/>
      <w:r w:rsidRPr="00C0780A">
        <w:rPr>
          <w:rFonts w:ascii="Times New Roman" w:hAnsi="Times New Roman" w:cs="Times New Roman"/>
          <w:color w:val="000000"/>
          <w:sz w:val="24"/>
          <w:szCs w:val="24"/>
        </w:rPr>
        <w:t xml:space="preserve"> medicinal plants</w:t>
      </w:r>
      <w:ins w:id="770" w:author="Author">
        <w:r w:rsidRPr="00C0780A">
          <w:rPr>
            <w:rFonts w:ascii="Times New Roman" w:hAnsi="Times New Roman" w:cs="Times New Roman"/>
            <w:color w:val="000000"/>
            <w:sz w:val="24"/>
            <w:szCs w:val="24"/>
          </w:rPr>
          <w:t>.</w:t>
        </w:r>
      </w:ins>
      <w:del w:id="771" w:author="Author">
        <w:r w:rsidRPr="00C0780A">
          <w:rPr>
            <w:rFonts w:ascii="Times New Roman" w:hAnsi="Times New Roman" w:cs="Times New Roman"/>
            <w:color w:val="000000"/>
            <w:sz w:val="24"/>
            <w:szCs w:val="24"/>
          </w:rPr>
          <w:delText>,”</w:delText>
        </w:r>
      </w:del>
      <w:r w:rsidRPr="00C0780A">
        <w:rPr>
          <w:rFonts w:ascii="Times New Roman" w:hAnsi="Times New Roman" w:cs="Times New Roman"/>
          <w:color w:val="000000"/>
          <w:sz w:val="24"/>
          <w:szCs w:val="24"/>
        </w:rPr>
        <w:t> </w:t>
      </w:r>
      <w:r w:rsidRPr="00C0780A">
        <w:rPr>
          <w:rFonts w:ascii="Times New Roman" w:hAnsi="Times New Roman"/>
          <w:color w:val="000000"/>
          <w:sz w:val="24"/>
        </w:rPr>
        <w:t>Natural Products and Drug Discovery</w:t>
      </w:r>
      <w:r w:rsidRPr="00C0780A">
        <w:rPr>
          <w:rFonts w:ascii="Times New Roman" w:hAnsi="Times New Roman" w:cs="Times New Roman"/>
          <w:color w:val="000000"/>
          <w:sz w:val="24"/>
          <w:szCs w:val="24"/>
        </w:rPr>
        <w:t>, Elsevier, Amsterdam, Netherlands</w:t>
      </w:r>
      <w:del w:id="772" w:author="Author">
        <w:r w:rsidRPr="00C0780A">
          <w:rPr>
            <w:rFonts w:ascii="Times New Roman" w:hAnsi="Times New Roman" w:cs="Times New Roman"/>
            <w:color w:val="000000"/>
            <w:sz w:val="24"/>
            <w:szCs w:val="24"/>
          </w:rPr>
          <w:delText>, 2018</w:delText>
        </w:r>
      </w:del>
      <w:r w:rsidRPr="00C0780A">
        <w:rPr>
          <w:rFonts w:ascii="Times New Roman" w:hAnsi="Times New Roman" w:cs="Times New Roman"/>
          <w:color w:val="000000"/>
          <w:sz w:val="24"/>
          <w:szCs w:val="24"/>
        </w:rPr>
        <w:t xml:space="preserve">. </w:t>
      </w:r>
    </w:p>
    <w:p w14:paraId="0508C9ED" w14:textId="77777777" w:rsidR="00BB58D2" w:rsidRPr="00C0780A" w:rsidRDefault="00BB58D2" w:rsidP="00CA2314">
      <w:pPr>
        <w:pStyle w:val="output"/>
        <w:numPr>
          <w:ilvl w:val="0"/>
          <w:numId w:val="4"/>
        </w:numPr>
        <w:jc w:val="both"/>
        <w:rPr>
          <w:color w:val="000000"/>
        </w:rPr>
      </w:pPr>
      <w:del w:id="773" w:author="Author">
        <w:r w:rsidRPr="00C0780A">
          <w:rPr>
            <w:color w:val="000000"/>
          </w:rPr>
          <w:delText xml:space="preserve">O. O. </w:delText>
        </w:r>
      </w:del>
      <w:r w:rsidRPr="00C0780A">
        <w:rPr>
          <w:color w:val="000000"/>
        </w:rPr>
        <w:t xml:space="preserve">Owolabi, </w:t>
      </w:r>
      <w:proofErr w:type="spellStart"/>
      <w:ins w:id="774" w:author="Author">
        <w:r w:rsidRPr="00C0780A">
          <w:rPr>
            <w:color w:val="000000"/>
          </w:rPr>
          <w:t>O.O</w:t>
        </w:r>
        <w:proofErr w:type="spellEnd"/>
        <w:r w:rsidRPr="00C0780A">
          <w:rPr>
            <w:color w:val="000000"/>
          </w:rPr>
          <w:t>.,</w:t>
        </w:r>
      </w:ins>
      <w:del w:id="775" w:author="Author">
        <w:r w:rsidRPr="00C0780A">
          <w:rPr>
            <w:color w:val="000000"/>
          </w:rPr>
          <w:delText>D. B.</w:delText>
        </w:r>
      </w:del>
      <w:r w:rsidRPr="00C0780A">
        <w:rPr>
          <w:color w:val="000000"/>
        </w:rPr>
        <w:t xml:space="preserve"> James, </w:t>
      </w:r>
      <w:proofErr w:type="spellStart"/>
      <w:ins w:id="776" w:author="Author">
        <w:r w:rsidRPr="00C0780A">
          <w:rPr>
            <w:color w:val="000000"/>
          </w:rPr>
          <w:t>D.B</w:t>
        </w:r>
        <w:proofErr w:type="spellEnd"/>
        <w:r w:rsidRPr="00C0780A">
          <w:rPr>
            <w:color w:val="000000"/>
          </w:rPr>
          <w:t>.,</w:t>
        </w:r>
      </w:ins>
      <w:del w:id="777" w:author="Author">
        <w:r w:rsidRPr="00C0780A">
          <w:rPr>
            <w:color w:val="000000"/>
          </w:rPr>
          <w:delText>I.</w:delText>
        </w:r>
      </w:del>
      <w:r w:rsidRPr="00C0780A">
        <w:rPr>
          <w:color w:val="000000"/>
        </w:rPr>
        <w:t xml:space="preserve"> Sani, </w:t>
      </w:r>
      <w:ins w:id="778" w:author="Author">
        <w:r w:rsidRPr="00C0780A">
          <w:rPr>
            <w:color w:val="000000"/>
          </w:rPr>
          <w:t>I.,</w:t>
        </w:r>
      </w:ins>
      <w:del w:id="779" w:author="Author">
        <w:r w:rsidRPr="00C0780A">
          <w:rPr>
            <w:color w:val="000000"/>
          </w:rPr>
          <w:delText>B. T.</w:delText>
        </w:r>
      </w:del>
      <w:r w:rsidRPr="00C0780A">
        <w:rPr>
          <w:color w:val="000000"/>
        </w:rPr>
        <w:t xml:space="preserve"> </w:t>
      </w:r>
      <w:proofErr w:type="spellStart"/>
      <w:r w:rsidRPr="00C0780A">
        <w:rPr>
          <w:color w:val="000000"/>
        </w:rPr>
        <w:t>Andongma</w:t>
      </w:r>
      <w:proofErr w:type="spellEnd"/>
      <w:r w:rsidRPr="00C0780A">
        <w:rPr>
          <w:color w:val="000000"/>
        </w:rPr>
        <w:t xml:space="preserve">, </w:t>
      </w:r>
      <w:ins w:id="780" w:author="Author">
        <w:r w:rsidRPr="00C0780A">
          <w:rPr>
            <w:color w:val="000000"/>
          </w:rPr>
          <w:t>B.T.,</w:t>
        </w:r>
      </w:ins>
      <w:del w:id="781" w:author="Author">
        <w:r w:rsidRPr="00C0780A">
          <w:rPr>
            <w:color w:val="000000"/>
          </w:rPr>
          <w:delText>O. O.</w:delText>
        </w:r>
      </w:del>
      <w:r w:rsidRPr="00C0780A">
        <w:rPr>
          <w:color w:val="000000"/>
        </w:rPr>
        <w:t xml:space="preserve"> </w:t>
      </w:r>
      <w:proofErr w:type="spellStart"/>
      <w:r w:rsidRPr="00C0780A">
        <w:rPr>
          <w:color w:val="000000"/>
        </w:rPr>
        <w:t>Fasanya</w:t>
      </w:r>
      <w:proofErr w:type="spellEnd"/>
      <w:r w:rsidRPr="00C0780A">
        <w:rPr>
          <w:color w:val="000000"/>
        </w:rPr>
        <w:t xml:space="preserve">, </w:t>
      </w:r>
      <w:proofErr w:type="spellStart"/>
      <w:ins w:id="782" w:author="Author">
        <w:r w:rsidRPr="00C0780A">
          <w:rPr>
            <w:color w:val="000000"/>
          </w:rPr>
          <w:t>O.O</w:t>
        </w:r>
        <w:proofErr w:type="spellEnd"/>
        <w:r w:rsidRPr="00C0780A">
          <w:rPr>
            <w:color w:val="000000"/>
          </w:rPr>
          <w:t>.,</w:t>
        </w:r>
      </w:ins>
      <w:del w:id="783" w:author="Author">
        <w:r w:rsidRPr="00C0780A">
          <w:rPr>
            <w:color w:val="000000"/>
          </w:rPr>
          <w:delText>and B.</w:delText>
        </w:r>
      </w:del>
      <w:r w:rsidRPr="00C0780A">
        <w:rPr>
          <w:color w:val="000000"/>
        </w:rPr>
        <w:t xml:space="preserve"> Kure, </w:t>
      </w:r>
      <w:ins w:id="784" w:author="Author">
        <w:r w:rsidRPr="00C0780A">
          <w:rPr>
            <w:color w:val="000000"/>
          </w:rPr>
          <w:t xml:space="preserve">B., 2018. </w:t>
        </w:r>
      </w:ins>
      <w:del w:id="785" w:author="Author">
        <w:r w:rsidRPr="00C0780A">
          <w:rPr>
            <w:color w:val="000000"/>
          </w:rPr>
          <w:delText>“</w:delText>
        </w:r>
      </w:del>
      <w:r w:rsidRPr="00C0780A">
        <w:rPr>
          <w:color w:val="000000"/>
        </w:rPr>
        <w:t xml:space="preserve">Phytochemical analysis, </w:t>
      </w:r>
      <w:proofErr w:type="gramStart"/>
      <w:r w:rsidRPr="00C0780A">
        <w:rPr>
          <w:color w:val="000000"/>
        </w:rPr>
        <w:t>antioxidant</w:t>
      </w:r>
      <w:proofErr w:type="gramEnd"/>
      <w:r w:rsidRPr="00C0780A">
        <w:rPr>
          <w:color w:val="000000"/>
        </w:rPr>
        <w:t xml:space="preserve"> and anti-inflammatory potential of</w:t>
      </w:r>
      <w:ins w:id="786" w:author="Author">
        <w:r w:rsidRPr="00C0780A">
          <w:rPr>
            <w:color w:val="000000"/>
          </w:rPr>
          <w:t xml:space="preserve"> </w:t>
        </w:r>
        <w:proofErr w:type="spellStart"/>
        <w:r w:rsidRPr="00C0780A">
          <w:rPr>
            <w:color w:val="000000"/>
          </w:rPr>
          <w:t>Feretia</w:t>
        </w:r>
        <w:proofErr w:type="spellEnd"/>
        <w:r w:rsidRPr="00C0780A">
          <w:rPr>
            <w:color w:val="000000"/>
          </w:rPr>
          <w:t xml:space="preserve"> </w:t>
        </w:r>
        <w:proofErr w:type="spellStart"/>
        <w:r w:rsidRPr="00C0780A">
          <w:rPr>
            <w:color w:val="000000"/>
          </w:rPr>
          <w:t>Apodanthera</w:t>
        </w:r>
        <w:proofErr w:type="spellEnd"/>
        <w:r w:rsidRPr="00C0780A">
          <w:rPr>
            <w:color w:val="000000"/>
          </w:rPr>
          <w:t xml:space="preserve"> </w:t>
        </w:r>
      </w:ins>
      <w:del w:id="787" w:author="Author">
        <w:r w:rsidRPr="00C0780A">
          <w:rPr>
            <w:color w:val="000000"/>
          </w:rPr>
          <w:delText> </w:delText>
        </w:r>
        <w:r w:rsidRPr="00C0780A">
          <w:rPr>
            <w:i/>
            <w:iCs/>
            <w:color w:val="000000"/>
          </w:rPr>
          <w:delText>Feretia apodanthera</w:delText>
        </w:r>
        <w:r w:rsidRPr="00C0780A">
          <w:rPr>
            <w:color w:val="000000"/>
          </w:rPr>
          <w:delText> </w:delText>
        </w:r>
      </w:del>
      <w:r w:rsidRPr="00C0780A">
        <w:rPr>
          <w:color w:val="000000"/>
        </w:rPr>
        <w:t>root bark extracts</w:t>
      </w:r>
      <w:ins w:id="788" w:author="Author">
        <w:r w:rsidRPr="00C0780A">
          <w:rPr>
            <w:color w:val="000000"/>
          </w:rPr>
          <w:t xml:space="preserve">. </w:t>
        </w:r>
      </w:ins>
      <w:del w:id="789" w:author="Author">
        <w:r w:rsidRPr="00C0780A">
          <w:rPr>
            <w:color w:val="000000"/>
          </w:rPr>
          <w:delText>,” </w:delText>
        </w:r>
      </w:del>
      <w:r w:rsidRPr="00C0780A">
        <w:rPr>
          <w:color w:val="000000"/>
        </w:rPr>
        <w:t xml:space="preserve">BMC </w:t>
      </w:r>
      <w:ins w:id="790" w:author="Author">
        <w:r w:rsidRPr="00C0780A">
          <w:rPr>
            <w:color w:val="000000"/>
          </w:rPr>
          <w:t xml:space="preserve">Complement. </w:t>
        </w:r>
        <w:proofErr w:type="spellStart"/>
        <w:r w:rsidRPr="00C0780A">
          <w:rPr>
            <w:color w:val="000000"/>
          </w:rPr>
          <w:t>Altern</w:t>
        </w:r>
        <w:proofErr w:type="spellEnd"/>
        <w:r w:rsidRPr="00C0780A">
          <w:rPr>
            <w:color w:val="000000"/>
          </w:rPr>
          <w:t>. Med.</w:t>
        </w:r>
      </w:ins>
      <w:del w:id="791" w:author="Author">
        <w:r w:rsidRPr="00C0780A">
          <w:rPr>
            <w:i/>
            <w:iCs/>
            <w:color w:val="000000"/>
          </w:rPr>
          <w:delText>Complementary and Alternative Medicine</w:delText>
        </w:r>
        <w:r w:rsidRPr="00C0780A">
          <w:rPr>
            <w:color w:val="000000"/>
          </w:rPr>
          <w:delText>, vol.</w:delText>
        </w:r>
      </w:del>
      <w:r w:rsidRPr="00C0780A">
        <w:rPr>
          <w:color w:val="000000"/>
        </w:rPr>
        <w:t xml:space="preserve"> 18, </w:t>
      </w:r>
      <w:del w:id="792" w:author="Author">
        <w:r w:rsidRPr="00C0780A">
          <w:rPr>
            <w:color w:val="000000"/>
          </w:rPr>
          <w:delText xml:space="preserve">no. 1, p. </w:delText>
        </w:r>
      </w:del>
      <w:r w:rsidRPr="00C0780A">
        <w:rPr>
          <w:color w:val="000000"/>
        </w:rPr>
        <w:t>12</w:t>
      </w:r>
      <w:ins w:id="793" w:author="Author">
        <w:r w:rsidRPr="00C0780A">
          <w:rPr>
            <w:color w:val="000000"/>
          </w:rPr>
          <w:t>.</w:t>
        </w:r>
      </w:ins>
      <w:del w:id="794" w:author="Author">
        <w:r w:rsidRPr="00C0780A">
          <w:rPr>
            <w:color w:val="000000"/>
          </w:rPr>
          <w:delText xml:space="preserve">, 2018. </w:delText>
        </w:r>
      </w:del>
    </w:p>
    <w:p w14:paraId="3D37414B" w14:textId="77777777" w:rsidR="00BB58D2" w:rsidRPr="00C0780A" w:rsidRDefault="00BB58D2" w:rsidP="00CA2314">
      <w:pPr>
        <w:pStyle w:val="ListParagraph"/>
        <w:numPr>
          <w:ilvl w:val="0"/>
          <w:numId w:val="4"/>
        </w:numPr>
        <w:spacing w:before="150" w:after="150" w:line="240" w:lineRule="auto"/>
        <w:jc w:val="both"/>
        <w:rPr>
          <w:rFonts w:ascii="Times New Roman" w:hAnsi="Times New Roman" w:cs="Times New Roman"/>
          <w:sz w:val="24"/>
          <w:szCs w:val="24"/>
        </w:rPr>
      </w:pPr>
      <w:del w:id="795" w:author="Author">
        <w:r w:rsidRPr="00C0780A">
          <w:rPr>
            <w:rFonts w:ascii="Times New Roman" w:hAnsi="Times New Roman" w:cs="Times New Roman"/>
            <w:color w:val="000000"/>
            <w:sz w:val="24"/>
            <w:szCs w:val="24"/>
          </w:rPr>
          <w:delText xml:space="preserve">R. </w:delText>
        </w:r>
      </w:del>
      <w:r w:rsidRPr="00C0780A">
        <w:rPr>
          <w:rFonts w:ascii="Times New Roman" w:hAnsi="Times New Roman" w:cs="Times New Roman"/>
          <w:color w:val="000000"/>
          <w:sz w:val="24"/>
          <w:szCs w:val="24"/>
        </w:rPr>
        <w:t xml:space="preserve">Pahwa, </w:t>
      </w:r>
      <w:ins w:id="796" w:author="Author">
        <w:r w:rsidRPr="00C0780A">
          <w:rPr>
            <w:rFonts w:ascii="Times New Roman" w:hAnsi="Times New Roman" w:cs="Times New Roman"/>
            <w:color w:val="000000"/>
            <w:sz w:val="24"/>
            <w:szCs w:val="24"/>
          </w:rPr>
          <w:t>R.,</w:t>
        </w:r>
      </w:ins>
      <w:del w:id="797" w:author="Author">
        <w:r w:rsidRPr="00C0780A">
          <w:rPr>
            <w:rFonts w:ascii="Times New Roman" w:hAnsi="Times New Roman" w:cs="Times New Roman"/>
            <w:color w:val="000000"/>
            <w:sz w:val="24"/>
            <w:szCs w:val="24"/>
          </w:rPr>
          <w:delText>A.</w:delText>
        </w:r>
      </w:del>
      <w:r w:rsidRPr="00C0780A">
        <w:rPr>
          <w:rFonts w:ascii="Times New Roman" w:hAnsi="Times New Roman" w:cs="Times New Roman"/>
          <w:color w:val="000000"/>
          <w:sz w:val="24"/>
          <w:szCs w:val="24"/>
        </w:rPr>
        <w:t xml:space="preserve"> Goyal, </w:t>
      </w:r>
      <w:ins w:id="798" w:author="Author">
        <w:r w:rsidRPr="00C0780A">
          <w:rPr>
            <w:rFonts w:ascii="Times New Roman" w:hAnsi="Times New Roman" w:cs="Times New Roman"/>
            <w:color w:val="000000"/>
            <w:sz w:val="24"/>
            <w:szCs w:val="24"/>
          </w:rPr>
          <w:t>A.,</w:t>
        </w:r>
      </w:ins>
      <w:del w:id="799" w:author="Author">
        <w:r w:rsidRPr="00C0780A">
          <w:rPr>
            <w:rFonts w:ascii="Times New Roman" w:hAnsi="Times New Roman" w:cs="Times New Roman"/>
            <w:color w:val="000000"/>
            <w:sz w:val="24"/>
            <w:szCs w:val="24"/>
          </w:rPr>
          <w:delText>P.</w:delText>
        </w:r>
      </w:del>
      <w:r w:rsidRPr="00C0780A">
        <w:rPr>
          <w:rFonts w:ascii="Times New Roman" w:hAnsi="Times New Roman" w:cs="Times New Roman"/>
          <w:color w:val="000000"/>
          <w:sz w:val="24"/>
          <w:szCs w:val="24"/>
        </w:rPr>
        <w:t xml:space="preserve"> Bansal</w:t>
      </w:r>
      <w:ins w:id="800" w:author="Author">
        <w:r w:rsidRPr="00C0780A">
          <w:rPr>
            <w:rFonts w:ascii="Times New Roman" w:hAnsi="Times New Roman" w:cs="Times New Roman"/>
            <w:color w:val="000000"/>
            <w:sz w:val="24"/>
            <w:szCs w:val="24"/>
          </w:rPr>
          <w:t xml:space="preserve">, P., </w:t>
        </w:r>
        <w:proofErr w:type="spellStart"/>
        <w:r w:rsidRPr="00C0780A">
          <w:rPr>
            <w:rFonts w:ascii="Times New Roman" w:hAnsi="Times New Roman" w:cs="Times New Roman"/>
            <w:color w:val="000000"/>
            <w:sz w:val="24"/>
            <w:szCs w:val="24"/>
          </w:rPr>
          <w:t>Jialal</w:t>
        </w:r>
        <w:proofErr w:type="spellEnd"/>
        <w:r w:rsidRPr="00C0780A">
          <w:rPr>
            <w:rFonts w:ascii="Times New Roman" w:hAnsi="Times New Roman" w:cs="Times New Roman"/>
            <w:color w:val="000000"/>
            <w:sz w:val="24"/>
            <w:szCs w:val="24"/>
          </w:rPr>
          <w:t>, I., 2020.</w:t>
        </w:r>
      </w:ins>
      <w:del w:id="801" w:author="Author">
        <w:r w:rsidRPr="00C0780A">
          <w:rPr>
            <w:rFonts w:ascii="Times New Roman" w:hAnsi="Times New Roman" w:cs="Times New Roman"/>
            <w:color w:val="000000"/>
            <w:sz w:val="24"/>
            <w:szCs w:val="24"/>
          </w:rPr>
          <w:delText xml:space="preserve"> et al.,</w:delText>
        </w:r>
      </w:del>
      <w:r w:rsidRPr="00C0780A">
        <w:rPr>
          <w:rFonts w:ascii="Times New Roman" w:hAnsi="Times New Roman" w:cs="Times New Roman"/>
          <w:color w:val="000000"/>
          <w:sz w:val="24"/>
          <w:szCs w:val="24"/>
        </w:rPr>
        <w:t> </w:t>
      </w:r>
      <w:r w:rsidRPr="00C0780A">
        <w:rPr>
          <w:rFonts w:ascii="Times New Roman" w:hAnsi="Times New Roman"/>
          <w:color w:val="000000"/>
          <w:sz w:val="24"/>
        </w:rPr>
        <w:t>Chronic Inflammation</w:t>
      </w:r>
      <w:ins w:id="802" w:author="Author">
        <w:r w:rsidRPr="00C0780A">
          <w:rPr>
            <w:rFonts w:ascii="Times New Roman" w:hAnsi="Times New Roman" w:cs="Times New Roman"/>
            <w:color w:val="000000"/>
            <w:sz w:val="24"/>
            <w:szCs w:val="24"/>
          </w:rPr>
          <w:t>.</w:t>
        </w:r>
      </w:ins>
      <w:del w:id="803" w:author="Author">
        <w:r w:rsidRPr="00C0780A">
          <w:rPr>
            <w:rFonts w:ascii="Times New Roman" w:hAnsi="Times New Roman" w:cs="Times New Roman"/>
            <w:color w:val="000000"/>
            <w:sz w:val="24"/>
            <w:szCs w:val="24"/>
          </w:rPr>
          <w:delText>,</w:delText>
        </w:r>
      </w:del>
      <w:r w:rsidRPr="00C0780A">
        <w:rPr>
          <w:rFonts w:ascii="Times New Roman" w:hAnsi="Times New Roman" w:cs="Times New Roman"/>
          <w:color w:val="000000"/>
          <w:sz w:val="24"/>
          <w:szCs w:val="24"/>
        </w:rPr>
        <w:t xml:space="preserve"> </w:t>
      </w:r>
      <w:proofErr w:type="spellStart"/>
      <w:r w:rsidRPr="00C0780A">
        <w:rPr>
          <w:rFonts w:ascii="Times New Roman" w:hAnsi="Times New Roman" w:cs="Times New Roman"/>
          <w:color w:val="000000"/>
          <w:sz w:val="24"/>
          <w:szCs w:val="24"/>
        </w:rPr>
        <w:t>StatPearls</w:t>
      </w:r>
      <w:proofErr w:type="spellEnd"/>
      <w:r w:rsidRPr="00C0780A">
        <w:rPr>
          <w:rFonts w:ascii="Times New Roman" w:hAnsi="Times New Roman" w:cs="Times New Roman"/>
          <w:color w:val="000000"/>
          <w:sz w:val="24"/>
          <w:szCs w:val="24"/>
        </w:rPr>
        <w:t xml:space="preserve"> Publishing, Treasure Island, FL, USA</w:t>
      </w:r>
      <w:ins w:id="804" w:author="Author">
        <w:r w:rsidRPr="00C0780A">
          <w:rPr>
            <w:rFonts w:ascii="Times New Roman" w:hAnsi="Times New Roman" w:cs="Times New Roman"/>
            <w:color w:val="000000"/>
            <w:sz w:val="24"/>
            <w:szCs w:val="24"/>
          </w:rPr>
          <w:t>.</w:t>
        </w:r>
      </w:ins>
      <w:del w:id="805" w:author="Author">
        <w:r w:rsidRPr="00C0780A">
          <w:rPr>
            <w:rFonts w:ascii="Times New Roman" w:hAnsi="Times New Roman" w:cs="Times New Roman"/>
            <w:color w:val="000000"/>
            <w:sz w:val="24"/>
            <w:szCs w:val="24"/>
          </w:rPr>
          <w:delText>, 2020,</w:delText>
        </w:r>
      </w:del>
      <w:r w:rsidRPr="00C0780A">
        <w:rPr>
          <w:rFonts w:ascii="Times New Roman" w:hAnsi="Times New Roman" w:cs="Times New Roman"/>
          <w:color w:val="000000"/>
          <w:sz w:val="24"/>
          <w:szCs w:val="24"/>
        </w:rPr>
        <w:t> </w:t>
      </w:r>
      <w:hyperlink r:id="rId15" w:tgtFrame="_blank" w:history="1">
        <w:r w:rsidRPr="00C0780A">
          <w:rPr>
            <w:rStyle w:val="Hyperlink"/>
            <w:rFonts w:ascii="Times New Roman" w:hAnsi="Times New Roman" w:cs="Times New Roman"/>
            <w:color w:val="auto"/>
            <w:sz w:val="24"/>
            <w:szCs w:val="24"/>
            <w:u w:val="none"/>
          </w:rPr>
          <w:t>https://www.ncbi.nlm.nih.gov/books/NBK493173/</w:t>
        </w:r>
      </w:hyperlink>
      <w:r w:rsidRPr="00C0780A">
        <w:rPr>
          <w:rFonts w:ascii="Times New Roman" w:hAnsi="Times New Roman" w:cs="Times New Roman"/>
          <w:sz w:val="24"/>
          <w:szCs w:val="24"/>
        </w:rPr>
        <w:t>.</w:t>
      </w:r>
    </w:p>
    <w:p w14:paraId="0BD0BCEE" w14:textId="77777777" w:rsidR="00BB58D2" w:rsidRPr="00C0780A" w:rsidRDefault="00BB58D2" w:rsidP="00CA2314">
      <w:pPr>
        <w:pStyle w:val="ListParagraph"/>
        <w:numPr>
          <w:ilvl w:val="0"/>
          <w:numId w:val="4"/>
        </w:numPr>
        <w:spacing w:after="150" w:line="240" w:lineRule="auto"/>
        <w:jc w:val="both"/>
        <w:rPr>
          <w:rFonts w:ascii="Times New Roman" w:hAnsi="Times New Roman" w:cs="Times New Roman"/>
          <w:color w:val="000000"/>
          <w:sz w:val="24"/>
          <w:szCs w:val="24"/>
        </w:rPr>
      </w:pPr>
      <w:del w:id="806" w:author="Author">
        <w:r w:rsidRPr="00C0780A">
          <w:rPr>
            <w:rFonts w:ascii="Times New Roman" w:hAnsi="Times New Roman" w:cs="Times New Roman"/>
            <w:color w:val="000000"/>
            <w:sz w:val="24"/>
            <w:szCs w:val="24"/>
          </w:rPr>
          <w:delText xml:space="preserve">I. </w:delText>
        </w:r>
      </w:del>
      <w:r w:rsidRPr="00C0780A">
        <w:rPr>
          <w:rFonts w:ascii="Times New Roman" w:hAnsi="Times New Roman" w:cs="Times New Roman"/>
          <w:color w:val="000000"/>
          <w:sz w:val="24"/>
          <w:szCs w:val="24"/>
        </w:rPr>
        <w:t xml:space="preserve">Pountos, </w:t>
      </w:r>
      <w:ins w:id="807" w:author="Author">
        <w:r w:rsidRPr="00C0780A">
          <w:rPr>
            <w:rFonts w:ascii="Times New Roman" w:hAnsi="Times New Roman" w:cs="Times New Roman"/>
            <w:color w:val="000000"/>
            <w:sz w:val="24"/>
            <w:szCs w:val="24"/>
          </w:rPr>
          <w:t>I.,</w:t>
        </w:r>
      </w:ins>
      <w:del w:id="808" w:author="Author">
        <w:r w:rsidRPr="00C0780A">
          <w:rPr>
            <w:rFonts w:ascii="Times New Roman" w:hAnsi="Times New Roman" w:cs="Times New Roman"/>
            <w:color w:val="000000"/>
            <w:sz w:val="24"/>
            <w:szCs w:val="24"/>
          </w:rPr>
          <w:delText>T. Theodora</w:delText>
        </w:r>
      </w:del>
      <w:r w:rsidRPr="00C0780A">
        <w:rPr>
          <w:rFonts w:ascii="Times New Roman" w:hAnsi="Times New Roman" w:cs="Times New Roman"/>
          <w:color w:val="000000"/>
          <w:sz w:val="24"/>
          <w:szCs w:val="24"/>
        </w:rPr>
        <w:t xml:space="preserve"> </w:t>
      </w:r>
      <w:proofErr w:type="spellStart"/>
      <w:r w:rsidRPr="00C0780A">
        <w:rPr>
          <w:rFonts w:ascii="Times New Roman" w:hAnsi="Times New Roman" w:cs="Times New Roman"/>
          <w:color w:val="000000"/>
          <w:sz w:val="24"/>
          <w:szCs w:val="24"/>
        </w:rPr>
        <w:t>Georgouli</w:t>
      </w:r>
      <w:proofErr w:type="spellEnd"/>
      <w:r w:rsidRPr="00C0780A">
        <w:rPr>
          <w:rFonts w:ascii="Times New Roman" w:hAnsi="Times New Roman" w:cs="Times New Roman"/>
          <w:color w:val="000000"/>
          <w:sz w:val="24"/>
          <w:szCs w:val="24"/>
        </w:rPr>
        <w:t xml:space="preserve">, </w:t>
      </w:r>
      <w:proofErr w:type="spellStart"/>
      <w:ins w:id="809" w:author="Author">
        <w:r w:rsidRPr="00C0780A">
          <w:rPr>
            <w:rFonts w:ascii="Times New Roman" w:hAnsi="Times New Roman" w:cs="Times New Roman"/>
            <w:color w:val="000000"/>
            <w:sz w:val="24"/>
            <w:szCs w:val="24"/>
          </w:rPr>
          <w:t>T.T</w:t>
        </w:r>
        <w:proofErr w:type="spellEnd"/>
        <w:r w:rsidRPr="00C0780A">
          <w:rPr>
            <w:rFonts w:ascii="Times New Roman" w:hAnsi="Times New Roman" w:cs="Times New Roman"/>
            <w:color w:val="000000"/>
            <w:sz w:val="24"/>
            <w:szCs w:val="24"/>
          </w:rPr>
          <w:t>.,</w:t>
        </w:r>
      </w:ins>
      <w:del w:id="810" w:author="Author">
        <w:r w:rsidRPr="00C0780A">
          <w:rPr>
            <w:rFonts w:ascii="Times New Roman" w:hAnsi="Times New Roman" w:cs="Times New Roman"/>
            <w:color w:val="000000"/>
            <w:sz w:val="24"/>
            <w:szCs w:val="24"/>
          </w:rPr>
          <w:delText>H. Howard</w:delText>
        </w:r>
      </w:del>
      <w:r w:rsidRPr="00C0780A">
        <w:rPr>
          <w:rFonts w:ascii="Times New Roman" w:hAnsi="Times New Roman" w:cs="Times New Roman"/>
          <w:color w:val="000000"/>
          <w:sz w:val="24"/>
          <w:szCs w:val="24"/>
        </w:rPr>
        <w:t xml:space="preserve"> Bird, </w:t>
      </w:r>
      <w:ins w:id="811" w:author="Author">
        <w:r w:rsidRPr="00C0780A">
          <w:rPr>
            <w:rFonts w:ascii="Times New Roman" w:hAnsi="Times New Roman" w:cs="Times New Roman"/>
            <w:color w:val="000000"/>
            <w:sz w:val="24"/>
            <w:szCs w:val="24"/>
          </w:rPr>
          <w:t>H.H.,</w:t>
        </w:r>
      </w:ins>
      <w:del w:id="812" w:author="Author">
        <w:r w:rsidRPr="00C0780A">
          <w:rPr>
            <w:rFonts w:ascii="Times New Roman" w:hAnsi="Times New Roman" w:cs="Times New Roman"/>
            <w:color w:val="000000"/>
            <w:sz w:val="24"/>
            <w:szCs w:val="24"/>
          </w:rPr>
          <w:delText>and P.</w:delText>
        </w:r>
      </w:del>
      <w:r w:rsidRPr="00C0780A">
        <w:rPr>
          <w:rFonts w:ascii="Times New Roman" w:hAnsi="Times New Roman" w:cs="Times New Roman"/>
          <w:color w:val="000000"/>
          <w:sz w:val="24"/>
          <w:szCs w:val="24"/>
        </w:rPr>
        <w:t xml:space="preserve"> </w:t>
      </w:r>
      <w:proofErr w:type="spellStart"/>
      <w:r w:rsidRPr="00C0780A">
        <w:rPr>
          <w:rFonts w:ascii="Times New Roman" w:hAnsi="Times New Roman" w:cs="Times New Roman"/>
          <w:color w:val="000000"/>
          <w:sz w:val="24"/>
          <w:szCs w:val="24"/>
        </w:rPr>
        <w:t>Giannoudis</w:t>
      </w:r>
      <w:proofErr w:type="spellEnd"/>
      <w:r w:rsidRPr="00C0780A">
        <w:rPr>
          <w:rFonts w:ascii="Times New Roman" w:hAnsi="Times New Roman" w:cs="Times New Roman"/>
          <w:color w:val="000000"/>
          <w:sz w:val="24"/>
          <w:szCs w:val="24"/>
        </w:rPr>
        <w:t xml:space="preserve">, </w:t>
      </w:r>
      <w:ins w:id="813" w:author="Author">
        <w:r w:rsidRPr="00C0780A">
          <w:rPr>
            <w:rFonts w:ascii="Times New Roman" w:hAnsi="Times New Roman" w:cs="Times New Roman"/>
            <w:color w:val="000000"/>
            <w:sz w:val="24"/>
            <w:szCs w:val="24"/>
          </w:rPr>
          <w:t xml:space="preserve">P., 2011. </w:t>
        </w:r>
      </w:ins>
      <w:del w:id="814" w:author="Author">
        <w:r w:rsidRPr="00C0780A">
          <w:rPr>
            <w:rFonts w:ascii="Times New Roman" w:hAnsi="Times New Roman" w:cs="Times New Roman"/>
            <w:color w:val="000000"/>
            <w:sz w:val="24"/>
            <w:szCs w:val="24"/>
          </w:rPr>
          <w:delText>“</w:delText>
        </w:r>
      </w:del>
      <w:r w:rsidRPr="00C0780A">
        <w:rPr>
          <w:rFonts w:ascii="Times New Roman" w:hAnsi="Times New Roman" w:cs="Times New Roman"/>
          <w:color w:val="000000"/>
          <w:sz w:val="24"/>
          <w:szCs w:val="24"/>
        </w:rPr>
        <w:t>Nonsteroidal anti-inflammatory drugs: prostaglandins, indications, and side effects</w:t>
      </w:r>
      <w:ins w:id="815" w:author="Author">
        <w:r w:rsidRPr="00C0780A">
          <w:rPr>
            <w:rFonts w:ascii="Times New Roman" w:hAnsi="Times New Roman" w:cs="Times New Roman"/>
            <w:color w:val="000000"/>
            <w:sz w:val="24"/>
            <w:szCs w:val="24"/>
          </w:rPr>
          <w:t>. </w:t>
        </w:r>
        <w:r w:rsidRPr="00C0780A">
          <w:rPr>
            <w:rFonts w:ascii="Times New Roman" w:hAnsi="Times New Roman" w:cs="Times New Roman"/>
            <w:iCs/>
            <w:color w:val="000000"/>
            <w:sz w:val="24"/>
            <w:szCs w:val="24"/>
          </w:rPr>
          <w:t xml:space="preserve">Int. J. </w:t>
        </w:r>
      </w:ins>
      <w:del w:id="816" w:author="Author">
        <w:r w:rsidRPr="00C0780A">
          <w:rPr>
            <w:rFonts w:ascii="Times New Roman" w:hAnsi="Times New Roman" w:cs="Times New Roman"/>
            <w:color w:val="000000"/>
            <w:sz w:val="24"/>
            <w:szCs w:val="24"/>
          </w:rPr>
          <w:delText>,” </w:delText>
        </w:r>
        <w:r w:rsidRPr="00C0780A">
          <w:rPr>
            <w:rFonts w:ascii="Times New Roman" w:hAnsi="Times New Roman" w:cs="Times New Roman"/>
            <w:i/>
            <w:iCs/>
            <w:color w:val="000000"/>
            <w:sz w:val="24"/>
            <w:szCs w:val="24"/>
          </w:rPr>
          <w:delText xml:space="preserve">International Journal of </w:delText>
        </w:r>
      </w:del>
      <w:r w:rsidRPr="00C0780A">
        <w:rPr>
          <w:rFonts w:ascii="Times New Roman" w:hAnsi="Times New Roman"/>
          <w:color w:val="000000"/>
          <w:sz w:val="24"/>
        </w:rPr>
        <w:t>Interferon</w:t>
      </w:r>
      <w:del w:id="817" w:author="Author">
        <w:r w:rsidRPr="00C0780A">
          <w:rPr>
            <w:rFonts w:ascii="Times New Roman" w:hAnsi="Times New Roman" w:cs="Times New Roman"/>
            <w:i/>
            <w:iCs/>
            <w:color w:val="000000"/>
            <w:sz w:val="24"/>
            <w:szCs w:val="24"/>
          </w:rPr>
          <w:delText>,</w:delText>
        </w:r>
      </w:del>
      <w:r w:rsidRPr="00C0780A">
        <w:rPr>
          <w:rFonts w:ascii="Times New Roman" w:hAnsi="Times New Roman"/>
          <w:color w:val="000000"/>
          <w:sz w:val="24"/>
        </w:rPr>
        <w:t xml:space="preserve"> Cytokine </w:t>
      </w:r>
      <w:proofErr w:type="spellStart"/>
      <w:ins w:id="818" w:author="Author">
        <w:r w:rsidRPr="00C0780A">
          <w:rPr>
            <w:rFonts w:ascii="Times New Roman" w:hAnsi="Times New Roman" w:cs="Times New Roman"/>
            <w:iCs/>
            <w:color w:val="000000"/>
            <w:sz w:val="24"/>
            <w:szCs w:val="24"/>
          </w:rPr>
          <w:t>Mediat</w:t>
        </w:r>
        <w:proofErr w:type="spellEnd"/>
        <w:r w:rsidRPr="00C0780A">
          <w:rPr>
            <w:rFonts w:ascii="Times New Roman" w:hAnsi="Times New Roman" w:cs="Times New Roman"/>
            <w:iCs/>
            <w:color w:val="000000"/>
            <w:sz w:val="24"/>
            <w:szCs w:val="24"/>
          </w:rPr>
          <w:t>. Res.</w:t>
        </w:r>
      </w:ins>
      <w:del w:id="819" w:author="Author">
        <w:r w:rsidRPr="00C0780A">
          <w:rPr>
            <w:rFonts w:ascii="Times New Roman" w:hAnsi="Times New Roman" w:cs="Times New Roman"/>
            <w:i/>
            <w:iCs/>
            <w:color w:val="000000"/>
            <w:sz w:val="24"/>
            <w:szCs w:val="24"/>
          </w:rPr>
          <w:delText>and Mediator Research</w:delText>
        </w:r>
        <w:r w:rsidRPr="00C0780A">
          <w:rPr>
            <w:rFonts w:ascii="Times New Roman" w:hAnsi="Times New Roman" w:cs="Times New Roman"/>
            <w:color w:val="000000"/>
            <w:sz w:val="24"/>
            <w:szCs w:val="24"/>
          </w:rPr>
          <w:delText>, vol. 2011, no. 3, pp. 19–27,</w:delText>
        </w:r>
      </w:del>
      <w:r w:rsidRPr="00C0780A">
        <w:rPr>
          <w:rFonts w:ascii="Times New Roman" w:hAnsi="Times New Roman" w:cs="Times New Roman"/>
          <w:color w:val="000000"/>
          <w:sz w:val="24"/>
          <w:szCs w:val="24"/>
        </w:rPr>
        <w:t xml:space="preserve"> 2011</w:t>
      </w:r>
      <w:ins w:id="820" w:author="Author">
        <w:r w:rsidRPr="00C0780A">
          <w:rPr>
            <w:rFonts w:ascii="Times New Roman" w:hAnsi="Times New Roman" w:cs="Times New Roman"/>
            <w:color w:val="000000"/>
            <w:sz w:val="24"/>
            <w:szCs w:val="24"/>
          </w:rPr>
          <w:t>, 19–27</w:t>
        </w:r>
      </w:ins>
      <w:r w:rsidRPr="00C0780A">
        <w:rPr>
          <w:rFonts w:ascii="Times New Roman" w:hAnsi="Times New Roman" w:cs="Times New Roman"/>
          <w:color w:val="000000"/>
          <w:sz w:val="24"/>
          <w:szCs w:val="24"/>
        </w:rPr>
        <w:t xml:space="preserve">. </w:t>
      </w:r>
    </w:p>
    <w:p w14:paraId="61ECB267" w14:textId="77777777" w:rsidR="00BB58D2" w:rsidRPr="00C0780A" w:rsidRDefault="00BB58D2" w:rsidP="00CA2314">
      <w:pPr>
        <w:pStyle w:val="ListParagraph"/>
        <w:numPr>
          <w:ilvl w:val="0"/>
          <w:numId w:val="4"/>
        </w:numPr>
        <w:spacing w:after="150" w:line="240" w:lineRule="auto"/>
        <w:jc w:val="both"/>
        <w:rPr>
          <w:rFonts w:ascii="Times New Roman" w:hAnsi="Times New Roman" w:cs="Times New Roman"/>
          <w:color w:val="000000"/>
          <w:sz w:val="24"/>
          <w:szCs w:val="24"/>
        </w:rPr>
      </w:pPr>
      <w:del w:id="821" w:author="Author">
        <w:r w:rsidRPr="00C0780A" w:rsidDel="00BB58D2">
          <w:rPr>
            <w:rFonts w:ascii="Times New Roman" w:hAnsi="Times New Roman" w:cs="Times New Roman"/>
            <w:color w:val="000000"/>
            <w:sz w:val="24"/>
            <w:szCs w:val="24"/>
          </w:rPr>
          <w:delText xml:space="preserve">Y. Y. </w:delText>
        </w:r>
      </w:del>
      <w:r w:rsidRPr="00C0780A">
        <w:rPr>
          <w:rFonts w:ascii="Times New Roman" w:hAnsi="Times New Roman" w:cs="Times New Roman"/>
          <w:color w:val="000000"/>
          <w:sz w:val="24"/>
          <w:szCs w:val="24"/>
        </w:rPr>
        <w:t xml:space="preserve">Prinz, </w:t>
      </w:r>
      <w:moveToRangeStart w:id="822" w:author="Author" w:name="move62825040"/>
      <w:proofErr w:type="spellStart"/>
      <w:ins w:id="823" w:author="Author">
        <w:r w:rsidRPr="00C0780A">
          <w:rPr>
            <w:rFonts w:ascii="Times New Roman" w:hAnsi="Times New Roman" w:cs="Times New Roman"/>
            <w:color w:val="000000"/>
            <w:sz w:val="24"/>
            <w:szCs w:val="24"/>
          </w:rPr>
          <w:t>Y.</w:t>
        </w:r>
        <w:del w:id="824" w:author="Author">
          <w:r w:rsidRPr="00C0780A" w:rsidDel="00F05C11">
            <w:rPr>
              <w:rFonts w:ascii="Times New Roman" w:hAnsi="Times New Roman" w:cs="Times New Roman"/>
              <w:color w:val="000000"/>
              <w:sz w:val="24"/>
              <w:szCs w:val="24"/>
            </w:rPr>
            <w:delText xml:space="preserve"> </w:delText>
          </w:r>
        </w:del>
        <w:r w:rsidRPr="00C0780A">
          <w:rPr>
            <w:rFonts w:ascii="Times New Roman" w:hAnsi="Times New Roman" w:cs="Times New Roman"/>
            <w:color w:val="000000"/>
            <w:sz w:val="24"/>
            <w:szCs w:val="24"/>
          </w:rPr>
          <w:t>Y</w:t>
        </w:r>
        <w:proofErr w:type="spellEnd"/>
        <w:r w:rsidRPr="00C0780A">
          <w:rPr>
            <w:rFonts w:ascii="Times New Roman" w:hAnsi="Times New Roman" w:cs="Times New Roman"/>
            <w:color w:val="000000"/>
            <w:sz w:val="24"/>
            <w:szCs w:val="24"/>
          </w:rPr>
          <w:t xml:space="preserve">., </w:t>
        </w:r>
      </w:ins>
      <w:moveToRangeEnd w:id="822"/>
      <w:del w:id="825" w:author="Author">
        <w:r w:rsidRPr="00C0780A" w:rsidDel="00F05C11">
          <w:rPr>
            <w:rFonts w:ascii="Times New Roman" w:hAnsi="Times New Roman" w:cs="Times New Roman"/>
            <w:color w:val="000000"/>
            <w:sz w:val="24"/>
            <w:szCs w:val="24"/>
          </w:rPr>
          <w:delText xml:space="preserve">J. L. </w:delText>
        </w:r>
      </w:del>
      <w:r w:rsidRPr="00C0780A">
        <w:rPr>
          <w:rFonts w:ascii="Times New Roman" w:hAnsi="Times New Roman" w:cs="Times New Roman"/>
          <w:color w:val="000000"/>
          <w:sz w:val="24"/>
          <w:szCs w:val="24"/>
        </w:rPr>
        <w:t xml:space="preserve">Walker, </w:t>
      </w:r>
      <w:proofErr w:type="spellStart"/>
      <w:ins w:id="826" w:author="Author">
        <w:r w:rsidRPr="00C0780A">
          <w:rPr>
            <w:rFonts w:ascii="Times New Roman" w:hAnsi="Times New Roman" w:cs="Times New Roman"/>
            <w:color w:val="000000"/>
            <w:sz w:val="24"/>
            <w:szCs w:val="24"/>
          </w:rPr>
          <w:t>J.</w:t>
        </w:r>
        <w:del w:id="827" w:author="Author">
          <w:r w:rsidRPr="00C0780A" w:rsidDel="00F05C11">
            <w:rPr>
              <w:rFonts w:ascii="Times New Roman" w:hAnsi="Times New Roman" w:cs="Times New Roman"/>
              <w:color w:val="000000"/>
              <w:sz w:val="24"/>
              <w:szCs w:val="24"/>
            </w:rPr>
            <w:delText xml:space="preserve"> </w:delText>
          </w:r>
        </w:del>
        <w:r w:rsidRPr="00C0780A">
          <w:rPr>
            <w:rFonts w:ascii="Times New Roman" w:hAnsi="Times New Roman" w:cs="Times New Roman"/>
            <w:color w:val="000000"/>
            <w:sz w:val="24"/>
            <w:szCs w:val="24"/>
          </w:rPr>
          <w:t>L</w:t>
        </w:r>
        <w:proofErr w:type="spellEnd"/>
        <w:r w:rsidRPr="00C0780A">
          <w:rPr>
            <w:rFonts w:ascii="Times New Roman" w:hAnsi="Times New Roman" w:cs="Times New Roman"/>
            <w:color w:val="000000"/>
            <w:sz w:val="24"/>
            <w:szCs w:val="24"/>
          </w:rPr>
          <w:t xml:space="preserve">., </w:t>
        </w:r>
      </w:ins>
      <w:del w:id="828" w:author="Author">
        <w:r w:rsidRPr="00C0780A">
          <w:rPr>
            <w:rFonts w:ascii="Times New Roman" w:hAnsi="Times New Roman" w:cs="Times New Roman"/>
            <w:color w:val="000000"/>
            <w:sz w:val="24"/>
            <w:szCs w:val="24"/>
          </w:rPr>
          <w:delText xml:space="preserve">A. </w:delText>
        </w:r>
      </w:del>
      <w:r w:rsidRPr="00C0780A">
        <w:rPr>
          <w:rFonts w:ascii="Times New Roman" w:hAnsi="Times New Roman" w:cs="Times New Roman"/>
          <w:color w:val="000000"/>
          <w:sz w:val="24"/>
          <w:szCs w:val="24"/>
        </w:rPr>
        <w:t>Huang</w:t>
      </w:r>
      <w:ins w:id="829" w:author="Author">
        <w:r w:rsidRPr="00C0780A">
          <w:rPr>
            <w:rFonts w:ascii="Times New Roman" w:hAnsi="Times New Roman" w:cs="Times New Roman"/>
            <w:color w:val="000000"/>
            <w:sz w:val="24"/>
            <w:szCs w:val="24"/>
          </w:rPr>
          <w:t xml:space="preserve">, A., et al., 2002. </w:t>
        </w:r>
      </w:ins>
      <w:del w:id="830" w:author="Author">
        <w:r w:rsidRPr="00C0780A">
          <w:rPr>
            <w:rFonts w:ascii="Times New Roman" w:hAnsi="Times New Roman" w:cs="Times New Roman"/>
            <w:color w:val="000000"/>
            <w:sz w:val="24"/>
            <w:szCs w:val="24"/>
          </w:rPr>
          <w:delText xml:space="preserve"> et al., “</w:delText>
        </w:r>
      </w:del>
      <w:r w:rsidRPr="00C0780A">
        <w:rPr>
          <w:rFonts w:ascii="Times New Roman" w:hAnsi="Times New Roman" w:cs="Times New Roman"/>
          <w:color w:val="000000"/>
          <w:sz w:val="24"/>
          <w:szCs w:val="24"/>
        </w:rPr>
        <w:t>Expression of 5-lipoxygenase in pulmonary artery endothelial cells</w:t>
      </w:r>
      <w:ins w:id="831" w:author="Author">
        <w:r w:rsidRPr="00C0780A">
          <w:rPr>
            <w:rFonts w:ascii="Times New Roman" w:hAnsi="Times New Roman" w:cs="Times New Roman"/>
            <w:color w:val="000000"/>
            <w:sz w:val="24"/>
            <w:szCs w:val="24"/>
          </w:rPr>
          <w:t>. </w:t>
        </w:r>
        <w:proofErr w:type="spellStart"/>
        <w:r w:rsidRPr="00C0780A">
          <w:rPr>
            <w:rFonts w:ascii="Times New Roman" w:hAnsi="Times New Roman" w:cs="Times New Roman"/>
            <w:iCs/>
            <w:color w:val="000000"/>
            <w:sz w:val="24"/>
            <w:szCs w:val="24"/>
          </w:rPr>
          <w:t>Biochem</w:t>
        </w:r>
        <w:proofErr w:type="spellEnd"/>
        <w:r w:rsidRPr="00C0780A">
          <w:rPr>
            <w:rFonts w:ascii="Times New Roman" w:hAnsi="Times New Roman" w:cs="Times New Roman"/>
            <w:iCs/>
            <w:color w:val="000000"/>
            <w:sz w:val="24"/>
            <w:szCs w:val="24"/>
          </w:rPr>
          <w:t>. J.</w:t>
        </w:r>
      </w:ins>
      <w:del w:id="832" w:author="Author">
        <w:r w:rsidRPr="00C0780A">
          <w:rPr>
            <w:rFonts w:ascii="Times New Roman" w:hAnsi="Times New Roman" w:cs="Times New Roman"/>
            <w:color w:val="000000"/>
            <w:sz w:val="24"/>
            <w:szCs w:val="24"/>
          </w:rPr>
          <w:delText>,” </w:delText>
        </w:r>
        <w:r w:rsidRPr="00C0780A">
          <w:rPr>
            <w:rFonts w:ascii="Times New Roman" w:hAnsi="Times New Roman" w:cs="Times New Roman"/>
            <w:i/>
            <w:iCs/>
            <w:color w:val="000000"/>
            <w:sz w:val="24"/>
            <w:szCs w:val="24"/>
          </w:rPr>
          <w:delText>Biochemical Journal</w:delText>
        </w:r>
        <w:r w:rsidRPr="00C0780A">
          <w:rPr>
            <w:rFonts w:ascii="Times New Roman" w:hAnsi="Times New Roman" w:cs="Times New Roman"/>
            <w:color w:val="000000"/>
            <w:sz w:val="24"/>
            <w:szCs w:val="24"/>
          </w:rPr>
          <w:delText>, vol.</w:delText>
        </w:r>
      </w:del>
      <w:r w:rsidRPr="00C0780A">
        <w:rPr>
          <w:rFonts w:ascii="Times New Roman" w:hAnsi="Times New Roman" w:cs="Times New Roman"/>
          <w:color w:val="000000"/>
          <w:sz w:val="24"/>
          <w:szCs w:val="24"/>
        </w:rPr>
        <w:t xml:space="preserve"> 361, </w:t>
      </w:r>
      <w:del w:id="833" w:author="Author">
        <w:r w:rsidRPr="00C0780A">
          <w:rPr>
            <w:rFonts w:ascii="Times New Roman" w:hAnsi="Times New Roman" w:cs="Times New Roman"/>
            <w:color w:val="000000"/>
            <w:sz w:val="24"/>
            <w:szCs w:val="24"/>
          </w:rPr>
          <w:delText xml:space="preserve">pp. </w:delText>
        </w:r>
      </w:del>
      <w:r w:rsidRPr="00C0780A">
        <w:rPr>
          <w:rFonts w:ascii="Times New Roman" w:hAnsi="Times New Roman" w:cs="Times New Roman"/>
          <w:color w:val="000000"/>
          <w:sz w:val="24"/>
          <w:szCs w:val="24"/>
        </w:rPr>
        <w:t>267–276</w:t>
      </w:r>
      <w:del w:id="834" w:author="Author">
        <w:r w:rsidRPr="00C0780A">
          <w:rPr>
            <w:rFonts w:ascii="Times New Roman" w:hAnsi="Times New Roman" w:cs="Times New Roman"/>
            <w:color w:val="000000"/>
            <w:sz w:val="24"/>
            <w:szCs w:val="24"/>
          </w:rPr>
          <w:delText>, 2002</w:delText>
        </w:r>
      </w:del>
      <w:r w:rsidRPr="00C0780A">
        <w:rPr>
          <w:rFonts w:ascii="Times New Roman" w:hAnsi="Times New Roman" w:cs="Times New Roman"/>
          <w:color w:val="000000"/>
          <w:sz w:val="24"/>
          <w:szCs w:val="24"/>
        </w:rPr>
        <w:t xml:space="preserve">. </w:t>
      </w:r>
    </w:p>
    <w:p w14:paraId="5084FF3F" w14:textId="77777777" w:rsidR="00BB58D2" w:rsidRPr="00C0780A" w:rsidRDefault="00BB58D2" w:rsidP="00CA2314">
      <w:pPr>
        <w:pStyle w:val="output"/>
        <w:numPr>
          <w:ilvl w:val="0"/>
          <w:numId w:val="4"/>
        </w:numPr>
        <w:jc w:val="both"/>
        <w:rPr>
          <w:color w:val="000000"/>
        </w:rPr>
      </w:pPr>
      <w:del w:id="835" w:author="Author">
        <w:r w:rsidRPr="00C0780A">
          <w:rPr>
            <w:color w:val="000000"/>
          </w:rPr>
          <w:delText xml:space="preserve">S. </w:delText>
        </w:r>
      </w:del>
      <w:r w:rsidRPr="00C0780A">
        <w:rPr>
          <w:color w:val="000000"/>
        </w:rPr>
        <w:t xml:space="preserve">Rastogi, </w:t>
      </w:r>
      <w:ins w:id="836" w:author="Author">
        <w:r w:rsidRPr="00C0780A">
          <w:rPr>
            <w:color w:val="000000"/>
          </w:rPr>
          <w:t>S.,</w:t>
        </w:r>
      </w:ins>
      <w:del w:id="837" w:author="Author">
        <w:r w:rsidRPr="00C0780A">
          <w:rPr>
            <w:color w:val="000000"/>
          </w:rPr>
          <w:delText>D. K.</w:delText>
        </w:r>
      </w:del>
      <w:r w:rsidRPr="00C0780A">
        <w:rPr>
          <w:color w:val="000000"/>
        </w:rPr>
        <w:t xml:space="preserve"> </w:t>
      </w:r>
      <w:proofErr w:type="spellStart"/>
      <w:r w:rsidRPr="00C0780A">
        <w:rPr>
          <w:color w:val="000000"/>
        </w:rPr>
        <w:t>Kulshreshtha</w:t>
      </w:r>
      <w:proofErr w:type="spellEnd"/>
      <w:r w:rsidRPr="00C0780A">
        <w:rPr>
          <w:color w:val="000000"/>
        </w:rPr>
        <w:t xml:space="preserve">, </w:t>
      </w:r>
      <w:ins w:id="838" w:author="Author">
        <w:r w:rsidRPr="00C0780A">
          <w:rPr>
            <w:color w:val="000000"/>
          </w:rPr>
          <w:t>D.</w:t>
        </w:r>
      </w:ins>
      <w:del w:id="839" w:author="Author">
        <w:r w:rsidRPr="00C0780A">
          <w:rPr>
            <w:color w:val="000000"/>
          </w:rPr>
          <w:delText xml:space="preserve">and A. </w:delText>
        </w:r>
      </w:del>
      <w:r w:rsidRPr="00C0780A">
        <w:rPr>
          <w:color w:val="000000"/>
        </w:rPr>
        <w:t>K</w:t>
      </w:r>
      <w:ins w:id="840" w:author="Author">
        <w:r w:rsidRPr="00C0780A">
          <w:rPr>
            <w:color w:val="000000"/>
          </w:rPr>
          <w:t>.,</w:t>
        </w:r>
      </w:ins>
      <w:del w:id="841" w:author="Author">
        <w:r w:rsidRPr="00C0780A">
          <w:rPr>
            <w:color w:val="000000"/>
          </w:rPr>
          <w:delText>. S.</w:delText>
        </w:r>
      </w:del>
      <w:r w:rsidRPr="00C0780A">
        <w:rPr>
          <w:color w:val="000000"/>
        </w:rPr>
        <w:t xml:space="preserve"> Rawat, </w:t>
      </w:r>
      <w:ins w:id="842" w:author="Author">
        <w:r w:rsidRPr="00C0780A">
          <w:rPr>
            <w:color w:val="000000"/>
          </w:rPr>
          <w:t xml:space="preserve">A.K., 2006. </w:t>
        </w:r>
      </w:ins>
      <w:del w:id="843" w:author="Author">
        <w:r w:rsidRPr="00C0780A">
          <w:rPr>
            <w:color w:val="000000"/>
          </w:rPr>
          <w:delText>“</w:delText>
        </w:r>
      </w:del>
      <w:r w:rsidRPr="00C0780A">
        <w:rPr>
          <w:color w:val="000000"/>
        </w:rPr>
        <w:t>Streblus asper</w:t>
      </w:r>
      <w:ins w:id="844" w:author="Author">
        <w:r w:rsidRPr="00C0780A">
          <w:rPr>
            <w:color w:val="000000"/>
          </w:rPr>
          <w:t xml:space="preserve"> </w:t>
        </w:r>
      </w:ins>
      <w:del w:id="845" w:author="Author">
        <w:r w:rsidRPr="00C0780A">
          <w:rPr>
            <w:color w:val="000000"/>
          </w:rPr>
          <w:delText> </w:delText>
        </w:r>
      </w:del>
      <w:proofErr w:type="spellStart"/>
      <w:r w:rsidRPr="00C0780A">
        <w:rPr>
          <w:color w:val="000000"/>
        </w:rPr>
        <w:t>Lour</w:t>
      </w:r>
      <w:proofErr w:type="spellEnd"/>
      <w:r w:rsidRPr="00C0780A">
        <w:rPr>
          <w:color w:val="000000"/>
        </w:rPr>
        <w:t>. (</w:t>
      </w:r>
      <w:proofErr w:type="spellStart"/>
      <w:r w:rsidRPr="00C0780A">
        <w:rPr>
          <w:color w:val="000000"/>
        </w:rPr>
        <w:t>Shakhotaka</w:t>
      </w:r>
      <w:proofErr w:type="spellEnd"/>
      <w:r w:rsidRPr="00C0780A">
        <w:rPr>
          <w:color w:val="000000"/>
        </w:rPr>
        <w:t xml:space="preserve">): </w:t>
      </w:r>
      <w:ins w:id="846" w:author="Author">
        <w:r w:rsidRPr="00C0780A">
          <w:rPr>
            <w:color w:val="000000"/>
          </w:rPr>
          <w:t>A review</w:t>
        </w:r>
      </w:ins>
      <w:del w:id="847" w:author="Author">
        <w:r w:rsidRPr="00C0780A">
          <w:rPr>
            <w:color w:val="000000"/>
          </w:rPr>
          <w:delText>a review</w:delText>
        </w:r>
      </w:del>
      <w:r w:rsidRPr="00C0780A">
        <w:rPr>
          <w:color w:val="000000"/>
        </w:rPr>
        <w:t xml:space="preserve"> of its </w:t>
      </w:r>
      <w:ins w:id="848" w:author="Author">
        <w:r w:rsidRPr="00C0780A">
          <w:rPr>
            <w:color w:val="000000"/>
          </w:rPr>
          <w:t xml:space="preserve">chemical, pharmacological and ethnomedicinal properties. </w:t>
        </w:r>
        <w:proofErr w:type="spellStart"/>
        <w:r w:rsidRPr="00C0780A">
          <w:rPr>
            <w:color w:val="000000"/>
          </w:rPr>
          <w:t>Evid</w:t>
        </w:r>
        <w:proofErr w:type="spellEnd"/>
        <w:r w:rsidRPr="00C0780A">
          <w:rPr>
            <w:color w:val="000000"/>
          </w:rPr>
          <w:t xml:space="preserve">. </w:t>
        </w:r>
      </w:ins>
      <w:del w:id="849" w:author="Author">
        <w:r w:rsidRPr="00C0780A">
          <w:rPr>
            <w:color w:val="000000"/>
          </w:rPr>
          <w:delText>chemical, pharmacological and ethnomedicinal properties,” </w:delText>
        </w:r>
        <w:r w:rsidRPr="00C0780A">
          <w:rPr>
            <w:i/>
            <w:iCs/>
            <w:color w:val="000000"/>
          </w:rPr>
          <w:delText>Evidence-</w:delText>
        </w:r>
      </w:del>
      <w:r w:rsidRPr="00C0780A">
        <w:rPr>
          <w:color w:val="000000"/>
        </w:rPr>
        <w:t xml:space="preserve">Based </w:t>
      </w:r>
      <w:ins w:id="850" w:author="Author">
        <w:r w:rsidRPr="00C0780A">
          <w:rPr>
            <w:color w:val="000000"/>
          </w:rPr>
          <w:t xml:space="preserve">Complement. </w:t>
        </w:r>
        <w:proofErr w:type="spellStart"/>
        <w:r w:rsidRPr="00C0780A">
          <w:rPr>
            <w:color w:val="000000"/>
          </w:rPr>
          <w:t>Alternat</w:t>
        </w:r>
        <w:proofErr w:type="spellEnd"/>
        <w:r w:rsidRPr="00C0780A">
          <w:rPr>
            <w:color w:val="000000"/>
          </w:rPr>
          <w:t xml:space="preserve">. Med. 3, </w:t>
        </w:r>
      </w:ins>
      <w:del w:id="851" w:author="Author">
        <w:r w:rsidRPr="00C0780A">
          <w:rPr>
            <w:i/>
            <w:iCs/>
            <w:color w:val="000000"/>
          </w:rPr>
          <w:delText>Complementary and Alternative Medicine</w:delText>
        </w:r>
        <w:r w:rsidRPr="00C0780A">
          <w:rPr>
            <w:color w:val="000000"/>
          </w:rPr>
          <w:delText xml:space="preserve">, vol. 3, no. 2, pp. </w:delText>
        </w:r>
      </w:del>
      <w:r w:rsidRPr="00C0780A">
        <w:rPr>
          <w:color w:val="000000"/>
        </w:rPr>
        <w:t>217–222</w:t>
      </w:r>
      <w:ins w:id="852" w:author="Author">
        <w:r w:rsidRPr="00C0780A">
          <w:rPr>
            <w:color w:val="000000"/>
          </w:rPr>
          <w:t>.</w:t>
        </w:r>
      </w:ins>
      <w:del w:id="853" w:author="Author">
        <w:r w:rsidRPr="00C0780A">
          <w:rPr>
            <w:color w:val="000000"/>
          </w:rPr>
          <w:delText xml:space="preserve">, 2006. </w:delText>
        </w:r>
      </w:del>
    </w:p>
    <w:p w14:paraId="1940E7F5" w14:textId="77777777" w:rsidR="00BB58D2" w:rsidRPr="00C0780A" w:rsidRDefault="00BB58D2" w:rsidP="00CA2314">
      <w:pPr>
        <w:pStyle w:val="output"/>
        <w:numPr>
          <w:ilvl w:val="0"/>
          <w:numId w:val="4"/>
        </w:numPr>
        <w:jc w:val="both"/>
        <w:rPr>
          <w:color w:val="000000"/>
        </w:rPr>
      </w:pPr>
      <w:del w:id="854" w:author="Author">
        <w:r w:rsidRPr="00C0780A">
          <w:rPr>
            <w:color w:val="000000"/>
          </w:rPr>
          <w:delText xml:space="preserve">H. </w:delText>
        </w:r>
      </w:del>
      <w:r w:rsidRPr="00C0780A">
        <w:rPr>
          <w:color w:val="000000"/>
        </w:rPr>
        <w:t xml:space="preserve">Sadeghi, </w:t>
      </w:r>
      <w:ins w:id="855" w:author="Author">
        <w:r w:rsidRPr="00C0780A">
          <w:rPr>
            <w:color w:val="000000"/>
          </w:rPr>
          <w:t>H.,</w:t>
        </w:r>
      </w:ins>
      <w:del w:id="856" w:author="Author">
        <w:r w:rsidRPr="00C0780A">
          <w:rPr>
            <w:color w:val="000000"/>
          </w:rPr>
          <w:delText>V.</w:delText>
        </w:r>
      </w:del>
      <w:r w:rsidRPr="00C0780A">
        <w:rPr>
          <w:color w:val="000000"/>
        </w:rPr>
        <w:t xml:space="preserve"> </w:t>
      </w:r>
      <w:proofErr w:type="spellStart"/>
      <w:r w:rsidRPr="00C0780A">
        <w:rPr>
          <w:color w:val="000000"/>
        </w:rPr>
        <w:t>Zarezade</w:t>
      </w:r>
      <w:proofErr w:type="spellEnd"/>
      <w:r w:rsidRPr="00C0780A">
        <w:rPr>
          <w:color w:val="000000"/>
        </w:rPr>
        <w:t xml:space="preserve">, </w:t>
      </w:r>
      <w:ins w:id="857" w:author="Author">
        <w:r w:rsidRPr="00C0780A">
          <w:rPr>
            <w:color w:val="000000"/>
          </w:rPr>
          <w:t>V.,</w:t>
        </w:r>
      </w:ins>
      <w:del w:id="858" w:author="Author">
        <w:r w:rsidRPr="00C0780A">
          <w:rPr>
            <w:color w:val="000000"/>
          </w:rPr>
          <w:delText>H.</w:delText>
        </w:r>
      </w:del>
      <w:r w:rsidRPr="00C0780A">
        <w:rPr>
          <w:color w:val="000000"/>
        </w:rPr>
        <w:t xml:space="preserve"> Sadeghi</w:t>
      </w:r>
      <w:ins w:id="859" w:author="Author">
        <w:r w:rsidRPr="00C0780A">
          <w:rPr>
            <w:color w:val="000000"/>
          </w:rPr>
          <w:t xml:space="preserve">, H., </w:t>
        </w:r>
        <w:moveToRangeStart w:id="860" w:author="Author" w:name="move62824795"/>
        <w:r w:rsidRPr="00C0780A">
          <w:rPr>
            <w:color w:val="000000"/>
          </w:rPr>
          <w:t>et al.,</w:t>
        </w:r>
        <w:moveToRangeEnd w:id="860"/>
        <w:r w:rsidRPr="00C0780A">
          <w:rPr>
            <w:color w:val="000000"/>
          </w:rPr>
          <w:t xml:space="preserve"> 2014. </w:t>
        </w:r>
      </w:ins>
      <w:del w:id="861" w:author="Author">
        <w:r w:rsidRPr="00C0780A" w:rsidDel="00A90339">
          <w:rPr>
            <w:color w:val="000000"/>
          </w:rPr>
          <w:delText xml:space="preserve"> </w:delText>
        </w:r>
        <w:r w:rsidRPr="00C0780A" w:rsidDel="00F05C11">
          <w:rPr>
            <w:color w:val="000000"/>
          </w:rPr>
          <w:delText>et al., “</w:delText>
        </w:r>
      </w:del>
      <w:r w:rsidRPr="00C0780A">
        <w:rPr>
          <w:color w:val="000000"/>
        </w:rPr>
        <w:t>Anti-</w:t>
      </w:r>
      <w:ins w:id="862" w:author="Author">
        <w:r w:rsidRPr="00C0780A">
          <w:rPr>
            <w:color w:val="000000"/>
          </w:rPr>
          <w:t>inﬂammatory Activity</w:t>
        </w:r>
      </w:ins>
      <w:del w:id="863" w:author="Author">
        <w:r w:rsidRPr="00C0780A">
          <w:rPr>
            <w:color w:val="000000"/>
          </w:rPr>
          <w:delText>inflammatory activity</w:delText>
        </w:r>
      </w:del>
      <w:r w:rsidRPr="00C0780A">
        <w:rPr>
          <w:color w:val="000000"/>
        </w:rPr>
        <w:t xml:space="preserve"> of</w:t>
      </w:r>
      <w:ins w:id="864" w:author="Author">
        <w:r w:rsidRPr="00C0780A">
          <w:rPr>
            <w:color w:val="000000"/>
          </w:rPr>
          <w:t xml:space="preserve"> </w:t>
        </w:r>
        <w:proofErr w:type="spellStart"/>
        <w:r w:rsidRPr="00C0780A">
          <w:rPr>
            <w:color w:val="000000"/>
          </w:rPr>
          <w:t>Stachys</w:t>
        </w:r>
        <w:proofErr w:type="spellEnd"/>
        <w:r w:rsidRPr="00C0780A">
          <w:rPr>
            <w:color w:val="000000"/>
          </w:rPr>
          <w:t xml:space="preserve"> </w:t>
        </w:r>
        <w:proofErr w:type="spellStart"/>
        <w:r w:rsidRPr="00C0780A">
          <w:rPr>
            <w:color w:val="000000"/>
          </w:rPr>
          <w:t>Pilifera</w:t>
        </w:r>
        <w:proofErr w:type="spellEnd"/>
        <w:r w:rsidRPr="00C0780A">
          <w:rPr>
            <w:color w:val="000000"/>
          </w:rPr>
          <w:t xml:space="preserve"> </w:t>
        </w:r>
        <w:proofErr w:type="spellStart"/>
        <w:r w:rsidRPr="00C0780A">
          <w:rPr>
            <w:color w:val="000000"/>
          </w:rPr>
          <w:t>Benth</w:t>
        </w:r>
        <w:proofErr w:type="spellEnd"/>
        <w:r w:rsidRPr="00C0780A">
          <w:rPr>
            <w:color w:val="000000"/>
          </w:rPr>
          <w:t>. Iran</w:t>
        </w:r>
      </w:ins>
      <w:del w:id="865" w:author="Author">
        <w:r w:rsidRPr="00C0780A">
          <w:rPr>
            <w:color w:val="000000"/>
          </w:rPr>
          <w:delText> </w:delText>
        </w:r>
        <w:r w:rsidRPr="00C0780A">
          <w:rPr>
            <w:i/>
            <w:iCs/>
            <w:color w:val="000000"/>
          </w:rPr>
          <w:delText>stachys pilifera</w:delText>
        </w:r>
        <w:r w:rsidRPr="00C0780A">
          <w:rPr>
            <w:color w:val="000000"/>
          </w:rPr>
          <w:delText> benth,” </w:delText>
        </w:r>
        <w:r w:rsidRPr="00C0780A">
          <w:rPr>
            <w:i/>
            <w:iCs/>
            <w:color w:val="000000"/>
          </w:rPr>
          <w:delText>Iranian</w:delText>
        </w:r>
      </w:del>
      <w:r w:rsidRPr="00C0780A">
        <w:rPr>
          <w:color w:val="000000"/>
        </w:rPr>
        <w:t xml:space="preserve"> Red Crescent </w:t>
      </w:r>
      <w:ins w:id="866" w:author="Author">
        <w:r w:rsidRPr="00C0780A">
          <w:rPr>
            <w:color w:val="000000"/>
          </w:rPr>
          <w:t>Med. J.</w:t>
        </w:r>
      </w:ins>
      <w:del w:id="867" w:author="Author">
        <w:r w:rsidRPr="00C0780A">
          <w:rPr>
            <w:i/>
            <w:iCs/>
            <w:color w:val="000000"/>
          </w:rPr>
          <w:delText>Medical Journal</w:delText>
        </w:r>
        <w:r w:rsidRPr="00C0780A">
          <w:rPr>
            <w:color w:val="000000"/>
          </w:rPr>
          <w:delText>, vol.</w:delText>
        </w:r>
      </w:del>
      <w:r w:rsidRPr="00C0780A">
        <w:rPr>
          <w:color w:val="000000"/>
        </w:rPr>
        <w:t xml:space="preserve"> 16, </w:t>
      </w:r>
      <w:del w:id="868" w:author="Author">
        <w:r w:rsidRPr="00C0780A">
          <w:rPr>
            <w:color w:val="000000"/>
          </w:rPr>
          <w:delText xml:space="preserve">no. 9, p. </w:delText>
        </w:r>
      </w:del>
      <w:proofErr w:type="spellStart"/>
      <w:r w:rsidRPr="00C0780A">
        <w:rPr>
          <w:color w:val="000000"/>
        </w:rPr>
        <w:t>e19259</w:t>
      </w:r>
      <w:proofErr w:type="spellEnd"/>
      <w:ins w:id="869" w:author="Author">
        <w:r w:rsidRPr="00C0780A">
          <w:rPr>
            <w:color w:val="000000"/>
          </w:rPr>
          <w:t>.</w:t>
        </w:r>
      </w:ins>
      <w:del w:id="870" w:author="Author">
        <w:r w:rsidRPr="00C0780A">
          <w:rPr>
            <w:color w:val="000000"/>
          </w:rPr>
          <w:delText xml:space="preserve">, 2014. </w:delText>
        </w:r>
      </w:del>
    </w:p>
    <w:p w14:paraId="6A0F7433" w14:textId="77777777" w:rsidR="00BB58D2" w:rsidRPr="00C0780A" w:rsidRDefault="00BB58D2" w:rsidP="00CA2314">
      <w:pPr>
        <w:pStyle w:val="output"/>
        <w:numPr>
          <w:ilvl w:val="0"/>
          <w:numId w:val="4"/>
        </w:numPr>
        <w:jc w:val="both"/>
        <w:rPr>
          <w:color w:val="000000"/>
        </w:rPr>
      </w:pPr>
      <w:del w:id="871" w:author="Author">
        <w:r w:rsidRPr="00C0780A">
          <w:rPr>
            <w:color w:val="000000"/>
          </w:rPr>
          <w:delText xml:space="preserve">D. </w:delText>
        </w:r>
      </w:del>
      <w:r w:rsidRPr="00C0780A">
        <w:rPr>
          <w:color w:val="000000"/>
        </w:rPr>
        <w:t xml:space="preserve">Schmid, </w:t>
      </w:r>
      <w:ins w:id="872" w:author="Author">
        <w:r w:rsidRPr="00C0780A">
          <w:rPr>
            <w:color w:val="000000"/>
          </w:rPr>
          <w:t>D.,</w:t>
        </w:r>
      </w:ins>
      <w:del w:id="873" w:author="Author">
        <w:r w:rsidRPr="00C0780A">
          <w:rPr>
            <w:color w:val="000000"/>
          </w:rPr>
          <w:delText>M.</w:delText>
        </w:r>
      </w:del>
      <w:r w:rsidRPr="00C0780A">
        <w:rPr>
          <w:color w:val="000000"/>
        </w:rPr>
        <w:t xml:space="preserve"> Gruber, </w:t>
      </w:r>
      <w:ins w:id="874" w:author="Author">
        <w:r w:rsidRPr="00C0780A">
          <w:rPr>
            <w:color w:val="000000"/>
          </w:rPr>
          <w:t>M.,</w:t>
        </w:r>
      </w:ins>
      <w:del w:id="875" w:author="Author">
        <w:r w:rsidRPr="00C0780A">
          <w:rPr>
            <w:color w:val="000000"/>
          </w:rPr>
          <w:delText>F.</w:delText>
        </w:r>
      </w:del>
      <w:r w:rsidRPr="00C0780A">
        <w:rPr>
          <w:color w:val="000000"/>
        </w:rPr>
        <w:t xml:space="preserve"> </w:t>
      </w:r>
      <w:proofErr w:type="spellStart"/>
      <w:r w:rsidRPr="00C0780A">
        <w:rPr>
          <w:color w:val="000000"/>
        </w:rPr>
        <w:t>Woehs</w:t>
      </w:r>
      <w:proofErr w:type="spellEnd"/>
      <w:ins w:id="876" w:author="Author">
        <w:r w:rsidRPr="00C0780A">
          <w:rPr>
            <w:color w:val="000000"/>
          </w:rPr>
          <w:t xml:space="preserve">, F., et al., 2009. </w:t>
        </w:r>
      </w:ins>
      <w:del w:id="877" w:author="Author">
        <w:r w:rsidRPr="00C0780A" w:rsidDel="00F05C11">
          <w:rPr>
            <w:color w:val="000000"/>
          </w:rPr>
          <w:delText>et al., “</w:delText>
        </w:r>
      </w:del>
      <w:r w:rsidRPr="00C0780A">
        <w:rPr>
          <w:color w:val="000000"/>
        </w:rPr>
        <w:t>Inhibition of inducible nitric oxide synthesis by</w:t>
      </w:r>
      <w:ins w:id="878" w:author="Author">
        <w:r w:rsidRPr="00C0780A">
          <w:rPr>
            <w:color w:val="000000"/>
          </w:rPr>
          <w:t xml:space="preserve"> </w:t>
        </w:r>
      </w:ins>
      <w:del w:id="879" w:author="Author">
        <w:r w:rsidRPr="00C0780A">
          <w:rPr>
            <w:color w:val="000000"/>
          </w:rPr>
          <w:delText> </w:delText>
        </w:r>
      </w:del>
      <w:r w:rsidRPr="00C0780A">
        <w:rPr>
          <w:color w:val="000000"/>
        </w:rPr>
        <w:t xml:space="preserve">Cimicifuga </w:t>
      </w:r>
      <w:proofErr w:type="spellStart"/>
      <w:r w:rsidRPr="00C0780A">
        <w:rPr>
          <w:color w:val="000000"/>
        </w:rPr>
        <w:t>racemosa</w:t>
      </w:r>
      <w:proofErr w:type="spellEnd"/>
      <w:ins w:id="880" w:author="Author">
        <w:r w:rsidRPr="00C0780A">
          <w:rPr>
            <w:color w:val="000000"/>
          </w:rPr>
          <w:t xml:space="preserve"> </w:t>
        </w:r>
      </w:ins>
      <w:del w:id="881" w:author="Author">
        <w:r w:rsidRPr="00C0780A">
          <w:rPr>
            <w:color w:val="000000"/>
          </w:rPr>
          <w:delText> </w:delText>
        </w:r>
      </w:del>
      <w:r w:rsidRPr="00C0780A">
        <w:rPr>
          <w:color w:val="000000"/>
        </w:rPr>
        <w:t>(</w:t>
      </w:r>
      <w:proofErr w:type="spellStart"/>
      <w:r w:rsidRPr="00C0780A">
        <w:rPr>
          <w:color w:val="000000"/>
        </w:rPr>
        <w:t>Actaea</w:t>
      </w:r>
      <w:proofErr w:type="spellEnd"/>
      <w:r w:rsidRPr="00C0780A">
        <w:rPr>
          <w:color w:val="000000"/>
        </w:rPr>
        <w:t xml:space="preserve"> </w:t>
      </w:r>
      <w:proofErr w:type="spellStart"/>
      <w:r w:rsidRPr="00C0780A">
        <w:rPr>
          <w:color w:val="000000"/>
        </w:rPr>
        <w:t>racemosa</w:t>
      </w:r>
      <w:proofErr w:type="spellEnd"/>
      <w:r w:rsidRPr="00C0780A">
        <w:rPr>
          <w:color w:val="000000"/>
        </w:rPr>
        <w:t>, black cohosh) extracts in LPS</w:t>
      </w:r>
      <w:ins w:id="882" w:author="Author">
        <w:r w:rsidRPr="00C0780A">
          <w:rPr>
            <w:color w:val="000000"/>
          </w:rPr>
          <w:t>-</w:t>
        </w:r>
      </w:ins>
      <w:del w:id="883" w:author="Author">
        <w:r w:rsidRPr="00C0780A">
          <w:rPr>
            <w:color w:val="000000"/>
          </w:rPr>
          <w:delText>‐</w:delText>
        </w:r>
      </w:del>
      <w:r w:rsidRPr="00C0780A">
        <w:rPr>
          <w:color w:val="000000"/>
        </w:rPr>
        <w:t>stimulated RAW 264.7 macrophages</w:t>
      </w:r>
      <w:ins w:id="884" w:author="Author">
        <w:r w:rsidRPr="00C0780A">
          <w:rPr>
            <w:color w:val="000000"/>
          </w:rPr>
          <w:t xml:space="preserve">. J. Pharm. </w:t>
        </w:r>
        <w:proofErr w:type="spellStart"/>
        <w:r w:rsidRPr="00C0780A">
          <w:rPr>
            <w:color w:val="000000"/>
          </w:rPr>
          <w:t>Pharmacol</w:t>
        </w:r>
        <w:proofErr w:type="spellEnd"/>
        <w:r w:rsidRPr="00C0780A">
          <w:rPr>
            <w:color w:val="000000"/>
          </w:rPr>
          <w:t>.</w:t>
        </w:r>
      </w:ins>
      <w:del w:id="885" w:author="Author">
        <w:r w:rsidRPr="00C0780A">
          <w:rPr>
            <w:color w:val="000000"/>
          </w:rPr>
          <w:delText>,” </w:delText>
        </w:r>
        <w:r w:rsidRPr="00C0780A">
          <w:rPr>
            <w:i/>
            <w:iCs/>
            <w:color w:val="000000"/>
          </w:rPr>
          <w:delText>Journal of Pharmacy and Pharmacology</w:delText>
        </w:r>
        <w:r w:rsidRPr="00C0780A">
          <w:rPr>
            <w:color w:val="000000"/>
          </w:rPr>
          <w:delText>, vol.</w:delText>
        </w:r>
      </w:del>
      <w:r w:rsidRPr="00C0780A">
        <w:rPr>
          <w:color w:val="000000"/>
        </w:rPr>
        <w:t xml:space="preserve"> 61, </w:t>
      </w:r>
      <w:del w:id="886" w:author="Author">
        <w:r w:rsidRPr="00C0780A">
          <w:rPr>
            <w:color w:val="000000"/>
          </w:rPr>
          <w:delText xml:space="preserve">no. 8, pp. </w:delText>
        </w:r>
      </w:del>
      <w:r w:rsidRPr="00C0780A">
        <w:rPr>
          <w:color w:val="000000"/>
        </w:rPr>
        <w:t>1089–1096</w:t>
      </w:r>
      <w:ins w:id="887" w:author="Author">
        <w:r w:rsidRPr="00C0780A">
          <w:rPr>
            <w:color w:val="000000"/>
          </w:rPr>
          <w:t>.</w:t>
        </w:r>
      </w:ins>
      <w:del w:id="888" w:author="Author">
        <w:r w:rsidRPr="00C0780A">
          <w:rPr>
            <w:color w:val="000000"/>
          </w:rPr>
          <w:delText xml:space="preserve">, 2009. </w:delText>
        </w:r>
      </w:del>
    </w:p>
    <w:p w14:paraId="6DE9AC54" w14:textId="77777777" w:rsidR="00BB58D2" w:rsidRPr="00C0780A" w:rsidRDefault="00BB58D2" w:rsidP="00CA2314">
      <w:pPr>
        <w:pStyle w:val="output"/>
        <w:numPr>
          <w:ilvl w:val="0"/>
          <w:numId w:val="4"/>
        </w:numPr>
        <w:jc w:val="both"/>
        <w:rPr>
          <w:color w:val="000000"/>
        </w:rPr>
      </w:pPr>
      <w:del w:id="889" w:author="Author">
        <w:r w:rsidRPr="00C0780A">
          <w:rPr>
            <w:color w:val="000000"/>
          </w:rPr>
          <w:delText xml:space="preserve">M. </w:delText>
        </w:r>
      </w:del>
      <w:r w:rsidRPr="00C0780A">
        <w:rPr>
          <w:color w:val="000000"/>
        </w:rPr>
        <w:t>Shahed-Al-Mahmud, M</w:t>
      </w:r>
      <w:moveFromRangeStart w:id="890" w:author="Author" w:name="move61876084"/>
      <w:moveFrom w:id="891" w:author="Author">
        <w:r w:rsidRPr="00C0780A">
          <w:rPr>
            <w:color w:val="000000"/>
          </w:rPr>
          <w:t xml:space="preserve">. J. </w:t>
        </w:r>
      </w:moveFrom>
      <w:moveFromRangeEnd w:id="890"/>
      <w:ins w:id="892" w:author="Author">
        <w:r w:rsidRPr="00C0780A">
          <w:rPr>
            <w:color w:val="000000"/>
          </w:rPr>
          <w:t>.,</w:t>
        </w:r>
      </w:ins>
      <w:del w:id="893" w:author="Author">
        <w:r w:rsidRPr="00C0780A">
          <w:rPr>
            <w:color w:val="000000"/>
          </w:rPr>
          <w:delText>A.</w:delText>
        </w:r>
      </w:del>
      <w:r w:rsidRPr="00C0780A">
        <w:rPr>
          <w:color w:val="000000"/>
        </w:rPr>
        <w:t xml:space="preserve"> </w:t>
      </w:r>
      <w:proofErr w:type="spellStart"/>
      <w:r w:rsidRPr="00C0780A">
        <w:rPr>
          <w:color w:val="000000"/>
        </w:rPr>
        <w:t>Shawon</w:t>
      </w:r>
      <w:proofErr w:type="spellEnd"/>
      <w:r w:rsidRPr="00C0780A">
        <w:rPr>
          <w:color w:val="000000"/>
        </w:rPr>
        <w:t xml:space="preserve">, </w:t>
      </w:r>
      <w:proofErr w:type="spellStart"/>
      <w:ins w:id="894" w:author="Author">
        <w:r w:rsidRPr="00C0780A">
          <w:rPr>
            <w:color w:val="000000"/>
          </w:rPr>
          <w:t>M.J.A</w:t>
        </w:r>
        <w:proofErr w:type="spellEnd"/>
        <w:r w:rsidRPr="00C0780A">
          <w:rPr>
            <w:color w:val="000000"/>
          </w:rPr>
          <w:t>.,</w:t>
        </w:r>
      </w:ins>
      <w:del w:id="895" w:author="Author">
        <w:r w:rsidRPr="00C0780A">
          <w:rPr>
            <w:color w:val="000000"/>
          </w:rPr>
          <w:delText>T.</w:delText>
        </w:r>
      </w:del>
      <w:r w:rsidRPr="00C0780A">
        <w:rPr>
          <w:color w:val="000000"/>
        </w:rPr>
        <w:t xml:space="preserve"> Islam, </w:t>
      </w:r>
      <w:ins w:id="896" w:author="Author">
        <w:r w:rsidRPr="00C0780A">
          <w:rPr>
            <w:color w:val="000000"/>
          </w:rPr>
          <w:t>T.,</w:t>
        </w:r>
      </w:ins>
      <w:del w:id="897" w:author="Author">
        <w:r w:rsidRPr="00C0780A">
          <w:rPr>
            <w:color w:val="000000"/>
          </w:rPr>
          <w:delText>M. M.</w:delText>
        </w:r>
      </w:del>
      <w:r w:rsidRPr="00C0780A">
        <w:rPr>
          <w:color w:val="000000"/>
        </w:rPr>
        <w:t xml:space="preserve"> Rahman, </w:t>
      </w:r>
      <w:del w:id="898" w:author="Author">
        <w:r w:rsidRPr="00C0780A">
          <w:rPr>
            <w:color w:val="000000"/>
          </w:rPr>
          <w:delText xml:space="preserve">and </w:delText>
        </w:r>
      </w:del>
      <w:r w:rsidRPr="00C0780A">
        <w:rPr>
          <w:color w:val="000000"/>
        </w:rPr>
        <w:t>M.</w:t>
      </w:r>
      <w:ins w:id="899" w:author="Author">
        <w:r w:rsidRPr="00C0780A">
          <w:rPr>
            <w:color w:val="000000"/>
          </w:rPr>
          <w:t>M.,</w:t>
        </w:r>
      </w:ins>
      <w:del w:id="900" w:author="Author">
        <w:r w:rsidRPr="00C0780A">
          <w:rPr>
            <w:color w:val="000000"/>
          </w:rPr>
          <w:delText xml:space="preserve"> R.</w:delText>
        </w:r>
      </w:del>
      <w:r w:rsidRPr="00C0780A">
        <w:rPr>
          <w:color w:val="000000"/>
        </w:rPr>
        <w:t xml:space="preserve"> Rahman, </w:t>
      </w:r>
      <w:ins w:id="901" w:author="Author">
        <w:r w:rsidRPr="00C0780A">
          <w:rPr>
            <w:color w:val="000000"/>
          </w:rPr>
          <w:t xml:space="preserve">M.R., 2020. </w:t>
        </w:r>
      </w:ins>
      <w:del w:id="902" w:author="Author">
        <w:r w:rsidRPr="00C0780A">
          <w:rPr>
            <w:color w:val="000000"/>
          </w:rPr>
          <w:delText>“</w:delText>
        </w:r>
      </w:del>
      <w:r w:rsidRPr="00C0780A">
        <w:rPr>
          <w:color w:val="000000"/>
        </w:rPr>
        <w:t xml:space="preserve">In </w:t>
      </w:r>
      <w:ins w:id="903" w:author="Author">
        <w:r w:rsidRPr="00C0780A">
          <w:rPr>
            <w:color w:val="000000"/>
          </w:rPr>
          <w:t>vivo anti</w:t>
        </w:r>
      </w:ins>
      <w:del w:id="904" w:author="Author">
        <w:r w:rsidRPr="00C0780A">
          <w:rPr>
            <w:color w:val="000000"/>
          </w:rPr>
          <w:delText>vivo anti</w:delText>
        </w:r>
      </w:del>
      <w:r w:rsidRPr="00C0780A">
        <w:rPr>
          <w:color w:val="000000"/>
        </w:rPr>
        <w:t xml:space="preserve">-diarrheal </w:t>
      </w:r>
      <w:ins w:id="905" w:author="Author">
        <w:r w:rsidRPr="00C0780A">
          <w:rPr>
            <w:color w:val="000000"/>
          </w:rPr>
          <w:t>activity</w:t>
        </w:r>
      </w:ins>
      <w:del w:id="906" w:author="Author">
        <w:r w:rsidRPr="00C0780A">
          <w:rPr>
            <w:color w:val="000000"/>
          </w:rPr>
          <w:delText>activity</w:delText>
        </w:r>
      </w:del>
      <w:r w:rsidRPr="00C0780A">
        <w:rPr>
          <w:color w:val="000000"/>
        </w:rPr>
        <w:t xml:space="preserve"> of </w:t>
      </w:r>
      <w:ins w:id="907" w:author="Author">
        <w:r w:rsidRPr="00C0780A">
          <w:rPr>
            <w:color w:val="000000"/>
          </w:rPr>
          <w:t>methanolic extract</w:t>
        </w:r>
      </w:ins>
      <w:del w:id="908" w:author="Author">
        <w:r w:rsidRPr="00C0780A">
          <w:rPr>
            <w:color w:val="000000"/>
          </w:rPr>
          <w:delText>methanolic extract</w:delText>
        </w:r>
      </w:del>
      <w:r w:rsidRPr="00C0780A">
        <w:rPr>
          <w:color w:val="000000"/>
        </w:rPr>
        <w:t xml:space="preserve"> of</w:t>
      </w:r>
      <w:ins w:id="909" w:author="Author">
        <w:r w:rsidRPr="00C0780A">
          <w:rPr>
            <w:color w:val="000000"/>
          </w:rPr>
          <w:t xml:space="preserve"> </w:t>
        </w:r>
      </w:ins>
      <w:del w:id="910" w:author="Author">
        <w:r w:rsidRPr="00C0780A">
          <w:rPr>
            <w:color w:val="000000"/>
          </w:rPr>
          <w:delText> </w:delText>
        </w:r>
      </w:del>
      <w:r w:rsidRPr="00C0780A">
        <w:rPr>
          <w:color w:val="000000"/>
        </w:rPr>
        <w:t>Streblus asper</w:t>
      </w:r>
      <w:ins w:id="911" w:author="Author">
        <w:r w:rsidRPr="00C0780A">
          <w:rPr>
            <w:color w:val="000000"/>
          </w:rPr>
          <w:t xml:space="preserve"> leaves stimulating</w:t>
        </w:r>
      </w:ins>
      <w:del w:id="912" w:author="Author">
        <w:r w:rsidRPr="00C0780A">
          <w:rPr>
            <w:color w:val="000000"/>
          </w:rPr>
          <w:delText> leaves stimulating</w:delText>
        </w:r>
      </w:del>
      <w:r w:rsidRPr="00C0780A">
        <w:rPr>
          <w:color w:val="000000"/>
        </w:rPr>
        <w:t xml:space="preserve"> the Na+/K+-ATPase in Swiss </w:t>
      </w:r>
      <w:ins w:id="913" w:author="Author">
        <w:r w:rsidRPr="00C0780A">
          <w:rPr>
            <w:color w:val="000000"/>
          </w:rPr>
          <w:t xml:space="preserve">albino rats. </w:t>
        </w:r>
      </w:ins>
      <w:del w:id="914" w:author="Author">
        <w:r w:rsidRPr="00C0780A">
          <w:rPr>
            <w:color w:val="000000"/>
          </w:rPr>
          <w:delText>albino rats,” </w:delText>
        </w:r>
      </w:del>
      <w:r w:rsidRPr="00C0780A">
        <w:rPr>
          <w:color w:val="000000"/>
        </w:rPr>
        <w:t xml:space="preserve">Indian </w:t>
      </w:r>
      <w:ins w:id="915" w:author="Author">
        <w:r w:rsidRPr="00C0780A">
          <w:rPr>
            <w:color w:val="000000"/>
          </w:rPr>
          <w:t xml:space="preserve">J. Clin. </w:t>
        </w:r>
        <w:proofErr w:type="spellStart"/>
        <w:r w:rsidRPr="00C0780A">
          <w:rPr>
            <w:color w:val="000000"/>
          </w:rPr>
          <w:t>Biochem</w:t>
        </w:r>
        <w:proofErr w:type="spellEnd"/>
        <w:r w:rsidRPr="00C0780A">
          <w:rPr>
            <w:color w:val="000000"/>
          </w:rPr>
          <w:t>.</w:t>
        </w:r>
      </w:ins>
      <w:del w:id="916" w:author="Author">
        <w:r w:rsidRPr="00C0780A">
          <w:rPr>
            <w:i/>
            <w:iCs/>
            <w:color w:val="000000"/>
          </w:rPr>
          <w:delText>Journal of Clinical Biochemistry</w:delText>
        </w:r>
        <w:r w:rsidRPr="00C0780A">
          <w:rPr>
            <w:color w:val="000000"/>
          </w:rPr>
          <w:delText>, vol.</w:delText>
        </w:r>
      </w:del>
      <w:r w:rsidRPr="00C0780A">
        <w:rPr>
          <w:color w:val="000000"/>
        </w:rPr>
        <w:t xml:space="preserve"> 35, </w:t>
      </w:r>
      <w:del w:id="917" w:author="Author">
        <w:r w:rsidRPr="00C0780A">
          <w:rPr>
            <w:color w:val="000000"/>
          </w:rPr>
          <w:delText xml:space="preserve">no. 1, pp. </w:delText>
        </w:r>
      </w:del>
      <w:r w:rsidRPr="00C0780A">
        <w:rPr>
          <w:color w:val="000000"/>
        </w:rPr>
        <w:t>72–79</w:t>
      </w:r>
      <w:ins w:id="918" w:author="Author">
        <w:r w:rsidRPr="00C0780A">
          <w:rPr>
            <w:color w:val="000000"/>
          </w:rPr>
          <w:t>.</w:t>
        </w:r>
      </w:ins>
      <w:del w:id="919" w:author="Author">
        <w:r w:rsidRPr="00C0780A">
          <w:rPr>
            <w:color w:val="000000"/>
          </w:rPr>
          <w:delText xml:space="preserve">, 2020. </w:delText>
        </w:r>
      </w:del>
    </w:p>
    <w:p w14:paraId="3885109F" w14:textId="77777777" w:rsidR="00BB58D2" w:rsidRPr="00C0780A" w:rsidRDefault="00BB58D2" w:rsidP="00CA2314">
      <w:pPr>
        <w:pStyle w:val="output"/>
        <w:numPr>
          <w:ilvl w:val="0"/>
          <w:numId w:val="4"/>
        </w:numPr>
        <w:jc w:val="both"/>
        <w:rPr>
          <w:color w:val="000000"/>
        </w:rPr>
      </w:pPr>
      <w:del w:id="920" w:author="Author">
        <w:r w:rsidRPr="00C0780A">
          <w:rPr>
            <w:color w:val="000000"/>
          </w:rPr>
          <w:delText xml:space="preserve">K. </w:delText>
        </w:r>
      </w:del>
      <w:r w:rsidRPr="00C0780A">
        <w:rPr>
          <w:color w:val="000000"/>
        </w:rPr>
        <w:t xml:space="preserve">Singsai, </w:t>
      </w:r>
      <w:ins w:id="921" w:author="Author">
        <w:r w:rsidRPr="00C0780A">
          <w:rPr>
            <w:color w:val="000000"/>
          </w:rPr>
          <w:t>K.,</w:t>
        </w:r>
      </w:ins>
      <w:del w:id="922" w:author="Author">
        <w:r w:rsidRPr="00C0780A">
          <w:rPr>
            <w:color w:val="000000"/>
          </w:rPr>
          <w:delText>T.</w:delText>
        </w:r>
      </w:del>
      <w:r w:rsidRPr="00C0780A">
        <w:rPr>
          <w:color w:val="000000"/>
        </w:rPr>
        <w:t xml:space="preserve"> </w:t>
      </w:r>
      <w:proofErr w:type="spellStart"/>
      <w:r w:rsidRPr="00C0780A">
        <w:rPr>
          <w:color w:val="000000"/>
        </w:rPr>
        <w:t>Akaravichien</w:t>
      </w:r>
      <w:proofErr w:type="spellEnd"/>
      <w:r w:rsidRPr="00C0780A">
        <w:rPr>
          <w:color w:val="000000"/>
        </w:rPr>
        <w:t xml:space="preserve">, </w:t>
      </w:r>
      <w:ins w:id="923" w:author="Author">
        <w:r w:rsidRPr="00C0780A">
          <w:rPr>
            <w:color w:val="000000"/>
          </w:rPr>
          <w:t>T.,</w:t>
        </w:r>
      </w:ins>
      <w:del w:id="924" w:author="Author">
        <w:r w:rsidRPr="00C0780A">
          <w:rPr>
            <w:color w:val="000000"/>
          </w:rPr>
          <w:delText>V.</w:delText>
        </w:r>
      </w:del>
      <w:r w:rsidRPr="00C0780A">
        <w:rPr>
          <w:color w:val="000000"/>
        </w:rPr>
        <w:t xml:space="preserve"> </w:t>
      </w:r>
      <w:proofErr w:type="spellStart"/>
      <w:r w:rsidRPr="00C0780A">
        <w:rPr>
          <w:color w:val="000000"/>
        </w:rPr>
        <w:t>Kukongviriyapan</w:t>
      </w:r>
      <w:proofErr w:type="spellEnd"/>
      <w:r w:rsidRPr="00C0780A">
        <w:rPr>
          <w:color w:val="000000"/>
        </w:rPr>
        <w:t xml:space="preserve">, </w:t>
      </w:r>
      <w:ins w:id="925" w:author="Author">
        <w:r w:rsidRPr="00C0780A">
          <w:rPr>
            <w:color w:val="000000"/>
          </w:rPr>
          <w:t>V.,</w:t>
        </w:r>
      </w:ins>
      <w:del w:id="926" w:author="Author">
        <w:r w:rsidRPr="00C0780A">
          <w:rPr>
            <w:color w:val="000000"/>
          </w:rPr>
          <w:delText>and J.</w:delText>
        </w:r>
      </w:del>
      <w:r w:rsidRPr="00C0780A">
        <w:rPr>
          <w:color w:val="000000"/>
        </w:rPr>
        <w:t xml:space="preserve"> </w:t>
      </w:r>
      <w:proofErr w:type="spellStart"/>
      <w:r w:rsidRPr="00C0780A">
        <w:rPr>
          <w:color w:val="000000"/>
        </w:rPr>
        <w:t>Sattayasai</w:t>
      </w:r>
      <w:proofErr w:type="spellEnd"/>
      <w:r w:rsidRPr="00C0780A">
        <w:rPr>
          <w:color w:val="000000"/>
        </w:rPr>
        <w:t xml:space="preserve">, </w:t>
      </w:r>
      <w:ins w:id="927" w:author="Author">
        <w:r w:rsidRPr="00C0780A">
          <w:rPr>
            <w:color w:val="000000"/>
          </w:rPr>
          <w:t xml:space="preserve">J., 2015. </w:t>
        </w:r>
      </w:ins>
      <w:del w:id="928" w:author="Author">
        <w:r w:rsidRPr="00C0780A">
          <w:rPr>
            <w:color w:val="000000"/>
          </w:rPr>
          <w:delText>“</w:delText>
        </w:r>
      </w:del>
      <w:r w:rsidRPr="00C0780A">
        <w:rPr>
          <w:color w:val="000000"/>
        </w:rPr>
        <w:t xml:space="preserve">Protective </w:t>
      </w:r>
      <w:ins w:id="929" w:author="Author">
        <w:r w:rsidRPr="00C0780A">
          <w:rPr>
            <w:color w:val="000000"/>
          </w:rPr>
          <w:t>effects</w:t>
        </w:r>
      </w:ins>
      <w:del w:id="930" w:author="Author">
        <w:r w:rsidRPr="00C0780A">
          <w:rPr>
            <w:color w:val="000000"/>
          </w:rPr>
          <w:delText>effects</w:delText>
        </w:r>
      </w:del>
      <w:r w:rsidRPr="00C0780A">
        <w:rPr>
          <w:color w:val="000000"/>
        </w:rPr>
        <w:t xml:space="preserve"> of</w:t>
      </w:r>
      <w:ins w:id="931" w:author="Author">
        <w:r w:rsidRPr="00C0780A">
          <w:rPr>
            <w:color w:val="000000"/>
          </w:rPr>
          <w:t xml:space="preserve"> </w:t>
        </w:r>
      </w:ins>
      <w:del w:id="932" w:author="Author">
        <w:r w:rsidRPr="00C0780A">
          <w:rPr>
            <w:color w:val="000000"/>
          </w:rPr>
          <w:delText> </w:delText>
        </w:r>
      </w:del>
      <w:r w:rsidRPr="00C0780A">
        <w:rPr>
          <w:color w:val="000000"/>
        </w:rPr>
        <w:t>Streblus asper</w:t>
      </w:r>
      <w:ins w:id="933" w:author="Author">
        <w:r w:rsidRPr="00C0780A">
          <w:rPr>
            <w:color w:val="000000"/>
          </w:rPr>
          <w:t xml:space="preserve"> leaf extract</w:t>
        </w:r>
      </w:ins>
      <w:del w:id="934" w:author="Author">
        <w:r w:rsidRPr="00C0780A">
          <w:rPr>
            <w:color w:val="000000"/>
          </w:rPr>
          <w:delText> leaf extract</w:delText>
        </w:r>
      </w:del>
      <w:r w:rsidRPr="00C0780A">
        <w:rPr>
          <w:color w:val="000000"/>
        </w:rPr>
        <w:t xml:space="preserve"> on </w:t>
      </w:r>
      <w:proofErr w:type="spellStart"/>
      <w:r w:rsidRPr="00C0780A">
        <w:rPr>
          <w:color w:val="000000"/>
        </w:rPr>
        <w:t>H2O2</w:t>
      </w:r>
      <w:proofErr w:type="spellEnd"/>
      <w:r w:rsidRPr="00C0780A">
        <w:rPr>
          <w:color w:val="000000"/>
        </w:rPr>
        <w:t>-</w:t>
      </w:r>
      <w:ins w:id="935" w:author="Author">
        <w:r w:rsidRPr="00C0780A">
          <w:rPr>
            <w:color w:val="000000"/>
          </w:rPr>
          <w:t>induced</w:t>
        </w:r>
      </w:ins>
      <w:del w:id="936" w:author="Author">
        <w:r w:rsidRPr="00C0780A">
          <w:rPr>
            <w:color w:val="000000"/>
          </w:rPr>
          <w:delText>induced</w:delText>
        </w:r>
      </w:del>
      <w:r w:rsidRPr="00C0780A">
        <w:rPr>
          <w:color w:val="000000"/>
        </w:rPr>
        <w:t xml:space="preserve"> ROS in SK-N-SH </w:t>
      </w:r>
      <w:ins w:id="937" w:author="Author">
        <w:r w:rsidRPr="00C0780A">
          <w:rPr>
            <w:color w:val="000000"/>
          </w:rPr>
          <w:t>c</w:t>
        </w:r>
      </w:ins>
      <w:del w:id="938" w:author="Author">
        <w:r w:rsidRPr="00C0780A" w:rsidDel="009429B9">
          <w:rPr>
            <w:color w:val="000000"/>
          </w:rPr>
          <w:delText>C</w:delText>
        </w:r>
      </w:del>
      <w:r w:rsidRPr="00C0780A">
        <w:rPr>
          <w:color w:val="000000"/>
        </w:rPr>
        <w:t>ells and MPTP-</w:t>
      </w:r>
      <w:ins w:id="939" w:author="Author">
        <w:r w:rsidRPr="00C0780A">
          <w:rPr>
            <w:color w:val="000000"/>
          </w:rPr>
          <w:t>induced Parkinson's disease-like symptoms</w:t>
        </w:r>
      </w:ins>
      <w:del w:id="940" w:author="Author">
        <w:r w:rsidRPr="00C0780A">
          <w:rPr>
            <w:color w:val="000000"/>
          </w:rPr>
          <w:delText>induced Parkinson’s disease-like symptoms</w:delText>
        </w:r>
      </w:del>
      <w:r w:rsidRPr="00C0780A">
        <w:rPr>
          <w:color w:val="000000"/>
        </w:rPr>
        <w:t xml:space="preserve"> in </w:t>
      </w:r>
      <w:proofErr w:type="spellStart"/>
      <w:r w:rsidRPr="00C0780A">
        <w:rPr>
          <w:color w:val="000000"/>
        </w:rPr>
        <w:t>C57BL</w:t>
      </w:r>
      <w:proofErr w:type="spellEnd"/>
      <w:r w:rsidRPr="00C0780A">
        <w:rPr>
          <w:color w:val="000000"/>
        </w:rPr>
        <w:t xml:space="preserve">/6 </w:t>
      </w:r>
      <w:ins w:id="941" w:author="Author">
        <w:r w:rsidRPr="00C0780A">
          <w:rPr>
            <w:color w:val="000000"/>
          </w:rPr>
          <w:t xml:space="preserve">mouse. </w:t>
        </w:r>
        <w:proofErr w:type="spellStart"/>
        <w:r w:rsidRPr="00C0780A">
          <w:rPr>
            <w:color w:val="000000"/>
          </w:rPr>
          <w:t>Evid</w:t>
        </w:r>
        <w:proofErr w:type="spellEnd"/>
        <w:r w:rsidRPr="00C0780A">
          <w:rPr>
            <w:color w:val="000000"/>
          </w:rPr>
          <w:t xml:space="preserve">. </w:t>
        </w:r>
      </w:ins>
      <w:del w:id="942" w:author="Author">
        <w:r w:rsidRPr="00C0780A">
          <w:rPr>
            <w:color w:val="000000"/>
          </w:rPr>
          <w:delText>mouse,” </w:delText>
        </w:r>
        <w:r w:rsidRPr="00C0780A">
          <w:rPr>
            <w:i/>
            <w:iCs/>
            <w:color w:val="000000"/>
          </w:rPr>
          <w:delText>Evidence-</w:delText>
        </w:r>
      </w:del>
      <w:r w:rsidRPr="00C0780A">
        <w:rPr>
          <w:color w:val="000000"/>
        </w:rPr>
        <w:t xml:space="preserve">Based </w:t>
      </w:r>
      <w:ins w:id="943" w:author="Author">
        <w:r w:rsidRPr="00C0780A">
          <w:rPr>
            <w:color w:val="000000"/>
          </w:rPr>
          <w:t xml:space="preserve">Complement. </w:t>
        </w:r>
        <w:proofErr w:type="spellStart"/>
        <w:r w:rsidRPr="00C0780A">
          <w:rPr>
            <w:color w:val="000000"/>
          </w:rPr>
          <w:t>Alternat</w:t>
        </w:r>
        <w:proofErr w:type="spellEnd"/>
        <w:r w:rsidRPr="00C0780A">
          <w:rPr>
            <w:color w:val="000000"/>
          </w:rPr>
          <w:t>. Med. 2015,</w:t>
        </w:r>
      </w:ins>
      <w:del w:id="944" w:author="Author">
        <w:r w:rsidRPr="00C0780A">
          <w:rPr>
            <w:i/>
            <w:iCs/>
            <w:color w:val="000000"/>
          </w:rPr>
          <w:delText>Complementary and Alternative Medicine</w:delText>
        </w:r>
        <w:r w:rsidRPr="00C0780A">
          <w:rPr>
            <w:color w:val="000000"/>
          </w:rPr>
          <w:delText>, vol. 2015, Article ID</w:delText>
        </w:r>
      </w:del>
      <w:r w:rsidRPr="00C0780A">
        <w:rPr>
          <w:color w:val="000000"/>
        </w:rPr>
        <w:t xml:space="preserve"> 970354</w:t>
      </w:r>
      <w:ins w:id="945" w:author="Author">
        <w:r w:rsidRPr="00C0780A">
          <w:rPr>
            <w:color w:val="000000"/>
          </w:rPr>
          <w:t>.</w:t>
        </w:r>
      </w:ins>
      <w:del w:id="946" w:author="Author">
        <w:r w:rsidRPr="00C0780A">
          <w:rPr>
            <w:color w:val="000000"/>
          </w:rPr>
          <w:delText xml:space="preserve">, 6 pages, 2015. </w:delText>
        </w:r>
      </w:del>
    </w:p>
    <w:p w14:paraId="63DB7236" w14:textId="77777777" w:rsidR="00BB58D2" w:rsidRPr="00C0780A" w:rsidRDefault="00BB58D2" w:rsidP="00CA2314">
      <w:pPr>
        <w:pStyle w:val="output"/>
        <w:numPr>
          <w:ilvl w:val="0"/>
          <w:numId w:val="4"/>
        </w:numPr>
        <w:jc w:val="both"/>
        <w:rPr>
          <w:color w:val="000000"/>
        </w:rPr>
      </w:pPr>
      <w:del w:id="947" w:author="Author">
        <w:r w:rsidRPr="00C0780A">
          <w:rPr>
            <w:color w:val="000000"/>
          </w:rPr>
          <w:lastRenderedPageBreak/>
          <w:delText xml:space="preserve">D. </w:delText>
        </w:r>
      </w:del>
      <w:r w:rsidRPr="00C0780A">
        <w:rPr>
          <w:color w:val="000000"/>
        </w:rPr>
        <w:t xml:space="preserve">Slater, </w:t>
      </w:r>
      <w:ins w:id="948" w:author="Author">
        <w:r w:rsidRPr="00C0780A">
          <w:rPr>
            <w:color w:val="000000"/>
          </w:rPr>
          <w:t>D.,</w:t>
        </w:r>
      </w:ins>
      <w:del w:id="949" w:author="Author">
        <w:r w:rsidRPr="00C0780A">
          <w:rPr>
            <w:color w:val="000000"/>
          </w:rPr>
          <w:delText>S.</w:delText>
        </w:r>
      </w:del>
      <w:r w:rsidRPr="00C0780A">
        <w:rPr>
          <w:color w:val="000000"/>
        </w:rPr>
        <w:t xml:space="preserve"> </w:t>
      </w:r>
      <w:proofErr w:type="spellStart"/>
      <w:r w:rsidRPr="00C0780A">
        <w:rPr>
          <w:color w:val="000000"/>
        </w:rPr>
        <w:t>Kunnathil</w:t>
      </w:r>
      <w:proofErr w:type="spellEnd"/>
      <w:r w:rsidRPr="00C0780A">
        <w:rPr>
          <w:color w:val="000000"/>
        </w:rPr>
        <w:t xml:space="preserve">, </w:t>
      </w:r>
      <w:ins w:id="950" w:author="Author">
        <w:r w:rsidRPr="00C0780A">
          <w:rPr>
            <w:color w:val="000000"/>
          </w:rPr>
          <w:t>S.,</w:t>
        </w:r>
      </w:ins>
      <w:del w:id="951" w:author="Author">
        <w:r w:rsidRPr="00C0780A">
          <w:rPr>
            <w:color w:val="000000"/>
          </w:rPr>
          <w:delText>J.</w:delText>
        </w:r>
      </w:del>
      <w:r w:rsidRPr="00C0780A">
        <w:rPr>
          <w:color w:val="000000"/>
        </w:rPr>
        <w:t xml:space="preserve"> McBride, </w:t>
      </w:r>
      <w:ins w:id="952" w:author="Author">
        <w:r w:rsidRPr="00C0780A">
          <w:rPr>
            <w:color w:val="000000"/>
          </w:rPr>
          <w:t>J.,</w:t>
        </w:r>
      </w:ins>
      <w:del w:id="953" w:author="Author">
        <w:r w:rsidRPr="00C0780A">
          <w:rPr>
            <w:color w:val="000000"/>
          </w:rPr>
          <w:delText>and R.</w:delText>
        </w:r>
      </w:del>
      <w:r w:rsidRPr="00C0780A">
        <w:rPr>
          <w:color w:val="000000"/>
        </w:rPr>
        <w:t xml:space="preserve"> </w:t>
      </w:r>
      <w:proofErr w:type="spellStart"/>
      <w:r w:rsidRPr="00C0780A">
        <w:rPr>
          <w:color w:val="000000"/>
        </w:rPr>
        <w:t>Koppala</w:t>
      </w:r>
      <w:proofErr w:type="spellEnd"/>
      <w:r w:rsidRPr="00C0780A">
        <w:rPr>
          <w:color w:val="000000"/>
        </w:rPr>
        <w:t xml:space="preserve">, </w:t>
      </w:r>
      <w:ins w:id="954" w:author="Author">
        <w:r w:rsidRPr="00C0780A">
          <w:rPr>
            <w:color w:val="000000"/>
          </w:rPr>
          <w:t xml:space="preserve">R., 2010. </w:t>
        </w:r>
      </w:ins>
      <w:del w:id="955" w:author="Author">
        <w:r w:rsidRPr="00C0780A">
          <w:rPr>
            <w:color w:val="000000"/>
          </w:rPr>
          <w:delText>“</w:delText>
        </w:r>
      </w:del>
      <w:r w:rsidRPr="00C0780A">
        <w:rPr>
          <w:color w:val="000000"/>
        </w:rPr>
        <w:t xml:space="preserve">Pharmacology of nonsteroidal </w:t>
      </w:r>
      <w:proofErr w:type="spellStart"/>
      <w:r w:rsidRPr="00C0780A">
        <w:rPr>
          <w:color w:val="000000"/>
        </w:rPr>
        <w:t>antiinflammatory</w:t>
      </w:r>
      <w:proofErr w:type="spellEnd"/>
      <w:r w:rsidRPr="00C0780A">
        <w:rPr>
          <w:color w:val="000000"/>
        </w:rPr>
        <w:t xml:space="preserve"> drugs and opioids</w:t>
      </w:r>
      <w:ins w:id="956" w:author="Author">
        <w:r w:rsidRPr="00C0780A">
          <w:rPr>
            <w:color w:val="000000"/>
          </w:rPr>
          <w:t xml:space="preserve">. </w:t>
        </w:r>
        <w:proofErr w:type="spellStart"/>
        <w:r w:rsidRPr="00C0780A">
          <w:rPr>
            <w:color w:val="000000"/>
          </w:rPr>
          <w:t>Semin</w:t>
        </w:r>
        <w:proofErr w:type="spellEnd"/>
        <w:r w:rsidRPr="00C0780A">
          <w:rPr>
            <w:color w:val="000000"/>
          </w:rPr>
          <w:t xml:space="preserve">. </w:t>
        </w:r>
        <w:proofErr w:type="spellStart"/>
        <w:r w:rsidRPr="00C0780A">
          <w:rPr>
            <w:color w:val="000000"/>
          </w:rPr>
          <w:t>Intervent</w:t>
        </w:r>
        <w:proofErr w:type="spellEnd"/>
        <w:r w:rsidRPr="00C0780A">
          <w:rPr>
            <w:color w:val="000000"/>
          </w:rPr>
          <w:t xml:space="preserve">. </w:t>
        </w:r>
        <w:proofErr w:type="spellStart"/>
        <w:r w:rsidRPr="00C0780A">
          <w:rPr>
            <w:color w:val="000000"/>
          </w:rPr>
          <w:t>Radiol</w:t>
        </w:r>
        <w:proofErr w:type="spellEnd"/>
        <w:r w:rsidRPr="00C0780A">
          <w:rPr>
            <w:color w:val="000000"/>
          </w:rPr>
          <w:t>.</w:t>
        </w:r>
      </w:ins>
      <w:del w:id="957" w:author="Author">
        <w:r w:rsidRPr="00C0780A">
          <w:rPr>
            <w:color w:val="000000"/>
          </w:rPr>
          <w:delText>,” </w:delText>
        </w:r>
        <w:r w:rsidRPr="00C0780A">
          <w:rPr>
            <w:i/>
            <w:iCs/>
            <w:color w:val="000000"/>
          </w:rPr>
          <w:delText>Seminars in Interventional Radiology</w:delText>
        </w:r>
        <w:r w:rsidRPr="00C0780A">
          <w:rPr>
            <w:color w:val="000000"/>
          </w:rPr>
          <w:delText>, vol.</w:delText>
        </w:r>
      </w:del>
      <w:r w:rsidRPr="00C0780A">
        <w:rPr>
          <w:color w:val="000000"/>
        </w:rPr>
        <w:t xml:space="preserve"> 27, </w:t>
      </w:r>
      <w:del w:id="958" w:author="Author">
        <w:r w:rsidRPr="00C0780A">
          <w:rPr>
            <w:color w:val="000000"/>
          </w:rPr>
          <w:delText xml:space="preserve">no. 4, pp. </w:delText>
        </w:r>
      </w:del>
      <w:r w:rsidRPr="00C0780A">
        <w:rPr>
          <w:color w:val="000000"/>
        </w:rPr>
        <w:t>400–411</w:t>
      </w:r>
      <w:ins w:id="959" w:author="Author">
        <w:r w:rsidRPr="00C0780A">
          <w:rPr>
            <w:color w:val="000000"/>
          </w:rPr>
          <w:t>.</w:t>
        </w:r>
      </w:ins>
      <w:del w:id="960" w:author="Author">
        <w:r w:rsidRPr="00C0780A">
          <w:rPr>
            <w:color w:val="000000"/>
          </w:rPr>
          <w:delText xml:space="preserve">, 2010. </w:delText>
        </w:r>
      </w:del>
    </w:p>
    <w:p w14:paraId="74B96246" w14:textId="77777777" w:rsidR="00BB58D2" w:rsidRPr="00C0780A" w:rsidRDefault="00BB58D2" w:rsidP="00CA2314">
      <w:pPr>
        <w:pStyle w:val="output"/>
        <w:numPr>
          <w:ilvl w:val="0"/>
          <w:numId w:val="4"/>
        </w:numPr>
        <w:jc w:val="both"/>
        <w:rPr>
          <w:color w:val="000000"/>
        </w:rPr>
      </w:pPr>
      <w:del w:id="961" w:author="Author">
        <w:r w:rsidRPr="00C0780A">
          <w:rPr>
            <w:color w:val="000000"/>
          </w:rPr>
          <w:delText xml:space="preserve">B. </w:delText>
        </w:r>
      </w:del>
      <w:r w:rsidRPr="00C0780A">
        <w:rPr>
          <w:color w:val="000000"/>
        </w:rPr>
        <w:t xml:space="preserve">Sripanidkulchai, </w:t>
      </w:r>
      <w:ins w:id="962" w:author="Author">
        <w:r w:rsidRPr="00C0780A">
          <w:rPr>
            <w:color w:val="000000"/>
          </w:rPr>
          <w:t>B.,</w:t>
        </w:r>
      </w:ins>
      <w:del w:id="963" w:author="Author">
        <w:r w:rsidRPr="00C0780A">
          <w:rPr>
            <w:color w:val="000000"/>
          </w:rPr>
          <w:delText>J.</w:delText>
        </w:r>
      </w:del>
      <w:r w:rsidRPr="00C0780A">
        <w:rPr>
          <w:color w:val="000000"/>
        </w:rPr>
        <w:t xml:space="preserve"> </w:t>
      </w:r>
      <w:proofErr w:type="spellStart"/>
      <w:r w:rsidRPr="00C0780A">
        <w:rPr>
          <w:color w:val="000000"/>
        </w:rPr>
        <w:t>Junlatat</w:t>
      </w:r>
      <w:proofErr w:type="spellEnd"/>
      <w:r w:rsidRPr="00C0780A">
        <w:rPr>
          <w:color w:val="000000"/>
        </w:rPr>
        <w:t xml:space="preserve">, </w:t>
      </w:r>
      <w:ins w:id="964" w:author="Author">
        <w:r w:rsidRPr="00C0780A">
          <w:rPr>
            <w:color w:val="000000"/>
          </w:rPr>
          <w:t>J.,</w:t>
        </w:r>
      </w:ins>
      <w:del w:id="965" w:author="Author">
        <w:r w:rsidRPr="00C0780A">
          <w:rPr>
            <w:color w:val="000000"/>
          </w:rPr>
          <w:delText>N.</w:delText>
        </w:r>
      </w:del>
      <w:r w:rsidRPr="00C0780A">
        <w:rPr>
          <w:color w:val="000000"/>
        </w:rPr>
        <w:t xml:space="preserve"> </w:t>
      </w:r>
      <w:proofErr w:type="spellStart"/>
      <w:r w:rsidRPr="00C0780A">
        <w:rPr>
          <w:color w:val="000000"/>
        </w:rPr>
        <w:t>Wara-aswapati</w:t>
      </w:r>
      <w:proofErr w:type="spellEnd"/>
      <w:r w:rsidRPr="00C0780A">
        <w:rPr>
          <w:color w:val="000000"/>
        </w:rPr>
        <w:t xml:space="preserve">, </w:t>
      </w:r>
      <w:ins w:id="966" w:author="Author">
        <w:r w:rsidRPr="00C0780A">
          <w:rPr>
            <w:color w:val="000000"/>
          </w:rPr>
          <w:t>N.,</w:t>
        </w:r>
      </w:ins>
      <w:del w:id="967" w:author="Author">
        <w:r w:rsidRPr="00C0780A">
          <w:rPr>
            <w:color w:val="000000"/>
          </w:rPr>
          <w:delText>and D.</w:delText>
        </w:r>
      </w:del>
      <w:r w:rsidRPr="00C0780A">
        <w:rPr>
          <w:color w:val="000000"/>
        </w:rPr>
        <w:t xml:space="preserve"> </w:t>
      </w:r>
      <w:proofErr w:type="spellStart"/>
      <w:r w:rsidRPr="00C0780A">
        <w:rPr>
          <w:color w:val="000000"/>
        </w:rPr>
        <w:t>Hormdee</w:t>
      </w:r>
      <w:proofErr w:type="spellEnd"/>
      <w:r w:rsidRPr="00C0780A">
        <w:rPr>
          <w:color w:val="000000"/>
        </w:rPr>
        <w:t xml:space="preserve">, </w:t>
      </w:r>
      <w:ins w:id="968" w:author="Author">
        <w:r w:rsidRPr="00C0780A">
          <w:rPr>
            <w:color w:val="000000"/>
          </w:rPr>
          <w:t xml:space="preserve">D., 2009. </w:t>
        </w:r>
      </w:ins>
      <w:del w:id="969" w:author="Author">
        <w:r w:rsidRPr="00C0780A">
          <w:rPr>
            <w:color w:val="000000"/>
          </w:rPr>
          <w:delText>“</w:delText>
        </w:r>
      </w:del>
      <w:r w:rsidRPr="00C0780A">
        <w:rPr>
          <w:color w:val="000000"/>
        </w:rPr>
        <w:t>Anti-inflammatory effect of</w:t>
      </w:r>
      <w:ins w:id="970" w:author="Author">
        <w:r w:rsidRPr="00C0780A">
          <w:rPr>
            <w:color w:val="000000"/>
          </w:rPr>
          <w:t xml:space="preserve"> </w:t>
        </w:r>
      </w:ins>
      <w:del w:id="971" w:author="Author">
        <w:r w:rsidRPr="00C0780A">
          <w:rPr>
            <w:color w:val="000000"/>
          </w:rPr>
          <w:delText> </w:delText>
        </w:r>
      </w:del>
      <w:r w:rsidRPr="00C0780A">
        <w:rPr>
          <w:color w:val="000000"/>
        </w:rPr>
        <w:t>Streblus asper</w:t>
      </w:r>
      <w:ins w:id="972" w:author="Author">
        <w:r w:rsidRPr="00C0780A">
          <w:rPr>
            <w:color w:val="000000"/>
          </w:rPr>
          <w:t xml:space="preserve"> </w:t>
        </w:r>
      </w:ins>
      <w:del w:id="973" w:author="Author">
        <w:r w:rsidRPr="00C0780A">
          <w:rPr>
            <w:color w:val="000000"/>
          </w:rPr>
          <w:delText> </w:delText>
        </w:r>
      </w:del>
      <w:r w:rsidRPr="00C0780A">
        <w:rPr>
          <w:color w:val="000000"/>
        </w:rPr>
        <w:t>leaf extract in rats and its modulation on inflammation-associated genes expression in RAW 264.7 macrophage cells</w:t>
      </w:r>
      <w:ins w:id="974" w:author="Author">
        <w:r w:rsidRPr="00C0780A">
          <w:rPr>
            <w:color w:val="000000"/>
          </w:rPr>
          <w:t xml:space="preserve">. J. </w:t>
        </w:r>
        <w:proofErr w:type="spellStart"/>
        <w:r w:rsidRPr="00C0780A">
          <w:rPr>
            <w:color w:val="000000"/>
          </w:rPr>
          <w:t>Ethnopharmacol</w:t>
        </w:r>
        <w:proofErr w:type="spellEnd"/>
        <w:r w:rsidRPr="00C0780A">
          <w:rPr>
            <w:color w:val="000000"/>
          </w:rPr>
          <w:t>.</w:t>
        </w:r>
      </w:ins>
      <w:del w:id="975" w:author="Author">
        <w:r w:rsidRPr="00C0780A">
          <w:rPr>
            <w:color w:val="000000"/>
          </w:rPr>
          <w:delText>,” </w:delText>
        </w:r>
        <w:r w:rsidRPr="00C0780A">
          <w:rPr>
            <w:i/>
            <w:iCs/>
            <w:color w:val="000000"/>
          </w:rPr>
          <w:delText>Journal of Ethnopharmacology</w:delText>
        </w:r>
        <w:r w:rsidRPr="00C0780A">
          <w:rPr>
            <w:color w:val="000000"/>
          </w:rPr>
          <w:delText>, vol.</w:delText>
        </w:r>
      </w:del>
      <w:r w:rsidRPr="00C0780A">
        <w:rPr>
          <w:color w:val="000000"/>
        </w:rPr>
        <w:t xml:space="preserve"> 124, </w:t>
      </w:r>
      <w:del w:id="976" w:author="Author">
        <w:r w:rsidRPr="00C0780A">
          <w:rPr>
            <w:color w:val="000000"/>
          </w:rPr>
          <w:delText xml:space="preserve">no. 3, pp. </w:delText>
        </w:r>
      </w:del>
      <w:r w:rsidRPr="00C0780A">
        <w:rPr>
          <w:color w:val="000000"/>
        </w:rPr>
        <w:t>566–570</w:t>
      </w:r>
      <w:ins w:id="977" w:author="Author">
        <w:r w:rsidRPr="00C0780A">
          <w:rPr>
            <w:color w:val="000000"/>
          </w:rPr>
          <w:t>.</w:t>
        </w:r>
      </w:ins>
      <w:del w:id="978" w:author="Author">
        <w:r w:rsidRPr="00C0780A">
          <w:rPr>
            <w:color w:val="000000"/>
          </w:rPr>
          <w:delText xml:space="preserve">, </w:delText>
        </w:r>
        <w:r w:rsidRPr="00C0780A" w:rsidDel="00BB58D2">
          <w:rPr>
            <w:color w:val="000000"/>
          </w:rPr>
          <w:delText>2009.</w:delText>
        </w:r>
        <w:r w:rsidRPr="00C0780A">
          <w:rPr>
            <w:color w:val="000000"/>
          </w:rPr>
          <w:delText xml:space="preserve"> </w:delText>
        </w:r>
      </w:del>
    </w:p>
    <w:p w14:paraId="06FBFD69" w14:textId="77777777" w:rsidR="00BB58D2" w:rsidRPr="00C0780A" w:rsidRDefault="00BB58D2" w:rsidP="00CA2314">
      <w:pPr>
        <w:pStyle w:val="output"/>
        <w:numPr>
          <w:ilvl w:val="0"/>
          <w:numId w:val="4"/>
        </w:numPr>
        <w:jc w:val="both"/>
        <w:rPr>
          <w:color w:val="000000"/>
        </w:rPr>
      </w:pPr>
      <w:del w:id="979" w:author="Author">
        <w:r w:rsidRPr="00C0780A">
          <w:rPr>
            <w:color w:val="000000"/>
          </w:rPr>
          <w:delText xml:space="preserve">M. </w:delText>
        </w:r>
      </w:del>
      <w:r w:rsidRPr="00C0780A">
        <w:rPr>
          <w:color w:val="000000"/>
        </w:rPr>
        <w:t>Tordera, M</w:t>
      </w:r>
      <w:ins w:id="980" w:author="Author">
        <w:r w:rsidRPr="00C0780A">
          <w:rPr>
            <w:color w:val="000000"/>
          </w:rPr>
          <w:t>.,</w:t>
        </w:r>
      </w:ins>
      <w:del w:id="981" w:author="Author">
        <w:r w:rsidRPr="00C0780A">
          <w:rPr>
            <w:color w:val="000000"/>
          </w:rPr>
          <w:delText>. L.</w:delText>
        </w:r>
      </w:del>
      <w:r w:rsidRPr="00C0780A">
        <w:rPr>
          <w:color w:val="000000"/>
        </w:rPr>
        <w:t xml:space="preserve"> </w:t>
      </w:r>
      <w:proofErr w:type="spellStart"/>
      <w:r w:rsidRPr="00C0780A">
        <w:rPr>
          <w:color w:val="000000"/>
        </w:rPr>
        <w:t>Ferrándiz</w:t>
      </w:r>
      <w:proofErr w:type="spellEnd"/>
      <w:r w:rsidRPr="00C0780A">
        <w:rPr>
          <w:color w:val="000000"/>
        </w:rPr>
        <w:t xml:space="preserve">, </w:t>
      </w:r>
      <w:del w:id="982" w:author="Author">
        <w:r w:rsidRPr="00C0780A">
          <w:rPr>
            <w:color w:val="000000"/>
          </w:rPr>
          <w:delText xml:space="preserve">and </w:delText>
        </w:r>
      </w:del>
      <w:proofErr w:type="spellStart"/>
      <w:r w:rsidRPr="00C0780A">
        <w:rPr>
          <w:color w:val="000000"/>
        </w:rPr>
        <w:t>M.</w:t>
      </w:r>
      <w:ins w:id="983" w:author="Author">
        <w:r w:rsidRPr="00C0780A">
          <w:rPr>
            <w:color w:val="000000"/>
          </w:rPr>
          <w:t>L</w:t>
        </w:r>
        <w:proofErr w:type="spellEnd"/>
        <w:r w:rsidRPr="00C0780A">
          <w:rPr>
            <w:color w:val="000000"/>
          </w:rPr>
          <w:t>.,</w:t>
        </w:r>
      </w:ins>
      <w:del w:id="984" w:author="Author">
        <w:r w:rsidRPr="00C0780A">
          <w:rPr>
            <w:color w:val="000000"/>
          </w:rPr>
          <w:delText xml:space="preserve"> J.</w:delText>
        </w:r>
      </w:del>
      <w:r w:rsidRPr="00C0780A">
        <w:rPr>
          <w:color w:val="000000"/>
        </w:rPr>
        <w:t xml:space="preserve"> Alcaraz, </w:t>
      </w:r>
      <w:ins w:id="985" w:author="Author">
        <w:r w:rsidRPr="00C0780A">
          <w:rPr>
            <w:color w:val="000000"/>
          </w:rPr>
          <w:t xml:space="preserve">M.J., 1994. </w:t>
        </w:r>
      </w:ins>
      <w:del w:id="986" w:author="Author">
        <w:r w:rsidRPr="00C0780A">
          <w:rPr>
            <w:color w:val="000000"/>
          </w:rPr>
          <w:delText>“</w:delText>
        </w:r>
      </w:del>
      <w:r w:rsidRPr="00C0780A">
        <w:rPr>
          <w:color w:val="000000"/>
        </w:rPr>
        <w:t>Influence of anti-inflammatory flavonoids on degranulation and arachidonic acid release in rat neutrophils</w:t>
      </w:r>
      <w:ins w:id="987" w:author="Author">
        <w:r w:rsidRPr="00C0780A">
          <w:rPr>
            <w:color w:val="000000"/>
          </w:rPr>
          <w:t xml:space="preserve">. Z. </w:t>
        </w:r>
        <w:proofErr w:type="spellStart"/>
        <w:r w:rsidRPr="00C0780A">
          <w:rPr>
            <w:color w:val="000000"/>
          </w:rPr>
          <w:t>Naturforsch</w:t>
        </w:r>
        <w:proofErr w:type="spellEnd"/>
        <w:r w:rsidRPr="00C0780A">
          <w:rPr>
            <w:color w:val="000000"/>
          </w:rPr>
          <w:t>.</w:t>
        </w:r>
      </w:ins>
      <w:del w:id="988" w:author="Author">
        <w:r w:rsidRPr="00C0780A">
          <w:rPr>
            <w:color w:val="000000"/>
          </w:rPr>
          <w:delText>,” </w:delText>
        </w:r>
        <w:r w:rsidRPr="00C0780A">
          <w:rPr>
            <w:i/>
            <w:iCs/>
            <w:color w:val="000000"/>
          </w:rPr>
          <w:delText>Zeitschrift für Naturforschung</w:delText>
        </w:r>
      </w:del>
      <w:r w:rsidRPr="00C0780A">
        <w:rPr>
          <w:color w:val="000000"/>
        </w:rPr>
        <w:t xml:space="preserve"> C</w:t>
      </w:r>
      <w:ins w:id="989" w:author="Author">
        <w:r w:rsidRPr="00C0780A">
          <w:rPr>
            <w:color w:val="000000"/>
          </w:rPr>
          <w:t xml:space="preserve">. J. </w:t>
        </w:r>
        <w:proofErr w:type="spellStart"/>
        <w:r w:rsidRPr="00C0780A">
          <w:rPr>
            <w:color w:val="000000"/>
          </w:rPr>
          <w:t>Biosci</w:t>
        </w:r>
      </w:ins>
      <w:proofErr w:type="spellEnd"/>
      <w:del w:id="990" w:author="Author">
        <w:r w:rsidRPr="00C0780A">
          <w:rPr>
            <w:color w:val="000000"/>
          </w:rPr>
          <w:delText>, vol</w:delText>
        </w:r>
      </w:del>
      <w:r w:rsidRPr="00C0780A">
        <w:rPr>
          <w:color w:val="000000"/>
        </w:rPr>
        <w:t xml:space="preserve">. 49, </w:t>
      </w:r>
      <w:del w:id="991" w:author="Author">
        <w:r w:rsidRPr="00C0780A">
          <w:rPr>
            <w:color w:val="000000"/>
          </w:rPr>
          <w:delText xml:space="preserve">no. 3-4, pp. </w:delText>
        </w:r>
      </w:del>
      <w:r w:rsidRPr="00C0780A">
        <w:rPr>
          <w:color w:val="000000"/>
        </w:rPr>
        <w:t>235–240</w:t>
      </w:r>
      <w:ins w:id="992" w:author="Author">
        <w:r w:rsidRPr="00C0780A">
          <w:rPr>
            <w:color w:val="000000"/>
          </w:rPr>
          <w:t>.</w:t>
        </w:r>
      </w:ins>
      <w:del w:id="993" w:author="Author">
        <w:r w:rsidRPr="00C0780A">
          <w:rPr>
            <w:color w:val="000000"/>
          </w:rPr>
          <w:delText xml:space="preserve">, </w:delText>
        </w:r>
        <w:r w:rsidRPr="00C0780A" w:rsidDel="00BB58D2">
          <w:rPr>
            <w:color w:val="000000"/>
          </w:rPr>
          <w:delText>1994</w:delText>
        </w:r>
        <w:r w:rsidRPr="00C0780A">
          <w:rPr>
            <w:color w:val="000000"/>
          </w:rPr>
          <w:delText xml:space="preserve">. </w:delText>
        </w:r>
      </w:del>
    </w:p>
    <w:p w14:paraId="07C48674" w14:textId="1966D2D4" w:rsidR="00AD7CBC" w:rsidRPr="00C0780A" w:rsidRDefault="00AD7CBC" w:rsidP="00AD7CBC">
      <w:pPr>
        <w:spacing w:after="0" w:line="240" w:lineRule="auto"/>
        <w:rPr>
          <w:rFonts w:ascii="Times New Roman" w:hAnsi="Times New Roman" w:cs="Times New Roman"/>
          <w:sz w:val="24"/>
          <w:szCs w:val="24"/>
        </w:rPr>
      </w:pPr>
    </w:p>
    <w:bookmarkEnd w:id="566"/>
    <w:p w14:paraId="18B2DBD2" w14:textId="44B21B19" w:rsidR="00AD7CBC" w:rsidRPr="00C0780A" w:rsidRDefault="00AD7CBC" w:rsidP="00AD7CBC">
      <w:pPr>
        <w:spacing w:after="0" w:line="240" w:lineRule="auto"/>
        <w:rPr>
          <w:rFonts w:ascii="Times New Roman" w:hAnsi="Times New Roman" w:cs="Times New Roman"/>
          <w:b/>
          <w:sz w:val="24"/>
          <w:szCs w:val="24"/>
        </w:rPr>
      </w:pPr>
      <w:commentRangeStart w:id="994"/>
      <w:r w:rsidRPr="00C0780A">
        <w:rPr>
          <w:rFonts w:ascii="Times New Roman" w:hAnsi="Times New Roman" w:cs="Times New Roman"/>
          <w:b/>
          <w:sz w:val="24"/>
          <w:szCs w:val="24"/>
        </w:rPr>
        <w:t>Table captions</w:t>
      </w:r>
      <w:commentRangeEnd w:id="994"/>
      <w:r w:rsidR="00907788" w:rsidRPr="00C0780A">
        <w:rPr>
          <w:rStyle w:val="CommentReference"/>
        </w:rPr>
        <w:commentReference w:id="994"/>
      </w:r>
    </w:p>
    <w:p w14:paraId="7FC66A04" w14:textId="460B3944" w:rsidR="00AD7CBC" w:rsidRPr="00C0780A" w:rsidRDefault="00AD7CBC" w:rsidP="00AD7CBC">
      <w:pPr>
        <w:spacing w:after="0" w:line="240" w:lineRule="auto"/>
        <w:rPr>
          <w:rFonts w:ascii="Times New Roman" w:hAnsi="Times New Roman" w:cs="Times New Roman"/>
          <w:sz w:val="24"/>
          <w:szCs w:val="24"/>
        </w:rPr>
      </w:pPr>
      <w:r w:rsidRPr="00C0780A">
        <w:rPr>
          <w:rFonts w:ascii="Times New Roman" w:hAnsi="Times New Roman" w:cs="Times New Roman"/>
          <w:b/>
          <w:sz w:val="24"/>
          <w:szCs w:val="24"/>
        </w:rPr>
        <w:t>Table 1:</w:t>
      </w:r>
      <w:r w:rsidRPr="00C0780A">
        <w:rPr>
          <w:rFonts w:ascii="Times New Roman" w:hAnsi="Times New Roman" w:cs="Times New Roman"/>
          <w:sz w:val="24"/>
          <w:szCs w:val="24"/>
        </w:rPr>
        <w:t xml:space="preserve"> Phytochemical screening of the SA extrac</w:t>
      </w:r>
      <w:commentRangeStart w:id="996"/>
      <w:r w:rsidRPr="00C0780A">
        <w:rPr>
          <w:rFonts w:ascii="Times New Roman" w:hAnsi="Times New Roman" w:cs="Times New Roman"/>
          <w:sz w:val="24"/>
          <w:szCs w:val="24"/>
        </w:rPr>
        <w:t>t</w:t>
      </w:r>
      <w:del w:id="997" w:author="Author">
        <w:r w:rsidRPr="00C0780A" w:rsidDel="004D45C4">
          <w:rPr>
            <w:rFonts w:ascii="Times New Roman" w:hAnsi="Times New Roman" w:cs="Times New Roman"/>
            <w:sz w:val="24"/>
            <w:szCs w:val="24"/>
          </w:rPr>
          <w:delText>.</w:delText>
        </w:r>
      </w:del>
      <w:commentRangeEnd w:id="996"/>
      <w:r w:rsidR="004D45C4" w:rsidRPr="00C0780A">
        <w:rPr>
          <w:rStyle w:val="CommentReference"/>
        </w:rPr>
        <w:commentReference w:id="996"/>
      </w:r>
    </w:p>
    <w:p w14:paraId="457206E7" w14:textId="427FA71B" w:rsidR="00AD7CBC" w:rsidRPr="00C0780A" w:rsidRDefault="00AD7CBC" w:rsidP="00AD7CBC">
      <w:pPr>
        <w:spacing w:after="0" w:line="240" w:lineRule="auto"/>
        <w:rPr>
          <w:rFonts w:ascii="Times New Roman" w:hAnsi="Times New Roman" w:cs="Times New Roman"/>
          <w:sz w:val="24"/>
          <w:szCs w:val="24"/>
        </w:rPr>
      </w:pPr>
    </w:p>
    <w:p w14:paraId="363A92D2" w14:textId="1E657BF4" w:rsidR="00AD7CBC" w:rsidRPr="00C0780A" w:rsidRDefault="00AD7CBC" w:rsidP="00AD7CBC">
      <w:pPr>
        <w:spacing w:after="0" w:line="240" w:lineRule="auto"/>
        <w:rPr>
          <w:rFonts w:ascii="Times New Roman" w:hAnsi="Times New Roman" w:cs="Times New Roman"/>
          <w:sz w:val="24"/>
          <w:szCs w:val="24"/>
        </w:rPr>
      </w:pPr>
      <w:r w:rsidRPr="00C0780A">
        <w:rPr>
          <w:rFonts w:ascii="Times New Roman" w:hAnsi="Times New Roman" w:cs="Times New Roman"/>
          <w:b/>
          <w:sz w:val="24"/>
          <w:szCs w:val="24"/>
        </w:rPr>
        <w:t>Table 2:</w:t>
      </w:r>
      <w:r w:rsidRPr="00C0780A">
        <w:rPr>
          <w:rFonts w:ascii="Times New Roman" w:hAnsi="Times New Roman" w:cs="Times New Roman"/>
          <w:sz w:val="24"/>
          <w:szCs w:val="24"/>
        </w:rPr>
        <w:t xml:space="preserve"> Percent</w:t>
      </w:r>
      <w:ins w:id="998" w:author="Author">
        <w:r w:rsidR="00770E3C" w:rsidRPr="00C0780A">
          <w:rPr>
            <w:rFonts w:ascii="Times New Roman" w:hAnsi="Times New Roman" w:cs="Times New Roman"/>
            <w:sz w:val="24"/>
            <w:szCs w:val="24"/>
          </w:rPr>
          <w:t>age</w:t>
        </w:r>
      </w:ins>
      <w:r w:rsidRPr="00C0780A">
        <w:rPr>
          <w:rFonts w:ascii="Times New Roman" w:hAnsi="Times New Roman" w:cs="Times New Roman"/>
          <w:sz w:val="24"/>
          <w:szCs w:val="24"/>
        </w:rPr>
        <w:t xml:space="preserve"> inhibition of lipoxygenase activity by the SA extract</w:t>
      </w:r>
      <w:del w:id="999" w:author="Author">
        <w:r w:rsidRPr="00C0780A" w:rsidDel="004D45C4">
          <w:rPr>
            <w:rFonts w:ascii="Times New Roman" w:hAnsi="Times New Roman" w:cs="Times New Roman"/>
            <w:sz w:val="24"/>
            <w:szCs w:val="24"/>
          </w:rPr>
          <w:delText>.</w:delText>
        </w:r>
      </w:del>
    </w:p>
    <w:p w14:paraId="37548172" w14:textId="3FF6C369" w:rsidR="00AD7CBC" w:rsidRPr="00C0780A" w:rsidRDefault="00AD7CBC" w:rsidP="00AD7CBC">
      <w:pPr>
        <w:spacing w:after="0" w:line="240" w:lineRule="auto"/>
        <w:rPr>
          <w:rFonts w:ascii="Times New Roman" w:hAnsi="Times New Roman" w:cs="Times New Roman"/>
          <w:sz w:val="24"/>
          <w:szCs w:val="24"/>
        </w:rPr>
      </w:pPr>
    </w:p>
    <w:p w14:paraId="78B37A8B" w14:textId="227194CF" w:rsidR="00AD7CBC" w:rsidRPr="00C0780A" w:rsidRDefault="00AD7CBC" w:rsidP="00AD7CBC">
      <w:pPr>
        <w:spacing w:after="0" w:line="240" w:lineRule="auto"/>
        <w:rPr>
          <w:rFonts w:ascii="Times New Roman" w:hAnsi="Times New Roman" w:cs="Times New Roman"/>
          <w:sz w:val="24"/>
          <w:szCs w:val="24"/>
        </w:rPr>
      </w:pPr>
      <w:r w:rsidRPr="00C0780A">
        <w:rPr>
          <w:rFonts w:ascii="Times New Roman" w:hAnsi="Times New Roman" w:cs="Times New Roman"/>
          <w:b/>
          <w:sz w:val="24"/>
          <w:szCs w:val="24"/>
        </w:rPr>
        <w:t>Table 3:</w:t>
      </w:r>
      <w:r w:rsidRPr="00C0780A">
        <w:rPr>
          <w:rFonts w:ascii="Times New Roman" w:hAnsi="Times New Roman" w:cs="Times New Roman"/>
          <w:sz w:val="24"/>
          <w:szCs w:val="24"/>
        </w:rPr>
        <w:t xml:space="preserve"> Ear thickness (mm) express</w:t>
      </w:r>
      <w:ins w:id="1000" w:author="Author">
        <w:r w:rsidR="004D45C4" w:rsidRPr="00C0780A">
          <w:rPr>
            <w:rFonts w:ascii="Times New Roman" w:hAnsi="Times New Roman" w:cs="Times New Roman"/>
            <w:sz w:val="24"/>
            <w:szCs w:val="24"/>
          </w:rPr>
          <w:t>ed</w:t>
        </w:r>
      </w:ins>
      <w:r w:rsidRPr="00C0780A">
        <w:rPr>
          <w:rFonts w:ascii="Times New Roman" w:hAnsi="Times New Roman" w:cs="Times New Roman"/>
          <w:sz w:val="24"/>
          <w:szCs w:val="24"/>
        </w:rPr>
        <w:t xml:space="preserve"> as mean ± </w:t>
      </w:r>
      <w:bookmarkStart w:id="1001" w:name="_Hlk62838644"/>
      <w:commentRangeStart w:id="1002"/>
      <w:ins w:id="1003" w:author="Author">
        <w:r w:rsidR="002C0DF3" w:rsidRPr="00C0780A">
          <w:rPr>
            <w:rFonts w:ascii="Times New Roman" w:hAnsi="Times New Roman" w:cs="Times New Roman"/>
            <w:sz w:val="24"/>
            <w:szCs w:val="24"/>
          </w:rPr>
          <w:t>standard error of the mean</w:t>
        </w:r>
        <w:bookmarkEnd w:id="1001"/>
        <w:commentRangeEnd w:id="1002"/>
        <w:r w:rsidR="002C0DF3" w:rsidRPr="00C0780A">
          <w:rPr>
            <w:rStyle w:val="CommentReference"/>
          </w:rPr>
          <w:commentReference w:id="1002"/>
        </w:r>
      </w:ins>
      <w:del w:id="1004" w:author="Author">
        <w:r w:rsidRPr="00C0780A" w:rsidDel="002C0DF3">
          <w:rPr>
            <w:rFonts w:ascii="Times New Roman" w:hAnsi="Times New Roman" w:cs="Times New Roman"/>
            <w:sz w:val="24"/>
            <w:szCs w:val="24"/>
          </w:rPr>
          <w:delText>SE</w:delText>
        </w:r>
        <w:r w:rsidRPr="00C0780A" w:rsidDel="004D45C4">
          <w:rPr>
            <w:rFonts w:ascii="Times New Roman" w:hAnsi="Times New Roman" w:cs="Times New Roman"/>
            <w:sz w:val="24"/>
            <w:szCs w:val="24"/>
          </w:rPr>
          <w:delText>.</w:delText>
        </w:r>
      </w:del>
    </w:p>
    <w:p w14:paraId="13BDB82E" w14:textId="704F7A4D" w:rsidR="00AD7CBC" w:rsidRPr="00C0780A" w:rsidRDefault="00AD7CBC" w:rsidP="00AD7CBC">
      <w:pPr>
        <w:spacing w:after="0" w:line="240" w:lineRule="auto"/>
        <w:rPr>
          <w:rFonts w:ascii="Times New Roman" w:hAnsi="Times New Roman" w:cs="Times New Roman"/>
          <w:sz w:val="24"/>
          <w:szCs w:val="24"/>
        </w:rPr>
      </w:pPr>
    </w:p>
    <w:p w14:paraId="04307824" w14:textId="1E8FC327" w:rsidR="00AD7CBC" w:rsidRPr="00C0780A" w:rsidRDefault="00AD7CBC" w:rsidP="00AD7CBC">
      <w:pPr>
        <w:spacing w:after="0" w:line="240" w:lineRule="auto"/>
        <w:rPr>
          <w:rFonts w:ascii="Times New Roman" w:hAnsi="Times New Roman" w:cs="Times New Roman"/>
          <w:b/>
          <w:sz w:val="24"/>
          <w:szCs w:val="24"/>
        </w:rPr>
      </w:pPr>
      <w:r w:rsidRPr="00C0780A">
        <w:rPr>
          <w:rFonts w:ascii="Times New Roman" w:hAnsi="Times New Roman" w:cs="Times New Roman"/>
          <w:b/>
          <w:sz w:val="24"/>
          <w:szCs w:val="24"/>
        </w:rPr>
        <w:t>Figure captions</w:t>
      </w:r>
    </w:p>
    <w:p w14:paraId="0D278FE2" w14:textId="42FDD2E0" w:rsidR="00AD7CBC" w:rsidRPr="00C0780A" w:rsidRDefault="00AD7CBC" w:rsidP="00AD7CBC">
      <w:pPr>
        <w:spacing w:after="0" w:line="240" w:lineRule="auto"/>
        <w:rPr>
          <w:rFonts w:ascii="Times New Roman" w:hAnsi="Times New Roman" w:cs="Times New Roman"/>
          <w:sz w:val="24"/>
          <w:szCs w:val="24"/>
        </w:rPr>
      </w:pPr>
      <w:r w:rsidRPr="00C0780A">
        <w:rPr>
          <w:rFonts w:ascii="Times New Roman" w:hAnsi="Times New Roman" w:cs="Times New Roman"/>
          <w:b/>
          <w:sz w:val="24"/>
          <w:szCs w:val="24"/>
        </w:rPr>
        <w:t>Figure 1:</w:t>
      </w:r>
      <w:r w:rsidRPr="00C0780A">
        <w:rPr>
          <w:rFonts w:ascii="Times New Roman" w:hAnsi="Times New Roman" w:cs="Times New Roman"/>
          <w:sz w:val="24"/>
          <w:szCs w:val="24"/>
        </w:rPr>
        <w:t xml:space="preserve"> Percentage ear edema induced by xylene at 15, 30, 45, and 60 min</w:t>
      </w:r>
      <w:del w:id="1005" w:author="Author">
        <w:r w:rsidRPr="00C0780A" w:rsidDel="004D45C4">
          <w:rPr>
            <w:rFonts w:ascii="Times New Roman" w:hAnsi="Times New Roman" w:cs="Times New Roman"/>
            <w:sz w:val="24"/>
            <w:szCs w:val="24"/>
          </w:rPr>
          <w:delText>.</w:delText>
        </w:r>
      </w:del>
    </w:p>
    <w:sectPr w:rsidR="00AD7CBC" w:rsidRPr="00C0780A">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initials="A">
    <w:p w14:paraId="210557E7" w14:textId="77777777" w:rsidR="00B36F6D" w:rsidRPr="00C0780A" w:rsidRDefault="00B36F6D" w:rsidP="00473494">
      <w:pPr>
        <w:pStyle w:val="CommentText"/>
      </w:pPr>
      <w:r>
        <w:rPr>
          <w:rStyle w:val="CommentReference"/>
        </w:rPr>
        <w:annotationRef/>
      </w:r>
      <w:r w:rsidRPr="00C0780A">
        <w:t>Dear Author,</w:t>
      </w:r>
    </w:p>
    <w:p w14:paraId="79AC56FB" w14:textId="6509EF9D" w:rsidR="00B36F6D" w:rsidRDefault="00B36F6D" w:rsidP="00473494">
      <w:pPr>
        <w:pStyle w:val="CommentText"/>
      </w:pPr>
      <w:r w:rsidRPr="00C0780A">
        <w:t>Thank you for the opportunity to edit your manuscript. Through my revisions, I have attempted to convey your intended meaning clearly. Any deviation from your intended meaning at any instance is purely unintentional; in such a case, please feel free to contact me with a clarification and I will be happy to offer a suitable revision. Please contact your Client Manager for further assistance in this regard. In case you make any revisions to this manuscript, please get them checked by us before you submit to the journal. This will ensure that the manuscript does not receive negative comments on language.</w:t>
      </w:r>
    </w:p>
  </w:comment>
  <w:comment w:id="2" w:author="Author" w:initials="A">
    <w:p w14:paraId="255E7DB5" w14:textId="77777777" w:rsidR="00B36F6D" w:rsidRPr="00C0780A" w:rsidRDefault="00B36F6D">
      <w:pPr>
        <w:pStyle w:val="CommentText"/>
        <w:rPr>
          <w:b/>
        </w:rPr>
      </w:pPr>
      <w:r>
        <w:rPr>
          <w:rStyle w:val="CommentReference"/>
        </w:rPr>
        <w:annotationRef/>
      </w:r>
      <w:r w:rsidRPr="00C0780A">
        <w:rPr>
          <w:b/>
        </w:rPr>
        <w:t>Formatting:</w:t>
      </w:r>
    </w:p>
    <w:p w14:paraId="04C54DAE" w14:textId="77777777" w:rsidR="00B36F6D" w:rsidRPr="00C0780A" w:rsidRDefault="00B36F6D" w:rsidP="0071078B">
      <w:pPr>
        <w:pStyle w:val="CommentText"/>
        <w:numPr>
          <w:ilvl w:val="0"/>
          <w:numId w:val="2"/>
        </w:numPr>
      </w:pPr>
      <w:r w:rsidRPr="00C0780A">
        <w:t>Classification of your paper</w:t>
      </w:r>
    </w:p>
    <w:p w14:paraId="2041CE26" w14:textId="77777777" w:rsidR="00B36F6D" w:rsidRPr="00C0780A" w:rsidRDefault="00B36F6D" w:rsidP="0071078B">
      <w:pPr>
        <w:pStyle w:val="CommentText"/>
      </w:pPr>
    </w:p>
    <w:p w14:paraId="1350FB2A" w14:textId="77777777" w:rsidR="00B36F6D" w:rsidRPr="00C0780A" w:rsidRDefault="00B36F6D" w:rsidP="0071078B">
      <w:pPr>
        <w:pStyle w:val="CommentText"/>
      </w:pPr>
      <w:r w:rsidRPr="00C0780A">
        <w:t>Please note that upon submitting your article you will have to select at least one classification and at least three of the given keywords.</w:t>
      </w:r>
    </w:p>
    <w:p w14:paraId="04F757CA" w14:textId="3AA61A94" w:rsidR="00B36F6D" w:rsidRDefault="00B36F6D" w:rsidP="0071078B">
      <w:pPr>
        <w:pStyle w:val="CommentText"/>
        <w:numPr>
          <w:ilvl w:val="0"/>
          <w:numId w:val="2"/>
        </w:numPr>
      </w:pPr>
      <w:r w:rsidRPr="00C0780A">
        <w:t>Checklist. This is a mandatory file during submission. Upload the completed checklist and choose the file type as "Checklist".</w:t>
      </w:r>
    </w:p>
  </w:comment>
  <w:comment w:id="7" w:author="Author" w:initials="A">
    <w:p w14:paraId="466B1657" w14:textId="77777777" w:rsidR="00B36F6D" w:rsidRPr="00C0780A" w:rsidRDefault="00B36F6D" w:rsidP="00124435">
      <w:pPr>
        <w:pStyle w:val="CommentText"/>
        <w:rPr>
          <w:b/>
        </w:rPr>
      </w:pPr>
      <w:r>
        <w:rPr>
          <w:rStyle w:val="CommentReference"/>
        </w:rPr>
        <w:annotationRef/>
      </w:r>
      <w:r w:rsidRPr="00C0780A">
        <w:rPr>
          <w:b/>
        </w:rPr>
        <w:t>Formatting:</w:t>
      </w:r>
    </w:p>
    <w:p w14:paraId="1544E63E" w14:textId="77777777" w:rsidR="00B36F6D" w:rsidRPr="00C0780A" w:rsidRDefault="00B36F6D" w:rsidP="00124435">
      <w:pPr>
        <w:pStyle w:val="CommentText"/>
        <w:numPr>
          <w:ilvl w:val="0"/>
          <w:numId w:val="2"/>
        </w:numPr>
      </w:pPr>
      <w:r w:rsidRPr="00C0780A">
        <w:t xml:space="preserve">Please clearly indicate the given name(s) and family name(s) of each author and check that all names </w:t>
      </w:r>
      <w:proofErr w:type="gramStart"/>
      <w:r w:rsidRPr="00C0780A">
        <w:t>are accurately spelled</w:t>
      </w:r>
      <w:proofErr w:type="gramEnd"/>
      <w:r w:rsidRPr="00C0780A">
        <w:t xml:space="preserve">. You can add your name between parentheses in your own script behind the English transliteration. Present the authors' affiliation addresses (where the actual work </w:t>
      </w:r>
      <w:proofErr w:type="gramStart"/>
      <w:r w:rsidRPr="00C0780A">
        <w:t>was done</w:t>
      </w:r>
      <w:proofErr w:type="gramEnd"/>
      <w:r w:rsidRPr="00C0780A">
        <w:t>) below the names. Indicate all affiliations with a lower-case superscript letter immediately after the author's name and in front of the appropriate address. Provide the full postal address of each affiliation, including the country name and, if available, the e-mail address of each author.</w:t>
      </w:r>
    </w:p>
    <w:p w14:paraId="5220B164" w14:textId="0F419BD0" w:rsidR="00B36F6D" w:rsidRDefault="00B36F6D" w:rsidP="00124435">
      <w:pPr>
        <w:pStyle w:val="CommentText"/>
      </w:pPr>
      <w:r w:rsidRPr="00C0780A">
        <w:t xml:space="preserve">Clearly indicate who will handle correspondence at all stages of refereeing and publication, also post-publication. This responsibility includes answering any future queries about Methodology and Materials. Ensure that the e-mail address </w:t>
      </w:r>
      <w:proofErr w:type="gramStart"/>
      <w:r w:rsidRPr="00C0780A">
        <w:t>is given</w:t>
      </w:r>
      <w:proofErr w:type="gramEnd"/>
      <w:r w:rsidRPr="00C0780A">
        <w:t xml:space="preserve"> and that contact details are kept up to date by the corresponding author.</w:t>
      </w:r>
    </w:p>
  </w:comment>
  <w:comment w:id="8" w:author="Author" w:initials="A">
    <w:p w14:paraId="2ED37D61" w14:textId="77777777" w:rsidR="00B36F6D" w:rsidRPr="00C0780A" w:rsidRDefault="00B36F6D">
      <w:pPr>
        <w:pStyle w:val="CommentText"/>
        <w:rPr>
          <w:b/>
        </w:rPr>
      </w:pPr>
      <w:r>
        <w:rPr>
          <w:rStyle w:val="CommentReference"/>
        </w:rPr>
        <w:annotationRef/>
      </w:r>
      <w:r w:rsidRPr="00C0780A">
        <w:rPr>
          <w:b/>
        </w:rPr>
        <w:t>Formatting:</w:t>
      </w:r>
    </w:p>
    <w:p w14:paraId="7A03B2C2" w14:textId="5C280BE3" w:rsidR="00B36F6D" w:rsidRPr="00C0780A" w:rsidRDefault="00B36F6D">
      <w:pPr>
        <w:pStyle w:val="CommentText"/>
      </w:pPr>
      <w:r w:rsidRPr="00C0780A">
        <w:t>As per the journal guidelines, the abstract should have the headings Ethnopharmacological relevance, Aim of the study, Materials and Methods, Results, and Conclusions.</w:t>
      </w:r>
    </w:p>
    <w:p w14:paraId="37A4C196" w14:textId="01E29EAC" w:rsidR="00B36F6D" w:rsidRPr="00B57833" w:rsidRDefault="00B36F6D">
      <w:pPr>
        <w:pStyle w:val="CommentText"/>
      </w:pPr>
      <w:r w:rsidRPr="00C0780A">
        <w:t>Please structure your abstract using these headings and add the relevant text under each heading.</w:t>
      </w:r>
    </w:p>
  </w:comment>
  <w:comment w:id="32" w:author="Author" w:initials="A">
    <w:p w14:paraId="3CF300B2" w14:textId="77777777" w:rsidR="00B36F6D" w:rsidRPr="00C0780A" w:rsidRDefault="00B36F6D" w:rsidP="005054A3">
      <w:pPr>
        <w:pStyle w:val="CommentText"/>
      </w:pPr>
      <w:r>
        <w:rPr>
          <w:rStyle w:val="CommentReference"/>
        </w:rPr>
        <w:annotationRef/>
      </w:r>
      <w:r w:rsidRPr="00C0780A">
        <w:t>Tip:</w:t>
      </w:r>
    </w:p>
    <w:p w14:paraId="516E841B" w14:textId="77777777" w:rsidR="00B36F6D" w:rsidRDefault="00B36F6D" w:rsidP="005054A3">
      <w:pPr>
        <w:pStyle w:val="CommentText"/>
      </w:pPr>
      <w:r w:rsidRPr="00C0780A">
        <w:t xml:space="preserve">Only numbers less than 10 need to </w:t>
      </w:r>
      <w:proofErr w:type="gramStart"/>
      <w:r w:rsidRPr="00C0780A">
        <w:t>be spelled</w:t>
      </w:r>
      <w:proofErr w:type="gramEnd"/>
      <w:r w:rsidRPr="00C0780A">
        <w:t xml:space="preserve"> out. However, numbers need to </w:t>
      </w:r>
      <w:proofErr w:type="gramStart"/>
      <w:r w:rsidRPr="00C0780A">
        <w:t>be spelled</w:t>
      </w:r>
      <w:proofErr w:type="gramEnd"/>
      <w:r w:rsidRPr="00C0780A">
        <w:t xml:space="preserve"> out if they are at the beginning of a sentence.</w:t>
      </w:r>
    </w:p>
  </w:comment>
  <w:comment w:id="33" w:author="Author" w:date="2021-01-31T18:12:00Z" w:initials="A">
    <w:p w14:paraId="6A1D404C" w14:textId="4C5B666B" w:rsidR="00AD6F4F" w:rsidRDefault="00AD6F4F">
      <w:pPr>
        <w:pStyle w:val="CommentText"/>
      </w:pPr>
      <w:r>
        <w:rPr>
          <w:rStyle w:val="CommentReference"/>
        </w:rPr>
        <w:annotationRef/>
      </w:r>
      <w:r>
        <w:t xml:space="preserve">Since </w:t>
      </w:r>
      <w:proofErr w:type="spellStart"/>
      <w:r>
        <w:t>IC50</w:t>
      </w:r>
      <w:proofErr w:type="spellEnd"/>
      <w:r>
        <w:t xml:space="preserve"> has </w:t>
      </w:r>
      <w:proofErr w:type="gramStart"/>
      <w:r>
        <w:t>been used</w:t>
      </w:r>
      <w:proofErr w:type="gramEnd"/>
      <w:r>
        <w:t xml:space="preserve"> only once in the abstract and main text, I have spelled these out.</w:t>
      </w:r>
    </w:p>
  </w:comment>
  <w:comment w:id="44" w:author="Author" w:initials="A">
    <w:p w14:paraId="7A190E5A" w14:textId="77777777" w:rsidR="00B36F6D" w:rsidRPr="00C0780A" w:rsidRDefault="00B36F6D">
      <w:pPr>
        <w:pStyle w:val="CommentText"/>
      </w:pPr>
      <w:r>
        <w:rPr>
          <w:rStyle w:val="CommentReference"/>
        </w:rPr>
        <w:annotationRef/>
      </w:r>
      <w:r w:rsidRPr="00C0780A">
        <w:t>Tip:</w:t>
      </w:r>
    </w:p>
    <w:p w14:paraId="637C5D12" w14:textId="7153766D" w:rsidR="00B36F6D" w:rsidRDefault="00B36F6D">
      <w:pPr>
        <w:pStyle w:val="CommentText"/>
      </w:pPr>
      <w:r w:rsidRPr="00C0780A">
        <w:t xml:space="preserve">If the units are the same, then the unit can just </w:t>
      </w:r>
      <w:proofErr w:type="gramStart"/>
      <w:r w:rsidRPr="00C0780A">
        <w:t>be added</w:t>
      </w:r>
      <w:proofErr w:type="gramEnd"/>
      <w:r w:rsidRPr="00C0780A">
        <w:t xml:space="preserve"> to the last item of the list.</w:t>
      </w:r>
    </w:p>
  </w:comment>
  <w:comment w:id="64" w:author="Author" w:initials="A">
    <w:p w14:paraId="63D374CB" w14:textId="77777777" w:rsidR="008E4486" w:rsidRDefault="00B36F6D" w:rsidP="002C1DBD">
      <w:pPr>
        <w:pStyle w:val="NormalWeb"/>
        <w:shd w:val="clear" w:color="auto" w:fill="FFFFFF"/>
        <w:spacing w:before="0" w:after="0"/>
        <w:textAlignment w:val="baseline"/>
        <w:rPr>
          <w:b/>
          <w:lang w:val="en-US"/>
        </w:rPr>
      </w:pPr>
      <w:r>
        <w:rPr>
          <w:rStyle w:val="CommentReference"/>
        </w:rPr>
        <w:annotationRef/>
      </w:r>
      <w:r w:rsidR="008E4486" w:rsidRPr="00C0780A">
        <w:rPr>
          <w:b/>
          <w:lang w:val="en-US"/>
        </w:rPr>
        <w:t>Formatting:</w:t>
      </w:r>
    </w:p>
    <w:p w14:paraId="12B6E9B7" w14:textId="22AD0CDE" w:rsidR="00B36F6D" w:rsidRPr="00C0780A" w:rsidRDefault="00B36F6D" w:rsidP="002C1DBD">
      <w:pPr>
        <w:pStyle w:val="NormalWeb"/>
        <w:shd w:val="clear" w:color="auto" w:fill="FFFFFF"/>
        <w:spacing w:before="0" w:after="0"/>
        <w:textAlignment w:val="baseline"/>
        <w:rPr>
          <w:rFonts w:asciiTheme="minorHAnsi" w:hAnsiTheme="minorHAnsi" w:cstheme="minorHAnsi"/>
          <w:color w:val="53565A"/>
          <w:sz w:val="20"/>
          <w:szCs w:val="20"/>
          <w:lang w:val="en-US"/>
        </w:rPr>
      </w:pPr>
      <w:r w:rsidRPr="00C0780A">
        <w:rPr>
          <w:rFonts w:asciiTheme="minorHAnsi" w:hAnsiTheme="minorHAnsi" w:cstheme="minorHAnsi"/>
          <w:sz w:val="20"/>
          <w:szCs w:val="20"/>
          <w:lang w:val="en-US"/>
        </w:rPr>
        <w:t>After having selected a classification in the submission system, authors must, in the same step, select 5 keywords. These keywords will help the Editors to categorize your article accurately and process it more quickly.</w:t>
      </w:r>
    </w:p>
    <w:p w14:paraId="2D309F6C" w14:textId="0E30D6CB" w:rsidR="00B36F6D" w:rsidRDefault="00B36F6D" w:rsidP="00B60318">
      <w:pPr>
        <w:pStyle w:val="CommentText"/>
      </w:pPr>
      <w:r w:rsidRPr="00C0780A">
        <w:t xml:space="preserve">In addition, you can provide a maximum of 6 specific keywords, using American spelling and avoiding general and plural terms and multiple concepts (avoid, for example, "and", "of"). Be sparing with abbreviations: only abbreviations firmly established in the field may be eligible. These keywords will </w:t>
      </w:r>
      <w:proofErr w:type="gramStart"/>
      <w:r w:rsidRPr="00C0780A">
        <w:t>be used</w:t>
      </w:r>
      <w:proofErr w:type="gramEnd"/>
      <w:r w:rsidRPr="00C0780A">
        <w:t xml:space="preserve"> for indexing purposes.</w:t>
      </w:r>
    </w:p>
  </w:comment>
  <w:comment w:id="66" w:author="Author" w:initials="A">
    <w:p w14:paraId="54E96F1F" w14:textId="77777777" w:rsidR="008E4486" w:rsidRDefault="00B36F6D" w:rsidP="008E4486">
      <w:pPr>
        <w:pStyle w:val="CommentText"/>
        <w:rPr>
          <w:b/>
        </w:rPr>
      </w:pPr>
      <w:r>
        <w:rPr>
          <w:rStyle w:val="CommentReference"/>
        </w:rPr>
        <w:annotationRef/>
      </w:r>
      <w:r w:rsidR="008E4486" w:rsidRPr="008E4486">
        <w:rPr>
          <w:b/>
        </w:rPr>
        <w:t>Formatting:</w:t>
      </w:r>
    </w:p>
    <w:p w14:paraId="290F6D65" w14:textId="782C41E9" w:rsidR="00B36F6D" w:rsidRDefault="00B36F6D" w:rsidP="008E4486">
      <w:pPr>
        <w:pStyle w:val="CommentText"/>
      </w:pPr>
      <w:r w:rsidRPr="00C0780A">
        <w:t xml:space="preserve">A graphical abstract is mandatory for this journal. It should summarize the contents of the article in a concise, pictorial form designed to capture the attention of a wide readership online. Authors must provide images that clearly represent the work described in the article. Graphical abstracts should </w:t>
      </w:r>
      <w:proofErr w:type="gramStart"/>
      <w:r w:rsidRPr="00C0780A">
        <w:t>be submitted</w:t>
      </w:r>
      <w:proofErr w:type="gramEnd"/>
      <w:r w:rsidRPr="00C0780A">
        <w:t xml:space="preserve"> as a separate file in the online submission system. Image size: please provide an image with a minimum of 531 × 1328 pixels (h × w) or proportionally more. The image should be readable at a size of 5 × 13 cm using a regular screen resolution of 96 dpi. Preferred file types: TIFF, EPS, </w:t>
      </w:r>
      <w:proofErr w:type="gramStart"/>
      <w:r w:rsidRPr="00C0780A">
        <w:t>PDF</w:t>
      </w:r>
      <w:proofErr w:type="gramEnd"/>
      <w:r w:rsidRPr="00C0780A">
        <w:t xml:space="preserve"> or MS Office files.</w:t>
      </w:r>
    </w:p>
  </w:comment>
  <w:comment w:id="65" w:author="Author" w:initials="A">
    <w:p w14:paraId="12CB045D" w14:textId="77777777" w:rsidR="008E4486" w:rsidRDefault="00B36F6D" w:rsidP="002C1DBD">
      <w:pPr>
        <w:pStyle w:val="CommentText"/>
        <w:rPr>
          <w:b/>
        </w:rPr>
      </w:pPr>
      <w:r>
        <w:rPr>
          <w:rStyle w:val="CommentReference"/>
        </w:rPr>
        <w:annotationRef/>
      </w:r>
      <w:r w:rsidR="008E4486" w:rsidRPr="00C0780A">
        <w:rPr>
          <w:b/>
        </w:rPr>
        <w:t>Formatting:</w:t>
      </w:r>
    </w:p>
    <w:p w14:paraId="1F2E66CC" w14:textId="5F1063A1" w:rsidR="00B36F6D" w:rsidRPr="00C0780A" w:rsidRDefault="00B36F6D" w:rsidP="002C1DBD">
      <w:pPr>
        <w:pStyle w:val="CommentText"/>
      </w:pPr>
      <w:r w:rsidRPr="00C0780A">
        <w:t xml:space="preserve">Highlights are optional yet highly encouraged for this journal, as they increase the discoverability of your article via search engines. They consist of a short collection of bullet points that capture the novel results of your research as well as new methods that </w:t>
      </w:r>
      <w:proofErr w:type="gramStart"/>
      <w:r w:rsidRPr="00C0780A">
        <w:t>were used</w:t>
      </w:r>
      <w:proofErr w:type="gramEnd"/>
      <w:r w:rsidRPr="00C0780A">
        <w:t xml:space="preserve"> during the study (if any).</w:t>
      </w:r>
    </w:p>
    <w:p w14:paraId="76BACBD0" w14:textId="522A566E" w:rsidR="00B36F6D" w:rsidRDefault="00B36F6D" w:rsidP="002C1DBD">
      <w:pPr>
        <w:pStyle w:val="CommentText"/>
      </w:pPr>
      <w:r w:rsidRPr="00C0780A">
        <w:t xml:space="preserve">Highlights should </w:t>
      </w:r>
      <w:proofErr w:type="gramStart"/>
      <w:r w:rsidRPr="00C0780A">
        <w:t>be submitted</w:t>
      </w:r>
      <w:proofErr w:type="gramEnd"/>
      <w:r w:rsidRPr="00C0780A">
        <w:t xml:space="preserve"> in a separate editable file in the online submission system. Please use 'Highlights' in the file name and include 3 to 5 bullet points (maximum 85 characters, including spaces, per bullet point).</w:t>
      </w:r>
    </w:p>
  </w:comment>
  <w:comment w:id="74" w:author="Author" w:initials="A">
    <w:p w14:paraId="79BB1B90" w14:textId="77777777" w:rsidR="00B36F6D" w:rsidRPr="00C0780A" w:rsidRDefault="00B36F6D" w:rsidP="006A4B06">
      <w:pPr>
        <w:pStyle w:val="CommentText"/>
        <w:rPr>
          <w:b/>
        </w:rPr>
      </w:pPr>
      <w:r>
        <w:rPr>
          <w:rStyle w:val="CommentReference"/>
        </w:rPr>
        <w:annotationRef/>
      </w:r>
      <w:r w:rsidRPr="00C0780A">
        <w:rPr>
          <w:b/>
        </w:rPr>
        <w:t>Formatting:</w:t>
      </w:r>
    </w:p>
    <w:p w14:paraId="5D118ABB" w14:textId="6B8C202C" w:rsidR="00B36F6D" w:rsidRPr="00C0780A" w:rsidRDefault="00B36F6D" w:rsidP="006A4B06">
      <w:pPr>
        <w:pStyle w:val="CommentText"/>
      </w:pPr>
      <w:r w:rsidRPr="00C0780A">
        <w:t>All citations in the text should refer to:</w:t>
      </w:r>
    </w:p>
    <w:p w14:paraId="050407C5" w14:textId="77777777" w:rsidR="00B36F6D" w:rsidRPr="00C0780A" w:rsidRDefault="00B36F6D" w:rsidP="006A4B06">
      <w:pPr>
        <w:pStyle w:val="CommentText"/>
      </w:pPr>
      <w:r w:rsidRPr="00C0780A">
        <w:t>1. Single author: the author's name (without initials, unless there is ambiguity) and the year of publication;</w:t>
      </w:r>
    </w:p>
    <w:p w14:paraId="06AAD042" w14:textId="77777777" w:rsidR="00B36F6D" w:rsidRPr="00C0780A" w:rsidRDefault="00B36F6D" w:rsidP="006A4B06">
      <w:pPr>
        <w:pStyle w:val="CommentText"/>
      </w:pPr>
      <w:r w:rsidRPr="00C0780A">
        <w:t>2. Two authors: both authors' names and the year of publication;</w:t>
      </w:r>
    </w:p>
    <w:p w14:paraId="2EE724C2" w14:textId="62043696" w:rsidR="00B36F6D" w:rsidRDefault="00B36F6D" w:rsidP="006A4B06">
      <w:pPr>
        <w:pStyle w:val="CommentText"/>
      </w:pPr>
      <w:r w:rsidRPr="00C0780A">
        <w:t>3. Three or more authors: first author's name followed by 'et al.' and the year of publication.</w:t>
      </w:r>
    </w:p>
  </w:comment>
  <w:comment w:id="89" w:author="Author" w:initials="A">
    <w:p w14:paraId="3E05DF1F" w14:textId="51EF52BF" w:rsidR="00B36F6D" w:rsidRDefault="00B36F6D">
      <w:pPr>
        <w:pStyle w:val="CommentText"/>
      </w:pPr>
      <w:r>
        <w:rPr>
          <w:rStyle w:val="CommentReference"/>
        </w:rPr>
        <w:annotationRef/>
      </w:r>
      <w:r w:rsidRPr="00C0780A">
        <w:t xml:space="preserve">This abbreviation </w:t>
      </w:r>
      <w:proofErr w:type="gramStart"/>
      <w:r w:rsidRPr="00C0780A">
        <w:t>is not required</w:t>
      </w:r>
      <w:proofErr w:type="gramEnd"/>
      <w:r w:rsidRPr="00C0780A">
        <w:t xml:space="preserve"> as it is used only once.</w:t>
      </w:r>
      <w:r w:rsidR="007A516C">
        <w:t xml:space="preserve"> I have removed all such abbreviations in the paper.</w:t>
      </w:r>
    </w:p>
  </w:comment>
  <w:comment w:id="103" w:author="Author" w:initials="A">
    <w:p w14:paraId="1A9FC0CD" w14:textId="08F28E19" w:rsidR="00B36F6D" w:rsidRDefault="00B36F6D">
      <w:pPr>
        <w:pStyle w:val="CommentText"/>
      </w:pPr>
      <w:r>
        <w:rPr>
          <w:rStyle w:val="CommentReference"/>
        </w:rPr>
        <w:annotationRef/>
      </w:r>
      <w:bookmarkStart w:id="104" w:name="_Hlk63010323"/>
      <w:r w:rsidRPr="00C0780A">
        <w:t xml:space="preserve">Here, I would recommend using “caution” instead of awareness. </w:t>
      </w:r>
      <w:r w:rsidR="00881C05">
        <w:t xml:space="preserve">In fact, I would suggest rephrasing the sentence as “However, they are still recommended with caution by physicians owing to their side effects” </w:t>
      </w:r>
      <w:proofErr w:type="gramStart"/>
      <w:r w:rsidR="00881C05">
        <w:t>in order to</w:t>
      </w:r>
      <w:proofErr w:type="gramEnd"/>
      <w:r w:rsidR="00881C05">
        <w:t xml:space="preserve"> convey the idea briefly and with clarity. </w:t>
      </w:r>
      <w:r w:rsidRPr="00C0780A">
        <w:t>Please check and revise if this suggestion is acceptable.</w:t>
      </w:r>
      <w:bookmarkEnd w:id="104"/>
    </w:p>
  </w:comment>
  <w:comment w:id="106" w:author="Author" w:initials="A">
    <w:p w14:paraId="31C4613C" w14:textId="77777777" w:rsidR="00B36F6D" w:rsidRPr="00C0780A" w:rsidRDefault="00B36F6D">
      <w:pPr>
        <w:pStyle w:val="CommentText"/>
      </w:pPr>
      <w:r>
        <w:rPr>
          <w:rStyle w:val="CommentReference"/>
        </w:rPr>
        <w:annotationRef/>
      </w:r>
      <w:r w:rsidRPr="00C0780A">
        <w:t>Tip:</w:t>
      </w:r>
    </w:p>
    <w:p w14:paraId="61503020" w14:textId="1072EB4D" w:rsidR="00B36F6D" w:rsidRDefault="00B36F6D">
      <w:pPr>
        <w:pStyle w:val="CommentText"/>
      </w:pPr>
      <w:r w:rsidRPr="00C0780A">
        <w:t xml:space="preserve">The rule of thumb when framing constructions with “due to” is as follows: if “due to” can </w:t>
      </w:r>
      <w:proofErr w:type="gramStart"/>
      <w:r w:rsidRPr="00C0780A">
        <w:t>be substituted</w:t>
      </w:r>
      <w:proofErr w:type="gramEnd"/>
      <w:r w:rsidRPr="00C0780A">
        <w:t xml:space="preserve"> with “caused by” without making the sentence sound improper, the expression is correct. If not, the expression needs to </w:t>
      </w:r>
      <w:proofErr w:type="gramStart"/>
      <w:r w:rsidRPr="00C0780A">
        <w:t>be revised</w:t>
      </w:r>
      <w:proofErr w:type="gramEnd"/>
      <w:r w:rsidRPr="00C0780A">
        <w:t xml:space="preserve"> to “because of” or “owing to.”</w:t>
      </w:r>
    </w:p>
  </w:comment>
  <w:comment w:id="143" w:author="Author" w:initials="A">
    <w:p w14:paraId="772A0E57" w14:textId="0E50A029" w:rsidR="00B36F6D" w:rsidRDefault="00B36F6D">
      <w:pPr>
        <w:pStyle w:val="CommentText"/>
      </w:pPr>
      <w:r>
        <w:rPr>
          <w:rStyle w:val="CommentReference"/>
        </w:rPr>
        <w:annotationRef/>
      </w:r>
      <w:r w:rsidRPr="00C0780A">
        <w:t xml:space="preserve">Abbreviations must </w:t>
      </w:r>
      <w:proofErr w:type="gramStart"/>
      <w:r w:rsidRPr="00C0780A">
        <w:t>be spelled</w:t>
      </w:r>
      <w:proofErr w:type="gramEnd"/>
      <w:r w:rsidRPr="00C0780A">
        <w:t xml:space="preserve"> out in full at their initial appearance each in the summary and the main text, followed by the abbreviation in parentheses. Thereafter, the abbreviation only may </w:t>
      </w:r>
      <w:proofErr w:type="gramStart"/>
      <w:r w:rsidRPr="00C0780A">
        <w:t>be used</w:t>
      </w:r>
      <w:proofErr w:type="gramEnd"/>
      <w:r w:rsidRPr="00C0780A">
        <w:t>.</w:t>
      </w:r>
    </w:p>
  </w:comment>
  <w:comment w:id="173" w:author="Author" w:initials="A">
    <w:p w14:paraId="158041EF" w14:textId="55BA2C07" w:rsidR="00B36F6D" w:rsidRDefault="00B36F6D">
      <w:pPr>
        <w:pStyle w:val="CommentText"/>
      </w:pPr>
      <w:r>
        <w:rPr>
          <w:rStyle w:val="CommentReference"/>
        </w:rPr>
        <w:annotationRef/>
      </w:r>
      <w:r w:rsidRPr="00C0780A">
        <w:t xml:space="preserve">Please confirm if this sentence needs a reference. You are referring to your results so ideally a citation </w:t>
      </w:r>
      <w:proofErr w:type="gramStart"/>
      <w:r w:rsidRPr="00C0780A">
        <w:t>is not needed</w:t>
      </w:r>
      <w:proofErr w:type="gramEnd"/>
      <w:r w:rsidRPr="00C0780A">
        <w:t>.</w:t>
      </w:r>
    </w:p>
  </w:comment>
  <w:comment w:id="178" w:author="Author" w:initials="A">
    <w:p w14:paraId="0CD5AA8A" w14:textId="77777777" w:rsidR="008E4486" w:rsidRDefault="00B36F6D">
      <w:pPr>
        <w:pStyle w:val="CommentText"/>
        <w:rPr>
          <w:b/>
        </w:rPr>
      </w:pPr>
      <w:r>
        <w:rPr>
          <w:rStyle w:val="CommentReference"/>
        </w:rPr>
        <w:annotationRef/>
      </w:r>
      <w:r w:rsidR="008E4486" w:rsidRPr="00C0780A">
        <w:rPr>
          <w:b/>
        </w:rPr>
        <w:t>Formatting:</w:t>
      </w:r>
    </w:p>
    <w:p w14:paraId="42EBBF1E" w14:textId="7FA234EF" w:rsidR="00B36F6D" w:rsidRPr="00C0780A" w:rsidRDefault="00B36F6D">
      <w:pPr>
        <w:pStyle w:val="CommentText"/>
      </w:pPr>
      <w:r w:rsidRPr="00C0780A">
        <w:t>Plant names:</w:t>
      </w:r>
    </w:p>
    <w:p w14:paraId="0F5460B1" w14:textId="77777777" w:rsidR="00B36F6D" w:rsidRPr="00C0780A" w:rsidRDefault="00B36F6D" w:rsidP="00317E8D">
      <w:pPr>
        <w:pStyle w:val="CommentText"/>
      </w:pPr>
      <w:r w:rsidRPr="00C0780A">
        <w:t xml:space="preserve">In the Materials and Methods section there must be a separate heading for describing the material used. That includes official name, local name, English name (if known), GPS position in case of collection in the wild or cultivation, a voucher specimen must </w:t>
      </w:r>
      <w:proofErr w:type="gramStart"/>
      <w:r w:rsidRPr="00C0780A">
        <w:t>be deposited</w:t>
      </w:r>
      <w:proofErr w:type="gramEnd"/>
      <w:r w:rsidRPr="00C0780A">
        <w:t xml:space="preserve"> in an official herbarium for possible future comparison. In the text it should </w:t>
      </w:r>
      <w:proofErr w:type="gramStart"/>
      <w:r w:rsidRPr="00C0780A">
        <w:t>be stated</w:t>
      </w:r>
      <w:proofErr w:type="gramEnd"/>
      <w:r w:rsidRPr="00C0780A">
        <w:t xml:space="preserve"> that the plant name has been checked with http://www.theplantlist.org mentioning the data of accessing that website.</w:t>
      </w:r>
    </w:p>
    <w:p w14:paraId="30D153E2" w14:textId="330E2C0F" w:rsidR="00B36F6D" w:rsidRDefault="00B36F6D" w:rsidP="00317E8D">
      <w:pPr>
        <w:pStyle w:val="CommentText"/>
      </w:pPr>
      <w:r w:rsidRPr="00C0780A">
        <w:t xml:space="preserve">In case of commercially procured material should mention the source, batch number, quality control data. Data on chemical characterization (metabolomics, chromatographic methods) should also </w:t>
      </w:r>
      <w:proofErr w:type="gramStart"/>
      <w:r w:rsidRPr="00C0780A">
        <w:t>be presented</w:t>
      </w:r>
      <w:proofErr w:type="gramEnd"/>
      <w:r w:rsidRPr="00C0780A">
        <w:t>, in case of known active compounds their quantitative analysis should be presented.</w:t>
      </w:r>
    </w:p>
  </w:comment>
  <w:comment w:id="179" w:author="Author" w:initials="A">
    <w:p w14:paraId="13C5E4A2" w14:textId="341D091F" w:rsidR="00B36F6D" w:rsidRDefault="00B36F6D">
      <w:pPr>
        <w:pStyle w:val="CommentText"/>
      </w:pPr>
      <w:r>
        <w:rPr>
          <w:rStyle w:val="CommentReference"/>
        </w:rPr>
        <w:annotationRef/>
      </w:r>
      <w:r w:rsidRPr="00C0780A">
        <w:t>Please specify the age and total number of mice.</w:t>
      </w:r>
    </w:p>
  </w:comment>
  <w:comment w:id="216" w:author="Author" w:initials="A">
    <w:p w14:paraId="697F55F3" w14:textId="27381096" w:rsidR="00B36F6D" w:rsidRDefault="00B36F6D">
      <w:pPr>
        <w:pStyle w:val="CommentText"/>
      </w:pPr>
      <w:r>
        <w:rPr>
          <w:rStyle w:val="CommentReference"/>
        </w:rPr>
        <w:annotationRef/>
      </w:r>
      <w:r w:rsidRPr="00C0780A">
        <w:t xml:space="preserve">Do you mean respectively? i.e., Flavonoids </w:t>
      </w:r>
      <w:proofErr w:type="gramStart"/>
      <w:r w:rsidRPr="00C0780A">
        <w:t>were detected</w:t>
      </w:r>
      <w:proofErr w:type="gramEnd"/>
      <w:r w:rsidRPr="00C0780A">
        <w:t xml:space="preserve"> using Shinoda’s test and triterpenoids using the Liebermann–Burchard test?</w:t>
      </w:r>
    </w:p>
  </w:comment>
  <w:comment w:id="220" w:author="Author" w:initials="A">
    <w:p w14:paraId="5370968D" w14:textId="39D371C0" w:rsidR="00B36F6D" w:rsidRDefault="00B36F6D">
      <w:pPr>
        <w:pStyle w:val="CommentText"/>
      </w:pPr>
      <w:r>
        <w:rPr>
          <w:rStyle w:val="CommentReference"/>
        </w:rPr>
        <w:annotationRef/>
      </w:r>
      <w:r w:rsidRPr="00C0780A">
        <w:t>Do you mean frothing test?</w:t>
      </w:r>
    </w:p>
  </w:comment>
  <w:comment w:id="276" w:author="Author" w:initials="A">
    <w:p w14:paraId="3AECB7E4" w14:textId="55407BFB" w:rsidR="00B36F6D" w:rsidRDefault="00B36F6D">
      <w:pPr>
        <w:pStyle w:val="CommentText"/>
      </w:pPr>
      <w:r>
        <w:rPr>
          <w:rStyle w:val="CommentReference"/>
        </w:rPr>
        <w:annotationRef/>
      </w:r>
      <w:r w:rsidRPr="00C0780A">
        <w:t xml:space="preserve">This step is slightly unclear. First, they </w:t>
      </w:r>
      <w:proofErr w:type="gramStart"/>
      <w:r w:rsidRPr="00C0780A">
        <w:t>were treated</w:t>
      </w:r>
      <w:proofErr w:type="gramEnd"/>
      <w:r w:rsidRPr="00C0780A">
        <w:t xml:space="preserve"> with topical xylene, then fed distilled water, diclofenac sodium, or SA extract 15 min later, and again induced with xylene?</w:t>
      </w:r>
    </w:p>
  </w:comment>
  <w:comment w:id="289" w:author="Author" w:initials="A">
    <w:p w14:paraId="053F0A4F" w14:textId="39DC2F29" w:rsidR="00B36F6D" w:rsidRDefault="00B36F6D">
      <w:pPr>
        <w:pStyle w:val="CommentText"/>
      </w:pPr>
      <w:r>
        <w:rPr>
          <w:rStyle w:val="CommentReference"/>
        </w:rPr>
        <w:annotationRef/>
      </w:r>
      <w:bookmarkStart w:id="290" w:name="_Hlk62838253"/>
      <w:r w:rsidRPr="00C0780A">
        <w:t>I have added this to ensure that the timeline is clear. Please check that you agree with the addition.</w:t>
      </w:r>
    </w:p>
    <w:bookmarkEnd w:id="290"/>
  </w:comment>
  <w:comment w:id="296" w:author="Author" w:initials="A">
    <w:p w14:paraId="0CFFAF90" w14:textId="4D5CEA33" w:rsidR="00B36F6D" w:rsidRDefault="00B36F6D">
      <w:pPr>
        <w:pStyle w:val="CommentText"/>
      </w:pPr>
      <w:r>
        <w:rPr>
          <w:rStyle w:val="CommentReference"/>
        </w:rPr>
        <w:annotationRef/>
      </w:r>
      <w:r w:rsidRPr="00C0780A">
        <w:t>Please provide the value here.</w:t>
      </w:r>
    </w:p>
  </w:comment>
  <w:comment w:id="298" w:author="Author" w:initials="A">
    <w:p w14:paraId="5F4A96C9" w14:textId="77777777" w:rsidR="00B36F6D" w:rsidRPr="00C0780A" w:rsidRDefault="00B36F6D">
      <w:pPr>
        <w:pStyle w:val="CommentText"/>
        <w:rPr>
          <w:b/>
          <w:bCs/>
        </w:rPr>
      </w:pPr>
      <w:r>
        <w:rPr>
          <w:rStyle w:val="CommentReference"/>
        </w:rPr>
        <w:annotationRef/>
      </w:r>
      <w:r w:rsidRPr="00C0780A">
        <w:rPr>
          <w:b/>
          <w:bCs/>
        </w:rPr>
        <w:t>Formatting:</w:t>
      </w:r>
    </w:p>
    <w:p w14:paraId="0C17B504" w14:textId="77777777" w:rsidR="00B36F6D" w:rsidRPr="00C0780A" w:rsidRDefault="00B36F6D" w:rsidP="0032201F">
      <w:pPr>
        <w:pStyle w:val="CommentText"/>
      </w:pPr>
      <w:r w:rsidRPr="00C0780A">
        <w:t xml:space="preserve">As per journal guidelines, </w:t>
      </w:r>
      <w:proofErr w:type="gramStart"/>
      <w:r w:rsidRPr="00C0780A">
        <w:t>the Material and Methods section should be followed by a Theory/calculation section</w:t>
      </w:r>
      <w:proofErr w:type="gramEnd"/>
      <w:r w:rsidRPr="00C0780A">
        <w:t xml:space="preserve">. A Theory section should extend, not repeat, the background to the article already dealt with in the Introduction and lay the foundation for further work. In contrast, a Calculation section represents a practical development from a theoretical basis. </w:t>
      </w:r>
    </w:p>
    <w:p w14:paraId="68725B2D" w14:textId="7CACCBE9" w:rsidR="00B36F6D" w:rsidRDefault="00B36F6D" w:rsidP="0032201F">
      <w:pPr>
        <w:pStyle w:val="CommentText"/>
      </w:pPr>
      <w:r w:rsidRPr="00C0780A">
        <w:t>Please add the relevant information.</w:t>
      </w:r>
    </w:p>
  </w:comment>
  <w:comment w:id="305" w:author="Author" w:initials="A">
    <w:p w14:paraId="76CC8797" w14:textId="77777777" w:rsidR="00B36F6D" w:rsidRPr="00C0780A" w:rsidRDefault="00B36F6D">
      <w:pPr>
        <w:pStyle w:val="CommentText"/>
        <w:rPr>
          <w:b/>
        </w:rPr>
      </w:pPr>
      <w:r>
        <w:rPr>
          <w:rStyle w:val="CommentReference"/>
        </w:rPr>
        <w:annotationRef/>
      </w:r>
      <w:bookmarkStart w:id="306" w:name="_Hlk63014177"/>
      <w:r w:rsidRPr="00C0780A">
        <w:rPr>
          <w:b/>
        </w:rPr>
        <w:t>Formatting:</w:t>
      </w:r>
      <w:bookmarkEnd w:id="306"/>
    </w:p>
    <w:p w14:paraId="06043718" w14:textId="77777777" w:rsidR="00B36F6D" w:rsidRPr="00C0780A" w:rsidRDefault="00B36F6D">
      <w:pPr>
        <w:pStyle w:val="CommentText"/>
      </w:pPr>
      <w:r w:rsidRPr="00C0780A">
        <w:t xml:space="preserve">Please note that figures and tables should </w:t>
      </w:r>
      <w:proofErr w:type="gramStart"/>
      <w:r w:rsidRPr="00C0780A">
        <w:t>be embedded</w:t>
      </w:r>
      <w:proofErr w:type="gramEnd"/>
      <w:r w:rsidRPr="00C0780A">
        <w:t xml:space="preserve"> in the text as close as possible to where they are initially cited. It is also mandatory to upload separate graphic and table files as these will </w:t>
      </w:r>
      <w:proofErr w:type="gramStart"/>
      <w:r w:rsidRPr="00C0780A">
        <w:t>be required</w:t>
      </w:r>
      <w:proofErr w:type="gramEnd"/>
      <w:r w:rsidRPr="00C0780A">
        <w:t xml:space="preserve"> if your manuscript is accepted for publication.</w:t>
      </w:r>
    </w:p>
    <w:p w14:paraId="4B5ED2F5" w14:textId="3964DCCC" w:rsidR="00B36F6D" w:rsidRPr="0071078B" w:rsidRDefault="00B36F6D">
      <w:pPr>
        <w:pStyle w:val="CommentText"/>
        <w:rPr>
          <w:b/>
        </w:rPr>
      </w:pPr>
      <w:r w:rsidRPr="00C0780A">
        <w:rPr>
          <w:b/>
        </w:rPr>
        <w:t>Please provide tables in editable format and not as images.</w:t>
      </w:r>
    </w:p>
  </w:comment>
  <w:comment w:id="301" w:author="Author" w:date="2021-01-31T19:30:00Z" w:initials="A">
    <w:p w14:paraId="4E3A743E" w14:textId="00E5CE14" w:rsidR="00B64D74" w:rsidRDefault="00B64D74" w:rsidP="00B85022">
      <w:pPr>
        <w:pStyle w:val="CommentText"/>
      </w:pPr>
      <w:r>
        <w:rPr>
          <w:rStyle w:val="CommentReference"/>
        </w:rPr>
        <w:annotationRef/>
      </w:r>
      <w:r>
        <w:t xml:space="preserve">This sentence and the next one </w:t>
      </w:r>
      <w:proofErr w:type="gramStart"/>
      <w:r>
        <w:t>are</w:t>
      </w:r>
      <w:proofErr w:type="gramEnd"/>
      <w:r>
        <w:t xml:space="preserve"> redundant. Since </w:t>
      </w:r>
      <w:r w:rsidR="00B85022">
        <w:t xml:space="preserve">the phytochemicals in SA are </w:t>
      </w:r>
      <w:proofErr w:type="gramStart"/>
      <w:r w:rsidR="00B85022">
        <w:t>being listed</w:t>
      </w:r>
      <w:proofErr w:type="gramEnd"/>
      <w:r w:rsidR="00B85022">
        <w:t xml:space="preserve"> in the next sentence, this sentence can be rewritten as “</w:t>
      </w:r>
      <w:r w:rsidR="00B85022" w:rsidRPr="00B85022">
        <w:t xml:space="preserve">The </w:t>
      </w:r>
      <w:r w:rsidR="00B85022">
        <w:t xml:space="preserve">results of the </w:t>
      </w:r>
      <w:r w:rsidR="00B85022" w:rsidRPr="00B85022">
        <w:t xml:space="preserve">phytochemical </w:t>
      </w:r>
      <w:r w:rsidR="00B85022" w:rsidRPr="00B85022">
        <w:t>screening of the SA extract</w:t>
      </w:r>
      <w:r w:rsidR="00B85022">
        <w:t xml:space="preserve"> are shown in Table 1” for conciseness. Please make this change if you agree with the suggestion.</w:t>
      </w:r>
    </w:p>
  </w:comment>
  <w:comment w:id="369" w:author="Author" w:date="2021-01-31T18:45:00Z" w:initials="A">
    <w:p w14:paraId="26046BB4" w14:textId="62A2ED5E" w:rsidR="0068179A" w:rsidRDefault="0068179A">
      <w:pPr>
        <w:pStyle w:val="CommentText"/>
      </w:pPr>
      <w:r>
        <w:rPr>
          <w:rStyle w:val="CommentReference"/>
        </w:rPr>
        <w:annotationRef/>
      </w:r>
      <w:r>
        <w:t>Should this be COX-2 here and at the next instance for consistency with earlier references?</w:t>
      </w:r>
    </w:p>
  </w:comment>
  <w:comment w:id="376" w:author="Author" w:initials="A">
    <w:p w14:paraId="410DBC1D" w14:textId="74CFA10A" w:rsidR="00B36F6D" w:rsidRDefault="00B36F6D">
      <w:pPr>
        <w:pStyle w:val="CommentText"/>
      </w:pPr>
      <w:r>
        <w:rPr>
          <w:rStyle w:val="CommentReference"/>
        </w:rPr>
        <w:annotationRef/>
      </w:r>
      <w:r w:rsidRPr="00C0780A">
        <w:t>Please clarify what you mean by slightly in this context. Do you mean that leukotrienes play a minor/small role in this pathway?</w:t>
      </w:r>
    </w:p>
  </w:comment>
  <w:comment w:id="437" w:author="Author" w:initials="A">
    <w:p w14:paraId="20DF2319" w14:textId="5606D2DB" w:rsidR="00B36F6D" w:rsidRDefault="00B36F6D">
      <w:pPr>
        <w:pStyle w:val="CommentText"/>
      </w:pPr>
      <w:r>
        <w:rPr>
          <w:rStyle w:val="CommentReference"/>
        </w:rPr>
        <w:annotationRef/>
      </w:r>
      <w:r w:rsidRPr="00C0780A">
        <w:t>I have revised this for consistency with the earlier mention.</w:t>
      </w:r>
    </w:p>
  </w:comment>
  <w:comment w:id="445" w:author="Author" w:initials="A">
    <w:p w14:paraId="2368A6A7" w14:textId="77777777" w:rsidR="00B13676" w:rsidRDefault="00B36F6D">
      <w:pPr>
        <w:pStyle w:val="CommentText"/>
        <w:rPr>
          <w:b/>
        </w:rPr>
      </w:pPr>
      <w:r>
        <w:rPr>
          <w:rStyle w:val="CommentReference"/>
        </w:rPr>
        <w:annotationRef/>
      </w:r>
      <w:r w:rsidR="00B13676" w:rsidRPr="00C0780A">
        <w:rPr>
          <w:b/>
        </w:rPr>
        <w:t>Formatting:</w:t>
      </w:r>
    </w:p>
    <w:p w14:paraId="1C67D3D7" w14:textId="4577E3BD" w:rsidR="00B36F6D" w:rsidRDefault="00B36F6D">
      <w:pPr>
        <w:pStyle w:val="CommentText"/>
      </w:pPr>
      <w:r w:rsidRPr="00C0780A">
        <w:t>Please provide equations in editable format.</w:t>
      </w:r>
    </w:p>
  </w:comment>
  <w:comment w:id="453" w:author="Author" w:initials="A">
    <w:p w14:paraId="1DD304B6" w14:textId="79D1F3F9" w:rsidR="00B36F6D" w:rsidRDefault="00B36F6D">
      <w:pPr>
        <w:pStyle w:val="CommentText"/>
      </w:pPr>
      <w:r>
        <w:rPr>
          <w:rStyle w:val="CommentReference"/>
        </w:rPr>
        <w:annotationRef/>
      </w:r>
      <w:r w:rsidRPr="00C0780A">
        <w:t xml:space="preserve">This bit essentially repeats what </w:t>
      </w:r>
      <w:proofErr w:type="gramStart"/>
      <w:r w:rsidRPr="00C0780A">
        <w:t>is presented</w:t>
      </w:r>
      <w:proofErr w:type="gramEnd"/>
      <w:r w:rsidRPr="00C0780A">
        <w:t xml:space="preserve"> in the section before this. I would suggest deleting this bit from here and including it in the figure legend.</w:t>
      </w:r>
    </w:p>
  </w:comment>
  <w:comment w:id="463" w:author="Author" w:initials="A">
    <w:p w14:paraId="0B0BC9EB" w14:textId="2B92040C" w:rsidR="00B36F6D" w:rsidRDefault="00B36F6D">
      <w:pPr>
        <w:pStyle w:val="CommentText"/>
      </w:pPr>
      <w:r>
        <w:rPr>
          <w:rStyle w:val="CommentReference"/>
        </w:rPr>
        <w:annotationRef/>
      </w:r>
      <w:r w:rsidRPr="00C0780A">
        <w:t xml:space="preserve">This portion </w:t>
      </w:r>
      <w:proofErr w:type="gramStart"/>
      <w:r w:rsidRPr="00C0780A">
        <w:t>is not phrased</w:t>
      </w:r>
      <w:proofErr w:type="gramEnd"/>
      <w:r w:rsidRPr="00C0780A">
        <w:t xml:space="preserve"> clearly. </w:t>
      </w:r>
      <w:proofErr w:type="gramStart"/>
      <w:r w:rsidRPr="00C0780A">
        <w:t>You’ve</w:t>
      </w:r>
      <w:proofErr w:type="gramEnd"/>
      <w:r w:rsidRPr="00C0780A">
        <w:t xml:space="preserve"> already stated that the results in these groups differed. What do the numbers i and ii refer to? The reference figure file also </w:t>
      </w:r>
      <w:proofErr w:type="gramStart"/>
      <w:r w:rsidRPr="00C0780A">
        <w:t>doesn’t</w:t>
      </w:r>
      <w:proofErr w:type="gramEnd"/>
      <w:r w:rsidRPr="00C0780A">
        <w:t xml:space="preserve"> have two subparts. Please check whether this portion can </w:t>
      </w:r>
      <w:proofErr w:type="gramStart"/>
      <w:r w:rsidRPr="00C0780A">
        <w:t>be deleted</w:t>
      </w:r>
      <w:proofErr w:type="gramEnd"/>
      <w:r w:rsidRPr="00C0780A">
        <w:t>.</w:t>
      </w:r>
    </w:p>
  </w:comment>
  <w:comment w:id="483" w:author="Author" w:initials="A">
    <w:p w14:paraId="124BFA38" w14:textId="049860BC" w:rsidR="00B36F6D" w:rsidRDefault="00B36F6D">
      <w:pPr>
        <w:pStyle w:val="CommentText"/>
      </w:pPr>
      <w:r>
        <w:rPr>
          <w:rStyle w:val="CommentReference"/>
        </w:rPr>
        <w:annotationRef/>
      </w:r>
      <w:r w:rsidRPr="00C0780A">
        <w:t>As I was researching the topic of your study, I discovered that some sentences are identical to content in a previously published article. While you have cited the relevant sources, the journal might consider this as potential plagiarism. I have edited these sections for language only. I suggest that you paraphrase these sentences to avoid any negative comments from the journal or delays in publication. In future, please remember to paraphrase sentences you cite from other sources.</w:t>
      </w:r>
    </w:p>
  </w:comment>
  <w:comment w:id="523" w:author="Author" w:initials="A">
    <w:p w14:paraId="2C380227" w14:textId="02DDBCD8" w:rsidR="00B36F6D" w:rsidRDefault="00B36F6D">
      <w:pPr>
        <w:pStyle w:val="CommentText"/>
      </w:pPr>
      <w:r>
        <w:rPr>
          <w:rStyle w:val="CommentReference"/>
        </w:rPr>
        <w:annotationRef/>
      </w:r>
      <w:r w:rsidR="00722EB2" w:rsidRPr="00C0780A">
        <w:t xml:space="preserve">I have edited this sentence based on my understanding that </w:t>
      </w:r>
      <w:proofErr w:type="spellStart"/>
      <w:r w:rsidR="00722EB2" w:rsidRPr="00C0780A">
        <w:t>SA’s</w:t>
      </w:r>
      <w:proofErr w:type="spellEnd"/>
      <w:r w:rsidR="00722EB2" w:rsidRPr="00C0780A">
        <w:t xml:space="preserve"> anti-inflammatory actions possibly target neurogenic inflammation. Please check that this</w:t>
      </w:r>
      <w:r w:rsidRPr="00C0780A">
        <w:t xml:space="preserve"> revision preserve</w:t>
      </w:r>
      <w:r w:rsidR="00722EB2" w:rsidRPr="00C0780A">
        <w:t>s your</w:t>
      </w:r>
      <w:r w:rsidRPr="00C0780A">
        <w:t xml:space="preserve"> intended meaning</w:t>
      </w:r>
      <w:r w:rsidR="00722EB2" w:rsidRPr="00C0780A">
        <w:t>.</w:t>
      </w:r>
    </w:p>
  </w:comment>
  <w:comment w:id="536" w:author="Author" w:initials="A">
    <w:p w14:paraId="40F11197" w14:textId="2F755CE3" w:rsidR="00511E71" w:rsidRDefault="00511E71">
      <w:pPr>
        <w:pStyle w:val="CommentText"/>
      </w:pPr>
      <w:r>
        <w:rPr>
          <w:rStyle w:val="CommentReference"/>
        </w:rPr>
        <w:annotationRef/>
      </w:r>
      <w:r w:rsidRPr="00C0780A">
        <w:t>Are you referring to chronic inflammation in general here?</w:t>
      </w:r>
      <w:r w:rsidR="00110A04" w:rsidRPr="00C0780A">
        <w:t xml:space="preserve"> If so, please rephrase this as “chronic inflammation.” However, if you are referring to the anti-inflammatory activities of SA against chronic inflammation</w:t>
      </w:r>
      <w:r w:rsidR="001B1904" w:rsidRPr="00C0780A">
        <w:t>, then please rephrase as “the activities of SA against chronic inflammation and its potential in the development…”</w:t>
      </w:r>
    </w:p>
  </w:comment>
  <w:comment w:id="544" w:author="Author" w:initials="A">
    <w:p w14:paraId="39BE0E1E" w14:textId="77777777" w:rsidR="00B36F6D" w:rsidRPr="00C0780A" w:rsidRDefault="00B36F6D">
      <w:pPr>
        <w:pStyle w:val="CommentText"/>
        <w:rPr>
          <w:b/>
        </w:rPr>
      </w:pPr>
      <w:r>
        <w:rPr>
          <w:rStyle w:val="CommentReference"/>
        </w:rPr>
        <w:annotationRef/>
      </w:r>
      <w:r w:rsidRPr="00C0780A">
        <w:rPr>
          <w:b/>
        </w:rPr>
        <w:t>Formatting:</w:t>
      </w:r>
    </w:p>
    <w:p w14:paraId="30C203FA" w14:textId="1E68E8F7" w:rsidR="00B36F6D" w:rsidRDefault="00B36F6D">
      <w:pPr>
        <w:pStyle w:val="CommentText"/>
      </w:pPr>
      <w:r w:rsidRPr="00C0780A">
        <w:t>Please supply, as a separate list, the definitions of field-specific terms used in your article.</w:t>
      </w:r>
    </w:p>
  </w:comment>
  <w:comment w:id="547" w:author="Author" w:initials="A">
    <w:p w14:paraId="7A958A07" w14:textId="77777777" w:rsidR="00B36F6D" w:rsidRPr="00C0780A" w:rsidRDefault="00B36F6D">
      <w:pPr>
        <w:pStyle w:val="CommentText"/>
        <w:rPr>
          <w:b/>
        </w:rPr>
      </w:pPr>
      <w:r>
        <w:rPr>
          <w:rStyle w:val="CommentReference"/>
        </w:rPr>
        <w:annotationRef/>
      </w:r>
      <w:r w:rsidRPr="00C0780A">
        <w:rPr>
          <w:b/>
        </w:rPr>
        <w:t>Formatting:</w:t>
      </w:r>
    </w:p>
    <w:p w14:paraId="1CFE3D24" w14:textId="4B14DE00" w:rsidR="00B36F6D" w:rsidRDefault="00B36F6D">
      <w:pPr>
        <w:pStyle w:val="CommentText"/>
      </w:pPr>
      <w:r w:rsidRPr="00C0780A">
        <w:t>List here those individuals who provided help during the research (e.g., providing language help, writing assistance or proof reading the article, etc.).</w:t>
      </w:r>
    </w:p>
  </w:comment>
  <w:comment w:id="550" w:author="Author" w:initials="A">
    <w:p w14:paraId="0C99A587" w14:textId="77777777" w:rsidR="00B36F6D" w:rsidRPr="00C0780A" w:rsidRDefault="00B36F6D" w:rsidP="00E30A11">
      <w:pPr>
        <w:pStyle w:val="CommentText"/>
        <w:rPr>
          <w:b/>
        </w:rPr>
      </w:pPr>
      <w:r>
        <w:rPr>
          <w:rStyle w:val="CommentReference"/>
        </w:rPr>
        <w:annotationRef/>
      </w:r>
      <w:r w:rsidRPr="00C0780A">
        <w:rPr>
          <w:b/>
        </w:rPr>
        <w:t>Formatting:</w:t>
      </w:r>
    </w:p>
    <w:p w14:paraId="7E6F4921" w14:textId="3B1AC238" w:rsidR="00B36F6D" w:rsidRPr="00C0780A" w:rsidRDefault="00B36F6D" w:rsidP="00E30A11">
      <w:pPr>
        <w:pStyle w:val="CommentText"/>
      </w:pPr>
      <w:r w:rsidRPr="00C0780A">
        <w:t>List funding sources in this standard way to facilitate compliance to funder's requirements:</w:t>
      </w:r>
    </w:p>
    <w:p w14:paraId="0E557D90" w14:textId="77777777" w:rsidR="00B36F6D" w:rsidRPr="00C0780A" w:rsidRDefault="00B36F6D" w:rsidP="00E30A11">
      <w:pPr>
        <w:pStyle w:val="CommentText"/>
      </w:pPr>
    </w:p>
    <w:p w14:paraId="04B078CC" w14:textId="27DB2B45" w:rsidR="00B36F6D" w:rsidRPr="00C0780A" w:rsidRDefault="00B36F6D" w:rsidP="00E30A11">
      <w:pPr>
        <w:pStyle w:val="CommentText"/>
      </w:pPr>
      <w:r w:rsidRPr="00C0780A">
        <w:t xml:space="preserve">Funding: This work </w:t>
      </w:r>
      <w:proofErr w:type="gramStart"/>
      <w:r w:rsidRPr="00C0780A">
        <w:t>was supported</w:t>
      </w:r>
      <w:proofErr w:type="gramEnd"/>
      <w:r w:rsidRPr="00C0780A">
        <w:t xml:space="preserve"> by the National Institutes of Health [grant numbers </w:t>
      </w:r>
      <w:proofErr w:type="spellStart"/>
      <w:r w:rsidRPr="00C0780A">
        <w:t>xxxx</w:t>
      </w:r>
      <w:proofErr w:type="spellEnd"/>
      <w:r w:rsidRPr="00C0780A">
        <w:t xml:space="preserve">, </w:t>
      </w:r>
      <w:proofErr w:type="spellStart"/>
      <w:r w:rsidRPr="00C0780A">
        <w:t>yyyy</w:t>
      </w:r>
      <w:proofErr w:type="spellEnd"/>
      <w:r w:rsidRPr="00C0780A">
        <w:t xml:space="preserve">]; the Bill &amp; Melinda Gates Foundation, Seattle, WA [grant number zzzz]; and the United States Institutes of Peace [grant number </w:t>
      </w:r>
      <w:proofErr w:type="spellStart"/>
      <w:r w:rsidRPr="00C0780A">
        <w:t>aaaa</w:t>
      </w:r>
      <w:proofErr w:type="spellEnd"/>
      <w:r w:rsidRPr="00C0780A">
        <w:t>].</w:t>
      </w:r>
    </w:p>
    <w:p w14:paraId="1E17C1F9" w14:textId="77777777" w:rsidR="00B36F6D" w:rsidRPr="00C0780A" w:rsidRDefault="00B36F6D" w:rsidP="00E30A11">
      <w:pPr>
        <w:pStyle w:val="CommentText"/>
      </w:pPr>
    </w:p>
    <w:p w14:paraId="5E0F19B3" w14:textId="77777777" w:rsidR="00B36F6D" w:rsidRPr="00C0780A" w:rsidRDefault="00B36F6D" w:rsidP="00E30A11">
      <w:pPr>
        <w:pStyle w:val="CommentText"/>
        <w:rPr>
          <w:b/>
        </w:rPr>
      </w:pPr>
      <w:r w:rsidRPr="00C0780A">
        <w:rPr>
          <w:b/>
        </w:rPr>
        <w:t xml:space="preserve">If no funding has </w:t>
      </w:r>
      <w:proofErr w:type="gramStart"/>
      <w:r w:rsidRPr="00C0780A">
        <w:rPr>
          <w:b/>
        </w:rPr>
        <w:t>been provided</w:t>
      </w:r>
      <w:proofErr w:type="gramEnd"/>
      <w:r w:rsidRPr="00C0780A">
        <w:rPr>
          <w:b/>
        </w:rPr>
        <w:t xml:space="preserve"> for the research, please include the following sentence:</w:t>
      </w:r>
    </w:p>
    <w:p w14:paraId="0459D86C" w14:textId="77777777" w:rsidR="00B36F6D" w:rsidRPr="00C0780A" w:rsidRDefault="00B36F6D" w:rsidP="00E30A11">
      <w:pPr>
        <w:pStyle w:val="CommentText"/>
      </w:pPr>
    </w:p>
    <w:p w14:paraId="28A773B6" w14:textId="05D06C66" w:rsidR="00B36F6D" w:rsidRDefault="00B36F6D" w:rsidP="00E30A11">
      <w:pPr>
        <w:pStyle w:val="CommentText"/>
      </w:pPr>
      <w:r w:rsidRPr="00C0780A">
        <w:t>This research did not receive any specific grant from funding agencies in the public, commercial, or not-for-profit sectors.</w:t>
      </w:r>
    </w:p>
  </w:comment>
  <w:comment w:id="553" w:author="Author" w:initials="A">
    <w:p w14:paraId="56476665" w14:textId="77777777" w:rsidR="00B36F6D" w:rsidRPr="00C0780A" w:rsidRDefault="00B36F6D">
      <w:pPr>
        <w:pStyle w:val="CommentText"/>
        <w:rPr>
          <w:b/>
        </w:rPr>
      </w:pPr>
      <w:r>
        <w:rPr>
          <w:rStyle w:val="CommentReference"/>
        </w:rPr>
        <w:annotationRef/>
      </w:r>
      <w:r w:rsidRPr="00C0780A">
        <w:rPr>
          <w:b/>
        </w:rPr>
        <w:t>Formatting:</w:t>
      </w:r>
    </w:p>
    <w:p w14:paraId="2E666329" w14:textId="77777777" w:rsidR="00B36F6D" w:rsidRPr="00C0780A" w:rsidRDefault="00B36F6D">
      <w:pPr>
        <w:pStyle w:val="CommentText"/>
      </w:pPr>
      <w:r w:rsidRPr="00C0780A">
        <w:t xml:space="preserve">For each author, the contribution to the publication should </w:t>
      </w:r>
      <w:proofErr w:type="gramStart"/>
      <w:r w:rsidRPr="00C0780A">
        <w:t>be mentioned</w:t>
      </w:r>
      <w:proofErr w:type="gramEnd"/>
      <w:r w:rsidRPr="00C0780A">
        <w:t>.</w:t>
      </w:r>
    </w:p>
    <w:p w14:paraId="263D64CF" w14:textId="606E4E6F" w:rsidR="00B36F6D" w:rsidRDefault="00B36F6D">
      <w:pPr>
        <w:pStyle w:val="CommentText"/>
      </w:pPr>
      <w:bookmarkStart w:id="556" w:name="_Hlk62821618"/>
      <w:r w:rsidRPr="00C0780A">
        <w:t xml:space="preserve">Please note that for this information, the exact placement in the manuscript </w:t>
      </w:r>
      <w:proofErr w:type="gramStart"/>
      <w:r w:rsidRPr="00C0780A">
        <w:t>is not clearly mentioned</w:t>
      </w:r>
      <w:proofErr w:type="gramEnd"/>
      <w:r w:rsidRPr="00C0780A">
        <w:t xml:space="preserve"> in the guidelines. Please confirm with the journal whether this information should </w:t>
      </w:r>
      <w:proofErr w:type="gramStart"/>
      <w:r w:rsidRPr="00C0780A">
        <w:t>be placed</w:t>
      </w:r>
      <w:proofErr w:type="gramEnd"/>
      <w:r w:rsidRPr="00C0780A">
        <w:t xml:space="preserve"> here.</w:t>
      </w:r>
      <w:bookmarkEnd w:id="556"/>
    </w:p>
  </w:comment>
  <w:comment w:id="555" w:author="Author" w:initials="A">
    <w:p w14:paraId="75BE652D" w14:textId="77777777" w:rsidR="00B36F6D" w:rsidRPr="00C0780A" w:rsidRDefault="00B36F6D" w:rsidP="0024432F">
      <w:pPr>
        <w:pStyle w:val="CommentText"/>
        <w:rPr>
          <w:b/>
        </w:rPr>
      </w:pPr>
      <w:r>
        <w:rPr>
          <w:rStyle w:val="CommentReference"/>
        </w:rPr>
        <w:annotationRef/>
      </w:r>
      <w:bookmarkStart w:id="557" w:name="_Hlk62822324"/>
      <w:bookmarkStart w:id="558" w:name="_Hlk62822389"/>
      <w:r w:rsidRPr="00C0780A">
        <w:rPr>
          <w:b/>
        </w:rPr>
        <w:t>Formatting:</w:t>
      </w:r>
      <w:bookmarkEnd w:id="558"/>
    </w:p>
    <w:p w14:paraId="6B1D6220" w14:textId="21A5EE94" w:rsidR="00B36F6D" w:rsidRPr="00C0780A" w:rsidRDefault="00B36F6D" w:rsidP="0024432F">
      <w:pPr>
        <w:pStyle w:val="CommentText"/>
      </w:pPr>
      <w:r w:rsidRPr="00C0780A">
        <w:t>All authors must disclose any financial and personal relationships with other people or organizations that could inappropriately influence (bias) their work.</w:t>
      </w:r>
    </w:p>
    <w:p w14:paraId="0C2DBADF" w14:textId="614A4648" w:rsidR="00B36F6D" w:rsidRDefault="00B36F6D" w:rsidP="0024432F">
      <w:pPr>
        <w:pStyle w:val="CommentText"/>
      </w:pPr>
      <w:r w:rsidRPr="00C0780A">
        <w:t>Authors should complete the declaration of competing interest statement using the template provided by the journal (and upload to the submission system at the Attach/Upload Files step.</w:t>
      </w:r>
      <w:bookmarkEnd w:id="557"/>
    </w:p>
  </w:comment>
  <w:comment w:id="563" w:author="Author" w:initials="A">
    <w:p w14:paraId="314E5A2E" w14:textId="77777777" w:rsidR="00B36F6D" w:rsidRPr="00C0780A" w:rsidRDefault="00B36F6D">
      <w:pPr>
        <w:pStyle w:val="CommentText"/>
        <w:rPr>
          <w:b/>
        </w:rPr>
      </w:pPr>
      <w:r>
        <w:rPr>
          <w:rStyle w:val="CommentReference"/>
        </w:rPr>
        <w:annotationRef/>
      </w:r>
      <w:r w:rsidRPr="00C0780A">
        <w:rPr>
          <w:b/>
        </w:rPr>
        <w:t>Formatting:</w:t>
      </w:r>
    </w:p>
    <w:p w14:paraId="52A22B58" w14:textId="12430CCA" w:rsidR="00B36F6D" w:rsidRDefault="00B36F6D">
      <w:pPr>
        <w:pStyle w:val="CommentText"/>
      </w:pPr>
      <w:r w:rsidRPr="00C0780A">
        <w:t xml:space="preserve">Please add </w:t>
      </w:r>
      <w:proofErr w:type="spellStart"/>
      <w:r w:rsidRPr="00C0780A">
        <w:t>DOIs</w:t>
      </w:r>
      <w:proofErr w:type="spellEnd"/>
      <w:r w:rsidRPr="00C0780A">
        <w:t xml:space="preserve"> for all references.</w:t>
      </w:r>
    </w:p>
  </w:comment>
  <w:comment w:id="561" w:author="Author" w:initials="A">
    <w:p w14:paraId="7645F00A" w14:textId="77777777" w:rsidR="00B36F6D" w:rsidRPr="00C0780A" w:rsidRDefault="00B36F6D">
      <w:pPr>
        <w:pStyle w:val="CommentText"/>
        <w:rPr>
          <w:b/>
        </w:rPr>
      </w:pPr>
      <w:r>
        <w:rPr>
          <w:rStyle w:val="CommentReference"/>
        </w:rPr>
        <w:annotationRef/>
      </w:r>
      <w:bookmarkStart w:id="565" w:name="_Hlk62822917"/>
      <w:r w:rsidRPr="00C0780A">
        <w:rPr>
          <w:b/>
        </w:rPr>
        <w:t>Formatting:</w:t>
      </w:r>
    </w:p>
    <w:p w14:paraId="5AE59432" w14:textId="5F020B32" w:rsidR="00B36F6D" w:rsidRDefault="00B36F6D">
      <w:pPr>
        <w:pStyle w:val="CommentText"/>
      </w:pPr>
      <w:r w:rsidRPr="00C0780A">
        <w:t xml:space="preserve">Although the journal guidelines state that the paper should </w:t>
      </w:r>
      <w:proofErr w:type="gramStart"/>
      <w:r w:rsidRPr="00C0780A">
        <w:t>be divided</w:t>
      </w:r>
      <w:proofErr w:type="gramEnd"/>
      <w:r w:rsidRPr="00C0780A">
        <w:t xml:space="preserve"> into numbered sections, they do not specify whether the references are to be included in this numbering. Since this type of section numbering </w:t>
      </w:r>
      <w:proofErr w:type="gramStart"/>
      <w:r w:rsidRPr="00C0780A">
        <w:t>is typically restricted</w:t>
      </w:r>
      <w:proofErr w:type="gramEnd"/>
      <w:r w:rsidRPr="00C0780A">
        <w:t xml:space="preserve"> to the sections of the main text and some disclaimers are to be included between the text and references, I have removed the section numbering for the references. Please confirm with the journal whether this is acceptable.</w:t>
      </w:r>
    </w:p>
    <w:bookmarkEnd w:id="565"/>
  </w:comment>
  <w:comment w:id="567" w:author="Author" w:initials="A">
    <w:p w14:paraId="0C3560DE" w14:textId="77777777" w:rsidR="00B36F6D" w:rsidRPr="00C0780A" w:rsidRDefault="00B36F6D" w:rsidP="00833A02">
      <w:pPr>
        <w:pStyle w:val="CommentText"/>
        <w:rPr>
          <w:b/>
          <w:bCs/>
        </w:rPr>
      </w:pPr>
      <w:r>
        <w:rPr>
          <w:rStyle w:val="CommentReference"/>
        </w:rPr>
        <w:annotationRef/>
      </w:r>
      <w:r w:rsidRPr="00C0780A">
        <w:rPr>
          <w:b/>
          <w:bCs/>
        </w:rPr>
        <w:t>Formatting:</w:t>
      </w:r>
    </w:p>
    <w:p w14:paraId="76D1CF34" w14:textId="77777777" w:rsidR="00B36F6D" w:rsidRPr="00C0780A" w:rsidRDefault="00B36F6D" w:rsidP="00833A02">
      <w:pPr>
        <w:pStyle w:val="CommentText"/>
      </w:pPr>
      <w:r w:rsidRPr="00C0780A">
        <w:t xml:space="preserve">As per journal guidelines, references should </w:t>
      </w:r>
      <w:proofErr w:type="gramStart"/>
      <w:r w:rsidRPr="00C0780A">
        <w:t>be arranged</w:t>
      </w:r>
      <w:proofErr w:type="gramEnd"/>
      <w:r w:rsidRPr="00C0780A">
        <w:t xml:space="preserve"> first alphabetically and then further sorted chronologically if necessary. Moreover, </w:t>
      </w:r>
      <w:proofErr w:type="spellStart"/>
      <w:r w:rsidRPr="00C0780A">
        <w:t>DOIs</w:t>
      </w:r>
      <w:proofErr w:type="spellEnd"/>
      <w:r w:rsidRPr="00C0780A">
        <w:t xml:space="preserve"> need to </w:t>
      </w:r>
      <w:proofErr w:type="gramStart"/>
      <w:r w:rsidRPr="00C0780A">
        <w:t>be provided</w:t>
      </w:r>
      <w:proofErr w:type="gramEnd"/>
      <w:r w:rsidRPr="00C0780A">
        <w:t>. Journal example:</w:t>
      </w:r>
    </w:p>
    <w:p w14:paraId="6A0704AF" w14:textId="77777777" w:rsidR="00B36F6D" w:rsidRPr="00C0780A" w:rsidRDefault="00B36F6D" w:rsidP="00833A02">
      <w:pPr>
        <w:pStyle w:val="CommentText"/>
      </w:pPr>
      <w:r w:rsidRPr="00C0780A">
        <w:t xml:space="preserve">Van der Geer, J., </w:t>
      </w:r>
      <w:proofErr w:type="spellStart"/>
      <w:r w:rsidRPr="00C0780A">
        <w:t>Hanraads</w:t>
      </w:r>
      <w:proofErr w:type="spellEnd"/>
      <w:r w:rsidRPr="00C0780A">
        <w:t xml:space="preserve">, </w:t>
      </w:r>
      <w:proofErr w:type="spellStart"/>
      <w:r w:rsidRPr="00C0780A">
        <w:t>J.A.J</w:t>
      </w:r>
      <w:proofErr w:type="spellEnd"/>
      <w:r w:rsidRPr="00C0780A">
        <w:t xml:space="preserve">., Lupton, R.A., 2010. The art of writing a scientific article. J. Sci. </w:t>
      </w:r>
      <w:proofErr w:type="spellStart"/>
      <w:r w:rsidRPr="00C0780A">
        <w:t>Commun</w:t>
      </w:r>
      <w:proofErr w:type="spellEnd"/>
      <w:r w:rsidRPr="00C0780A">
        <w:t xml:space="preserve">. 163, 51–59. </w:t>
      </w:r>
      <w:hyperlink r:id="rId1" w:history="1">
        <w:r w:rsidRPr="00C0780A">
          <w:rPr>
            <w:rStyle w:val="Hyperlink"/>
          </w:rPr>
          <w:t>https://doi.org/10.1016/j.Sc.2010.00372</w:t>
        </w:r>
      </w:hyperlink>
      <w:r w:rsidRPr="00C0780A">
        <w:t>.</w:t>
      </w:r>
    </w:p>
    <w:p w14:paraId="2A4BA516" w14:textId="77777777" w:rsidR="00B36F6D" w:rsidRDefault="00B36F6D" w:rsidP="00833A02">
      <w:pPr>
        <w:pStyle w:val="CommentText"/>
      </w:pPr>
      <w:r w:rsidRPr="00C0780A">
        <w:t xml:space="preserve">I have formatted the references as per journal requirements and added </w:t>
      </w:r>
      <w:proofErr w:type="spellStart"/>
      <w:r w:rsidRPr="00C0780A">
        <w:t>DOIs</w:t>
      </w:r>
      <w:proofErr w:type="spellEnd"/>
      <w:r w:rsidRPr="00C0780A">
        <w:t xml:space="preserve"> wherever available.</w:t>
      </w:r>
    </w:p>
  </w:comment>
  <w:comment w:id="568" w:author="Author" w:initials="A">
    <w:p w14:paraId="33090BF8" w14:textId="77777777" w:rsidR="00B36F6D" w:rsidRPr="00C0780A" w:rsidRDefault="00B36F6D" w:rsidP="00833A02">
      <w:pPr>
        <w:pStyle w:val="CommentText"/>
        <w:rPr>
          <w:b/>
          <w:bCs/>
        </w:rPr>
      </w:pPr>
      <w:r>
        <w:rPr>
          <w:rStyle w:val="CommentReference"/>
        </w:rPr>
        <w:annotationRef/>
      </w:r>
      <w:r w:rsidRPr="00C0780A">
        <w:rPr>
          <w:b/>
          <w:bCs/>
        </w:rPr>
        <w:t>Formatting:</w:t>
      </w:r>
    </w:p>
    <w:p w14:paraId="7D1CEDCD" w14:textId="77777777" w:rsidR="00B36F6D" w:rsidRDefault="00B36F6D" w:rsidP="00833A02">
      <w:pPr>
        <w:pStyle w:val="CommentText"/>
      </w:pPr>
      <w:r w:rsidRPr="00C0780A">
        <w:t xml:space="preserve">The journal guidelines do not specify how many author names are to </w:t>
      </w:r>
      <w:proofErr w:type="gramStart"/>
      <w:r w:rsidRPr="00C0780A">
        <w:t>be listed</w:t>
      </w:r>
      <w:proofErr w:type="gramEnd"/>
      <w:r w:rsidRPr="00C0780A">
        <w:t xml:space="preserve"> in the references. For the most part, it seems that you have used et al after 3 names for references having more than 6 authors. I have retained this style consistently. Please check with the journal whether this is acceptable or whether all names need to </w:t>
      </w:r>
      <w:proofErr w:type="gramStart"/>
      <w:r w:rsidRPr="00C0780A">
        <w:t>be listed</w:t>
      </w:r>
      <w:proofErr w:type="gramEnd"/>
      <w:r w:rsidRPr="00C0780A">
        <w:t xml:space="preserve">. I will be happy to help you with any changes that may </w:t>
      </w:r>
      <w:proofErr w:type="gramStart"/>
      <w:r w:rsidRPr="00C0780A">
        <w:t>be needed</w:t>
      </w:r>
      <w:proofErr w:type="gramEnd"/>
      <w:r w:rsidRPr="00C0780A">
        <w:t>.</w:t>
      </w:r>
    </w:p>
  </w:comment>
  <w:comment w:id="678" w:author="Author" w:initials="A">
    <w:p w14:paraId="59DBC0F7" w14:textId="77777777" w:rsidR="00B36F6D" w:rsidRDefault="00B36F6D" w:rsidP="00833A02">
      <w:pPr>
        <w:pStyle w:val="CommentText"/>
      </w:pPr>
      <w:r>
        <w:rPr>
          <w:rStyle w:val="CommentReference"/>
        </w:rPr>
        <w:annotationRef/>
      </w:r>
      <w:r w:rsidRPr="00C0780A">
        <w:t>In general, most journals prefer that references are relevant to the study and recent. Thus, please consider replacing this one.</w:t>
      </w:r>
    </w:p>
  </w:comment>
  <w:comment w:id="994" w:author="Author" w:initials="A">
    <w:p w14:paraId="7D96D0AE" w14:textId="77777777" w:rsidR="00B36F6D" w:rsidRPr="00C0780A" w:rsidRDefault="00B36F6D">
      <w:pPr>
        <w:pStyle w:val="CommentText"/>
        <w:rPr>
          <w:b/>
          <w:bCs/>
        </w:rPr>
      </w:pPr>
      <w:r>
        <w:rPr>
          <w:rStyle w:val="CommentReference"/>
        </w:rPr>
        <w:annotationRef/>
      </w:r>
      <w:bookmarkStart w:id="995" w:name="_Hlk62823342"/>
      <w:r w:rsidRPr="00C0780A">
        <w:rPr>
          <w:b/>
          <w:bCs/>
        </w:rPr>
        <w:t>Formatting:</w:t>
      </w:r>
    </w:p>
    <w:p w14:paraId="1C0D1D10" w14:textId="2E25CB14" w:rsidR="00B36F6D" w:rsidRDefault="00B36F6D">
      <w:pPr>
        <w:pStyle w:val="CommentText"/>
      </w:pPr>
      <w:r w:rsidRPr="00C0780A">
        <w:t xml:space="preserve">Please note that the journal guidelines do not state that table captions should </w:t>
      </w:r>
      <w:proofErr w:type="gramStart"/>
      <w:r w:rsidRPr="00C0780A">
        <w:t>be supplied</w:t>
      </w:r>
      <w:proofErr w:type="gramEnd"/>
      <w:r w:rsidRPr="00C0780A">
        <w:t xml:space="preserve"> separately from the tables. Please confirm this with the journal and consider supplying the captions along with the tables.</w:t>
      </w:r>
      <w:bookmarkEnd w:id="995"/>
    </w:p>
  </w:comment>
  <w:comment w:id="996" w:author="Author" w:initials="A">
    <w:p w14:paraId="37A0B01C" w14:textId="48E8D47D" w:rsidR="00B36F6D" w:rsidRDefault="00B36F6D">
      <w:pPr>
        <w:pStyle w:val="CommentText"/>
      </w:pPr>
      <w:r>
        <w:rPr>
          <w:rStyle w:val="CommentReference"/>
        </w:rPr>
        <w:annotationRef/>
      </w:r>
      <w:r w:rsidRPr="00C0780A">
        <w:t>Please note that titles and headings do not usually carry a period at the end since they are technically not complete sentences.</w:t>
      </w:r>
    </w:p>
  </w:comment>
  <w:comment w:id="1002" w:author="Author" w:initials="A">
    <w:p w14:paraId="54ABCD33" w14:textId="3FE8298C" w:rsidR="00B36F6D" w:rsidRDefault="00B36F6D">
      <w:pPr>
        <w:pStyle w:val="CommentText"/>
      </w:pPr>
      <w:r>
        <w:rPr>
          <w:rStyle w:val="CommentReference"/>
        </w:rPr>
        <w:annotationRef/>
      </w:r>
      <w:r w:rsidRPr="00C0780A">
        <w:t>I have made this change for consistency with the main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AC56FB" w15:done="0"/>
  <w15:commentEx w15:paraId="04F757CA" w15:done="0"/>
  <w15:commentEx w15:paraId="5220B164" w15:done="0"/>
  <w15:commentEx w15:paraId="37A4C196" w15:done="0"/>
  <w15:commentEx w15:paraId="516E841B" w15:done="0"/>
  <w15:commentEx w15:paraId="6A1D404C" w15:done="0"/>
  <w15:commentEx w15:paraId="637C5D12" w15:done="0"/>
  <w15:commentEx w15:paraId="2D309F6C" w15:done="0"/>
  <w15:commentEx w15:paraId="290F6D65" w15:done="0"/>
  <w15:commentEx w15:paraId="76BACBD0" w15:done="0"/>
  <w15:commentEx w15:paraId="2EE724C2" w15:done="0"/>
  <w15:commentEx w15:paraId="3E05DF1F" w15:done="0"/>
  <w15:commentEx w15:paraId="1A9FC0CD" w15:done="0"/>
  <w15:commentEx w15:paraId="61503020" w15:done="0"/>
  <w15:commentEx w15:paraId="772A0E57" w15:done="0"/>
  <w15:commentEx w15:paraId="158041EF" w15:done="0"/>
  <w15:commentEx w15:paraId="30D153E2" w15:done="0"/>
  <w15:commentEx w15:paraId="13C5E4A2" w15:done="0"/>
  <w15:commentEx w15:paraId="697F55F3" w15:done="0"/>
  <w15:commentEx w15:paraId="5370968D" w15:done="0"/>
  <w15:commentEx w15:paraId="3AECB7E4" w15:done="0"/>
  <w15:commentEx w15:paraId="053F0A4F" w15:done="0"/>
  <w15:commentEx w15:paraId="0CFFAF90" w15:done="0"/>
  <w15:commentEx w15:paraId="68725B2D" w15:done="0"/>
  <w15:commentEx w15:paraId="4B5ED2F5" w15:done="0"/>
  <w15:commentEx w15:paraId="4E3A743E" w15:done="0"/>
  <w15:commentEx w15:paraId="26046BB4" w15:done="0"/>
  <w15:commentEx w15:paraId="410DBC1D" w15:done="0"/>
  <w15:commentEx w15:paraId="20DF2319" w15:done="0"/>
  <w15:commentEx w15:paraId="1C67D3D7" w15:done="0"/>
  <w15:commentEx w15:paraId="1DD304B6" w15:done="0"/>
  <w15:commentEx w15:paraId="0B0BC9EB" w15:done="0"/>
  <w15:commentEx w15:paraId="124BFA38" w15:done="0"/>
  <w15:commentEx w15:paraId="2C380227" w15:done="0"/>
  <w15:commentEx w15:paraId="40F11197" w15:done="0"/>
  <w15:commentEx w15:paraId="30C203FA" w15:done="0"/>
  <w15:commentEx w15:paraId="1CFE3D24" w15:done="0"/>
  <w15:commentEx w15:paraId="28A773B6" w15:done="0"/>
  <w15:commentEx w15:paraId="263D64CF" w15:done="0"/>
  <w15:commentEx w15:paraId="0C2DBADF" w15:done="0"/>
  <w15:commentEx w15:paraId="52A22B58" w15:done="0"/>
  <w15:commentEx w15:paraId="5AE59432" w15:done="0"/>
  <w15:commentEx w15:paraId="2A4BA516" w15:done="0"/>
  <w15:commentEx w15:paraId="7D1CEDCD" w15:done="0"/>
  <w15:commentEx w15:paraId="59DBC0F7" w15:done="0"/>
  <w15:commentEx w15:paraId="1C0D1D10" w15:done="0"/>
  <w15:commentEx w15:paraId="37A0B01C" w15:done="0"/>
  <w15:commentEx w15:paraId="54ABCD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AC56FB" w16cid:durableId="23B15A87"/>
  <w16cid:commentId w16cid:paraId="04F757CA" w16cid:durableId="23AFF671"/>
  <w16cid:commentId w16cid:paraId="5220B164" w16cid:durableId="23BE8E99"/>
  <w16cid:commentId w16cid:paraId="37A4C196" w16cid:durableId="23AFF823"/>
  <w16cid:commentId w16cid:paraId="516E841B" w16cid:durableId="23AC4845"/>
  <w16cid:commentId w16cid:paraId="6A1D404C" w16cid:durableId="23C17186"/>
  <w16cid:commentId w16cid:paraId="637C5D12" w16cid:durableId="23AC091E"/>
  <w16cid:commentId w16cid:paraId="2D309F6C" w16cid:durableId="23AFF8C5"/>
  <w16cid:commentId w16cid:paraId="290F6D65" w16cid:durableId="23BE88CA"/>
  <w16cid:commentId w16cid:paraId="76BACBD0" w16cid:durableId="23BE88B2"/>
  <w16cid:commentId w16cid:paraId="2EE724C2" w16cid:durableId="23B00394"/>
  <w16cid:commentId w16cid:paraId="3E05DF1F" w16cid:durableId="23B02C66"/>
  <w16cid:commentId w16cid:paraId="1A9FC0CD" w16cid:durableId="23B02C89"/>
  <w16cid:commentId w16cid:paraId="61503020" w16cid:durableId="23AC17A8"/>
  <w16cid:commentId w16cid:paraId="772A0E57" w16cid:durableId="23AC1AB7"/>
  <w16cid:commentId w16cid:paraId="158041EF" w16cid:durableId="23B56A82"/>
  <w16cid:commentId w16cid:paraId="30D153E2" w16cid:durableId="23B00088"/>
  <w16cid:commentId w16cid:paraId="13C5E4A2" w16cid:durableId="23AC1B35"/>
  <w16cid:commentId w16cid:paraId="697F55F3" w16cid:durableId="23B02F8F"/>
  <w16cid:commentId w16cid:paraId="5370968D" w16cid:durableId="23B02FE7"/>
  <w16cid:commentId w16cid:paraId="3AECB7E4" w16cid:durableId="23AC4ACA"/>
  <w16cid:commentId w16cid:paraId="053F0A4F" w16cid:durableId="23BED5A1"/>
  <w16cid:commentId w16cid:paraId="0CFFAF90" w16cid:durableId="23AC4B21"/>
  <w16cid:commentId w16cid:paraId="68725B2D" w16cid:durableId="23BE8FFC"/>
  <w16cid:commentId w16cid:paraId="4B5ED2F5" w16cid:durableId="23AFF69B"/>
  <w16cid:commentId w16cid:paraId="4E3A743E" w16cid:durableId="23C183BD"/>
  <w16cid:commentId w16cid:paraId="26046BB4" w16cid:durableId="23C17952"/>
  <w16cid:commentId w16cid:paraId="410DBC1D" w16cid:durableId="23AC55DC"/>
  <w16cid:commentId w16cid:paraId="20DF2319" w16cid:durableId="23BF006A"/>
  <w16cid:commentId w16cid:paraId="1C67D3D7" w16cid:durableId="23AFEBA0"/>
  <w16cid:commentId w16cid:paraId="1DD304B6" w16cid:durableId="23B56FDC"/>
  <w16cid:commentId w16cid:paraId="0B0BC9EB" w16cid:durableId="23B159A9"/>
  <w16cid:commentId w16cid:paraId="124BFA38" w16cid:durableId="23B159FC"/>
  <w16cid:commentId w16cid:paraId="2C380227" w16cid:durableId="23AFF540"/>
  <w16cid:commentId w16cid:paraId="40F11197" w16cid:durableId="23C16B44"/>
  <w16cid:commentId w16cid:paraId="30C203FA" w16cid:durableId="23B0020C"/>
  <w16cid:commentId w16cid:paraId="1CFE3D24" w16cid:durableId="23B000AE"/>
  <w16cid:commentId w16cid:paraId="28A773B6" w16cid:durableId="23B000BF"/>
  <w16cid:commentId w16cid:paraId="263D64CF" w16cid:durableId="23B000F5"/>
  <w16cid:commentId w16cid:paraId="0C2DBADF" w16cid:durableId="23BE93FE"/>
  <w16cid:commentId w16cid:paraId="52A22B58" w16cid:durableId="23B570E6"/>
  <w16cid:commentId w16cid:paraId="5AE59432" w16cid:durableId="23BE98FB"/>
  <w16cid:commentId w16cid:paraId="2A4BA516" w16cid:durableId="23BEB3D8"/>
  <w16cid:commentId w16cid:paraId="7D1CEDCD" w16cid:durableId="23BEB47C"/>
  <w16cid:commentId w16cid:paraId="59DBC0F7" w16cid:durableId="23BEB981"/>
  <w16cid:commentId w16cid:paraId="1C0D1D10" w16cid:durableId="23BE9ADB"/>
  <w16cid:commentId w16cid:paraId="37A0B01C" w16cid:durableId="23AFF586"/>
  <w16cid:commentId w16cid:paraId="54ABCD33" w16cid:durableId="23BED7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DA13D" w14:textId="77777777" w:rsidR="008F73C4" w:rsidRDefault="008F73C4" w:rsidP="00AA37C8">
      <w:pPr>
        <w:spacing w:after="0" w:line="240" w:lineRule="auto"/>
      </w:pPr>
      <w:r>
        <w:separator/>
      </w:r>
    </w:p>
  </w:endnote>
  <w:endnote w:type="continuationSeparator" w:id="0">
    <w:p w14:paraId="37F9AF49" w14:textId="77777777" w:rsidR="008F73C4" w:rsidRDefault="008F73C4" w:rsidP="00AA3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118C7" w14:textId="77777777" w:rsidR="00B36F6D" w:rsidRDefault="00B36F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E37DF" w14:textId="77777777" w:rsidR="00B36F6D" w:rsidRPr="00C0780A" w:rsidRDefault="00B36F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4B9E2" w14:textId="77777777" w:rsidR="00B36F6D" w:rsidRPr="00C0780A" w:rsidRDefault="00B36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EFCE5" w14:textId="77777777" w:rsidR="008F73C4" w:rsidRDefault="008F73C4" w:rsidP="00AA37C8">
      <w:pPr>
        <w:spacing w:after="0" w:line="240" w:lineRule="auto"/>
      </w:pPr>
      <w:r>
        <w:separator/>
      </w:r>
    </w:p>
  </w:footnote>
  <w:footnote w:type="continuationSeparator" w:id="0">
    <w:p w14:paraId="0777915C" w14:textId="77777777" w:rsidR="008F73C4" w:rsidRDefault="008F73C4" w:rsidP="00AA37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82D02" w14:textId="77777777" w:rsidR="00B36F6D" w:rsidRDefault="00B36F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BBE05" w14:textId="77777777" w:rsidR="00B36F6D" w:rsidRPr="00C0780A" w:rsidRDefault="00B36F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02C15" w14:textId="77777777" w:rsidR="00B36F6D" w:rsidRPr="00C0780A" w:rsidRDefault="00B36F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665D"/>
    <w:multiLevelType w:val="multilevel"/>
    <w:tmpl w:val="AC442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63DBA"/>
    <w:multiLevelType w:val="hybridMultilevel"/>
    <w:tmpl w:val="EFF06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10A26"/>
    <w:multiLevelType w:val="hybridMultilevel"/>
    <w:tmpl w:val="1F541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04FA4"/>
    <w:multiLevelType w:val="hybridMultilevel"/>
    <w:tmpl w:val="066CD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DateAndTime/>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7D"/>
    <w:rsid w:val="00061103"/>
    <w:rsid w:val="00072B55"/>
    <w:rsid w:val="00073BEB"/>
    <w:rsid w:val="000816E2"/>
    <w:rsid w:val="000877FE"/>
    <w:rsid w:val="00090D96"/>
    <w:rsid w:val="00097E4D"/>
    <w:rsid w:val="000A1765"/>
    <w:rsid w:val="000F2ECD"/>
    <w:rsid w:val="00110A04"/>
    <w:rsid w:val="00114183"/>
    <w:rsid w:val="00117FDD"/>
    <w:rsid w:val="00124435"/>
    <w:rsid w:val="001426D2"/>
    <w:rsid w:val="001438B2"/>
    <w:rsid w:val="00152CDB"/>
    <w:rsid w:val="00177DCE"/>
    <w:rsid w:val="00190A05"/>
    <w:rsid w:val="001B1904"/>
    <w:rsid w:val="001F560C"/>
    <w:rsid w:val="001F7360"/>
    <w:rsid w:val="0024432F"/>
    <w:rsid w:val="00273968"/>
    <w:rsid w:val="002A3046"/>
    <w:rsid w:val="002A7D3B"/>
    <w:rsid w:val="002C0DF3"/>
    <w:rsid w:val="002C1DBD"/>
    <w:rsid w:val="002C7B83"/>
    <w:rsid w:val="003016D1"/>
    <w:rsid w:val="00311CB8"/>
    <w:rsid w:val="00313192"/>
    <w:rsid w:val="00317E8D"/>
    <w:rsid w:val="0032201F"/>
    <w:rsid w:val="00332CB2"/>
    <w:rsid w:val="00335F69"/>
    <w:rsid w:val="00344A80"/>
    <w:rsid w:val="0037243E"/>
    <w:rsid w:val="00385E76"/>
    <w:rsid w:val="0039197E"/>
    <w:rsid w:val="00394FAD"/>
    <w:rsid w:val="003967F1"/>
    <w:rsid w:val="003D6131"/>
    <w:rsid w:val="003F6032"/>
    <w:rsid w:val="00473494"/>
    <w:rsid w:val="00496505"/>
    <w:rsid w:val="00496BC1"/>
    <w:rsid w:val="004A2828"/>
    <w:rsid w:val="004A5727"/>
    <w:rsid w:val="004A578E"/>
    <w:rsid w:val="004C4575"/>
    <w:rsid w:val="004D45C4"/>
    <w:rsid w:val="004E3C3F"/>
    <w:rsid w:val="00504840"/>
    <w:rsid w:val="005054A3"/>
    <w:rsid w:val="00511E71"/>
    <w:rsid w:val="0051445B"/>
    <w:rsid w:val="00517E58"/>
    <w:rsid w:val="005520CC"/>
    <w:rsid w:val="00552958"/>
    <w:rsid w:val="00561AE5"/>
    <w:rsid w:val="0056461A"/>
    <w:rsid w:val="00570FE1"/>
    <w:rsid w:val="00574541"/>
    <w:rsid w:val="005810CD"/>
    <w:rsid w:val="00592CE2"/>
    <w:rsid w:val="005B2F8F"/>
    <w:rsid w:val="005D4F12"/>
    <w:rsid w:val="005F33AF"/>
    <w:rsid w:val="00603EDE"/>
    <w:rsid w:val="00650510"/>
    <w:rsid w:val="00662C53"/>
    <w:rsid w:val="006722F7"/>
    <w:rsid w:val="0068179A"/>
    <w:rsid w:val="006A4B06"/>
    <w:rsid w:val="006A5BB4"/>
    <w:rsid w:val="006B3435"/>
    <w:rsid w:val="006C1379"/>
    <w:rsid w:val="006E7254"/>
    <w:rsid w:val="006F0CFF"/>
    <w:rsid w:val="0071078B"/>
    <w:rsid w:val="00722EB2"/>
    <w:rsid w:val="00770E3C"/>
    <w:rsid w:val="00784FE5"/>
    <w:rsid w:val="007859BD"/>
    <w:rsid w:val="007A516C"/>
    <w:rsid w:val="007B4DAA"/>
    <w:rsid w:val="007E2992"/>
    <w:rsid w:val="007E3BD8"/>
    <w:rsid w:val="00805B98"/>
    <w:rsid w:val="00826A3D"/>
    <w:rsid w:val="008272CD"/>
    <w:rsid w:val="00833A02"/>
    <w:rsid w:val="00872719"/>
    <w:rsid w:val="00873EF0"/>
    <w:rsid w:val="00881C05"/>
    <w:rsid w:val="00895A0D"/>
    <w:rsid w:val="008A6C9E"/>
    <w:rsid w:val="008D139E"/>
    <w:rsid w:val="008D6134"/>
    <w:rsid w:val="008E4486"/>
    <w:rsid w:val="008F73C4"/>
    <w:rsid w:val="00907788"/>
    <w:rsid w:val="0092739D"/>
    <w:rsid w:val="0093346B"/>
    <w:rsid w:val="009530DC"/>
    <w:rsid w:val="009A7AA6"/>
    <w:rsid w:val="009C3656"/>
    <w:rsid w:val="009E0F05"/>
    <w:rsid w:val="009E48E3"/>
    <w:rsid w:val="00A01F39"/>
    <w:rsid w:val="00A03639"/>
    <w:rsid w:val="00A3257D"/>
    <w:rsid w:val="00A63C84"/>
    <w:rsid w:val="00A642F6"/>
    <w:rsid w:val="00A7601E"/>
    <w:rsid w:val="00A80453"/>
    <w:rsid w:val="00A83AD7"/>
    <w:rsid w:val="00AA37C8"/>
    <w:rsid w:val="00AC6D50"/>
    <w:rsid w:val="00AD6F4F"/>
    <w:rsid w:val="00AD6FA8"/>
    <w:rsid w:val="00AD7CBC"/>
    <w:rsid w:val="00AF6E6E"/>
    <w:rsid w:val="00B00176"/>
    <w:rsid w:val="00B13676"/>
    <w:rsid w:val="00B20CCF"/>
    <w:rsid w:val="00B25A58"/>
    <w:rsid w:val="00B36F6D"/>
    <w:rsid w:val="00B57833"/>
    <w:rsid w:val="00B60318"/>
    <w:rsid w:val="00B64D74"/>
    <w:rsid w:val="00B67EE9"/>
    <w:rsid w:val="00B8363F"/>
    <w:rsid w:val="00B85022"/>
    <w:rsid w:val="00B919AD"/>
    <w:rsid w:val="00B974D8"/>
    <w:rsid w:val="00BB58D2"/>
    <w:rsid w:val="00C01F7D"/>
    <w:rsid w:val="00C0780A"/>
    <w:rsid w:val="00C27505"/>
    <w:rsid w:val="00C359D1"/>
    <w:rsid w:val="00C51C5B"/>
    <w:rsid w:val="00C8170F"/>
    <w:rsid w:val="00C94CDD"/>
    <w:rsid w:val="00CA2314"/>
    <w:rsid w:val="00CB45B4"/>
    <w:rsid w:val="00CC4AC7"/>
    <w:rsid w:val="00CF04C8"/>
    <w:rsid w:val="00D1744E"/>
    <w:rsid w:val="00D240E2"/>
    <w:rsid w:val="00D24836"/>
    <w:rsid w:val="00D369DC"/>
    <w:rsid w:val="00D82B28"/>
    <w:rsid w:val="00D937F6"/>
    <w:rsid w:val="00DA35B3"/>
    <w:rsid w:val="00DB4E11"/>
    <w:rsid w:val="00DC4A28"/>
    <w:rsid w:val="00E07712"/>
    <w:rsid w:val="00E30A11"/>
    <w:rsid w:val="00E35AA4"/>
    <w:rsid w:val="00E54C0C"/>
    <w:rsid w:val="00E5618D"/>
    <w:rsid w:val="00E663C9"/>
    <w:rsid w:val="00EA0AEE"/>
    <w:rsid w:val="00EA6210"/>
    <w:rsid w:val="00EB4657"/>
    <w:rsid w:val="00EB7E60"/>
    <w:rsid w:val="00ED266A"/>
    <w:rsid w:val="00EE5C0B"/>
    <w:rsid w:val="00EE5D2E"/>
    <w:rsid w:val="00F20221"/>
    <w:rsid w:val="00F528CA"/>
    <w:rsid w:val="00F52C37"/>
    <w:rsid w:val="00F52FD6"/>
    <w:rsid w:val="00F53F74"/>
    <w:rsid w:val="00F76512"/>
    <w:rsid w:val="00F96BE7"/>
    <w:rsid w:val="00FC2BBB"/>
    <w:rsid w:val="00FD7B12"/>
    <w:rsid w:val="00FE31EC"/>
  </w:rsids>
  <m:mathPr>
    <m:mathFont m:val="Cambria Math"/>
    <m:brkBin m:val="before"/>
    <m:brkBinSub m:val="--"/>
    <m:smallFrac m:val="0"/>
    <m:dispDef/>
    <m:lMargin m:val="0"/>
    <m:rMargin m:val="0"/>
    <m:defJc m:val="centerGroup"/>
    <m:wrapIndent m:val="1440"/>
    <m:intLim m:val="subSup"/>
    <m:naryLim m:val="undOvr"/>
  </m:mathPr>
  <w:themeFontLang w:val="en-IN"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74CD"/>
  <w15:chartTrackingRefBased/>
  <w15:docId w15:val="{39FF3BC1-F0F0-4DB7-BBE8-D7B9AD4E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A3257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paragraph" w:styleId="Heading4">
    <w:name w:val="heading 4"/>
    <w:basedOn w:val="Normal"/>
    <w:link w:val="Heading4Char"/>
    <w:uiPriority w:val="9"/>
    <w:qFormat/>
    <w:rsid w:val="00A3257D"/>
    <w:pPr>
      <w:spacing w:before="100" w:beforeAutospacing="1" w:after="100" w:afterAutospacing="1" w:line="240" w:lineRule="auto"/>
      <w:outlineLvl w:val="3"/>
    </w:pPr>
    <w:rPr>
      <w:rFonts w:ascii="Times New Roman" w:eastAsia="Times New Roman" w:hAnsi="Times New Roman" w:cs="Times New Roman"/>
      <w:b/>
      <w:bCs/>
      <w:sz w:val="24"/>
      <w:szCs w:val="24"/>
      <w:lang w:val="en-IN"/>
    </w:rPr>
  </w:style>
  <w:style w:type="paragraph" w:styleId="Heading5">
    <w:name w:val="heading 5"/>
    <w:basedOn w:val="Normal"/>
    <w:link w:val="Heading5Char"/>
    <w:uiPriority w:val="9"/>
    <w:qFormat/>
    <w:rsid w:val="00A3257D"/>
    <w:pPr>
      <w:spacing w:before="100" w:beforeAutospacing="1" w:after="100" w:afterAutospacing="1" w:line="240" w:lineRule="auto"/>
      <w:outlineLvl w:val="4"/>
    </w:pPr>
    <w:rPr>
      <w:rFonts w:ascii="Times New Roman" w:eastAsia="Times New Roman" w:hAnsi="Times New Roman" w:cs="Times New Roman"/>
      <w:b/>
      <w:bCs/>
      <w:sz w:val="20"/>
      <w:szCs w:val="20"/>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57D"/>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3257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3257D"/>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A3257D"/>
    <w:rPr>
      <w:color w:val="0000FF"/>
      <w:u w:val="single"/>
    </w:rPr>
  </w:style>
  <w:style w:type="paragraph" w:styleId="NormalWeb">
    <w:name w:val="Normal (Web)"/>
    <w:basedOn w:val="Normal"/>
    <w:uiPriority w:val="99"/>
    <w:unhideWhenUsed/>
    <w:rsid w:val="00A3257D"/>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rticlecontentpublicationfield-sc-2yl9jy-6">
    <w:name w:val="articlecontent__publicationfield-sc-2yl9jy-6"/>
    <w:basedOn w:val="DefaultParagraphFont"/>
    <w:rsid w:val="00A3257D"/>
  </w:style>
  <w:style w:type="character" w:customStyle="1" w:styleId="articlecontentpublicationvalue-sc-2yl9jy-7">
    <w:name w:val="articlecontent__publicationvalue-sc-2yl9jy-7"/>
    <w:basedOn w:val="DefaultParagraphFont"/>
    <w:rsid w:val="00A3257D"/>
  </w:style>
  <w:style w:type="character" w:customStyle="1" w:styleId="nowrap">
    <w:name w:val="nowrap"/>
    <w:basedOn w:val="DefaultParagraphFont"/>
    <w:rsid w:val="00A3257D"/>
  </w:style>
  <w:style w:type="character" w:customStyle="1" w:styleId="caption-text">
    <w:name w:val="caption-text"/>
    <w:basedOn w:val="DefaultParagraphFont"/>
    <w:rsid w:val="00A3257D"/>
  </w:style>
  <w:style w:type="character" w:customStyle="1" w:styleId="list-label">
    <w:name w:val="list-label"/>
    <w:basedOn w:val="DefaultParagraphFont"/>
    <w:rsid w:val="00A3257D"/>
  </w:style>
  <w:style w:type="character" w:customStyle="1" w:styleId="list-content">
    <w:name w:val="list-content"/>
    <w:basedOn w:val="DefaultParagraphFont"/>
    <w:rsid w:val="00A3257D"/>
  </w:style>
  <w:style w:type="character" w:customStyle="1" w:styleId="reflinks">
    <w:name w:val="reflinks"/>
    <w:basedOn w:val="DefaultParagraphFont"/>
    <w:rsid w:val="005520CC"/>
  </w:style>
  <w:style w:type="character" w:customStyle="1" w:styleId="sep">
    <w:name w:val="sep"/>
    <w:basedOn w:val="DefaultParagraphFont"/>
    <w:rsid w:val="005520CC"/>
  </w:style>
  <w:style w:type="character" w:styleId="CommentReference">
    <w:name w:val="annotation reference"/>
    <w:basedOn w:val="DefaultParagraphFont"/>
    <w:uiPriority w:val="99"/>
    <w:semiHidden/>
    <w:unhideWhenUsed/>
    <w:rsid w:val="005054A3"/>
    <w:rPr>
      <w:sz w:val="16"/>
      <w:szCs w:val="16"/>
    </w:rPr>
  </w:style>
  <w:style w:type="paragraph" w:styleId="CommentText">
    <w:name w:val="annotation text"/>
    <w:basedOn w:val="Normal"/>
    <w:link w:val="CommentTextChar"/>
    <w:uiPriority w:val="99"/>
    <w:unhideWhenUsed/>
    <w:rsid w:val="005054A3"/>
    <w:pPr>
      <w:spacing w:line="240" w:lineRule="auto"/>
    </w:pPr>
    <w:rPr>
      <w:sz w:val="20"/>
      <w:szCs w:val="20"/>
    </w:rPr>
  </w:style>
  <w:style w:type="character" w:customStyle="1" w:styleId="CommentTextChar">
    <w:name w:val="Comment Text Char"/>
    <w:basedOn w:val="DefaultParagraphFont"/>
    <w:link w:val="CommentText"/>
    <w:uiPriority w:val="99"/>
    <w:rsid w:val="005054A3"/>
    <w:rPr>
      <w:sz w:val="20"/>
      <w:szCs w:val="20"/>
      <w:lang w:val="en-US"/>
    </w:rPr>
  </w:style>
  <w:style w:type="paragraph" w:styleId="CommentSubject">
    <w:name w:val="annotation subject"/>
    <w:basedOn w:val="CommentText"/>
    <w:next w:val="CommentText"/>
    <w:link w:val="CommentSubjectChar"/>
    <w:uiPriority w:val="99"/>
    <w:semiHidden/>
    <w:unhideWhenUsed/>
    <w:rsid w:val="005054A3"/>
    <w:rPr>
      <w:b/>
      <w:bCs/>
    </w:rPr>
  </w:style>
  <w:style w:type="character" w:customStyle="1" w:styleId="CommentSubjectChar">
    <w:name w:val="Comment Subject Char"/>
    <w:basedOn w:val="CommentTextChar"/>
    <w:link w:val="CommentSubject"/>
    <w:uiPriority w:val="99"/>
    <w:semiHidden/>
    <w:rsid w:val="005054A3"/>
    <w:rPr>
      <w:b/>
      <w:bCs/>
      <w:sz w:val="20"/>
      <w:szCs w:val="20"/>
      <w:lang w:val="en-US"/>
    </w:rPr>
  </w:style>
  <w:style w:type="paragraph" w:styleId="BalloonText">
    <w:name w:val="Balloon Text"/>
    <w:basedOn w:val="Normal"/>
    <w:link w:val="BalloonTextChar"/>
    <w:uiPriority w:val="99"/>
    <w:semiHidden/>
    <w:unhideWhenUsed/>
    <w:rsid w:val="005054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4A3"/>
    <w:rPr>
      <w:rFonts w:ascii="Segoe UI" w:hAnsi="Segoe UI" w:cs="Segoe UI"/>
      <w:sz w:val="18"/>
      <w:szCs w:val="18"/>
      <w:lang w:val="en-US"/>
    </w:rPr>
  </w:style>
  <w:style w:type="paragraph" w:customStyle="1" w:styleId="output">
    <w:name w:val="output"/>
    <w:basedOn w:val="Normal"/>
    <w:rsid w:val="00344A80"/>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344A80"/>
    <w:pPr>
      <w:ind w:left="720"/>
      <w:contextualSpacing/>
    </w:pPr>
  </w:style>
  <w:style w:type="paragraph" w:styleId="Header">
    <w:name w:val="header"/>
    <w:basedOn w:val="Normal"/>
    <w:link w:val="HeaderChar"/>
    <w:uiPriority w:val="99"/>
    <w:unhideWhenUsed/>
    <w:rsid w:val="00AA3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7C8"/>
    <w:rPr>
      <w:lang w:val="en-US"/>
    </w:rPr>
  </w:style>
  <w:style w:type="paragraph" w:styleId="Footer">
    <w:name w:val="footer"/>
    <w:basedOn w:val="Normal"/>
    <w:link w:val="FooterChar"/>
    <w:uiPriority w:val="99"/>
    <w:unhideWhenUsed/>
    <w:rsid w:val="00AA3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7C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41771">
      <w:bodyDiv w:val="1"/>
      <w:marLeft w:val="0"/>
      <w:marRight w:val="0"/>
      <w:marTop w:val="0"/>
      <w:marBottom w:val="0"/>
      <w:divBdr>
        <w:top w:val="none" w:sz="0" w:space="0" w:color="auto"/>
        <w:left w:val="none" w:sz="0" w:space="0" w:color="auto"/>
        <w:bottom w:val="none" w:sz="0" w:space="0" w:color="auto"/>
        <w:right w:val="none" w:sz="0" w:space="0" w:color="auto"/>
      </w:divBdr>
      <w:divsChild>
        <w:div w:id="573470140">
          <w:marLeft w:val="0"/>
          <w:marRight w:val="0"/>
          <w:marTop w:val="0"/>
          <w:marBottom w:val="0"/>
          <w:divBdr>
            <w:top w:val="none" w:sz="0" w:space="0" w:color="auto"/>
            <w:left w:val="none" w:sz="0" w:space="0" w:color="auto"/>
            <w:bottom w:val="none" w:sz="0" w:space="0" w:color="auto"/>
            <w:right w:val="none" w:sz="0" w:space="0" w:color="auto"/>
          </w:divBdr>
        </w:div>
        <w:div w:id="1492255397">
          <w:marLeft w:val="0"/>
          <w:marRight w:val="0"/>
          <w:marTop w:val="300"/>
          <w:marBottom w:val="300"/>
          <w:divBdr>
            <w:top w:val="none" w:sz="0" w:space="0" w:color="auto"/>
            <w:left w:val="none" w:sz="0" w:space="0" w:color="auto"/>
            <w:bottom w:val="none" w:sz="0" w:space="0" w:color="auto"/>
            <w:right w:val="none" w:sz="0" w:space="0" w:color="auto"/>
          </w:divBdr>
        </w:div>
        <w:div w:id="871268195">
          <w:marLeft w:val="0"/>
          <w:marRight w:val="0"/>
          <w:marTop w:val="0"/>
          <w:marBottom w:val="0"/>
          <w:divBdr>
            <w:top w:val="none" w:sz="0" w:space="0" w:color="auto"/>
            <w:left w:val="none" w:sz="0" w:space="0" w:color="auto"/>
            <w:bottom w:val="none" w:sz="0" w:space="0" w:color="auto"/>
            <w:right w:val="none" w:sz="0" w:space="0" w:color="auto"/>
          </w:divBdr>
          <w:divsChild>
            <w:div w:id="1847985767">
              <w:marLeft w:val="0"/>
              <w:marRight w:val="0"/>
              <w:marTop w:val="0"/>
              <w:marBottom w:val="0"/>
              <w:divBdr>
                <w:top w:val="none" w:sz="0" w:space="0" w:color="auto"/>
                <w:left w:val="none" w:sz="0" w:space="0" w:color="auto"/>
                <w:bottom w:val="none" w:sz="0" w:space="0" w:color="auto"/>
                <w:right w:val="none" w:sz="0" w:space="0" w:color="auto"/>
              </w:divBdr>
            </w:div>
            <w:div w:id="291636889">
              <w:marLeft w:val="0"/>
              <w:marRight w:val="0"/>
              <w:marTop w:val="300"/>
              <w:marBottom w:val="450"/>
              <w:divBdr>
                <w:top w:val="single" w:sz="6" w:space="0" w:color="E3E3E3"/>
                <w:left w:val="none" w:sz="0" w:space="0" w:color="auto"/>
                <w:bottom w:val="single" w:sz="6" w:space="0" w:color="E3E3E3"/>
                <w:right w:val="none" w:sz="0" w:space="0" w:color="auto"/>
              </w:divBdr>
              <w:divsChild>
                <w:div w:id="379479475">
                  <w:marLeft w:val="0"/>
                  <w:marRight w:val="0"/>
                  <w:marTop w:val="0"/>
                  <w:marBottom w:val="0"/>
                  <w:divBdr>
                    <w:top w:val="none" w:sz="0" w:space="0" w:color="auto"/>
                    <w:left w:val="none" w:sz="0" w:space="0" w:color="auto"/>
                    <w:bottom w:val="none" w:sz="0" w:space="0" w:color="auto"/>
                    <w:right w:val="single" w:sz="6" w:space="0" w:color="E3E3E3"/>
                  </w:divBdr>
                </w:div>
                <w:div w:id="799542313">
                  <w:marLeft w:val="0"/>
                  <w:marRight w:val="0"/>
                  <w:marTop w:val="0"/>
                  <w:marBottom w:val="0"/>
                  <w:divBdr>
                    <w:top w:val="none" w:sz="0" w:space="0" w:color="auto"/>
                    <w:left w:val="none" w:sz="0" w:space="0" w:color="auto"/>
                    <w:bottom w:val="none" w:sz="0" w:space="0" w:color="auto"/>
                    <w:right w:val="single" w:sz="6" w:space="0" w:color="E3E3E3"/>
                  </w:divBdr>
                </w:div>
                <w:div w:id="327712445">
                  <w:marLeft w:val="0"/>
                  <w:marRight w:val="0"/>
                  <w:marTop w:val="0"/>
                  <w:marBottom w:val="0"/>
                  <w:divBdr>
                    <w:top w:val="none" w:sz="0" w:space="0" w:color="auto"/>
                    <w:left w:val="none" w:sz="0" w:space="0" w:color="auto"/>
                    <w:bottom w:val="none" w:sz="0" w:space="0" w:color="auto"/>
                    <w:right w:val="single" w:sz="6" w:space="0" w:color="E3E3E3"/>
                  </w:divBdr>
                </w:div>
                <w:div w:id="11438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45880">
          <w:marLeft w:val="0"/>
          <w:marRight w:val="0"/>
          <w:marTop w:val="0"/>
          <w:marBottom w:val="0"/>
          <w:divBdr>
            <w:top w:val="none" w:sz="0" w:space="0" w:color="auto"/>
            <w:left w:val="none" w:sz="0" w:space="0" w:color="auto"/>
            <w:bottom w:val="none" w:sz="0" w:space="0" w:color="auto"/>
            <w:right w:val="none" w:sz="0" w:space="0" w:color="auto"/>
          </w:divBdr>
          <w:divsChild>
            <w:div w:id="1695032311">
              <w:marLeft w:val="0"/>
              <w:marRight w:val="0"/>
              <w:marTop w:val="0"/>
              <w:marBottom w:val="0"/>
              <w:divBdr>
                <w:top w:val="none" w:sz="0" w:space="0" w:color="auto"/>
                <w:left w:val="none" w:sz="0" w:space="0" w:color="auto"/>
                <w:bottom w:val="none" w:sz="0" w:space="0" w:color="auto"/>
                <w:right w:val="none" w:sz="0" w:space="0" w:color="auto"/>
              </w:divBdr>
              <w:divsChild>
                <w:div w:id="657149797">
                  <w:marLeft w:val="0"/>
                  <w:marRight w:val="0"/>
                  <w:marTop w:val="375"/>
                  <w:marBottom w:val="375"/>
                  <w:divBdr>
                    <w:top w:val="single" w:sz="6" w:space="0" w:color="E3E3E3"/>
                    <w:left w:val="single" w:sz="6" w:space="0" w:color="E3E3E3"/>
                    <w:bottom w:val="single" w:sz="6" w:space="0" w:color="E3E3E3"/>
                    <w:right w:val="single" w:sz="6" w:space="0" w:color="E3E3E3"/>
                  </w:divBdr>
                  <w:divsChild>
                    <w:div w:id="138158873">
                      <w:marLeft w:val="0"/>
                      <w:marRight w:val="0"/>
                      <w:marTop w:val="0"/>
                      <w:marBottom w:val="0"/>
                      <w:divBdr>
                        <w:top w:val="none" w:sz="0" w:space="0" w:color="auto"/>
                        <w:left w:val="none" w:sz="0" w:space="0" w:color="auto"/>
                        <w:bottom w:val="none" w:sz="0" w:space="0" w:color="auto"/>
                        <w:right w:val="none" w:sz="0" w:space="0" w:color="auto"/>
                      </w:divBdr>
                      <w:divsChild>
                        <w:div w:id="324287479">
                          <w:marLeft w:val="0"/>
                          <w:marRight w:val="0"/>
                          <w:marTop w:val="0"/>
                          <w:marBottom w:val="0"/>
                          <w:divBdr>
                            <w:top w:val="none" w:sz="0" w:space="0" w:color="auto"/>
                            <w:left w:val="none" w:sz="0" w:space="0" w:color="auto"/>
                            <w:bottom w:val="none" w:sz="0" w:space="0" w:color="auto"/>
                            <w:right w:val="none" w:sz="0" w:space="0" w:color="auto"/>
                          </w:divBdr>
                          <w:divsChild>
                            <w:div w:id="587350988">
                              <w:marLeft w:val="0"/>
                              <w:marRight w:val="0"/>
                              <w:marTop w:val="0"/>
                              <w:marBottom w:val="0"/>
                              <w:divBdr>
                                <w:top w:val="none" w:sz="0" w:space="0" w:color="auto"/>
                                <w:left w:val="none" w:sz="0" w:space="0" w:color="auto"/>
                                <w:bottom w:val="none" w:sz="0" w:space="0" w:color="auto"/>
                                <w:right w:val="none" w:sz="0" w:space="0" w:color="auto"/>
                              </w:divBdr>
                              <w:divsChild>
                                <w:div w:id="71397069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618875023">
                      <w:marLeft w:val="0"/>
                      <w:marRight w:val="0"/>
                      <w:marTop w:val="0"/>
                      <w:marBottom w:val="0"/>
                      <w:divBdr>
                        <w:top w:val="single" w:sz="6" w:space="0" w:color="E3E3E3"/>
                        <w:left w:val="none" w:sz="0" w:space="0" w:color="auto"/>
                        <w:bottom w:val="none" w:sz="0" w:space="0" w:color="auto"/>
                        <w:right w:val="none" w:sz="0" w:space="0" w:color="auto"/>
                      </w:divBdr>
                      <w:divsChild>
                        <w:div w:id="36664225">
                          <w:marLeft w:val="0"/>
                          <w:marRight w:val="0"/>
                          <w:marTop w:val="0"/>
                          <w:marBottom w:val="0"/>
                          <w:divBdr>
                            <w:top w:val="none" w:sz="0" w:space="0" w:color="auto"/>
                            <w:left w:val="none" w:sz="0" w:space="0" w:color="auto"/>
                            <w:bottom w:val="none" w:sz="0" w:space="0" w:color="auto"/>
                            <w:right w:val="none" w:sz="0" w:space="0" w:color="auto"/>
                          </w:divBdr>
                        </w:div>
                        <w:div w:id="3607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2633">
                  <w:marLeft w:val="0"/>
                  <w:marRight w:val="0"/>
                  <w:marTop w:val="375"/>
                  <w:marBottom w:val="375"/>
                  <w:divBdr>
                    <w:top w:val="single" w:sz="6" w:space="0" w:color="E3E3E3"/>
                    <w:left w:val="single" w:sz="6" w:space="0" w:color="E3E3E3"/>
                    <w:bottom w:val="single" w:sz="6" w:space="0" w:color="E3E3E3"/>
                    <w:right w:val="single" w:sz="6" w:space="0" w:color="E3E3E3"/>
                  </w:divBdr>
                  <w:divsChild>
                    <w:div w:id="400753421">
                      <w:marLeft w:val="0"/>
                      <w:marRight w:val="0"/>
                      <w:marTop w:val="0"/>
                      <w:marBottom w:val="0"/>
                      <w:divBdr>
                        <w:top w:val="none" w:sz="0" w:space="0" w:color="auto"/>
                        <w:left w:val="none" w:sz="0" w:space="0" w:color="auto"/>
                        <w:bottom w:val="none" w:sz="0" w:space="0" w:color="auto"/>
                        <w:right w:val="none" w:sz="0" w:space="0" w:color="auto"/>
                      </w:divBdr>
                      <w:divsChild>
                        <w:div w:id="495609887">
                          <w:marLeft w:val="0"/>
                          <w:marRight w:val="0"/>
                          <w:marTop w:val="0"/>
                          <w:marBottom w:val="0"/>
                          <w:divBdr>
                            <w:top w:val="none" w:sz="0" w:space="0" w:color="auto"/>
                            <w:left w:val="none" w:sz="0" w:space="0" w:color="auto"/>
                            <w:bottom w:val="none" w:sz="0" w:space="0" w:color="auto"/>
                            <w:right w:val="none" w:sz="0" w:space="0" w:color="auto"/>
                          </w:divBdr>
                          <w:divsChild>
                            <w:div w:id="296381685">
                              <w:marLeft w:val="0"/>
                              <w:marRight w:val="0"/>
                              <w:marTop w:val="0"/>
                              <w:marBottom w:val="0"/>
                              <w:divBdr>
                                <w:top w:val="none" w:sz="0" w:space="0" w:color="auto"/>
                                <w:left w:val="none" w:sz="0" w:space="0" w:color="auto"/>
                                <w:bottom w:val="none" w:sz="0" w:space="0" w:color="auto"/>
                                <w:right w:val="none" w:sz="0" w:space="0" w:color="auto"/>
                              </w:divBdr>
                              <w:divsChild>
                                <w:div w:id="189198818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837695132">
                      <w:marLeft w:val="0"/>
                      <w:marRight w:val="0"/>
                      <w:marTop w:val="0"/>
                      <w:marBottom w:val="0"/>
                      <w:divBdr>
                        <w:top w:val="single" w:sz="6" w:space="0" w:color="E3E3E3"/>
                        <w:left w:val="none" w:sz="0" w:space="0" w:color="auto"/>
                        <w:bottom w:val="none" w:sz="0" w:space="0" w:color="auto"/>
                        <w:right w:val="none" w:sz="0" w:space="0" w:color="auto"/>
                      </w:divBdr>
                      <w:divsChild>
                        <w:div w:id="495000335">
                          <w:marLeft w:val="0"/>
                          <w:marRight w:val="0"/>
                          <w:marTop w:val="0"/>
                          <w:marBottom w:val="0"/>
                          <w:divBdr>
                            <w:top w:val="none" w:sz="0" w:space="0" w:color="auto"/>
                            <w:left w:val="none" w:sz="0" w:space="0" w:color="auto"/>
                            <w:bottom w:val="none" w:sz="0" w:space="0" w:color="auto"/>
                            <w:right w:val="none" w:sz="0" w:space="0" w:color="auto"/>
                          </w:divBdr>
                        </w:div>
                        <w:div w:id="7148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546">
                  <w:marLeft w:val="0"/>
                  <w:marRight w:val="0"/>
                  <w:marTop w:val="375"/>
                  <w:marBottom w:val="375"/>
                  <w:divBdr>
                    <w:top w:val="single" w:sz="6" w:space="0" w:color="E3E3E3"/>
                    <w:left w:val="single" w:sz="6" w:space="0" w:color="E3E3E3"/>
                    <w:bottom w:val="single" w:sz="6" w:space="0" w:color="E3E3E3"/>
                    <w:right w:val="single" w:sz="6" w:space="0" w:color="E3E3E3"/>
                  </w:divBdr>
                  <w:divsChild>
                    <w:div w:id="1816140039">
                      <w:marLeft w:val="0"/>
                      <w:marRight w:val="0"/>
                      <w:marTop w:val="0"/>
                      <w:marBottom w:val="0"/>
                      <w:divBdr>
                        <w:top w:val="none" w:sz="0" w:space="0" w:color="auto"/>
                        <w:left w:val="none" w:sz="0" w:space="0" w:color="auto"/>
                        <w:bottom w:val="none" w:sz="0" w:space="0" w:color="auto"/>
                        <w:right w:val="none" w:sz="0" w:space="0" w:color="auto"/>
                      </w:divBdr>
                      <w:divsChild>
                        <w:div w:id="572660607">
                          <w:marLeft w:val="0"/>
                          <w:marRight w:val="0"/>
                          <w:marTop w:val="0"/>
                          <w:marBottom w:val="0"/>
                          <w:divBdr>
                            <w:top w:val="none" w:sz="0" w:space="0" w:color="auto"/>
                            <w:left w:val="none" w:sz="0" w:space="0" w:color="auto"/>
                            <w:bottom w:val="none" w:sz="0" w:space="0" w:color="auto"/>
                            <w:right w:val="none" w:sz="0" w:space="0" w:color="auto"/>
                          </w:divBdr>
                          <w:divsChild>
                            <w:div w:id="197007583">
                              <w:marLeft w:val="0"/>
                              <w:marRight w:val="0"/>
                              <w:marTop w:val="0"/>
                              <w:marBottom w:val="0"/>
                              <w:divBdr>
                                <w:top w:val="none" w:sz="0" w:space="0" w:color="auto"/>
                                <w:left w:val="none" w:sz="0" w:space="0" w:color="auto"/>
                                <w:bottom w:val="none" w:sz="0" w:space="0" w:color="auto"/>
                                <w:right w:val="none" w:sz="0" w:space="0" w:color="auto"/>
                              </w:divBdr>
                              <w:divsChild>
                                <w:div w:id="79162996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272275701">
                      <w:marLeft w:val="0"/>
                      <w:marRight w:val="0"/>
                      <w:marTop w:val="0"/>
                      <w:marBottom w:val="0"/>
                      <w:divBdr>
                        <w:top w:val="single" w:sz="6" w:space="0" w:color="E3E3E3"/>
                        <w:left w:val="none" w:sz="0" w:space="0" w:color="auto"/>
                        <w:bottom w:val="none" w:sz="0" w:space="0" w:color="auto"/>
                        <w:right w:val="none" w:sz="0" w:space="0" w:color="auto"/>
                      </w:divBdr>
                      <w:divsChild>
                        <w:div w:id="986593099">
                          <w:marLeft w:val="0"/>
                          <w:marRight w:val="0"/>
                          <w:marTop w:val="0"/>
                          <w:marBottom w:val="0"/>
                          <w:divBdr>
                            <w:top w:val="none" w:sz="0" w:space="0" w:color="auto"/>
                            <w:left w:val="none" w:sz="0" w:space="0" w:color="auto"/>
                            <w:bottom w:val="none" w:sz="0" w:space="0" w:color="auto"/>
                            <w:right w:val="none" w:sz="0" w:space="0" w:color="auto"/>
                          </w:divBdr>
                        </w:div>
                        <w:div w:id="11824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4987">
                  <w:marLeft w:val="0"/>
                  <w:marRight w:val="0"/>
                  <w:marTop w:val="375"/>
                  <w:marBottom w:val="375"/>
                  <w:divBdr>
                    <w:top w:val="single" w:sz="6" w:space="0" w:color="E3E3E3"/>
                    <w:left w:val="single" w:sz="6" w:space="0" w:color="E3E3E3"/>
                    <w:bottom w:val="single" w:sz="6" w:space="0" w:color="E3E3E3"/>
                    <w:right w:val="single" w:sz="6" w:space="0" w:color="E3E3E3"/>
                  </w:divBdr>
                  <w:divsChild>
                    <w:div w:id="975524779">
                      <w:marLeft w:val="0"/>
                      <w:marRight w:val="0"/>
                      <w:marTop w:val="0"/>
                      <w:marBottom w:val="0"/>
                      <w:divBdr>
                        <w:top w:val="none" w:sz="0" w:space="0" w:color="auto"/>
                        <w:left w:val="none" w:sz="0" w:space="0" w:color="auto"/>
                        <w:bottom w:val="none" w:sz="0" w:space="0" w:color="auto"/>
                        <w:right w:val="none" w:sz="0" w:space="0" w:color="auto"/>
                      </w:divBdr>
                      <w:divsChild>
                        <w:div w:id="1633048787">
                          <w:marLeft w:val="0"/>
                          <w:marRight w:val="0"/>
                          <w:marTop w:val="0"/>
                          <w:marBottom w:val="0"/>
                          <w:divBdr>
                            <w:top w:val="none" w:sz="0" w:space="0" w:color="auto"/>
                            <w:left w:val="none" w:sz="0" w:space="0" w:color="auto"/>
                            <w:bottom w:val="none" w:sz="0" w:space="0" w:color="auto"/>
                            <w:right w:val="none" w:sz="0" w:space="0" w:color="auto"/>
                          </w:divBdr>
                          <w:divsChild>
                            <w:div w:id="531849345">
                              <w:marLeft w:val="0"/>
                              <w:marRight w:val="0"/>
                              <w:marTop w:val="0"/>
                              <w:marBottom w:val="0"/>
                              <w:divBdr>
                                <w:top w:val="none" w:sz="0" w:space="0" w:color="auto"/>
                                <w:left w:val="none" w:sz="0" w:space="0" w:color="auto"/>
                                <w:bottom w:val="none" w:sz="0" w:space="0" w:color="auto"/>
                                <w:right w:val="none" w:sz="0" w:space="0" w:color="auto"/>
                              </w:divBdr>
                              <w:divsChild>
                                <w:div w:id="172853420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82928118">
                      <w:marLeft w:val="0"/>
                      <w:marRight w:val="0"/>
                      <w:marTop w:val="0"/>
                      <w:marBottom w:val="0"/>
                      <w:divBdr>
                        <w:top w:val="single" w:sz="6" w:space="0" w:color="E3E3E3"/>
                        <w:left w:val="none" w:sz="0" w:space="0" w:color="auto"/>
                        <w:bottom w:val="none" w:sz="0" w:space="0" w:color="auto"/>
                        <w:right w:val="none" w:sz="0" w:space="0" w:color="auto"/>
                      </w:divBdr>
                      <w:divsChild>
                        <w:div w:id="1736662096">
                          <w:marLeft w:val="0"/>
                          <w:marRight w:val="0"/>
                          <w:marTop w:val="0"/>
                          <w:marBottom w:val="0"/>
                          <w:divBdr>
                            <w:top w:val="none" w:sz="0" w:space="0" w:color="auto"/>
                            <w:left w:val="none" w:sz="0" w:space="0" w:color="auto"/>
                            <w:bottom w:val="none" w:sz="0" w:space="0" w:color="auto"/>
                            <w:right w:val="none" w:sz="0" w:space="0" w:color="auto"/>
                          </w:divBdr>
                        </w:div>
                        <w:div w:id="1864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6465">
                  <w:marLeft w:val="0"/>
                  <w:marRight w:val="0"/>
                  <w:marTop w:val="375"/>
                  <w:marBottom w:val="375"/>
                  <w:divBdr>
                    <w:top w:val="single" w:sz="6" w:space="0" w:color="E3E3E3"/>
                    <w:left w:val="single" w:sz="6" w:space="0" w:color="E3E3E3"/>
                    <w:bottom w:val="single" w:sz="6" w:space="0" w:color="E3E3E3"/>
                    <w:right w:val="single" w:sz="6" w:space="0" w:color="E3E3E3"/>
                  </w:divBdr>
                  <w:divsChild>
                    <w:div w:id="485898874">
                      <w:marLeft w:val="0"/>
                      <w:marRight w:val="0"/>
                      <w:marTop w:val="0"/>
                      <w:marBottom w:val="0"/>
                      <w:divBdr>
                        <w:top w:val="none" w:sz="0" w:space="0" w:color="auto"/>
                        <w:left w:val="none" w:sz="0" w:space="0" w:color="auto"/>
                        <w:bottom w:val="none" w:sz="0" w:space="0" w:color="auto"/>
                        <w:right w:val="none" w:sz="0" w:space="0" w:color="auto"/>
                      </w:divBdr>
                      <w:divsChild>
                        <w:div w:id="1707221789">
                          <w:marLeft w:val="0"/>
                          <w:marRight w:val="0"/>
                          <w:marTop w:val="0"/>
                          <w:marBottom w:val="0"/>
                          <w:divBdr>
                            <w:top w:val="none" w:sz="0" w:space="0" w:color="auto"/>
                            <w:left w:val="none" w:sz="0" w:space="0" w:color="auto"/>
                            <w:bottom w:val="none" w:sz="0" w:space="0" w:color="auto"/>
                            <w:right w:val="none" w:sz="0" w:space="0" w:color="auto"/>
                          </w:divBdr>
                          <w:divsChild>
                            <w:div w:id="1341347505">
                              <w:marLeft w:val="0"/>
                              <w:marRight w:val="0"/>
                              <w:marTop w:val="0"/>
                              <w:marBottom w:val="0"/>
                              <w:divBdr>
                                <w:top w:val="none" w:sz="0" w:space="0" w:color="auto"/>
                                <w:left w:val="none" w:sz="0" w:space="0" w:color="auto"/>
                                <w:bottom w:val="none" w:sz="0" w:space="0" w:color="auto"/>
                                <w:right w:val="none" w:sz="0" w:space="0" w:color="auto"/>
                              </w:divBdr>
                              <w:divsChild>
                                <w:div w:id="205280358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631204945">
                      <w:marLeft w:val="0"/>
                      <w:marRight w:val="0"/>
                      <w:marTop w:val="0"/>
                      <w:marBottom w:val="0"/>
                      <w:divBdr>
                        <w:top w:val="single" w:sz="6" w:space="0" w:color="E3E3E3"/>
                        <w:left w:val="none" w:sz="0" w:space="0" w:color="auto"/>
                        <w:bottom w:val="none" w:sz="0" w:space="0" w:color="auto"/>
                        <w:right w:val="none" w:sz="0" w:space="0" w:color="auto"/>
                      </w:divBdr>
                      <w:divsChild>
                        <w:div w:id="74012985">
                          <w:marLeft w:val="0"/>
                          <w:marRight w:val="0"/>
                          <w:marTop w:val="0"/>
                          <w:marBottom w:val="0"/>
                          <w:divBdr>
                            <w:top w:val="none" w:sz="0" w:space="0" w:color="auto"/>
                            <w:left w:val="none" w:sz="0" w:space="0" w:color="auto"/>
                            <w:bottom w:val="none" w:sz="0" w:space="0" w:color="auto"/>
                            <w:right w:val="none" w:sz="0" w:space="0" w:color="auto"/>
                          </w:divBdr>
                        </w:div>
                        <w:div w:id="84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679">
                  <w:marLeft w:val="0"/>
                  <w:marRight w:val="0"/>
                  <w:marTop w:val="375"/>
                  <w:marBottom w:val="375"/>
                  <w:divBdr>
                    <w:top w:val="single" w:sz="6" w:space="0" w:color="E3E3E3"/>
                    <w:left w:val="single" w:sz="6" w:space="0" w:color="E3E3E3"/>
                    <w:bottom w:val="single" w:sz="6" w:space="0" w:color="E3E3E3"/>
                    <w:right w:val="single" w:sz="6" w:space="0" w:color="E3E3E3"/>
                  </w:divBdr>
                  <w:divsChild>
                    <w:div w:id="1418790169">
                      <w:marLeft w:val="0"/>
                      <w:marRight w:val="0"/>
                      <w:marTop w:val="0"/>
                      <w:marBottom w:val="0"/>
                      <w:divBdr>
                        <w:top w:val="none" w:sz="0" w:space="0" w:color="auto"/>
                        <w:left w:val="none" w:sz="0" w:space="0" w:color="auto"/>
                        <w:bottom w:val="none" w:sz="0" w:space="0" w:color="auto"/>
                        <w:right w:val="none" w:sz="0" w:space="0" w:color="auto"/>
                      </w:divBdr>
                      <w:divsChild>
                        <w:div w:id="1798832237">
                          <w:marLeft w:val="0"/>
                          <w:marRight w:val="0"/>
                          <w:marTop w:val="0"/>
                          <w:marBottom w:val="0"/>
                          <w:divBdr>
                            <w:top w:val="none" w:sz="0" w:space="0" w:color="auto"/>
                            <w:left w:val="none" w:sz="0" w:space="0" w:color="auto"/>
                            <w:bottom w:val="none" w:sz="0" w:space="0" w:color="auto"/>
                            <w:right w:val="none" w:sz="0" w:space="0" w:color="auto"/>
                          </w:divBdr>
                          <w:divsChild>
                            <w:div w:id="2045909126">
                              <w:marLeft w:val="0"/>
                              <w:marRight w:val="0"/>
                              <w:marTop w:val="0"/>
                              <w:marBottom w:val="0"/>
                              <w:divBdr>
                                <w:top w:val="none" w:sz="0" w:space="0" w:color="auto"/>
                                <w:left w:val="none" w:sz="0" w:space="0" w:color="auto"/>
                                <w:bottom w:val="none" w:sz="0" w:space="0" w:color="auto"/>
                                <w:right w:val="none" w:sz="0" w:space="0" w:color="auto"/>
                              </w:divBdr>
                              <w:divsChild>
                                <w:div w:id="145787189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073119194">
                      <w:marLeft w:val="0"/>
                      <w:marRight w:val="0"/>
                      <w:marTop w:val="0"/>
                      <w:marBottom w:val="0"/>
                      <w:divBdr>
                        <w:top w:val="single" w:sz="6" w:space="0" w:color="E3E3E3"/>
                        <w:left w:val="none" w:sz="0" w:space="0" w:color="auto"/>
                        <w:bottom w:val="none" w:sz="0" w:space="0" w:color="auto"/>
                        <w:right w:val="none" w:sz="0" w:space="0" w:color="auto"/>
                      </w:divBdr>
                      <w:divsChild>
                        <w:div w:id="621885452">
                          <w:marLeft w:val="0"/>
                          <w:marRight w:val="0"/>
                          <w:marTop w:val="0"/>
                          <w:marBottom w:val="0"/>
                          <w:divBdr>
                            <w:top w:val="none" w:sz="0" w:space="0" w:color="auto"/>
                            <w:left w:val="none" w:sz="0" w:space="0" w:color="auto"/>
                            <w:bottom w:val="none" w:sz="0" w:space="0" w:color="auto"/>
                            <w:right w:val="none" w:sz="0" w:space="0" w:color="auto"/>
                          </w:divBdr>
                        </w:div>
                        <w:div w:id="12420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3265">
                  <w:marLeft w:val="0"/>
                  <w:marRight w:val="0"/>
                  <w:marTop w:val="375"/>
                  <w:marBottom w:val="375"/>
                  <w:divBdr>
                    <w:top w:val="single" w:sz="6" w:space="0" w:color="E3E3E3"/>
                    <w:left w:val="single" w:sz="6" w:space="0" w:color="E3E3E3"/>
                    <w:bottom w:val="single" w:sz="6" w:space="0" w:color="E3E3E3"/>
                    <w:right w:val="single" w:sz="6" w:space="0" w:color="E3E3E3"/>
                  </w:divBdr>
                  <w:divsChild>
                    <w:div w:id="1416895851">
                      <w:marLeft w:val="0"/>
                      <w:marRight w:val="0"/>
                      <w:marTop w:val="0"/>
                      <w:marBottom w:val="0"/>
                      <w:divBdr>
                        <w:top w:val="none" w:sz="0" w:space="0" w:color="auto"/>
                        <w:left w:val="none" w:sz="0" w:space="0" w:color="auto"/>
                        <w:bottom w:val="none" w:sz="0" w:space="0" w:color="auto"/>
                        <w:right w:val="none" w:sz="0" w:space="0" w:color="auto"/>
                      </w:divBdr>
                      <w:divsChild>
                        <w:div w:id="1131023113">
                          <w:marLeft w:val="0"/>
                          <w:marRight w:val="0"/>
                          <w:marTop w:val="0"/>
                          <w:marBottom w:val="0"/>
                          <w:divBdr>
                            <w:top w:val="none" w:sz="0" w:space="0" w:color="auto"/>
                            <w:left w:val="none" w:sz="0" w:space="0" w:color="auto"/>
                            <w:bottom w:val="none" w:sz="0" w:space="0" w:color="auto"/>
                            <w:right w:val="none" w:sz="0" w:space="0" w:color="auto"/>
                          </w:divBdr>
                          <w:divsChild>
                            <w:div w:id="2057044477">
                              <w:marLeft w:val="0"/>
                              <w:marRight w:val="0"/>
                              <w:marTop w:val="0"/>
                              <w:marBottom w:val="0"/>
                              <w:divBdr>
                                <w:top w:val="none" w:sz="0" w:space="0" w:color="auto"/>
                                <w:left w:val="none" w:sz="0" w:space="0" w:color="auto"/>
                                <w:bottom w:val="none" w:sz="0" w:space="0" w:color="auto"/>
                                <w:right w:val="none" w:sz="0" w:space="0" w:color="auto"/>
                              </w:divBdr>
                              <w:divsChild>
                                <w:div w:id="64331667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979920139">
                      <w:marLeft w:val="0"/>
                      <w:marRight w:val="0"/>
                      <w:marTop w:val="0"/>
                      <w:marBottom w:val="0"/>
                      <w:divBdr>
                        <w:top w:val="single" w:sz="6" w:space="0" w:color="E3E3E3"/>
                        <w:left w:val="none" w:sz="0" w:space="0" w:color="auto"/>
                        <w:bottom w:val="none" w:sz="0" w:space="0" w:color="auto"/>
                        <w:right w:val="none" w:sz="0" w:space="0" w:color="auto"/>
                      </w:divBdr>
                      <w:divsChild>
                        <w:div w:id="292180775">
                          <w:marLeft w:val="0"/>
                          <w:marRight w:val="0"/>
                          <w:marTop w:val="0"/>
                          <w:marBottom w:val="0"/>
                          <w:divBdr>
                            <w:top w:val="none" w:sz="0" w:space="0" w:color="auto"/>
                            <w:left w:val="none" w:sz="0" w:space="0" w:color="auto"/>
                            <w:bottom w:val="none" w:sz="0" w:space="0" w:color="auto"/>
                            <w:right w:val="none" w:sz="0" w:space="0" w:color="auto"/>
                          </w:divBdr>
                        </w:div>
                        <w:div w:id="51742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3210">
                  <w:marLeft w:val="0"/>
                  <w:marRight w:val="0"/>
                  <w:marTop w:val="375"/>
                  <w:marBottom w:val="375"/>
                  <w:divBdr>
                    <w:top w:val="single" w:sz="6" w:space="0" w:color="E3E3E3"/>
                    <w:left w:val="single" w:sz="6" w:space="0" w:color="E3E3E3"/>
                    <w:bottom w:val="single" w:sz="6" w:space="0" w:color="E3E3E3"/>
                    <w:right w:val="single" w:sz="6" w:space="0" w:color="E3E3E3"/>
                  </w:divBdr>
                  <w:divsChild>
                    <w:div w:id="1954046605">
                      <w:marLeft w:val="0"/>
                      <w:marRight w:val="0"/>
                      <w:marTop w:val="0"/>
                      <w:marBottom w:val="0"/>
                      <w:divBdr>
                        <w:top w:val="none" w:sz="0" w:space="0" w:color="auto"/>
                        <w:left w:val="none" w:sz="0" w:space="0" w:color="auto"/>
                        <w:bottom w:val="none" w:sz="0" w:space="0" w:color="auto"/>
                        <w:right w:val="none" w:sz="0" w:space="0" w:color="auto"/>
                      </w:divBdr>
                      <w:divsChild>
                        <w:div w:id="2104449223">
                          <w:marLeft w:val="0"/>
                          <w:marRight w:val="0"/>
                          <w:marTop w:val="0"/>
                          <w:marBottom w:val="0"/>
                          <w:divBdr>
                            <w:top w:val="none" w:sz="0" w:space="0" w:color="auto"/>
                            <w:left w:val="none" w:sz="0" w:space="0" w:color="auto"/>
                            <w:bottom w:val="none" w:sz="0" w:space="0" w:color="auto"/>
                            <w:right w:val="none" w:sz="0" w:space="0" w:color="auto"/>
                          </w:divBdr>
                          <w:divsChild>
                            <w:div w:id="2130657037">
                              <w:marLeft w:val="0"/>
                              <w:marRight w:val="0"/>
                              <w:marTop w:val="0"/>
                              <w:marBottom w:val="0"/>
                              <w:divBdr>
                                <w:top w:val="none" w:sz="0" w:space="0" w:color="auto"/>
                                <w:left w:val="none" w:sz="0" w:space="0" w:color="auto"/>
                                <w:bottom w:val="none" w:sz="0" w:space="0" w:color="auto"/>
                                <w:right w:val="none" w:sz="0" w:space="0" w:color="auto"/>
                              </w:divBdr>
                              <w:divsChild>
                                <w:div w:id="163243799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999384548">
                      <w:marLeft w:val="0"/>
                      <w:marRight w:val="0"/>
                      <w:marTop w:val="0"/>
                      <w:marBottom w:val="0"/>
                      <w:divBdr>
                        <w:top w:val="single" w:sz="6" w:space="0" w:color="E3E3E3"/>
                        <w:left w:val="none" w:sz="0" w:space="0" w:color="auto"/>
                        <w:bottom w:val="none" w:sz="0" w:space="0" w:color="auto"/>
                        <w:right w:val="none" w:sz="0" w:space="0" w:color="auto"/>
                      </w:divBdr>
                      <w:divsChild>
                        <w:div w:id="1616985709">
                          <w:marLeft w:val="0"/>
                          <w:marRight w:val="0"/>
                          <w:marTop w:val="0"/>
                          <w:marBottom w:val="0"/>
                          <w:divBdr>
                            <w:top w:val="none" w:sz="0" w:space="0" w:color="auto"/>
                            <w:left w:val="none" w:sz="0" w:space="0" w:color="auto"/>
                            <w:bottom w:val="none" w:sz="0" w:space="0" w:color="auto"/>
                            <w:right w:val="none" w:sz="0" w:space="0" w:color="auto"/>
                          </w:divBdr>
                        </w:div>
                        <w:div w:id="18923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4791">
                  <w:marLeft w:val="0"/>
                  <w:marRight w:val="0"/>
                  <w:marTop w:val="375"/>
                  <w:marBottom w:val="375"/>
                  <w:divBdr>
                    <w:top w:val="single" w:sz="6" w:space="0" w:color="E3E3E3"/>
                    <w:left w:val="single" w:sz="6" w:space="0" w:color="E3E3E3"/>
                    <w:bottom w:val="single" w:sz="6" w:space="0" w:color="E3E3E3"/>
                    <w:right w:val="single" w:sz="6" w:space="0" w:color="E3E3E3"/>
                  </w:divBdr>
                  <w:divsChild>
                    <w:div w:id="1914077065">
                      <w:marLeft w:val="0"/>
                      <w:marRight w:val="0"/>
                      <w:marTop w:val="0"/>
                      <w:marBottom w:val="0"/>
                      <w:divBdr>
                        <w:top w:val="none" w:sz="0" w:space="0" w:color="auto"/>
                        <w:left w:val="none" w:sz="0" w:space="0" w:color="auto"/>
                        <w:bottom w:val="none" w:sz="0" w:space="0" w:color="auto"/>
                        <w:right w:val="none" w:sz="0" w:space="0" w:color="auto"/>
                      </w:divBdr>
                      <w:divsChild>
                        <w:div w:id="1823741514">
                          <w:marLeft w:val="0"/>
                          <w:marRight w:val="0"/>
                          <w:marTop w:val="0"/>
                          <w:marBottom w:val="0"/>
                          <w:divBdr>
                            <w:top w:val="none" w:sz="0" w:space="0" w:color="auto"/>
                            <w:left w:val="none" w:sz="0" w:space="0" w:color="auto"/>
                            <w:bottom w:val="none" w:sz="0" w:space="0" w:color="auto"/>
                            <w:right w:val="none" w:sz="0" w:space="0" w:color="auto"/>
                          </w:divBdr>
                        </w:div>
                        <w:div w:id="708994635">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642972">
      <w:bodyDiv w:val="1"/>
      <w:marLeft w:val="0"/>
      <w:marRight w:val="0"/>
      <w:marTop w:val="0"/>
      <w:marBottom w:val="0"/>
      <w:divBdr>
        <w:top w:val="none" w:sz="0" w:space="0" w:color="auto"/>
        <w:left w:val="none" w:sz="0" w:space="0" w:color="auto"/>
        <w:bottom w:val="none" w:sz="0" w:space="0" w:color="auto"/>
        <w:right w:val="none" w:sz="0" w:space="0" w:color="auto"/>
      </w:divBdr>
      <w:divsChild>
        <w:div w:id="654182242">
          <w:marLeft w:val="0"/>
          <w:marRight w:val="0"/>
          <w:marTop w:val="0"/>
          <w:marBottom w:val="0"/>
          <w:divBdr>
            <w:top w:val="none" w:sz="0" w:space="0" w:color="auto"/>
            <w:left w:val="none" w:sz="0" w:space="0" w:color="auto"/>
            <w:bottom w:val="none" w:sz="0" w:space="0" w:color="auto"/>
            <w:right w:val="none" w:sz="0" w:space="0" w:color="auto"/>
          </w:divBdr>
        </w:div>
        <w:div w:id="1274365700">
          <w:marLeft w:val="0"/>
          <w:marRight w:val="0"/>
          <w:marTop w:val="300"/>
          <w:marBottom w:val="300"/>
          <w:divBdr>
            <w:top w:val="none" w:sz="0" w:space="0" w:color="auto"/>
            <w:left w:val="none" w:sz="0" w:space="0" w:color="auto"/>
            <w:bottom w:val="none" w:sz="0" w:space="0" w:color="auto"/>
            <w:right w:val="none" w:sz="0" w:space="0" w:color="auto"/>
          </w:divBdr>
        </w:div>
        <w:div w:id="243343150">
          <w:marLeft w:val="0"/>
          <w:marRight w:val="0"/>
          <w:marTop w:val="0"/>
          <w:marBottom w:val="0"/>
          <w:divBdr>
            <w:top w:val="none" w:sz="0" w:space="0" w:color="auto"/>
            <w:left w:val="none" w:sz="0" w:space="0" w:color="auto"/>
            <w:bottom w:val="none" w:sz="0" w:space="0" w:color="auto"/>
            <w:right w:val="none" w:sz="0" w:space="0" w:color="auto"/>
          </w:divBdr>
          <w:divsChild>
            <w:div w:id="2126539220">
              <w:marLeft w:val="0"/>
              <w:marRight w:val="0"/>
              <w:marTop w:val="0"/>
              <w:marBottom w:val="0"/>
              <w:divBdr>
                <w:top w:val="none" w:sz="0" w:space="0" w:color="auto"/>
                <w:left w:val="none" w:sz="0" w:space="0" w:color="auto"/>
                <w:bottom w:val="none" w:sz="0" w:space="0" w:color="auto"/>
                <w:right w:val="none" w:sz="0" w:space="0" w:color="auto"/>
              </w:divBdr>
            </w:div>
            <w:div w:id="149055519">
              <w:marLeft w:val="0"/>
              <w:marRight w:val="0"/>
              <w:marTop w:val="300"/>
              <w:marBottom w:val="450"/>
              <w:divBdr>
                <w:top w:val="single" w:sz="6" w:space="0" w:color="E3E3E3"/>
                <w:left w:val="none" w:sz="0" w:space="0" w:color="auto"/>
                <w:bottom w:val="single" w:sz="6" w:space="0" w:color="E3E3E3"/>
                <w:right w:val="none" w:sz="0" w:space="0" w:color="auto"/>
              </w:divBdr>
              <w:divsChild>
                <w:div w:id="303389425">
                  <w:marLeft w:val="0"/>
                  <w:marRight w:val="0"/>
                  <w:marTop w:val="0"/>
                  <w:marBottom w:val="0"/>
                  <w:divBdr>
                    <w:top w:val="none" w:sz="0" w:space="0" w:color="auto"/>
                    <w:left w:val="none" w:sz="0" w:space="0" w:color="auto"/>
                    <w:bottom w:val="none" w:sz="0" w:space="0" w:color="auto"/>
                    <w:right w:val="single" w:sz="6" w:space="0" w:color="E3E3E3"/>
                  </w:divBdr>
                </w:div>
                <w:div w:id="1862351276">
                  <w:marLeft w:val="0"/>
                  <w:marRight w:val="0"/>
                  <w:marTop w:val="0"/>
                  <w:marBottom w:val="0"/>
                  <w:divBdr>
                    <w:top w:val="none" w:sz="0" w:space="0" w:color="auto"/>
                    <w:left w:val="none" w:sz="0" w:space="0" w:color="auto"/>
                    <w:bottom w:val="none" w:sz="0" w:space="0" w:color="auto"/>
                    <w:right w:val="single" w:sz="6" w:space="0" w:color="E3E3E3"/>
                  </w:divBdr>
                </w:div>
                <w:div w:id="210725510">
                  <w:marLeft w:val="0"/>
                  <w:marRight w:val="0"/>
                  <w:marTop w:val="0"/>
                  <w:marBottom w:val="0"/>
                  <w:divBdr>
                    <w:top w:val="none" w:sz="0" w:space="0" w:color="auto"/>
                    <w:left w:val="none" w:sz="0" w:space="0" w:color="auto"/>
                    <w:bottom w:val="none" w:sz="0" w:space="0" w:color="auto"/>
                    <w:right w:val="single" w:sz="6" w:space="0" w:color="E3E3E3"/>
                  </w:divBdr>
                </w:div>
                <w:div w:id="8706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6158">
          <w:marLeft w:val="0"/>
          <w:marRight w:val="0"/>
          <w:marTop w:val="0"/>
          <w:marBottom w:val="0"/>
          <w:divBdr>
            <w:top w:val="none" w:sz="0" w:space="0" w:color="auto"/>
            <w:left w:val="none" w:sz="0" w:space="0" w:color="auto"/>
            <w:bottom w:val="none" w:sz="0" w:space="0" w:color="auto"/>
            <w:right w:val="none" w:sz="0" w:space="0" w:color="auto"/>
          </w:divBdr>
          <w:divsChild>
            <w:div w:id="599140335">
              <w:marLeft w:val="0"/>
              <w:marRight w:val="0"/>
              <w:marTop w:val="0"/>
              <w:marBottom w:val="0"/>
              <w:divBdr>
                <w:top w:val="none" w:sz="0" w:space="0" w:color="auto"/>
                <w:left w:val="none" w:sz="0" w:space="0" w:color="auto"/>
                <w:bottom w:val="none" w:sz="0" w:space="0" w:color="auto"/>
                <w:right w:val="none" w:sz="0" w:space="0" w:color="auto"/>
              </w:divBdr>
              <w:divsChild>
                <w:div w:id="439492353">
                  <w:marLeft w:val="0"/>
                  <w:marRight w:val="0"/>
                  <w:marTop w:val="375"/>
                  <w:marBottom w:val="375"/>
                  <w:divBdr>
                    <w:top w:val="single" w:sz="6" w:space="0" w:color="E3E3E3"/>
                    <w:left w:val="single" w:sz="6" w:space="0" w:color="E3E3E3"/>
                    <w:bottom w:val="single" w:sz="6" w:space="0" w:color="E3E3E3"/>
                    <w:right w:val="single" w:sz="6" w:space="0" w:color="E3E3E3"/>
                  </w:divBdr>
                  <w:divsChild>
                    <w:div w:id="790787434">
                      <w:marLeft w:val="0"/>
                      <w:marRight w:val="0"/>
                      <w:marTop w:val="0"/>
                      <w:marBottom w:val="0"/>
                      <w:divBdr>
                        <w:top w:val="none" w:sz="0" w:space="0" w:color="auto"/>
                        <w:left w:val="none" w:sz="0" w:space="0" w:color="auto"/>
                        <w:bottom w:val="none" w:sz="0" w:space="0" w:color="auto"/>
                        <w:right w:val="none" w:sz="0" w:space="0" w:color="auto"/>
                      </w:divBdr>
                      <w:divsChild>
                        <w:div w:id="1054742420">
                          <w:marLeft w:val="0"/>
                          <w:marRight w:val="0"/>
                          <w:marTop w:val="0"/>
                          <w:marBottom w:val="0"/>
                          <w:divBdr>
                            <w:top w:val="none" w:sz="0" w:space="0" w:color="auto"/>
                            <w:left w:val="none" w:sz="0" w:space="0" w:color="auto"/>
                            <w:bottom w:val="none" w:sz="0" w:space="0" w:color="auto"/>
                            <w:right w:val="none" w:sz="0" w:space="0" w:color="auto"/>
                          </w:divBdr>
                        </w:div>
                        <w:div w:id="640161901">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602959035">
                  <w:marLeft w:val="0"/>
                  <w:marRight w:val="0"/>
                  <w:marTop w:val="375"/>
                  <w:marBottom w:val="375"/>
                  <w:divBdr>
                    <w:top w:val="single" w:sz="6" w:space="0" w:color="E3E3E3"/>
                    <w:left w:val="single" w:sz="6" w:space="0" w:color="E3E3E3"/>
                    <w:bottom w:val="single" w:sz="6" w:space="0" w:color="E3E3E3"/>
                    <w:right w:val="single" w:sz="6" w:space="0" w:color="E3E3E3"/>
                  </w:divBdr>
                  <w:divsChild>
                    <w:div w:id="147795105">
                      <w:marLeft w:val="0"/>
                      <w:marRight w:val="0"/>
                      <w:marTop w:val="0"/>
                      <w:marBottom w:val="0"/>
                      <w:divBdr>
                        <w:top w:val="none" w:sz="0" w:space="0" w:color="auto"/>
                        <w:left w:val="none" w:sz="0" w:space="0" w:color="auto"/>
                        <w:bottom w:val="none" w:sz="0" w:space="0" w:color="auto"/>
                        <w:right w:val="none" w:sz="0" w:space="0" w:color="auto"/>
                      </w:divBdr>
                      <w:divsChild>
                        <w:div w:id="1855461777">
                          <w:marLeft w:val="0"/>
                          <w:marRight w:val="0"/>
                          <w:marTop w:val="0"/>
                          <w:marBottom w:val="0"/>
                          <w:divBdr>
                            <w:top w:val="none" w:sz="0" w:space="0" w:color="auto"/>
                            <w:left w:val="none" w:sz="0" w:space="0" w:color="auto"/>
                            <w:bottom w:val="none" w:sz="0" w:space="0" w:color="auto"/>
                            <w:right w:val="none" w:sz="0" w:space="0" w:color="auto"/>
                          </w:divBdr>
                        </w:div>
                        <w:div w:id="1603876564">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910962465">
                  <w:marLeft w:val="0"/>
                  <w:marRight w:val="0"/>
                  <w:marTop w:val="375"/>
                  <w:marBottom w:val="375"/>
                  <w:divBdr>
                    <w:top w:val="single" w:sz="6" w:space="0" w:color="E3E3E3"/>
                    <w:left w:val="single" w:sz="6" w:space="0" w:color="E3E3E3"/>
                    <w:bottom w:val="single" w:sz="6" w:space="0" w:color="E3E3E3"/>
                    <w:right w:val="single" w:sz="6" w:space="0" w:color="E3E3E3"/>
                  </w:divBdr>
                  <w:divsChild>
                    <w:div w:id="411658148">
                      <w:marLeft w:val="0"/>
                      <w:marRight w:val="0"/>
                      <w:marTop w:val="0"/>
                      <w:marBottom w:val="0"/>
                      <w:divBdr>
                        <w:top w:val="none" w:sz="0" w:space="0" w:color="auto"/>
                        <w:left w:val="none" w:sz="0" w:space="0" w:color="auto"/>
                        <w:bottom w:val="none" w:sz="0" w:space="0" w:color="auto"/>
                        <w:right w:val="none" w:sz="0" w:space="0" w:color="auto"/>
                      </w:divBdr>
                      <w:divsChild>
                        <w:div w:id="2081556342">
                          <w:marLeft w:val="0"/>
                          <w:marRight w:val="0"/>
                          <w:marTop w:val="0"/>
                          <w:marBottom w:val="0"/>
                          <w:divBdr>
                            <w:top w:val="none" w:sz="0" w:space="0" w:color="auto"/>
                            <w:left w:val="none" w:sz="0" w:space="0" w:color="auto"/>
                            <w:bottom w:val="none" w:sz="0" w:space="0" w:color="auto"/>
                            <w:right w:val="none" w:sz="0" w:space="0" w:color="auto"/>
                          </w:divBdr>
                        </w:div>
                        <w:div w:id="1153523879">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1752190642">
                  <w:marLeft w:val="0"/>
                  <w:marRight w:val="0"/>
                  <w:marTop w:val="375"/>
                  <w:marBottom w:val="375"/>
                  <w:divBdr>
                    <w:top w:val="single" w:sz="6" w:space="0" w:color="E3E3E3"/>
                    <w:left w:val="single" w:sz="6" w:space="0" w:color="E3E3E3"/>
                    <w:bottom w:val="single" w:sz="6" w:space="0" w:color="E3E3E3"/>
                    <w:right w:val="single" w:sz="6" w:space="0" w:color="E3E3E3"/>
                  </w:divBdr>
                  <w:divsChild>
                    <w:div w:id="2073194901">
                      <w:marLeft w:val="0"/>
                      <w:marRight w:val="0"/>
                      <w:marTop w:val="0"/>
                      <w:marBottom w:val="0"/>
                      <w:divBdr>
                        <w:top w:val="none" w:sz="0" w:space="0" w:color="auto"/>
                        <w:left w:val="none" w:sz="0" w:space="0" w:color="auto"/>
                        <w:bottom w:val="none" w:sz="0" w:space="0" w:color="auto"/>
                        <w:right w:val="none" w:sz="0" w:space="0" w:color="auto"/>
                      </w:divBdr>
                      <w:divsChild>
                        <w:div w:id="1342272500">
                          <w:marLeft w:val="0"/>
                          <w:marRight w:val="0"/>
                          <w:marTop w:val="0"/>
                          <w:marBottom w:val="0"/>
                          <w:divBdr>
                            <w:top w:val="none" w:sz="0" w:space="0" w:color="auto"/>
                            <w:left w:val="none" w:sz="0" w:space="0" w:color="auto"/>
                            <w:bottom w:val="none" w:sz="0" w:space="0" w:color="auto"/>
                            <w:right w:val="none" w:sz="0" w:space="0" w:color="auto"/>
                          </w:divBdr>
                          <w:divsChild>
                            <w:div w:id="202980041">
                              <w:marLeft w:val="0"/>
                              <w:marRight w:val="0"/>
                              <w:marTop w:val="0"/>
                              <w:marBottom w:val="0"/>
                              <w:divBdr>
                                <w:top w:val="none" w:sz="0" w:space="0" w:color="auto"/>
                                <w:left w:val="none" w:sz="0" w:space="0" w:color="auto"/>
                                <w:bottom w:val="none" w:sz="0" w:space="0" w:color="auto"/>
                                <w:right w:val="none" w:sz="0" w:space="0" w:color="auto"/>
                              </w:divBdr>
                              <w:divsChild>
                                <w:div w:id="34597996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80949294">
                      <w:marLeft w:val="0"/>
                      <w:marRight w:val="0"/>
                      <w:marTop w:val="0"/>
                      <w:marBottom w:val="0"/>
                      <w:divBdr>
                        <w:top w:val="single" w:sz="6" w:space="0" w:color="E3E3E3"/>
                        <w:left w:val="none" w:sz="0" w:space="0" w:color="auto"/>
                        <w:bottom w:val="none" w:sz="0" w:space="0" w:color="auto"/>
                        <w:right w:val="none" w:sz="0" w:space="0" w:color="auto"/>
                      </w:divBdr>
                      <w:divsChild>
                        <w:div w:id="99568331">
                          <w:marLeft w:val="0"/>
                          <w:marRight w:val="0"/>
                          <w:marTop w:val="0"/>
                          <w:marBottom w:val="0"/>
                          <w:divBdr>
                            <w:top w:val="none" w:sz="0" w:space="0" w:color="auto"/>
                            <w:left w:val="none" w:sz="0" w:space="0" w:color="auto"/>
                            <w:bottom w:val="none" w:sz="0" w:space="0" w:color="auto"/>
                            <w:right w:val="none" w:sz="0" w:space="0" w:color="auto"/>
                          </w:divBdr>
                        </w:div>
                        <w:div w:id="18718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712542">
      <w:bodyDiv w:val="1"/>
      <w:marLeft w:val="0"/>
      <w:marRight w:val="0"/>
      <w:marTop w:val="0"/>
      <w:marBottom w:val="0"/>
      <w:divBdr>
        <w:top w:val="none" w:sz="0" w:space="0" w:color="auto"/>
        <w:left w:val="none" w:sz="0" w:space="0" w:color="auto"/>
        <w:bottom w:val="none" w:sz="0" w:space="0" w:color="auto"/>
        <w:right w:val="none" w:sz="0" w:space="0" w:color="auto"/>
      </w:divBdr>
      <w:divsChild>
        <w:div w:id="888224017">
          <w:marLeft w:val="0"/>
          <w:marRight w:val="0"/>
          <w:marTop w:val="0"/>
          <w:marBottom w:val="0"/>
          <w:divBdr>
            <w:top w:val="none" w:sz="0" w:space="0" w:color="auto"/>
            <w:left w:val="none" w:sz="0" w:space="0" w:color="auto"/>
            <w:bottom w:val="none" w:sz="0" w:space="0" w:color="auto"/>
            <w:right w:val="none" w:sz="0" w:space="0" w:color="auto"/>
          </w:divBdr>
        </w:div>
        <w:div w:id="1566449647">
          <w:marLeft w:val="0"/>
          <w:marRight w:val="0"/>
          <w:marTop w:val="300"/>
          <w:marBottom w:val="300"/>
          <w:divBdr>
            <w:top w:val="none" w:sz="0" w:space="0" w:color="auto"/>
            <w:left w:val="none" w:sz="0" w:space="0" w:color="auto"/>
            <w:bottom w:val="none" w:sz="0" w:space="0" w:color="auto"/>
            <w:right w:val="none" w:sz="0" w:space="0" w:color="auto"/>
          </w:divBdr>
        </w:div>
        <w:div w:id="1161969646">
          <w:marLeft w:val="0"/>
          <w:marRight w:val="0"/>
          <w:marTop w:val="0"/>
          <w:marBottom w:val="0"/>
          <w:divBdr>
            <w:top w:val="none" w:sz="0" w:space="0" w:color="auto"/>
            <w:left w:val="none" w:sz="0" w:space="0" w:color="auto"/>
            <w:bottom w:val="none" w:sz="0" w:space="0" w:color="auto"/>
            <w:right w:val="none" w:sz="0" w:space="0" w:color="auto"/>
          </w:divBdr>
          <w:divsChild>
            <w:div w:id="335688631">
              <w:marLeft w:val="0"/>
              <w:marRight w:val="0"/>
              <w:marTop w:val="0"/>
              <w:marBottom w:val="0"/>
              <w:divBdr>
                <w:top w:val="none" w:sz="0" w:space="0" w:color="auto"/>
                <w:left w:val="none" w:sz="0" w:space="0" w:color="auto"/>
                <w:bottom w:val="none" w:sz="0" w:space="0" w:color="auto"/>
                <w:right w:val="none" w:sz="0" w:space="0" w:color="auto"/>
              </w:divBdr>
            </w:div>
            <w:div w:id="1076367633">
              <w:marLeft w:val="0"/>
              <w:marRight w:val="0"/>
              <w:marTop w:val="300"/>
              <w:marBottom w:val="450"/>
              <w:divBdr>
                <w:top w:val="single" w:sz="6" w:space="0" w:color="E3E3E3"/>
                <w:left w:val="none" w:sz="0" w:space="0" w:color="auto"/>
                <w:bottom w:val="single" w:sz="6" w:space="0" w:color="E3E3E3"/>
                <w:right w:val="none" w:sz="0" w:space="0" w:color="auto"/>
              </w:divBdr>
              <w:divsChild>
                <w:div w:id="99961450">
                  <w:marLeft w:val="0"/>
                  <w:marRight w:val="0"/>
                  <w:marTop w:val="0"/>
                  <w:marBottom w:val="0"/>
                  <w:divBdr>
                    <w:top w:val="none" w:sz="0" w:space="0" w:color="auto"/>
                    <w:left w:val="none" w:sz="0" w:space="0" w:color="auto"/>
                    <w:bottom w:val="none" w:sz="0" w:space="0" w:color="auto"/>
                    <w:right w:val="single" w:sz="6" w:space="0" w:color="E3E3E3"/>
                  </w:divBdr>
                </w:div>
                <w:div w:id="1781291941">
                  <w:marLeft w:val="0"/>
                  <w:marRight w:val="0"/>
                  <w:marTop w:val="0"/>
                  <w:marBottom w:val="0"/>
                  <w:divBdr>
                    <w:top w:val="none" w:sz="0" w:space="0" w:color="auto"/>
                    <w:left w:val="none" w:sz="0" w:space="0" w:color="auto"/>
                    <w:bottom w:val="none" w:sz="0" w:space="0" w:color="auto"/>
                    <w:right w:val="single" w:sz="6" w:space="0" w:color="E3E3E3"/>
                  </w:divBdr>
                </w:div>
                <w:div w:id="1659192953">
                  <w:marLeft w:val="0"/>
                  <w:marRight w:val="0"/>
                  <w:marTop w:val="0"/>
                  <w:marBottom w:val="0"/>
                  <w:divBdr>
                    <w:top w:val="none" w:sz="0" w:space="0" w:color="auto"/>
                    <w:left w:val="none" w:sz="0" w:space="0" w:color="auto"/>
                    <w:bottom w:val="none" w:sz="0" w:space="0" w:color="auto"/>
                    <w:right w:val="single" w:sz="6" w:space="0" w:color="E3E3E3"/>
                  </w:divBdr>
                </w:div>
                <w:div w:id="7876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2241">
          <w:marLeft w:val="0"/>
          <w:marRight w:val="0"/>
          <w:marTop w:val="0"/>
          <w:marBottom w:val="0"/>
          <w:divBdr>
            <w:top w:val="none" w:sz="0" w:space="0" w:color="auto"/>
            <w:left w:val="none" w:sz="0" w:space="0" w:color="auto"/>
            <w:bottom w:val="none" w:sz="0" w:space="0" w:color="auto"/>
            <w:right w:val="none" w:sz="0" w:space="0" w:color="auto"/>
          </w:divBdr>
          <w:divsChild>
            <w:div w:id="2107575442">
              <w:marLeft w:val="0"/>
              <w:marRight w:val="0"/>
              <w:marTop w:val="0"/>
              <w:marBottom w:val="0"/>
              <w:divBdr>
                <w:top w:val="none" w:sz="0" w:space="0" w:color="auto"/>
                <w:left w:val="none" w:sz="0" w:space="0" w:color="auto"/>
                <w:bottom w:val="none" w:sz="0" w:space="0" w:color="auto"/>
                <w:right w:val="none" w:sz="0" w:space="0" w:color="auto"/>
              </w:divBdr>
              <w:divsChild>
                <w:div w:id="791558212">
                  <w:marLeft w:val="0"/>
                  <w:marRight w:val="0"/>
                  <w:marTop w:val="375"/>
                  <w:marBottom w:val="375"/>
                  <w:divBdr>
                    <w:top w:val="single" w:sz="6" w:space="0" w:color="E3E3E3"/>
                    <w:left w:val="single" w:sz="6" w:space="0" w:color="E3E3E3"/>
                    <w:bottom w:val="single" w:sz="6" w:space="0" w:color="E3E3E3"/>
                    <w:right w:val="single" w:sz="6" w:space="0" w:color="E3E3E3"/>
                  </w:divBdr>
                  <w:divsChild>
                    <w:div w:id="913588912">
                      <w:marLeft w:val="0"/>
                      <w:marRight w:val="0"/>
                      <w:marTop w:val="0"/>
                      <w:marBottom w:val="0"/>
                      <w:divBdr>
                        <w:top w:val="none" w:sz="0" w:space="0" w:color="auto"/>
                        <w:left w:val="none" w:sz="0" w:space="0" w:color="auto"/>
                        <w:bottom w:val="none" w:sz="0" w:space="0" w:color="auto"/>
                        <w:right w:val="none" w:sz="0" w:space="0" w:color="auto"/>
                      </w:divBdr>
                      <w:divsChild>
                        <w:div w:id="1660839341">
                          <w:marLeft w:val="0"/>
                          <w:marRight w:val="0"/>
                          <w:marTop w:val="0"/>
                          <w:marBottom w:val="0"/>
                          <w:divBdr>
                            <w:top w:val="none" w:sz="0" w:space="0" w:color="auto"/>
                            <w:left w:val="none" w:sz="0" w:space="0" w:color="auto"/>
                            <w:bottom w:val="none" w:sz="0" w:space="0" w:color="auto"/>
                            <w:right w:val="none" w:sz="0" w:space="0" w:color="auto"/>
                          </w:divBdr>
                          <w:divsChild>
                            <w:div w:id="1005671255">
                              <w:marLeft w:val="0"/>
                              <w:marRight w:val="0"/>
                              <w:marTop w:val="0"/>
                              <w:marBottom w:val="0"/>
                              <w:divBdr>
                                <w:top w:val="none" w:sz="0" w:space="0" w:color="auto"/>
                                <w:left w:val="none" w:sz="0" w:space="0" w:color="auto"/>
                                <w:bottom w:val="none" w:sz="0" w:space="0" w:color="auto"/>
                                <w:right w:val="none" w:sz="0" w:space="0" w:color="auto"/>
                              </w:divBdr>
                              <w:divsChild>
                                <w:div w:id="74187925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494880037">
                      <w:marLeft w:val="0"/>
                      <w:marRight w:val="0"/>
                      <w:marTop w:val="0"/>
                      <w:marBottom w:val="0"/>
                      <w:divBdr>
                        <w:top w:val="single" w:sz="6" w:space="0" w:color="E3E3E3"/>
                        <w:left w:val="none" w:sz="0" w:space="0" w:color="auto"/>
                        <w:bottom w:val="none" w:sz="0" w:space="0" w:color="auto"/>
                        <w:right w:val="none" w:sz="0" w:space="0" w:color="auto"/>
                      </w:divBdr>
                      <w:divsChild>
                        <w:div w:id="1920207663">
                          <w:marLeft w:val="0"/>
                          <w:marRight w:val="0"/>
                          <w:marTop w:val="0"/>
                          <w:marBottom w:val="0"/>
                          <w:divBdr>
                            <w:top w:val="none" w:sz="0" w:space="0" w:color="auto"/>
                            <w:left w:val="none" w:sz="0" w:space="0" w:color="auto"/>
                            <w:bottom w:val="none" w:sz="0" w:space="0" w:color="auto"/>
                            <w:right w:val="none" w:sz="0" w:space="0" w:color="auto"/>
                          </w:divBdr>
                        </w:div>
                        <w:div w:id="3265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2756">
                  <w:marLeft w:val="0"/>
                  <w:marRight w:val="0"/>
                  <w:marTop w:val="375"/>
                  <w:marBottom w:val="375"/>
                  <w:divBdr>
                    <w:top w:val="single" w:sz="6" w:space="0" w:color="E3E3E3"/>
                    <w:left w:val="single" w:sz="6" w:space="0" w:color="E3E3E3"/>
                    <w:bottom w:val="single" w:sz="6" w:space="0" w:color="E3E3E3"/>
                    <w:right w:val="single" w:sz="6" w:space="0" w:color="E3E3E3"/>
                  </w:divBdr>
                  <w:divsChild>
                    <w:div w:id="1166475362">
                      <w:marLeft w:val="0"/>
                      <w:marRight w:val="0"/>
                      <w:marTop w:val="0"/>
                      <w:marBottom w:val="0"/>
                      <w:divBdr>
                        <w:top w:val="none" w:sz="0" w:space="0" w:color="auto"/>
                        <w:left w:val="none" w:sz="0" w:space="0" w:color="auto"/>
                        <w:bottom w:val="none" w:sz="0" w:space="0" w:color="auto"/>
                        <w:right w:val="none" w:sz="0" w:space="0" w:color="auto"/>
                      </w:divBdr>
                      <w:divsChild>
                        <w:div w:id="820926119">
                          <w:marLeft w:val="0"/>
                          <w:marRight w:val="0"/>
                          <w:marTop w:val="0"/>
                          <w:marBottom w:val="0"/>
                          <w:divBdr>
                            <w:top w:val="none" w:sz="0" w:space="0" w:color="auto"/>
                            <w:left w:val="none" w:sz="0" w:space="0" w:color="auto"/>
                            <w:bottom w:val="none" w:sz="0" w:space="0" w:color="auto"/>
                            <w:right w:val="none" w:sz="0" w:space="0" w:color="auto"/>
                          </w:divBdr>
                        </w:div>
                        <w:div w:id="1985306913">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312834476">
                  <w:marLeft w:val="0"/>
                  <w:marRight w:val="0"/>
                  <w:marTop w:val="375"/>
                  <w:marBottom w:val="375"/>
                  <w:divBdr>
                    <w:top w:val="single" w:sz="6" w:space="0" w:color="E3E3E3"/>
                    <w:left w:val="single" w:sz="6" w:space="0" w:color="E3E3E3"/>
                    <w:bottom w:val="single" w:sz="6" w:space="0" w:color="E3E3E3"/>
                    <w:right w:val="single" w:sz="6" w:space="0" w:color="E3E3E3"/>
                  </w:divBdr>
                  <w:divsChild>
                    <w:div w:id="2111393956">
                      <w:marLeft w:val="0"/>
                      <w:marRight w:val="0"/>
                      <w:marTop w:val="0"/>
                      <w:marBottom w:val="0"/>
                      <w:divBdr>
                        <w:top w:val="none" w:sz="0" w:space="0" w:color="auto"/>
                        <w:left w:val="none" w:sz="0" w:space="0" w:color="auto"/>
                        <w:bottom w:val="none" w:sz="0" w:space="0" w:color="auto"/>
                        <w:right w:val="none" w:sz="0" w:space="0" w:color="auto"/>
                      </w:divBdr>
                      <w:divsChild>
                        <w:div w:id="293682600">
                          <w:marLeft w:val="0"/>
                          <w:marRight w:val="0"/>
                          <w:marTop w:val="0"/>
                          <w:marBottom w:val="0"/>
                          <w:divBdr>
                            <w:top w:val="none" w:sz="0" w:space="0" w:color="auto"/>
                            <w:left w:val="none" w:sz="0" w:space="0" w:color="auto"/>
                            <w:bottom w:val="none" w:sz="0" w:space="0" w:color="auto"/>
                            <w:right w:val="none" w:sz="0" w:space="0" w:color="auto"/>
                          </w:divBdr>
                          <w:divsChild>
                            <w:div w:id="1816528833">
                              <w:marLeft w:val="0"/>
                              <w:marRight w:val="0"/>
                              <w:marTop w:val="0"/>
                              <w:marBottom w:val="0"/>
                              <w:divBdr>
                                <w:top w:val="none" w:sz="0" w:space="0" w:color="auto"/>
                                <w:left w:val="none" w:sz="0" w:space="0" w:color="auto"/>
                                <w:bottom w:val="none" w:sz="0" w:space="0" w:color="auto"/>
                                <w:right w:val="none" w:sz="0" w:space="0" w:color="auto"/>
                              </w:divBdr>
                              <w:divsChild>
                                <w:div w:id="130445478">
                                  <w:marLeft w:val="0"/>
                                  <w:marRight w:val="525"/>
                                  <w:marTop w:val="0"/>
                                  <w:marBottom w:val="0"/>
                                  <w:divBdr>
                                    <w:top w:val="none" w:sz="0" w:space="0" w:color="auto"/>
                                    <w:left w:val="none" w:sz="0" w:space="0" w:color="auto"/>
                                    <w:bottom w:val="none" w:sz="0" w:space="0" w:color="auto"/>
                                    <w:right w:val="none" w:sz="0" w:space="0" w:color="auto"/>
                                  </w:divBdr>
                                </w:div>
                                <w:div w:id="1207375445">
                                  <w:marLeft w:val="0"/>
                                  <w:marRight w:val="525"/>
                                  <w:marTop w:val="0"/>
                                  <w:marBottom w:val="0"/>
                                  <w:divBdr>
                                    <w:top w:val="none" w:sz="0" w:space="0" w:color="auto"/>
                                    <w:left w:val="none" w:sz="0" w:space="0" w:color="auto"/>
                                    <w:bottom w:val="none" w:sz="0" w:space="0" w:color="auto"/>
                                    <w:right w:val="none" w:sz="0" w:space="0" w:color="auto"/>
                                  </w:divBdr>
                                </w:div>
                                <w:div w:id="1550385246">
                                  <w:marLeft w:val="0"/>
                                  <w:marRight w:val="525"/>
                                  <w:marTop w:val="0"/>
                                  <w:marBottom w:val="0"/>
                                  <w:divBdr>
                                    <w:top w:val="none" w:sz="0" w:space="0" w:color="auto"/>
                                    <w:left w:val="none" w:sz="0" w:space="0" w:color="auto"/>
                                    <w:bottom w:val="none" w:sz="0" w:space="0" w:color="auto"/>
                                    <w:right w:val="none" w:sz="0" w:space="0" w:color="auto"/>
                                  </w:divBdr>
                                </w:div>
                                <w:div w:id="381057717">
                                  <w:marLeft w:val="0"/>
                                  <w:marRight w:val="525"/>
                                  <w:marTop w:val="0"/>
                                  <w:marBottom w:val="0"/>
                                  <w:divBdr>
                                    <w:top w:val="none" w:sz="0" w:space="0" w:color="auto"/>
                                    <w:left w:val="none" w:sz="0" w:space="0" w:color="auto"/>
                                    <w:bottom w:val="none" w:sz="0" w:space="0" w:color="auto"/>
                                    <w:right w:val="none" w:sz="0" w:space="0" w:color="auto"/>
                                  </w:divBdr>
                                </w:div>
                                <w:div w:id="197545367">
                                  <w:marLeft w:val="0"/>
                                  <w:marRight w:val="525"/>
                                  <w:marTop w:val="0"/>
                                  <w:marBottom w:val="0"/>
                                  <w:divBdr>
                                    <w:top w:val="none" w:sz="0" w:space="0" w:color="auto"/>
                                    <w:left w:val="none" w:sz="0" w:space="0" w:color="auto"/>
                                    <w:bottom w:val="none" w:sz="0" w:space="0" w:color="auto"/>
                                    <w:right w:val="none" w:sz="0" w:space="0" w:color="auto"/>
                                  </w:divBdr>
                                </w:div>
                                <w:div w:id="1267225268">
                                  <w:marLeft w:val="0"/>
                                  <w:marRight w:val="525"/>
                                  <w:marTop w:val="0"/>
                                  <w:marBottom w:val="0"/>
                                  <w:divBdr>
                                    <w:top w:val="none" w:sz="0" w:space="0" w:color="auto"/>
                                    <w:left w:val="none" w:sz="0" w:space="0" w:color="auto"/>
                                    <w:bottom w:val="none" w:sz="0" w:space="0" w:color="auto"/>
                                    <w:right w:val="none" w:sz="0" w:space="0" w:color="auto"/>
                                  </w:divBdr>
                                </w:div>
                                <w:div w:id="1891455766">
                                  <w:marLeft w:val="0"/>
                                  <w:marRight w:val="525"/>
                                  <w:marTop w:val="0"/>
                                  <w:marBottom w:val="0"/>
                                  <w:divBdr>
                                    <w:top w:val="none" w:sz="0" w:space="0" w:color="auto"/>
                                    <w:left w:val="none" w:sz="0" w:space="0" w:color="auto"/>
                                    <w:bottom w:val="none" w:sz="0" w:space="0" w:color="auto"/>
                                    <w:right w:val="none" w:sz="0" w:space="0" w:color="auto"/>
                                  </w:divBdr>
                                </w:div>
                                <w:div w:id="41216815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15364852">
                      <w:marLeft w:val="0"/>
                      <w:marRight w:val="0"/>
                      <w:marTop w:val="0"/>
                      <w:marBottom w:val="0"/>
                      <w:divBdr>
                        <w:top w:val="single" w:sz="6" w:space="1" w:color="E3E3E3"/>
                        <w:left w:val="none" w:sz="0" w:space="0" w:color="auto"/>
                        <w:bottom w:val="none" w:sz="0" w:space="0" w:color="auto"/>
                        <w:right w:val="none" w:sz="0" w:space="0" w:color="auto"/>
                      </w:divBdr>
                      <w:divsChild>
                        <w:div w:id="1103302675">
                          <w:marLeft w:val="0"/>
                          <w:marRight w:val="0"/>
                          <w:marTop w:val="0"/>
                          <w:marBottom w:val="0"/>
                          <w:divBdr>
                            <w:top w:val="none" w:sz="0" w:space="0" w:color="auto"/>
                            <w:left w:val="none" w:sz="0" w:space="0" w:color="auto"/>
                            <w:bottom w:val="none" w:sz="0" w:space="0" w:color="auto"/>
                            <w:right w:val="none" w:sz="0" w:space="0" w:color="auto"/>
                          </w:divBdr>
                        </w:div>
                      </w:divsChild>
                    </w:div>
                    <w:div w:id="1454249215">
                      <w:marLeft w:val="0"/>
                      <w:marRight w:val="0"/>
                      <w:marTop w:val="0"/>
                      <w:marBottom w:val="0"/>
                      <w:divBdr>
                        <w:top w:val="single" w:sz="6" w:space="0" w:color="E3E3E3"/>
                        <w:left w:val="none" w:sz="0" w:space="0" w:color="auto"/>
                        <w:bottom w:val="none" w:sz="0" w:space="0" w:color="auto"/>
                        <w:right w:val="none" w:sz="0" w:space="0" w:color="auto"/>
                      </w:divBdr>
                      <w:divsChild>
                        <w:div w:id="808984982">
                          <w:marLeft w:val="0"/>
                          <w:marRight w:val="0"/>
                          <w:marTop w:val="0"/>
                          <w:marBottom w:val="0"/>
                          <w:divBdr>
                            <w:top w:val="none" w:sz="0" w:space="0" w:color="auto"/>
                            <w:left w:val="none" w:sz="0" w:space="0" w:color="auto"/>
                            <w:bottom w:val="none" w:sz="0" w:space="0" w:color="auto"/>
                            <w:right w:val="none" w:sz="0" w:space="0" w:color="auto"/>
                          </w:divBdr>
                        </w:div>
                        <w:div w:id="3879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7015">
                  <w:marLeft w:val="0"/>
                  <w:marRight w:val="0"/>
                  <w:marTop w:val="375"/>
                  <w:marBottom w:val="375"/>
                  <w:divBdr>
                    <w:top w:val="single" w:sz="6" w:space="0" w:color="E3E3E3"/>
                    <w:left w:val="single" w:sz="6" w:space="0" w:color="E3E3E3"/>
                    <w:bottom w:val="single" w:sz="6" w:space="0" w:color="E3E3E3"/>
                    <w:right w:val="single" w:sz="6" w:space="0" w:color="E3E3E3"/>
                  </w:divBdr>
                  <w:divsChild>
                    <w:div w:id="65541237">
                      <w:marLeft w:val="0"/>
                      <w:marRight w:val="0"/>
                      <w:marTop w:val="0"/>
                      <w:marBottom w:val="0"/>
                      <w:divBdr>
                        <w:top w:val="none" w:sz="0" w:space="0" w:color="auto"/>
                        <w:left w:val="none" w:sz="0" w:space="0" w:color="auto"/>
                        <w:bottom w:val="none" w:sz="0" w:space="0" w:color="auto"/>
                        <w:right w:val="none" w:sz="0" w:space="0" w:color="auto"/>
                      </w:divBdr>
                      <w:divsChild>
                        <w:div w:id="844788284">
                          <w:marLeft w:val="0"/>
                          <w:marRight w:val="0"/>
                          <w:marTop w:val="0"/>
                          <w:marBottom w:val="0"/>
                          <w:divBdr>
                            <w:top w:val="none" w:sz="0" w:space="0" w:color="auto"/>
                            <w:left w:val="none" w:sz="0" w:space="0" w:color="auto"/>
                            <w:bottom w:val="none" w:sz="0" w:space="0" w:color="auto"/>
                            <w:right w:val="none" w:sz="0" w:space="0" w:color="auto"/>
                          </w:divBdr>
                          <w:divsChild>
                            <w:div w:id="1685208817">
                              <w:marLeft w:val="0"/>
                              <w:marRight w:val="0"/>
                              <w:marTop w:val="0"/>
                              <w:marBottom w:val="0"/>
                              <w:divBdr>
                                <w:top w:val="none" w:sz="0" w:space="0" w:color="auto"/>
                                <w:left w:val="none" w:sz="0" w:space="0" w:color="auto"/>
                                <w:bottom w:val="none" w:sz="0" w:space="0" w:color="auto"/>
                                <w:right w:val="none" w:sz="0" w:space="0" w:color="auto"/>
                              </w:divBdr>
                              <w:divsChild>
                                <w:div w:id="1910532052">
                                  <w:marLeft w:val="0"/>
                                  <w:marRight w:val="525"/>
                                  <w:marTop w:val="0"/>
                                  <w:marBottom w:val="0"/>
                                  <w:divBdr>
                                    <w:top w:val="none" w:sz="0" w:space="0" w:color="auto"/>
                                    <w:left w:val="none" w:sz="0" w:space="0" w:color="auto"/>
                                    <w:bottom w:val="none" w:sz="0" w:space="0" w:color="auto"/>
                                    <w:right w:val="none" w:sz="0" w:space="0" w:color="auto"/>
                                  </w:divBdr>
                                </w:div>
                                <w:div w:id="1764063244">
                                  <w:marLeft w:val="0"/>
                                  <w:marRight w:val="525"/>
                                  <w:marTop w:val="0"/>
                                  <w:marBottom w:val="0"/>
                                  <w:divBdr>
                                    <w:top w:val="none" w:sz="0" w:space="0" w:color="auto"/>
                                    <w:left w:val="none" w:sz="0" w:space="0" w:color="auto"/>
                                    <w:bottom w:val="none" w:sz="0" w:space="0" w:color="auto"/>
                                    <w:right w:val="none" w:sz="0" w:space="0" w:color="auto"/>
                                  </w:divBdr>
                                </w:div>
                                <w:div w:id="2101751009">
                                  <w:marLeft w:val="0"/>
                                  <w:marRight w:val="525"/>
                                  <w:marTop w:val="0"/>
                                  <w:marBottom w:val="0"/>
                                  <w:divBdr>
                                    <w:top w:val="none" w:sz="0" w:space="0" w:color="auto"/>
                                    <w:left w:val="none" w:sz="0" w:space="0" w:color="auto"/>
                                    <w:bottom w:val="none" w:sz="0" w:space="0" w:color="auto"/>
                                    <w:right w:val="none" w:sz="0" w:space="0" w:color="auto"/>
                                  </w:divBdr>
                                </w:div>
                                <w:div w:id="1341161192">
                                  <w:marLeft w:val="0"/>
                                  <w:marRight w:val="525"/>
                                  <w:marTop w:val="0"/>
                                  <w:marBottom w:val="0"/>
                                  <w:divBdr>
                                    <w:top w:val="none" w:sz="0" w:space="0" w:color="auto"/>
                                    <w:left w:val="none" w:sz="0" w:space="0" w:color="auto"/>
                                    <w:bottom w:val="none" w:sz="0" w:space="0" w:color="auto"/>
                                    <w:right w:val="none" w:sz="0" w:space="0" w:color="auto"/>
                                  </w:divBdr>
                                </w:div>
                                <w:div w:id="115765090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360660917">
                      <w:marLeft w:val="0"/>
                      <w:marRight w:val="0"/>
                      <w:marTop w:val="0"/>
                      <w:marBottom w:val="0"/>
                      <w:divBdr>
                        <w:top w:val="single" w:sz="6" w:space="1" w:color="E3E3E3"/>
                        <w:left w:val="none" w:sz="0" w:space="0" w:color="auto"/>
                        <w:bottom w:val="none" w:sz="0" w:space="0" w:color="auto"/>
                        <w:right w:val="none" w:sz="0" w:space="0" w:color="auto"/>
                      </w:divBdr>
                      <w:divsChild>
                        <w:div w:id="1826387268">
                          <w:marLeft w:val="0"/>
                          <w:marRight w:val="0"/>
                          <w:marTop w:val="0"/>
                          <w:marBottom w:val="0"/>
                          <w:divBdr>
                            <w:top w:val="none" w:sz="0" w:space="0" w:color="auto"/>
                            <w:left w:val="none" w:sz="0" w:space="0" w:color="auto"/>
                            <w:bottom w:val="none" w:sz="0" w:space="0" w:color="auto"/>
                            <w:right w:val="none" w:sz="0" w:space="0" w:color="auto"/>
                          </w:divBdr>
                        </w:div>
                      </w:divsChild>
                    </w:div>
                    <w:div w:id="483662548">
                      <w:marLeft w:val="0"/>
                      <w:marRight w:val="0"/>
                      <w:marTop w:val="0"/>
                      <w:marBottom w:val="0"/>
                      <w:divBdr>
                        <w:top w:val="single" w:sz="6" w:space="0" w:color="E3E3E3"/>
                        <w:left w:val="none" w:sz="0" w:space="0" w:color="auto"/>
                        <w:bottom w:val="none" w:sz="0" w:space="0" w:color="auto"/>
                        <w:right w:val="none" w:sz="0" w:space="0" w:color="auto"/>
                      </w:divBdr>
                      <w:divsChild>
                        <w:div w:id="36052636">
                          <w:marLeft w:val="0"/>
                          <w:marRight w:val="0"/>
                          <w:marTop w:val="0"/>
                          <w:marBottom w:val="0"/>
                          <w:divBdr>
                            <w:top w:val="none" w:sz="0" w:space="0" w:color="auto"/>
                            <w:left w:val="none" w:sz="0" w:space="0" w:color="auto"/>
                            <w:bottom w:val="none" w:sz="0" w:space="0" w:color="auto"/>
                            <w:right w:val="none" w:sz="0" w:space="0" w:color="auto"/>
                          </w:divBdr>
                        </w:div>
                        <w:div w:id="15249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5333">
                  <w:marLeft w:val="0"/>
                  <w:marRight w:val="0"/>
                  <w:marTop w:val="375"/>
                  <w:marBottom w:val="375"/>
                  <w:divBdr>
                    <w:top w:val="single" w:sz="6" w:space="0" w:color="E3E3E3"/>
                    <w:left w:val="single" w:sz="6" w:space="0" w:color="E3E3E3"/>
                    <w:bottom w:val="single" w:sz="6" w:space="0" w:color="E3E3E3"/>
                    <w:right w:val="single" w:sz="6" w:space="0" w:color="E3E3E3"/>
                  </w:divBdr>
                  <w:divsChild>
                    <w:div w:id="573440818">
                      <w:marLeft w:val="0"/>
                      <w:marRight w:val="0"/>
                      <w:marTop w:val="0"/>
                      <w:marBottom w:val="0"/>
                      <w:divBdr>
                        <w:top w:val="none" w:sz="0" w:space="0" w:color="auto"/>
                        <w:left w:val="none" w:sz="0" w:space="0" w:color="auto"/>
                        <w:bottom w:val="none" w:sz="0" w:space="0" w:color="auto"/>
                        <w:right w:val="none" w:sz="0" w:space="0" w:color="auto"/>
                      </w:divBdr>
                      <w:divsChild>
                        <w:div w:id="2058122965">
                          <w:marLeft w:val="0"/>
                          <w:marRight w:val="0"/>
                          <w:marTop w:val="0"/>
                          <w:marBottom w:val="0"/>
                          <w:divBdr>
                            <w:top w:val="none" w:sz="0" w:space="0" w:color="auto"/>
                            <w:left w:val="none" w:sz="0" w:space="0" w:color="auto"/>
                            <w:bottom w:val="none" w:sz="0" w:space="0" w:color="auto"/>
                            <w:right w:val="none" w:sz="0" w:space="0" w:color="auto"/>
                          </w:divBdr>
                        </w:div>
                        <w:div w:id="1851946030">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638074616">
                  <w:marLeft w:val="0"/>
                  <w:marRight w:val="0"/>
                  <w:marTop w:val="375"/>
                  <w:marBottom w:val="375"/>
                  <w:divBdr>
                    <w:top w:val="single" w:sz="6" w:space="0" w:color="E3E3E3"/>
                    <w:left w:val="single" w:sz="6" w:space="0" w:color="E3E3E3"/>
                    <w:bottom w:val="single" w:sz="6" w:space="0" w:color="E3E3E3"/>
                    <w:right w:val="single" w:sz="6" w:space="0" w:color="E3E3E3"/>
                  </w:divBdr>
                  <w:divsChild>
                    <w:div w:id="339428191">
                      <w:marLeft w:val="0"/>
                      <w:marRight w:val="0"/>
                      <w:marTop w:val="0"/>
                      <w:marBottom w:val="0"/>
                      <w:divBdr>
                        <w:top w:val="none" w:sz="0" w:space="0" w:color="auto"/>
                        <w:left w:val="none" w:sz="0" w:space="0" w:color="auto"/>
                        <w:bottom w:val="none" w:sz="0" w:space="0" w:color="auto"/>
                        <w:right w:val="none" w:sz="0" w:space="0" w:color="auto"/>
                      </w:divBdr>
                      <w:divsChild>
                        <w:div w:id="169760664">
                          <w:marLeft w:val="0"/>
                          <w:marRight w:val="0"/>
                          <w:marTop w:val="0"/>
                          <w:marBottom w:val="0"/>
                          <w:divBdr>
                            <w:top w:val="none" w:sz="0" w:space="0" w:color="auto"/>
                            <w:left w:val="none" w:sz="0" w:space="0" w:color="auto"/>
                            <w:bottom w:val="none" w:sz="0" w:space="0" w:color="auto"/>
                            <w:right w:val="none" w:sz="0" w:space="0" w:color="auto"/>
                          </w:divBdr>
                          <w:divsChild>
                            <w:div w:id="2053920060">
                              <w:marLeft w:val="0"/>
                              <w:marRight w:val="0"/>
                              <w:marTop w:val="0"/>
                              <w:marBottom w:val="0"/>
                              <w:divBdr>
                                <w:top w:val="none" w:sz="0" w:space="0" w:color="auto"/>
                                <w:left w:val="none" w:sz="0" w:space="0" w:color="auto"/>
                                <w:bottom w:val="none" w:sz="0" w:space="0" w:color="auto"/>
                                <w:right w:val="none" w:sz="0" w:space="0" w:color="auto"/>
                              </w:divBdr>
                              <w:divsChild>
                                <w:div w:id="1102842744">
                                  <w:marLeft w:val="0"/>
                                  <w:marRight w:val="525"/>
                                  <w:marTop w:val="0"/>
                                  <w:marBottom w:val="0"/>
                                  <w:divBdr>
                                    <w:top w:val="none" w:sz="0" w:space="0" w:color="auto"/>
                                    <w:left w:val="none" w:sz="0" w:space="0" w:color="auto"/>
                                    <w:bottom w:val="none" w:sz="0" w:space="0" w:color="auto"/>
                                    <w:right w:val="none" w:sz="0" w:space="0" w:color="auto"/>
                                  </w:divBdr>
                                </w:div>
                                <w:div w:id="17192160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773014351">
                      <w:marLeft w:val="0"/>
                      <w:marRight w:val="0"/>
                      <w:marTop w:val="0"/>
                      <w:marBottom w:val="0"/>
                      <w:divBdr>
                        <w:top w:val="single" w:sz="6" w:space="1" w:color="E3E3E3"/>
                        <w:left w:val="none" w:sz="0" w:space="0" w:color="auto"/>
                        <w:bottom w:val="none" w:sz="0" w:space="0" w:color="auto"/>
                        <w:right w:val="none" w:sz="0" w:space="0" w:color="auto"/>
                      </w:divBdr>
                      <w:divsChild>
                        <w:div w:id="1027371656">
                          <w:marLeft w:val="0"/>
                          <w:marRight w:val="0"/>
                          <w:marTop w:val="0"/>
                          <w:marBottom w:val="0"/>
                          <w:divBdr>
                            <w:top w:val="none" w:sz="0" w:space="0" w:color="auto"/>
                            <w:left w:val="none" w:sz="0" w:space="0" w:color="auto"/>
                            <w:bottom w:val="none" w:sz="0" w:space="0" w:color="auto"/>
                            <w:right w:val="none" w:sz="0" w:space="0" w:color="auto"/>
                          </w:divBdr>
                        </w:div>
                      </w:divsChild>
                    </w:div>
                    <w:div w:id="549193569">
                      <w:marLeft w:val="0"/>
                      <w:marRight w:val="0"/>
                      <w:marTop w:val="0"/>
                      <w:marBottom w:val="0"/>
                      <w:divBdr>
                        <w:top w:val="single" w:sz="6" w:space="0" w:color="E3E3E3"/>
                        <w:left w:val="none" w:sz="0" w:space="0" w:color="auto"/>
                        <w:bottom w:val="none" w:sz="0" w:space="0" w:color="auto"/>
                        <w:right w:val="none" w:sz="0" w:space="0" w:color="auto"/>
                      </w:divBdr>
                      <w:divsChild>
                        <w:div w:id="270280607">
                          <w:marLeft w:val="0"/>
                          <w:marRight w:val="0"/>
                          <w:marTop w:val="0"/>
                          <w:marBottom w:val="0"/>
                          <w:divBdr>
                            <w:top w:val="none" w:sz="0" w:space="0" w:color="auto"/>
                            <w:left w:val="none" w:sz="0" w:space="0" w:color="auto"/>
                            <w:bottom w:val="none" w:sz="0" w:space="0" w:color="auto"/>
                            <w:right w:val="none" w:sz="0" w:space="0" w:color="auto"/>
                          </w:divBdr>
                        </w:div>
                        <w:div w:id="3095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9705">
                  <w:marLeft w:val="0"/>
                  <w:marRight w:val="0"/>
                  <w:marTop w:val="375"/>
                  <w:marBottom w:val="375"/>
                  <w:divBdr>
                    <w:top w:val="single" w:sz="6" w:space="0" w:color="E3E3E3"/>
                    <w:left w:val="single" w:sz="6" w:space="0" w:color="E3E3E3"/>
                    <w:bottom w:val="single" w:sz="6" w:space="0" w:color="E3E3E3"/>
                    <w:right w:val="single" w:sz="6" w:space="0" w:color="E3E3E3"/>
                  </w:divBdr>
                  <w:divsChild>
                    <w:div w:id="1995143349">
                      <w:marLeft w:val="0"/>
                      <w:marRight w:val="0"/>
                      <w:marTop w:val="0"/>
                      <w:marBottom w:val="0"/>
                      <w:divBdr>
                        <w:top w:val="none" w:sz="0" w:space="0" w:color="auto"/>
                        <w:left w:val="none" w:sz="0" w:space="0" w:color="auto"/>
                        <w:bottom w:val="none" w:sz="0" w:space="0" w:color="auto"/>
                        <w:right w:val="none" w:sz="0" w:space="0" w:color="auto"/>
                      </w:divBdr>
                      <w:divsChild>
                        <w:div w:id="993026984">
                          <w:marLeft w:val="0"/>
                          <w:marRight w:val="0"/>
                          <w:marTop w:val="0"/>
                          <w:marBottom w:val="0"/>
                          <w:divBdr>
                            <w:top w:val="none" w:sz="0" w:space="0" w:color="auto"/>
                            <w:left w:val="none" w:sz="0" w:space="0" w:color="auto"/>
                            <w:bottom w:val="none" w:sz="0" w:space="0" w:color="auto"/>
                            <w:right w:val="none" w:sz="0" w:space="0" w:color="auto"/>
                          </w:divBdr>
                        </w:div>
                        <w:div w:id="1498351096">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1166431772">
                  <w:marLeft w:val="0"/>
                  <w:marRight w:val="0"/>
                  <w:marTop w:val="375"/>
                  <w:marBottom w:val="375"/>
                  <w:divBdr>
                    <w:top w:val="single" w:sz="6" w:space="0" w:color="E3E3E3"/>
                    <w:left w:val="single" w:sz="6" w:space="0" w:color="E3E3E3"/>
                    <w:bottom w:val="single" w:sz="6" w:space="0" w:color="E3E3E3"/>
                    <w:right w:val="single" w:sz="6" w:space="0" w:color="E3E3E3"/>
                  </w:divBdr>
                  <w:divsChild>
                    <w:div w:id="1299873060">
                      <w:marLeft w:val="0"/>
                      <w:marRight w:val="0"/>
                      <w:marTop w:val="0"/>
                      <w:marBottom w:val="0"/>
                      <w:divBdr>
                        <w:top w:val="none" w:sz="0" w:space="0" w:color="auto"/>
                        <w:left w:val="none" w:sz="0" w:space="0" w:color="auto"/>
                        <w:bottom w:val="none" w:sz="0" w:space="0" w:color="auto"/>
                        <w:right w:val="none" w:sz="0" w:space="0" w:color="auto"/>
                      </w:divBdr>
                      <w:divsChild>
                        <w:div w:id="1950156656">
                          <w:marLeft w:val="0"/>
                          <w:marRight w:val="0"/>
                          <w:marTop w:val="0"/>
                          <w:marBottom w:val="0"/>
                          <w:divBdr>
                            <w:top w:val="none" w:sz="0" w:space="0" w:color="auto"/>
                            <w:left w:val="none" w:sz="0" w:space="0" w:color="auto"/>
                            <w:bottom w:val="none" w:sz="0" w:space="0" w:color="auto"/>
                            <w:right w:val="none" w:sz="0" w:space="0" w:color="auto"/>
                          </w:divBdr>
                          <w:divsChild>
                            <w:div w:id="1285042052">
                              <w:marLeft w:val="0"/>
                              <w:marRight w:val="0"/>
                              <w:marTop w:val="0"/>
                              <w:marBottom w:val="0"/>
                              <w:divBdr>
                                <w:top w:val="none" w:sz="0" w:space="0" w:color="auto"/>
                                <w:left w:val="none" w:sz="0" w:space="0" w:color="auto"/>
                                <w:bottom w:val="none" w:sz="0" w:space="0" w:color="auto"/>
                                <w:right w:val="none" w:sz="0" w:space="0" w:color="auto"/>
                              </w:divBdr>
                              <w:divsChild>
                                <w:div w:id="1857572692">
                                  <w:marLeft w:val="0"/>
                                  <w:marRight w:val="525"/>
                                  <w:marTop w:val="0"/>
                                  <w:marBottom w:val="0"/>
                                  <w:divBdr>
                                    <w:top w:val="none" w:sz="0" w:space="0" w:color="auto"/>
                                    <w:left w:val="none" w:sz="0" w:space="0" w:color="auto"/>
                                    <w:bottom w:val="none" w:sz="0" w:space="0" w:color="auto"/>
                                    <w:right w:val="none" w:sz="0" w:space="0" w:color="auto"/>
                                  </w:divBdr>
                                </w:div>
                                <w:div w:id="1748456726">
                                  <w:marLeft w:val="0"/>
                                  <w:marRight w:val="525"/>
                                  <w:marTop w:val="0"/>
                                  <w:marBottom w:val="0"/>
                                  <w:divBdr>
                                    <w:top w:val="none" w:sz="0" w:space="0" w:color="auto"/>
                                    <w:left w:val="none" w:sz="0" w:space="0" w:color="auto"/>
                                    <w:bottom w:val="none" w:sz="0" w:space="0" w:color="auto"/>
                                    <w:right w:val="none" w:sz="0" w:space="0" w:color="auto"/>
                                  </w:divBdr>
                                </w:div>
                                <w:div w:id="117080158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93466937">
                      <w:marLeft w:val="0"/>
                      <w:marRight w:val="0"/>
                      <w:marTop w:val="0"/>
                      <w:marBottom w:val="0"/>
                      <w:divBdr>
                        <w:top w:val="single" w:sz="6" w:space="1" w:color="E3E3E3"/>
                        <w:left w:val="none" w:sz="0" w:space="0" w:color="auto"/>
                        <w:bottom w:val="none" w:sz="0" w:space="0" w:color="auto"/>
                        <w:right w:val="none" w:sz="0" w:space="0" w:color="auto"/>
                      </w:divBdr>
                      <w:divsChild>
                        <w:div w:id="2078165250">
                          <w:marLeft w:val="0"/>
                          <w:marRight w:val="0"/>
                          <w:marTop w:val="0"/>
                          <w:marBottom w:val="0"/>
                          <w:divBdr>
                            <w:top w:val="none" w:sz="0" w:space="0" w:color="auto"/>
                            <w:left w:val="none" w:sz="0" w:space="0" w:color="auto"/>
                            <w:bottom w:val="none" w:sz="0" w:space="0" w:color="auto"/>
                            <w:right w:val="none" w:sz="0" w:space="0" w:color="auto"/>
                          </w:divBdr>
                        </w:div>
                      </w:divsChild>
                    </w:div>
                    <w:div w:id="1345012939">
                      <w:marLeft w:val="0"/>
                      <w:marRight w:val="0"/>
                      <w:marTop w:val="0"/>
                      <w:marBottom w:val="0"/>
                      <w:divBdr>
                        <w:top w:val="single" w:sz="6" w:space="0" w:color="E3E3E3"/>
                        <w:left w:val="none" w:sz="0" w:space="0" w:color="auto"/>
                        <w:bottom w:val="none" w:sz="0" w:space="0" w:color="auto"/>
                        <w:right w:val="none" w:sz="0" w:space="0" w:color="auto"/>
                      </w:divBdr>
                      <w:divsChild>
                        <w:div w:id="89401341">
                          <w:marLeft w:val="0"/>
                          <w:marRight w:val="0"/>
                          <w:marTop w:val="0"/>
                          <w:marBottom w:val="0"/>
                          <w:divBdr>
                            <w:top w:val="none" w:sz="0" w:space="0" w:color="auto"/>
                            <w:left w:val="none" w:sz="0" w:space="0" w:color="auto"/>
                            <w:bottom w:val="none" w:sz="0" w:space="0" w:color="auto"/>
                            <w:right w:val="none" w:sz="0" w:space="0" w:color="auto"/>
                          </w:divBdr>
                        </w:div>
                        <w:div w:id="6686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0663">
                  <w:marLeft w:val="0"/>
                  <w:marRight w:val="0"/>
                  <w:marTop w:val="375"/>
                  <w:marBottom w:val="375"/>
                  <w:divBdr>
                    <w:top w:val="single" w:sz="6" w:space="0" w:color="E3E3E3"/>
                    <w:left w:val="single" w:sz="6" w:space="0" w:color="E3E3E3"/>
                    <w:bottom w:val="single" w:sz="6" w:space="0" w:color="E3E3E3"/>
                    <w:right w:val="single" w:sz="6" w:space="0" w:color="E3E3E3"/>
                  </w:divBdr>
                  <w:divsChild>
                    <w:div w:id="1649364622">
                      <w:marLeft w:val="0"/>
                      <w:marRight w:val="0"/>
                      <w:marTop w:val="0"/>
                      <w:marBottom w:val="0"/>
                      <w:divBdr>
                        <w:top w:val="none" w:sz="0" w:space="0" w:color="auto"/>
                        <w:left w:val="none" w:sz="0" w:space="0" w:color="auto"/>
                        <w:bottom w:val="none" w:sz="0" w:space="0" w:color="auto"/>
                        <w:right w:val="none" w:sz="0" w:space="0" w:color="auto"/>
                      </w:divBdr>
                      <w:divsChild>
                        <w:div w:id="1877619995">
                          <w:marLeft w:val="0"/>
                          <w:marRight w:val="0"/>
                          <w:marTop w:val="0"/>
                          <w:marBottom w:val="0"/>
                          <w:divBdr>
                            <w:top w:val="none" w:sz="0" w:space="0" w:color="auto"/>
                            <w:left w:val="none" w:sz="0" w:space="0" w:color="auto"/>
                            <w:bottom w:val="none" w:sz="0" w:space="0" w:color="auto"/>
                            <w:right w:val="none" w:sz="0" w:space="0" w:color="auto"/>
                          </w:divBdr>
                          <w:divsChild>
                            <w:div w:id="1694456928">
                              <w:marLeft w:val="0"/>
                              <w:marRight w:val="0"/>
                              <w:marTop w:val="0"/>
                              <w:marBottom w:val="0"/>
                              <w:divBdr>
                                <w:top w:val="none" w:sz="0" w:space="0" w:color="auto"/>
                                <w:left w:val="none" w:sz="0" w:space="0" w:color="auto"/>
                                <w:bottom w:val="none" w:sz="0" w:space="0" w:color="auto"/>
                                <w:right w:val="none" w:sz="0" w:space="0" w:color="auto"/>
                              </w:divBdr>
                              <w:divsChild>
                                <w:div w:id="392851022">
                                  <w:marLeft w:val="0"/>
                                  <w:marRight w:val="525"/>
                                  <w:marTop w:val="0"/>
                                  <w:marBottom w:val="0"/>
                                  <w:divBdr>
                                    <w:top w:val="none" w:sz="0" w:space="0" w:color="auto"/>
                                    <w:left w:val="none" w:sz="0" w:space="0" w:color="auto"/>
                                    <w:bottom w:val="none" w:sz="0" w:space="0" w:color="auto"/>
                                    <w:right w:val="none" w:sz="0" w:space="0" w:color="auto"/>
                                  </w:divBdr>
                                </w:div>
                                <w:div w:id="161378199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224834281">
                      <w:marLeft w:val="0"/>
                      <w:marRight w:val="0"/>
                      <w:marTop w:val="0"/>
                      <w:marBottom w:val="0"/>
                      <w:divBdr>
                        <w:top w:val="single" w:sz="6" w:space="1" w:color="E3E3E3"/>
                        <w:left w:val="none" w:sz="0" w:space="0" w:color="auto"/>
                        <w:bottom w:val="none" w:sz="0" w:space="0" w:color="auto"/>
                        <w:right w:val="none" w:sz="0" w:space="0" w:color="auto"/>
                      </w:divBdr>
                      <w:divsChild>
                        <w:div w:id="1269771496">
                          <w:marLeft w:val="0"/>
                          <w:marRight w:val="0"/>
                          <w:marTop w:val="0"/>
                          <w:marBottom w:val="0"/>
                          <w:divBdr>
                            <w:top w:val="none" w:sz="0" w:space="0" w:color="auto"/>
                            <w:left w:val="none" w:sz="0" w:space="0" w:color="auto"/>
                            <w:bottom w:val="none" w:sz="0" w:space="0" w:color="auto"/>
                            <w:right w:val="none" w:sz="0" w:space="0" w:color="auto"/>
                          </w:divBdr>
                        </w:div>
                      </w:divsChild>
                    </w:div>
                    <w:div w:id="478812653">
                      <w:marLeft w:val="0"/>
                      <w:marRight w:val="0"/>
                      <w:marTop w:val="0"/>
                      <w:marBottom w:val="0"/>
                      <w:divBdr>
                        <w:top w:val="single" w:sz="6" w:space="0" w:color="E3E3E3"/>
                        <w:left w:val="none" w:sz="0" w:space="0" w:color="auto"/>
                        <w:bottom w:val="none" w:sz="0" w:space="0" w:color="auto"/>
                        <w:right w:val="none" w:sz="0" w:space="0" w:color="auto"/>
                      </w:divBdr>
                      <w:divsChild>
                        <w:div w:id="477697235">
                          <w:marLeft w:val="0"/>
                          <w:marRight w:val="0"/>
                          <w:marTop w:val="0"/>
                          <w:marBottom w:val="0"/>
                          <w:divBdr>
                            <w:top w:val="none" w:sz="0" w:space="0" w:color="auto"/>
                            <w:left w:val="none" w:sz="0" w:space="0" w:color="auto"/>
                            <w:bottom w:val="none" w:sz="0" w:space="0" w:color="auto"/>
                            <w:right w:val="none" w:sz="0" w:space="0" w:color="auto"/>
                          </w:divBdr>
                        </w:div>
                        <w:div w:id="39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686263">
      <w:bodyDiv w:val="1"/>
      <w:marLeft w:val="0"/>
      <w:marRight w:val="0"/>
      <w:marTop w:val="0"/>
      <w:marBottom w:val="0"/>
      <w:divBdr>
        <w:top w:val="none" w:sz="0" w:space="0" w:color="auto"/>
        <w:left w:val="none" w:sz="0" w:space="0" w:color="auto"/>
        <w:bottom w:val="none" w:sz="0" w:space="0" w:color="auto"/>
        <w:right w:val="none" w:sz="0" w:space="0" w:color="auto"/>
      </w:divBdr>
    </w:div>
    <w:div w:id="1308314522">
      <w:bodyDiv w:val="1"/>
      <w:marLeft w:val="0"/>
      <w:marRight w:val="0"/>
      <w:marTop w:val="0"/>
      <w:marBottom w:val="0"/>
      <w:divBdr>
        <w:top w:val="none" w:sz="0" w:space="0" w:color="auto"/>
        <w:left w:val="none" w:sz="0" w:space="0" w:color="auto"/>
        <w:bottom w:val="none" w:sz="0" w:space="0" w:color="auto"/>
        <w:right w:val="none" w:sz="0" w:space="0" w:color="auto"/>
      </w:divBdr>
    </w:div>
    <w:div w:id="1822114642">
      <w:bodyDiv w:val="1"/>
      <w:marLeft w:val="0"/>
      <w:marRight w:val="0"/>
      <w:marTop w:val="0"/>
      <w:marBottom w:val="0"/>
      <w:divBdr>
        <w:top w:val="none" w:sz="0" w:space="0" w:color="auto"/>
        <w:left w:val="none" w:sz="0" w:space="0" w:color="auto"/>
        <w:bottom w:val="none" w:sz="0" w:space="0" w:color="auto"/>
        <w:right w:val="none" w:sz="0" w:space="0" w:color="auto"/>
      </w:divBdr>
      <w:divsChild>
        <w:div w:id="99761824">
          <w:marLeft w:val="0"/>
          <w:marRight w:val="0"/>
          <w:marTop w:val="0"/>
          <w:marBottom w:val="0"/>
          <w:divBdr>
            <w:top w:val="none" w:sz="0" w:space="0" w:color="auto"/>
            <w:left w:val="none" w:sz="0" w:space="0" w:color="auto"/>
            <w:bottom w:val="none" w:sz="0" w:space="0" w:color="auto"/>
            <w:right w:val="none" w:sz="0" w:space="0" w:color="auto"/>
          </w:divBdr>
        </w:div>
        <w:div w:id="482550192">
          <w:marLeft w:val="0"/>
          <w:marRight w:val="0"/>
          <w:marTop w:val="300"/>
          <w:marBottom w:val="300"/>
          <w:divBdr>
            <w:top w:val="none" w:sz="0" w:space="0" w:color="auto"/>
            <w:left w:val="none" w:sz="0" w:space="0" w:color="auto"/>
            <w:bottom w:val="none" w:sz="0" w:space="0" w:color="auto"/>
            <w:right w:val="none" w:sz="0" w:space="0" w:color="auto"/>
          </w:divBdr>
        </w:div>
        <w:div w:id="622350928">
          <w:marLeft w:val="0"/>
          <w:marRight w:val="0"/>
          <w:marTop w:val="0"/>
          <w:marBottom w:val="0"/>
          <w:divBdr>
            <w:top w:val="none" w:sz="0" w:space="0" w:color="auto"/>
            <w:left w:val="none" w:sz="0" w:space="0" w:color="auto"/>
            <w:bottom w:val="none" w:sz="0" w:space="0" w:color="auto"/>
            <w:right w:val="none" w:sz="0" w:space="0" w:color="auto"/>
          </w:divBdr>
          <w:divsChild>
            <w:div w:id="1989356345">
              <w:marLeft w:val="0"/>
              <w:marRight w:val="0"/>
              <w:marTop w:val="0"/>
              <w:marBottom w:val="0"/>
              <w:divBdr>
                <w:top w:val="none" w:sz="0" w:space="0" w:color="auto"/>
                <w:left w:val="none" w:sz="0" w:space="0" w:color="auto"/>
                <w:bottom w:val="none" w:sz="0" w:space="0" w:color="auto"/>
                <w:right w:val="none" w:sz="0" w:space="0" w:color="auto"/>
              </w:divBdr>
            </w:div>
            <w:div w:id="156842689">
              <w:marLeft w:val="0"/>
              <w:marRight w:val="0"/>
              <w:marTop w:val="300"/>
              <w:marBottom w:val="450"/>
              <w:divBdr>
                <w:top w:val="single" w:sz="6" w:space="0" w:color="E3E3E3"/>
                <w:left w:val="none" w:sz="0" w:space="0" w:color="auto"/>
                <w:bottom w:val="single" w:sz="6" w:space="0" w:color="E3E3E3"/>
                <w:right w:val="none" w:sz="0" w:space="0" w:color="auto"/>
              </w:divBdr>
              <w:divsChild>
                <w:div w:id="1072393071">
                  <w:marLeft w:val="0"/>
                  <w:marRight w:val="0"/>
                  <w:marTop w:val="0"/>
                  <w:marBottom w:val="0"/>
                  <w:divBdr>
                    <w:top w:val="none" w:sz="0" w:space="0" w:color="auto"/>
                    <w:left w:val="none" w:sz="0" w:space="0" w:color="auto"/>
                    <w:bottom w:val="none" w:sz="0" w:space="0" w:color="auto"/>
                    <w:right w:val="single" w:sz="6" w:space="0" w:color="E3E3E3"/>
                  </w:divBdr>
                </w:div>
                <w:div w:id="920718325">
                  <w:marLeft w:val="0"/>
                  <w:marRight w:val="0"/>
                  <w:marTop w:val="0"/>
                  <w:marBottom w:val="0"/>
                  <w:divBdr>
                    <w:top w:val="none" w:sz="0" w:space="0" w:color="auto"/>
                    <w:left w:val="none" w:sz="0" w:space="0" w:color="auto"/>
                    <w:bottom w:val="none" w:sz="0" w:space="0" w:color="auto"/>
                    <w:right w:val="single" w:sz="6" w:space="0" w:color="E3E3E3"/>
                  </w:divBdr>
                </w:div>
                <w:div w:id="885335235">
                  <w:marLeft w:val="0"/>
                  <w:marRight w:val="0"/>
                  <w:marTop w:val="0"/>
                  <w:marBottom w:val="0"/>
                  <w:divBdr>
                    <w:top w:val="none" w:sz="0" w:space="0" w:color="auto"/>
                    <w:left w:val="none" w:sz="0" w:space="0" w:color="auto"/>
                    <w:bottom w:val="none" w:sz="0" w:space="0" w:color="auto"/>
                    <w:right w:val="single" w:sz="6" w:space="0" w:color="E3E3E3"/>
                  </w:divBdr>
                </w:div>
                <w:div w:id="17260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4052">
          <w:marLeft w:val="0"/>
          <w:marRight w:val="0"/>
          <w:marTop w:val="0"/>
          <w:marBottom w:val="0"/>
          <w:divBdr>
            <w:top w:val="none" w:sz="0" w:space="0" w:color="auto"/>
            <w:left w:val="none" w:sz="0" w:space="0" w:color="auto"/>
            <w:bottom w:val="none" w:sz="0" w:space="0" w:color="auto"/>
            <w:right w:val="none" w:sz="0" w:space="0" w:color="auto"/>
          </w:divBdr>
          <w:divsChild>
            <w:div w:id="164364904">
              <w:marLeft w:val="0"/>
              <w:marRight w:val="0"/>
              <w:marTop w:val="0"/>
              <w:marBottom w:val="0"/>
              <w:divBdr>
                <w:top w:val="none" w:sz="0" w:space="0" w:color="auto"/>
                <w:left w:val="none" w:sz="0" w:space="0" w:color="auto"/>
                <w:bottom w:val="none" w:sz="0" w:space="0" w:color="auto"/>
                <w:right w:val="none" w:sz="0" w:space="0" w:color="auto"/>
              </w:divBdr>
              <w:divsChild>
                <w:div w:id="1780680093">
                  <w:marLeft w:val="0"/>
                  <w:marRight w:val="0"/>
                  <w:marTop w:val="375"/>
                  <w:marBottom w:val="375"/>
                  <w:divBdr>
                    <w:top w:val="single" w:sz="6" w:space="0" w:color="E3E3E3"/>
                    <w:left w:val="single" w:sz="6" w:space="0" w:color="E3E3E3"/>
                    <w:bottom w:val="single" w:sz="6" w:space="0" w:color="E3E3E3"/>
                    <w:right w:val="single" w:sz="6" w:space="0" w:color="E3E3E3"/>
                  </w:divBdr>
                  <w:divsChild>
                    <w:div w:id="1161966458">
                      <w:marLeft w:val="0"/>
                      <w:marRight w:val="0"/>
                      <w:marTop w:val="0"/>
                      <w:marBottom w:val="0"/>
                      <w:divBdr>
                        <w:top w:val="none" w:sz="0" w:space="0" w:color="auto"/>
                        <w:left w:val="none" w:sz="0" w:space="0" w:color="auto"/>
                        <w:bottom w:val="none" w:sz="0" w:space="0" w:color="auto"/>
                        <w:right w:val="none" w:sz="0" w:space="0" w:color="auto"/>
                      </w:divBdr>
                      <w:divsChild>
                        <w:div w:id="1967200229">
                          <w:marLeft w:val="0"/>
                          <w:marRight w:val="0"/>
                          <w:marTop w:val="0"/>
                          <w:marBottom w:val="0"/>
                          <w:divBdr>
                            <w:top w:val="none" w:sz="0" w:space="0" w:color="auto"/>
                            <w:left w:val="none" w:sz="0" w:space="0" w:color="auto"/>
                            <w:bottom w:val="none" w:sz="0" w:space="0" w:color="auto"/>
                            <w:right w:val="none" w:sz="0" w:space="0" w:color="auto"/>
                          </w:divBdr>
                        </w:div>
                        <w:div w:id="751855578">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1277759994">
                  <w:marLeft w:val="0"/>
                  <w:marRight w:val="0"/>
                  <w:marTop w:val="375"/>
                  <w:marBottom w:val="375"/>
                  <w:divBdr>
                    <w:top w:val="single" w:sz="6" w:space="0" w:color="E3E3E3"/>
                    <w:left w:val="single" w:sz="6" w:space="0" w:color="E3E3E3"/>
                    <w:bottom w:val="single" w:sz="6" w:space="0" w:color="E3E3E3"/>
                    <w:right w:val="single" w:sz="6" w:space="0" w:color="E3E3E3"/>
                  </w:divBdr>
                  <w:divsChild>
                    <w:div w:id="667174512">
                      <w:marLeft w:val="0"/>
                      <w:marRight w:val="0"/>
                      <w:marTop w:val="0"/>
                      <w:marBottom w:val="0"/>
                      <w:divBdr>
                        <w:top w:val="none" w:sz="0" w:space="0" w:color="auto"/>
                        <w:left w:val="none" w:sz="0" w:space="0" w:color="auto"/>
                        <w:bottom w:val="none" w:sz="0" w:space="0" w:color="auto"/>
                        <w:right w:val="none" w:sz="0" w:space="0" w:color="auto"/>
                      </w:divBdr>
                      <w:divsChild>
                        <w:div w:id="1473787420">
                          <w:marLeft w:val="0"/>
                          <w:marRight w:val="0"/>
                          <w:marTop w:val="0"/>
                          <w:marBottom w:val="0"/>
                          <w:divBdr>
                            <w:top w:val="none" w:sz="0" w:space="0" w:color="auto"/>
                            <w:left w:val="none" w:sz="0" w:space="0" w:color="auto"/>
                            <w:bottom w:val="none" w:sz="0" w:space="0" w:color="auto"/>
                            <w:right w:val="none" w:sz="0" w:space="0" w:color="auto"/>
                          </w:divBdr>
                        </w:div>
                        <w:div w:id="1762140930">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489828490">
                  <w:marLeft w:val="0"/>
                  <w:marRight w:val="0"/>
                  <w:marTop w:val="375"/>
                  <w:marBottom w:val="375"/>
                  <w:divBdr>
                    <w:top w:val="single" w:sz="6" w:space="0" w:color="E3E3E3"/>
                    <w:left w:val="single" w:sz="6" w:space="0" w:color="E3E3E3"/>
                    <w:bottom w:val="single" w:sz="6" w:space="0" w:color="E3E3E3"/>
                    <w:right w:val="single" w:sz="6" w:space="0" w:color="E3E3E3"/>
                  </w:divBdr>
                  <w:divsChild>
                    <w:div w:id="715467563">
                      <w:marLeft w:val="0"/>
                      <w:marRight w:val="0"/>
                      <w:marTop w:val="0"/>
                      <w:marBottom w:val="0"/>
                      <w:divBdr>
                        <w:top w:val="none" w:sz="0" w:space="0" w:color="auto"/>
                        <w:left w:val="none" w:sz="0" w:space="0" w:color="auto"/>
                        <w:bottom w:val="none" w:sz="0" w:space="0" w:color="auto"/>
                        <w:right w:val="none" w:sz="0" w:space="0" w:color="auto"/>
                      </w:divBdr>
                      <w:divsChild>
                        <w:div w:id="992493499">
                          <w:marLeft w:val="0"/>
                          <w:marRight w:val="0"/>
                          <w:marTop w:val="0"/>
                          <w:marBottom w:val="0"/>
                          <w:divBdr>
                            <w:top w:val="none" w:sz="0" w:space="0" w:color="auto"/>
                            <w:left w:val="none" w:sz="0" w:space="0" w:color="auto"/>
                            <w:bottom w:val="none" w:sz="0" w:space="0" w:color="auto"/>
                            <w:right w:val="none" w:sz="0" w:space="0" w:color="auto"/>
                          </w:divBdr>
                        </w:div>
                        <w:div w:id="261961262">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424956908">
                  <w:marLeft w:val="0"/>
                  <w:marRight w:val="0"/>
                  <w:marTop w:val="375"/>
                  <w:marBottom w:val="375"/>
                  <w:divBdr>
                    <w:top w:val="single" w:sz="6" w:space="0" w:color="E3E3E3"/>
                    <w:left w:val="single" w:sz="6" w:space="0" w:color="E3E3E3"/>
                    <w:bottom w:val="single" w:sz="6" w:space="0" w:color="E3E3E3"/>
                    <w:right w:val="single" w:sz="6" w:space="0" w:color="E3E3E3"/>
                  </w:divBdr>
                  <w:divsChild>
                    <w:div w:id="1209495530">
                      <w:marLeft w:val="0"/>
                      <w:marRight w:val="0"/>
                      <w:marTop w:val="0"/>
                      <w:marBottom w:val="0"/>
                      <w:divBdr>
                        <w:top w:val="none" w:sz="0" w:space="0" w:color="auto"/>
                        <w:left w:val="none" w:sz="0" w:space="0" w:color="auto"/>
                        <w:bottom w:val="none" w:sz="0" w:space="0" w:color="auto"/>
                        <w:right w:val="none" w:sz="0" w:space="0" w:color="auto"/>
                      </w:divBdr>
                      <w:divsChild>
                        <w:div w:id="642123678">
                          <w:marLeft w:val="0"/>
                          <w:marRight w:val="0"/>
                          <w:marTop w:val="0"/>
                          <w:marBottom w:val="0"/>
                          <w:divBdr>
                            <w:top w:val="none" w:sz="0" w:space="0" w:color="auto"/>
                            <w:left w:val="none" w:sz="0" w:space="0" w:color="auto"/>
                            <w:bottom w:val="none" w:sz="0" w:space="0" w:color="auto"/>
                            <w:right w:val="none" w:sz="0" w:space="0" w:color="auto"/>
                          </w:divBdr>
                        </w:div>
                        <w:div w:id="1023752384">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1502694510">
                  <w:marLeft w:val="0"/>
                  <w:marRight w:val="0"/>
                  <w:marTop w:val="375"/>
                  <w:marBottom w:val="375"/>
                  <w:divBdr>
                    <w:top w:val="single" w:sz="6" w:space="0" w:color="E3E3E3"/>
                    <w:left w:val="single" w:sz="6" w:space="0" w:color="E3E3E3"/>
                    <w:bottom w:val="single" w:sz="6" w:space="0" w:color="E3E3E3"/>
                    <w:right w:val="single" w:sz="6" w:space="0" w:color="E3E3E3"/>
                  </w:divBdr>
                  <w:divsChild>
                    <w:div w:id="1784494697">
                      <w:marLeft w:val="0"/>
                      <w:marRight w:val="0"/>
                      <w:marTop w:val="0"/>
                      <w:marBottom w:val="0"/>
                      <w:divBdr>
                        <w:top w:val="none" w:sz="0" w:space="0" w:color="auto"/>
                        <w:left w:val="none" w:sz="0" w:space="0" w:color="auto"/>
                        <w:bottom w:val="none" w:sz="0" w:space="0" w:color="auto"/>
                        <w:right w:val="none" w:sz="0" w:space="0" w:color="auto"/>
                      </w:divBdr>
                      <w:divsChild>
                        <w:div w:id="336228469">
                          <w:marLeft w:val="0"/>
                          <w:marRight w:val="0"/>
                          <w:marTop w:val="0"/>
                          <w:marBottom w:val="0"/>
                          <w:divBdr>
                            <w:top w:val="none" w:sz="0" w:space="0" w:color="auto"/>
                            <w:left w:val="none" w:sz="0" w:space="0" w:color="auto"/>
                            <w:bottom w:val="none" w:sz="0" w:space="0" w:color="auto"/>
                            <w:right w:val="none" w:sz="0" w:space="0" w:color="auto"/>
                          </w:divBdr>
                        </w:div>
                        <w:div w:id="1405689200">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299387584">
                  <w:marLeft w:val="0"/>
                  <w:marRight w:val="0"/>
                  <w:marTop w:val="375"/>
                  <w:marBottom w:val="375"/>
                  <w:divBdr>
                    <w:top w:val="single" w:sz="6" w:space="0" w:color="E3E3E3"/>
                    <w:left w:val="single" w:sz="6" w:space="0" w:color="E3E3E3"/>
                    <w:bottom w:val="single" w:sz="6" w:space="0" w:color="E3E3E3"/>
                    <w:right w:val="single" w:sz="6" w:space="0" w:color="E3E3E3"/>
                  </w:divBdr>
                  <w:divsChild>
                    <w:div w:id="1542324915">
                      <w:marLeft w:val="0"/>
                      <w:marRight w:val="0"/>
                      <w:marTop w:val="0"/>
                      <w:marBottom w:val="0"/>
                      <w:divBdr>
                        <w:top w:val="none" w:sz="0" w:space="0" w:color="auto"/>
                        <w:left w:val="none" w:sz="0" w:space="0" w:color="auto"/>
                        <w:bottom w:val="none" w:sz="0" w:space="0" w:color="auto"/>
                        <w:right w:val="none" w:sz="0" w:space="0" w:color="auto"/>
                      </w:divBdr>
                      <w:divsChild>
                        <w:div w:id="970864606">
                          <w:marLeft w:val="0"/>
                          <w:marRight w:val="0"/>
                          <w:marTop w:val="0"/>
                          <w:marBottom w:val="0"/>
                          <w:divBdr>
                            <w:top w:val="none" w:sz="0" w:space="0" w:color="auto"/>
                            <w:left w:val="none" w:sz="0" w:space="0" w:color="auto"/>
                            <w:bottom w:val="none" w:sz="0" w:space="0" w:color="auto"/>
                            <w:right w:val="none" w:sz="0" w:space="0" w:color="auto"/>
                          </w:divBdr>
                        </w:div>
                        <w:div w:id="1543404118">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1350915055">
                  <w:marLeft w:val="0"/>
                  <w:marRight w:val="0"/>
                  <w:marTop w:val="375"/>
                  <w:marBottom w:val="375"/>
                  <w:divBdr>
                    <w:top w:val="single" w:sz="6" w:space="0" w:color="E3E3E3"/>
                    <w:left w:val="single" w:sz="6" w:space="0" w:color="E3E3E3"/>
                    <w:bottom w:val="single" w:sz="6" w:space="0" w:color="E3E3E3"/>
                    <w:right w:val="single" w:sz="6" w:space="0" w:color="E3E3E3"/>
                  </w:divBdr>
                  <w:divsChild>
                    <w:div w:id="711350153">
                      <w:marLeft w:val="0"/>
                      <w:marRight w:val="0"/>
                      <w:marTop w:val="0"/>
                      <w:marBottom w:val="0"/>
                      <w:divBdr>
                        <w:top w:val="none" w:sz="0" w:space="0" w:color="auto"/>
                        <w:left w:val="none" w:sz="0" w:space="0" w:color="auto"/>
                        <w:bottom w:val="none" w:sz="0" w:space="0" w:color="auto"/>
                        <w:right w:val="none" w:sz="0" w:space="0" w:color="auto"/>
                      </w:divBdr>
                      <w:divsChild>
                        <w:div w:id="1425153445">
                          <w:marLeft w:val="0"/>
                          <w:marRight w:val="0"/>
                          <w:marTop w:val="0"/>
                          <w:marBottom w:val="0"/>
                          <w:divBdr>
                            <w:top w:val="none" w:sz="0" w:space="0" w:color="auto"/>
                            <w:left w:val="none" w:sz="0" w:space="0" w:color="auto"/>
                            <w:bottom w:val="none" w:sz="0" w:space="0" w:color="auto"/>
                            <w:right w:val="none" w:sz="0" w:space="0" w:color="auto"/>
                          </w:divBdr>
                        </w:div>
                        <w:div w:id="1721398418">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367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16/j.Sc.2010.00372"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comments" Target="comments.xml"/><Relationship Id="rId12" Type="http://schemas.openxmlformats.org/officeDocument/2006/relationships/hyperlink" Target="https://www.hindawi.com/journals/aps/2020/3176391/tab3/"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indawi.com/journals/aps/2020/3176391/tab2/" TargetMode="External"/><Relationship Id="rId5" Type="http://schemas.openxmlformats.org/officeDocument/2006/relationships/footnotes" Target="footnotes.xml"/><Relationship Id="rId15" Type="http://schemas.openxmlformats.org/officeDocument/2006/relationships/hyperlink" Target="https://www.ncbi.nlm.nih.gov/books/NBK493173/" TargetMode="External"/><Relationship Id="rId23" Type="http://schemas.openxmlformats.org/officeDocument/2006/relationships/theme" Target="theme/theme1.xml"/><Relationship Id="rId10" Type="http://schemas.openxmlformats.org/officeDocument/2006/relationships/hyperlink" Target="https://www.hindawi.com/journals/aps/2020/3176391/tab1/" TargetMode="External"/><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hindawi.com/journals/aps/2020/3176391/fig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3086</TotalTime>
  <Pages>7</Pages>
  <Words>3374</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Author</cp:lastModifiedBy>
  <cp:revision>78</cp:revision>
  <dcterms:created xsi:type="dcterms:W3CDTF">2021-01-22T09:46:00Z</dcterms:created>
  <dcterms:modified xsi:type="dcterms:W3CDTF">2021-01-31T18:30:00Z</dcterms:modified>
</cp:coreProperties>
</file>