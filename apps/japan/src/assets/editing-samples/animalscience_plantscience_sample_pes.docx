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F2AF" w14:textId="1969E653" w:rsidR="00964B8C" w:rsidRPr="00A3499D" w:rsidRDefault="00B81625" w:rsidP="00964B8C">
      <w:pPr>
        <w:spacing w:after="0" w:line="240" w:lineRule="auto"/>
        <w:outlineLvl w:val="0"/>
        <w:rPr>
          <w:ins w:id="0" w:author="Author" w:date="2021-01-28T13:15:00Z"/>
          <w:rFonts w:ascii="Times New Roman" w:eastAsia="Times New Roman" w:hAnsi="Times New Roman" w:cs="Times New Roman"/>
          <w:b/>
          <w:bCs/>
          <w:sz w:val="24"/>
          <w:szCs w:val="24"/>
          <w:lang w:val="en-GB"/>
        </w:rPr>
      </w:pPr>
      <w:commentRangeStart w:id="1"/>
      <w:r w:rsidRPr="00A3499D">
        <w:rPr>
          <w:rFonts w:ascii="Times New Roman" w:eastAsia="Times New Roman" w:hAnsi="Times New Roman" w:cs="Times New Roman"/>
          <w:b/>
          <w:bCs/>
          <w:kern w:val="36"/>
          <w:sz w:val="24"/>
          <w:szCs w:val="24"/>
          <w:lang w:val="en-GB"/>
        </w:rPr>
        <w:t xml:space="preserve">Rhizogenesis </w:t>
      </w:r>
      <w:commentRangeEnd w:id="1"/>
      <w:r w:rsidR="00D86D64" w:rsidRPr="00A3499D">
        <w:rPr>
          <w:rStyle w:val="CommentReference"/>
          <w:lang w:val="en-GB"/>
        </w:rPr>
        <w:commentReference w:id="1"/>
      </w:r>
      <w:r w:rsidRPr="00A3499D">
        <w:rPr>
          <w:rFonts w:ascii="Times New Roman" w:eastAsia="Times New Roman" w:hAnsi="Times New Roman" w:cs="Times New Roman"/>
          <w:b/>
          <w:bCs/>
          <w:kern w:val="36"/>
          <w:sz w:val="24"/>
          <w:szCs w:val="24"/>
          <w:lang w:val="en-GB"/>
        </w:rPr>
        <w:t xml:space="preserve">in Cell Suspension Culture </w:t>
      </w:r>
      <w:del w:id="3" w:author="Author" w:date="2021-01-29T16:00:00Z">
        <w:r w:rsidRPr="00A3499D" w:rsidDel="0053666A">
          <w:rPr>
            <w:rFonts w:ascii="Times New Roman" w:eastAsia="Times New Roman" w:hAnsi="Times New Roman" w:cs="Times New Roman"/>
            <w:b/>
            <w:bCs/>
            <w:kern w:val="36"/>
            <w:sz w:val="24"/>
            <w:szCs w:val="24"/>
            <w:lang w:val="en-GB"/>
          </w:rPr>
          <w:delText xml:space="preserve">from </w:delText>
        </w:r>
      </w:del>
      <w:ins w:id="4" w:author="Author" w:date="2021-01-29T16:00:00Z">
        <w:r w:rsidR="0053666A" w:rsidRPr="00A3499D">
          <w:rPr>
            <w:rFonts w:ascii="Times New Roman" w:eastAsia="Times New Roman" w:hAnsi="Times New Roman" w:cs="Times New Roman"/>
            <w:b/>
            <w:bCs/>
            <w:kern w:val="36"/>
            <w:sz w:val="24"/>
            <w:szCs w:val="24"/>
            <w:lang w:val="en-GB"/>
          </w:rPr>
          <w:t xml:space="preserve">of </w:t>
        </w:r>
      </w:ins>
      <w:r w:rsidRPr="00A3499D">
        <w:rPr>
          <w:rFonts w:ascii="Times New Roman" w:eastAsia="Times New Roman" w:hAnsi="Times New Roman" w:cs="Times New Roman"/>
          <w:b/>
          <w:bCs/>
          <w:kern w:val="36"/>
          <w:sz w:val="24"/>
          <w:szCs w:val="24"/>
          <w:lang w:val="en-GB"/>
        </w:rPr>
        <w:t>Mango Ginger</w:t>
      </w:r>
      <w:ins w:id="5" w:author="Author" w:date="2021-01-28T12:43:00Z">
        <w:r w:rsidR="007C1782" w:rsidRPr="00A3499D">
          <w:rPr>
            <w:rFonts w:ascii="Times New Roman" w:eastAsia="Times New Roman" w:hAnsi="Times New Roman" w:cs="Times New Roman"/>
            <w:b/>
            <w:bCs/>
            <w:kern w:val="36"/>
            <w:sz w:val="24"/>
            <w:szCs w:val="24"/>
            <w:lang w:val="en-GB"/>
          </w:rPr>
          <w:t xml:space="preserve"> </w:t>
        </w:r>
        <w:commentRangeStart w:id="6"/>
        <w:r w:rsidR="007C1782" w:rsidRPr="00A3499D">
          <w:rPr>
            <w:rFonts w:ascii="Times New Roman" w:eastAsia="Times New Roman" w:hAnsi="Times New Roman" w:cs="Times New Roman"/>
            <w:b/>
            <w:bCs/>
            <w:kern w:val="36"/>
            <w:sz w:val="24"/>
            <w:szCs w:val="24"/>
            <w:lang w:val="en-GB"/>
          </w:rPr>
          <w:t>(</w:t>
        </w:r>
      </w:ins>
      <w:ins w:id="7" w:author="Author" w:date="2021-01-28T12:44:00Z">
        <w:r w:rsidR="007C1782" w:rsidRPr="00A3499D">
          <w:rPr>
            <w:rFonts w:ascii="Times New Roman" w:eastAsia="Times New Roman" w:hAnsi="Times New Roman" w:cs="Times New Roman"/>
            <w:b/>
            <w:bCs/>
            <w:i/>
            <w:iCs/>
            <w:kern w:val="36"/>
            <w:sz w:val="24"/>
            <w:szCs w:val="24"/>
            <w:lang w:val="en-GB"/>
          </w:rPr>
          <w:t>Curcuma amada</w:t>
        </w:r>
        <w:r w:rsidR="007C1782" w:rsidRPr="00A3499D">
          <w:rPr>
            <w:rFonts w:ascii="Times New Roman" w:eastAsia="Times New Roman" w:hAnsi="Times New Roman" w:cs="Times New Roman"/>
            <w:b/>
            <w:bCs/>
            <w:kern w:val="36"/>
            <w:sz w:val="24"/>
            <w:szCs w:val="24"/>
            <w:lang w:val="en-GB"/>
          </w:rPr>
          <w:t xml:space="preserve"> Roxb.)</w:t>
        </w:r>
      </w:ins>
      <w:commentRangeEnd w:id="6"/>
      <w:ins w:id="8" w:author="Author" w:date="2021-01-28T12:45:00Z">
        <w:r w:rsidR="007C1782" w:rsidRPr="00A3499D">
          <w:rPr>
            <w:rStyle w:val="CommentReference"/>
            <w:lang w:val="en-GB"/>
          </w:rPr>
          <w:commentReference w:id="6"/>
        </w:r>
      </w:ins>
      <w:r w:rsidRPr="00A3499D">
        <w:rPr>
          <w:rFonts w:ascii="Times New Roman" w:eastAsia="Times New Roman" w:hAnsi="Times New Roman" w:cs="Times New Roman"/>
          <w:b/>
          <w:bCs/>
          <w:kern w:val="36"/>
          <w:sz w:val="24"/>
          <w:szCs w:val="24"/>
          <w:lang w:val="en-GB"/>
        </w:rPr>
        <w:t>: A Source of Isosorbide and n-Hexadecanoic Acid</w:t>
      </w:r>
      <w:r w:rsidR="00964B8C" w:rsidRPr="00A3499D">
        <w:rPr>
          <w:rFonts w:ascii="Times New Roman" w:eastAsia="Times New Roman" w:hAnsi="Times New Roman" w:cs="Times New Roman"/>
          <w:b/>
          <w:bCs/>
          <w:sz w:val="24"/>
          <w:szCs w:val="24"/>
          <w:lang w:val="en-GB"/>
        </w:rPr>
        <w:br/>
      </w:r>
    </w:p>
    <w:p w14:paraId="1CED4551" w14:textId="148ADD9F" w:rsidR="00844669" w:rsidRPr="00A3499D" w:rsidRDefault="00844669" w:rsidP="00964B8C">
      <w:pPr>
        <w:spacing w:after="0" w:line="240" w:lineRule="auto"/>
        <w:outlineLvl w:val="0"/>
        <w:rPr>
          <w:ins w:id="9" w:author="Author" w:date="2021-01-28T13:15:00Z"/>
          <w:rFonts w:ascii="Times New Roman" w:eastAsia="Times New Roman" w:hAnsi="Times New Roman" w:cs="Times New Roman"/>
          <w:sz w:val="24"/>
          <w:szCs w:val="24"/>
          <w:lang w:val="en-GB"/>
        </w:rPr>
      </w:pPr>
      <w:commentRangeStart w:id="10"/>
    </w:p>
    <w:p w14:paraId="2D432D8C" w14:textId="05371893" w:rsidR="00844669" w:rsidRPr="00A3499D" w:rsidRDefault="00844669" w:rsidP="00964B8C">
      <w:pPr>
        <w:spacing w:after="0" w:line="240" w:lineRule="auto"/>
        <w:outlineLvl w:val="0"/>
        <w:rPr>
          <w:ins w:id="11" w:author="Author" w:date="2021-01-28T13:15:00Z"/>
          <w:rFonts w:ascii="Times New Roman" w:eastAsia="Times New Roman" w:hAnsi="Times New Roman" w:cs="Times New Roman"/>
          <w:sz w:val="24"/>
          <w:szCs w:val="24"/>
          <w:lang w:val="en-GB"/>
        </w:rPr>
      </w:pPr>
    </w:p>
    <w:commentRangeEnd w:id="10"/>
    <w:p w14:paraId="2DB6622C" w14:textId="2FE237FE" w:rsidR="00844669" w:rsidRPr="00A3499D" w:rsidRDefault="009E5316" w:rsidP="00964B8C">
      <w:pPr>
        <w:spacing w:after="0" w:line="240" w:lineRule="auto"/>
        <w:outlineLvl w:val="0"/>
        <w:rPr>
          <w:ins w:id="12" w:author="Author" w:date="2021-01-28T13:15:00Z"/>
          <w:rFonts w:ascii="Times New Roman" w:eastAsia="Times New Roman" w:hAnsi="Times New Roman" w:cs="Times New Roman"/>
          <w:sz w:val="24"/>
          <w:szCs w:val="24"/>
          <w:lang w:val="en-GB"/>
        </w:rPr>
      </w:pPr>
      <w:ins w:id="13" w:author="Author" w:date="2021-01-29T13:33:00Z">
        <w:r w:rsidRPr="00A3499D">
          <w:rPr>
            <w:rStyle w:val="CommentReference"/>
            <w:lang w:val="en-GB"/>
          </w:rPr>
          <w:commentReference w:id="10"/>
        </w:r>
      </w:ins>
    </w:p>
    <w:p w14:paraId="0434AC8E" w14:textId="77777777" w:rsidR="00844669" w:rsidRPr="00A3499D" w:rsidRDefault="00844669" w:rsidP="00964B8C">
      <w:pPr>
        <w:spacing w:after="0" w:line="240" w:lineRule="auto"/>
        <w:outlineLvl w:val="0"/>
        <w:rPr>
          <w:rFonts w:ascii="Times New Roman" w:eastAsia="Times New Roman" w:hAnsi="Times New Roman" w:cs="Times New Roman"/>
          <w:b/>
          <w:bCs/>
          <w:sz w:val="24"/>
          <w:szCs w:val="24"/>
          <w:lang w:val="en-GB"/>
        </w:rPr>
      </w:pPr>
    </w:p>
    <w:p w14:paraId="048AC34D" w14:textId="77777777" w:rsidR="00844669" w:rsidRPr="00A3499D" w:rsidRDefault="00844669">
      <w:pPr>
        <w:rPr>
          <w:ins w:id="14" w:author="Author" w:date="2021-01-28T13:15:00Z"/>
          <w:rFonts w:ascii="Times New Roman" w:eastAsia="Times New Roman" w:hAnsi="Times New Roman" w:cs="Times New Roman"/>
          <w:b/>
          <w:bCs/>
          <w:sz w:val="24"/>
          <w:szCs w:val="24"/>
          <w:lang w:val="en-GB"/>
        </w:rPr>
      </w:pPr>
      <w:ins w:id="15" w:author="Author" w:date="2021-01-28T13:15:00Z">
        <w:r w:rsidRPr="00A3499D">
          <w:rPr>
            <w:rFonts w:ascii="Times New Roman" w:eastAsia="Times New Roman" w:hAnsi="Times New Roman" w:cs="Times New Roman"/>
            <w:b/>
            <w:bCs/>
            <w:sz w:val="24"/>
            <w:szCs w:val="24"/>
            <w:lang w:val="en-GB"/>
          </w:rPr>
          <w:br w:type="page"/>
        </w:r>
      </w:ins>
    </w:p>
    <w:p w14:paraId="2394C220" w14:textId="5C4E9188" w:rsidR="00AE327D" w:rsidRPr="00A3499D" w:rsidRDefault="00AE327D" w:rsidP="00964B8C">
      <w:pPr>
        <w:spacing w:after="0" w:line="240" w:lineRule="auto"/>
        <w:outlineLvl w:val="0"/>
        <w:rPr>
          <w:ins w:id="16" w:author="Author" w:date="2021-01-29T13:36:00Z"/>
          <w:rFonts w:ascii="Times New Roman" w:eastAsia="Times New Roman" w:hAnsi="Times New Roman" w:cs="Times New Roman"/>
          <w:b/>
          <w:bCs/>
          <w:sz w:val="24"/>
          <w:szCs w:val="24"/>
          <w:lang w:val="en-GB"/>
        </w:rPr>
      </w:pPr>
      <w:commentRangeStart w:id="17"/>
      <w:ins w:id="18" w:author="Author" w:date="2021-01-29T13:36:00Z">
        <w:r w:rsidRPr="00A3499D">
          <w:rPr>
            <w:rFonts w:ascii="Times New Roman" w:eastAsia="Times New Roman" w:hAnsi="Times New Roman" w:cs="Times New Roman"/>
            <w:b/>
            <w:bCs/>
            <w:sz w:val="24"/>
            <w:szCs w:val="24"/>
            <w:lang w:val="en-GB"/>
          </w:rPr>
          <w:lastRenderedPageBreak/>
          <w:t xml:space="preserve">Word Count: </w:t>
        </w:r>
      </w:ins>
      <w:commentRangeEnd w:id="17"/>
      <w:ins w:id="19" w:author="Author" w:date="2021-01-29T13:37:00Z">
        <w:r w:rsidRPr="00A3499D">
          <w:rPr>
            <w:rStyle w:val="CommentReference"/>
            <w:lang w:val="en-GB"/>
          </w:rPr>
          <w:commentReference w:id="17"/>
        </w:r>
      </w:ins>
    </w:p>
    <w:p w14:paraId="0F42B2F5" w14:textId="77777777" w:rsidR="00AE327D" w:rsidRPr="00A3499D" w:rsidRDefault="00AE327D" w:rsidP="00964B8C">
      <w:pPr>
        <w:spacing w:after="0" w:line="240" w:lineRule="auto"/>
        <w:outlineLvl w:val="0"/>
        <w:rPr>
          <w:ins w:id="21" w:author="Author" w:date="2021-01-29T13:36:00Z"/>
          <w:rFonts w:ascii="Times New Roman" w:eastAsia="Times New Roman" w:hAnsi="Times New Roman" w:cs="Times New Roman"/>
          <w:b/>
          <w:bCs/>
          <w:sz w:val="24"/>
          <w:szCs w:val="24"/>
          <w:lang w:val="en-GB"/>
        </w:rPr>
      </w:pPr>
    </w:p>
    <w:p w14:paraId="5F7B3229" w14:textId="4191B698" w:rsidR="00B81625" w:rsidRPr="00A3499D" w:rsidRDefault="00964B8C" w:rsidP="00964B8C">
      <w:pPr>
        <w:spacing w:after="0" w:line="240" w:lineRule="auto"/>
        <w:outlineLvl w:val="0"/>
        <w:rPr>
          <w:rFonts w:ascii="Times New Roman" w:eastAsia="Times New Roman" w:hAnsi="Times New Roman" w:cs="Times New Roman"/>
          <w:b/>
          <w:bCs/>
          <w:sz w:val="24"/>
          <w:szCs w:val="24"/>
          <w:lang w:val="en-GB"/>
        </w:rPr>
      </w:pPr>
      <w:commentRangeStart w:id="22"/>
      <w:del w:id="23" w:author="Author" w:date="2021-02-08T19:14:00Z">
        <w:r w:rsidRPr="00A3499D" w:rsidDel="00E93734">
          <w:rPr>
            <w:rFonts w:ascii="Times New Roman" w:eastAsia="Times New Roman" w:hAnsi="Times New Roman" w:cs="Times New Roman"/>
            <w:b/>
            <w:bCs/>
            <w:sz w:val="24"/>
            <w:szCs w:val="24"/>
            <w:lang w:val="en-GB"/>
          </w:rPr>
          <w:delText>A</w:delText>
        </w:r>
      </w:del>
      <w:ins w:id="24" w:author="Author" w:date="2021-02-08T19:14:00Z">
        <w:r w:rsidR="00E93734">
          <w:rPr>
            <w:rFonts w:ascii="Times New Roman" w:eastAsia="Times New Roman" w:hAnsi="Times New Roman" w:cs="Times New Roman"/>
            <w:b/>
            <w:bCs/>
            <w:sz w:val="24"/>
            <w:szCs w:val="24"/>
            <w:lang w:val="en-GB"/>
          </w:rPr>
          <w:t>Summary</w:t>
        </w:r>
      </w:ins>
      <w:del w:id="25" w:author="Author" w:date="2021-02-08T19:14:00Z">
        <w:r w:rsidR="00B81625" w:rsidRPr="00A3499D" w:rsidDel="00E93734">
          <w:rPr>
            <w:rFonts w:ascii="Times New Roman" w:eastAsia="Times New Roman" w:hAnsi="Times New Roman" w:cs="Times New Roman"/>
            <w:b/>
            <w:bCs/>
            <w:sz w:val="24"/>
            <w:szCs w:val="24"/>
            <w:lang w:val="en-GB"/>
          </w:rPr>
          <w:delText>bstract</w:delText>
        </w:r>
      </w:del>
      <w:commentRangeEnd w:id="22"/>
      <w:r w:rsidR="008C6345" w:rsidRPr="00A3499D">
        <w:rPr>
          <w:rStyle w:val="CommentReference"/>
          <w:lang w:val="en-GB"/>
        </w:rPr>
        <w:commentReference w:id="22"/>
      </w:r>
    </w:p>
    <w:p w14:paraId="14404236" w14:textId="7CD747DD" w:rsidR="00B81625" w:rsidRPr="00A3499D" w:rsidRDefault="00D21221" w:rsidP="006461A8">
      <w:pPr>
        <w:spacing w:after="0" w:line="240" w:lineRule="auto"/>
        <w:rPr>
          <w:ins w:id="26" w:author="Author" w:date="2021-01-28T13:16:00Z"/>
          <w:rFonts w:ascii="Times New Roman" w:eastAsia="Times New Roman" w:hAnsi="Times New Roman" w:cs="Times New Roman"/>
          <w:sz w:val="24"/>
          <w:szCs w:val="24"/>
          <w:lang w:val="en-GB"/>
        </w:rPr>
      </w:pPr>
      <w:commentRangeStart w:id="27"/>
      <w:ins w:id="28" w:author="Author" w:date="2021-01-28T12:48:00Z">
        <w:r w:rsidRPr="00A3499D">
          <w:rPr>
            <w:rFonts w:ascii="Times New Roman" w:eastAsia="Times New Roman" w:hAnsi="Times New Roman" w:cs="Times New Roman"/>
            <w:sz w:val="24"/>
            <w:szCs w:val="24"/>
            <w:lang w:val="en-GB"/>
          </w:rPr>
          <w:t>Ma</w:t>
        </w:r>
      </w:ins>
      <w:ins w:id="29" w:author="Author" w:date="2021-01-28T12:49:00Z">
        <w:r w:rsidRPr="00A3499D">
          <w:rPr>
            <w:rFonts w:ascii="Times New Roman" w:eastAsia="Times New Roman" w:hAnsi="Times New Roman" w:cs="Times New Roman"/>
            <w:sz w:val="24"/>
            <w:szCs w:val="24"/>
            <w:lang w:val="en-GB"/>
          </w:rPr>
          <w:t>ngo ginger (</w:t>
        </w:r>
      </w:ins>
      <w:r w:rsidR="00B81625" w:rsidRPr="00A3499D">
        <w:rPr>
          <w:rFonts w:ascii="Times New Roman" w:eastAsia="Times New Roman" w:hAnsi="Times New Roman" w:cs="Times New Roman"/>
          <w:i/>
          <w:iCs/>
          <w:sz w:val="24"/>
          <w:szCs w:val="24"/>
          <w:lang w:val="en-GB"/>
        </w:rPr>
        <w:t>Curcuma amada</w:t>
      </w:r>
      <w:ins w:id="30" w:author="Author" w:date="2021-01-29T17:57:00Z">
        <w:r w:rsidR="00185F36" w:rsidRPr="00A3499D">
          <w:rPr>
            <w:rFonts w:ascii="Times New Roman" w:eastAsia="Times New Roman" w:hAnsi="Times New Roman" w:cs="Times New Roman"/>
            <w:sz w:val="24"/>
            <w:szCs w:val="24"/>
            <w:lang w:val="en-GB"/>
          </w:rPr>
          <w:t xml:space="preserve"> </w:t>
        </w:r>
      </w:ins>
      <w:del w:id="31" w:author="Author" w:date="2021-01-29T17:57:00Z">
        <w:r w:rsidR="00B81625" w:rsidRPr="00A3499D" w:rsidDel="00185F36">
          <w:rPr>
            <w:rFonts w:ascii="Times New Roman" w:eastAsia="Times New Roman" w:hAnsi="Times New Roman" w:cs="Times New Roman"/>
            <w:sz w:val="24"/>
            <w:szCs w:val="24"/>
            <w:lang w:val="en-GB"/>
          </w:rPr>
          <w:delText> </w:delText>
        </w:r>
      </w:del>
      <w:r w:rsidR="00B81625" w:rsidRPr="00A3499D">
        <w:rPr>
          <w:rFonts w:ascii="Times New Roman" w:eastAsia="Times New Roman" w:hAnsi="Times New Roman" w:cs="Times New Roman"/>
          <w:sz w:val="24"/>
          <w:szCs w:val="24"/>
          <w:lang w:val="en-GB"/>
        </w:rPr>
        <w:t>Roxb.</w:t>
      </w:r>
      <w:ins w:id="32" w:author="Author" w:date="2021-01-28T12:49:00Z">
        <w:r w:rsidRPr="00A3499D">
          <w:rPr>
            <w:rFonts w:ascii="Times New Roman" w:eastAsia="Times New Roman" w:hAnsi="Times New Roman" w:cs="Times New Roman"/>
            <w:sz w:val="24"/>
            <w:szCs w:val="24"/>
            <w:lang w:val="en-GB"/>
          </w:rPr>
          <w:t>)</w:t>
        </w:r>
      </w:ins>
      <w:r w:rsidR="00B81625" w:rsidRPr="00A3499D">
        <w:rPr>
          <w:rFonts w:ascii="Times New Roman" w:eastAsia="Times New Roman" w:hAnsi="Times New Roman" w:cs="Times New Roman"/>
          <w:sz w:val="24"/>
          <w:szCs w:val="24"/>
          <w:lang w:val="en-GB"/>
        </w:rPr>
        <w:t xml:space="preserve"> belongs to the monocotyledonous family Zingiberaceae. </w:t>
      </w:r>
      <w:commentRangeStart w:id="33"/>
      <w:r w:rsidR="00B81625" w:rsidRPr="00A3499D">
        <w:rPr>
          <w:rFonts w:ascii="Times New Roman" w:eastAsia="Times New Roman" w:hAnsi="Times New Roman" w:cs="Times New Roman"/>
          <w:sz w:val="24"/>
          <w:szCs w:val="24"/>
          <w:lang w:val="en-GB"/>
        </w:rPr>
        <w:t xml:space="preserve">It </w:t>
      </w:r>
      <w:del w:id="34" w:author="Author" w:date="2021-01-28T12:55:00Z">
        <w:r w:rsidR="00B81625" w:rsidRPr="00A3499D" w:rsidDel="00091DD0">
          <w:rPr>
            <w:rFonts w:ascii="Times New Roman" w:eastAsia="Times New Roman" w:hAnsi="Times New Roman" w:cs="Times New Roman"/>
            <w:sz w:val="24"/>
            <w:szCs w:val="24"/>
            <w:lang w:val="en-GB"/>
          </w:rPr>
          <w:delText xml:space="preserve">is </w:delText>
        </w:r>
      </w:del>
      <w:commentRangeEnd w:id="33"/>
      <w:ins w:id="35" w:author="Author" w:date="2021-01-28T12:55:00Z">
        <w:r w:rsidR="00091DD0" w:rsidRPr="00A3499D">
          <w:rPr>
            <w:rFonts w:ascii="Times New Roman" w:eastAsia="Times New Roman" w:hAnsi="Times New Roman" w:cs="Times New Roman"/>
            <w:sz w:val="24"/>
            <w:szCs w:val="24"/>
            <w:lang w:val="en-GB"/>
          </w:rPr>
          <w:t xml:space="preserve">provides </w:t>
        </w:r>
      </w:ins>
      <w:r w:rsidR="00707D5A" w:rsidRPr="00A3499D">
        <w:rPr>
          <w:rStyle w:val="CommentReference"/>
          <w:lang w:val="en-GB"/>
        </w:rPr>
        <w:commentReference w:id="33"/>
      </w:r>
      <w:del w:id="36" w:author="Author" w:date="2021-01-28T12:49:00Z">
        <w:r w:rsidR="00B81625" w:rsidRPr="00A3499D" w:rsidDel="00D21221">
          <w:rPr>
            <w:rFonts w:ascii="Times New Roman" w:eastAsia="Times New Roman" w:hAnsi="Times New Roman" w:cs="Times New Roman"/>
            <w:sz w:val="24"/>
            <w:szCs w:val="24"/>
            <w:lang w:val="en-GB"/>
          </w:rPr>
          <w:delText xml:space="preserve">commonly known as mango ginger </w:delText>
        </w:r>
      </w:del>
      <w:commentRangeEnd w:id="27"/>
      <w:r w:rsidRPr="00A3499D">
        <w:rPr>
          <w:rStyle w:val="CommentReference"/>
          <w:lang w:val="en-GB"/>
        </w:rPr>
        <w:commentReference w:id="27"/>
      </w:r>
      <w:commentRangeStart w:id="37"/>
      <w:del w:id="38" w:author="Author" w:date="2021-01-28T12:49:00Z">
        <w:r w:rsidR="00B81625" w:rsidRPr="00A3499D" w:rsidDel="00D21221">
          <w:rPr>
            <w:rFonts w:ascii="Times New Roman" w:eastAsia="Times New Roman" w:hAnsi="Times New Roman" w:cs="Times New Roman"/>
            <w:sz w:val="24"/>
            <w:szCs w:val="24"/>
            <w:lang w:val="en-GB"/>
          </w:rPr>
          <w:delText xml:space="preserve">and </w:delText>
        </w:r>
      </w:del>
      <w:del w:id="39" w:author="Author" w:date="2021-01-28T12:50:00Z">
        <w:r w:rsidR="00B81625" w:rsidRPr="00A3499D" w:rsidDel="00D21221">
          <w:rPr>
            <w:rFonts w:ascii="Times New Roman" w:eastAsia="Times New Roman" w:hAnsi="Times New Roman" w:cs="Times New Roman"/>
            <w:sz w:val="24"/>
            <w:szCs w:val="24"/>
            <w:lang w:val="en-GB"/>
          </w:rPr>
          <w:delText>used as a spice and</w:delText>
        </w:r>
      </w:del>
      <w:ins w:id="40" w:author="Author" w:date="2021-01-28T12:50:00Z">
        <w:r w:rsidRPr="00A3499D">
          <w:rPr>
            <w:rFonts w:ascii="Times New Roman" w:eastAsia="Times New Roman" w:hAnsi="Times New Roman" w:cs="Times New Roman"/>
            <w:sz w:val="24"/>
            <w:szCs w:val="24"/>
            <w:lang w:val="en-GB"/>
          </w:rPr>
          <w:t>a</w:t>
        </w:r>
      </w:ins>
      <w:r w:rsidR="00B81625" w:rsidRPr="00A3499D">
        <w:rPr>
          <w:rFonts w:ascii="Times New Roman" w:eastAsia="Times New Roman" w:hAnsi="Times New Roman" w:cs="Times New Roman"/>
          <w:sz w:val="24"/>
          <w:szCs w:val="24"/>
          <w:lang w:val="en-GB"/>
        </w:rPr>
        <w:t xml:space="preserve"> valuable medicine</w:t>
      </w:r>
      <w:ins w:id="41" w:author="Author" w:date="2021-01-28T12:50:00Z">
        <w:r w:rsidRPr="00A3499D">
          <w:rPr>
            <w:rFonts w:ascii="Times New Roman" w:eastAsia="Times New Roman" w:hAnsi="Times New Roman" w:cs="Times New Roman"/>
            <w:sz w:val="24"/>
            <w:szCs w:val="24"/>
            <w:lang w:val="en-GB"/>
          </w:rPr>
          <w:t>, as well as a spice</w:t>
        </w:r>
      </w:ins>
      <w:r w:rsidR="00B81625" w:rsidRPr="00A3499D">
        <w:rPr>
          <w:rFonts w:ascii="Times New Roman" w:eastAsia="Times New Roman" w:hAnsi="Times New Roman" w:cs="Times New Roman"/>
          <w:sz w:val="24"/>
          <w:szCs w:val="24"/>
          <w:lang w:val="en-GB"/>
        </w:rPr>
        <w:t>.</w:t>
      </w:r>
      <w:commentRangeStart w:id="42"/>
      <w:r w:rsidR="00B81625" w:rsidRPr="00A3499D">
        <w:rPr>
          <w:rFonts w:ascii="Times New Roman" w:eastAsia="Times New Roman" w:hAnsi="Times New Roman" w:cs="Times New Roman"/>
          <w:sz w:val="24"/>
          <w:szCs w:val="24"/>
          <w:lang w:val="en-GB"/>
        </w:rPr>
        <w:t xml:space="preserve"> </w:t>
      </w:r>
      <w:commentRangeEnd w:id="37"/>
      <w:r w:rsidRPr="00A3499D">
        <w:rPr>
          <w:rStyle w:val="CommentReference"/>
          <w:lang w:val="en-GB"/>
        </w:rPr>
        <w:commentReference w:id="37"/>
      </w:r>
      <w:commentRangeEnd w:id="42"/>
      <w:r w:rsidR="00163425">
        <w:rPr>
          <w:rStyle w:val="CommentReference"/>
        </w:rPr>
        <w:commentReference w:id="42"/>
      </w:r>
      <w:r w:rsidR="00B81625" w:rsidRPr="00A3499D">
        <w:rPr>
          <w:rFonts w:ascii="Times New Roman" w:eastAsia="Times New Roman" w:hAnsi="Times New Roman" w:cs="Times New Roman"/>
          <w:sz w:val="24"/>
          <w:szCs w:val="24"/>
          <w:lang w:val="en-GB"/>
        </w:rPr>
        <w:t>In this study, adventitious roots of </w:t>
      </w:r>
      <w:r w:rsidR="00B81625" w:rsidRPr="00A3499D">
        <w:rPr>
          <w:rFonts w:ascii="Times New Roman" w:eastAsia="Times New Roman" w:hAnsi="Times New Roman" w:cs="Times New Roman"/>
          <w:i/>
          <w:iCs/>
          <w:sz w:val="24"/>
          <w:szCs w:val="24"/>
          <w:lang w:val="en-GB"/>
        </w:rPr>
        <w:t>C. amada</w:t>
      </w:r>
      <w:r w:rsidR="00B81625" w:rsidRPr="00A3499D">
        <w:rPr>
          <w:rFonts w:ascii="Times New Roman" w:eastAsia="Times New Roman" w:hAnsi="Times New Roman" w:cs="Times New Roman"/>
          <w:sz w:val="24"/>
          <w:szCs w:val="24"/>
          <w:lang w:val="en-GB"/>
        </w:rPr>
        <w:t> </w:t>
      </w:r>
      <w:commentRangeStart w:id="43"/>
      <w:del w:id="44" w:author="Author" w:date="2021-01-28T12:48:00Z">
        <w:r w:rsidR="00B81625" w:rsidRPr="00A3499D" w:rsidDel="00D21221">
          <w:rPr>
            <w:rFonts w:ascii="Times New Roman" w:eastAsia="Times New Roman" w:hAnsi="Times New Roman" w:cs="Times New Roman"/>
            <w:sz w:val="24"/>
            <w:szCs w:val="24"/>
            <w:lang w:val="en-GB"/>
          </w:rPr>
          <w:delText>have been</w:delText>
        </w:r>
      </w:del>
      <w:ins w:id="45" w:author="Author" w:date="2021-01-28T12:48:00Z">
        <w:r w:rsidRPr="00A3499D">
          <w:rPr>
            <w:rFonts w:ascii="Times New Roman" w:eastAsia="Times New Roman" w:hAnsi="Times New Roman" w:cs="Times New Roman"/>
            <w:sz w:val="24"/>
            <w:szCs w:val="24"/>
            <w:lang w:val="en-GB"/>
          </w:rPr>
          <w:t>were</w:t>
        </w:r>
      </w:ins>
      <w:r w:rsidR="00B81625" w:rsidRPr="00A3499D">
        <w:rPr>
          <w:rFonts w:ascii="Times New Roman" w:eastAsia="Times New Roman" w:hAnsi="Times New Roman" w:cs="Times New Roman"/>
          <w:sz w:val="24"/>
          <w:szCs w:val="24"/>
          <w:lang w:val="en-GB"/>
        </w:rPr>
        <w:t xml:space="preserve"> </w:t>
      </w:r>
      <w:commentRangeEnd w:id="43"/>
      <w:r w:rsidR="0059795B" w:rsidRPr="00A3499D">
        <w:rPr>
          <w:rStyle w:val="CommentReference"/>
          <w:lang w:val="en-GB"/>
        </w:rPr>
        <w:commentReference w:id="43"/>
      </w:r>
      <w:r w:rsidR="00B81625" w:rsidRPr="00A3499D">
        <w:rPr>
          <w:rFonts w:ascii="Times New Roman" w:eastAsia="Times New Roman" w:hAnsi="Times New Roman" w:cs="Times New Roman"/>
          <w:sz w:val="24"/>
          <w:szCs w:val="24"/>
          <w:lang w:val="en-GB"/>
        </w:rPr>
        <w:t xml:space="preserve">successfully established from cell suspension culture. </w:t>
      </w:r>
      <w:commentRangeStart w:id="46"/>
      <w:del w:id="47" w:author="Author" w:date="2021-02-03T10:07:00Z">
        <w:r w:rsidR="00B81625" w:rsidRPr="00A3499D" w:rsidDel="00D4365B">
          <w:rPr>
            <w:rFonts w:ascii="Times New Roman" w:eastAsia="Times New Roman" w:hAnsi="Times New Roman" w:cs="Times New Roman"/>
            <w:sz w:val="24"/>
            <w:szCs w:val="24"/>
            <w:lang w:val="en-GB"/>
          </w:rPr>
          <w:delText xml:space="preserve">The </w:delText>
        </w:r>
      </w:del>
      <w:del w:id="48" w:author="Author" w:date="2021-01-29T14:18:00Z">
        <w:r w:rsidR="00B81625" w:rsidRPr="00A3499D" w:rsidDel="003F712C">
          <w:rPr>
            <w:rFonts w:ascii="Times New Roman" w:eastAsia="Times New Roman" w:hAnsi="Times New Roman" w:cs="Times New Roman"/>
            <w:sz w:val="24"/>
            <w:szCs w:val="24"/>
            <w:lang w:val="en-GB"/>
          </w:rPr>
          <w:delText xml:space="preserve">highest percentage of </w:delText>
        </w:r>
      </w:del>
      <w:del w:id="49" w:author="Author" w:date="2021-02-03T10:07:00Z">
        <w:r w:rsidR="00B81625" w:rsidRPr="00A3499D" w:rsidDel="00D4365B">
          <w:rPr>
            <w:rFonts w:ascii="Times New Roman" w:eastAsia="Times New Roman" w:hAnsi="Times New Roman" w:cs="Times New Roman"/>
            <w:sz w:val="24"/>
            <w:szCs w:val="24"/>
            <w:lang w:val="en-GB"/>
          </w:rPr>
          <w:delText>a</w:delText>
        </w:r>
      </w:del>
      <w:ins w:id="50" w:author="Author" w:date="2021-02-03T10:07:00Z">
        <w:r w:rsidR="00D4365B" w:rsidRPr="00A3499D">
          <w:rPr>
            <w:rFonts w:ascii="Times New Roman" w:eastAsia="Times New Roman" w:hAnsi="Times New Roman" w:cs="Times New Roman"/>
            <w:sz w:val="24"/>
            <w:szCs w:val="24"/>
            <w:lang w:val="en-GB"/>
          </w:rPr>
          <w:t>A</w:t>
        </w:r>
      </w:ins>
      <w:r w:rsidR="00B81625" w:rsidRPr="00A3499D">
        <w:rPr>
          <w:rFonts w:ascii="Times New Roman" w:eastAsia="Times New Roman" w:hAnsi="Times New Roman" w:cs="Times New Roman"/>
          <w:sz w:val="24"/>
          <w:szCs w:val="24"/>
          <w:lang w:val="en-GB"/>
        </w:rPr>
        <w:t xml:space="preserve">dventitious root production was </w:t>
      </w:r>
      <w:ins w:id="51" w:author="Author" w:date="2021-02-03T10:07:00Z">
        <w:r w:rsidR="00D4365B" w:rsidRPr="00A3499D">
          <w:rPr>
            <w:rFonts w:ascii="Times New Roman" w:eastAsia="Times New Roman" w:hAnsi="Times New Roman" w:cs="Times New Roman"/>
            <w:sz w:val="24"/>
            <w:szCs w:val="24"/>
            <w:lang w:val="en-GB"/>
          </w:rPr>
          <w:t xml:space="preserve">highest from </w:t>
        </w:r>
      </w:ins>
      <w:del w:id="52" w:author="Author" w:date="2021-01-29T14:18:00Z">
        <w:r w:rsidR="00B81625" w:rsidRPr="00A3499D" w:rsidDel="003F712C">
          <w:rPr>
            <w:rFonts w:ascii="Times New Roman" w:eastAsia="Times New Roman" w:hAnsi="Times New Roman" w:cs="Times New Roman"/>
            <w:sz w:val="24"/>
            <w:szCs w:val="24"/>
            <w:lang w:val="en-GB"/>
          </w:rPr>
          <w:delText xml:space="preserve">obtained from </w:delText>
        </w:r>
      </w:del>
      <w:r w:rsidR="00B81625" w:rsidRPr="00A3499D">
        <w:rPr>
          <w:rFonts w:ascii="Times New Roman" w:eastAsia="Times New Roman" w:hAnsi="Times New Roman" w:cs="Times New Roman"/>
          <w:sz w:val="24"/>
          <w:szCs w:val="24"/>
          <w:lang w:val="en-GB"/>
        </w:rPr>
        <w:t>friable callus</w:t>
      </w:r>
      <w:del w:id="53" w:author="Author" w:date="2021-01-28T12:58:00Z">
        <w:r w:rsidR="00B81625" w:rsidRPr="00A3499D" w:rsidDel="00ED0F19">
          <w:rPr>
            <w:rFonts w:ascii="Times New Roman" w:eastAsia="Times New Roman" w:hAnsi="Times New Roman" w:cs="Times New Roman"/>
            <w:sz w:val="24"/>
            <w:szCs w:val="24"/>
            <w:lang w:val="en-GB"/>
          </w:rPr>
          <w:delText xml:space="preserve"> </w:delText>
        </w:r>
      </w:del>
      <w:ins w:id="54" w:author="Author" w:date="2021-01-28T12:58:00Z">
        <w:r w:rsidR="00ED0F19" w:rsidRPr="00A3499D">
          <w:rPr>
            <w:rFonts w:ascii="Times New Roman" w:eastAsia="Times New Roman" w:hAnsi="Times New Roman" w:cs="Times New Roman"/>
            <w:sz w:val="24"/>
            <w:szCs w:val="24"/>
            <w:lang w:val="en-GB"/>
          </w:rPr>
          <w:t>-</w:t>
        </w:r>
      </w:ins>
      <w:r w:rsidR="00B81625" w:rsidRPr="00A3499D">
        <w:rPr>
          <w:rFonts w:ascii="Times New Roman" w:eastAsia="Times New Roman" w:hAnsi="Times New Roman" w:cs="Times New Roman"/>
          <w:sz w:val="24"/>
          <w:szCs w:val="24"/>
          <w:lang w:val="en-GB"/>
        </w:rPr>
        <w:t>derived cell suspension culture</w:t>
      </w:r>
      <w:commentRangeEnd w:id="46"/>
      <w:r w:rsidR="00252418" w:rsidRPr="00A3499D">
        <w:rPr>
          <w:rStyle w:val="CommentReference"/>
          <w:lang w:val="en-GB"/>
        </w:rPr>
        <w:commentReference w:id="46"/>
      </w:r>
      <w:r w:rsidR="00B81625" w:rsidRPr="00A3499D">
        <w:rPr>
          <w:rFonts w:ascii="Times New Roman" w:eastAsia="Times New Roman" w:hAnsi="Times New Roman" w:cs="Times New Roman"/>
          <w:sz w:val="24"/>
          <w:szCs w:val="24"/>
          <w:lang w:val="en-GB"/>
        </w:rPr>
        <w:t xml:space="preserve">. The </w:t>
      </w:r>
      <w:ins w:id="55" w:author="Author" w:date="2021-02-03T10:09:00Z">
        <w:r w:rsidR="00252418" w:rsidRPr="00A3499D">
          <w:rPr>
            <w:rFonts w:ascii="Times New Roman" w:eastAsia="Times New Roman" w:hAnsi="Times New Roman" w:cs="Times New Roman"/>
            <w:sz w:val="24"/>
            <w:szCs w:val="24"/>
            <w:lang w:val="en-GB"/>
          </w:rPr>
          <w:t xml:space="preserve">optimal </w:t>
        </w:r>
      </w:ins>
      <w:r w:rsidR="00B81625" w:rsidRPr="00A3499D">
        <w:rPr>
          <w:rFonts w:ascii="Times New Roman" w:eastAsia="Times New Roman" w:hAnsi="Times New Roman" w:cs="Times New Roman"/>
          <w:sz w:val="24"/>
          <w:szCs w:val="24"/>
          <w:lang w:val="en-GB"/>
        </w:rPr>
        <w:t xml:space="preserve">culture conditions </w:t>
      </w:r>
      <w:del w:id="56" w:author="Author" w:date="2021-01-29T14:21:00Z">
        <w:r w:rsidR="00B81625" w:rsidRPr="00A3499D" w:rsidDel="003F712C">
          <w:rPr>
            <w:rFonts w:ascii="Times New Roman" w:eastAsia="Times New Roman" w:hAnsi="Times New Roman" w:cs="Times New Roman"/>
            <w:sz w:val="24"/>
            <w:szCs w:val="24"/>
            <w:lang w:val="en-GB"/>
          </w:rPr>
          <w:delText xml:space="preserve">of </w:delText>
        </w:r>
      </w:del>
      <w:ins w:id="57" w:author="Author" w:date="2021-01-29T14:21:00Z">
        <w:r w:rsidR="003F712C" w:rsidRPr="00A3499D">
          <w:rPr>
            <w:rFonts w:ascii="Times New Roman" w:eastAsia="Times New Roman" w:hAnsi="Times New Roman" w:cs="Times New Roman"/>
            <w:sz w:val="24"/>
            <w:szCs w:val="24"/>
            <w:lang w:val="en-GB"/>
          </w:rPr>
          <w:t xml:space="preserve">for </w:t>
        </w:r>
      </w:ins>
      <w:r w:rsidR="00B81625" w:rsidRPr="00A3499D">
        <w:rPr>
          <w:rFonts w:ascii="Times New Roman" w:eastAsia="Times New Roman" w:hAnsi="Times New Roman" w:cs="Times New Roman"/>
          <w:sz w:val="24"/>
          <w:szCs w:val="24"/>
          <w:lang w:val="en-GB"/>
        </w:rPr>
        <w:t xml:space="preserve">adventitious root </w:t>
      </w:r>
      <w:ins w:id="58" w:author="Author" w:date="2021-01-29T14:21:00Z">
        <w:r w:rsidR="003F712C" w:rsidRPr="00A3499D">
          <w:rPr>
            <w:rFonts w:ascii="Times New Roman" w:eastAsia="Times New Roman" w:hAnsi="Times New Roman" w:cs="Times New Roman"/>
            <w:sz w:val="24"/>
            <w:szCs w:val="24"/>
            <w:lang w:val="en-GB"/>
          </w:rPr>
          <w:t xml:space="preserve">production </w:t>
        </w:r>
      </w:ins>
      <w:r w:rsidR="00B81625" w:rsidRPr="00A3499D">
        <w:rPr>
          <w:rFonts w:ascii="Times New Roman" w:eastAsia="Times New Roman" w:hAnsi="Times New Roman" w:cs="Times New Roman"/>
          <w:sz w:val="24"/>
          <w:szCs w:val="24"/>
          <w:lang w:val="en-GB"/>
        </w:rPr>
        <w:t xml:space="preserve">were </w:t>
      </w:r>
      <w:del w:id="59" w:author="Author" w:date="2021-02-03T10:09:00Z">
        <w:r w:rsidR="00B81625" w:rsidRPr="00A3499D" w:rsidDel="00252418">
          <w:rPr>
            <w:rFonts w:ascii="Times New Roman" w:eastAsia="Times New Roman" w:hAnsi="Times New Roman" w:cs="Times New Roman"/>
            <w:sz w:val="24"/>
            <w:szCs w:val="24"/>
            <w:lang w:val="en-GB"/>
          </w:rPr>
          <w:delText xml:space="preserve">optimized </w:delText>
        </w:r>
      </w:del>
      <w:ins w:id="60" w:author="Author" w:date="2021-02-03T10:09:00Z">
        <w:r w:rsidR="00252418" w:rsidRPr="00A3499D">
          <w:rPr>
            <w:rFonts w:ascii="Times New Roman" w:eastAsia="Times New Roman" w:hAnsi="Times New Roman" w:cs="Times New Roman"/>
            <w:sz w:val="24"/>
            <w:szCs w:val="24"/>
            <w:lang w:val="en-GB"/>
          </w:rPr>
          <w:t>determined</w:t>
        </w:r>
      </w:ins>
      <w:ins w:id="61" w:author="Author" w:date="2021-02-03T10:10:00Z">
        <w:r w:rsidR="00EA06BB" w:rsidRPr="00A3499D">
          <w:rPr>
            <w:rFonts w:ascii="Times New Roman" w:eastAsia="Times New Roman" w:hAnsi="Times New Roman" w:cs="Times New Roman"/>
            <w:sz w:val="24"/>
            <w:szCs w:val="24"/>
            <w:lang w:val="en-GB"/>
          </w:rPr>
          <w:t>;</w:t>
        </w:r>
      </w:ins>
      <w:del w:id="62" w:author="Author" w:date="2021-02-03T10:10:00Z">
        <w:r w:rsidR="00B81625" w:rsidRPr="00A3499D" w:rsidDel="00EA06BB">
          <w:rPr>
            <w:rFonts w:ascii="Times New Roman" w:eastAsia="Times New Roman" w:hAnsi="Times New Roman" w:cs="Times New Roman"/>
            <w:sz w:val="24"/>
            <w:szCs w:val="24"/>
            <w:lang w:val="en-GB"/>
          </w:rPr>
          <w:delText>and</w:delText>
        </w:r>
      </w:del>
      <w:r w:rsidR="00B81625" w:rsidRPr="00A3499D">
        <w:rPr>
          <w:rFonts w:ascii="Times New Roman" w:eastAsia="Times New Roman" w:hAnsi="Times New Roman" w:cs="Times New Roman"/>
          <w:sz w:val="24"/>
          <w:szCs w:val="24"/>
          <w:lang w:val="en-GB"/>
        </w:rPr>
        <w:t xml:space="preserve"> </w:t>
      </w:r>
      <w:del w:id="63" w:author="Author" w:date="2021-02-08T12:30:00Z">
        <w:r w:rsidR="00B81625" w:rsidRPr="00A3499D" w:rsidDel="00482EF1">
          <w:rPr>
            <w:rFonts w:ascii="Times New Roman" w:eastAsia="Times New Roman" w:hAnsi="Times New Roman" w:cs="Times New Roman"/>
            <w:sz w:val="24"/>
            <w:szCs w:val="24"/>
            <w:lang w:val="en-GB"/>
          </w:rPr>
          <w:delText xml:space="preserve">the </w:delText>
        </w:r>
      </w:del>
      <w:r w:rsidR="00B81625" w:rsidRPr="00A3499D">
        <w:rPr>
          <w:rFonts w:ascii="Times New Roman" w:eastAsia="Times New Roman" w:hAnsi="Times New Roman" w:cs="Times New Roman"/>
          <w:sz w:val="24"/>
          <w:szCs w:val="24"/>
          <w:lang w:val="en-GB"/>
        </w:rPr>
        <w:t>maximum adventitious root production was obtained in half</w:t>
      </w:r>
      <w:ins w:id="64" w:author="Author" w:date="2021-01-29T16:02:00Z">
        <w:r w:rsidR="00C04FA6" w:rsidRPr="00A3499D">
          <w:rPr>
            <w:rFonts w:ascii="Times New Roman" w:eastAsia="Times New Roman" w:hAnsi="Times New Roman" w:cs="Times New Roman"/>
            <w:sz w:val="24"/>
            <w:szCs w:val="24"/>
            <w:lang w:val="en-GB"/>
          </w:rPr>
          <w:t>-</w:t>
        </w:r>
      </w:ins>
      <w:del w:id="65" w:author="Author" w:date="2021-01-29T16:02:00Z">
        <w:r w:rsidR="00B81625" w:rsidRPr="00A3499D" w:rsidDel="00C04FA6">
          <w:rPr>
            <w:rFonts w:ascii="Times New Roman" w:eastAsia="Times New Roman" w:hAnsi="Times New Roman" w:cs="Times New Roman"/>
            <w:sz w:val="24"/>
            <w:szCs w:val="24"/>
            <w:lang w:val="en-GB"/>
          </w:rPr>
          <w:delText xml:space="preserve"> </w:delText>
        </w:r>
      </w:del>
      <w:r w:rsidR="00B81625" w:rsidRPr="00A3499D">
        <w:rPr>
          <w:rFonts w:ascii="Times New Roman" w:eastAsia="Times New Roman" w:hAnsi="Times New Roman" w:cs="Times New Roman"/>
          <w:sz w:val="24"/>
          <w:szCs w:val="24"/>
          <w:lang w:val="en-GB"/>
        </w:rPr>
        <w:t>strength MS liquid medium containing 0.3 mg </w:t>
      </w:r>
      <w:commentRangeStart w:id="66"/>
      <w:del w:id="67" w:author="Author" w:date="2021-01-28T13:03:00Z">
        <w:r w:rsidR="00B81625" w:rsidRPr="00A3499D" w:rsidDel="00B4797F">
          <w:rPr>
            <w:rFonts w:ascii="Times New Roman" w:eastAsia="Times New Roman" w:hAnsi="Times New Roman" w:cs="Times New Roman"/>
            <w:sz w:val="24"/>
            <w:szCs w:val="24"/>
            <w:lang w:val="en-GB"/>
          </w:rPr>
          <w:delText>L</w:delText>
        </w:r>
      </w:del>
      <w:ins w:id="68" w:author="Author" w:date="2021-01-28T13:03:00Z">
        <w:r w:rsidR="00B4797F" w:rsidRPr="00A3499D">
          <w:rPr>
            <w:rFonts w:ascii="Times New Roman" w:eastAsia="Times New Roman" w:hAnsi="Times New Roman" w:cs="Times New Roman"/>
            <w:sz w:val="24"/>
            <w:szCs w:val="24"/>
            <w:lang w:val="en-GB"/>
          </w:rPr>
          <w:t>l</w:t>
        </w:r>
        <w:commentRangeEnd w:id="66"/>
        <w:r w:rsidR="00B4797F" w:rsidRPr="00A3499D">
          <w:rPr>
            <w:rStyle w:val="CommentReference"/>
            <w:lang w:val="en-GB"/>
          </w:rPr>
          <w:commentReference w:id="66"/>
        </w:r>
      </w:ins>
      <w:r w:rsidR="00B81625" w:rsidRPr="00A3499D">
        <w:rPr>
          <w:rFonts w:ascii="Times New Roman" w:eastAsia="Times New Roman" w:hAnsi="Times New Roman" w:cs="Times New Roman"/>
          <w:sz w:val="24"/>
          <w:szCs w:val="24"/>
          <w:vertAlign w:val="superscript"/>
          <w:lang w:val="en-GB"/>
        </w:rPr>
        <w:t>−1</w:t>
      </w:r>
      <w:r w:rsidR="00B81625" w:rsidRPr="00A3499D">
        <w:rPr>
          <w:rFonts w:ascii="Times New Roman" w:eastAsia="Times New Roman" w:hAnsi="Times New Roman" w:cs="Times New Roman"/>
          <w:sz w:val="24"/>
          <w:szCs w:val="24"/>
          <w:lang w:val="en-GB"/>
        </w:rPr>
        <w:t> </w:t>
      </w:r>
      <w:commentRangeStart w:id="69"/>
      <w:ins w:id="70" w:author="Author" w:date="2021-01-28T13:05:00Z">
        <w:r w:rsidR="006461A8" w:rsidRPr="00A3499D">
          <w:rPr>
            <w:rFonts w:ascii="Times New Roman" w:eastAsia="Times New Roman" w:hAnsi="Times New Roman" w:cs="Times New Roman"/>
            <w:sz w:val="24"/>
            <w:szCs w:val="24"/>
            <w:lang w:val="en-GB"/>
          </w:rPr>
          <w:t>i</w:t>
        </w:r>
      </w:ins>
      <w:ins w:id="71" w:author="Author" w:date="2021-01-28T13:04:00Z">
        <w:r w:rsidR="006461A8" w:rsidRPr="00A3499D">
          <w:rPr>
            <w:rFonts w:ascii="Times New Roman" w:eastAsia="Times New Roman" w:hAnsi="Times New Roman" w:cs="Times New Roman"/>
            <w:sz w:val="24"/>
            <w:szCs w:val="24"/>
            <w:lang w:val="en-GB"/>
          </w:rPr>
          <w:t>ndole-3-butyric acid</w:t>
        </w:r>
      </w:ins>
      <w:del w:id="72" w:author="Author" w:date="2021-01-28T13:10:00Z">
        <w:r w:rsidR="00B81625" w:rsidRPr="00A3499D" w:rsidDel="00452E98">
          <w:rPr>
            <w:rFonts w:ascii="Times New Roman" w:eastAsia="Times New Roman" w:hAnsi="Times New Roman" w:cs="Times New Roman"/>
            <w:sz w:val="24"/>
            <w:szCs w:val="24"/>
            <w:lang w:val="en-GB"/>
          </w:rPr>
          <w:delText>IBA</w:delText>
        </w:r>
      </w:del>
      <w:r w:rsidR="00B81625" w:rsidRPr="00A3499D">
        <w:rPr>
          <w:rFonts w:ascii="Times New Roman" w:eastAsia="Times New Roman" w:hAnsi="Times New Roman" w:cs="Times New Roman"/>
          <w:sz w:val="24"/>
          <w:szCs w:val="24"/>
          <w:lang w:val="en-GB"/>
        </w:rPr>
        <w:t xml:space="preserve"> </w:t>
      </w:r>
      <w:commentRangeEnd w:id="69"/>
      <w:r w:rsidR="00AC4C51" w:rsidRPr="00A3499D">
        <w:rPr>
          <w:rStyle w:val="CommentReference"/>
          <w:lang w:val="en-GB"/>
        </w:rPr>
        <w:commentReference w:id="69"/>
      </w:r>
      <w:del w:id="73" w:author="Author" w:date="2021-01-29T14:21:00Z">
        <w:r w:rsidR="00B81625" w:rsidRPr="00A3499D" w:rsidDel="003F712C">
          <w:rPr>
            <w:rFonts w:ascii="Times New Roman" w:eastAsia="Times New Roman" w:hAnsi="Times New Roman" w:cs="Times New Roman"/>
            <w:sz w:val="24"/>
            <w:szCs w:val="24"/>
            <w:lang w:val="en-GB"/>
          </w:rPr>
          <w:delText>along with</w:delText>
        </w:r>
      </w:del>
      <w:ins w:id="74" w:author="Author" w:date="2021-01-29T14:21:00Z">
        <w:r w:rsidR="003F712C" w:rsidRPr="00A3499D">
          <w:rPr>
            <w:rFonts w:ascii="Times New Roman" w:eastAsia="Times New Roman" w:hAnsi="Times New Roman" w:cs="Times New Roman"/>
            <w:sz w:val="24"/>
            <w:szCs w:val="24"/>
            <w:lang w:val="en-GB"/>
          </w:rPr>
          <w:t>and</w:t>
        </w:r>
      </w:ins>
      <w:r w:rsidR="00B81625" w:rsidRPr="00A3499D">
        <w:rPr>
          <w:rFonts w:ascii="Times New Roman" w:eastAsia="Times New Roman" w:hAnsi="Times New Roman" w:cs="Times New Roman"/>
          <w:sz w:val="24"/>
          <w:szCs w:val="24"/>
          <w:lang w:val="en-GB"/>
        </w:rPr>
        <w:t xml:space="preserve"> 3%</w:t>
      </w:r>
      <w:del w:id="75" w:author="Author" w:date="2021-01-29T14:21:00Z">
        <w:r w:rsidR="00B81625" w:rsidRPr="00A3499D" w:rsidDel="003F712C">
          <w:rPr>
            <w:rFonts w:ascii="Times New Roman" w:eastAsia="Times New Roman" w:hAnsi="Times New Roman" w:cs="Times New Roman"/>
            <w:sz w:val="24"/>
            <w:szCs w:val="24"/>
            <w:lang w:val="en-GB"/>
          </w:rPr>
          <w:delText xml:space="preserve"> of</w:delText>
        </w:r>
      </w:del>
      <w:r w:rsidR="00B81625" w:rsidRPr="00A3499D">
        <w:rPr>
          <w:rFonts w:ascii="Times New Roman" w:eastAsia="Times New Roman" w:hAnsi="Times New Roman" w:cs="Times New Roman"/>
          <w:sz w:val="24"/>
          <w:szCs w:val="24"/>
          <w:lang w:val="en-GB"/>
        </w:rPr>
        <w:t xml:space="preserve"> sucrose after 5 weeks of culture. </w:t>
      </w:r>
      <w:del w:id="76" w:author="Author" w:date="2021-01-28T13:08:00Z">
        <w:r w:rsidR="00B81625" w:rsidRPr="00A3499D" w:rsidDel="00452E98">
          <w:rPr>
            <w:rFonts w:ascii="Times New Roman" w:eastAsia="Times New Roman" w:hAnsi="Times New Roman" w:cs="Times New Roman"/>
            <w:sz w:val="24"/>
            <w:szCs w:val="24"/>
            <w:lang w:val="en-GB"/>
          </w:rPr>
          <w:delText>Among the different initial inoculum densit</w:delText>
        </w:r>
      </w:del>
      <w:del w:id="77" w:author="Author" w:date="2021-01-28T13:07:00Z">
        <w:r w:rsidR="00B81625" w:rsidRPr="00A3499D" w:rsidDel="00452E98">
          <w:rPr>
            <w:rFonts w:ascii="Times New Roman" w:eastAsia="Times New Roman" w:hAnsi="Times New Roman" w:cs="Times New Roman"/>
            <w:sz w:val="24"/>
            <w:szCs w:val="24"/>
            <w:lang w:val="en-GB"/>
          </w:rPr>
          <w:delText>y</w:delText>
        </w:r>
      </w:del>
      <w:del w:id="78" w:author="Author" w:date="2021-01-28T13:08:00Z">
        <w:r w:rsidR="00B81625" w:rsidRPr="00A3499D" w:rsidDel="00452E98">
          <w:rPr>
            <w:rFonts w:ascii="Times New Roman" w:eastAsia="Times New Roman" w:hAnsi="Times New Roman" w:cs="Times New Roman"/>
            <w:sz w:val="24"/>
            <w:szCs w:val="24"/>
            <w:lang w:val="en-GB"/>
          </w:rPr>
          <w:delText>, t</w:delText>
        </w:r>
      </w:del>
      <w:ins w:id="79" w:author="Author" w:date="2021-01-28T13:08:00Z">
        <w:r w:rsidR="00452E98" w:rsidRPr="00A3499D">
          <w:rPr>
            <w:rFonts w:ascii="Times New Roman" w:eastAsia="Times New Roman" w:hAnsi="Times New Roman" w:cs="Times New Roman"/>
            <w:sz w:val="24"/>
            <w:szCs w:val="24"/>
            <w:lang w:val="en-GB"/>
          </w:rPr>
          <w:t>T</w:t>
        </w:r>
      </w:ins>
      <w:r w:rsidR="00B81625" w:rsidRPr="00A3499D">
        <w:rPr>
          <w:rFonts w:ascii="Times New Roman" w:eastAsia="Times New Roman" w:hAnsi="Times New Roman" w:cs="Times New Roman"/>
          <w:sz w:val="24"/>
          <w:szCs w:val="24"/>
          <w:lang w:val="en-GB"/>
        </w:rPr>
        <w:t xml:space="preserve">he </w:t>
      </w:r>
      <w:del w:id="80" w:author="Author" w:date="2021-01-28T13:08:00Z">
        <w:r w:rsidR="00B81625" w:rsidRPr="00A3499D" w:rsidDel="00452E98">
          <w:rPr>
            <w:rFonts w:ascii="Times New Roman" w:eastAsia="Times New Roman" w:hAnsi="Times New Roman" w:cs="Times New Roman"/>
            <w:sz w:val="24"/>
            <w:szCs w:val="24"/>
            <w:lang w:val="en-GB"/>
          </w:rPr>
          <w:delText xml:space="preserve">best </w:delText>
        </w:r>
      </w:del>
      <w:ins w:id="81" w:author="Author" w:date="2021-02-03T10:11:00Z">
        <w:r w:rsidR="00EA06BB" w:rsidRPr="00A3499D">
          <w:rPr>
            <w:rFonts w:ascii="Times New Roman" w:eastAsia="Times New Roman" w:hAnsi="Times New Roman" w:cs="Times New Roman"/>
            <w:sz w:val="24"/>
            <w:szCs w:val="24"/>
            <w:lang w:val="en-GB"/>
          </w:rPr>
          <w:t>optimal</w:t>
        </w:r>
      </w:ins>
      <w:ins w:id="82" w:author="Author" w:date="2021-01-28T13:08:00Z">
        <w:r w:rsidR="00452E98" w:rsidRPr="00A3499D">
          <w:rPr>
            <w:rFonts w:ascii="Times New Roman" w:eastAsia="Times New Roman" w:hAnsi="Times New Roman" w:cs="Times New Roman"/>
            <w:sz w:val="24"/>
            <w:szCs w:val="24"/>
            <w:lang w:val="en-GB"/>
          </w:rPr>
          <w:t xml:space="preserve"> initial inoculum density </w:t>
        </w:r>
      </w:ins>
      <w:del w:id="83" w:author="Author" w:date="2021-01-28T13:09:00Z">
        <w:r w:rsidR="00B81625" w:rsidRPr="00A3499D" w:rsidDel="00452E98">
          <w:rPr>
            <w:rFonts w:ascii="Times New Roman" w:eastAsia="Times New Roman" w:hAnsi="Times New Roman" w:cs="Times New Roman"/>
            <w:sz w:val="24"/>
            <w:szCs w:val="24"/>
            <w:lang w:val="en-GB"/>
          </w:rPr>
          <w:delText xml:space="preserve">culture condition </w:delText>
        </w:r>
      </w:del>
      <w:r w:rsidR="00B81625" w:rsidRPr="00A3499D">
        <w:rPr>
          <w:rFonts w:ascii="Times New Roman" w:eastAsia="Times New Roman" w:hAnsi="Times New Roman" w:cs="Times New Roman"/>
          <w:sz w:val="24"/>
          <w:szCs w:val="24"/>
          <w:lang w:val="en-GB"/>
        </w:rPr>
        <w:t xml:space="preserve">for root growth </w:t>
      </w:r>
      <w:del w:id="84" w:author="Author" w:date="2021-01-28T13:09:00Z">
        <w:r w:rsidR="00B81625" w:rsidRPr="00A3499D" w:rsidDel="00452E98">
          <w:rPr>
            <w:rFonts w:ascii="Times New Roman" w:eastAsia="Times New Roman" w:hAnsi="Times New Roman" w:cs="Times New Roman"/>
            <w:sz w:val="24"/>
            <w:szCs w:val="24"/>
            <w:lang w:val="en-GB"/>
          </w:rPr>
          <w:delText>occurred at</w:delText>
        </w:r>
      </w:del>
      <w:ins w:id="85" w:author="Author" w:date="2021-01-28T13:09:00Z">
        <w:r w:rsidR="00452E98" w:rsidRPr="00A3499D">
          <w:rPr>
            <w:rFonts w:ascii="Times New Roman" w:eastAsia="Times New Roman" w:hAnsi="Times New Roman" w:cs="Times New Roman"/>
            <w:sz w:val="24"/>
            <w:szCs w:val="24"/>
            <w:lang w:val="en-GB"/>
          </w:rPr>
          <w:t>was</w:t>
        </w:r>
      </w:ins>
      <w:r w:rsidR="00B81625" w:rsidRPr="00A3499D">
        <w:rPr>
          <w:rFonts w:ascii="Times New Roman" w:eastAsia="Times New Roman" w:hAnsi="Times New Roman" w:cs="Times New Roman"/>
          <w:sz w:val="24"/>
          <w:szCs w:val="24"/>
          <w:lang w:val="en-GB"/>
        </w:rPr>
        <w:t xml:space="preserve"> 10 g </w:t>
      </w:r>
      <w:ins w:id="86" w:author="Author" w:date="2021-01-28T13:09:00Z">
        <w:r w:rsidR="00452E98" w:rsidRPr="00A3499D">
          <w:rPr>
            <w:rFonts w:ascii="Times New Roman" w:eastAsia="Times New Roman" w:hAnsi="Times New Roman" w:cs="Times New Roman"/>
            <w:sz w:val="24"/>
            <w:szCs w:val="24"/>
            <w:lang w:val="en-GB"/>
          </w:rPr>
          <w:t>fresh weight</w:t>
        </w:r>
      </w:ins>
      <w:del w:id="87" w:author="Author" w:date="2021-01-28T13:09:00Z">
        <w:r w:rsidR="00B81625" w:rsidRPr="00A3499D" w:rsidDel="00452E98">
          <w:rPr>
            <w:rFonts w:ascii="Times New Roman" w:eastAsia="Times New Roman" w:hAnsi="Times New Roman" w:cs="Times New Roman"/>
            <w:sz w:val="24"/>
            <w:szCs w:val="24"/>
            <w:lang w:val="en-GB"/>
          </w:rPr>
          <w:delText>FW of initial inoculum density</w:delText>
        </w:r>
      </w:del>
      <w:r w:rsidR="00B81625" w:rsidRPr="00A3499D">
        <w:rPr>
          <w:rFonts w:ascii="Times New Roman" w:eastAsia="Times New Roman" w:hAnsi="Times New Roman" w:cs="Times New Roman"/>
          <w:sz w:val="24"/>
          <w:szCs w:val="24"/>
          <w:lang w:val="en-GB"/>
        </w:rPr>
        <w:t xml:space="preserve">. </w:t>
      </w:r>
      <w:del w:id="88" w:author="Author" w:date="2021-01-28T13:11:00Z">
        <w:r w:rsidR="00B81625" w:rsidRPr="00A3499D" w:rsidDel="00452E98">
          <w:rPr>
            <w:rFonts w:ascii="Times New Roman" w:eastAsia="Times New Roman" w:hAnsi="Times New Roman" w:cs="Times New Roman"/>
            <w:sz w:val="24"/>
            <w:szCs w:val="24"/>
            <w:lang w:val="en-GB"/>
          </w:rPr>
          <w:delText>GC-MS</w:delText>
        </w:r>
      </w:del>
      <w:bookmarkStart w:id="89" w:name="_Hlk63239664"/>
      <w:ins w:id="90" w:author="Author" w:date="2021-01-28T13:11:00Z">
        <w:r w:rsidR="00452E98" w:rsidRPr="00A3499D">
          <w:rPr>
            <w:rFonts w:ascii="Times New Roman" w:eastAsia="Times New Roman" w:hAnsi="Times New Roman" w:cs="Times New Roman"/>
            <w:sz w:val="24"/>
            <w:szCs w:val="24"/>
            <w:lang w:val="en-GB"/>
          </w:rPr>
          <w:t>Gas chromatography-mas</w:t>
        </w:r>
      </w:ins>
      <w:ins w:id="91" w:author="Author" w:date="2021-01-28T13:12:00Z">
        <w:r w:rsidR="00452E98" w:rsidRPr="00A3499D">
          <w:rPr>
            <w:rFonts w:ascii="Times New Roman" w:eastAsia="Times New Roman" w:hAnsi="Times New Roman" w:cs="Times New Roman"/>
            <w:sz w:val="24"/>
            <w:szCs w:val="24"/>
            <w:lang w:val="en-GB"/>
          </w:rPr>
          <w:t>s</w:t>
        </w:r>
      </w:ins>
      <w:ins w:id="92" w:author="Author" w:date="2021-01-28T13:11:00Z">
        <w:r w:rsidR="00452E98" w:rsidRPr="00A3499D">
          <w:rPr>
            <w:rFonts w:ascii="Times New Roman" w:eastAsia="Times New Roman" w:hAnsi="Times New Roman" w:cs="Times New Roman"/>
            <w:sz w:val="24"/>
            <w:szCs w:val="24"/>
            <w:lang w:val="en-GB"/>
          </w:rPr>
          <w:t xml:space="preserve"> spectrometry</w:t>
        </w:r>
      </w:ins>
      <w:r w:rsidR="00B81625" w:rsidRPr="00A3499D">
        <w:rPr>
          <w:rFonts w:ascii="Times New Roman" w:eastAsia="Times New Roman" w:hAnsi="Times New Roman" w:cs="Times New Roman"/>
          <w:sz w:val="24"/>
          <w:szCs w:val="24"/>
          <w:lang w:val="en-GB"/>
        </w:rPr>
        <w:t xml:space="preserve"> </w:t>
      </w:r>
      <w:bookmarkEnd w:id="89"/>
      <w:r w:rsidR="00B81625" w:rsidRPr="00A3499D">
        <w:rPr>
          <w:rFonts w:ascii="Times New Roman" w:eastAsia="Times New Roman" w:hAnsi="Times New Roman" w:cs="Times New Roman"/>
          <w:sz w:val="24"/>
          <w:szCs w:val="24"/>
          <w:lang w:val="en-GB"/>
        </w:rPr>
        <w:t xml:space="preserve">analysis revealed that </w:t>
      </w:r>
      <w:commentRangeStart w:id="93"/>
      <w:del w:id="94" w:author="Author" w:date="2021-01-28T13:12:00Z">
        <w:r w:rsidR="00B81625" w:rsidRPr="00A3499D" w:rsidDel="00452E98">
          <w:rPr>
            <w:rFonts w:ascii="Times New Roman" w:eastAsia="Times New Roman" w:hAnsi="Times New Roman" w:cs="Times New Roman"/>
            <w:sz w:val="24"/>
            <w:szCs w:val="24"/>
            <w:lang w:val="en-GB"/>
          </w:rPr>
          <w:delText>the </w:delText>
        </w:r>
        <w:r w:rsidR="00B81625" w:rsidRPr="00A3499D" w:rsidDel="00452E98">
          <w:rPr>
            <w:rFonts w:ascii="Times New Roman" w:eastAsia="Times New Roman" w:hAnsi="Times New Roman" w:cs="Times New Roman"/>
            <w:i/>
            <w:iCs/>
            <w:sz w:val="24"/>
            <w:szCs w:val="24"/>
            <w:lang w:val="en-GB"/>
          </w:rPr>
          <w:delText>in vitro</w:delText>
        </w:r>
        <w:r w:rsidR="00B81625" w:rsidRPr="00A3499D" w:rsidDel="00452E98">
          <w:rPr>
            <w:rFonts w:ascii="Times New Roman" w:eastAsia="Times New Roman" w:hAnsi="Times New Roman" w:cs="Times New Roman"/>
            <w:sz w:val="24"/>
            <w:szCs w:val="24"/>
            <w:lang w:val="en-GB"/>
          </w:rPr>
          <w:delText xml:space="preserve"> raised </w:delText>
        </w:r>
      </w:del>
      <w:r w:rsidR="00B81625" w:rsidRPr="00A3499D">
        <w:rPr>
          <w:rFonts w:ascii="Times New Roman" w:eastAsia="Times New Roman" w:hAnsi="Times New Roman" w:cs="Times New Roman"/>
          <w:sz w:val="24"/>
          <w:szCs w:val="24"/>
          <w:lang w:val="en-GB"/>
        </w:rPr>
        <w:t xml:space="preserve">adventitious roots </w:t>
      </w:r>
      <w:ins w:id="95" w:author="Author" w:date="2021-01-28T13:12:00Z">
        <w:r w:rsidR="00452E98" w:rsidRPr="00A3499D">
          <w:rPr>
            <w:rFonts w:ascii="Times New Roman" w:eastAsia="Times New Roman" w:hAnsi="Times New Roman" w:cs="Times New Roman"/>
            <w:sz w:val="24"/>
            <w:szCs w:val="24"/>
            <w:lang w:val="en-GB"/>
          </w:rPr>
          <w:t xml:space="preserve">generated </w:t>
        </w:r>
        <w:r w:rsidR="00452E98" w:rsidRPr="00A3499D">
          <w:rPr>
            <w:rFonts w:ascii="Times New Roman" w:eastAsia="Times New Roman" w:hAnsi="Times New Roman" w:cs="Times New Roman"/>
            <w:i/>
            <w:iCs/>
            <w:sz w:val="24"/>
            <w:szCs w:val="24"/>
            <w:lang w:val="en-GB"/>
          </w:rPr>
          <w:t>in vitro</w:t>
        </w:r>
        <w:r w:rsidR="00452E98" w:rsidRPr="00A3499D">
          <w:rPr>
            <w:rFonts w:ascii="Times New Roman" w:eastAsia="Times New Roman" w:hAnsi="Times New Roman" w:cs="Times New Roman"/>
            <w:sz w:val="24"/>
            <w:szCs w:val="24"/>
            <w:lang w:val="en-GB"/>
          </w:rPr>
          <w:t xml:space="preserve"> </w:t>
        </w:r>
      </w:ins>
      <w:commentRangeEnd w:id="93"/>
      <w:ins w:id="96" w:author="Author" w:date="2021-01-28T13:13:00Z">
        <w:r w:rsidR="00452E98" w:rsidRPr="00A3499D">
          <w:rPr>
            <w:rStyle w:val="CommentReference"/>
            <w:lang w:val="en-GB"/>
          </w:rPr>
          <w:commentReference w:id="93"/>
        </w:r>
      </w:ins>
      <w:del w:id="97" w:author="Author" w:date="2021-01-28T13:14:00Z">
        <w:r w:rsidR="00B81625" w:rsidRPr="00A3499D" w:rsidDel="00E51B66">
          <w:rPr>
            <w:rFonts w:ascii="Times New Roman" w:eastAsia="Times New Roman" w:hAnsi="Times New Roman" w:cs="Times New Roman"/>
            <w:sz w:val="24"/>
            <w:szCs w:val="24"/>
            <w:lang w:val="en-GB"/>
          </w:rPr>
          <w:delText xml:space="preserve">containing </w:delText>
        </w:r>
      </w:del>
      <w:ins w:id="98" w:author="Author" w:date="2021-01-28T13:14:00Z">
        <w:r w:rsidR="00E51B66" w:rsidRPr="00A3499D">
          <w:rPr>
            <w:rFonts w:ascii="Times New Roman" w:eastAsia="Times New Roman" w:hAnsi="Times New Roman" w:cs="Times New Roman"/>
            <w:sz w:val="24"/>
            <w:szCs w:val="24"/>
            <w:lang w:val="en-GB"/>
          </w:rPr>
          <w:t xml:space="preserve">contained </w:t>
        </w:r>
      </w:ins>
      <w:r w:rsidR="00B81625" w:rsidRPr="00A3499D">
        <w:rPr>
          <w:rFonts w:ascii="Times New Roman" w:eastAsia="Times New Roman" w:hAnsi="Times New Roman" w:cs="Times New Roman"/>
          <w:sz w:val="24"/>
          <w:szCs w:val="24"/>
          <w:lang w:val="en-GB"/>
        </w:rPr>
        <w:t>two valuable bioactive compounds, isosorbide and n-hexadecanoic acid. The</w:t>
      </w:r>
      <w:ins w:id="99" w:author="Author" w:date="2021-01-28T13:14:00Z">
        <w:r w:rsidR="00E51B66" w:rsidRPr="00A3499D">
          <w:rPr>
            <w:rFonts w:ascii="Times New Roman" w:eastAsia="Times New Roman" w:hAnsi="Times New Roman" w:cs="Times New Roman"/>
            <w:sz w:val="24"/>
            <w:szCs w:val="24"/>
            <w:lang w:val="en-GB"/>
          </w:rPr>
          <w:t>se results</w:t>
        </w:r>
      </w:ins>
      <w:del w:id="100" w:author="Author" w:date="2021-01-28T13:14:00Z">
        <w:r w:rsidR="00B81625" w:rsidRPr="00A3499D" w:rsidDel="00E51B66">
          <w:rPr>
            <w:rFonts w:ascii="Times New Roman" w:eastAsia="Times New Roman" w:hAnsi="Times New Roman" w:cs="Times New Roman"/>
            <w:sz w:val="24"/>
            <w:szCs w:val="24"/>
            <w:lang w:val="en-GB"/>
          </w:rPr>
          <w:delText xml:space="preserve"> outcome of the present work</w:delText>
        </w:r>
      </w:del>
      <w:r w:rsidR="00B81625" w:rsidRPr="00A3499D">
        <w:rPr>
          <w:rFonts w:ascii="Times New Roman" w:eastAsia="Times New Roman" w:hAnsi="Times New Roman" w:cs="Times New Roman"/>
          <w:sz w:val="24"/>
          <w:szCs w:val="24"/>
          <w:lang w:val="en-GB"/>
        </w:rPr>
        <w:t xml:space="preserve"> will be helpful </w:t>
      </w:r>
      <w:del w:id="101" w:author="Author" w:date="2021-01-28T13:14:00Z">
        <w:r w:rsidR="00B81625" w:rsidRPr="00A3499D" w:rsidDel="00E51B66">
          <w:rPr>
            <w:rFonts w:ascii="Times New Roman" w:eastAsia="Times New Roman" w:hAnsi="Times New Roman" w:cs="Times New Roman"/>
            <w:sz w:val="24"/>
            <w:szCs w:val="24"/>
            <w:lang w:val="en-GB"/>
          </w:rPr>
          <w:delText xml:space="preserve">for </w:delText>
        </w:r>
      </w:del>
      <w:ins w:id="102" w:author="Author" w:date="2021-01-28T13:14:00Z">
        <w:r w:rsidR="00E51B66" w:rsidRPr="00A3499D">
          <w:rPr>
            <w:rFonts w:ascii="Times New Roman" w:eastAsia="Times New Roman" w:hAnsi="Times New Roman" w:cs="Times New Roman"/>
            <w:sz w:val="24"/>
            <w:szCs w:val="24"/>
            <w:lang w:val="en-GB"/>
          </w:rPr>
          <w:t xml:space="preserve">in </w:t>
        </w:r>
      </w:ins>
      <w:ins w:id="103" w:author="Author" w:date="2021-01-28T13:15:00Z">
        <w:r w:rsidR="00E51B66" w:rsidRPr="00A3499D">
          <w:rPr>
            <w:rFonts w:ascii="Times New Roman" w:eastAsia="Times New Roman" w:hAnsi="Times New Roman" w:cs="Times New Roman"/>
            <w:sz w:val="24"/>
            <w:szCs w:val="24"/>
            <w:lang w:val="en-GB"/>
          </w:rPr>
          <w:t>advancing</w:t>
        </w:r>
      </w:ins>
      <w:ins w:id="104" w:author="Author" w:date="2021-01-28T13:14:00Z">
        <w:r w:rsidR="00E51B66" w:rsidRPr="00A3499D">
          <w:rPr>
            <w:rFonts w:ascii="Times New Roman" w:eastAsia="Times New Roman" w:hAnsi="Times New Roman" w:cs="Times New Roman"/>
            <w:sz w:val="24"/>
            <w:szCs w:val="24"/>
            <w:lang w:val="en-GB"/>
          </w:rPr>
          <w:t xml:space="preserve"> </w:t>
        </w:r>
      </w:ins>
      <w:r w:rsidR="00B81625" w:rsidRPr="00A3499D">
        <w:rPr>
          <w:rFonts w:ascii="Times New Roman" w:eastAsia="Times New Roman" w:hAnsi="Times New Roman" w:cs="Times New Roman"/>
          <w:sz w:val="24"/>
          <w:szCs w:val="24"/>
          <w:lang w:val="en-GB"/>
        </w:rPr>
        <w:t>the large</w:t>
      </w:r>
      <w:ins w:id="105" w:author="Author" w:date="2021-01-28T13:15:00Z">
        <w:r w:rsidR="00E51B66" w:rsidRPr="00A3499D">
          <w:rPr>
            <w:rFonts w:ascii="Times New Roman" w:eastAsia="Times New Roman" w:hAnsi="Times New Roman" w:cs="Times New Roman"/>
            <w:sz w:val="24"/>
            <w:szCs w:val="24"/>
            <w:lang w:val="en-GB"/>
          </w:rPr>
          <w:t>-</w:t>
        </w:r>
      </w:ins>
      <w:del w:id="106" w:author="Author" w:date="2021-01-28T13:15:00Z">
        <w:r w:rsidR="00B81625" w:rsidRPr="00A3499D" w:rsidDel="00E51B66">
          <w:rPr>
            <w:rFonts w:ascii="Times New Roman" w:eastAsia="Times New Roman" w:hAnsi="Times New Roman" w:cs="Times New Roman"/>
            <w:sz w:val="24"/>
            <w:szCs w:val="24"/>
            <w:lang w:val="en-GB"/>
          </w:rPr>
          <w:delText xml:space="preserve"> </w:delText>
        </w:r>
      </w:del>
      <w:r w:rsidR="00B81625" w:rsidRPr="00A3499D">
        <w:rPr>
          <w:rFonts w:ascii="Times New Roman" w:eastAsia="Times New Roman" w:hAnsi="Times New Roman" w:cs="Times New Roman"/>
          <w:sz w:val="24"/>
          <w:szCs w:val="24"/>
          <w:lang w:val="en-GB"/>
        </w:rPr>
        <w:t>scale cultivation of adventitious roots for the production of valuable bioactive compounds.</w:t>
      </w:r>
    </w:p>
    <w:p w14:paraId="5F468841" w14:textId="2FE6038A" w:rsidR="00844669" w:rsidRPr="00A3499D" w:rsidRDefault="00844669" w:rsidP="006461A8">
      <w:pPr>
        <w:spacing w:after="0" w:line="240" w:lineRule="auto"/>
        <w:rPr>
          <w:ins w:id="107" w:author="Author" w:date="2021-01-28T13:16:00Z"/>
          <w:rFonts w:ascii="Times New Roman" w:eastAsia="Times New Roman" w:hAnsi="Times New Roman" w:cs="Times New Roman"/>
          <w:sz w:val="24"/>
          <w:szCs w:val="24"/>
          <w:lang w:val="en-GB"/>
        </w:rPr>
      </w:pPr>
    </w:p>
    <w:p w14:paraId="26227FBB" w14:textId="2684AEEB" w:rsidR="00844669" w:rsidRPr="00A3499D" w:rsidRDefault="00844669" w:rsidP="006461A8">
      <w:pPr>
        <w:spacing w:after="0" w:line="240" w:lineRule="auto"/>
        <w:rPr>
          <w:ins w:id="108" w:author="Author" w:date="2021-01-28T13:16:00Z"/>
          <w:rFonts w:ascii="Times New Roman" w:eastAsia="Times New Roman" w:hAnsi="Times New Roman" w:cs="Times New Roman"/>
          <w:sz w:val="24"/>
          <w:szCs w:val="24"/>
          <w:lang w:val="en-GB"/>
        </w:rPr>
      </w:pPr>
      <w:commentRangeStart w:id="109"/>
      <w:ins w:id="110" w:author="Author" w:date="2021-01-28T13:16:00Z">
        <w:r w:rsidRPr="00A3499D">
          <w:rPr>
            <w:rFonts w:ascii="Times New Roman" w:eastAsia="Times New Roman" w:hAnsi="Times New Roman" w:cs="Times New Roman"/>
            <w:b/>
            <w:bCs/>
            <w:sz w:val="24"/>
            <w:szCs w:val="24"/>
            <w:lang w:val="en-GB"/>
          </w:rPr>
          <w:t>Keywords</w:t>
        </w:r>
      </w:ins>
      <w:commentRangeEnd w:id="109"/>
      <w:ins w:id="111" w:author="Author" w:date="2021-01-29T13:49:00Z">
        <w:r w:rsidR="007C7B49" w:rsidRPr="00A3499D">
          <w:rPr>
            <w:rStyle w:val="CommentReference"/>
            <w:lang w:val="en-GB"/>
          </w:rPr>
          <w:commentReference w:id="109"/>
        </w:r>
      </w:ins>
      <w:ins w:id="112" w:author="Author" w:date="2021-01-29T13:45:00Z">
        <w:r w:rsidR="0075581D" w:rsidRPr="00A3499D">
          <w:rPr>
            <w:rFonts w:ascii="Times New Roman" w:eastAsia="Times New Roman" w:hAnsi="Times New Roman" w:cs="Times New Roman"/>
            <w:sz w:val="24"/>
            <w:szCs w:val="24"/>
            <w:lang w:val="en-GB"/>
          </w:rPr>
          <w:t xml:space="preserve">: </w:t>
        </w:r>
      </w:ins>
      <w:ins w:id="113" w:author="Author" w:date="2021-01-29T13:46:00Z">
        <w:r w:rsidR="0075581D" w:rsidRPr="00A3499D">
          <w:rPr>
            <w:rFonts w:ascii="Times New Roman" w:eastAsia="Times New Roman" w:hAnsi="Times New Roman" w:cs="Times New Roman"/>
            <w:sz w:val="24"/>
            <w:szCs w:val="24"/>
            <w:lang w:val="en-GB"/>
          </w:rPr>
          <w:t xml:space="preserve">mango ginger; </w:t>
        </w:r>
        <w:r w:rsidR="0075581D" w:rsidRPr="00A3499D">
          <w:rPr>
            <w:rFonts w:ascii="Times New Roman" w:eastAsia="Times New Roman" w:hAnsi="Times New Roman" w:cs="Times New Roman"/>
            <w:i/>
            <w:iCs/>
            <w:sz w:val="24"/>
            <w:szCs w:val="24"/>
            <w:lang w:val="en-GB"/>
          </w:rPr>
          <w:t>Curcuma amada</w:t>
        </w:r>
        <w:r w:rsidR="0075581D" w:rsidRPr="00A3499D">
          <w:rPr>
            <w:rFonts w:ascii="Times New Roman" w:eastAsia="Times New Roman" w:hAnsi="Times New Roman" w:cs="Times New Roman"/>
            <w:sz w:val="24"/>
            <w:szCs w:val="24"/>
            <w:lang w:val="en-GB"/>
          </w:rPr>
          <w:t xml:space="preserve">; callus; adventitious root; </w:t>
        </w:r>
      </w:ins>
      <w:ins w:id="114" w:author="Author" w:date="2021-01-29T13:47:00Z">
        <w:r w:rsidR="0075581D" w:rsidRPr="00A3499D">
          <w:rPr>
            <w:rFonts w:ascii="Times New Roman" w:eastAsia="Times New Roman" w:hAnsi="Times New Roman" w:cs="Times New Roman"/>
            <w:i/>
            <w:iCs/>
            <w:sz w:val="24"/>
            <w:szCs w:val="24"/>
            <w:lang w:val="en-GB"/>
          </w:rPr>
          <w:t>in vitro</w:t>
        </w:r>
      </w:ins>
      <w:ins w:id="115" w:author="Author" w:date="2021-01-29T13:46:00Z">
        <w:r w:rsidR="0075581D" w:rsidRPr="00A3499D">
          <w:rPr>
            <w:rFonts w:ascii="Times New Roman" w:eastAsia="Times New Roman" w:hAnsi="Times New Roman" w:cs="Times New Roman"/>
            <w:sz w:val="24"/>
            <w:szCs w:val="24"/>
            <w:lang w:val="en-GB"/>
          </w:rPr>
          <w:t xml:space="preserve"> culture; </w:t>
        </w:r>
      </w:ins>
      <w:ins w:id="116" w:author="Author" w:date="2021-01-29T13:47:00Z">
        <w:r w:rsidR="0075581D" w:rsidRPr="00A3499D">
          <w:rPr>
            <w:rFonts w:ascii="Times New Roman" w:eastAsia="Times New Roman" w:hAnsi="Times New Roman" w:cs="Times New Roman"/>
            <w:sz w:val="24"/>
            <w:szCs w:val="24"/>
            <w:lang w:val="en-GB"/>
          </w:rPr>
          <w:t xml:space="preserve">Murashige and Skoog medium; sucrose; </w:t>
        </w:r>
      </w:ins>
      <w:ins w:id="117" w:author="Author" w:date="2021-01-29T13:48:00Z">
        <w:r w:rsidR="0075581D" w:rsidRPr="00A3499D">
          <w:rPr>
            <w:rFonts w:ascii="Times New Roman" w:eastAsia="Times New Roman" w:hAnsi="Times New Roman" w:cs="Times New Roman"/>
            <w:sz w:val="24"/>
            <w:szCs w:val="24"/>
            <w:lang w:val="en-GB"/>
          </w:rPr>
          <w:t>indole-3-</w:t>
        </w:r>
      </w:ins>
      <w:ins w:id="118" w:author="Author" w:date="2021-02-03T11:42:00Z">
        <w:r w:rsidR="00C54D93" w:rsidRPr="00A3499D">
          <w:rPr>
            <w:rFonts w:ascii="Times New Roman" w:eastAsia="Times New Roman" w:hAnsi="Times New Roman" w:cs="Times New Roman"/>
            <w:sz w:val="24"/>
            <w:szCs w:val="24"/>
            <w:lang w:val="en-GB"/>
          </w:rPr>
          <w:t>butyric</w:t>
        </w:r>
      </w:ins>
      <w:ins w:id="119" w:author="Author" w:date="2021-01-29T13:48:00Z">
        <w:r w:rsidR="0075581D" w:rsidRPr="00A3499D">
          <w:rPr>
            <w:rFonts w:ascii="Times New Roman" w:eastAsia="Times New Roman" w:hAnsi="Times New Roman" w:cs="Times New Roman"/>
            <w:sz w:val="24"/>
            <w:szCs w:val="24"/>
            <w:lang w:val="en-GB"/>
          </w:rPr>
          <w:t xml:space="preserve"> acid; </w:t>
        </w:r>
      </w:ins>
      <w:ins w:id="120" w:author="Author" w:date="2021-01-29T13:47:00Z">
        <w:r w:rsidR="0075581D" w:rsidRPr="00A3499D">
          <w:rPr>
            <w:rFonts w:ascii="Times New Roman" w:eastAsia="Times New Roman" w:hAnsi="Times New Roman" w:cs="Times New Roman"/>
            <w:sz w:val="24"/>
            <w:szCs w:val="24"/>
            <w:lang w:val="en-GB"/>
          </w:rPr>
          <w:t>isosorbide; n-hexadecanoic acid</w:t>
        </w:r>
      </w:ins>
    </w:p>
    <w:p w14:paraId="06238A1C" w14:textId="1C7618E2" w:rsidR="00844669" w:rsidRPr="00A3499D" w:rsidRDefault="00844669" w:rsidP="006461A8">
      <w:pPr>
        <w:spacing w:after="0" w:line="240" w:lineRule="auto"/>
        <w:rPr>
          <w:ins w:id="121" w:author="Author" w:date="2021-01-28T13:16:00Z"/>
          <w:rFonts w:ascii="Times New Roman" w:eastAsia="Times New Roman" w:hAnsi="Times New Roman" w:cs="Times New Roman"/>
          <w:sz w:val="24"/>
          <w:szCs w:val="24"/>
          <w:lang w:val="en-GB"/>
        </w:rPr>
      </w:pPr>
    </w:p>
    <w:p w14:paraId="79A55F3A" w14:textId="77777777" w:rsidR="00844669" w:rsidRPr="00A3499D" w:rsidRDefault="00844669" w:rsidP="006461A8">
      <w:pPr>
        <w:spacing w:after="0" w:line="240" w:lineRule="auto"/>
        <w:rPr>
          <w:rFonts w:ascii="Times New Roman" w:eastAsia="Times New Roman" w:hAnsi="Times New Roman" w:cs="Times New Roman"/>
          <w:sz w:val="24"/>
          <w:szCs w:val="24"/>
          <w:lang w:val="en-GB"/>
        </w:rPr>
      </w:pPr>
    </w:p>
    <w:p w14:paraId="26D7208E" w14:textId="77777777" w:rsidR="00844669" w:rsidRPr="00A3499D" w:rsidRDefault="00844669">
      <w:pPr>
        <w:rPr>
          <w:ins w:id="122" w:author="Author" w:date="2021-01-28T13:16:00Z"/>
          <w:rFonts w:ascii="Times New Roman" w:eastAsia="Times New Roman" w:hAnsi="Times New Roman" w:cs="Times New Roman"/>
          <w:b/>
          <w:bCs/>
          <w:sz w:val="24"/>
          <w:szCs w:val="24"/>
          <w:lang w:val="en-GB"/>
        </w:rPr>
      </w:pPr>
      <w:ins w:id="123" w:author="Author" w:date="2021-01-28T13:16:00Z">
        <w:r w:rsidRPr="00A3499D">
          <w:rPr>
            <w:rFonts w:ascii="Times New Roman" w:eastAsia="Times New Roman" w:hAnsi="Times New Roman" w:cs="Times New Roman"/>
            <w:b/>
            <w:bCs/>
            <w:sz w:val="24"/>
            <w:szCs w:val="24"/>
            <w:lang w:val="en-GB"/>
          </w:rPr>
          <w:br w:type="page"/>
        </w:r>
      </w:ins>
    </w:p>
    <w:p w14:paraId="0038DA01" w14:textId="59EE2539" w:rsidR="00B81625" w:rsidRPr="00A3499D" w:rsidRDefault="00B81625" w:rsidP="00964B8C">
      <w:pPr>
        <w:pBdr>
          <w:top w:val="single" w:sz="6" w:space="17" w:color="E3E3E3"/>
        </w:pBdr>
        <w:spacing w:after="0" w:line="240" w:lineRule="auto"/>
        <w:outlineLvl w:val="3"/>
        <w:rPr>
          <w:rFonts w:ascii="Times New Roman" w:eastAsia="Times New Roman" w:hAnsi="Times New Roman" w:cs="Times New Roman"/>
          <w:b/>
          <w:bCs/>
          <w:sz w:val="24"/>
          <w:szCs w:val="24"/>
          <w:lang w:val="en-GB"/>
        </w:rPr>
      </w:pPr>
      <w:commentRangeStart w:id="124"/>
      <w:del w:id="125" w:author="Author" w:date="2021-01-29T13:40:00Z">
        <w:r w:rsidRPr="00A3499D" w:rsidDel="00FE085B">
          <w:rPr>
            <w:rFonts w:ascii="Times New Roman" w:eastAsia="Times New Roman" w:hAnsi="Times New Roman" w:cs="Times New Roman"/>
            <w:b/>
            <w:bCs/>
            <w:sz w:val="24"/>
            <w:szCs w:val="24"/>
            <w:lang w:val="en-GB"/>
          </w:rPr>
          <w:lastRenderedPageBreak/>
          <w:delText xml:space="preserve">1. </w:delText>
        </w:r>
      </w:del>
      <w:commentRangeEnd w:id="124"/>
      <w:r w:rsidR="00845CA7" w:rsidRPr="00A3499D">
        <w:rPr>
          <w:rStyle w:val="CommentReference"/>
          <w:lang w:val="en-GB"/>
        </w:rPr>
        <w:commentReference w:id="124"/>
      </w:r>
      <w:r w:rsidRPr="00A3499D">
        <w:rPr>
          <w:rFonts w:ascii="Times New Roman" w:eastAsia="Times New Roman" w:hAnsi="Times New Roman" w:cs="Times New Roman"/>
          <w:b/>
          <w:bCs/>
          <w:sz w:val="24"/>
          <w:szCs w:val="24"/>
          <w:lang w:val="en-GB"/>
        </w:rPr>
        <w:t>Introduction</w:t>
      </w:r>
    </w:p>
    <w:p w14:paraId="200FF750" w14:textId="1AAF2D61" w:rsidR="00B81625" w:rsidRPr="00A3499D" w:rsidRDefault="00B81625" w:rsidP="00D443D5">
      <w:pPr>
        <w:spacing w:after="0" w:line="240" w:lineRule="auto"/>
        <w:rPr>
          <w:rFonts w:ascii="Times New Roman" w:eastAsia="Times New Roman" w:hAnsi="Times New Roman" w:cs="Times New Roman"/>
          <w:sz w:val="24"/>
          <w:szCs w:val="24"/>
          <w:lang w:val="en-GB"/>
        </w:rPr>
      </w:pPr>
      <w:r w:rsidRPr="00A3499D">
        <w:rPr>
          <w:rFonts w:ascii="Times New Roman" w:eastAsia="Times New Roman" w:hAnsi="Times New Roman" w:cs="Times New Roman"/>
          <w:i/>
          <w:iCs/>
          <w:sz w:val="24"/>
          <w:szCs w:val="24"/>
          <w:lang w:val="en-GB"/>
        </w:rPr>
        <w:t>Curcuma amada</w:t>
      </w:r>
      <w:del w:id="126" w:author="Author" w:date="2021-01-29T17:57:00Z">
        <w:r w:rsidRPr="00A3499D" w:rsidDel="00185F36">
          <w:rPr>
            <w:rFonts w:ascii="Times New Roman" w:eastAsia="Times New Roman" w:hAnsi="Times New Roman" w:cs="Times New Roman"/>
            <w:sz w:val="24"/>
            <w:szCs w:val="24"/>
            <w:lang w:val="en-GB"/>
          </w:rPr>
          <w:delText> </w:delText>
        </w:r>
      </w:del>
      <w:ins w:id="127" w:author="Author" w:date="2021-01-29T17:57:00Z">
        <w:r w:rsidR="00185F36"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 xml:space="preserve">Roxb. (mango ginger) </w:t>
      </w:r>
      <w:commentRangeStart w:id="128"/>
      <w:del w:id="129" w:author="Author" w:date="2021-01-28T13:18:00Z">
        <w:r w:rsidRPr="00A3499D" w:rsidDel="00844669">
          <w:rPr>
            <w:rFonts w:ascii="Times New Roman" w:eastAsia="Times New Roman" w:hAnsi="Times New Roman" w:cs="Times New Roman"/>
            <w:sz w:val="24"/>
            <w:szCs w:val="24"/>
            <w:lang w:val="en-GB"/>
          </w:rPr>
          <w:delText xml:space="preserve">belongs to the family </w:delText>
        </w:r>
      </w:del>
      <w:r w:rsidRPr="00A3499D">
        <w:rPr>
          <w:rFonts w:ascii="Times New Roman" w:eastAsia="Times New Roman" w:hAnsi="Times New Roman" w:cs="Times New Roman"/>
          <w:sz w:val="24"/>
          <w:szCs w:val="24"/>
          <w:lang w:val="en-GB"/>
        </w:rPr>
        <w:t xml:space="preserve">of </w:t>
      </w:r>
      <w:ins w:id="130" w:author="Author" w:date="2021-01-28T13:18:00Z">
        <w:r w:rsidR="00844669"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Zingiberaceae </w:t>
      </w:r>
      <w:ins w:id="131" w:author="Author" w:date="2021-01-28T13:18:00Z">
        <w:r w:rsidR="00844669" w:rsidRPr="00A3499D">
          <w:rPr>
            <w:rFonts w:ascii="Times New Roman" w:eastAsia="Times New Roman" w:hAnsi="Times New Roman" w:cs="Times New Roman"/>
            <w:sz w:val="24"/>
            <w:szCs w:val="24"/>
            <w:lang w:val="en-GB"/>
          </w:rPr>
          <w:t xml:space="preserve">family </w:t>
        </w:r>
      </w:ins>
      <w:del w:id="132" w:author="Author" w:date="2021-01-28T13:18:00Z">
        <w:r w:rsidRPr="00A3499D" w:rsidDel="00844669">
          <w:rPr>
            <w:rFonts w:ascii="Times New Roman" w:eastAsia="Times New Roman" w:hAnsi="Times New Roman" w:cs="Times New Roman"/>
            <w:sz w:val="24"/>
            <w:szCs w:val="24"/>
            <w:lang w:val="en-GB"/>
          </w:rPr>
          <w:delText xml:space="preserve">which </w:delText>
        </w:r>
      </w:del>
      <w:r w:rsidRPr="00A3499D">
        <w:rPr>
          <w:rFonts w:ascii="Times New Roman" w:eastAsia="Times New Roman" w:hAnsi="Times New Roman" w:cs="Times New Roman"/>
          <w:sz w:val="24"/>
          <w:szCs w:val="24"/>
          <w:lang w:val="en-GB"/>
        </w:rPr>
        <w:t xml:space="preserve">is a </w:t>
      </w:r>
      <w:commentRangeStart w:id="133"/>
      <w:r w:rsidRPr="00A3499D">
        <w:rPr>
          <w:rFonts w:ascii="Times New Roman" w:eastAsia="Times New Roman" w:hAnsi="Times New Roman" w:cs="Times New Roman"/>
          <w:sz w:val="24"/>
          <w:szCs w:val="24"/>
          <w:lang w:val="en-GB"/>
        </w:rPr>
        <w:t xml:space="preserve">unique </w:t>
      </w:r>
      <w:commentRangeEnd w:id="133"/>
      <w:r w:rsidR="00844669" w:rsidRPr="00A3499D">
        <w:rPr>
          <w:rStyle w:val="CommentReference"/>
          <w:lang w:val="en-GB"/>
        </w:rPr>
        <w:commentReference w:id="133"/>
      </w:r>
      <w:r w:rsidRPr="00A3499D">
        <w:rPr>
          <w:rFonts w:ascii="Times New Roman" w:eastAsia="Times New Roman" w:hAnsi="Times New Roman" w:cs="Times New Roman"/>
          <w:sz w:val="24"/>
          <w:szCs w:val="24"/>
          <w:lang w:val="en-GB"/>
        </w:rPr>
        <w:t>perennial rhizomatous herb</w:t>
      </w:r>
      <w:ins w:id="134" w:author="Author" w:date="2021-01-28T13:18:00Z">
        <w:r w:rsidR="0084466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del w:id="135" w:author="Author" w:date="2021-01-28T13:18:00Z">
        <w:r w:rsidRPr="00A3499D" w:rsidDel="00844669">
          <w:rPr>
            <w:rFonts w:ascii="Times New Roman" w:eastAsia="Times New Roman" w:hAnsi="Times New Roman" w:cs="Times New Roman"/>
            <w:sz w:val="24"/>
            <w:szCs w:val="24"/>
            <w:lang w:val="en-GB"/>
          </w:rPr>
          <w:delText xml:space="preserve">and </w:delText>
        </w:r>
      </w:del>
      <w:ins w:id="136" w:author="Author" w:date="2021-01-28T13:18:00Z">
        <w:r w:rsidR="00844669" w:rsidRPr="00A3499D">
          <w:rPr>
            <w:rFonts w:ascii="Times New Roman" w:eastAsia="Times New Roman" w:hAnsi="Times New Roman" w:cs="Times New Roman"/>
            <w:sz w:val="24"/>
            <w:szCs w:val="24"/>
            <w:lang w:val="en-GB"/>
          </w:rPr>
          <w:t xml:space="preserve">which </w:t>
        </w:r>
        <w:commentRangeEnd w:id="128"/>
        <w:r w:rsidR="00844669" w:rsidRPr="00A3499D">
          <w:rPr>
            <w:rStyle w:val="CommentReference"/>
            <w:lang w:val="en-GB"/>
          </w:rPr>
          <w:commentReference w:id="128"/>
        </w:r>
      </w:ins>
      <w:r w:rsidRPr="00A3499D">
        <w:rPr>
          <w:rFonts w:ascii="Times New Roman" w:eastAsia="Times New Roman" w:hAnsi="Times New Roman" w:cs="Times New Roman"/>
          <w:sz w:val="24"/>
          <w:szCs w:val="24"/>
          <w:lang w:val="en-GB"/>
        </w:rPr>
        <w:t>morphologically resembles ginger and has a flavour of raw mango (</w:t>
      </w:r>
      <w:r w:rsidRPr="00A3499D">
        <w:rPr>
          <w:rFonts w:ascii="Times New Roman" w:eastAsia="Times New Roman" w:hAnsi="Times New Roman" w:cs="Times New Roman"/>
          <w:i/>
          <w:iCs/>
          <w:sz w:val="24"/>
          <w:szCs w:val="24"/>
          <w:lang w:val="en-GB"/>
        </w:rPr>
        <w:t>Mangifera indica</w:t>
      </w:r>
      <w:r w:rsidRPr="00A3499D">
        <w:rPr>
          <w:rFonts w:ascii="Times New Roman" w:eastAsia="Times New Roman" w:hAnsi="Times New Roman" w:cs="Times New Roman"/>
          <w:sz w:val="24"/>
          <w:szCs w:val="24"/>
          <w:lang w:val="en-GB"/>
        </w:rPr>
        <w:t>). There are 68 volatile aromas</w:t>
      </w:r>
      <w:del w:id="137" w:author="Author" w:date="2021-02-08T13:41:00Z">
        <w:r w:rsidRPr="00A3499D" w:rsidDel="00A6275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w:t>
      </w:r>
      <w:ins w:id="138" w:author="Author" w:date="2021-01-29T16:04:00Z">
        <w:r w:rsidR="00D2035D" w:rsidRPr="00A3499D">
          <w:rPr>
            <w:rFonts w:ascii="Times New Roman" w:eastAsia="Times New Roman" w:hAnsi="Times New Roman" w:cs="Times New Roman"/>
            <w:sz w:val="24"/>
            <w:szCs w:val="24"/>
            <w:lang w:val="en-GB"/>
          </w:rPr>
          <w:t xml:space="preserve">and </w:t>
        </w:r>
      </w:ins>
      <w:r w:rsidRPr="00A3499D">
        <w:rPr>
          <w:rFonts w:ascii="Times New Roman" w:eastAsia="Times New Roman" w:hAnsi="Times New Roman" w:cs="Times New Roman"/>
          <w:sz w:val="24"/>
          <w:szCs w:val="24"/>
          <w:lang w:val="en-GB"/>
        </w:rPr>
        <w:t xml:space="preserve">more than 130 chemical constituents </w:t>
      </w:r>
      <w:del w:id="139" w:author="Author" w:date="2021-02-03T10:17:00Z">
        <w:r w:rsidRPr="00A3499D" w:rsidDel="00F17B0C">
          <w:rPr>
            <w:rFonts w:ascii="Times New Roman" w:eastAsia="Times New Roman" w:hAnsi="Times New Roman" w:cs="Times New Roman"/>
            <w:sz w:val="24"/>
            <w:szCs w:val="24"/>
            <w:lang w:val="en-GB"/>
          </w:rPr>
          <w:delText xml:space="preserve">present </w:delText>
        </w:r>
      </w:del>
      <w:r w:rsidRPr="00A3499D">
        <w:rPr>
          <w:rFonts w:ascii="Times New Roman" w:eastAsia="Times New Roman" w:hAnsi="Times New Roman" w:cs="Times New Roman"/>
          <w:sz w:val="24"/>
          <w:szCs w:val="24"/>
          <w:lang w:val="en-GB"/>
        </w:rPr>
        <w:t xml:space="preserve">in the mango ginger rhizome. The </w:t>
      </w:r>
      <w:ins w:id="140" w:author="Author" w:date="2021-01-28T13:25:00Z">
        <w:r w:rsidR="00560DFD" w:rsidRPr="00A3499D">
          <w:rPr>
            <w:rFonts w:ascii="Times New Roman" w:eastAsia="Times New Roman" w:hAnsi="Times New Roman" w:cs="Times New Roman"/>
            <w:sz w:val="24"/>
            <w:szCs w:val="24"/>
            <w:lang w:val="en-GB"/>
          </w:rPr>
          <w:t xml:space="preserve">plant’s </w:t>
        </w:r>
      </w:ins>
      <w:r w:rsidRPr="00A3499D">
        <w:rPr>
          <w:rFonts w:ascii="Times New Roman" w:eastAsia="Times New Roman" w:hAnsi="Times New Roman" w:cs="Times New Roman"/>
          <w:sz w:val="24"/>
          <w:szCs w:val="24"/>
          <w:lang w:val="en-GB"/>
        </w:rPr>
        <w:t xml:space="preserve">aromatic smell </w:t>
      </w:r>
      <w:del w:id="141" w:author="Author" w:date="2021-01-28T13:25:00Z">
        <w:r w:rsidRPr="00A3499D" w:rsidDel="00560DFD">
          <w:rPr>
            <w:rFonts w:ascii="Times New Roman" w:eastAsia="Times New Roman" w:hAnsi="Times New Roman" w:cs="Times New Roman"/>
            <w:sz w:val="24"/>
            <w:szCs w:val="24"/>
            <w:lang w:val="en-GB"/>
          </w:rPr>
          <w:delText>raised from</w:delText>
        </w:r>
        <w:r w:rsidRPr="00A3499D" w:rsidDel="00560DFD">
          <w:rPr>
            <w:rFonts w:ascii="Times New Roman" w:eastAsia="Times New Roman" w:hAnsi="Times New Roman" w:cs="Times New Roman"/>
            <w:i/>
            <w:iCs/>
            <w:sz w:val="24"/>
            <w:szCs w:val="24"/>
            <w:lang w:val="en-GB"/>
          </w:rPr>
          <w:delText> C. amada</w:delText>
        </w:r>
        <w:r w:rsidRPr="00A3499D" w:rsidDel="00560DFD">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 xml:space="preserve">is mainly attributed to the presence of car-3-ene and cis-ocimene compounds, which are used in </w:t>
      </w:r>
      <w:commentRangeStart w:id="142"/>
      <w:del w:id="143" w:author="Author" w:date="2021-01-28T13:26:00Z">
        <w:r w:rsidRPr="00A3499D" w:rsidDel="00560DFD">
          <w:rPr>
            <w:rFonts w:ascii="Times New Roman" w:eastAsia="Times New Roman" w:hAnsi="Times New Roman" w:cs="Times New Roman"/>
            <w:sz w:val="24"/>
            <w:szCs w:val="24"/>
            <w:lang w:val="en-GB"/>
          </w:rPr>
          <w:delText xml:space="preserve">still </w:delText>
        </w:r>
      </w:del>
      <w:commentRangeEnd w:id="142"/>
      <w:r w:rsidR="00560DFD" w:rsidRPr="00A3499D">
        <w:rPr>
          <w:rStyle w:val="CommentReference"/>
          <w:lang w:val="en-GB"/>
        </w:rPr>
        <w:commentReference w:id="142"/>
      </w:r>
      <w:r w:rsidRPr="00A3499D">
        <w:rPr>
          <w:rFonts w:ascii="Times New Roman" w:eastAsia="Times New Roman" w:hAnsi="Times New Roman" w:cs="Times New Roman"/>
          <w:sz w:val="24"/>
          <w:szCs w:val="24"/>
          <w:lang w:val="en-GB"/>
        </w:rPr>
        <w:t xml:space="preserve">food, beverages, cosmetics, and medicines </w:t>
      </w:r>
      <w:commentRangeStart w:id="144"/>
      <w:del w:id="145" w:author="Author" w:date="2021-01-28T13:38:00Z">
        <w:r w:rsidRPr="00A3499D" w:rsidDel="00D443D5">
          <w:rPr>
            <w:rFonts w:ascii="Times New Roman" w:eastAsia="Times New Roman" w:hAnsi="Times New Roman" w:cs="Times New Roman"/>
            <w:sz w:val="24"/>
            <w:szCs w:val="24"/>
            <w:lang w:val="en-GB"/>
          </w:rPr>
          <w:delText>[1–8]</w:delText>
        </w:r>
      </w:del>
      <w:ins w:id="146" w:author="Author" w:date="2021-01-28T13:38:00Z">
        <w:r w:rsidR="00D443D5" w:rsidRPr="00A3499D">
          <w:rPr>
            <w:rFonts w:ascii="Times New Roman" w:eastAsia="Times New Roman" w:hAnsi="Times New Roman" w:cs="Times New Roman"/>
            <w:sz w:val="24"/>
            <w:szCs w:val="24"/>
            <w:lang w:val="en-GB"/>
          </w:rPr>
          <w:t>(</w:t>
        </w:r>
      </w:ins>
      <w:ins w:id="147" w:author="Author" w:date="2021-01-28T13:42:00Z">
        <w:r w:rsidR="00D443D5" w:rsidRPr="00A3499D">
          <w:rPr>
            <w:rFonts w:ascii="Times New Roman" w:eastAsia="Times New Roman" w:hAnsi="Times New Roman" w:cs="Times New Roman"/>
            <w:sz w:val="24"/>
            <w:szCs w:val="24"/>
            <w:lang w:val="en-GB"/>
          </w:rPr>
          <w:t xml:space="preserve">Dutt and Tayal, 1941; Gholap and Bandyopadhyay, 1984; Rao </w:t>
        </w:r>
        <w:r w:rsidR="00D443D5" w:rsidRPr="00A3499D">
          <w:rPr>
            <w:rFonts w:ascii="Times New Roman" w:eastAsia="Times New Roman" w:hAnsi="Times New Roman" w:cs="Times New Roman"/>
            <w:i/>
            <w:iCs/>
            <w:sz w:val="24"/>
            <w:szCs w:val="24"/>
            <w:lang w:val="en-GB"/>
          </w:rPr>
          <w:t>et al</w:t>
        </w:r>
        <w:r w:rsidR="00D443D5" w:rsidRPr="00A3499D">
          <w:rPr>
            <w:rFonts w:ascii="Times New Roman" w:eastAsia="Times New Roman" w:hAnsi="Times New Roman" w:cs="Times New Roman"/>
            <w:sz w:val="24"/>
            <w:szCs w:val="24"/>
            <w:lang w:val="en-GB"/>
          </w:rPr>
          <w:t xml:space="preserve">., 1989; Choudhury </w:t>
        </w:r>
        <w:r w:rsidR="00D443D5" w:rsidRPr="00A3499D">
          <w:rPr>
            <w:rFonts w:ascii="Times New Roman" w:eastAsia="Times New Roman" w:hAnsi="Times New Roman" w:cs="Times New Roman"/>
            <w:i/>
            <w:iCs/>
            <w:sz w:val="24"/>
            <w:szCs w:val="24"/>
            <w:lang w:val="en-GB"/>
          </w:rPr>
          <w:t>et al</w:t>
        </w:r>
        <w:r w:rsidR="00D443D5" w:rsidRPr="00A3499D">
          <w:rPr>
            <w:rFonts w:ascii="Times New Roman" w:eastAsia="Times New Roman" w:hAnsi="Times New Roman" w:cs="Times New Roman"/>
            <w:sz w:val="24"/>
            <w:szCs w:val="24"/>
            <w:lang w:val="en-GB"/>
          </w:rPr>
          <w:t xml:space="preserve">., 1996; Srivastava </w:t>
        </w:r>
        <w:r w:rsidR="00D443D5" w:rsidRPr="00A3499D">
          <w:rPr>
            <w:rFonts w:ascii="Times New Roman" w:eastAsia="Times New Roman" w:hAnsi="Times New Roman" w:cs="Times New Roman"/>
            <w:i/>
            <w:iCs/>
            <w:sz w:val="24"/>
            <w:szCs w:val="24"/>
            <w:lang w:val="en-GB"/>
          </w:rPr>
          <w:t>et al</w:t>
        </w:r>
        <w:r w:rsidR="00D443D5" w:rsidRPr="00A3499D">
          <w:rPr>
            <w:rFonts w:ascii="Times New Roman" w:eastAsia="Times New Roman" w:hAnsi="Times New Roman" w:cs="Times New Roman"/>
            <w:sz w:val="24"/>
            <w:szCs w:val="24"/>
            <w:lang w:val="en-GB"/>
          </w:rPr>
          <w:t xml:space="preserve">., 2001; Singh </w:t>
        </w:r>
        <w:r w:rsidR="00D443D5" w:rsidRPr="00A3499D">
          <w:rPr>
            <w:rFonts w:ascii="Times New Roman" w:eastAsia="Times New Roman" w:hAnsi="Times New Roman" w:cs="Times New Roman"/>
            <w:i/>
            <w:iCs/>
            <w:sz w:val="24"/>
            <w:szCs w:val="24"/>
            <w:lang w:val="en-GB"/>
          </w:rPr>
          <w:t>et al</w:t>
        </w:r>
        <w:r w:rsidR="00D443D5" w:rsidRPr="00A3499D">
          <w:rPr>
            <w:rFonts w:ascii="Times New Roman" w:eastAsia="Times New Roman" w:hAnsi="Times New Roman" w:cs="Times New Roman"/>
            <w:sz w:val="24"/>
            <w:szCs w:val="24"/>
            <w:lang w:val="en-GB"/>
          </w:rPr>
          <w:t xml:space="preserve">., 2003; Mustafa </w:t>
        </w:r>
        <w:r w:rsidR="00D443D5" w:rsidRPr="00A3499D">
          <w:rPr>
            <w:rFonts w:ascii="Times New Roman" w:eastAsia="Times New Roman" w:hAnsi="Times New Roman" w:cs="Times New Roman"/>
            <w:i/>
            <w:iCs/>
            <w:sz w:val="24"/>
            <w:szCs w:val="24"/>
            <w:lang w:val="en-GB"/>
          </w:rPr>
          <w:t>et al</w:t>
        </w:r>
        <w:r w:rsidR="00D443D5" w:rsidRPr="00A3499D">
          <w:rPr>
            <w:rFonts w:ascii="Times New Roman" w:eastAsia="Times New Roman" w:hAnsi="Times New Roman" w:cs="Times New Roman"/>
            <w:sz w:val="24"/>
            <w:szCs w:val="24"/>
            <w:lang w:val="en-GB"/>
          </w:rPr>
          <w:t xml:space="preserve">., 2005; Jatoi </w:t>
        </w:r>
        <w:r w:rsidR="00D443D5" w:rsidRPr="00A3499D">
          <w:rPr>
            <w:rFonts w:ascii="Times New Roman" w:eastAsia="Times New Roman" w:hAnsi="Times New Roman" w:cs="Times New Roman"/>
            <w:i/>
            <w:iCs/>
            <w:sz w:val="24"/>
            <w:szCs w:val="24"/>
            <w:lang w:val="en-GB"/>
          </w:rPr>
          <w:t>et al</w:t>
        </w:r>
        <w:r w:rsidR="00D443D5" w:rsidRPr="00A3499D">
          <w:rPr>
            <w:rFonts w:ascii="Times New Roman" w:eastAsia="Times New Roman" w:hAnsi="Times New Roman" w:cs="Times New Roman"/>
            <w:sz w:val="24"/>
            <w:szCs w:val="24"/>
            <w:lang w:val="en-GB"/>
          </w:rPr>
          <w:t>., 2007</w:t>
        </w:r>
      </w:ins>
      <w:ins w:id="148" w:author="Author" w:date="2021-01-28T13:38:00Z">
        <w:r w:rsidR="00D443D5" w:rsidRPr="00A3499D">
          <w:rPr>
            <w:rFonts w:ascii="Times New Roman" w:eastAsia="Times New Roman" w:hAnsi="Times New Roman" w:cs="Times New Roman"/>
            <w:sz w:val="24"/>
            <w:szCs w:val="24"/>
            <w:lang w:val="en-GB"/>
          </w:rPr>
          <w:t>)</w:t>
        </w:r>
      </w:ins>
      <w:commentRangeEnd w:id="144"/>
      <w:ins w:id="149" w:author="Author" w:date="2021-01-28T13:43:00Z">
        <w:r w:rsidR="00D443D5" w:rsidRPr="00A3499D">
          <w:rPr>
            <w:rStyle w:val="CommentReference"/>
            <w:lang w:val="en-GB"/>
          </w:rPr>
          <w:commentReference w:id="144"/>
        </w:r>
      </w:ins>
      <w:r w:rsidRPr="00A3499D">
        <w:rPr>
          <w:rFonts w:ascii="Times New Roman" w:eastAsia="Times New Roman" w:hAnsi="Times New Roman" w:cs="Times New Roman"/>
          <w:sz w:val="24"/>
          <w:szCs w:val="24"/>
          <w:lang w:val="en-GB"/>
        </w:rPr>
        <w:t>. The rhizome is composed</w:t>
      </w:r>
      <w:commentRangeStart w:id="150"/>
      <w:ins w:id="151" w:author="Author" w:date="2021-01-28T13:47:00Z">
        <w:r w:rsidR="00AD3E4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ins w:id="152" w:author="Author" w:date="2021-01-28T13:47:00Z">
        <w:r w:rsidR="00AD3E49" w:rsidRPr="00A3499D">
          <w:rPr>
            <w:rFonts w:ascii="Times New Roman" w:eastAsia="Times New Roman" w:hAnsi="Times New Roman" w:cs="Times New Roman"/>
            <w:sz w:val="24"/>
            <w:szCs w:val="24"/>
            <w:lang w:val="en-GB"/>
          </w:rPr>
          <w:t>on a</w:t>
        </w:r>
      </w:ins>
      <w:del w:id="153" w:author="Author" w:date="2021-01-28T13:48:00Z">
        <w:r w:rsidRPr="00A3499D" w:rsidDel="00AD3E49">
          <w:rPr>
            <w:rFonts w:ascii="Times New Roman" w:eastAsia="Times New Roman" w:hAnsi="Times New Roman" w:cs="Times New Roman"/>
            <w:sz w:val="24"/>
            <w:szCs w:val="24"/>
            <w:lang w:val="en-GB"/>
          </w:rPr>
          <w:delText>(</w:delText>
        </w:r>
      </w:del>
      <w:ins w:id="154" w:author="Author" w:date="2021-01-28T13:48:00Z">
        <w:r w:rsidR="00AD3E49"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fresh weight basis</w:t>
      </w:r>
      <w:del w:id="155" w:author="Author" w:date="2021-01-28T13:48:00Z">
        <w:r w:rsidRPr="00A3499D" w:rsidDel="00AD3E49">
          <w:rPr>
            <w:rFonts w:ascii="Times New Roman" w:eastAsia="Times New Roman" w:hAnsi="Times New Roman" w:cs="Times New Roman"/>
            <w:sz w:val="24"/>
            <w:szCs w:val="24"/>
            <w:lang w:val="en-GB"/>
          </w:rPr>
          <w:delText>)</w:delText>
        </w:r>
      </w:del>
      <w:ins w:id="156" w:author="Author" w:date="2021-01-28T13:48:00Z">
        <w:r w:rsidR="00AD3E49" w:rsidRPr="00A3499D">
          <w:rPr>
            <w:rFonts w:ascii="Times New Roman" w:eastAsia="Times New Roman" w:hAnsi="Times New Roman" w:cs="Times New Roman"/>
            <w:sz w:val="24"/>
            <w:szCs w:val="24"/>
            <w:lang w:val="en-GB"/>
          </w:rPr>
          <w:t>,</w:t>
        </w:r>
        <w:commentRangeEnd w:id="150"/>
        <w:r w:rsidR="00AD3E49" w:rsidRPr="00A3499D">
          <w:rPr>
            <w:rStyle w:val="CommentReference"/>
            <w:lang w:val="en-GB"/>
          </w:rPr>
          <w:commentReference w:id="150"/>
        </w:r>
      </w:ins>
      <w:r w:rsidRPr="00A3499D">
        <w:rPr>
          <w:rFonts w:ascii="Times New Roman" w:eastAsia="Times New Roman" w:hAnsi="Times New Roman" w:cs="Times New Roman"/>
          <w:sz w:val="24"/>
          <w:szCs w:val="24"/>
          <w:lang w:val="en-GB"/>
        </w:rPr>
        <w:t xml:space="preserve"> of 86% moisture, 0.8% ash, 0.8% total sugars, traces of reducing sugars, 1.4% fibre, 0.1% essential oil, and 6.9% starch and on a dry weight basis, 5.7% ash, 5.8% total sugar, traces of reducing sugars, 10.6% crude </w:t>
      </w:r>
      <w:commentRangeStart w:id="157"/>
      <w:r w:rsidRPr="00A3499D">
        <w:rPr>
          <w:rFonts w:ascii="Times New Roman" w:eastAsia="Times New Roman" w:hAnsi="Times New Roman" w:cs="Times New Roman"/>
          <w:sz w:val="24"/>
          <w:szCs w:val="24"/>
          <w:lang w:val="en-GB"/>
        </w:rPr>
        <w:t>fib</w:t>
      </w:r>
      <w:ins w:id="158" w:author="Author" w:date="2021-01-28T13:49:00Z">
        <w:r w:rsidR="00AD3E49" w:rsidRPr="00A3499D">
          <w:rPr>
            <w:rFonts w:ascii="Times New Roman" w:eastAsia="Times New Roman" w:hAnsi="Times New Roman" w:cs="Times New Roman"/>
            <w:sz w:val="24"/>
            <w:szCs w:val="24"/>
            <w:lang w:val="en-GB"/>
          </w:rPr>
          <w:t>r</w:t>
        </w:r>
      </w:ins>
      <w:r w:rsidRPr="00A3499D">
        <w:rPr>
          <w:rFonts w:ascii="Times New Roman" w:eastAsia="Times New Roman" w:hAnsi="Times New Roman" w:cs="Times New Roman"/>
          <w:sz w:val="24"/>
          <w:szCs w:val="24"/>
          <w:lang w:val="en-GB"/>
        </w:rPr>
        <w:t>e</w:t>
      </w:r>
      <w:del w:id="159" w:author="Author" w:date="2021-01-28T13:49:00Z">
        <w:r w:rsidRPr="00A3499D" w:rsidDel="00AD3E49">
          <w:rPr>
            <w:rFonts w:ascii="Times New Roman" w:eastAsia="Times New Roman" w:hAnsi="Times New Roman" w:cs="Times New Roman"/>
            <w:sz w:val="24"/>
            <w:szCs w:val="24"/>
            <w:lang w:val="en-GB"/>
          </w:rPr>
          <w:delText>r</w:delText>
        </w:r>
      </w:del>
      <w:commentRangeEnd w:id="157"/>
      <w:r w:rsidR="00AD3E49" w:rsidRPr="00A3499D">
        <w:rPr>
          <w:rStyle w:val="CommentReference"/>
          <w:lang w:val="en-GB"/>
        </w:rPr>
        <w:commentReference w:id="157"/>
      </w:r>
      <w:r w:rsidRPr="00A3499D">
        <w:rPr>
          <w:rFonts w:ascii="Times New Roman" w:eastAsia="Times New Roman" w:hAnsi="Times New Roman" w:cs="Times New Roman"/>
          <w:sz w:val="24"/>
          <w:szCs w:val="24"/>
          <w:lang w:val="en-GB"/>
        </w:rPr>
        <w:t xml:space="preserve">, 0.9% essential oil, and 45.6% starch </w:t>
      </w:r>
      <w:del w:id="160" w:author="Author" w:date="2021-01-28T13:50:00Z">
        <w:r w:rsidRPr="00A3499D" w:rsidDel="00271774">
          <w:rPr>
            <w:rFonts w:ascii="Times New Roman" w:eastAsia="Times New Roman" w:hAnsi="Times New Roman" w:cs="Times New Roman"/>
            <w:sz w:val="24"/>
            <w:szCs w:val="24"/>
            <w:lang w:val="en-GB"/>
          </w:rPr>
          <w:delText>[9]</w:delText>
        </w:r>
      </w:del>
      <w:ins w:id="161" w:author="Author" w:date="2021-01-28T13:50:00Z">
        <w:r w:rsidR="00271774" w:rsidRPr="00A3499D">
          <w:rPr>
            <w:rFonts w:ascii="Times New Roman" w:eastAsia="Times New Roman" w:hAnsi="Times New Roman" w:cs="Times New Roman"/>
            <w:sz w:val="24"/>
            <w:szCs w:val="24"/>
            <w:lang w:val="en-GB"/>
          </w:rPr>
          <w:t>(Policegoudra and Aradhya, 2007)</w:t>
        </w:r>
      </w:ins>
      <w:r w:rsidRPr="00A3499D">
        <w:rPr>
          <w:rFonts w:ascii="Times New Roman" w:eastAsia="Times New Roman" w:hAnsi="Times New Roman" w:cs="Times New Roman"/>
          <w:sz w:val="24"/>
          <w:szCs w:val="24"/>
          <w:lang w:val="en-GB"/>
        </w:rPr>
        <w:t xml:space="preserve">. </w:t>
      </w:r>
      <w:ins w:id="162" w:author="Author" w:date="2021-02-03T10:23:00Z">
        <w:r w:rsidR="004C0824" w:rsidRPr="00A3499D">
          <w:rPr>
            <w:rFonts w:ascii="Times New Roman" w:eastAsia="Times New Roman" w:hAnsi="Times New Roman" w:cs="Times New Roman"/>
            <w:sz w:val="24"/>
            <w:szCs w:val="24"/>
            <w:lang w:val="en-GB"/>
          </w:rPr>
          <w:t xml:space="preserve">High amylase activity has been reported for </w:t>
        </w:r>
      </w:ins>
      <w:del w:id="163" w:author="Author" w:date="2021-01-28T13:51:00Z">
        <w:r w:rsidRPr="00A3499D" w:rsidDel="00271774">
          <w:rPr>
            <w:rFonts w:ascii="Times New Roman" w:eastAsia="Times New Roman" w:hAnsi="Times New Roman" w:cs="Times New Roman"/>
            <w:sz w:val="24"/>
            <w:szCs w:val="24"/>
            <w:lang w:val="en-GB"/>
          </w:rPr>
          <w:delText>The</w:delText>
        </w:r>
        <w:r w:rsidRPr="00A3499D" w:rsidDel="00271774">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C. amada</w:t>
      </w:r>
      <w:ins w:id="164" w:author="Author" w:date="2021-02-03T10:23:00Z">
        <w:r w:rsidR="004C0824" w:rsidRPr="00A3499D">
          <w:rPr>
            <w:rFonts w:ascii="Times New Roman" w:eastAsia="Times New Roman" w:hAnsi="Times New Roman" w:cs="Times New Roman"/>
            <w:sz w:val="24"/>
            <w:szCs w:val="24"/>
            <w:lang w:val="en-GB"/>
          </w:rPr>
          <w:t>;</w:t>
        </w:r>
      </w:ins>
      <w:del w:id="165" w:author="Author" w:date="2021-01-29T17:57:00Z">
        <w:r w:rsidRPr="00A3499D" w:rsidDel="00185F36">
          <w:rPr>
            <w:rFonts w:ascii="Times New Roman" w:eastAsia="Times New Roman" w:hAnsi="Times New Roman" w:cs="Times New Roman"/>
            <w:sz w:val="24"/>
            <w:szCs w:val="24"/>
            <w:lang w:val="en-GB"/>
          </w:rPr>
          <w:delText> </w:delText>
        </w:r>
      </w:del>
      <w:ins w:id="166" w:author="Author" w:date="2021-01-29T17:57:00Z">
        <w:r w:rsidR="00185F36" w:rsidRPr="00A3499D">
          <w:rPr>
            <w:rFonts w:ascii="Times New Roman" w:eastAsia="Times New Roman" w:hAnsi="Times New Roman" w:cs="Times New Roman"/>
            <w:sz w:val="24"/>
            <w:szCs w:val="24"/>
            <w:lang w:val="en-GB"/>
          </w:rPr>
          <w:t xml:space="preserve"> </w:t>
        </w:r>
      </w:ins>
      <w:del w:id="167" w:author="Author" w:date="2021-02-03T10:23:00Z">
        <w:r w:rsidRPr="00A3499D" w:rsidDel="004C0824">
          <w:rPr>
            <w:rFonts w:ascii="Times New Roman" w:eastAsia="Times New Roman" w:hAnsi="Times New Roman" w:cs="Times New Roman"/>
            <w:sz w:val="24"/>
            <w:szCs w:val="24"/>
            <w:lang w:val="en-GB"/>
          </w:rPr>
          <w:delText xml:space="preserve">has been reported </w:delText>
        </w:r>
      </w:del>
      <w:del w:id="168" w:author="Author" w:date="2021-01-28T13:51:00Z">
        <w:r w:rsidRPr="00A3499D" w:rsidDel="00271774">
          <w:rPr>
            <w:rFonts w:ascii="Times New Roman" w:eastAsia="Times New Roman" w:hAnsi="Times New Roman" w:cs="Times New Roman"/>
            <w:sz w:val="24"/>
            <w:szCs w:val="24"/>
            <w:lang w:val="en-GB"/>
          </w:rPr>
          <w:delText xml:space="preserve">with </w:delText>
        </w:r>
      </w:del>
      <w:del w:id="169" w:author="Author" w:date="2021-02-03T10:23:00Z">
        <w:r w:rsidRPr="00A3499D" w:rsidDel="004C0824">
          <w:rPr>
            <w:rFonts w:ascii="Times New Roman" w:eastAsia="Times New Roman" w:hAnsi="Times New Roman" w:cs="Times New Roman"/>
            <w:sz w:val="24"/>
            <w:szCs w:val="24"/>
            <w:lang w:val="en-GB"/>
          </w:rPr>
          <w:delText xml:space="preserve">high amylase </w:delText>
        </w:r>
      </w:del>
      <w:del w:id="170" w:author="Author" w:date="2021-01-28T13:51:00Z">
        <w:r w:rsidRPr="00A3499D" w:rsidDel="00271774">
          <w:rPr>
            <w:rFonts w:ascii="Times New Roman" w:eastAsia="Times New Roman" w:hAnsi="Times New Roman" w:cs="Times New Roman"/>
            <w:sz w:val="24"/>
            <w:szCs w:val="24"/>
            <w:lang w:val="en-GB"/>
          </w:rPr>
          <w:delText xml:space="preserve">activity that </w:delText>
        </w:r>
      </w:del>
      <w:ins w:id="171" w:author="Author" w:date="2021-02-03T10:23:00Z">
        <w:r w:rsidR="004C0824" w:rsidRPr="00A3499D">
          <w:rPr>
            <w:rFonts w:ascii="Times New Roman" w:eastAsia="Times New Roman" w:hAnsi="Times New Roman" w:cs="Times New Roman"/>
            <w:sz w:val="24"/>
            <w:szCs w:val="24"/>
            <w:lang w:val="en-GB"/>
          </w:rPr>
          <w:t>this enzyme</w:t>
        </w:r>
      </w:ins>
      <w:ins w:id="172" w:author="Author" w:date="2021-01-28T13:51:00Z">
        <w:r w:rsidR="00271774"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converts starch into simple metaboli</w:t>
      </w:r>
      <w:ins w:id="173" w:author="Author" w:date="2021-01-28T13:52:00Z">
        <w:r w:rsidR="00271774" w:rsidRPr="00A3499D">
          <w:rPr>
            <w:rFonts w:ascii="Times New Roman" w:eastAsia="Times New Roman" w:hAnsi="Times New Roman" w:cs="Times New Roman"/>
            <w:sz w:val="24"/>
            <w:szCs w:val="24"/>
            <w:lang w:val="en-GB"/>
          </w:rPr>
          <w:t>z</w:t>
        </w:r>
      </w:ins>
      <w:del w:id="174" w:author="Author" w:date="2021-01-28T13:52:00Z">
        <w:r w:rsidRPr="00A3499D" w:rsidDel="00271774">
          <w:rPr>
            <w:rFonts w:ascii="Times New Roman" w:eastAsia="Times New Roman" w:hAnsi="Times New Roman" w:cs="Times New Roman"/>
            <w:sz w:val="24"/>
            <w:szCs w:val="24"/>
            <w:lang w:val="en-GB"/>
          </w:rPr>
          <w:delText>s</w:delText>
        </w:r>
      </w:del>
      <w:r w:rsidRPr="00A3499D">
        <w:rPr>
          <w:rFonts w:ascii="Times New Roman" w:eastAsia="Times New Roman" w:hAnsi="Times New Roman" w:cs="Times New Roman"/>
          <w:sz w:val="24"/>
          <w:szCs w:val="24"/>
          <w:lang w:val="en-GB"/>
        </w:rPr>
        <w:t>able sugars</w:t>
      </w:r>
      <w:ins w:id="175" w:author="Author" w:date="2021-02-03T10:19:00Z">
        <w:r w:rsidR="00F17B0C" w:rsidRPr="00A3499D">
          <w:rPr>
            <w:rFonts w:ascii="Times New Roman" w:eastAsia="Times New Roman" w:hAnsi="Times New Roman" w:cs="Times New Roman"/>
            <w:sz w:val="24"/>
            <w:szCs w:val="24"/>
            <w:lang w:val="en-GB"/>
          </w:rPr>
          <w:t>, from</w:t>
        </w:r>
      </w:ins>
      <w:r w:rsidRPr="00A3499D">
        <w:rPr>
          <w:rFonts w:ascii="Times New Roman" w:eastAsia="Times New Roman" w:hAnsi="Times New Roman" w:cs="Times New Roman"/>
          <w:sz w:val="24"/>
          <w:szCs w:val="24"/>
          <w:lang w:val="en-GB"/>
        </w:rPr>
        <w:t xml:space="preserve"> </w:t>
      </w:r>
      <w:del w:id="176" w:author="Author" w:date="2021-01-29T16:06:00Z">
        <w:r w:rsidRPr="00A3499D" w:rsidDel="00E4479A">
          <w:rPr>
            <w:rFonts w:ascii="Times New Roman" w:eastAsia="Times New Roman" w:hAnsi="Times New Roman" w:cs="Times New Roman"/>
            <w:sz w:val="24"/>
            <w:szCs w:val="24"/>
            <w:lang w:val="en-GB"/>
          </w:rPr>
          <w:delText>and</w:delText>
        </w:r>
      </w:del>
      <w:ins w:id="177" w:author="Author" w:date="2021-01-29T16:06:00Z">
        <w:r w:rsidR="00E4479A" w:rsidRPr="00A3499D">
          <w:rPr>
            <w:rFonts w:ascii="Times New Roman" w:eastAsia="Times New Roman" w:hAnsi="Times New Roman" w:cs="Times New Roman"/>
            <w:sz w:val="24"/>
            <w:szCs w:val="24"/>
            <w:lang w:val="en-GB"/>
          </w:rPr>
          <w:t>which</w:t>
        </w:r>
      </w:ins>
      <w:r w:rsidRPr="00A3499D">
        <w:rPr>
          <w:rFonts w:ascii="Times New Roman" w:eastAsia="Times New Roman" w:hAnsi="Times New Roman" w:cs="Times New Roman"/>
          <w:sz w:val="24"/>
          <w:szCs w:val="24"/>
          <w:lang w:val="en-GB"/>
        </w:rPr>
        <w:t xml:space="preserve">, in turn, </w:t>
      </w:r>
      <w:del w:id="178" w:author="Author" w:date="2021-01-29T16:06:00Z">
        <w:r w:rsidRPr="00A3499D" w:rsidDel="00E4479A">
          <w:rPr>
            <w:rFonts w:ascii="Times New Roman" w:eastAsia="Times New Roman" w:hAnsi="Times New Roman" w:cs="Times New Roman"/>
            <w:sz w:val="24"/>
            <w:szCs w:val="24"/>
            <w:lang w:val="en-GB"/>
          </w:rPr>
          <w:delText xml:space="preserve">into </w:delText>
        </w:r>
      </w:del>
      <w:r w:rsidRPr="00A3499D">
        <w:rPr>
          <w:rFonts w:ascii="Times New Roman" w:eastAsia="Times New Roman" w:hAnsi="Times New Roman" w:cs="Times New Roman"/>
          <w:sz w:val="24"/>
          <w:szCs w:val="24"/>
          <w:lang w:val="en-GB"/>
        </w:rPr>
        <w:t>several valuable aromatic compounds</w:t>
      </w:r>
      <w:ins w:id="179" w:author="Author" w:date="2021-02-03T10:19:00Z">
        <w:r w:rsidR="00F17B0C" w:rsidRPr="00A3499D">
          <w:rPr>
            <w:rFonts w:ascii="Times New Roman" w:eastAsia="Times New Roman" w:hAnsi="Times New Roman" w:cs="Times New Roman"/>
            <w:sz w:val="24"/>
            <w:szCs w:val="24"/>
            <w:lang w:val="en-GB"/>
          </w:rPr>
          <w:t xml:space="preserve"> are synthesized</w:t>
        </w:r>
      </w:ins>
      <w:r w:rsidRPr="00A3499D">
        <w:rPr>
          <w:rFonts w:ascii="Times New Roman" w:eastAsia="Times New Roman" w:hAnsi="Times New Roman" w:cs="Times New Roman"/>
          <w:sz w:val="24"/>
          <w:szCs w:val="24"/>
          <w:lang w:val="en-GB"/>
        </w:rPr>
        <w:t xml:space="preserve"> </w:t>
      </w:r>
      <w:del w:id="180" w:author="Author" w:date="2021-01-28T13:54:00Z">
        <w:r w:rsidRPr="00A3499D" w:rsidDel="00271774">
          <w:rPr>
            <w:rFonts w:ascii="Times New Roman" w:eastAsia="Times New Roman" w:hAnsi="Times New Roman" w:cs="Times New Roman"/>
            <w:sz w:val="24"/>
            <w:szCs w:val="24"/>
            <w:lang w:val="en-GB"/>
          </w:rPr>
          <w:delText>[10]</w:delText>
        </w:r>
      </w:del>
      <w:ins w:id="181" w:author="Author" w:date="2021-01-28T13:54:00Z">
        <w:r w:rsidR="00271774" w:rsidRPr="00A3499D">
          <w:rPr>
            <w:rFonts w:ascii="Times New Roman" w:eastAsia="Times New Roman" w:hAnsi="Times New Roman" w:cs="Times New Roman"/>
            <w:sz w:val="24"/>
            <w:szCs w:val="24"/>
            <w:lang w:val="en-GB"/>
          </w:rPr>
          <w:t>(Policegoudra and Aradhya, 2008)</w:t>
        </w:r>
      </w:ins>
      <w:r w:rsidRPr="00A3499D">
        <w:rPr>
          <w:rFonts w:ascii="Times New Roman" w:eastAsia="Times New Roman" w:hAnsi="Times New Roman" w:cs="Times New Roman"/>
          <w:sz w:val="24"/>
          <w:szCs w:val="24"/>
          <w:lang w:val="en-GB"/>
        </w:rPr>
        <w:t xml:space="preserve">. Due to this metabolic advantage, </w:t>
      </w:r>
      <w:commentRangeStart w:id="182"/>
      <w:ins w:id="183" w:author="Author" w:date="2021-01-28T13:55:00Z">
        <w:r w:rsidR="00271774"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curcumin-free portion</w:t>
      </w:r>
      <w:commentRangeEnd w:id="182"/>
      <w:r w:rsidR="00271774" w:rsidRPr="00A3499D">
        <w:rPr>
          <w:rStyle w:val="CommentReference"/>
          <w:lang w:val="en-GB"/>
        </w:rPr>
        <w:commentReference w:id="182"/>
      </w:r>
      <w:r w:rsidRPr="00A3499D">
        <w:rPr>
          <w:rFonts w:ascii="Times New Roman" w:eastAsia="Times New Roman" w:hAnsi="Times New Roman" w:cs="Times New Roman"/>
          <w:sz w:val="24"/>
          <w:szCs w:val="24"/>
          <w:lang w:val="en-GB"/>
        </w:rPr>
        <w:t xml:space="preserve"> is effective in lowering liver cholesterol </w:t>
      </w:r>
      <w:ins w:id="184" w:author="Author" w:date="2021-02-08T12:31:00Z">
        <w:r w:rsidR="00482EF1" w:rsidRPr="00A3499D">
          <w:rPr>
            <w:rFonts w:ascii="Times New Roman" w:eastAsia="Times New Roman" w:hAnsi="Times New Roman" w:cs="Times New Roman"/>
            <w:sz w:val="24"/>
            <w:szCs w:val="24"/>
            <w:lang w:val="en-GB"/>
          </w:rPr>
          <w:t xml:space="preserve">levels </w:t>
        </w:r>
      </w:ins>
      <w:r w:rsidRPr="00A3499D">
        <w:rPr>
          <w:rFonts w:ascii="Times New Roman" w:eastAsia="Times New Roman" w:hAnsi="Times New Roman" w:cs="Times New Roman"/>
          <w:sz w:val="24"/>
          <w:szCs w:val="24"/>
          <w:lang w:val="en-GB"/>
        </w:rPr>
        <w:t xml:space="preserve">in animals </w:t>
      </w:r>
      <w:del w:id="185" w:author="Author" w:date="2021-01-28T13:59:00Z">
        <w:r w:rsidRPr="00A3499D" w:rsidDel="0079772E">
          <w:rPr>
            <w:rFonts w:ascii="Times New Roman" w:eastAsia="Times New Roman" w:hAnsi="Times New Roman" w:cs="Times New Roman"/>
            <w:sz w:val="24"/>
            <w:szCs w:val="24"/>
            <w:lang w:val="en-GB"/>
          </w:rPr>
          <w:delText>[11]</w:delText>
        </w:r>
      </w:del>
      <w:ins w:id="186" w:author="Author" w:date="2021-01-28T13:59:00Z">
        <w:r w:rsidR="0079772E" w:rsidRPr="00A3499D">
          <w:rPr>
            <w:rFonts w:ascii="Times New Roman" w:eastAsia="Times New Roman" w:hAnsi="Times New Roman" w:cs="Times New Roman"/>
            <w:sz w:val="24"/>
            <w:szCs w:val="24"/>
            <w:lang w:val="en-GB"/>
          </w:rPr>
          <w:t xml:space="preserve">(Srinivasan </w:t>
        </w:r>
        <w:r w:rsidR="0079772E" w:rsidRPr="00A3499D">
          <w:rPr>
            <w:rFonts w:ascii="Times New Roman" w:eastAsia="Times New Roman" w:hAnsi="Times New Roman" w:cs="Times New Roman"/>
            <w:i/>
            <w:iCs/>
            <w:sz w:val="24"/>
            <w:szCs w:val="24"/>
            <w:lang w:val="en-GB"/>
          </w:rPr>
          <w:t>et al</w:t>
        </w:r>
        <w:r w:rsidR="0079772E" w:rsidRPr="00A3499D">
          <w:rPr>
            <w:rFonts w:ascii="Times New Roman" w:eastAsia="Times New Roman" w:hAnsi="Times New Roman" w:cs="Times New Roman"/>
            <w:sz w:val="24"/>
            <w:szCs w:val="24"/>
            <w:lang w:val="en-GB"/>
          </w:rPr>
          <w:t>., 2008)</w:t>
        </w:r>
      </w:ins>
      <w:r w:rsidRPr="00A3499D">
        <w:rPr>
          <w:rFonts w:ascii="Times New Roman" w:eastAsia="Times New Roman" w:hAnsi="Times New Roman" w:cs="Times New Roman"/>
          <w:sz w:val="24"/>
          <w:szCs w:val="24"/>
          <w:lang w:val="en-GB"/>
        </w:rPr>
        <w:t xml:space="preserve">. Recently, three </w:t>
      </w:r>
      <w:del w:id="187" w:author="Author" w:date="2021-01-28T14:00:00Z">
        <w:r w:rsidRPr="00A3499D" w:rsidDel="0079772E">
          <w:rPr>
            <w:rFonts w:ascii="Times New Roman" w:eastAsia="Times New Roman" w:hAnsi="Times New Roman" w:cs="Times New Roman"/>
            <w:sz w:val="24"/>
            <w:szCs w:val="24"/>
            <w:lang w:val="en-GB"/>
          </w:rPr>
          <w:delText xml:space="preserve">terpenoid </w:delText>
        </w:r>
      </w:del>
      <w:r w:rsidRPr="00A3499D">
        <w:rPr>
          <w:rFonts w:ascii="Times New Roman" w:eastAsia="Times New Roman" w:hAnsi="Times New Roman" w:cs="Times New Roman"/>
          <w:sz w:val="24"/>
          <w:szCs w:val="24"/>
          <w:lang w:val="en-GB"/>
        </w:rPr>
        <w:t xml:space="preserve">bioactive </w:t>
      </w:r>
      <w:ins w:id="188" w:author="Author" w:date="2021-01-28T14:00:00Z">
        <w:r w:rsidR="0079772E" w:rsidRPr="00A3499D">
          <w:rPr>
            <w:rFonts w:ascii="Times New Roman" w:eastAsia="Times New Roman" w:hAnsi="Times New Roman" w:cs="Times New Roman"/>
            <w:sz w:val="24"/>
            <w:szCs w:val="24"/>
            <w:lang w:val="en-GB"/>
          </w:rPr>
          <w:t xml:space="preserve">terpenoid </w:t>
        </w:r>
      </w:ins>
      <w:r w:rsidRPr="00A3499D">
        <w:rPr>
          <w:rFonts w:ascii="Times New Roman" w:eastAsia="Times New Roman" w:hAnsi="Times New Roman" w:cs="Times New Roman"/>
          <w:sz w:val="24"/>
          <w:szCs w:val="24"/>
          <w:lang w:val="en-GB"/>
        </w:rPr>
        <w:t xml:space="preserve">compounds (difurocumenonol, amadannulen, and amadaldehyde) were isolated from </w:t>
      </w:r>
      <w:del w:id="189" w:author="Author" w:date="2021-01-29T16:08:00Z">
        <w:r w:rsidRPr="00A3499D" w:rsidDel="0042158A">
          <w:rPr>
            <w:rFonts w:ascii="Times New Roman" w:eastAsia="Times New Roman" w:hAnsi="Times New Roman" w:cs="Times New Roman"/>
            <w:sz w:val="24"/>
            <w:szCs w:val="24"/>
            <w:lang w:val="en-GB"/>
          </w:rPr>
          <w:delText xml:space="preserve">their </w:delText>
        </w:r>
      </w:del>
      <w:ins w:id="190" w:author="Author" w:date="2021-01-29T16:08:00Z">
        <w:r w:rsidR="0042158A" w:rsidRPr="00A3499D">
          <w:rPr>
            <w:rFonts w:ascii="Times New Roman" w:eastAsia="Times New Roman" w:hAnsi="Times New Roman" w:cs="Times New Roman"/>
            <w:sz w:val="24"/>
            <w:szCs w:val="24"/>
            <w:lang w:val="en-GB"/>
          </w:rPr>
          <w:t xml:space="preserve">mango ginger </w:t>
        </w:r>
      </w:ins>
      <w:commentRangeStart w:id="191"/>
      <w:r w:rsidRPr="00A3499D">
        <w:rPr>
          <w:rFonts w:ascii="Times New Roman" w:eastAsia="Times New Roman" w:hAnsi="Times New Roman" w:cs="Times New Roman"/>
          <w:sz w:val="24"/>
          <w:szCs w:val="24"/>
          <w:lang w:val="en-GB"/>
        </w:rPr>
        <w:t>rhizomes</w:t>
      </w:r>
      <w:commentRangeEnd w:id="191"/>
      <w:r w:rsidR="00AD0EC2" w:rsidRPr="00A3499D">
        <w:rPr>
          <w:rStyle w:val="CommentReference"/>
          <w:lang w:val="en-GB"/>
        </w:rPr>
        <w:commentReference w:id="191"/>
      </w:r>
      <w:r w:rsidRPr="00A3499D">
        <w:rPr>
          <w:rFonts w:ascii="Times New Roman" w:eastAsia="Times New Roman" w:hAnsi="Times New Roman" w:cs="Times New Roman"/>
          <w:sz w:val="24"/>
          <w:szCs w:val="24"/>
          <w:lang w:val="en-GB"/>
        </w:rPr>
        <w:t xml:space="preserve">. </w:t>
      </w:r>
      <w:commentRangeStart w:id="192"/>
      <w:r w:rsidRPr="00A3499D">
        <w:rPr>
          <w:rFonts w:ascii="Times New Roman" w:eastAsia="Times New Roman" w:hAnsi="Times New Roman" w:cs="Times New Roman"/>
          <w:sz w:val="24"/>
          <w:szCs w:val="24"/>
          <w:lang w:val="en-GB"/>
        </w:rPr>
        <w:t xml:space="preserve">They also exhibit potential actions such as antimicrobial, antioxidant, platelet aggregation inhibitor activities, and anticancer property </w:t>
      </w:r>
      <w:del w:id="193" w:author="Author" w:date="2021-01-28T14:38:00Z">
        <w:r w:rsidRPr="00A3499D" w:rsidDel="000418AC">
          <w:rPr>
            <w:rFonts w:ascii="Times New Roman" w:eastAsia="Times New Roman" w:hAnsi="Times New Roman" w:cs="Times New Roman"/>
            <w:sz w:val="24"/>
            <w:szCs w:val="24"/>
            <w:lang w:val="en-GB"/>
          </w:rPr>
          <w:delText>[12]</w:delText>
        </w:r>
      </w:del>
      <w:commentRangeEnd w:id="192"/>
      <w:r w:rsidR="0034379A" w:rsidRPr="00A3499D">
        <w:rPr>
          <w:rStyle w:val="CommentReference"/>
          <w:lang w:val="en-GB"/>
        </w:rPr>
        <w:commentReference w:id="192"/>
      </w:r>
      <w:ins w:id="194" w:author="Author" w:date="2021-01-28T14:38:00Z">
        <w:r w:rsidR="000418AC" w:rsidRPr="00A3499D">
          <w:rPr>
            <w:rFonts w:ascii="Times New Roman" w:eastAsia="Times New Roman" w:hAnsi="Times New Roman" w:cs="Times New Roman"/>
            <w:sz w:val="24"/>
            <w:szCs w:val="24"/>
            <w:lang w:val="en-GB"/>
          </w:rPr>
          <w:t xml:space="preserve">(Policegoudra </w:t>
        </w:r>
        <w:r w:rsidR="000418AC" w:rsidRPr="00A3499D">
          <w:rPr>
            <w:rFonts w:ascii="Times New Roman" w:eastAsia="Times New Roman" w:hAnsi="Times New Roman" w:cs="Times New Roman"/>
            <w:i/>
            <w:iCs/>
            <w:sz w:val="24"/>
            <w:szCs w:val="24"/>
            <w:lang w:val="en-GB"/>
          </w:rPr>
          <w:t>et al</w:t>
        </w:r>
        <w:r w:rsidR="000418AC" w:rsidRPr="00A3499D">
          <w:rPr>
            <w:rFonts w:ascii="Times New Roman" w:eastAsia="Times New Roman" w:hAnsi="Times New Roman" w:cs="Times New Roman"/>
            <w:sz w:val="24"/>
            <w:szCs w:val="24"/>
            <w:lang w:val="en-GB"/>
          </w:rPr>
          <w:t>., 2010)</w:t>
        </w:r>
      </w:ins>
      <w:r w:rsidRPr="00A3499D">
        <w:rPr>
          <w:rFonts w:ascii="Times New Roman" w:eastAsia="Times New Roman" w:hAnsi="Times New Roman" w:cs="Times New Roman"/>
          <w:sz w:val="24"/>
          <w:szCs w:val="24"/>
          <w:lang w:val="en-GB"/>
        </w:rPr>
        <w:t xml:space="preserve">. </w:t>
      </w:r>
      <w:commentRangeStart w:id="195"/>
      <w:r w:rsidRPr="00A3499D">
        <w:rPr>
          <w:rFonts w:ascii="Times New Roman" w:eastAsia="Times New Roman" w:hAnsi="Times New Roman" w:cs="Times New Roman"/>
          <w:sz w:val="24"/>
          <w:szCs w:val="24"/>
          <w:lang w:val="en-GB"/>
        </w:rPr>
        <w:t>It also contains antitubercular agent</w:t>
      </w:r>
      <w:ins w:id="196" w:author="Author" w:date="2021-01-28T14:30:00Z">
        <w:r w:rsidR="0034379A"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like labdane diterpenoid</w:t>
      </w:r>
      <w:commentRangeEnd w:id="195"/>
      <w:r w:rsidR="0034379A" w:rsidRPr="00A3499D">
        <w:rPr>
          <w:rStyle w:val="CommentReference"/>
          <w:lang w:val="en-GB"/>
        </w:rPr>
        <w:commentReference w:id="195"/>
      </w:r>
      <w:del w:id="197" w:author="Author" w:date="2021-01-28T14:37:00Z">
        <w:r w:rsidRPr="00A3499D" w:rsidDel="000418AC">
          <w:rPr>
            <w:rFonts w:ascii="Times New Roman" w:eastAsia="Times New Roman" w:hAnsi="Times New Roman" w:cs="Times New Roman"/>
            <w:sz w:val="24"/>
            <w:szCs w:val="24"/>
            <w:lang w:val="en-GB"/>
          </w:rPr>
          <w:delText xml:space="preserve"> [13]</w:delText>
        </w:r>
      </w:del>
      <w:ins w:id="198" w:author="Author" w:date="2021-01-28T14:38:00Z">
        <w:r w:rsidR="000418AC" w:rsidRPr="00A3499D">
          <w:rPr>
            <w:rFonts w:ascii="Times New Roman" w:eastAsia="Times New Roman" w:hAnsi="Times New Roman" w:cs="Times New Roman"/>
            <w:sz w:val="24"/>
            <w:szCs w:val="24"/>
            <w:lang w:val="en-GB"/>
          </w:rPr>
          <w:t xml:space="preserve">(Singh </w:t>
        </w:r>
        <w:r w:rsidR="000418AC" w:rsidRPr="00A3499D">
          <w:rPr>
            <w:rFonts w:ascii="Times New Roman" w:eastAsia="Times New Roman" w:hAnsi="Times New Roman" w:cs="Times New Roman"/>
            <w:i/>
            <w:iCs/>
            <w:sz w:val="24"/>
            <w:szCs w:val="24"/>
            <w:lang w:val="en-GB"/>
          </w:rPr>
          <w:t>et al</w:t>
        </w:r>
        <w:r w:rsidR="000418AC" w:rsidRPr="00A3499D">
          <w:rPr>
            <w:rFonts w:ascii="Times New Roman" w:eastAsia="Times New Roman" w:hAnsi="Times New Roman" w:cs="Times New Roman"/>
            <w:sz w:val="24"/>
            <w:szCs w:val="24"/>
            <w:lang w:val="en-GB"/>
          </w:rPr>
          <w:t>., 2010)</w:t>
        </w:r>
      </w:ins>
      <w:r w:rsidRPr="00A3499D">
        <w:rPr>
          <w:rFonts w:ascii="Times New Roman" w:eastAsia="Times New Roman" w:hAnsi="Times New Roman" w:cs="Times New Roman"/>
          <w:sz w:val="24"/>
          <w:szCs w:val="24"/>
          <w:lang w:val="en-GB"/>
        </w:rPr>
        <w:t>.</w:t>
      </w:r>
    </w:p>
    <w:p w14:paraId="1F8F6C37" w14:textId="0892BB73" w:rsidR="00964B8C" w:rsidRPr="00A3499D" w:rsidRDefault="00B81625" w:rsidP="00964B8C">
      <w:pPr>
        <w:spacing w:after="0" w:line="240" w:lineRule="auto"/>
        <w:rPr>
          <w:rFonts w:ascii="Times New Roman" w:eastAsia="Times New Roman" w:hAnsi="Times New Roman" w:cs="Times New Roman"/>
          <w:b/>
          <w:bCs/>
          <w:sz w:val="24"/>
          <w:szCs w:val="24"/>
          <w:lang w:val="en-GB"/>
        </w:rPr>
      </w:pPr>
      <w:r w:rsidRPr="00A3499D">
        <w:rPr>
          <w:rFonts w:ascii="Times New Roman" w:eastAsia="Times New Roman" w:hAnsi="Times New Roman" w:cs="Times New Roman"/>
          <w:sz w:val="24"/>
          <w:szCs w:val="24"/>
          <w:lang w:val="en-GB"/>
        </w:rPr>
        <w:t xml:space="preserve">In plants, secondary metabolites accumulate in specific or specialized cells, tissues, or organs </w:t>
      </w:r>
      <w:del w:id="199" w:author="Author" w:date="2021-01-28T14:39:00Z">
        <w:r w:rsidRPr="00A3499D" w:rsidDel="009351BD">
          <w:rPr>
            <w:rFonts w:ascii="Times New Roman" w:eastAsia="Times New Roman" w:hAnsi="Times New Roman" w:cs="Times New Roman"/>
            <w:sz w:val="24"/>
            <w:szCs w:val="24"/>
            <w:lang w:val="en-GB"/>
          </w:rPr>
          <w:delText>[14]</w:delText>
        </w:r>
      </w:del>
      <w:ins w:id="200" w:author="Author" w:date="2021-01-28T14:39:00Z">
        <w:r w:rsidR="009351BD" w:rsidRPr="00A3499D">
          <w:rPr>
            <w:rFonts w:ascii="Times New Roman" w:eastAsia="Times New Roman" w:hAnsi="Times New Roman" w:cs="Times New Roman"/>
            <w:sz w:val="24"/>
            <w:szCs w:val="24"/>
            <w:lang w:val="en-GB"/>
          </w:rPr>
          <w:t xml:space="preserve">(Flores-Sanchez </w:t>
        </w:r>
        <w:r w:rsidR="009351BD" w:rsidRPr="00A3499D">
          <w:rPr>
            <w:rFonts w:ascii="Times New Roman" w:eastAsia="Times New Roman" w:hAnsi="Times New Roman" w:cs="Times New Roman"/>
            <w:i/>
            <w:iCs/>
            <w:sz w:val="24"/>
            <w:szCs w:val="24"/>
            <w:lang w:val="en-GB"/>
          </w:rPr>
          <w:t>et al</w:t>
        </w:r>
        <w:r w:rsidR="009351BD" w:rsidRPr="00A3499D">
          <w:rPr>
            <w:rFonts w:ascii="Times New Roman" w:eastAsia="Times New Roman" w:hAnsi="Times New Roman" w:cs="Times New Roman"/>
            <w:sz w:val="24"/>
            <w:szCs w:val="24"/>
            <w:lang w:val="en-GB"/>
          </w:rPr>
          <w:t>., 2009)</w:t>
        </w:r>
      </w:ins>
      <w:r w:rsidRPr="00A3499D">
        <w:rPr>
          <w:rFonts w:ascii="Times New Roman" w:eastAsia="Times New Roman" w:hAnsi="Times New Roman" w:cs="Times New Roman"/>
          <w:sz w:val="24"/>
          <w:szCs w:val="24"/>
          <w:lang w:val="en-GB"/>
        </w:rPr>
        <w:t>.</w:t>
      </w:r>
      <w:ins w:id="201" w:author="Author" w:date="2021-01-29T17:58:00Z">
        <w:r w:rsidR="00185F36" w:rsidRPr="00A3499D">
          <w:rPr>
            <w:rFonts w:ascii="Times New Roman" w:eastAsia="Times New Roman" w:hAnsi="Times New Roman" w:cs="Times New Roman"/>
            <w:sz w:val="24"/>
            <w:szCs w:val="24"/>
            <w:lang w:val="en-GB"/>
          </w:rPr>
          <w:t xml:space="preserve"> </w:t>
        </w:r>
      </w:ins>
      <w:del w:id="202" w:author="Author" w:date="2021-01-29T17:58:00Z">
        <w:r w:rsidRPr="00A3499D" w:rsidDel="00185F36">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In vitro</w:t>
      </w:r>
      <w:r w:rsidRPr="00A3499D">
        <w:rPr>
          <w:rFonts w:ascii="Times New Roman" w:eastAsia="Times New Roman" w:hAnsi="Times New Roman" w:cs="Times New Roman"/>
          <w:sz w:val="24"/>
          <w:szCs w:val="24"/>
          <w:lang w:val="en-GB"/>
        </w:rPr>
        <w:t xml:space="preserve">, tissues need </w:t>
      </w:r>
      <w:ins w:id="203" w:author="Author" w:date="2021-01-28T14:39:00Z">
        <w:r w:rsidR="009351BD" w:rsidRPr="00A3499D">
          <w:rPr>
            <w:rFonts w:ascii="Times New Roman" w:eastAsia="Times New Roman" w:hAnsi="Times New Roman" w:cs="Times New Roman"/>
            <w:sz w:val="24"/>
            <w:szCs w:val="24"/>
            <w:lang w:val="en-GB"/>
          </w:rPr>
          <w:t xml:space="preserve">to undergo </w:t>
        </w:r>
      </w:ins>
      <w:r w:rsidRPr="00A3499D">
        <w:rPr>
          <w:rFonts w:ascii="Times New Roman" w:eastAsia="Times New Roman" w:hAnsi="Times New Roman" w:cs="Times New Roman"/>
          <w:sz w:val="24"/>
          <w:szCs w:val="24"/>
          <w:lang w:val="en-GB"/>
        </w:rPr>
        <w:t>dedifferentiation (callus formation) and redifferentiation (rhizogenesis and embryogenesis) process</w:t>
      </w:r>
      <w:ins w:id="204" w:author="Author" w:date="2021-01-28T14:40:00Z">
        <w:r w:rsidR="009351BD" w:rsidRPr="00A3499D">
          <w:rPr>
            <w:rFonts w:ascii="Times New Roman" w:eastAsia="Times New Roman" w:hAnsi="Times New Roman" w:cs="Times New Roman"/>
            <w:sz w:val="24"/>
            <w:szCs w:val="24"/>
            <w:lang w:val="en-GB"/>
          </w:rPr>
          <w:t>es</w:t>
        </w:r>
      </w:ins>
      <w:r w:rsidRPr="00A3499D">
        <w:rPr>
          <w:rFonts w:ascii="Times New Roman" w:eastAsia="Times New Roman" w:hAnsi="Times New Roman" w:cs="Times New Roman"/>
          <w:sz w:val="24"/>
          <w:szCs w:val="24"/>
          <w:lang w:val="en-GB"/>
        </w:rPr>
        <w:t xml:space="preserve"> </w:t>
      </w:r>
      <w:del w:id="205" w:author="Author" w:date="2021-01-28T14:41:00Z">
        <w:r w:rsidRPr="00A3499D" w:rsidDel="009351BD">
          <w:rPr>
            <w:rFonts w:ascii="Times New Roman" w:eastAsia="Times New Roman" w:hAnsi="Times New Roman" w:cs="Times New Roman"/>
            <w:sz w:val="24"/>
            <w:szCs w:val="24"/>
            <w:lang w:val="en-GB"/>
          </w:rPr>
          <w:delText xml:space="preserve">for </w:delText>
        </w:r>
      </w:del>
      <w:ins w:id="206" w:author="Author" w:date="2021-01-28T14:41:00Z">
        <w:r w:rsidR="009351BD" w:rsidRPr="00A3499D">
          <w:rPr>
            <w:rFonts w:ascii="Times New Roman" w:eastAsia="Times New Roman" w:hAnsi="Times New Roman" w:cs="Times New Roman"/>
            <w:sz w:val="24"/>
            <w:szCs w:val="24"/>
            <w:lang w:val="en-GB"/>
          </w:rPr>
          <w:t xml:space="preserve">to achieve </w:t>
        </w:r>
      </w:ins>
      <w:ins w:id="207" w:author="Author" w:date="2021-01-28T14:40:00Z">
        <w:r w:rsidR="009351BD"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biosynthesis and accumulation of secondary metabolites</w:t>
      </w:r>
      <w:del w:id="208" w:author="Author" w:date="2021-01-28T14:41:00Z">
        <w:r w:rsidRPr="00A3499D" w:rsidDel="009351BD">
          <w:rPr>
            <w:rFonts w:ascii="Times New Roman" w:eastAsia="Times New Roman" w:hAnsi="Times New Roman" w:cs="Times New Roman"/>
            <w:sz w:val="24"/>
            <w:szCs w:val="24"/>
            <w:lang w:val="en-GB"/>
          </w:rPr>
          <w:delText xml:space="preserve"> [15, 16]</w:delText>
        </w:r>
      </w:del>
      <w:ins w:id="209" w:author="Author" w:date="2021-01-29T16:10:00Z">
        <w:r w:rsidR="007D2A27" w:rsidRPr="00A3499D">
          <w:rPr>
            <w:rFonts w:ascii="Times New Roman" w:eastAsia="Times New Roman" w:hAnsi="Times New Roman" w:cs="Times New Roman"/>
            <w:sz w:val="24"/>
            <w:szCs w:val="24"/>
            <w:lang w:val="en-GB"/>
          </w:rPr>
          <w:t xml:space="preserve"> </w:t>
        </w:r>
      </w:ins>
      <w:ins w:id="210" w:author="Author" w:date="2021-01-28T14:41:00Z">
        <w:r w:rsidR="009351BD" w:rsidRPr="00A3499D">
          <w:rPr>
            <w:rFonts w:ascii="Times New Roman" w:eastAsia="Times New Roman" w:hAnsi="Times New Roman" w:cs="Times New Roman"/>
            <w:sz w:val="24"/>
            <w:szCs w:val="24"/>
            <w:lang w:val="en-GB"/>
          </w:rPr>
          <w:t xml:space="preserve">(Laurain-Mattar </w:t>
        </w:r>
        <w:r w:rsidR="009351BD" w:rsidRPr="00A3499D">
          <w:rPr>
            <w:rFonts w:ascii="Times New Roman" w:eastAsia="Times New Roman" w:hAnsi="Times New Roman" w:cs="Times New Roman"/>
            <w:i/>
            <w:iCs/>
            <w:sz w:val="24"/>
            <w:szCs w:val="24"/>
            <w:lang w:val="en-GB"/>
          </w:rPr>
          <w:t>et al</w:t>
        </w:r>
        <w:r w:rsidR="009351BD" w:rsidRPr="00A3499D">
          <w:rPr>
            <w:rFonts w:ascii="Times New Roman" w:eastAsia="Times New Roman" w:hAnsi="Times New Roman" w:cs="Times New Roman"/>
            <w:sz w:val="24"/>
            <w:szCs w:val="24"/>
            <w:lang w:val="en-GB"/>
          </w:rPr>
          <w:t>., 1999; Ramawat and Mathur, 2007)</w:t>
        </w:r>
      </w:ins>
      <w:r w:rsidRPr="00A3499D">
        <w:rPr>
          <w:rFonts w:ascii="Times New Roman" w:eastAsia="Times New Roman" w:hAnsi="Times New Roman" w:cs="Times New Roman"/>
          <w:sz w:val="24"/>
          <w:szCs w:val="24"/>
          <w:lang w:val="en-GB"/>
        </w:rPr>
        <w:t xml:space="preserve">. </w:t>
      </w:r>
      <w:commentRangeStart w:id="211"/>
      <w:commentRangeStart w:id="212"/>
      <w:r w:rsidRPr="00A3499D">
        <w:rPr>
          <w:rFonts w:ascii="Times New Roman" w:eastAsia="Times New Roman" w:hAnsi="Times New Roman" w:cs="Times New Roman"/>
          <w:sz w:val="24"/>
          <w:szCs w:val="24"/>
          <w:lang w:val="en-GB"/>
        </w:rPr>
        <w:t>Adventitious root culture</w:t>
      </w:r>
      <w:ins w:id="213" w:author="Author" w:date="2021-01-28T14:42:00Z">
        <w:r w:rsidR="009351BD" w:rsidRPr="00A3499D">
          <w:rPr>
            <w:rFonts w:ascii="Times New Roman" w:eastAsia="Times New Roman" w:hAnsi="Times New Roman" w:cs="Times New Roman"/>
            <w:sz w:val="24"/>
            <w:szCs w:val="24"/>
            <w:lang w:val="en-GB"/>
          </w:rPr>
          <w:t>, especially cell suspension culture,</w:t>
        </w:r>
      </w:ins>
      <w:r w:rsidRPr="00A3499D">
        <w:rPr>
          <w:rFonts w:ascii="Times New Roman" w:eastAsia="Times New Roman" w:hAnsi="Times New Roman" w:cs="Times New Roman"/>
          <w:sz w:val="24"/>
          <w:szCs w:val="24"/>
          <w:lang w:val="en-GB"/>
        </w:rPr>
        <w:t xml:space="preserve"> is </w:t>
      </w:r>
      <w:del w:id="214" w:author="Author" w:date="2021-01-28T14:41:00Z">
        <w:r w:rsidRPr="00A3499D" w:rsidDel="009351BD">
          <w:rPr>
            <w:rFonts w:ascii="Times New Roman" w:eastAsia="Times New Roman" w:hAnsi="Times New Roman" w:cs="Times New Roman"/>
            <w:sz w:val="24"/>
            <w:szCs w:val="24"/>
            <w:lang w:val="en-GB"/>
          </w:rPr>
          <w:delText>one of the</w:delText>
        </w:r>
      </w:del>
      <w:ins w:id="215" w:author="Author" w:date="2021-01-28T14:42:00Z">
        <w:r w:rsidR="009351BD" w:rsidRPr="00A3499D">
          <w:rPr>
            <w:rFonts w:ascii="Times New Roman" w:eastAsia="Times New Roman" w:hAnsi="Times New Roman" w:cs="Times New Roman"/>
            <w:sz w:val="24"/>
            <w:szCs w:val="24"/>
            <w:lang w:val="en-GB"/>
          </w:rPr>
          <w:t>a</w:t>
        </w:r>
      </w:ins>
      <w:r w:rsidRPr="00A3499D">
        <w:rPr>
          <w:rFonts w:ascii="Times New Roman" w:eastAsia="Times New Roman" w:hAnsi="Times New Roman" w:cs="Times New Roman"/>
          <w:sz w:val="24"/>
          <w:szCs w:val="24"/>
          <w:lang w:val="en-GB"/>
        </w:rPr>
        <w:t xml:space="preserve"> valuable tool</w:t>
      </w:r>
      <w:del w:id="216" w:author="Author" w:date="2021-01-28T14:42:00Z">
        <w:r w:rsidRPr="00A3499D" w:rsidDel="009351BD">
          <w:rPr>
            <w:rFonts w:ascii="Times New Roman" w:eastAsia="Times New Roman" w:hAnsi="Times New Roman" w:cs="Times New Roman"/>
            <w:sz w:val="24"/>
            <w:szCs w:val="24"/>
            <w:lang w:val="en-GB"/>
          </w:rPr>
          <w:delText>s</w:delText>
        </w:r>
      </w:del>
      <w:ins w:id="217" w:author="Author" w:date="2021-01-28T14:42:00Z">
        <w:r w:rsidR="009351BD" w:rsidRPr="00A3499D">
          <w:rPr>
            <w:rFonts w:ascii="Times New Roman" w:eastAsia="Times New Roman" w:hAnsi="Times New Roman" w:cs="Times New Roman"/>
            <w:sz w:val="24"/>
            <w:szCs w:val="24"/>
            <w:lang w:val="en-GB"/>
          </w:rPr>
          <w:t xml:space="preserve"> for this purpose</w:t>
        </w:r>
      </w:ins>
      <w:ins w:id="218" w:author="Author" w:date="2021-02-03T10:30:00Z">
        <w:r w:rsidR="00902FF2" w:rsidRPr="00A3499D">
          <w:rPr>
            <w:rFonts w:ascii="Times New Roman" w:eastAsia="Times New Roman" w:hAnsi="Times New Roman" w:cs="Times New Roman"/>
            <w:sz w:val="24"/>
            <w:szCs w:val="24"/>
            <w:lang w:val="en-GB"/>
          </w:rPr>
          <w:t>,</w:t>
        </w:r>
      </w:ins>
      <w:del w:id="219" w:author="Author" w:date="2021-01-28T14:42:00Z">
        <w:r w:rsidRPr="00A3499D" w:rsidDel="009351BD">
          <w:rPr>
            <w:rFonts w:ascii="Times New Roman" w:eastAsia="Times New Roman" w:hAnsi="Times New Roman" w:cs="Times New Roman"/>
            <w:sz w:val="24"/>
            <w:szCs w:val="24"/>
            <w:lang w:val="en-GB"/>
          </w:rPr>
          <w:delText>, especially cell suspension culture,</w:delText>
        </w:r>
      </w:del>
      <w:r w:rsidRPr="00A3499D">
        <w:rPr>
          <w:rFonts w:ascii="Times New Roman" w:eastAsia="Times New Roman" w:hAnsi="Times New Roman" w:cs="Times New Roman"/>
          <w:sz w:val="24"/>
          <w:szCs w:val="24"/>
          <w:lang w:val="en-GB"/>
        </w:rPr>
        <w:t xml:space="preserve"> and adventitious root induction is the </w:t>
      </w:r>
      <w:del w:id="220" w:author="Author" w:date="2021-01-28T14:42:00Z">
        <w:r w:rsidRPr="00A3499D" w:rsidDel="009351BD">
          <w:rPr>
            <w:rFonts w:ascii="Times New Roman" w:eastAsia="Times New Roman" w:hAnsi="Times New Roman" w:cs="Times New Roman"/>
            <w:sz w:val="24"/>
            <w:szCs w:val="24"/>
            <w:lang w:val="en-GB"/>
          </w:rPr>
          <w:delText xml:space="preserve">best </w:delText>
        </w:r>
      </w:del>
      <w:ins w:id="221" w:author="Author" w:date="2021-01-28T14:42:00Z">
        <w:r w:rsidR="009351BD" w:rsidRPr="00A3499D">
          <w:rPr>
            <w:rFonts w:ascii="Times New Roman" w:eastAsia="Times New Roman" w:hAnsi="Times New Roman" w:cs="Times New Roman"/>
            <w:sz w:val="24"/>
            <w:szCs w:val="24"/>
            <w:lang w:val="en-GB"/>
          </w:rPr>
          <w:t xml:space="preserve">biomass production </w:t>
        </w:r>
      </w:ins>
      <w:del w:id="222" w:author="Author" w:date="2021-01-28T14:43:00Z">
        <w:r w:rsidRPr="00A3499D" w:rsidDel="009351BD">
          <w:rPr>
            <w:rFonts w:ascii="Times New Roman" w:eastAsia="Times New Roman" w:hAnsi="Times New Roman" w:cs="Times New Roman"/>
            <w:sz w:val="24"/>
            <w:szCs w:val="24"/>
            <w:lang w:val="en-GB"/>
          </w:rPr>
          <w:delText xml:space="preserve">automation </w:delText>
        </w:r>
      </w:del>
      <w:r w:rsidRPr="00A3499D">
        <w:rPr>
          <w:rFonts w:ascii="Times New Roman" w:eastAsia="Times New Roman" w:hAnsi="Times New Roman" w:cs="Times New Roman"/>
          <w:sz w:val="24"/>
          <w:szCs w:val="24"/>
          <w:lang w:val="en-GB"/>
        </w:rPr>
        <w:t>process</w:t>
      </w:r>
      <w:ins w:id="223" w:author="Author" w:date="2021-01-28T14:43:00Z">
        <w:r w:rsidR="009351BD" w:rsidRPr="00A3499D">
          <w:rPr>
            <w:rFonts w:ascii="Times New Roman" w:eastAsia="Times New Roman" w:hAnsi="Times New Roman" w:cs="Times New Roman"/>
            <w:sz w:val="24"/>
            <w:szCs w:val="24"/>
            <w:lang w:val="en-GB"/>
          </w:rPr>
          <w:t xml:space="preserve"> most suitable for automation</w:t>
        </w:r>
      </w:ins>
      <w:del w:id="224" w:author="Author" w:date="2021-01-28T14:42:00Z">
        <w:r w:rsidRPr="00A3499D" w:rsidDel="009351BD">
          <w:rPr>
            <w:rFonts w:ascii="Times New Roman" w:eastAsia="Times New Roman" w:hAnsi="Times New Roman" w:cs="Times New Roman"/>
            <w:sz w:val="24"/>
            <w:szCs w:val="24"/>
            <w:lang w:val="en-GB"/>
          </w:rPr>
          <w:delText xml:space="preserve"> biomass production</w:delText>
        </w:r>
      </w:del>
      <w:commentRangeEnd w:id="211"/>
      <w:r w:rsidR="002F3C28" w:rsidRPr="00A3499D">
        <w:rPr>
          <w:rStyle w:val="CommentReference"/>
          <w:lang w:val="en-GB"/>
        </w:rPr>
        <w:commentReference w:id="211"/>
      </w:r>
      <w:r w:rsidRPr="00A3499D">
        <w:rPr>
          <w:rFonts w:ascii="Times New Roman" w:eastAsia="Times New Roman" w:hAnsi="Times New Roman" w:cs="Times New Roman"/>
          <w:sz w:val="24"/>
          <w:szCs w:val="24"/>
          <w:lang w:val="en-GB"/>
        </w:rPr>
        <w:t>.</w:t>
      </w:r>
      <w:ins w:id="225" w:author="Author" w:date="2021-02-03T10:52:00Z">
        <w:r w:rsidR="00EC3EE7" w:rsidRPr="00A3499D">
          <w:rPr>
            <w:rFonts w:ascii="Times New Roman" w:eastAsia="Times New Roman" w:hAnsi="Times New Roman" w:cs="Times New Roman"/>
            <w:sz w:val="24"/>
            <w:szCs w:val="24"/>
            <w:lang w:val="en-GB"/>
          </w:rPr>
          <w:t xml:space="preserve"> </w:t>
        </w:r>
        <w:commentRangeStart w:id="226"/>
        <w:r w:rsidR="00EC3EE7" w:rsidRPr="00A3499D">
          <w:rPr>
            <w:rFonts w:ascii="Times New Roman" w:eastAsia="Times New Roman" w:hAnsi="Times New Roman" w:cs="Times New Roman"/>
            <w:sz w:val="24"/>
            <w:szCs w:val="24"/>
            <w:lang w:val="en-GB"/>
          </w:rPr>
          <w:t xml:space="preserve">Adventitious root culture is a valuable biological tool capable of producing bioactive compounds without depending on field-grown parent plants and </w:t>
        </w:r>
        <w:commentRangeStart w:id="227"/>
        <w:r w:rsidR="00EC3EE7" w:rsidRPr="00A3499D">
          <w:rPr>
            <w:rFonts w:ascii="Times New Roman" w:eastAsia="Times New Roman" w:hAnsi="Times New Roman" w:cs="Times New Roman"/>
            <w:sz w:val="24"/>
            <w:szCs w:val="24"/>
            <w:lang w:val="en-GB"/>
          </w:rPr>
          <w:t xml:space="preserve">not subject to outdoor </w:t>
        </w:r>
        <w:commentRangeEnd w:id="227"/>
        <w:r w:rsidR="00EC3EE7" w:rsidRPr="00A3499D">
          <w:rPr>
            <w:rStyle w:val="CommentReference"/>
            <w:lang w:val="en-GB"/>
          </w:rPr>
          <w:commentReference w:id="227"/>
        </w:r>
        <w:r w:rsidR="00EC3EE7" w:rsidRPr="00A3499D">
          <w:rPr>
            <w:rFonts w:ascii="Times New Roman" w:eastAsia="Times New Roman" w:hAnsi="Times New Roman" w:cs="Times New Roman"/>
            <w:sz w:val="24"/>
            <w:szCs w:val="24"/>
            <w:lang w:val="en-GB"/>
          </w:rPr>
          <w:t xml:space="preserve">abiotic and biotic factor effects (Sivakumar, 2006; Sivanandhan </w:t>
        </w:r>
        <w:r w:rsidR="00EC3EE7" w:rsidRPr="00A3499D">
          <w:rPr>
            <w:rFonts w:ascii="Times New Roman" w:eastAsia="Times New Roman" w:hAnsi="Times New Roman" w:cs="Times New Roman"/>
            <w:i/>
            <w:iCs/>
            <w:sz w:val="24"/>
            <w:szCs w:val="24"/>
            <w:lang w:val="en-GB"/>
          </w:rPr>
          <w:t>et al</w:t>
        </w:r>
        <w:r w:rsidR="00EC3EE7" w:rsidRPr="00A3499D">
          <w:rPr>
            <w:rFonts w:ascii="Times New Roman" w:eastAsia="Times New Roman" w:hAnsi="Times New Roman" w:cs="Times New Roman"/>
            <w:sz w:val="24"/>
            <w:szCs w:val="24"/>
            <w:lang w:val="en-GB"/>
          </w:rPr>
          <w:t>., 2012).</w:t>
        </w:r>
        <w:commentRangeEnd w:id="226"/>
        <w:r w:rsidR="00EC3EE7" w:rsidRPr="00A3499D">
          <w:rPr>
            <w:rStyle w:val="CommentReference"/>
            <w:lang w:val="en-GB"/>
          </w:rPr>
          <w:commentReference w:id="226"/>
        </w:r>
      </w:ins>
      <w:commentRangeStart w:id="228"/>
      <w:r w:rsidRPr="00A3499D">
        <w:rPr>
          <w:rFonts w:ascii="Times New Roman" w:eastAsia="Times New Roman" w:hAnsi="Times New Roman" w:cs="Times New Roman"/>
          <w:sz w:val="24"/>
          <w:szCs w:val="24"/>
          <w:lang w:val="en-GB"/>
        </w:rPr>
        <w:t xml:space="preserve"> </w:t>
      </w:r>
      <w:commentRangeEnd w:id="212"/>
      <w:r w:rsidR="00EC3EE7" w:rsidRPr="00A3499D">
        <w:rPr>
          <w:rStyle w:val="CommentReference"/>
          <w:lang w:val="en-GB"/>
        </w:rPr>
        <w:commentReference w:id="212"/>
      </w:r>
      <w:commentRangeEnd w:id="228"/>
      <w:r w:rsidR="00435733">
        <w:rPr>
          <w:rStyle w:val="CommentReference"/>
        </w:rPr>
        <w:commentReference w:id="228"/>
      </w:r>
      <w:r w:rsidRPr="00A3499D">
        <w:rPr>
          <w:rFonts w:ascii="Times New Roman" w:eastAsia="Times New Roman" w:hAnsi="Times New Roman" w:cs="Times New Roman"/>
          <w:sz w:val="24"/>
          <w:szCs w:val="24"/>
          <w:lang w:val="en-GB"/>
        </w:rPr>
        <w:t xml:space="preserve">The present </w:t>
      </w:r>
      <w:del w:id="229" w:author="Author" w:date="2021-01-29T16:12:00Z">
        <w:r w:rsidRPr="00A3499D" w:rsidDel="006879AE">
          <w:rPr>
            <w:rFonts w:ascii="Times New Roman" w:eastAsia="Times New Roman" w:hAnsi="Times New Roman" w:cs="Times New Roman"/>
            <w:sz w:val="24"/>
            <w:szCs w:val="24"/>
            <w:lang w:val="en-GB"/>
          </w:rPr>
          <w:delText xml:space="preserve">work </w:delText>
        </w:r>
      </w:del>
      <w:ins w:id="230" w:author="Author" w:date="2021-02-03T10:33:00Z">
        <w:r w:rsidR="00BA3403" w:rsidRPr="00A3499D">
          <w:rPr>
            <w:rFonts w:ascii="Times New Roman" w:eastAsia="Times New Roman" w:hAnsi="Times New Roman" w:cs="Times New Roman"/>
            <w:sz w:val="24"/>
            <w:szCs w:val="24"/>
            <w:lang w:val="en-GB"/>
          </w:rPr>
          <w:t xml:space="preserve">study is a </w:t>
        </w:r>
      </w:ins>
      <w:r w:rsidRPr="00A3499D">
        <w:rPr>
          <w:rFonts w:ascii="Times New Roman" w:eastAsia="Times New Roman" w:hAnsi="Times New Roman" w:cs="Times New Roman"/>
          <w:sz w:val="24"/>
          <w:szCs w:val="24"/>
          <w:lang w:val="en-GB"/>
        </w:rPr>
        <w:t>report</w:t>
      </w:r>
      <w:ins w:id="231" w:author="Author" w:date="2021-02-03T10:33:00Z">
        <w:r w:rsidR="00BA3403" w:rsidRPr="00A3499D">
          <w:rPr>
            <w:rFonts w:ascii="Times New Roman" w:eastAsia="Times New Roman" w:hAnsi="Times New Roman" w:cs="Times New Roman"/>
            <w:sz w:val="24"/>
            <w:szCs w:val="24"/>
            <w:lang w:val="en-GB"/>
          </w:rPr>
          <w:t xml:space="preserve"> of</w:t>
        </w:r>
      </w:ins>
      <w:del w:id="232" w:author="Author" w:date="2021-02-03T10:33:00Z">
        <w:r w:rsidRPr="00A3499D" w:rsidDel="00BA3403">
          <w:rPr>
            <w:rFonts w:ascii="Times New Roman" w:eastAsia="Times New Roman" w:hAnsi="Times New Roman" w:cs="Times New Roman"/>
            <w:sz w:val="24"/>
            <w:szCs w:val="24"/>
            <w:lang w:val="en-GB"/>
          </w:rPr>
          <w:delText>s</w:delText>
        </w:r>
      </w:del>
      <w:r w:rsidRPr="00A3499D">
        <w:rPr>
          <w:rFonts w:ascii="Times New Roman" w:eastAsia="Times New Roman" w:hAnsi="Times New Roman" w:cs="Times New Roman"/>
          <w:sz w:val="24"/>
          <w:szCs w:val="24"/>
          <w:lang w:val="en-GB"/>
        </w:rPr>
        <w:t xml:space="preserve"> a simple and reliable procedure for</w:t>
      </w:r>
      <w:ins w:id="233" w:author="Author" w:date="2021-01-29T17:58:00Z">
        <w:r w:rsidR="00185F36" w:rsidRPr="00A3499D">
          <w:rPr>
            <w:rFonts w:ascii="Times New Roman" w:eastAsia="Times New Roman" w:hAnsi="Times New Roman" w:cs="Times New Roman"/>
            <w:sz w:val="24"/>
            <w:szCs w:val="24"/>
            <w:lang w:val="en-GB"/>
          </w:rPr>
          <w:t xml:space="preserve"> </w:t>
        </w:r>
      </w:ins>
      <w:del w:id="234" w:author="Author" w:date="2021-01-29T17:58:00Z">
        <w:r w:rsidRPr="00A3499D" w:rsidDel="00185F36">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in vitro</w:t>
      </w:r>
      <w:del w:id="235" w:author="Author" w:date="2021-01-29T17:58:00Z">
        <w:r w:rsidRPr="00A3499D" w:rsidDel="00185F36">
          <w:rPr>
            <w:rFonts w:ascii="Times New Roman" w:eastAsia="Times New Roman" w:hAnsi="Times New Roman" w:cs="Times New Roman"/>
            <w:sz w:val="24"/>
            <w:szCs w:val="24"/>
            <w:lang w:val="en-GB"/>
          </w:rPr>
          <w:delText> </w:delText>
        </w:r>
      </w:del>
      <w:ins w:id="236" w:author="Author" w:date="2021-01-29T17:58:00Z">
        <w:r w:rsidR="00185F36"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adventitious root induction from homogenous cell suspension culture of</w:t>
      </w:r>
      <w:ins w:id="237" w:author="Author" w:date="2021-01-29T17:58:00Z">
        <w:r w:rsidR="00185F36" w:rsidRPr="00A3499D">
          <w:rPr>
            <w:rFonts w:ascii="Times New Roman" w:eastAsia="Times New Roman" w:hAnsi="Times New Roman" w:cs="Times New Roman"/>
            <w:sz w:val="24"/>
            <w:szCs w:val="24"/>
            <w:lang w:val="en-GB"/>
          </w:rPr>
          <w:t xml:space="preserve"> </w:t>
        </w:r>
      </w:ins>
      <w:del w:id="238" w:author="Author" w:date="2021-01-29T17:58:00Z">
        <w:r w:rsidRPr="00A3499D" w:rsidDel="00185F36">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C. amada</w:t>
      </w:r>
      <w:del w:id="239" w:author="Author" w:date="2021-01-29T17:58:00Z">
        <w:r w:rsidRPr="00A3499D" w:rsidDel="00185F36">
          <w:rPr>
            <w:rFonts w:ascii="Times New Roman" w:eastAsia="Times New Roman" w:hAnsi="Times New Roman" w:cs="Times New Roman"/>
            <w:sz w:val="24"/>
            <w:szCs w:val="24"/>
            <w:lang w:val="en-GB"/>
          </w:rPr>
          <w:delText> </w:delText>
        </w:r>
      </w:del>
      <w:ins w:id="240" w:author="Author" w:date="2021-01-29T17:58:00Z">
        <w:r w:rsidR="00185F36"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 xml:space="preserve">and </w:t>
      </w:r>
      <w:ins w:id="241" w:author="Author" w:date="2021-01-29T16:12:00Z">
        <w:r w:rsidR="006879AE" w:rsidRPr="00A3499D">
          <w:rPr>
            <w:rFonts w:ascii="Times New Roman" w:eastAsia="Times New Roman" w:hAnsi="Times New Roman" w:cs="Times New Roman"/>
            <w:sz w:val="24"/>
            <w:szCs w:val="24"/>
            <w:lang w:val="en-GB"/>
          </w:rPr>
          <w:t xml:space="preserve">an </w:t>
        </w:r>
      </w:ins>
      <w:r w:rsidRPr="00A3499D">
        <w:rPr>
          <w:rFonts w:ascii="Times New Roman" w:eastAsia="Times New Roman" w:hAnsi="Times New Roman" w:cs="Times New Roman"/>
          <w:sz w:val="24"/>
          <w:szCs w:val="24"/>
          <w:lang w:val="en-GB"/>
        </w:rPr>
        <w:t>examin</w:t>
      </w:r>
      <w:ins w:id="242" w:author="Author" w:date="2021-01-29T16:12:00Z">
        <w:r w:rsidR="006879AE" w:rsidRPr="00A3499D">
          <w:rPr>
            <w:rFonts w:ascii="Times New Roman" w:eastAsia="Times New Roman" w:hAnsi="Times New Roman" w:cs="Times New Roman"/>
            <w:sz w:val="24"/>
            <w:szCs w:val="24"/>
            <w:lang w:val="en-GB"/>
          </w:rPr>
          <w:t>ation of</w:t>
        </w:r>
      </w:ins>
      <w:del w:id="243" w:author="Author" w:date="2021-01-29T16:12:00Z">
        <w:r w:rsidRPr="00A3499D" w:rsidDel="006879AE">
          <w:rPr>
            <w:rFonts w:ascii="Times New Roman" w:eastAsia="Times New Roman" w:hAnsi="Times New Roman" w:cs="Times New Roman"/>
            <w:sz w:val="24"/>
            <w:szCs w:val="24"/>
            <w:lang w:val="en-GB"/>
          </w:rPr>
          <w:delText>es</w:delText>
        </w:r>
      </w:del>
      <w:r w:rsidRPr="00A3499D">
        <w:rPr>
          <w:rFonts w:ascii="Times New Roman" w:eastAsia="Times New Roman" w:hAnsi="Times New Roman" w:cs="Times New Roman"/>
          <w:sz w:val="24"/>
          <w:szCs w:val="24"/>
          <w:lang w:val="en-GB"/>
        </w:rPr>
        <w:t xml:space="preserve"> </w:t>
      </w:r>
      <w:commentRangeStart w:id="244"/>
      <w:ins w:id="245" w:author="Author" w:date="2021-01-28T14:46:00Z">
        <w:r w:rsidR="00A43550" w:rsidRPr="00A3499D">
          <w:rPr>
            <w:rFonts w:ascii="Times New Roman" w:eastAsia="Times New Roman" w:hAnsi="Times New Roman" w:cs="Times New Roman"/>
            <w:sz w:val="24"/>
            <w:szCs w:val="24"/>
            <w:lang w:val="en-GB"/>
          </w:rPr>
          <w:t xml:space="preserve">the resultant </w:t>
        </w:r>
        <w:commentRangeEnd w:id="244"/>
        <w:r w:rsidR="00A43550" w:rsidRPr="00A3499D">
          <w:rPr>
            <w:rStyle w:val="CommentReference"/>
            <w:lang w:val="en-GB"/>
          </w:rPr>
          <w:commentReference w:id="244"/>
        </w:r>
      </w:ins>
      <w:r w:rsidRPr="00A3499D">
        <w:rPr>
          <w:rFonts w:ascii="Times New Roman" w:eastAsia="Times New Roman" w:hAnsi="Times New Roman" w:cs="Times New Roman"/>
          <w:sz w:val="24"/>
          <w:szCs w:val="24"/>
          <w:lang w:val="en-GB"/>
        </w:rPr>
        <w:t xml:space="preserve">bioactive compounds using </w:t>
      </w:r>
      <w:ins w:id="246" w:author="Author" w:date="2021-01-28T14:46:00Z">
        <w:r w:rsidR="00A43550" w:rsidRPr="00A3499D">
          <w:rPr>
            <w:rFonts w:ascii="Times New Roman" w:eastAsia="Times New Roman" w:hAnsi="Times New Roman" w:cs="Times New Roman"/>
            <w:sz w:val="24"/>
            <w:szCs w:val="24"/>
            <w:lang w:val="en-GB"/>
          </w:rPr>
          <w:t>gas chromatography-mass spectrometry (</w:t>
        </w:r>
      </w:ins>
      <w:r w:rsidRPr="00A3499D">
        <w:rPr>
          <w:rFonts w:ascii="Times New Roman" w:eastAsia="Times New Roman" w:hAnsi="Times New Roman" w:cs="Times New Roman"/>
          <w:sz w:val="24"/>
          <w:szCs w:val="24"/>
          <w:lang w:val="en-GB"/>
        </w:rPr>
        <w:t>GC-MS</w:t>
      </w:r>
      <w:ins w:id="247" w:author="Author" w:date="2021-01-28T14:46:00Z">
        <w:r w:rsidR="00A43550"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analysis.</w:t>
      </w:r>
    </w:p>
    <w:p w14:paraId="5C374C07" w14:textId="77777777" w:rsidR="00964B8C" w:rsidRPr="00A3499D" w:rsidRDefault="00964B8C" w:rsidP="00964B8C">
      <w:pPr>
        <w:spacing w:after="0" w:line="240" w:lineRule="auto"/>
        <w:rPr>
          <w:rFonts w:ascii="Times New Roman" w:eastAsia="Times New Roman" w:hAnsi="Times New Roman" w:cs="Times New Roman"/>
          <w:b/>
          <w:bCs/>
          <w:sz w:val="24"/>
          <w:szCs w:val="24"/>
          <w:lang w:val="en-GB"/>
        </w:rPr>
      </w:pPr>
    </w:p>
    <w:p w14:paraId="1FDF1082" w14:textId="23CD8263" w:rsidR="00964B8C" w:rsidRPr="00A3499D" w:rsidRDefault="00964B8C" w:rsidP="00964B8C">
      <w:pPr>
        <w:spacing w:after="0" w:line="240" w:lineRule="auto"/>
        <w:rPr>
          <w:rFonts w:ascii="Times New Roman" w:eastAsia="Times New Roman" w:hAnsi="Times New Roman" w:cs="Times New Roman"/>
          <w:b/>
          <w:sz w:val="24"/>
          <w:szCs w:val="24"/>
          <w:lang w:val="en-GB"/>
        </w:rPr>
      </w:pPr>
      <w:del w:id="248" w:author="Author" w:date="2021-01-29T13:42:00Z">
        <w:r w:rsidRPr="00A3499D" w:rsidDel="0087385D">
          <w:rPr>
            <w:rFonts w:ascii="Times New Roman" w:eastAsia="Times New Roman" w:hAnsi="Times New Roman" w:cs="Times New Roman"/>
            <w:b/>
            <w:sz w:val="24"/>
            <w:szCs w:val="24"/>
            <w:lang w:val="en-GB"/>
          </w:rPr>
          <w:delText xml:space="preserve">3. </w:delText>
        </w:r>
      </w:del>
      <w:r w:rsidRPr="00A3499D">
        <w:rPr>
          <w:rFonts w:ascii="Times New Roman" w:eastAsia="Times New Roman" w:hAnsi="Times New Roman" w:cs="Times New Roman"/>
          <w:b/>
          <w:sz w:val="24"/>
          <w:szCs w:val="24"/>
          <w:lang w:val="en-GB"/>
        </w:rPr>
        <w:t>Results</w:t>
      </w:r>
    </w:p>
    <w:p w14:paraId="4B8911BC" w14:textId="1E0FE83C" w:rsidR="00B81625" w:rsidRPr="00A3499D" w:rsidRDefault="00B81625" w:rsidP="00964B8C">
      <w:pPr>
        <w:spacing w:after="0" w:line="240" w:lineRule="auto"/>
        <w:outlineLvl w:val="4"/>
        <w:rPr>
          <w:rFonts w:ascii="Times New Roman" w:eastAsia="Times New Roman" w:hAnsi="Times New Roman" w:cs="Times New Roman"/>
          <w:b/>
          <w:bCs/>
          <w:i/>
          <w:iCs/>
          <w:sz w:val="24"/>
          <w:szCs w:val="24"/>
          <w:lang w:val="en-GB"/>
        </w:rPr>
      </w:pPr>
      <w:del w:id="249" w:author="Author" w:date="2021-01-29T13:42:00Z">
        <w:r w:rsidRPr="00A3499D" w:rsidDel="0087385D">
          <w:rPr>
            <w:rFonts w:ascii="Times New Roman" w:eastAsia="Times New Roman" w:hAnsi="Times New Roman" w:cs="Times New Roman"/>
            <w:b/>
            <w:bCs/>
            <w:sz w:val="24"/>
            <w:szCs w:val="24"/>
            <w:lang w:val="en-GB"/>
          </w:rPr>
          <w:delText xml:space="preserve">3.1. </w:delText>
        </w:r>
      </w:del>
      <w:r w:rsidRPr="00A3499D">
        <w:rPr>
          <w:rFonts w:ascii="Times New Roman" w:eastAsia="Times New Roman" w:hAnsi="Times New Roman" w:cs="Times New Roman"/>
          <w:b/>
          <w:bCs/>
          <w:i/>
          <w:iCs/>
          <w:sz w:val="24"/>
          <w:szCs w:val="24"/>
          <w:lang w:val="en-GB"/>
        </w:rPr>
        <w:t>Initiation of Cell Suspension Culture and Induction of Adventitious Roots</w:t>
      </w:r>
    </w:p>
    <w:p w14:paraId="647A3036" w14:textId="5F7E5042" w:rsidR="00B81625" w:rsidRPr="00A3499D" w:rsidRDefault="00B81625" w:rsidP="00C54D93">
      <w:pPr>
        <w:spacing w:after="0" w:line="240" w:lineRule="auto"/>
        <w:rPr>
          <w:rFonts w:ascii="Times New Roman" w:hAnsi="Times New Roman" w:cs="Times New Roman"/>
          <w:sz w:val="24"/>
          <w:szCs w:val="24"/>
          <w:lang w:val="en-GB" w:eastAsia="ja-JP"/>
        </w:rPr>
      </w:pPr>
      <w:del w:id="250" w:author="Author" w:date="2021-01-28T17:04:00Z">
        <w:r w:rsidRPr="00A3499D" w:rsidDel="008D3B82">
          <w:rPr>
            <w:rFonts w:ascii="Times New Roman" w:eastAsia="Times New Roman" w:hAnsi="Times New Roman" w:cs="Times New Roman"/>
            <w:sz w:val="24"/>
            <w:szCs w:val="24"/>
            <w:lang w:val="en-GB"/>
          </w:rPr>
          <w:delText>As the result of the present study,</w:delText>
        </w:r>
      </w:del>
      <w:del w:id="251" w:author="Author" w:date="2021-02-03T10:36:00Z">
        <w:r w:rsidRPr="00A3499D" w:rsidDel="00BA3403">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MS medium containing 1.0 mg </w:t>
      </w:r>
      <w:ins w:id="252" w:author="Author" w:date="2021-01-28T17:04:00Z">
        <w:r w:rsidR="008D3B82" w:rsidRPr="00A3499D">
          <w:rPr>
            <w:rFonts w:ascii="Times New Roman" w:eastAsia="Times New Roman" w:hAnsi="Times New Roman" w:cs="Times New Roman"/>
            <w:sz w:val="24"/>
            <w:szCs w:val="24"/>
            <w:lang w:val="en-GB"/>
          </w:rPr>
          <w:t>l</w:t>
        </w:r>
      </w:ins>
      <w:del w:id="253" w:author="Author" w:date="2021-01-28T17:04:00Z">
        <w:r w:rsidRPr="00A3499D" w:rsidDel="008D3B82">
          <w:rPr>
            <w:rFonts w:ascii="Times New Roman" w:eastAsia="Times New Roman" w:hAnsi="Times New Roman" w:cs="Times New Roman"/>
            <w:sz w:val="24"/>
            <w:szCs w:val="24"/>
            <w:lang w:val="en-GB"/>
          </w:rPr>
          <w:delText>L</w:delText>
        </w:r>
      </w:del>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w:t>
      </w:r>
      <w:commentRangeStart w:id="254"/>
      <w:ins w:id="255" w:author="Author" w:date="2021-02-03T11:18:00Z">
        <w:r w:rsidR="00CB15C9" w:rsidRPr="00A3499D">
          <w:rPr>
            <w:rFonts w:ascii="Times New Roman" w:eastAsia="Times New Roman" w:hAnsi="Times New Roman" w:cs="Times New Roman"/>
            <w:sz w:val="24"/>
            <w:szCs w:val="24"/>
            <w:lang w:val="en-GB"/>
          </w:rPr>
          <w:t>2,4-dichlorophenoxyacetic acid (2,4-D)</w:t>
        </w:r>
        <w:commentRangeEnd w:id="254"/>
        <w:r w:rsidR="00CB15C9" w:rsidRPr="00A3499D">
          <w:rPr>
            <w:rStyle w:val="CommentReference"/>
            <w:lang w:val="en-GB"/>
          </w:rPr>
          <w:commentReference w:id="254"/>
        </w:r>
        <w:r w:rsidR="00CB15C9" w:rsidRPr="00A3499D">
          <w:rPr>
            <w:rFonts w:ascii="Times New Roman" w:eastAsia="Times New Roman" w:hAnsi="Times New Roman" w:cs="Times New Roman"/>
            <w:sz w:val="24"/>
            <w:szCs w:val="24"/>
            <w:lang w:val="en-GB"/>
          </w:rPr>
          <w:t xml:space="preserve"> </w:t>
        </w:r>
      </w:ins>
      <w:del w:id="256" w:author="Author" w:date="2021-02-03T11:18:00Z">
        <w:r w:rsidRPr="00A3499D" w:rsidDel="00CB15C9">
          <w:rPr>
            <w:rFonts w:ascii="Times New Roman" w:eastAsia="Times New Roman" w:hAnsi="Times New Roman" w:cs="Times New Roman"/>
            <w:sz w:val="24"/>
            <w:szCs w:val="24"/>
            <w:lang w:val="en-GB"/>
          </w:rPr>
          <w:delText xml:space="preserve">2,4-D </w:delText>
        </w:r>
      </w:del>
      <w:r w:rsidRPr="00A3499D">
        <w:rPr>
          <w:rFonts w:ascii="Times New Roman" w:eastAsia="Times New Roman" w:hAnsi="Times New Roman" w:cs="Times New Roman"/>
          <w:sz w:val="24"/>
          <w:szCs w:val="24"/>
          <w:lang w:val="en-GB"/>
        </w:rPr>
        <w:t>in combination with 0.25 mg </w:t>
      </w:r>
      <w:ins w:id="257" w:author="Author" w:date="2021-01-28T17:04:00Z">
        <w:r w:rsidR="008D3B82" w:rsidRPr="00A3499D">
          <w:rPr>
            <w:rFonts w:ascii="Times New Roman" w:eastAsia="Times New Roman" w:hAnsi="Times New Roman" w:cs="Times New Roman"/>
            <w:sz w:val="24"/>
            <w:szCs w:val="24"/>
            <w:lang w:val="en-GB"/>
          </w:rPr>
          <w:t>l</w:t>
        </w:r>
      </w:ins>
      <w:del w:id="258" w:author="Author" w:date="2021-01-28T17:04:00Z">
        <w:r w:rsidRPr="00A3499D" w:rsidDel="008D3B82">
          <w:rPr>
            <w:rFonts w:ascii="Times New Roman" w:eastAsia="Times New Roman" w:hAnsi="Times New Roman" w:cs="Times New Roman"/>
            <w:sz w:val="24"/>
            <w:szCs w:val="24"/>
            <w:lang w:val="en-GB"/>
          </w:rPr>
          <w:delText>L</w:delText>
        </w:r>
      </w:del>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w:t>
      </w:r>
      <w:commentRangeStart w:id="259"/>
      <w:ins w:id="260" w:author="Author" w:date="2021-02-03T11:35:00Z">
        <w:r w:rsidR="00E528A5" w:rsidRPr="00A3499D">
          <w:rPr>
            <w:rFonts w:ascii="Times New Roman" w:eastAsia="Times New Roman" w:hAnsi="Times New Roman" w:cs="Times New Roman"/>
            <w:sz w:val="24"/>
            <w:szCs w:val="24"/>
            <w:lang w:val="en-GB"/>
          </w:rPr>
          <w:t>BAP</w:t>
        </w:r>
        <w:commentRangeEnd w:id="259"/>
        <w:r w:rsidR="00E528A5" w:rsidRPr="00A3499D">
          <w:rPr>
            <w:rStyle w:val="CommentReference"/>
            <w:lang w:val="en-GB"/>
          </w:rPr>
          <w:commentReference w:id="259"/>
        </w:r>
        <w:r w:rsidR="00E528A5" w:rsidRPr="00A3499D">
          <w:rPr>
            <w:rFonts w:ascii="Times New Roman" w:eastAsia="Times New Roman" w:hAnsi="Times New Roman" w:cs="Times New Roman"/>
            <w:sz w:val="24"/>
            <w:szCs w:val="24"/>
            <w:lang w:val="en-GB"/>
          </w:rPr>
          <w:t xml:space="preserve"> </w:t>
        </w:r>
      </w:ins>
      <w:del w:id="261" w:author="Author" w:date="2021-02-03T11:35:00Z">
        <w:r w:rsidRPr="00A3499D" w:rsidDel="00E528A5">
          <w:rPr>
            <w:rFonts w:ascii="Times New Roman" w:eastAsia="Times New Roman" w:hAnsi="Times New Roman" w:cs="Times New Roman"/>
            <w:sz w:val="24"/>
            <w:szCs w:val="24"/>
            <w:lang w:val="en-GB"/>
          </w:rPr>
          <w:delText xml:space="preserve">BA </w:delText>
        </w:r>
      </w:del>
      <w:del w:id="262" w:author="Author" w:date="2021-01-28T17:04:00Z">
        <w:r w:rsidRPr="00A3499D" w:rsidDel="008D3B82">
          <w:rPr>
            <w:rFonts w:ascii="Times New Roman" w:eastAsia="Times New Roman" w:hAnsi="Times New Roman" w:cs="Times New Roman"/>
            <w:sz w:val="24"/>
            <w:szCs w:val="24"/>
            <w:lang w:val="en-GB"/>
          </w:rPr>
          <w:delText xml:space="preserve">was found to </w:delText>
        </w:r>
      </w:del>
      <w:r w:rsidRPr="00A3499D">
        <w:rPr>
          <w:rFonts w:ascii="Times New Roman" w:eastAsia="Times New Roman" w:hAnsi="Times New Roman" w:cs="Times New Roman"/>
          <w:sz w:val="24"/>
          <w:szCs w:val="24"/>
          <w:lang w:val="en-GB"/>
        </w:rPr>
        <w:t>produce</w:t>
      </w:r>
      <w:ins w:id="263" w:author="Author" w:date="2021-01-28T17:04:00Z">
        <w:r w:rsidR="008D3B82" w:rsidRPr="00A3499D">
          <w:rPr>
            <w:rFonts w:ascii="Times New Roman" w:eastAsia="Times New Roman" w:hAnsi="Times New Roman" w:cs="Times New Roman"/>
            <w:sz w:val="24"/>
            <w:szCs w:val="24"/>
            <w:lang w:val="en-GB"/>
          </w:rPr>
          <w:t>d</w:t>
        </w:r>
      </w:ins>
      <w:r w:rsidRPr="00A3499D">
        <w:rPr>
          <w:rFonts w:ascii="Times New Roman" w:eastAsia="Times New Roman" w:hAnsi="Times New Roman" w:cs="Times New Roman"/>
          <w:sz w:val="24"/>
          <w:szCs w:val="24"/>
          <w:lang w:val="en-GB"/>
        </w:rPr>
        <w:t xml:space="preserve"> friable callus. Medium containing 1.0 mg </w:t>
      </w:r>
      <w:del w:id="264" w:author="Author" w:date="2021-01-28T17:04:00Z">
        <w:r w:rsidRPr="00A3499D" w:rsidDel="008D3B82">
          <w:rPr>
            <w:rFonts w:ascii="Times New Roman" w:eastAsia="Times New Roman" w:hAnsi="Times New Roman" w:cs="Times New Roman"/>
            <w:sz w:val="24"/>
            <w:szCs w:val="24"/>
            <w:lang w:val="en-GB"/>
          </w:rPr>
          <w:delText>L</w:delText>
        </w:r>
      </w:del>
      <w:ins w:id="265" w:author="Author" w:date="2021-01-28T17:04:00Z">
        <w:r w:rsidR="008D3B82"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2,4-D and 0.5 mg </w:t>
      </w:r>
      <w:del w:id="266" w:author="Author" w:date="2021-01-28T17:04:00Z">
        <w:r w:rsidRPr="00A3499D" w:rsidDel="008D3B82">
          <w:rPr>
            <w:rFonts w:ascii="Times New Roman" w:eastAsia="Times New Roman" w:hAnsi="Times New Roman" w:cs="Times New Roman"/>
            <w:sz w:val="24"/>
            <w:szCs w:val="24"/>
            <w:lang w:val="en-GB"/>
          </w:rPr>
          <w:delText>L</w:delText>
        </w:r>
      </w:del>
      <w:ins w:id="267" w:author="Author" w:date="2021-01-28T17:04:00Z">
        <w:r w:rsidR="008D3B82"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BA</w:t>
      </w:r>
      <w:ins w:id="268" w:author="Author" w:date="2021-02-03T11:35:00Z">
        <w:r w:rsidR="00E528A5" w:rsidRPr="00A3499D">
          <w:rPr>
            <w:rFonts w:ascii="Times New Roman" w:eastAsia="Times New Roman" w:hAnsi="Times New Roman" w:cs="Times New Roman"/>
            <w:sz w:val="24"/>
            <w:szCs w:val="24"/>
            <w:lang w:val="en-GB"/>
          </w:rPr>
          <w:t>P</w:t>
        </w:r>
      </w:ins>
      <w:r w:rsidRPr="00A3499D">
        <w:rPr>
          <w:rFonts w:ascii="Times New Roman" w:eastAsia="Times New Roman" w:hAnsi="Times New Roman" w:cs="Times New Roman"/>
          <w:sz w:val="24"/>
          <w:szCs w:val="24"/>
          <w:lang w:val="en-GB"/>
        </w:rPr>
        <w:t xml:space="preserve"> was favo</w:t>
      </w:r>
      <w:ins w:id="269" w:author="Author" w:date="2021-01-28T17:04:00Z">
        <w:r w:rsidR="008D3B82" w:rsidRPr="00A3499D">
          <w:rPr>
            <w:rFonts w:ascii="Times New Roman" w:eastAsia="Times New Roman" w:hAnsi="Times New Roman" w:cs="Times New Roman"/>
            <w:sz w:val="24"/>
            <w:szCs w:val="24"/>
            <w:lang w:val="en-GB"/>
          </w:rPr>
          <w:t>u</w:t>
        </w:r>
      </w:ins>
      <w:r w:rsidRPr="00A3499D">
        <w:rPr>
          <w:rFonts w:ascii="Times New Roman" w:eastAsia="Times New Roman" w:hAnsi="Times New Roman" w:cs="Times New Roman"/>
          <w:sz w:val="24"/>
          <w:szCs w:val="24"/>
          <w:lang w:val="en-GB"/>
        </w:rPr>
        <w:t>rable for semi</w:t>
      </w:r>
      <w:ins w:id="270" w:author="Author" w:date="2021-01-28T17:07:00Z">
        <w:r w:rsidR="008D3B82"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friable callus formation</w:t>
      </w:r>
      <w:del w:id="271" w:author="Author" w:date="2021-02-08T13:45:00Z">
        <w:r w:rsidRPr="00A3499D" w:rsidDel="005B3778">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w:t>
      </w:r>
      <w:ins w:id="272" w:author="Author" w:date="2021-01-28T17:10:00Z">
        <w:r w:rsidR="005308A4" w:rsidRPr="00A3499D">
          <w:rPr>
            <w:rFonts w:ascii="Times New Roman" w:eastAsia="Times New Roman" w:hAnsi="Times New Roman" w:cs="Times New Roman"/>
            <w:sz w:val="24"/>
            <w:szCs w:val="24"/>
            <w:lang w:val="en-GB"/>
          </w:rPr>
          <w:t xml:space="preserve">and that containing </w:t>
        </w:r>
      </w:ins>
      <w:r w:rsidRPr="00A3499D">
        <w:rPr>
          <w:rFonts w:ascii="Times New Roman" w:eastAsia="Times New Roman" w:hAnsi="Times New Roman" w:cs="Times New Roman"/>
          <w:sz w:val="24"/>
          <w:szCs w:val="24"/>
          <w:lang w:val="en-GB"/>
        </w:rPr>
        <w:t>2.0 mg </w:t>
      </w:r>
      <w:del w:id="273" w:author="Author" w:date="2021-01-28T17:10:00Z">
        <w:r w:rsidRPr="00A3499D" w:rsidDel="005308A4">
          <w:rPr>
            <w:rFonts w:ascii="Times New Roman" w:eastAsia="Times New Roman" w:hAnsi="Times New Roman" w:cs="Times New Roman"/>
            <w:sz w:val="24"/>
            <w:szCs w:val="24"/>
            <w:lang w:val="en-GB"/>
          </w:rPr>
          <w:delText>L</w:delText>
        </w:r>
      </w:del>
      <w:ins w:id="274" w:author="Author" w:date="2021-01-28T17:10:00Z">
        <w:r w:rsidR="005308A4"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2,4-D and 0.5 mg </w:t>
      </w:r>
      <w:del w:id="275" w:author="Author" w:date="2021-01-28T17:10:00Z">
        <w:r w:rsidRPr="00A3499D" w:rsidDel="005308A4">
          <w:rPr>
            <w:rFonts w:ascii="Times New Roman" w:eastAsia="Times New Roman" w:hAnsi="Times New Roman" w:cs="Times New Roman"/>
            <w:sz w:val="24"/>
            <w:szCs w:val="24"/>
            <w:lang w:val="en-GB"/>
          </w:rPr>
          <w:delText>L</w:delText>
        </w:r>
      </w:del>
      <w:ins w:id="276" w:author="Author" w:date="2021-01-28T17:10:00Z">
        <w:r w:rsidR="005308A4"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BA</w:t>
      </w:r>
      <w:ins w:id="277" w:author="Author" w:date="2021-02-03T11:35:00Z">
        <w:r w:rsidR="00E528A5" w:rsidRPr="00A3499D">
          <w:rPr>
            <w:rFonts w:ascii="Times New Roman" w:eastAsia="Times New Roman" w:hAnsi="Times New Roman" w:cs="Times New Roman"/>
            <w:sz w:val="24"/>
            <w:szCs w:val="24"/>
            <w:lang w:val="en-GB"/>
          </w:rPr>
          <w:t>P</w:t>
        </w:r>
      </w:ins>
      <w:r w:rsidRPr="00A3499D">
        <w:rPr>
          <w:rFonts w:ascii="Times New Roman" w:eastAsia="Times New Roman" w:hAnsi="Times New Roman" w:cs="Times New Roman"/>
          <w:sz w:val="24"/>
          <w:szCs w:val="24"/>
          <w:lang w:val="en-GB"/>
        </w:rPr>
        <w:t xml:space="preserve"> </w:t>
      </w:r>
      <w:del w:id="278" w:author="Author" w:date="2021-01-28T17:10:00Z">
        <w:r w:rsidRPr="00A3499D" w:rsidDel="005308A4">
          <w:rPr>
            <w:rFonts w:ascii="Times New Roman" w:eastAsia="Times New Roman" w:hAnsi="Times New Roman" w:cs="Times New Roman"/>
            <w:sz w:val="24"/>
            <w:szCs w:val="24"/>
            <w:lang w:val="en-GB"/>
          </w:rPr>
          <w:delText xml:space="preserve">were </w:delText>
        </w:r>
      </w:del>
      <w:ins w:id="279" w:author="Author" w:date="2021-01-28T17:10:00Z">
        <w:r w:rsidR="005308A4" w:rsidRPr="00A3499D">
          <w:rPr>
            <w:rFonts w:ascii="Times New Roman" w:eastAsia="Times New Roman" w:hAnsi="Times New Roman" w:cs="Times New Roman"/>
            <w:sz w:val="24"/>
            <w:szCs w:val="24"/>
            <w:lang w:val="en-GB"/>
          </w:rPr>
          <w:t xml:space="preserve">was </w:t>
        </w:r>
      </w:ins>
      <w:r w:rsidRPr="00A3499D">
        <w:rPr>
          <w:rFonts w:ascii="Times New Roman" w:eastAsia="Times New Roman" w:hAnsi="Times New Roman" w:cs="Times New Roman"/>
          <w:sz w:val="24"/>
          <w:szCs w:val="24"/>
          <w:lang w:val="en-GB"/>
        </w:rPr>
        <w:t>found to produce nonfriable callus (</w:t>
      </w:r>
      <w:commentRangeStart w:id="280"/>
      <w:r w:rsidRPr="00A3499D">
        <w:rPr>
          <w:rFonts w:ascii="Times New Roman" w:eastAsia="Times New Roman" w:hAnsi="Times New Roman" w:cs="Times New Roman"/>
          <w:sz w:val="24"/>
          <w:szCs w:val="24"/>
          <w:lang w:val="en-GB"/>
        </w:rPr>
        <w:t>data not shown</w:t>
      </w:r>
      <w:commentRangeEnd w:id="280"/>
      <w:r w:rsidR="005308A4" w:rsidRPr="00A3499D">
        <w:rPr>
          <w:rStyle w:val="CommentReference"/>
          <w:lang w:val="en-GB"/>
        </w:rPr>
        <w:commentReference w:id="280"/>
      </w:r>
      <w:r w:rsidRPr="00A3499D">
        <w:rPr>
          <w:rFonts w:ascii="Times New Roman" w:eastAsia="Times New Roman" w:hAnsi="Times New Roman" w:cs="Times New Roman"/>
          <w:sz w:val="24"/>
          <w:szCs w:val="24"/>
          <w:lang w:val="en-GB"/>
        </w:rPr>
        <w:t>). To induce adventitious root formation, all three types of call</w:t>
      </w:r>
      <w:ins w:id="281" w:author="Author" w:date="2021-02-08T20:03:00Z">
        <w:r w:rsidR="00522888">
          <w:rPr>
            <w:rFonts w:ascii="Times New Roman" w:eastAsia="Times New Roman" w:hAnsi="Times New Roman" w:cs="Times New Roman"/>
            <w:sz w:val="24"/>
            <w:szCs w:val="24"/>
            <w:lang w:val="en-GB"/>
          </w:rPr>
          <w:t>i</w:t>
        </w:r>
      </w:ins>
      <w:del w:id="282" w:author="Author" w:date="2021-02-08T20:03:00Z">
        <w:r w:rsidRPr="00A3499D" w:rsidDel="00522888">
          <w:rPr>
            <w:rFonts w:ascii="Times New Roman" w:eastAsia="Times New Roman" w:hAnsi="Times New Roman" w:cs="Times New Roman"/>
            <w:sz w:val="24"/>
            <w:szCs w:val="24"/>
            <w:lang w:val="en-GB"/>
          </w:rPr>
          <w:delText>us</w:delText>
        </w:r>
      </w:del>
      <w:r w:rsidRPr="00A3499D">
        <w:rPr>
          <w:rFonts w:ascii="Times New Roman" w:eastAsia="Times New Roman" w:hAnsi="Times New Roman" w:cs="Times New Roman"/>
          <w:sz w:val="24"/>
          <w:szCs w:val="24"/>
          <w:lang w:val="en-GB"/>
        </w:rPr>
        <w:t xml:space="preserve"> were transferred to MS liquid medium containing </w:t>
      </w:r>
      <w:ins w:id="283" w:author="Author" w:date="2021-02-03T11:32:00Z">
        <w:r w:rsidR="00E528A5" w:rsidRPr="00A3499D">
          <w:rPr>
            <w:rFonts w:ascii="Times New Roman" w:eastAsia="Times New Roman" w:hAnsi="Times New Roman" w:cs="Times New Roman"/>
            <w:sz w:val="24"/>
            <w:szCs w:val="24"/>
            <w:lang w:val="en-GB"/>
          </w:rPr>
          <w:t>indole-3-butyric acid (</w:t>
        </w:r>
        <w:commentRangeStart w:id="284"/>
        <w:r w:rsidR="00E528A5" w:rsidRPr="00A3499D">
          <w:rPr>
            <w:rFonts w:ascii="Times New Roman" w:eastAsia="Times New Roman" w:hAnsi="Times New Roman" w:cs="Times New Roman"/>
            <w:sz w:val="24"/>
            <w:szCs w:val="24"/>
            <w:lang w:val="en-GB"/>
          </w:rPr>
          <w:t>IBA</w:t>
        </w:r>
        <w:commentRangeEnd w:id="284"/>
        <w:r w:rsidR="00E528A5" w:rsidRPr="00A3499D">
          <w:rPr>
            <w:rStyle w:val="CommentReference"/>
            <w:lang w:val="en-GB"/>
          </w:rPr>
          <w:commentReference w:id="284"/>
        </w:r>
        <w:r w:rsidR="00E528A5" w:rsidRPr="00A3499D">
          <w:rPr>
            <w:rFonts w:ascii="Times New Roman" w:eastAsia="Times New Roman" w:hAnsi="Times New Roman" w:cs="Times New Roman"/>
            <w:sz w:val="24"/>
            <w:szCs w:val="24"/>
            <w:lang w:val="en-GB"/>
          </w:rPr>
          <w:t>) or indole-3-acetic acid (IAA)</w:t>
        </w:r>
      </w:ins>
      <w:del w:id="285" w:author="Author" w:date="2021-02-03T11:32:00Z">
        <w:r w:rsidRPr="00A3499D" w:rsidDel="00E528A5">
          <w:rPr>
            <w:rFonts w:ascii="Times New Roman" w:eastAsia="Times New Roman" w:hAnsi="Times New Roman" w:cs="Times New Roman"/>
            <w:sz w:val="24"/>
            <w:szCs w:val="24"/>
            <w:lang w:val="en-GB"/>
          </w:rPr>
          <w:delText>IBA or IAA</w:delText>
        </w:r>
      </w:del>
      <w:r w:rsidRPr="00A3499D">
        <w:rPr>
          <w:rFonts w:ascii="Times New Roman" w:eastAsia="Times New Roman" w:hAnsi="Times New Roman" w:cs="Times New Roman"/>
          <w:sz w:val="24"/>
          <w:szCs w:val="24"/>
          <w:lang w:val="en-GB"/>
        </w:rPr>
        <w:t xml:space="preserve">. Friable callus was suspended easily </w:t>
      </w:r>
      <w:del w:id="286" w:author="Author" w:date="2021-01-28T17:12:00Z">
        <w:r w:rsidRPr="00A3499D" w:rsidDel="005308A4">
          <w:rPr>
            <w:rFonts w:ascii="Times New Roman" w:eastAsia="Times New Roman" w:hAnsi="Times New Roman" w:cs="Times New Roman"/>
            <w:sz w:val="24"/>
            <w:szCs w:val="24"/>
            <w:lang w:val="en-GB"/>
          </w:rPr>
          <w:delText xml:space="preserve">in </w:delText>
        </w:r>
      </w:del>
      <w:ins w:id="287" w:author="Author" w:date="2021-01-28T17:12:00Z">
        <w:r w:rsidR="005308A4" w:rsidRPr="00A3499D">
          <w:rPr>
            <w:rFonts w:ascii="Times New Roman" w:eastAsia="Times New Roman" w:hAnsi="Times New Roman" w:cs="Times New Roman"/>
            <w:sz w:val="24"/>
            <w:szCs w:val="24"/>
            <w:lang w:val="en-GB"/>
          </w:rPr>
          <w:t xml:space="preserve">as </w:t>
        </w:r>
      </w:ins>
      <w:r w:rsidRPr="00A3499D">
        <w:rPr>
          <w:rFonts w:ascii="Times New Roman" w:eastAsia="Times New Roman" w:hAnsi="Times New Roman" w:cs="Times New Roman"/>
          <w:sz w:val="24"/>
          <w:szCs w:val="24"/>
          <w:lang w:val="en-GB"/>
        </w:rPr>
        <w:t>single cell</w:t>
      </w:r>
      <w:ins w:id="288" w:author="Author" w:date="2021-01-28T17:12:00Z">
        <w:r w:rsidR="005308A4" w:rsidRPr="00A3499D">
          <w:rPr>
            <w:rFonts w:ascii="Times New Roman" w:eastAsia="Times New Roman" w:hAnsi="Times New Roman" w:cs="Times New Roman"/>
            <w:sz w:val="24"/>
            <w:szCs w:val="24"/>
            <w:lang w:val="en-GB"/>
          </w:rPr>
          <w:t>s</w:t>
        </w:r>
      </w:ins>
      <w:del w:id="289" w:author="Author" w:date="2021-01-28T17:12:00Z">
        <w:r w:rsidRPr="00A3499D" w:rsidDel="005308A4">
          <w:rPr>
            <w:rFonts w:ascii="Times New Roman" w:eastAsia="Times New Roman" w:hAnsi="Times New Roman" w:cs="Times New Roman"/>
            <w:sz w:val="24"/>
            <w:szCs w:val="24"/>
            <w:lang w:val="en-GB"/>
          </w:rPr>
          <w:delText xml:space="preserve"> manner</w:delText>
        </w:r>
      </w:del>
      <w:r w:rsidRPr="00A3499D">
        <w:rPr>
          <w:rFonts w:ascii="Times New Roman" w:eastAsia="Times New Roman" w:hAnsi="Times New Roman" w:cs="Times New Roman"/>
          <w:sz w:val="24"/>
          <w:szCs w:val="24"/>
          <w:lang w:val="en-GB"/>
        </w:rPr>
        <w:t xml:space="preserve"> (Figure</w:t>
      </w:r>
      <w:ins w:id="290" w:author="Author" w:date="2021-01-29T17:58:00Z">
        <w:r w:rsidR="00185F36" w:rsidRPr="00A3499D">
          <w:rPr>
            <w:rFonts w:ascii="Times New Roman" w:eastAsia="Times New Roman" w:hAnsi="Times New Roman" w:cs="Times New Roman"/>
            <w:sz w:val="24"/>
            <w:szCs w:val="24"/>
            <w:lang w:val="en-GB"/>
          </w:rPr>
          <w:t xml:space="preserve"> </w:t>
        </w:r>
      </w:ins>
      <w:del w:id="291" w:author="Author" w:date="2021-01-29T17:58:00Z">
        <w:r w:rsidRPr="00A3499D" w:rsidDel="00185F36">
          <w:rPr>
            <w:rFonts w:ascii="Times New Roman" w:eastAsia="Times New Roman" w:hAnsi="Times New Roman" w:cs="Times New Roman"/>
            <w:sz w:val="24"/>
            <w:szCs w:val="24"/>
            <w:lang w:val="en-GB"/>
          </w:rPr>
          <w:delText> </w:delText>
        </w:r>
      </w:del>
      <w:commentRangeStart w:id="292"/>
      <w:del w:id="293" w:author="Author" w:date="2021-01-29T12:43:00Z">
        <w:r w:rsidR="00250140" w:rsidRPr="00A3499D" w:rsidDel="00154A4C">
          <w:rPr>
            <w:lang w:val="en-GB"/>
          </w:rPr>
          <w:fldChar w:fldCharType="begin"/>
        </w:r>
        <w:r w:rsidR="00250140" w:rsidRPr="00A3499D" w:rsidDel="00154A4C">
          <w:rPr>
            <w:lang w:val="en-GB"/>
          </w:rPr>
          <w:delInstrText xml:space="preserve"> HYPERLINK "https://www.hindawi.com/journals/abot/2015/942761/fig1/" \l "a"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1(a)</w:delText>
        </w:r>
        <w:r w:rsidR="00250140" w:rsidRPr="00A3499D" w:rsidDel="00154A4C">
          <w:rPr>
            <w:rFonts w:ascii="Times New Roman" w:eastAsia="Times New Roman" w:hAnsi="Times New Roman" w:cs="Times New Roman"/>
            <w:sz w:val="24"/>
            <w:szCs w:val="24"/>
            <w:lang w:val="en-GB"/>
          </w:rPr>
          <w:fldChar w:fldCharType="end"/>
        </w:r>
      </w:del>
      <w:ins w:id="294" w:author="Author" w:date="2021-01-29T12:43:00Z">
        <w:r w:rsidR="00154A4C" w:rsidRPr="00A3499D">
          <w:rPr>
            <w:rFonts w:ascii="Times New Roman" w:eastAsia="Times New Roman" w:hAnsi="Times New Roman" w:cs="Times New Roman"/>
            <w:sz w:val="24"/>
            <w:szCs w:val="24"/>
            <w:lang w:val="en-GB"/>
          </w:rPr>
          <w:t>1(a)</w:t>
        </w:r>
        <w:commentRangeEnd w:id="292"/>
        <w:r w:rsidR="00154A4C" w:rsidRPr="00A3499D">
          <w:rPr>
            <w:rStyle w:val="CommentReference"/>
            <w:lang w:val="en-GB"/>
          </w:rPr>
          <w:commentReference w:id="292"/>
        </w:r>
      </w:ins>
      <w:r w:rsidRPr="00A3499D">
        <w:rPr>
          <w:rFonts w:ascii="Times New Roman" w:eastAsia="Times New Roman" w:hAnsi="Times New Roman" w:cs="Times New Roman"/>
          <w:sz w:val="24"/>
          <w:szCs w:val="24"/>
          <w:lang w:val="en-GB"/>
        </w:rPr>
        <w:t>)</w:t>
      </w:r>
      <w:ins w:id="295" w:author="Author" w:date="2021-02-03T10:36:00Z">
        <w:r w:rsidR="00BA3403"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semi</w:t>
      </w:r>
      <w:ins w:id="296" w:author="Author" w:date="2021-01-28T17:07:00Z">
        <w:r w:rsidR="008D3B82"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friable callus formed cell aggregation</w:t>
      </w:r>
      <w:ins w:id="297" w:author="Author" w:date="2021-01-28T17:12:00Z">
        <w:r w:rsidR="005308A4"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Nonfriable callus settled down in the medium and could not </w:t>
      </w:r>
      <w:del w:id="298" w:author="Author" w:date="2021-02-08T13:46:00Z">
        <w:r w:rsidRPr="00A3499D" w:rsidDel="005B3778">
          <w:rPr>
            <w:rFonts w:ascii="Times New Roman" w:eastAsia="Times New Roman" w:hAnsi="Times New Roman" w:cs="Times New Roman"/>
            <w:sz w:val="24"/>
            <w:szCs w:val="24"/>
            <w:lang w:val="en-GB"/>
          </w:rPr>
          <w:delText xml:space="preserve">be </w:delText>
        </w:r>
      </w:del>
      <w:r w:rsidRPr="00A3499D">
        <w:rPr>
          <w:rFonts w:ascii="Times New Roman" w:eastAsia="Times New Roman" w:hAnsi="Times New Roman" w:cs="Times New Roman"/>
          <w:sz w:val="24"/>
          <w:szCs w:val="24"/>
          <w:lang w:val="en-GB"/>
        </w:rPr>
        <w:t>proliferate</w:t>
      </w:r>
      <w:del w:id="299" w:author="Author" w:date="2021-02-08T13:46:00Z">
        <w:r w:rsidRPr="00A3499D" w:rsidDel="005B3778">
          <w:rPr>
            <w:rFonts w:ascii="Times New Roman" w:eastAsia="Times New Roman" w:hAnsi="Times New Roman" w:cs="Times New Roman"/>
            <w:sz w:val="24"/>
            <w:szCs w:val="24"/>
            <w:lang w:val="en-GB"/>
          </w:rPr>
          <w:delText>d</w:delText>
        </w:r>
      </w:del>
      <w:r w:rsidRPr="00A3499D">
        <w:rPr>
          <w:rFonts w:ascii="Times New Roman" w:eastAsia="Times New Roman" w:hAnsi="Times New Roman" w:cs="Times New Roman"/>
          <w:sz w:val="24"/>
          <w:szCs w:val="24"/>
          <w:lang w:val="en-GB"/>
        </w:rPr>
        <w:t xml:space="preserve"> into roots (Table</w:t>
      </w:r>
      <w:ins w:id="300" w:author="Author" w:date="2021-01-29T17:58:00Z">
        <w:r w:rsidR="00185F36" w:rsidRPr="00A3499D">
          <w:rPr>
            <w:rFonts w:ascii="Times New Roman" w:eastAsia="Times New Roman" w:hAnsi="Times New Roman" w:cs="Times New Roman"/>
            <w:sz w:val="24"/>
            <w:szCs w:val="24"/>
            <w:lang w:val="en-GB"/>
          </w:rPr>
          <w:t xml:space="preserve"> </w:t>
        </w:r>
      </w:ins>
      <w:del w:id="301" w:author="Author" w:date="2021-01-29T17:58:00Z">
        <w:r w:rsidRPr="00A3499D" w:rsidDel="00185F36">
          <w:rPr>
            <w:rFonts w:ascii="Times New Roman" w:eastAsia="Times New Roman" w:hAnsi="Times New Roman" w:cs="Times New Roman"/>
            <w:sz w:val="24"/>
            <w:szCs w:val="24"/>
            <w:lang w:val="en-GB"/>
          </w:rPr>
          <w:delText> </w:delText>
        </w:r>
      </w:del>
      <w:hyperlink r:id="rId10" w:tgtFrame="_blank" w:history="1">
        <w:r w:rsidRPr="00A3499D">
          <w:rPr>
            <w:rFonts w:ascii="Times New Roman" w:eastAsia="Times New Roman" w:hAnsi="Times New Roman" w:cs="Times New Roman"/>
            <w:sz w:val="24"/>
            <w:szCs w:val="24"/>
            <w:lang w:val="en-GB"/>
          </w:rPr>
          <w:t>1</w:t>
        </w:r>
      </w:hyperlink>
      <w:r w:rsidRPr="00A3499D">
        <w:rPr>
          <w:rFonts w:ascii="Times New Roman" w:eastAsia="Times New Roman" w:hAnsi="Times New Roman" w:cs="Times New Roman"/>
          <w:sz w:val="24"/>
          <w:szCs w:val="24"/>
          <w:lang w:val="en-GB"/>
        </w:rPr>
        <w:t xml:space="preserve">). </w:t>
      </w:r>
      <w:commentRangeStart w:id="302"/>
      <w:del w:id="303" w:author="Author" w:date="2021-01-28T17:12:00Z">
        <w:r w:rsidRPr="00A3499D" w:rsidDel="005308A4">
          <w:rPr>
            <w:rFonts w:ascii="Times New Roman" w:eastAsia="Times New Roman" w:hAnsi="Times New Roman" w:cs="Times New Roman"/>
            <w:sz w:val="24"/>
            <w:szCs w:val="24"/>
            <w:lang w:val="en-GB"/>
          </w:rPr>
          <w:delText>A</w:delText>
        </w:r>
      </w:del>
      <w:del w:id="304" w:author="Author" w:date="2021-02-03T10:42:00Z">
        <w:r w:rsidRPr="00A3499D" w:rsidDel="00BA3403">
          <w:rPr>
            <w:rFonts w:ascii="Times New Roman" w:eastAsia="Times New Roman" w:hAnsi="Times New Roman" w:cs="Times New Roman"/>
            <w:sz w:val="24"/>
            <w:szCs w:val="24"/>
            <w:lang w:val="en-GB"/>
          </w:rPr>
          <w:delText>uxin</w:delText>
        </w:r>
      </w:del>
      <w:del w:id="305" w:author="Author" w:date="2021-01-28T17:12:00Z">
        <w:r w:rsidRPr="00A3499D" w:rsidDel="005308A4">
          <w:rPr>
            <w:rFonts w:ascii="Times New Roman" w:eastAsia="Times New Roman" w:hAnsi="Times New Roman" w:cs="Times New Roman"/>
            <w:sz w:val="24"/>
            <w:szCs w:val="24"/>
            <w:lang w:val="en-GB"/>
          </w:rPr>
          <w:delText>s</w:delText>
        </w:r>
      </w:del>
      <w:del w:id="306" w:author="Author" w:date="2021-02-03T10:42:00Z">
        <w:r w:rsidRPr="00A3499D" w:rsidDel="00BA3403">
          <w:rPr>
            <w:rFonts w:ascii="Times New Roman" w:eastAsia="Times New Roman" w:hAnsi="Times New Roman" w:cs="Times New Roman"/>
            <w:sz w:val="24"/>
            <w:szCs w:val="24"/>
            <w:lang w:val="en-GB"/>
          </w:rPr>
          <w:delText xml:space="preserve"> also significantly influenced </w:delText>
        </w:r>
      </w:del>
      <w:del w:id="307" w:author="Author" w:date="2021-01-28T17:13:00Z">
        <w:r w:rsidRPr="00A3499D" w:rsidDel="005308A4">
          <w:rPr>
            <w:rFonts w:ascii="Times New Roman" w:eastAsia="Times New Roman" w:hAnsi="Times New Roman" w:cs="Times New Roman"/>
            <w:sz w:val="24"/>
            <w:szCs w:val="24"/>
            <w:lang w:val="en-GB"/>
          </w:rPr>
          <w:delText xml:space="preserve">the </w:delText>
        </w:r>
      </w:del>
      <w:del w:id="308" w:author="Author" w:date="2021-02-03T10:42:00Z">
        <w:r w:rsidRPr="00A3499D" w:rsidDel="00BA3403">
          <w:rPr>
            <w:rFonts w:ascii="Times New Roman" w:eastAsia="Times New Roman" w:hAnsi="Times New Roman" w:cs="Times New Roman"/>
            <w:sz w:val="24"/>
            <w:szCs w:val="24"/>
            <w:lang w:val="en-GB"/>
          </w:rPr>
          <w:delText xml:space="preserve">adventitious root formation from callus culture. </w:delText>
        </w:r>
      </w:del>
      <w:commentRangeEnd w:id="302"/>
      <w:r w:rsidR="00BA3403" w:rsidRPr="00A3499D">
        <w:rPr>
          <w:rStyle w:val="CommentReference"/>
          <w:lang w:val="en-GB"/>
        </w:rPr>
        <w:commentReference w:id="302"/>
      </w:r>
      <w:commentRangeStart w:id="309"/>
      <w:ins w:id="310" w:author="Author" w:date="2021-01-28T17:20:00Z">
        <w:r w:rsidR="00AB13C7" w:rsidRPr="00A3499D">
          <w:rPr>
            <w:rFonts w:ascii="Times New Roman" w:eastAsia="Times New Roman" w:hAnsi="Times New Roman" w:cs="Times New Roman"/>
            <w:sz w:val="24"/>
            <w:szCs w:val="24"/>
            <w:lang w:val="en-GB"/>
          </w:rPr>
          <w:t xml:space="preserve">The presence of </w:t>
        </w:r>
      </w:ins>
      <w:r w:rsidRPr="00A3499D">
        <w:rPr>
          <w:rFonts w:ascii="Times New Roman" w:eastAsia="Times New Roman" w:hAnsi="Times New Roman" w:cs="Times New Roman"/>
          <w:sz w:val="24"/>
          <w:szCs w:val="24"/>
          <w:lang w:val="en-GB"/>
        </w:rPr>
        <w:t xml:space="preserve">IBA </w:t>
      </w:r>
      <w:commentRangeStart w:id="311"/>
      <w:ins w:id="312" w:author="Author" w:date="2021-01-28T17:14:00Z">
        <w:r w:rsidR="005308A4" w:rsidRPr="00A3499D">
          <w:rPr>
            <w:rFonts w:ascii="Times New Roman" w:eastAsia="Times New Roman" w:hAnsi="Times New Roman" w:cs="Times New Roman"/>
            <w:sz w:val="24"/>
            <w:szCs w:val="24"/>
            <w:lang w:val="en-GB"/>
          </w:rPr>
          <w:t xml:space="preserve">in the medium resulted in a </w:t>
        </w:r>
      </w:ins>
      <w:del w:id="313" w:author="Author" w:date="2021-01-28T17:14:00Z">
        <w:r w:rsidRPr="00A3499D" w:rsidDel="005308A4">
          <w:rPr>
            <w:rFonts w:ascii="Times New Roman" w:eastAsia="Times New Roman" w:hAnsi="Times New Roman" w:cs="Times New Roman"/>
            <w:sz w:val="24"/>
            <w:szCs w:val="24"/>
            <w:lang w:val="en-GB"/>
          </w:rPr>
          <w:delText>showed</w:delText>
        </w:r>
      </w:del>
      <w:commentRangeEnd w:id="311"/>
      <w:r w:rsidR="005308A4" w:rsidRPr="00A3499D">
        <w:rPr>
          <w:rStyle w:val="CommentReference"/>
          <w:lang w:val="en-GB"/>
        </w:rPr>
        <w:commentReference w:id="311"/>
      </w:r>
      <w:del w:id="314" w:author="Author" w:date="2021-01-28T17:14:00Z">
        <w:r w:rsidRPr="00A3499D" w:rsidDel="005308A4">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higher percentage of root induction than </w:t>
      </w:r>
      <w:ins w:id="315" w:author="Author" w:date="2021-01-28T17:21:00Z">
        <w:r w:rsidR="00AB13C7" w:rsidRPr="00A3499D">
          <w:rPr>
            <w:rFonts w:ascii="Times New Roman" w:eastAsia="Times New Roman" w:hAnsi="Times New Roman" w:cs="Times New Roman"/>
            <w:sz w:val="24"/>
            <w:szCs w:val="24"/>
            <w:lang w:val="en-GB"/>
          </w:rPr>
          <w:t xml:space="preserve">that of </w:t>
        </w:r>
      </w:ins>
      <w:r w:rsidRPr="00A3499D">
        <w:rPr>
          <w:rFonts w:ascii="Times New Roman" w:eastAsia="Times New Roman" w:hAnsi="Times New Roman" w:cs="Times New Roman"/>
          <w:sz w:val="24"/>
          <w:szCs w:val="24"/>
          <w:lang w:val="en-GB"/>
        </w:rPr>
        <w:t>IAA</w:t>
      </w:r>
      <w:commentRangeEnd w:id="309"/>
      <w:r w:rsidR="00AB13C7" w:rsidRPr="00A3499D">
        <w:rPr>
          <w:rStyle w:val="CommentReference"/>
          <w:lang w:val="en-GB"/>
        </w:rPr>
        <w:commentReference w:id="309"/>
      </w:r>
      <w:r w:rsidRPr="00A3499D">
        <w:rPr>
          <w:rFonts w:ascii="Times New Roman" w:eastAsia="Times New Roman" w:hAnsi="Times New Roman" w:cs="Times New Roman"/>
          <w:sz w:val="24"/>
          <w:szCs w:val="24"/>
          <w:lang w:val="en-GB"/>
        </w:rPr>
        <w:t>. Maxim</w:t>
      </w:r>
      <w:ins w:id="316" w:author="Author" w:date="2021-02-08T20:05:00Z">
        <w:r w:rsidR="004A43E4">
          <w:rPr>
            <w:rFonts w:ascii="Times New Roman" w:eastAsia="Times New Roman" w:hAnsi="Times New Roman" w:cs="Times New Roman"/>
            <w:sz w:val="24"/>
            <w:szCs w:val="24"/>
            <w:lang w:val="en-GB"/>
          </w:rPr>
          <w:t>um</w:t>
        </w:r>
      </w:ins>
      <w:ins w:id="317" w:author="Author" w:date="2021-01-28T17:22:00Z">
        <w:r w:rsidR="00C22D86" w:rsidRPr="00A3499D">
          <w:rPr>
            <w:rFonts w:ascii="Times New Roman" w:eastAsia="Times New Roman" w:hAnsi="Times New Roman" w:cs="Times New Roman"/>
            <w:sz w:val="24"/>
            <w:szCs w:val="24"/>
            <w:lang w:val="en-GB"/>
          </w:rPr>
          <w:t xml:space="preserve"> root formation </w:t>
        </w:r>
      </w:ins>
      <w:del w:id="318" w:author="Author" w:date="2021-01-28T17:22:00Z">
        <w:r w:rsidRPr="00A3499D" w:rsidDel="00C22D86">
          <w:rPr>
            <w:rFonts w:ascii="Times New Roman" w:eastAsia="Times New Roman" w:hAnsi="Times New Roman" w:cs="Times New Roman"/>
            <w:sz w:val="24"/>
            <w:szCs w:val="24"/>
            <w:lang w:val="en-GB"/>
          </w:rPr>
          <w:delText xml:space="preserve">um percentage </w:delText>
        </w:r>
      </w:del>
      <w:r w:rsidRPr="00A3499D">
        <w:rPr>
          <w:rFonts w:ascii="Times New Roman" w:eastAsia="Times New Roman" w:hAnsi="Times New Roman" w:cs="Times New Roman"/>
          <w:sz w:val="24"/>
          <w:szCs w:val="24"/>
          <w:lang w:val="en-GB"/>
        </w:rPr>
        <w:t>(100%)</w:t>
      </w:r>
      <w:del w:id="319" w:author="Author" w:date="2021-01-28T17:22:00Z">
        <w:r w:rsidRPr="00A3499D" w:rsidDel="00C22D86">
          <w:rPr>
            <w:rFonts w:ascii="Times New Roman" w:eastAsia="Times New Roman" w:hAnsi="Times New Roman" w:cs="Times New Roman"/>
            <w:sz w:val="24"/>
            <w:szCs w:val="24"/>
            <w:lang w:val="en-GB"/>
          </w:rPr>
          <w:delText xml:space="preserve"> of root formation</w:delText>
        </w:r>
      </w:del>
      <w:r w:rsidRPr="00A3499D">
        <w:rPr>
          <w:rFonts w:ascii="Times New Roman" w:eastAsia="Times New Roman" w:hAnsi="Times New Roman" w:cs="Times New Roman"/>
          <w:sz w:val="24"/>
          <w:szCs w:val="24"/>
          <w:lang w:val="en-GB"/>
        </w:rPr>
        <w:t xml:space="preserve"> was obtained from friable callus</w:t>
      </w:r>
      <w:ins w:id="320" w:author="Author" w:date="2021-01-28T17:22:00Z">
        <w:r w:rsidR="00C22D86" w:rsidRPr="00A3499D">
          <w:rPr>
            <w:rFonts w:ascii="Times New Roman" w:eastAsia="Times New Roman" w:hAnsi="Times New Roman" w:cs="Times New Roman"/>
            <w:sz w:val="24"/>
            <w:szCs w:val="24"/>
            <w:lang w:val="en-GB"/>
          </w:rPr>
          <w:t>-</w:t>
        </w:r>
      </w:ins>
      <w:del w:id="321" w:author="Author" w:date="2021-01-28T17:22:00Z">
        <w:r w:rsidRPr="00A3499D" w:rsidDel="00C22D86">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derived cell suspension in the </w:t>
      </w:r>
      <w:commentRangeStart w:id="322"/>
      <w:r w:rsidRPr="00A3499D">
        <w:rPr>
          <w:rFonts w:ascii="Times New Roman" w:eastAsia="Times New Roman" w:hAnsi="Times New Roman" w:cs="Times New Roman"/>
          <w:sz w:val="24"/>
          <w:szCs w:val="24"/>
          <w:lang w:val="en-GB"/>
        </w:rPr>
        <w:t>medi</w:t>
      </w:r>
      <w:ins w:id="323" w:author="Author" w:date="2021-01-28T17:28:00Z">
        <w:r w:rsidR="00ED1E0D" w:rsidRPr="00A3499D">
          <w:rPr>
            <w:rFonts w:ascii="Times New Roman" w:eastAsia="Times New Roman" w:hAnsi="Times New Roman" w:cs="Times New Roman"/>
            <w:sz w:val="24"/>
            <w:szCs w:val="24"/>
            <w:lang w:val="en-GB"/>
          </w:rPr>
          <w:t>a</w:t>
        </w:r>
      </w:ins>
      <w:del w:id="324" w:author="Author" w:date="2021-01-28T17:28:00Z">
        <w:r w:rsidRPr="00A3499D" w:rsidDel="00ED1E0D">
          <w:rPr>
            <w:rFonts w:ascii="Times New Roman" w:eastAsia="Times New Roman" w:hAnsi="Times New Roman" w:cs="Times New Roman"/>
            <w:sz w:val="24"/>
            <w:szCs w:val="24"/>
            <w:lang w:val="en-GB"/>
          </w:rPr>
          <w:delText>um</w:delText>
        </w:r>
      </w:del>
      <w:r w:rsidRPr="00A3499D">
        <w:rPr>
          <w:rFonts w:ascii="Times New Roman" w:eastAsia="Times New Roman" w:hAnsi="Times New Roman" w:cs="Times New Roman"/>
          <w:sz w:val="24"/>
          <w:szCs w:val="24"/>
          <w:lang w:val="en-GB"/>
        </w:rPr>
        <w:t xml:space="preserve"> containing 0.2</w:t>
      </w:r>
      <w:ins w:id="325" w:author="Author" w:date="2021-01-28T17:28:00Z">
        <w:r w:rsidR="00ED1E0D" w:rsidRPr="00A3499D">
          <w:rPr>
            <w:rFonts w:ascii="Times New Roman" w:eastAsia="Times New Roman" w:hAnsi="Times New Roman" w:cs="Times New Roman"/>
            <w:sz w:val="24"/>
            <w:szCs w:val="24"/>
            <w:lang w:val="en-GB"/>
          </w:rPr>
          <w:t xml:space="preserve"> and</w:t>
        </w:r>
      </w:ins>
      <w:del w:id="326" w:author="Author" w:date="2021-01-28T17:28:00Z">
        <w:r w:rsidRPr="00A3499D" w:rsidDel="00ED1E0D">
          <w:rPr>
            <w:rFonts w:ascii="Times New Roman" w:eastAsia="Times New Roman" w:hAnsi="Times New Roman" w:cs="Times New Roman"/>
            <w:sz w:val="24"/>
            <w:szCs w:val="24"/>
            <w:lang w:val="en-GB"/>
          </w:rPr>
          <w:delText>–</w:delText>
        </w:r>
      </w:del>
      <w:ins w:id="327" w:author="Author" w:date="2021-01-28T17:28:00Z">
        <w:r w:rsidR="00ED1E0D"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0.3</w:t>
      </w:r>
      <w:commentRangeEnd w:id="322"/>
      <w:r w:rsidR="00ED1E0D" w:rsidRPr="00A3499D">
        <w:rPr>
          <w:rStyle w:val="CommentReference"/>
          <w:lang w:val="en-GB"/>
        </w:rPr>
        <w:commentReference w:id="322"/>
      </w:r>
      <w:r w:rsidRPr="00A3499D">
        <w:rPr>
          <w:rFonts w:ascii="Times New Roman" w:eastAsia="Times New Roman" w:hAnsi="Times New Roman" w:cs="Times New Roman"/>
          <w:sz w:val="24"/>
          <w:szCs w:val="24"/>
          <w:lang w:val="en-GB"/>
        </w:rPr>
        <w:t> mg </w:t>
      </w:r>
      <w:del w:id="328" w:author="Author" w:date="2021-01-28T17:22:00Z">
        <w:r w:rsidRPr="00A3499D" w:rsidDel="00C22D86">
          <w:rPr>
            <w:rFonts w:ascii="Times New Roman" w:eastAsia="Times New Roman" w:hAnsi="Times New Roman" w:cs="Times New Roman"/>
            <w:sz w:val="24"/>
            <w:szCs w:val="24"/>
            <w:lang w:val="en-GB"/>
          </w:rPr>
          <w:delText>L</w:delText>
        </w:r>
      </w:del>
      <w:ins w:id="329" w:author="Author" w:date="2021-01-28T17:22:00Z">
        <w:r w:rsidR="00C22D86"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xml:space="preserve"> IBA. </w:t>
      </w:r>
      <w:commentRangeStart w:id="330"/>
      <w:del w:id="331" w:author="Author" w:date="2021-01-28T17:30:00Z">
        <w:r w:rsidRPr="00A3499D" w:rsidDel="00235D73">
          <w:rPr>
            <w:rFonts w:ascii="Times New Roman" w:eastAsia="Times New Roman" w:hAnsi="Times New Roman" w:cs="Times New Roman"/>
            <w:sz w:val="24"/>
            <w:szCs w:val="24"/>
            <w:lang w:val="en-GB"/>
          </w:rPr>
          <w:delText xml:space="preserve">However, </w:delText>
        </w:r>
      </w:del>
      <w:commentRangeEnd w:id="330"/>
      <w:r w:rsidR="00235D73" w:rsidRPr="00A3499D">
        <w:rPr>
          <w:rStyle w:val="CommentReference"/>
          <w:lang w:val="en-GB"/>
        </w:rPr>
        <w:commentReference w:id="330"/>
      </w:r>
      <w:ins w:id="333" w:author="Author" w:date="2021-02-08T12:32:00Z">
        <w:r w:rsidR="00482EF1" w:rsidRPr="00A3499D">
          <w:rPr>
            <w:rFonts w:ascii="Times New Roman" w:eastAsia="Times New Roman" w:hAnsi="Times New Roman" w:cs="Times New Roman"/>
            <w:sz w:val="24"/>
            <w:szCs w:val="24"/>
            <w:lang w:val="en-GB"/>
          </w:rPr>
          <w:t>M</w:t>
        </w:r>
      </w:ins>
      <w:del w:id="334" w:author="Author" w:date="2021-02-08T12:32:00Z">
        <w:r w:rsidRPr="00A3499D" w:rsidDel="00482EF1">
          <w:rPr>
            <w:rFonts w:ascii="Times New Roman" w:eastAsia="Times New Roman" w:hAnsi="Times New Roman" w:cs="Times New Roman"/>
            <w:sz w:val="24"/>
            <w:szCs w:val="24"/>
            <w:lang w:val="en-GB"/>
          </w:rPr>
          <w:delText>m</w:delText>
        </w:r>
      </w:del>
      <w:r w:rsidRPr="00A3499D">
        <w:rPr>
          <w:rFonts w:ascii="Times New Roman" w:eastAsia="Times New Roman" w:hAnsi="Times New Roman" w:cs="Times New Roman"/>
          <w:sz w:val="24"/>
          <w:szCs w:val="24"/>
          <w:lang w:val="en-GB"/>
        </w:rPr>
        <w:t xml:space="preserve">aximum root length (7.23 cm) was </w:t>
      </w:r>
      <w:ins w:id="335" w:author="Author" w:date="2021-02-03T10:44:00Z">
        <w:r w:rsidR="00EC3EE7" w:rsidRPr="00A3499D">
          <w:rPr>
            <w:rFonts w:ascii="Times New Roman" w:eastAsia="Times New Roman" w:hAnsi="Times New Roman" w:cs="Times New Roman"/>
            <w:sz w:val="24"/>
            <w:szCs w:val="24"/>
            <w:lang w:val="en-GB"/>
          </w:rPr>
          <w:t xml:space="preserve">observed </w:t>
        </w:r>
      </w:ins>
      <w:del w:id="336" w:author="Author" w:date="2021-01-28T17:23:00Z">
        <w:r w:rsidRPr="00A3499D" w:rsidDel="00C22D86">
          <w:rPr>
            <w:rFonts w:ascii="Times New Roman" w:eastAsia="Times New Roman" w:hAnsi="Times New Roman" w:cs="Times New Roman"/>
            <w:sz w:val="24"/>
            <w:szCs w:val="24"/>
            <w:lang w:val="en-GB"/>
          </w:rPr>
          <w:delText xml:space="preserve">observed </w:delText>
        </w:r>
      </w:del>
      <w:r w:rsidRPr="00A3499D">
        <w:rPr>
          <w:rFonts w:ascii="Times New Roman" w:eastAsia="Times New Roman" w:hAnsi="Times New Roman" w:cs="Times New Roman"/>
          <w:sz w:val="24"/>
          <w:szCs w:val="24"/>
          <w:lang w:val="en-GB"/>
        </w:rPr>
        <w:t>in the medium containing 0.3 mg </w:t>
      </w:r>
      <w:del w:id="337" w:author="Author" w:date="2021-01-28T17:23:00Z">
        <w:r w:rsidRPr="00A3499D" w:rsidDel="00C22D86">
          <w:rPr>
            <w:rFonts w:ascii="Times New Roman" w:eastAsia="Times New Roman" w:hAnsi="Times New Roman" w:cs="Times New Roman"/>
            <w:sz w:val="24"/>
            <w:szCs w:val="24"/>
            <w:lang w:val="en-GB"/>
          </w:rPr>
          <w:delText>L</w:delText>
        </w:r>
      </w:del>
      <w:ins w:id="338" w:author="Author" w:date="2021-01-28T17:23:00Z">
        <w:r w:rsidR="00C22D86"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IBA (Figure</w:t>
      </w:r>
      <w:ins w:id="339" w:author="Author" w:date="2021-01-29T17:58:00Z">
        <w:r w:rsidR="00185F36" w:rsidRPr="00A3499D">
          <w:rPr>
            <w:rFonts w:ascii="Times New Roman" w:eastAsia="Times New Roman" w:hAnsi="Times New Roman" w:cs="Times New Roman"/>
            <w:sz w:val="24"/>
            <w:szCs w:val="24"/>
            <w:lang w:val="en-GB"/>
          </w:rPr>
          <w:t xml:space="preserve"> </w:t>
        </w:r>
      </w:ins>
      <w:del w:id="340" w:author="Author" w:date="2021-01-29T17:58:00Z">
        <w:r w:rsidRPr="00A3499D" w:rsidDel="00185F36">
          <w:rPr>
            <w:rFonts w:ascii="Times New Roman" w:eastAsia="Times New Roman" w:hAnsi="Times New Roman" w:cs="Times New Roman"/>
            <w:sz w:val="24"/>
            <w:szCs w:val="24"/>
            <w:lang w:val="en-GB"/>
          </w:rPr>
          <w:delText> </w:delText>
        </w:r>
      </w:del>
      <w:del w:id="341" w:author="Author" w:date="2021-01-29T12:44:00Z">
        <w:r w:rsidR="00250140" w:rsidRPr="00A3499D" w:rsidDel="00154A4C">
          <w:rPr>
            <w:lang w:val="en-GB"/>
          </w:rPr>
          <w:fldChar w:fldCharType="begin"/>
        </w:r>
        <w:r w:rsidR="00250140" w:rsidRPr="00A3499D" w:rsidDel="00154A4C">
          <w:rPr>
            <w:lang w:val="en-GB"/>
          </w:rPr>
          <w:delInstrText xml:space="preserve"> HYPERLINK "https://www.hindawi.com/journals/abot/2015/942761/fig1/" \l "b"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1(b)</w:delText>
        </w:r>
        <w:r w:rsidR="00250140" w:rsidRPr="00A3499D" w:rsidDel="00154A4C">
          <w:rPr>
            <w:rFonts w:ascii="Times New Roman" w:eastAsia="Times New Roman" w:hAnsi="Times New Roman" w:cs="Times New Roman"/>
            <w:sz w:val="24"/>
            <w:szCs w:val="24"/>
            <w:lang w:val="en-GB"/>
          </w:rPr>
          <w:fldChar w:fldCharType="end"/>
        </w:r>
      </w:del>
      <w:ins w:id="342" w:author="Author" w:date="2021-01-29T12:44:00Z">
        <w:r w:rsidR="00154A4C" w:rsidRPr="00A3499D">
          <w:rPr>
            <w:rFonts w:ascii="Times New Roman" w:eastAsia="Times New Roman" w:hAnsi="Times New Roman" w:cs="Times New Roman"/>
            <w:sz w:val="24"/>
            <w:szCs w:val="24"/>
            <w:lang w:val="en-GB"/>
          </w:rPr>
          <w:t>1(b)</w:t>
        </w:r>
      </w:ins>
      <w:r w:rsidRPr="00A3499D">
        <w:rPr>
          <w:rFonts w:ascii="Times New Roman" w:eastAsia="Times New Roman" w:hAnsi="Times New Roman" w:cs="Times New Roman"/>
          <w:sz w:val="24"/>
          <w:szCs w:val="24"/>
          <w:lang w:val="en-GB"/>
        </w:rPr>
        <w:t xml:space="preserve">). When </w:t>
      </w:r>
      <w:del w:id="343" w:author="Author" w:date="2021-01-29T12:35:00Z">
        <w:r w:rsidRPr="00A3499D" w:rsidDel="00BC595D">
          <w:rPr>
            <w:rFonts w:ascii="Times New Roman" w:eastAsia="Times New Roman" w:hAnsi="Times New Roman" w:cs="Times New Roman"/>
            <w:sz w:val="24"/>
            <w:szCs w:val="24"/>
            <w:lang w:val="en-GB"/>
          </w:rPr>
          <w:lastRenderedPageBreak/>
          <w:delText xml:space="preserve">increasing or decreasing </w:delText>
        </w:r>
      </w:del>
      <w:r w:rsidRPr="00A3499D">
        <w:rPr>
          <w:rFonts w:ascii="Times New Roman" w:eastAsia="Times New Roman" w:hAnsi="Times New Roman" w:cs="Times New Roman"/>
          <w:sz w:val="24"/>
          <w:szCs w:val="24"/>
          <w:lang w:val="en-GB"/>
        </w:rPr>
        <w:t xml:space="preserve">the concentration of IBA </w:t>
      </w:r>
      <w:ins w:id="344" w:author="Author" w:date="2021-01-29T12:35:00Z">
        <w:r w:rsidR="00BC595D" w:rsidRPr="00A3499D">
          <w:rPr>
            <w:rFonts w:ascii="Times New Roman" w:eastAsia="Times New Roman" w:hAnsi="Times New Roman" w:cs="Times New Roman"/>
            <w:sz w:val="24"/>
            <w:szCs w:val="24"/>
            <w:lang w:val="en-GB"/>
          </w:rPr>
          <w:t xml:space="preserve">was </w:t>
        </w:r>
      </w:ins>
      <w:ins w:id="345" w:author="Author" w:date="2021-02-03T10:44:00Z">
        <w:r w:rsidR="00EC3EE7" w:rsidRPr="00A3499D">
          <w:rPr>
            <w:rFonts w:ascii="Times New Roman" w:eastAsia="Times New Roman" w:hAnsi="Times New Roman" w:cs="Times New Roman"/>
            <w:sz w:val="24"/>
            <w:szCs w:val="24"/>
            <w:lang w:val="en-GB"/>
          </w:rPr>
          <w:t xml:space="preserve">higher or lower than </w:t>
        </w:r>
      </w:ins>
      <w:del w:id="346" w:author="Author" w:date="2021-01-29T12:35:00Z">
        <w:r w:rsidRPr="00A3499D" w:rsidDel="00BC595D">
          <w:rPr>
            <w:rFonts w:ascii="Times New Roman" w:eastAsia="Times New Roman" w:hAnsi="Times New Roman" w:cs="Times New Roman"/>
            <w:sz w:val="24"/>
            <w:szCs w:val="24"/>
            <w:lang w:val="en-GB"/>
          </w:rPr>
          <w:delText>to</w:delText>
        </w:r>
      </w:del>
      <w:del w:id="347" w:author="Author" w:date="2021-02-03T10:44:00Z">
        <w:r w:rsidRPr="00A3499D" w:rsidDel="00EC3EE7">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this level, </w:t>
      </w:r>
      <w:ins w:id="348" w:author="Author" w:date="2021-01-29T12:35:00Z">
        <w:r w:rsidR="00BC595D"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percentage of adventitious root formation gradually decreased.</w:t>
      </w:r>
    </w:p>
    <w:p w14:paraId="3E987C6E" w14:textId="634CF839" w:rsidR="00B81625" w:rsidRPr="00A3499D" w:rsidRDefault="00B81625" w:rsidP="00964B8C">
      <w:pPr>
        <w:spacing w:after="0" w:line="240" w:lineRule="auto"/>
        <w:outlineLvl w:val="4"/>
        <w:rPr>
          <w:rFonts w:ascii="Times New Roman" w:eastAsia="Times New Roman" w:hAnsi="Times New Roman" w:cs="Times New Roman"/>
          <w:b/>
          <w:bCs/>
          <w:i/>
          <w:iCs/>
          <w:sz w:val="24"/>
          <w:szCs w:val="24"/>
          <w:lang w:val="en-GB"/>
        </w:rPr>
      </w:pPr>
      <w:del w:id="349" w:author="Author" w:date="2021-01-29T13:42:00Z">
        <w:r w:rsidRPr="00A3499D" w:rsidDel="0087385D">
          <w:rPr>
            <w:rFonts w:ascii="Times New Roman" w:eastAsia="Times New Roman" w:hAnsi="Times New Roman" w:cs="Times New Roman"/>
            <w:b/>
            <w:bCs/>
            <w:sz w:val="24"/>
            <w:szCs w:val="24"/>
            <w:lang w:val="en-GB"/>
          </w:rPr>
          <w:delText xml:space="preserve">3.2. </w:delText>
        </w:r>
      </w:del>
      <w:r w:rsidRPr="00A3499D">
        <w:rPr>
          <w:rFonts w:ascii="Times New Roman" w:eastAsia="Times New Roman" w:hAnsi="Times New Roman" w:cs="Times New Roman"/>
          <w:b/>
          <w:bCs/>
          <w:i/>
          <w:iCs/>
          <w:sz w:val="24"/>
          <w:szCs w:val="24"/>
          <w:lang w:val="en-GB"/>
        </w:rPr>
        <w:t>Optimization of Medium Strength and Sucrose Concentration for Adventitious Root Biomass Production</w:t>
      </w:r>
    </w:p>
    <w:p w14:paraId="7AEA689D" w14:textId="79C0C548" w:rsidR="00B81625" w:rsidRPr="00A3499D" w:rsidRDefault="00B81625" w:rsidP="00964B8C">
      <w:pPr>
        <w:spacing w:after="0" w:line="240" w:lineRule="auto"/>
        <w:rPr>
          <w:rFonts w:ascii="Times New Roman" w:eastAsia="Times New Roman" w:hAnsi="Times New Roman" w:cs="Times New Roman"/>
          <w:sz w:val="24"/>
          <w:szCs w:val="24"/>
          <w:lang w:val="en-GB"/>
        </w:rPr>
      </w:pPr>
      <w:del w:id="350" w:author="Author" w:date="2021-02-03T10:45:00Z">
        <w:r w:rsidRPr="00A3499D" w:rsidDel="00EC3EE7">
          <w:rPr>
            <w:rFonts w:ascii="Times New Roman" w:eastAsia="Times New Roman" w:hAnsi="Times New Roman" w:cs="Times New Roman"/>
            <w:sz w:val="24"/>
            <w:szCs w:val="24"/>
            <w:lang w:val="en-GB"/>
          </w:rPr>
          <w:delText>The present study reveal</w:delText>
        </w:r>
      </w:del>
      <w:del w:id="351" w:author="Author" w:date="2021-01-29T12:39:00Z">
        <w:r w:rsidRPr="00A3499D" w:rsidDel="00154A4C">
          <w:rPr>
            <w:rFonts w:ascii="Times New Roman" w:eastAsia="Times New Roman" w:hAnsi="Times New Roman" w:cs="Times New Roman"/>
            <w:sz w:val="24"/>
            <w:szCs w:val="24"/>
            <w:lang w:val="en-GB"/>
          </w:rPr>
          <w:delText>s</w:delText>
        </w:r>
      </w:del>
      <w:del w:id="352" w:author="Author" w:date="2021-02-03T10:45:00Z">
        <w:r w:rsidRPr="00A3499D" w:rsidDel="00EC3EE7">
          <w:rPr>
            <w:rFonts w:ascii="Times New Roman" w:eastAsia="Times New Roman" w:hAnsi="Times New Roman" w:cs="Times New Roman"/>
            <w:sz w:val="24"/>
            <w:szCs w:val="24"/>
            <w:lang w:val="en-GB"/>
          </w:rPr>
          <w:delText xml:space="preserve"> that </w:delText>
        </w:r>
      </w:del>
      <w:r w:rsidRPr="00A3499D">
        <w:rPr>
          <w:rFonts w:ascii="Times New Roman" w:eastAsia="Times New Roman" w:hAnsi="Times New Roman" w:cs="Times New Roman"/>
          <w:sz w:val="24"/>
          <w:szCs w:val="24"/>
          <w:lang w:val="en-GB"/>
        </w:rPr>
        <w:t xml:space="preserve">MS liquid medium strength and </w:t>
      </w:r>
      <w:commentRangeStart w:id="353"/>
      <w:del w:id="354" w:author="Author" w:date="2021-01-29T12:39:00Z">
        <w:r w:rsidRPr="00A3499D" w:rsidDel="00154A4C">
          <w:rPr>
            <w:rFonts w:ascii="Times New Roman" w:eastAsia="Times New Roman" w:hAnsi="Times New Roman" w:cs="Times New Roman"/>
            <w:sz w:val="24"/>
            <w:szCs w:val="24"/>
            <w:lang w:val="en-GB"/>
          </w:rPr>
          <w:delText xml:space="preserve">gradient </w:delText>
        </w:r>
      </w:del>
      <w:commentRangeEnd w:id="353"/>
      <w:r w:rsidR="00154A4C" w:rsidRPr="00A3499D">
        <w:rPr>
          <w:rStyle w:val="CommentReference"/>
          <w:lang w:val="en-GB"/>
        </w:rPr>
        <w:commentReference w:id="353"/>
      </w:r>
      <w:r w:rsidRPr="00A3499D">
        <w:rPr>
          <w:rFonts w:ascii="Times New Roman" w:eastAsia="Times New Roman" w:hAnsi="Times New Roman" w:cs="Times New Roman"/>
          <w:sz w:val="24"/>
          <w:szCs w:val="24"/>
          <w:lang w:val="en-GB"/>
        </w:rPr>
        <w:t xml:space="preserve">sucrose concentration significantly influenced adventitious root formation. Among </w:t>
      </w:r>
      <w:commentRangeStart w:id="355"/>
      <w:del w:id="356" w:author="Author" w:date="2021-01-29T12:40:00Z">
        <w:r w:rsidRPr="00A3499D" w:rsidDel="00154A4C">
          <w:rPr>
            <w:rFonts w:ascii="Times New Roman" w:eastAsia="Times New Roman" w:hAnsi="Times New Roman" w:cs="Times New Roman"/>
            <w:sz w:val="24"/>
            <w:szCs w:val="24"/>
            <w:lang w:val="en-GB"/>
          </w:rPr>
          <w:delText xml:space="preserve">various </w:delText>
        </w:r>
      </w:del>
      <w:ins w:id="357" w:author="Author" w:date="2021-01-29T12:40:00Z">
        <w:r w:rsidR="00154A4C" w:rsidRPr="00A3499D">
          <w:rPr>
            <w:rFonts w:ascii="Times New Roman" w:eastAsia="Times New Roman" w:hAnsi="Times New Roman" w:cs="Times New Roman"/>
            <w:sz w:val="24"/>
            <w:szCs w:val="24"/>
            <w:lang w:val="en-GB"/>
          </w:rPr>
          <w:t>the tested</w:t>
        </w:r>
        <w:commentRangeEnd w:id="355"/>
        <w:r w:rsidR="00154A4C" w:rsidRPr="00A3499D">
          <w:rPr>
            <w:rStyle w:val="CommentReference"/>
            <w:lang w:val="en-GB"/>
          </w:rPr>
          <w:commentReference w:id="355"/>
        </w:r>
        <w:r w:rsidR="00154A4C"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 xml:space="preserve">medium strengths and concentrations of sucrose, the highest root biomass </w:t>
      </w:r>
      <w:del w:id="358" w:author="Author" w:date="2021-01-29T12:41:00Z">
        <w:r w:rsidRPr="00A3499D" w:rsidDel="00154A4C">
          <w:rPr>
            <w:rFonts w:ascii="Times New Roman" w:eastAsia="Times New Roman" w:hAnsi="Times New Roman" w:cs="Times New Roman"/>
            <w:sz w:val="24"/>
            <w:szCs w:val="24"/>
            <w:lang w:val="en-GB"/>
          </w:rPr>
          <w:delText xml:space="preserve">(51.60 g FW) </w:delText>
        </w:r>
      </w:del>
      <w:r w:rsidRPr="00A3499D">
        <w:rPr>
          <w:rFonts w:ascii="Times New Roman" w:eastAsia="Times New Roman" w:hAnsi="Times New Roman" w:cs="Times New Roman"/>
          <w:sz w:val="24"/>
          <w:szCs w:val="24"/>
          <w:lang w:val="en-GB"/>
        </w:rPr>
        <w:t xml:space="preserve">production </w:t>
      </w:r>
      <w:ins w:id="359" w:author="Author" w:date="2021-01-29T12:41:00Z">
        <w:r w:rsidR="00154A4C" w:rsidRPr="00A3499D">
          <w:rPr>
            <w:rFonts w:ascii="Times New Roman" w:eastAsia="Times New Roman" w:hAnsi="Times New Roman" w:cs="Times New Roman"/>
            <w:sz w:val="24"/>
            <w:szCs w:val="24"/>
            <w:lang w:val="en-GB"/>
          </w:rPr>
          <w:t>(51.60 g </w:t>
        </w:r>
      </w:ins>
      <w:ins w:id="360" w:author="Author" w:date="2021-01-29T16:54:00Z">
        <w:r w:rsidR="003D61E3" w:rsidRPr="00A3499D">
          <w:rPr>
            <w:rFonts w:ascii="Times New Roman" w:eastAsia="Times New Roman" w:hAnsi="Times New Roman" w:cs="Times New Roman"/>
            <w:sz w:val="24"/>
            <w:szCs w:val="24"/>
            <w:lang w:val="en-GB"/>
          </w:rPr>
          <w:t xml:space="preserve">fresh weight </w:t>
        </w:r>
      </w:ins>
      <w:ins w:id="361" w:author="Author" w:date="2021-02-03T10:46:00Z">
        <w:r w:rsidR="00EC3EE7" w:rsidRPr="00A3499D">
          <w:rPr>
            <w:rFonts w:ascii="Times New Roman" w:eastAsia="Times New Roman" w:hAnsi="Times New Roman" w:cs="Times New Roman"/>
            <w:sz w:val="24"/>
            <w:szCs w:val="24"/>
            <w:lang w:val="en-GB"/>
          </w:rPr>
          <w:t>[</w:t>
        </w:r>
      </w:ins>
      <w:ins w:id="362" w:author="Author" w:date="2021-01-29T12:41:00Z">
        <w:r w:rsidR="00154A4C" w:rsidRPr="00A3499D">
          <w:rPr>
            <w:rFonts w:ascii="Times New Roman" w:eastAsia="Times New Roman" w:hAnsi="Times New Roman" w:cs="Times New Roman"/>
            <w:sz w:val="24"/>
            <w:szCs w:val="24"/>
            <w:lang w:val="en-GB"/>
          </w:rPr>
          <w:t>FW</w:t>
        </w:r>
      </w:ins>
      <w:ins w:id="363" w:author="Author" w:date="2021-02-03T10:46:00Z">
        <w:r w:rsidR="00EC3EE7" w:rsidRPr="00A3499D">
          <w:rPr>
            <w:rFonts w:ascii="Times New Roman" w:eastAsia="Times New Roman" w:hAnsi="Times New Roman" w:cs="Times New Roman"/>
            <w:sz w:val="24"/>
            <w:szCs w:val="24"/>
            <w:lang w:val="en-GB"/>
          </w:rPr>
          <w:t>]</w:t>
        </w:r>
      </w:ins>
      <w:ins w:id="364" w:author="Author" w:date="2021-01-29T12:41:00Z">
        <w:r w:rsidR="00154A4C"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was observed in half</w:t>
      </w:r>
      <w:ins w:id="365" w:author="Author" w:date="2021-01-29T12:42:00Z">
        <w:r w:rsidR="00154A4C" w:rsidRPr="00A3499D">
          <w:rPr>
            <w:rFonts w:ascii="Times New Roman" w:eastAsia="Times New Roman" w:hAnsi="Times New Roman" w:cs="Times New Roman"/>
            <w:sz w:val="24"/>
            <w:szCs w:val="24"/>
            <w:lang w:val="en-GB"/>
          </w:rPr>
          <w:t>-</w:t>
        </w:r>
      </w:ins>
      <w:del w:id="366" w:author="Author" w:date="2021-01-29T12:42:00Z">
        <w:r w:rsidRPr="00A3499D" w:rsidDel="00154A4C">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strength MS medium supplemented with 3.0% sucrose (Table</w:t>
      </w:r>
      <w:ins w:id="367" w:author="Author" w:date="2021-01-29T12:42:00Z">
        <w:r w:rsidR="00154A4C" w:rsidRPr="00A3499D">
          <w:rPr>
            <w:rFonts w:ascii="Times New Roman" w:eastAsia="Times New Roman" w:hAnsi="Times New Roman" w:cs="Times New Roman"/>
            <w:sz w:val="24"/>
            <w:szCs w:val="24"/>
            <w:lang w:val="en-GB"/>
          </w:rPr>
          <w:t xml:space="preserve"> </w:t>
        </w:r>
      </w:ins>
      <w:del w:id="368" w:author="Author" w:date="2021-01-29T12:42:00Z">
        <w:r w:rsidRPr="00A3499D" w:rsidDel="00154A4C">
          <w:rPr>
            <w:rFonts w:ascii="Times New Roman" w:eastAsia="Times New Roman" w:hAnsi="Times New Roman" w:cs="Times New Roman"/>
            <w:sz w:val="24"/>
            <w:szCs w:val="24"/>
            <w:lang w:val="en-GB"/>
          </w:rPr>
          <w:delText> </w:delText>
        </w:r>
      </w:del>
      <w:del w:id="369" w:author="Author" w:date="2021-01-29T12:43:00Z">
        <w:r w:rsidR="00250140" w:rsidRPr="00A3499D" w:rsidDel="00154A4C">
          <w:rPr>
            <w:lang w:val="en-GB"/>
          </w:rPr>
          <w:fldChar w:fldCharType="begin"/>
        </w:r>
        <w:r w:rsidR="00250140" w:rsidRPr="00A3499D" w:rsidDel="00154A4C">
          <w:rPr>
            <w:lang w:val="en-GB"/>
          </w:rPr>
          <w:delInstrText xml:space="preserve"> HYPERLINK "https://www.hindawi.com/journals/abot/2015/942761/tab2/"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2</w:delText>
        </w:r>
        <w:r w:rsidR="00250140" w:rsidRPr="00A3499D" w:rsidDel="00154A4C">
          <w:rPr>
            <w:rFonts w:ascii="Times New Roman" w:eastAsia="Times New Roman" w:hAnsi="Times New Roman" w:cs="Times New Roman"/>
            <w:sz w:val="24"/>
            <w:szCs w:val="24"/>
            <w:lang w:val="en-GB"/>
          </w:rPr>
          <w:fldChar w:fldCharType="end"/>
        </w:r>
      </w:del>
      <w:ins w:id="370" w:author="Author" w:date="2021-01-29T12:43:00Z">
        <w:r w:rsidR="00154A4C" w:rsidRPr="00A3499D">
          <w:rPr>
            <w:rFonts w:ascii="Times New Roman" w:eastAsia="Times New Roman" w:hAnsi="Times New Roman" w:cs="Times New Roman"/>
            <w:sz w:val="24"/>
            <w:szCs w:val="24"/>
            <w:lang w:val="en-GB"/>
          </w:rPr>
          <w:t>2</w:t>
        </w:r>
      </w:ins>
      <w:r w:rsidRPr="00A3499D">
        <w:rPr>
          <w:rFonts w:ascii="Times New Roman" w:eastAsia="Times New Roman" w:hAnsi="Times New Roman" w:cs="Times New Roman"/>
          <w:sz w:val="24"/>
          <w:szCs w:val="24"/>
          <w:lang w:val="en-GB"/>
        </w:rPr>
        <w:t xml:space="preserve">). In contrast, root growth was inhibited when the medium strength or sucrose concentration </w:t>
      </w:r>
      <w:del w:id="371" w:author="Author" w:date="2021-01-29T12:46:00Z">
        <w:r w:rsidRPr="00A3499D" w:rsidDel="00154A4C">
          <w:rPr>
            <w:rFonts w:ascii="Times New Roman" w:eastAsia="Times New Roman" w:hAnsi="Times New Roman" w:cs="Times New Roman"/>
            <w:sz w:val="24"/>
            <w:szCs w:val="24"/>
            <w:lang w:val="en-GB"/>
          </w:rPr>
          <w:delText xml:space="preserve">was </w:delText>
        </w:r>
      </w:del>
      <w:ins w:id="372" w:author="Author" w:date="2021-02-08T12:32:00Z">
        <w:r w:rsidR="00482EF1" w:rsidRPr="00A3499D">
          <w:rPr>
            <w:rFonts w:ascii="Times New Roman" w:eastAsia="Times New Roman" w:hAnsi="Times New Roman" w:cs="Times New Roman"/>
            <w:sz w:val="24"/>
            <w:szCs w:val="24"/>
            <w:lang w:val="en-GB"/>
          </w:rPr>
          <w:t>was</w:t>
        </w:r>
      </w:ins>
      <w:ins w:id="373" w:author="Author" w:date="2021-01-29T12:46:00Z">
        <w:r w:rsidR="00154A4C" w:rsidRPr="00A3499D">
          <w:rPr>
            <w:rFonts w:ascii="Times New Roman" w:eastAsia="Times New Roman" w:hAnsi="Times New Roman" w:cs="Times New Roman"/>
            <w:sz w:val="24"/>
            <w:szCs w:val="24"/>
            <w:lang w:val="en-GB"/>
          </w:rPr>
          <w:t xml:space="preserve"> </w:t>
        </w:r>
      </w:ins>
      <w:del w:id="374" w:author="Author" w:date="2021-02-03T10:46:00Z">
        <w:r w:rsidRPr="00A3499D" w:rsidDel="00EC3EE7">
          <w:rPr>
            <w:rFonts w:ascii="Times New Roman" w:eastAsia="Times New Roman" w:hAnsi="Times New Roman" w:cs="Times New Roman"/>
            <w:sz w:val="24"/>
            <w:szCs w:val="24"/>
            <w:lang w:val="en-GB"/>
          </w:rPr>
          <w:delText xml:space="preserve">increased or decreased </w:delText>
        </w:r>
      </w:del>
      <w:del w:id="375" w:author="Author" w:date="2021-01-29T12:46:00Z">
        <w:r w:rsidRPr="00A3499D" w:rsidDel="00154A4C">
          <w:rPr>
            <w:rFonts w:ascii="Times New Roman" w:eastAsia="Times New Roman" w:hAnsi="Times New Roman" w:cs="Times New Roman"/>
            <w:sz w:val="24"/>
            <w:szCs w:val="24"/>
            <w:lang w:val="en-GB"/>
          </w:rPr>
          <w:delText xml:space="preserve">to </w:delText>
        </w:r>
      </w:del>
      <w:ins w:id="376" w:author="Author" w:date="2021-02-03T10:46:00Z">
        <w:r w:rsidR="00EC3EE7" w:rsidRPr="00A3499D">
          <w:rPr>
            <w:rFonts w:ascii="Times New Roman" w:eastAsia="Times New Roman" w:hAnsi="Times New Roman" w:cs="Times New Roman"/>
            <w:sz w:val="24"/>
            <w:szCs w:val="24"/>
            <w:lang w:val="en-GB"/>
          </w:rPr>
          <w:t>higher or lower than</w:t>
        </w:r>
      </w:ins>
      <w:ins w:id="377" w:author="Author" w:date="2021-01-29T12:46:00Z">
        <w:r w:rsidR="00154A4C"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this optimum level.</w:t>
      </w:r>
    </w:p>
    <w:p w14:paraId="0DBC5B61" w14:textId="1ADB85EA" w:rsidR="00B81625" w:rsidRPr="00A3499D" w:rsidRDefault="00B81625" w:rsidP="00964B8C">
      <w:pPr>
        <w:spacing w:after="0" w:line="240" w:lineRule="auto"/>
        <w:outlineLvl w:val="4"/>
        <w:rPr>
          <w:rFonts w:ascii="Times New Roman" w:eastAsia="Times New Roman" w:hAnsi="Times New Roman" w:cs="Times New Roman"/>
          <w:b/>
          <w:bCs/>
          <w:i/>
          <w:iCs/>
          <w:sz w:val="24"/>
          <w:szCs w:val="24"/>
          <w:lang w:val="en-GB"/>
        </w:rPr>
      </w:pPr>
      <w:del w:id="378" w:author="Author" w:date="2021-01-29T13:43:00Z">
        <w:r w:rsidRPr="00A3499D" w:rsidDel="0087385D">
          <w:rPr>
            <w:rFonts w:ascii="Times New Roman" w:eastAsia="Times New Roman" w:hAnsi="Times New Roman" w:cs="Times New Roman"/>
            <w:b/>
            <w:bCs/>
            <w:sz w:val="24"/>
            <w:szCs w:val="24"/>
            <w:lang w:val="en-GB"/>
          </w:rPr>
          <w:delText xml:space="preserve">3.3. </w:delText>
        </w:r>
      </w:del>
      <w:r w:rsidRPr="00A3499D">
        <w:rPr>
          <w:rFonts w:ascii="Times New Roman" w:eastAsia="Times New Roman" w:hAnsi="Times New Roman" w:cs="Times New Roman"/>
          <w:b/>
          <w:bCs/>
          <w:i/>
          <w:iCs/>
          <w:sz w:val="24"/>
          <w:szCs w:val="24"/>
          <w:lang w:val="en-GB"/>
        </w:rPr>
        <w:t>Optimization of Inoculum Density for Adventitious Root Biomass Production</w:t>
      </w:r>
    </w:p>
    <w:p w14:paraId="0E0A53F6" w14:textId="4D69D1B2" w:rsidR="00B81625" w:rsidRPr="00A3499D" w:rsidRDefault="00B81625" w:rsidP="00964B8C">
      <w:pPr>
        <w:spacing w:after="0" w:line="240" w:lineRule="auto"/>
        <w:rPr>
          <w:rFonts w:ascii="Times New Roman" w:eastAsia="Times New Roman" w:hAnsi="Times New Roman" w:cs="Times New Roman"/>
          <w:sz w:val="24"/>
          <w:szCs w:val="24"/>
          <w:lang w:val="en-GB"/>
        </w:rPr>
      </w:pPr>
      <w:commentRangeStart w:id="379"/>
      <w:r w:rsidRPr="00A3499D">
        <w:rPr>
          <w:rFonts w:ascii="Times New Roman" w:eastAsia="Times New Roman" w:hAnsi="Times New Roman" w:cs="Times New Roman"/>
          <w:sz w:val="24"/>
          <w:szCs w:val="24"/>
          <w:lang w:val="en-GB"/>
        </w:rPr>
        <w:t>Inoculum density depends on the volume of culture medium and vessel</w:t>
      </w:r>
      <w:commentRangeEnd w:id="379"/>
      <w:r w:rsidR="00154A4C" w:rsidRPr="00A3499D">
        <w:rPr>
          <w:rStyle w:val="CommentReference"/>
          <w:lang w:val="en-GB"/>
        </w:rPr>
        <w:commentReference w:id="379"/>
      </w:r>
      <w:r w:rsidRPr="00A3499D">
        <w:rPr>
          <w:rFonts w:ascii="Times New Roman" w:eastAsia="Times New Roman" w:hAnsi="Times New Roman" w:cs="Times New Roman"/>
          <w:sz w:val="24"/>
          <w:szCs w:val="24"/>
          <w:lang w:val="en-GB"/>
        </w:rPr>
        <w:t>. In the present study, 250 </w:t>
      </w:r>
      <w:del w:id="380" w:author="Author" w:date="2021-01-29T12:53:00Z">
        <w:r w:rsidRPr="00A3499D" w:rsidDel="003B69B5">
          <w:rPr>
            <w:rFonts w:ascii="Times New Roman" w:eastAsia="Times New Roman" w:hAnsi="Times New Roman" w:cs="Times New Roman"/>
            <w:sz w:val="24"/>
            <w:szCs w:val="24"/>
            <w:lang w:val="en-GB"/>
          </w:rPr>
          <w:delText xml:space="preserve">mL </w:delText>
        </w:r>
      </w:del>
      <w:ins w:id="381" w:author="Author" w:date="2021-01-29T12:53:00Z">
        <w:r w:rsidR="003B69B5" w:rsidRPr="00A3499D">
          <w:rPr>
            <w:rFonts w:ascii="Times New Roman" w:eastAsia="Times New Roman" w:hAnsi="Times New Roman" w:cs="Times New Roman"/>
            <w:sz w:val="24"/>
            <w:szCs w:val="24"/>
            <w:lang w:val="en-GB"/>
          </w:rPr>
          <w:t xml:space="preserve">ml </w:t>
        </w:r>
      </w:ins>
      <w:r w:rsidRPr="00A3499D">
        <w:rPr>
          <w:rFonts w:ascii="Times New Roman" w:eastAsia="Times New Roman" w:hAnsi="Times New Roman" w:cs="Times New Roman"/>
          <w:sz w:val="24"/>
          <w:szCs w:val="24"/>
          <w:lang w:val="en-GB"/>
        </w:rPr>
        <w:t>Erlenmeyer flasks containing 50 </w:t>
      </w:r>
      <w:del w:id="382" w:author="Author" w:date="2021-01-29T12:53:00Z">
        <w:r w:rsidRPr="00A3499D" w:rsidDel="003B69B5">
          <w:rPr>
            <w:rFonts w:ascii="Times New Roman" w:eastAsia="Times New Roman" w:hAnsi="Times New Roman" w:cs="Times New Roman"/>
            <w:sz w:val="24"/>
            <w:szCs w:val="24"/>
            <w:lang w:val="en-GB"/>
          </w:rPr>
          <w:delText xml:space="preserve">mL </w:delText>
        </w:r>
      </w:del>
      <w:ins w:id="383" w:author="Author" w:date="2021-01-29T12:53:00Z">
        <w:r w:rsidR="003B69B5" w:rsidRPr="00A3499D">
          <w:rPr>
            <w:rFonts w:ascii="Times New Roman" w:eastAsia="Times New Roman" w:hAnsi="Times New Roman" w:cs="Times New Roman"/>
            <w:sz w:val="24"/>
            <w:szCs w:val="24"/>
            <w:lang w:val="en-GB"/>
          </w:rPr>
          <w:t xml:space="preserve">ml </w:t>
        </w:r>
      </w:ins>
      <w:r w:rsidRPr="00A3499D">
        <w:rPr>
          <w:rFonts w:ascii="Times New Roman" w:eastAsia="Times New Roman" w:hAnsi="Times New Roman" w:cs="Times New Roman"/>
          <w:sz w:val="24"/>
          <w:szCs w:val="24"/>
          <w:lang w:val="en-GB"/>
        </w:rPr>
        <w:t xml:space="preserve">medium were used to </w:t>
      </w:r>
      <w:ins w:id="384" w:author="Author" w:date="2021-02-03T10:48:00Z">
        <w:r w:rsidR="00EC3EE7" w:rsidRPr="00A3499D">
          <w:rPr>
            <w:rFonts w:ascii="Times New Roman" w:eastAsia="Times New Roman" w:hAnsi="Times New Roman" w:cs="Times New Roman"/>
            <w:sz w:val="24"/>
            <w:szCs w:val="24"/>
            <w:lang w:val="en-GB"/>
          </w:rPr>
          <w:t xml:space="preserve">determine the optimal </w:t>
        </w:r>
      </w:ins>
      <w:del w:id="385" w:author="Author" w:date="2021-02-03T10:48:00Z">
        <w:r w:rsidRPr="00A3499D" w:rsidDel="00EC3EE7">
          <w:rPr>
            <w:rFonts w:ascii="Times New Roman" w:eastAsia="Times New Roman" w:hAnsi="Times New Roman" w:cs="Times New Roman"/>
            <w:sz w:val="24"/>
            <w:szCs w:val="24"/>
            <w:lang w:val="en-GB"/>
          </w:rPr>
          <w:delText xml:space="preserve">optimize the </w:delText>
        </w:r>
      </w:del>
      <w:r w:rsidRPr="00A3499D">
        <w:rPr>
          <w:rFonts w:ascii="Times New Roman" w:eastAsia="Times New Roman" w:hAnsi="Times New Roman" w:cs="Times New Roman"/>
          <w:sz w:val="24"/>
          <w:szCs w:val="24"/>
          <w:lang w:val="en-GB"/>
        </w:rPr>
        <w:t xml:space="preserve">inoculum density for </w:t>
      </w:r>
      <w:del w:id="386" w:author="Author" w:date="2021-01-29T12:54:00Z">
        <w:r w:rsidRPr="00A3499D" w:rsidDel="003B69B5">
          <w:rPr>
            <w:rFonts w:ascii="Times New Roman" w:eastAsia="Times New Roman" w:hAnsi="Times New Roman" w:cs="Times New Roman"/>
            <w:sz w:val="24"/>
            <w:szCs w:val="24"/>
            <w:lang w:val="en-GB"/>
          </w:rPr>
          <w:delText xml:space="preserve">achieving </w:delText>
        </w:r>
      </w:del>
      <w:r w:rsidRPr="00A3499D">
        <w:rPr>
          <w:rFonts w:ascii="Times New Roman" w:eastAsia="Times New Roman" w:hAnsi="Times New Roman" w:cs="Times New Roman"/>
          <w:sz w:val="24"/>
          <w:szCs w:val="24"/>
          <w:lang w:val="en-GB"/>
        </w:rPr>
        <w:t xml:space="preserve">maximum root biomass production. </w:t>
      </w:r>
      <w:del w:id="387" w:author="Author" w:date="2021-01-29T12:54:00Z">
        <w:r w:rsidRPr="00A3499D" w:rsidDel="003B69B5">
          <w:rPr>
            <w:rFonts w:ascii="Times New Roman" w:eastAsia="Times New Roman" w:hAnsi="Times New Roman" w:cs="Times New Roman"/>
            <w:sz w:val="24"/>
            <w:szCs w:val="24"/>
            <w:lang w:val="en-GB"/>
          </w:rPr>
          <w:delText>On the different</w:delText>
        </w:r>
      </w:del>
      <w:ins w:id="388" w:author="Author" w:date="2021-02-08T13:50:00Z">
        <w:r w:rsidR="005B3778">
          <w:rPr>
            <w:rFonts w:ascii="Times New Roman" w:eastAsia="Times New Roman" w:hAnsi="Times New Roman" w:cs="Times New Roman"/>
            <w:sz w:val="24"/>
            <w:szCs w:val="24"/>
            <w:lang w:val="en-GB"/>
          </w:rPr>
          <w:t>M</w:t>
        </w:r>
      </w:ins>
      <w:del w:id="389" w:author="Author" w:date="2021-01-29T12:54:00Z">
        <w:r w:rsidRPr="00A3499D" w:rsidDel="003B69B5">
          <w:rPr>
            <w:rFonts w:ascii="Times New Roman" w:eastAsia="Times New Roman" w:hAnsi="Times New Roman" w:cs="Times New Roman"/>
            <w:sz w:val="24"/>
            <w:szCs w:val="24"/>
            <w:lang w:val="en-GB"/>
          </w:rPr>
          <w:delText xml:space="preserve"> </w:delText>
        </w:r>
      </w:del>
      <w:del w:id="390" w:author="Author" w:date="2021-02-03T10:48:00Z">
        <w:r w:rsidRPr="00A3499D" w:rsidDel="00EC3EE7">
          <w:rPr>
            <w:rFonts w:ascii="Times New Roman" w:eastAsia="Times New Roman" w:hAnsi="Times New Roman" w:cs="Times New Roman"/>
            <w:sz w:val="24"/>
            <w:szCs w:val="24"/>
            <w:lang w:val="en-GB"/>
          </w:rPr>
          <w:delText>initial inoculum densit</w:delText>
        </w:r>
      </w:del>
      <w:del w:id="391" w:author="Author" w:date="2021-01-29T12:54:00Z">
        <w:r w:rsidRPr="00A3499D" w:rsidDel="003B69B5">
          <w:rPr>
            <w:rFonts w:ascii="Times New Roman" w:eastAsia="Times New Roman" w:hAnsi="Times New Roman" w:cs="Times New Roman"/>
            <w:sz w:val="24"/>
            <w:szCs w:val="24"/>
            <w:lang w:val="en-GB"/>
          </w:rPr>
          <w:delText>y</w:delText>
        </w:r>
      </w:del>
      <w:del w:id="392" w:author="Author" w:date="2021-02-03T10:48:00Z">
        <w:r w:rsidRPr="00A3499D" w:rsidDel="00EC3EE7">
          <w:rPr>
            <w:rFonts w:ascii="Times New Roman" w:eastAsia="Times New Roman" w:hAnsi="Times New Roman" w:cs="Times New Roman"/>
            <w:sz w:val="24"/>
            <w:szCs w:val="24"/>
            <w:lang w:val="en-GB"/>
          </w:rPr>
          <w:delText xml:space="preserve">, </w:delText>
        </w:r>
      </w:del>
      <w:del w:id="393" w:author="Author" w:date="2021-02-08T13:50:00Z">
        <w:r w:rsidRPr="00A3499D" w:rsidDel="005B3778">
          <w:rPr>
            <w:rFonts w:ascii="Times New Roman" w:eastAsia="Times New Roman" w:hAnsi="Times New Roman" w:cs="Times New Roman"/>
            <w:sz w:val="24"/>
            <w:szCs w:val="24"/>
            <w:lang w:val="en-GB"/>
          </w:rPr>
          <w:delText>m</w:delText>
        </w:r>
      </w:del>
      <w:r w:rsidRPr="00A3499D">
        <w:rPr>
          <w:rFonts w:ascii="Times New Roman" w:eastAsia="Times New Roman" w:hAnsi="Times New Roman" w:cs="Times New Roman"/>
          <w:sz w:val="24"/>
          <w:szCs w:val="24"/>
          <w:lang w:val="en-GB"/>
        </w:rPr>
        <w:t xml:space="preserve">aximum adventitious root biomass (121 g FW) and growth rate (12.1%) were recorded at 10 g FW of </w:t>
      </w:r>
      <w:ins w:id="394" w:author="Author" w:date="2021-02-08T12:32:00Z">
        <w:r w:rsidR="00482EF1"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initial inoculum (Figure</w:t>
      </w:r>
      <w:ins w:id="395" w:author="Author" w:date="2021-01-29T17:58:00Z">
        <w:r w:rsidR="00185F36" w:rsidRPr="00A3499D">
          <w:rPr>
            <w:rFonts w:ascii="Times New Roman" w:eastAsia="Times New Roman" w:hAnsi="Times New Roman" w:cs="Times New Roman"/>
            <w:sz w:val="24"/>
            <w:szCs w:val="24"/>
            <w:lang w:val="en-GB"/>
          </w:rPr>
          <w:t xml:space="preserve"> </w:t>
        </w:r>
      </w:ins>
      <w:del w:id="396" w:author="Author" w:date="2021-01-29T17:58:00Z">
        <w:r w:rsidRPr="00A3499D" w:rsidDel="00185F36">
          <w:rPr>
            <w:rFonts w:ascii="Times New Roman" w:eastAsia="Times New Roman" w:hAnsi="Times New Roman" w:cs="Times New Roman"/>
            <w:sz w:val="24"/>
            <w:szCs w:val="24"/>
            <w:lang w:val="en-GB"/>
          </w:rPr>
          <w:delText> </w:delText>
        </w:r>
      </w:del>
      <w:del w:id="397" w:author="Author" w:date="2021-01-29T12:44:00Z">
        <w:r w:rsidR="00250140" w:rsidRPr="00A3499D" w:rsidDel="00154A4C">
          <w:rPr>
            <w:lang w:val="en-GB"/>
          </w:rPr>
          <w:fldChar w:fldCharType="begin"/>
        </w:r>
        <w:r w:rsidR="00250140" w:rsidRPr="00A3499D" w:rsidDel="00154A4C">
          <w:rPr>
            <w:lang w:val="en-GB"/>
          </w:rPr>
          <w:delInstrText xml:space="preserve"> HYPERLINK "https://www.hindawi.com/journals/abot/2015/942761/fig1/" \l "c"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1(c)</w:delText>
        </w:r>
        <w:r w:rsidR="00250140" w:rsidRPr="00A3499D" w:rsidDel="00154A4C">
          <w:rPr>
            <w:rFonts w:ascii="Times New Roman" w:eastAsia="Times New Roman" w:hAnsi="Times New Roman" w:cs="Times New Roman"/>
            <w:sz w:val="24"/>
            <w:szCs w:val="24"/>
            <w:lang w:val="en-GB"/>
          </w:rPr>
          <w:fldChar w:fldCharType="end"/>
        </w:r>
      </w:del>
      <w:ins w:id="398" w:author="Author" w:date="2021-01-29T12:44:00Z">
        <w:r w:rsidR="00154A4C" w:rsidRPr="00A3499D">
          <w:rPr>
            <w:rFonts w:ascii="Times New Roman" w:eastAsia="Times New Roman" w:hAnsi="Times New Roman" w:cs="Times New Roman"/>
            <w:sz w:val="24"/>
            <w:szCs w:val="24"/>
            <w:lang w:val="en-GB"/>
          </w:rPr>
          <w:t>1(c)</w:t>
        </w:r>
      </w:ins>
      <w:r w:rsidRPr="00A3499D">
        <w:rPr>
          <w:rFonts w:ascii="Times New Roman" w:eastAsia="Times New Roman" w:hAnsi="Times New Roman" w:cs="Times New Roman"/>
          <w:sz w:val="24"/>
          <w:szCs w:val="24"/>
          <w:lang w:val="en-GB"/>
        </w:rPr>
        <w:t>). Further</w:t>
      </w:r>
      <w:ins w:id="399" w:author="Author" w:date="2021-01-29T12:54:00Z">
        <w:r w:rsidR="003B69B5" w:rsidRPr="00A3499D">
          <w:rPr>
            <w:rFonts w:ascii="Times New Roman" w:eastAsia="Times New Roman" w:hAnsi="Times New Roman" w:cs="Times New Roman"/>
            <w:sz w:val="24"/>
            <w:szCs w:val="24"/>
            <w:lang w:val="en-GB"/>
          </w:rPr>
          <w:t>more</w:t>
        </w:r>
      </w:ins>
      <w:r w:rsidRPr="00A3499D">
        <w:rPr>
          <w:rFonts w:ascii="Times New Roman" w:eastAsia="Times New Roman" w:hAnsi="Times New Roman" w:cs="Times New Roman"/>
          <w:sz w:val="24"/>
          <w:szCs w:val="24"/>
          <w:lang w:val="en-GB"/>
        </w:rPr>
        <w:t xml:space="preserve">, </w:t>
      </w:r>
      <w:ins w:id="400" w:author="Author" w:date="2021-01-29T12:55:00Z">
        <w:r w:rsidR="003B69B5" w:rsidRPr="00A3499D">
          <w:rPr>
            <w:rFonts w:ascii="Times New Roman" w:eastAsia="Times New Roman" w:hAnsi="Times New Roman" w:cs="Times New Roman"/>
            <w:sz w:val="24"/>
            <w:szCs w:val="24"/>
            <w:lang w:val="en-GB"/>
          </w:rPr>
          <w:t xml:space="preserve">any </w:t>
        </w:r>
      </w:ins>
      <w:r w:rsidRPr="00A3499D">
        <w:rPr>
          <w:rFonts w:ascii="Times New Roman" w:eastAsia="Times New Roman" w:hAnsi="Times New Roman" w:cs="Times New Roman"/>
          <w:sz w:val="24"/>
          <w:szCs w:val="24"/>
          <w:lang w:val="en-GB"/>
        </w:rPr>
        <w:t xml:space="preserve">decrease or increase in inoculum density </w:t>
      </w:r>
      <w:ins w:id="401" w:author="Author" w:date="2021-01-29T12:55:00Z">
        <w:r w:rsidR="003B69B5" w:rsidRPr="00A3499D">
          <w:rPr>
            <w:rFonts w:ascii="Times New Roman" w:eastAsia="Times New Roman" w:hAnsi="Times New Roman" w:cs="Times New Roman"/>
            <w:sz w:val="24"/>
            <w:szCs w:val="24"/>
            <w:lang w:val="en-GB"/>
          </w:rPr>
          <w:t xml:space="preserve">away from this level </w:t>
        </w:r>
      </w:ins>
      <w:r w:rsidRPr="00A3499D">
        <w:rPr>
          <w:rFonts w:ascii="Times New Roman" w:eastAsia="Times New Roman" w:hAnsi="Times New Roman" w:cs="Times New Roman"/>
          <w:sz w:val="24"/>
          <w:szCs w:val="24"/>
          <w:lang w:val="en-GB"/>
        </w:rPr>
        <w:t xml:space="preserve">led to </w:t>
      </w:r>
      <w:ins w:id="402" w:author="Author" w:date="2021-02-08T12:32:00Z">
        <w:r w:rsidR="00482EF1" w:rsidRPr="00A3499D">
          <w:rPr>
            <w:rFonts w:ascii="Times New Roman" w:eastAsia="Times New Roman" w:hAnsi="Times New Roman" w:cs="Times New Roman"/>
            <w:sz w:val="24"/>
            <w:szCs w:val="24"/>
            <w:lang w:val="en-GB"/>
          </w:rPr>
          <w:t xml:space="preserve">a </w:t>
        </w:r>
      </w:ins>
      <w:r w:rsidRPr="00A3499D">
        <w:rPr>
          <w:rFonts w:ascii="Times New Roman" w:eastAsia="Times New Roman" w:hAnsi="Times New Roman" w:cs="Times New Roman"/>
          <w:sz w:val="24"/>
          <w:szCs w:val="24"/>
          <w:lang w:val="en-GB"/>
        </w:rPr>
        <w:t xml:space="preserve">decrease in </w:t>
      </w:r>
      <w:del w:id="403" w:author="Author" w:date="2021-02-08T12:32:00Z">
        <w:r w:rsidRPr="00A3499D" w:rsidDel="00482EF1">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biomass production (Table</w:t>
      </w:r>
      <w:ins w:id="404" w:author="Author" w:date="2021-01-29T17:59:00Z">
        <w:r w:rsidR="00185F36" w:rsidRPr="00A3499D">
          <w:rPr>
            <w:rFonts w:ascii="Times New Roman" w:eastAsia="Times New Roman" w:hAnsi="Times New Roman" w:cs="Times New Roman"/>
            <w:sz w:val="24"/>
            <w:szCs w:val="24"/>
            <w:lang w:val="en-GB"/>
          </w:rPr>
          <w:t xml:space="preserve"> </w:t>
        </w:r>
      </w:ins>
      <w:del w:id="405" w:author="Author" w:date="2021-01-29T17:59:00Z">
        <w:r w:rsidRPr="00A3499D" w:rsidDel="00185F36">
          <w:rPr>
            <w:rFonts w:ascii="Times New Roman" w:eastAsia="Times New Roman" w:hAnsi="Times New Roman" w:cs="Times New Roman"/>
            <w:sz w:val="24"/>
            <w:szCs w:val="24"/>
            <w:lang w:val="en-GB"/>
          </w:rPr>
          <w:delText> </w:delText>
        </w:r>
      </w:del>
      <w:del w:id="406" w:author="Author" w:date="2021-01-29T12:44:00Z">
        <w:r w:rsidR="00250140" w:rsidRPr="00A3499D" w:rsidDel="00154A4C">
          <w:rPr>
            <w:lang w:val="en-GB"/>
          </w:rPr>
          <w:fldChar w:fldCharType="begin"/>
        </w:r>
        <w:r w:rsidR="00250140" w:rsidRPr="00A3499D" w:rsidDel="00154A4C">
          <w:rPr>
            <w:lang w:val="en-GB"/>
          </w:rPr>
          <w:delInstrText xml:space="preserve"> HYPERLINK "https://www.hindawi.com/journals/abot/2015/942761/tab3/"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3</w:delText>
        </w:r>
        <w:r w:rsidR="00250140" w:rsidRPr="00A3499D" w:rsidDel="00154A4C">
          <w:rPr>
            <w:rFonts w:ascii="Times New Roman" w:eastAsia="Times New Roman" w:hAnsi="Times New Roman" w:cs="Times New Roman"/>
            <w:sz w:val="24"/>
            <w:szCs w:val="24"/>
            <w:lang w:val="en-GB"/>
          </w:rPr>
          <w:fldChar w:fldCharType="end"/>
        </w:r>
      </w:del>
      <w:ins w:id="407" w:author="Author" w:date="2021-01-29T12:44:00Z">
        <w:r w:rsidR="00154A4C" w:rsidRPr="00A3499D">
          <w:rPr>
            <w:rFonts w:ascii="Times New Roman" w:eastAsia="Times New Roman" w:hAnsi="Times New Roman" w:cs="Times New Roman"/>
            <w:sz w:val="24"/>
            <w:szCs w:val="24"/>
            <w:lang w:val="en-GB"/>
          </w:rPr>
          <w:t>3</w:t>
        </w:r>
      </w:ins>
      <w:r w:rsidRPr="00A3499D">
        <w:rPr>
          <w:rFonts w:ascii="Times New Roman" w:eastAsia="Times New Roman" w:hAnsi="Times New Roman" w:cs="Times New Roman"/>
          <w:sz w:val="24"/>
          <w:szCs w:val="24"/>
          <w:lang w:val="en-GB"/>
        </w:rPr>
        <w:t>).</w:t>
      </w:r>
    </w:p>
    <w:p w14:paraId="3D43AEED" w14:textId="72AD285D" w:rsidR="00B81625" w:rsidRPr="00A3499D" w:rsidRDefault="00B81625" w:rsidP="00964B8C">
      <w:pPr>
        <w:spacing w:after="0" w:line="240" w:lineRule="auto"/>
        <w:outlineLvl w:val="4"/>
        <w:rPr>
          <w:rFonts w:ascii="Times New Roman" w:eastAsia="Times New Roman" w:hAnsi="Times New Roman" w:cs="Times New Roman"/>
          <w:b/>
          <w:bCs/>
          <w:i/>
          <w:iCs/>
          <w:sz w:val="24"/>
          <w:szCs w:val="24"/>
          <w:lang w:val="en-GB"/>
        </w:rPr>
      </w:pPr>
      <w:del w:id="408" w:author="Author" w:date="2021-01-29T13:43:00Z">
        <w:r w:rsidRPr="00A3499D" w:rsidDel="0087385D">
          <w:rPr>
            <w:rFonts w:ascii="Times New Roman" w:eastAsia="Times New Roman" w:hAnsi="Times New Roman" w:cs="Times New Roman"/>
            <w:b/>
            <w:bCs/>
            <w:sz w:val="24"/>
            <w:szCs w:val="24"/>
            <w:lang w:val="en-GB"/>
          </w:rPr>
          <w:delText xml:space="preserve">3.4. </w:delText>
        </w:r>
      </w:del>
      <w:r w:rsidRPr="00A3499D">
        <w:rPr>
          <w:rFonts w:ascii="Times New Roman" w:eastAsia="Times New Roman" w:hAnsi="Times New Roman" w:cs="Times New Roman"/>
          <w:b/>
          <w:bCs/>
          <w:i/>
          <w:iCs/>
          <w:sz w:val="24"/>
          <w:szCs w:val="24"/>
          <w:lang w:val="en-GB"/>
        </w:rPr>
        <w:t>GC-MS Analysis</w:t>
      </w:r>
    </w:p>
    <w:p w14:paraId="689A9A87" w14:textId="7C916783" w:rsidR="00964B8C" w:rsidRPr="00A3499D" w:rsidRDefault="00B81625" w:rsidP="00964B8C">
      <w:pPr>
        <w:spacing w:after="0" w:line="240" w:lineRule="auto"/>
        <w:rPr>
          <w:rFonts w:ascii="Times New Roman" w:eastAsia="Times New Roman" w:hAnsi="Times New Roman" w:cs="Times New Roman"/>
          <w:b/>
          <w:bCs/>
          <w:sz w:val="24"/>
          <w:szCs w:val="24"/>
          <w:lang w:val="en-GB"/>
        </w:rPr>
      </w:pPr>
      <w:r w:rsidRPr="00A3499D">
        <w:rPr>
          <w:rFonts w:ascii="Times New Roman" w:eastAsia="Times New Roman" w:hAnsi="Times New Roman" w:cs="Times New Roman"/>
          <w:sz w:val="24"/>
          <w:szCs w:val="24"/>
          <w:lang w:val="en-GB"/>
        </w:rPr>
        <w:t xml:space="preserve">The essential oil components were found to </w:t>
      </w:r>
      <w:del w:id="409" w:author="Author" w:date="2021-01-29T12:59:00Z">
        <w:r w:rsidRPr="00A3499D" w:rsidDel="003B69B5">
          <w:rPr>
            <w:rFonts w:ascii="Times New Roman" w:eastAsia="Times New Roman" w:hAnsi="Times New Roman" w:cs="Times New Roman"/>
            <w:sz w:val="24"/>
            <w:szCs w:val="24"/>
            <w:lang w:val="en-GB"/>
          </w:rPr>
          <w:delText>be varied</w:delText>
        </w:r>
      </w:del>
      <w:ins w:id="410" w:author="Author" w:date="2021-01-29T12:59:00Z">
        <w:r w:rsidR="003B69B5" w:rsidRPr="00A3499D">
          <w:rPr>
            <w:rFonts w:ascii="Times New Roman" w:eastAsia="Times New Roman" w:hAnsi="Times New Roman" w:cs="Times New Roman"/>
            <w:sz w:val="24"/>
            <w:szCs w:val="24"/>
            <w:lang w:val="en-GB"/>
          </w:rPr>
          <w:t>vary</w:t>
        </w:r>
      </w:ins>
      <w:r w:rsidRPr="00A3499D">
        <w:rPr>
          <w:rFonts w:ascii="Times New Roman" w:eastAsia="Times New Roman" w:hAnsi="Times New Roman" w:cs="Times New Roman"/>
          <w:sz w:val="24"/>
          <w:szCs w:val="24"/>
          <w:lang w:val="en-GB"/>
        </w:rPr>
        <w:t xml:space="preserve"> between </w:t>
      </w:r>
      <w:ins w:id="411" w:author="Author" w:date="2021-01-29T12:57:00Z">
        <w:r w:rsidR="003B69B5"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rhizome</w:t>
      </w:r>
      <w:ins w:id="412" w:author="Author" w:date="2021-01-29T12:57:00Z">
        <w:r w:rsidR="003B69B5"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of field</w:t>
      </w:r>
      <w:ins w:id="413" w:author="Author" w:date="2021-02-08T12:40:00Z">
        <w:r w:rsidR="00482EF1" w:rsidRPr="00A3499D">
          <w:rPr>
            <w:rFonts w:ascii="Times New Roman" w:eastAsia="Times New Roman" w:hAnsi="Times New Roman" w:cs="Times New Roman"/>
            <w:sz w:val="24"/>
            <w:szCs w:val="24"/>
            <w:lang w:val="en-GB"/>
          </w:rPr>
          <w:t>-</w:t>
        </w:r>
      </w:ins>
      <w:del w:id="414" w:author="Author" w:date="2021-02-08T12:40:00Z">
        <w:r w:rsidRPr="00A3499D" w:rsidDel="00482EF1">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grown plants and</w:t>
      </w:r>
      <w:ins w:id="415" w:author="Author" w:date="2021-02-08T13:54:00Z">
        <w:r w:rsidR="00B408CF">
          <w:rPr>
            <w:rFonts w:ascii="Times New Roman" w:eastAsia="Times New Roman" w:hAnsi="Times New Roman" w:cs="Times New Roman"/>
            <w:sz w:val="24"/>
            <w:szCs w:val="24"/>
            <w:lang w:val="en-GB"/>
          </w:rPr>
          <w:t xml:space="preserve"> </w:t>
        </w:r>
      </w:ins>
      <w:del w:id="416" w:author="Author" w:date="2021-01-29T12:58:00Z">
        <w:r w:rsidRPr="00A3499D" w:rsidDel="003B69B5">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in vitro</w:t>
      </w:r>
      <w:del w:id="417" w:author="Author" w:date="2021-01-29T12:57:00Z">
        <w:r w:rsidRPr="00A3499D" w:rsidDel="003B69B5">
          <w:rPr>
            <w:rFonts w:ascii="Times New Roman" w:eastAsia="Times New Roman" w:hAnsi="Times New Roman" w:cs="Times New Roman"/>
            <w:sz w:val="24"/>
            <w:szCs w:val="24"/>
            <w:lang w:val="en-GB"/>
          </w:rPr>
          <w:delText> </w:delText>
        </w:r>
      </w:del>
      <w:ins w:id="418" w:author="Author" w:date="2021-01-29T12:57:00Z">
        <w:r w:rsidR="003B69B5"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raised adventitious roots (Tables</w:t>
      </w:r>
      <w:ins w:id="419" w:author="Author" w:date="2021-01-29T17:59:00Z">
        <w:r w:rsidR="00185F36" w:rsidRPr="00A3499D">
          <w:rPr>
            <w:rFonts w:ascii="Times New Roman" w:eastAsia="Times New Roman" w:hAnsi="Times New Roman" w:cs="Times New Roman"/>
            <w:sz w:val="24"/>
            <w:szCs w:val="24"/>
            <w:lang w:val="en-GB"/>
          </w:rPr>
          <w:t xml:space="preserve"> </w:t>
        </w:r>
      </w:ins>
      <w:del w:id="420" w:author="Author" w:date="2021-01-29T17:59:00Z">
        <w:r w:rsidRPr="00A3499D" w:rsidDel="00185F36">
          <w:rPr>
            <w:rFonts w:ascii="Times New Roman" w:eastAsia="Times New Roman" w:hAnsi="Times New Roman" w:cs="Times New Roman"/>
            <w:sz w:val="24"/>
            <w:szCs w:val="24"/>
            <w:lang w:val="en-GB"/>
          </w:rPr>
          <w:delText> </w:delText>
        </w:r>
      </w:del>
      <w:del w:id="421" w:author="Author" w:date="2021-01-29T12:44:00Z">
        <w:r w:rsidR="00250140" w:rsidRPr="00A3499D" w:rsidDel="00154A4C">
          <w:rPr>
            <w:lang w:val="en-GB"/>
          </w:rPr>
          <w:fldChar w:fldCharType="begin"/>
        </w:r>
        <w:r w:rsidR="00250140" w:rsidRPr="00A3499D" w:rsidDel="00154A4C">
          <w:rPr>
            <w:lang w:val="en-GB"/>
          </w:rPr>
          <w:delInstrText xml:space="preserve"> HYPERLINK "https://www.hindawi.com/journals/abot/2015/942761/tab4/"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4</w:delText>
        </w:r>
        <w:r w:rsidR="00250140" w:rsidRPr="00A3499D" w:rsidDel="00154A4C">
          <w:rPr>
            <w:rFonts w:ascii="Times New Roman" w:eastAsia="Times New Roman" w:hAnsi="Times New Roman" w:cs="Times New Roman"/>
            <w:sz w:val="24"/>
            <w:szCs w:val="24"/>
            <w:lang w:val="en-GB"/>
          </w:rPr>
          <w:fldChar w:fldCharType="end"/>
        </w:r>
      </w:del>
      <w:ins w:id="422" w:author="Author" w:date="2021-01-29T12:44:00Z">
        <w:r w:rsidR="00154A4C" w:rsidRPr="00A3499D">
          <w:rPr>
            <w:rFonts w:ascii="Times New Roman" w:eastAsia="Times New Roman" w:hAnsi="Times New Roman" w:cs="Times New Roman"/>
            <w:sz w:val="24"/>
            <w:szCs w:val="24"/>
            <w:lang w:val="en-GB"/>
          </w:rPr>
          <w:t>4</w:t>
        </w:r>
      </w:ins>
      <w:del w:id="423" w:author="Author" w:date="2021-01-29T17:59:00Z">
        <w:r w:rsidRPr="00A3499D" w:rsidDel="00185F36">
          <w:rPr>
            <w:rFonts w:ascii="Times New Roman" w:eastAsia="Times New Roman" w:hAnsi="Times New Roman" w:cs="Times New Roman"/>
            <w:sz w:val="24"/>
            <w:szCs w:val="24"/>
            <w:lang w:val="en-GB"/>
          </w:rPr>
          <w:delText> </w:delText>
        </w:r>
      </w:del>
      <w:ins w:id="424" w:author="Author" w:date="2021-01-29T17:59:00Z">
        <w:r w:rsidR="00185F36"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and</w:t>
      </w:r>
      <w:ins w:id="425" w:author="Author" w:date="2021-01-29T17:59:00Z">
        <w:r w:rsidR="00185F36" w:rsidRPr="00A3499D">
          <w:rPr>
            <w:rFonts w:ascii="Times New Roman" w:eastAsia="Times New Roman" w:hAnsi="Times New Roman" w:cs="Times New Roman"/>
            <w:sz w:val="24"/>
            <w:szCs w:val="24"/>
            <w:lang w:val="en-GB"/>
          </w:rPr>
          <w:t xml:space="preserve"> </w:t>
        </w:r>
      </w:ins>
      <w:del w:id="426" w:author="Author" w:date="2021-01-29T17:59:00Z">
        <w:r w:rsidRPr="00A3499D" w:rsidDel="00185F36">
          <w:rPr>
            <w:rFonts w:ascii="Times New Roman" w:eastAsia="Times New Roman" w:hAnsi="Times New Roman" w:cs="Times New Roman"/>
            <w:sz w:val="24"/>
            <w:szCs w:val="24"/>
            <w:lang w:val="en-GB"/>
          </w:rPr>
          <w:delText> </w:delText>
        </w:r>
      </w:del>
      <w:del w:id="427" w:author="Author" w:date="2021-01-29T12:45:00Z">
        <w:r w:rsidR="00250140" w:rsidRPr="00A3499D" w:rsidDel="00154A4C">
          <w:rPr>
            <w:lang w:val="en-GB"/>
          </w:rPr>
          <w:fldChar w:fldCharType="begin"/>
        </w:r>
        <w:r w:rsidR="00250140" w:rsidRPr="00A3499D" w:rsidDel="00154A4C">
          <w:rPr>
            <w:lang w:val="en-GB"/>
          </w:rPr>
          <w:delInstrText xml:space="preserve"> HYPERLINK "https://www.hindawi.com/journals/abot/2015/942761/tab5/"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5</w:delText>
        </w:r>
        <w:r w:rsidR="00250140" w:rsidRPr="00A3499D" w:rsidDel="00154A4C">
          <w:rPr>
            <w:rFonts w:ascii="Times New Roman" w:eastAsia="Times New Roman" w:hAnsi="Times New Roman" w:cs="Times New Roman"/>
            <w:sz w:val="24"/>
            <w:szCs w:val="24"/>
            <w:lang w:val="en-GB"/>
          </w:rPr>
          <w:fldChar w:fldCharType="end"/>
        </w:r>
      </w:del>
      <w:ins w:id="428" w:author="Author" w:date="2021-01-29T12:45:00Z">
        <w:r w:rsidR="00154A4C" w:rsidRPr="00A3499D">
          <w:rPr>
            <w:rFonts w:ascii="Times New Roman" w:eastAsia="Times New Roman" w:hAnsi="Times New Roman" w:cs="Times New Roman"/>
            <w:sz w:val="24"/>
            <w:szCs w:val="24"/>
            <w:lang w:val="en-GB"/>
          </w:rPr>
          <w:t>5</w:t>
        </w:r>
      </w:ins>
      <w:r w:rsidRPr="00A3499D">
        <w:rPr>
          <w:rFonts w:ascii="Times New Roman" w:eastAsia="Times New Roman" w:hAnsi="Times New Roman" w:cs="Times New Roman"/>
          <w:sz w:val="24"/>
          <w:szCs w:val="24"/>
          <w:lang w:val="en-GB"/>
        </w:rPr>
        <w:t xml:space="preserve">). Out of 29 peaks </w:t>
      </w:r>
      <w:del w:id="429" w:author="Author" w:date="2021-01-29T12:59:00Z">
        <w:r w:rsidRPr="00A3499D" w:rsidDel="00922D43">
          <w:rPr>
            <w:rFonts w:ascii="Times New Roman" w:eastAsia="Times New Roman" w:hAnsi="Times New Roman" w:cs="Times New Roman"/>
            <w:sz w:val="24"/>
            <w:szCs w:val="24"/>
            <w:lang w:val="en-GB"/>
          </w:rPr>
          <w:delText xml:space="preserve">which were </w:delText>
        </w:r>
      </w:del>
      <w:r w:rsidRPr="00A3499D">
        <w:rPr>
          <w:rFonts w:ascii="Times New Roman" w:eastAsia="Times New Roman" w:hAnsi="Times New Roman" w:cs="Times New Roman"/>
          <w:sz w:val="24"/>
          <w:szCs w:val="24"/>
          <w:lang w:val="en-GB"/>
        </w:rPr>
        <w:t xml:space="preserve">detected </w:t>
      </w:r>
      <w:del w:id="430" w:author="Author" w:date="2021-01-29T16:18:00Z">
        <w:r w:rsidRPr="00A3499D" w:rsidDel="003A0B2D">
          <w:rPr>
            <w:rFonts w:ascii="Times New Roman" w:eastAsia="Times New Roman" w:hAnsi="Times New Roman" w:cs="Times New Roman"/>
            <w:sz w:val="24"/>
            <w:szCs w:val="24"/>
            <w:lang w:val="en-GB"/>
          </w:rPr>
          <w:delText xml:space="preserve">from </w:delText>
        </w:r>
      </w:del>
      <w:ins w:id="431" w:author="Author" w:date="2021-01-29T12:59:00Z">
        <w:r w:rsidR="00922D43" w:rsidRPr="00A3499D">
          <w:rPr>
            <w:rFonts w:ascii="Times New Roman" w:eastAsia="Times New Roman" w:hAnsi="Times New Roman" w:cs="Times New Roman"/>
            <w:sz w:val="24"/>
            <w:szCs w:val="24"/>
            <w:lang w:val="en-GB"/>
          </w:rPr>
          <w:t xml:space="preserve">in the </w:t>
        </w:r>
      </w:ins>
      <w:r w:rsidRPr="00A3499D">
        <w:rPr>
          <w:rFonts w:ascii="Times New Roman" w:eastAsia="Times New Roman" w:hAnsi="Times New Roman" w:cs="Times New Roman"/>
          <w:sz w:val="24"/>
          <w:szCs w:val="24"/>
          <w:lang w:val="en-GB"/>
        </w:rPr>
        <w:t>rhizome</w:t>
      </w:r>
      <w:ins w:id="432" w:author="Author" w:date="2021-01-29T12:59:00Z">
        <w:r w:rsidR="00922D43" w:rsidRPr="00A3499D">
          <w:rPr>
            <w:rFonts w:ascii="Times New Roman" w:eastAsia="Times New Roman" w:hAnsi="Times New Roman" w:cs="Times New Roman"/>
            <w:sz w:val="24"/>
            <w:szCs w:val="24"/>
            <w:lang w:val="en-GB"/>
          </w:rPr>
          <w:t xml:space="preserve"> sample</w:t>
        </w:r>
      </w:ins>
      <w:ins w:id="433" w:author="Author" w:date="2021-01-29T13:05:00Z">
        <w:r w:rsidR="00922D43"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14 </w:t>
      </w:r>
      <w:del w:id="434" w:author="Author" w:date="2021-02-08T12:32:00Z">
        <w:r w:rsidRPr="00A3499D" w:rsidDel="00482EF1">
          <w:rPr>
            <w:rFonts w:ascii="Times New Roman" w:eastAsia="Times New Roman" w:hAnsi="Times New Roman" w:cs="Times New Roman"/>
            <w:sz w:val="24"/>
            <w:szCs w:val="24"/>
            <w:lang w:val="en-GB"/>
          </w:rPr>
          <w:delText xml:space="preserve">peaks </w:delText>
        </w:r>
      </w:del>
      <w:r w:rsidRPr="00A3499D">
        <w:rPr>
          <w:rFonts w:ascii="Times New Roman" w:eastAsia="Times New Roman" w:hAnsi="Times New Roman" w:cs="Times New Roman"/>
          <w:sz w:val="24"/>
          <w:szCs w:val="24"/>
          <w:lang w:val="en-GB"/>
        </w:rPr>
        <w:t>were identified</w:t>
      </w:r>
      <w:ins w:id="435" w:author="Author" w:date="2021-01-29T13:00:00Z">
        <w:r w:rsidR="00922D43" w:rsidRPr="00A3499D">
          <w:rPr>
            <w:rFonts w:ascii="Times New Roman" w:eastAsia="Times New Roman" w:hAnsi="Times New Roman" w:cs="Times New Roman"/>
            <w:sz w:val="24"/>
            <w:szCs w:val="24"/>
            <w:lang w:val="en-GB"/>
          </w:rPr>
          <w:t xml:space="preserve"> in the cultured root sample</w:t>
        </w:r>
      </w:ins>
      <w:ins w:id="436" w:author="Author" w:date="2021-01-29T13:05:00Z">
        <w:r w:rsidR="00922D43"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(Figure</w:t>
      </w:r>
      <w:ins w:id="437" w:author="Author" w:date="2021-01-29T17:59:00Z">
        <w:r w:rsidR="00185F36" w:rsidRPr="00A3499D">
          <w:rPr>
            <w:rFonts w:ascii="Times New Roman" w:eastAsia="Times New Roman" w:hAnsi="Times New Roman" w:cs="Times New Roman"/>
            <w:sz w:val="24"/>
            <w:szCs w:val="24"/>
            <w:lang w:val="en-GB"/>
          </w:rPr>
          <w:t xml:space="preserve"> </w:t>
        </w:r>
      </w:ins>
      <w:del w:id="438" w:author="Author" w:date="2021-01-29T17:59:00Z">
        <w:r w:rsidRPr="00A3499D" w:rsidDel="00185F36">
          <w:rPr>
            <w:rFonts w:ascii="Times New Roman" w:eastAsia="Times New Roman" w:hAnsi="Times New Roman" w:cs="Times New Roman"/>
            <w:sz w:val="24"/>
            <w:szCs w:val="24"/>
            <w:lang w:val="en-GB"/>
          </w:rPr>
          <w:delText> </w:delText>
        </w:r>
      </w:del>
      <w:del w:id="439" w:author="Author" w:date="2021-01-29T12:45:00Z">
        <w:r w:rsidR="00250140" w:rsidRPr="00A3499D" w:rsidDel="00154A4C">
          <w:rPr>
            <w:lang w:val="en-GB"/>
          </w:rPr>
          <w:fldChar w:fldCharType="begin"/>
        </w:r>
        <w:r w:rsidR="00250140" w:rsidRPr="00A3499D" w:rsidDel="00154A4C">
          <w:rPr>
            <w:lang w:val="en-GB"/>
          </w:rPr>
          <w:delInstrText xml:space="preserve"> HYPERLINK "https://www.hindawi.com/journals/abot/2015/942761/fig2/" \l "a"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2(a)</w:delText>
        </w:r>
        <w:r w:rsidR="00250140" w:rsidRPr="00A3499D" w:rsidDel="00154A4C">
          <w:rPr>
            <w:rFonts w:ascii="Times New Roman" w:eastAsia="Times New Roman" w:hAnsi="Times New Roman" w:cs="Times New Roman"/>
            <w:sz w:val="24"/>
            <w:szCs w:val="24"/>
            <w:lang w:val="en-GB"/>
          </w:rPr>
          <w:fldChar w:fldCharType="end"/>
        </w:r>
      </w:del>
      <w:ins w:id="440" w:author="Author" w:date="2021-01-29T12:45:00Z">
        <w:r w:rsidR="00154A4C" w:rsidRPr="00A3499D">
          <w:rPr>
            <w:rFonts w:ascii="Times New Roman" w:eastAsia="Times New Roman" w:hAnsi="Times New Roman" w:cs="Times New Roman"/>
            <w:sz w:val="24"/>
            <w:szCs w:val="24"/>
            <w:lang w:val="en-GB"/>
          </w:rPr>
          <w:t>2(a)</w:t>
        </w:r>
      </w:ins>
      <w:r w:rsidRPr="00A3499D">
        <w:rPr>
          <w:rFonts w:ascii="Times New Roman" w:eastAsia="Times New Roman" w:hAnsi="Times New Roman" w:cs="Times New Roman"/>
          <w:sz w:val="24"/>
          <w:szCs w:val="24"/>
          <w:lang w:val="en-GB"/>
        </w:rPr>
        <w:t>)</w:t>
      </w:r>
      <w:ins w:id="441" w:author="Author" w:date="2021-01-29T13:00:00Z">
        <w:r w:rsidR="00922D43"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out of 21 peaks detected </w:t>
      </w:r>
      <w:del w:id="442" w:author="Author" w:date="2021-01-29T13:00:00Z">
        <w:r w:rsidRPr="00A3499D" w:rsidDel="00922D43">
          <w:rPr>
            <w:rFonts w:ascii="Times New Roman" w:eastAsia="Times New Roman" w:hAnsi="Times New Roman" w:cs="Times New Roman"/>
            <w:sz w:val="24"/>
            <w:szCs w:val="24"/>
            <w:lang w:val="en-GB"/>
          </w:rPr>
          <w:delText xml:space="preserve">from </w:delText>
        </w:r>
      </w:del>
      <w:ins w:id="443" w:author="Author" w:date="2021-01-29T13:00:00Z">
        <w:r w:rsidR="00922D43" w:rsidRPr="00A3499D">
          <w:rPr>
            <w:rFonts w:ascii="Times New Roman" w:eastAsia="Times New Roman" w:hAnsi="Times New Roman" w:cs="Times New Roman"/>
            <w:sz w:val="24"/>
            <w:szCs w:val="24"/>
            <w:lang w:val="en-GB"/>
          </w:rPr>
          <w:t xml:space="preserve">in the </w:t>
        </w:r>
      </w:ins>
      <w:r w:rsidRPr="00A3499D">
        <w:rPr>
          <w:rFonts w:ascii="Times New Roman" w:eastAsia="Times New Roman" w:hAnsi="Times New Roman" w:cs="Times New Roman"/>
          <w:sz w:val="24"/>
          <w:szCs w:val="24"/>
          <w:lang w:val="en-GB"/>
        </w:rPr>
        <w:t xml:space="preserve">adventitious roots, 3 </w:t>
      </w:r>
      <w:del w:id="444" w:author="Author" w:date="2021-02-08T12:32:00Z">
        <w:r w:rsidRPr="00A3499D" w:rsidDel="00482EF1">
          <w:rPr>
            <w:rFonts w:ascii="Times New Roman" w:eastAsia="Times New Roman" w:hAnsi="Times New Roman" w:cs="Times New Roman"/>
            <w:sz w:val="24"/>
            <w:szCs w:val="24"/>
            <w:lang w:val="en-GB"/>
          </w:rPr>
          <w:delText xml:space="preserve">peaks </w:delText>
        </w:r>
      </w:del>
      <w:r w:rsidRPr="00A3499D">
        <w:rPr>
          <w:rFonts w:ascii="Times New Roman" w:eastAsia="Times New Roman" w:hAnsi="Times New Roman" w:cs="Times New Roman"/>
          <w:sz w:val="24"/>
          <w:szCs w:val="24"/>
          <w:lang w:val="en-GB"/>
        </w:rPr>
        <w:t xml:space="preserve">were identified </w:t>
      </w:r>
      <w:ins w:id="445" w:author="Author" w:date="2021-01-29T13:00:00Z">
        <w:r w:rsidR="00922D43" w:rsidRPr="00A3499D">
          <w:rPr>
            <w:rFonts w:ascii="Times New Roman" w:eastAsia="Times New Roman" w:hAnsi="Times New Roman" w:cs="Times New Roman"/>
            <w:sz w:val="24"/>
            <w:szCs w:val="24"/>
            <w:lang w:val="en-GB"/>
          </w:rPr>
          <w:t>in the rhizome sample</w:t>
        </w:r>
      </w:ins>
      <w:ins w:id="446" w:author="Author" w:date="2021-01-29T16:19:00Z">
        <w:r w:rsidR="002C4A2C" w:rsidRPr="00A3499D">
          <w:rPr>
            <w:rFonts w:ascii="Times New Roman" w:eastAsia="Times New Roman" w:hAnsi="Times New Roman" w:cs="Times New Roman"/>
            <w:sz w:val="24"/>
            <w:szCs w:val="24"/>
            <w:lang w:val="en-GB"/>
          </w:rPr>
          <w:t>s</w:t>
        </w:r>
      </w:ins>
      <w:ins w:id="447" w:author="Author" w:date="2021-01-29T13:00:00Z">
        <w:r w:rsidR="00922D43"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(Figure</w:t>
      </w:r>
      <w:ins w:id="448" w:author="Author" w:date="2021-01-29T17:59:00Z">
        <w:r w:rsidR="00185F36" w:rsidRPr="00A3499D">
          <w:rPr>
            <w:rFonts w:ascii="Times New Roman" w:eastAsia="Times New Roman" w:hAnsi="Times New Roman" w:cs="Times New Roman"/>
            <w:sz w:val="24"/>
            <w:szCs w:val="24"/>
            <w:lang w:val="en-GB"/>
          </w:rPr>
          <w:t xml:space="preserve"> </w:t>
        </w:r>
      </w:ins>
      <w:del w:id="449" w:author="Author" w:date="2021-01-29T17:59:00Z">
        <w:r w:rsidRPr="00A3499D" w:rsidDel="00185F36">
          <w:rPr>
            <w:rFonts w:ascii="Times New Roman" w:eastAsia="Times New Roman" w:hAnsi="Times New Roman" w:cs="Times New Roman"/>
            <w:sz w:val="24"/>
            <w:szCs w:val="24"/>
            <w:lang w:val="en-GB"/>
          </w:rPr>
          <w:delText> </w:delText>
        </w:r>
      </w:del>
      <w:del w:id="450" w:author="Author" w:date="2021-01-29T12:45:00Z">
        <w:r w:rsidR="00250140" w:rsidRPr="00A3499D" w:rsidDel="00154A4C">
          <w:rPr>
            <w:lang w:val="en-GB"/>
          </w:rPr>
          <w:fldChar w:fldCharType="begin"/>
        </w:r>
        <w:r w:rsidR="00250140" w:rsidRPr="00A3499D" w:rsidDel="00154A4C">
          <w:rPr>
            <w:lang w:val="en-GB"/>
          </w:rPr>
          <w:delInstrText xml:space="preserve"> HYPERLINK "https://www.hindawi.com/journals/abot/2015/942761/fig2/" \l "b" \t "_blank" </w:delInstrText>
        </w:r>
        <w:r w:rsidR="00250140" w:rsidRPr="00A3499D" w:rsidDel="00154A4C">
          <w:rPr>
            <w:lang w:val="en-GB"/>
          </w:rPr>
          <w:fldChar w:fldCharType="separate"/>
        </w:r>
        <w:r w:rsidRPr="00A3499D" w:rsidDel="00154A4C">
          <w:rPr>
            <w:rFonts w:ascii="Times New Roman" w:eastAsia="Times New Roman" w:hAnsi="Times New Roman" w:cs="Times New Roman"/>
            <w:sz w:val="24"/>
            <w:szCs w:val="24"/>
            <w:lang w:val="en-GB"/>
          </w:rPr>
          <w:delText>2(b)</w:delText>
        </w:r>
        <w:r w:rsidR="00250140" w:rsidRPr="00A3499D" w:rsidDel="00154A4C">
          <w:rPr>
            <w:rFonts w:ascii="Times New Roman" w:eastAsia="Times New Roman" w:hAnsi="Times New Roman" w:cs="Times New Roman"/>
            <w:sz w:val="24"/>
            <w:szCs w:val="24"/>
            <w:lang w:val="en-GB"/>
          </w:rPr>
          <w:fldChar w:fldCharType="end"/>
        </w:r>
      </w:del>
      <w:ins w:id="451" w:author="Author" w:date="2021-01-29T12:45:00Z">
        <w:r w:rsidR="00154A4C" w:rsidRPr="00A3499D">
          <w:rPr>
            <w:rFonts w:ascii="Times New Roman" w:eastAsia="Times New Roman" w:hAnsi="Times New Roman" w:cs="Times New Roman"/>
            <w:sz w:val="24"/>
            <w:szCs w:val="24"/>
            <w:lang w:val="en-GB"/>
          </w:rPr>
          <w:t>2(b)</w:t>
        </w:r>
      </w:ins>
      <w:r w:rsidRPr="00A3499D">
        <w:rPr>
          <w:rFonts w:ascii="Times New Roman" w:eastAsia="Times New Roman" w:hAnsi="Times New Roman" w:cs="Times New Roman"/>
          <w:sz w:val="24"/>
          <w:szCs w:val="24"/>
          <w:lang w:val="en-GB"/>
        </w:rPr>
        <w:t>)</w:t>
      </w:r>
      <w:ins w:id="452" w:author="Author" w:date="2021-01-29T13:01:00Z">
        <w:r w:rsidR="00922D43"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commentRangeStart w:id="453"/>
      <w:r w:rsidRPr="00A3499D">
        <w:rPr>
          <w:rFonts w:ascii="Times New Roman" w:eastAsia="Times New Roman" w:hAnsi="Times New Roman" w:cs="Times New Roman"/>
          <w:sz w:val="24"/>
          <w:szCs w:val="24"/>
          <w:lang w:val="en-GB"/>
        </w:rPr>
        <w:t>with their respective compounds</w:t>
      </w:r>
      <w:commentRangeEnd w:id="453"/>
      <w:r w:rsidR="00922D43" w:rsidRPr="00A3499D">
        <w:rPr>
          <w:rStyle w:val="CommentReference"/>
          <w:lang w:val="en-GB"/>
        </w:rPr>
        <w:commentReference w:id="453"/>
      </w:r>
      <w:r w:rsidRPr="00A3499D">
        <w:rPr>
          <w:rFonts w:ascii="Times New Roman" w:eastAsia="Times New Roman" w:hAnsi="Times New Roman" w:cs="Times New Roman"/>
          <w:sz w:val="24"/>
          <w:szCs w:val="24"/>
          <w:lang w:val="en-GB"/>
        </w:rPr>
        <w:t>. Interestingly, the</w:t>
      </w:r>
      <w:ins w:id="454" w:author="Author" w:date="2021-01-29T13:02:00Z">
        <w:r w:rsidR="00922D43" w:rsidRPr="00A3499D">
          <w:rPr>
            <w:rFonts w:ascii="Times New Roman" w:eastAsia="Times New Roman" w:hAnsi="Times New Roman" w:cs="Times New Roman"/>
            <w:sz w:val="24"/>
            <w:szCs w:val="24"/>
            <w:lang w:val="en-GB"/>
          </w:rPr>
          <w:t xml:space="preserve"> </w:t>
        </w:r>
      </w:ins>
      <w:del w:id="455" w:author="Author" w:date="2021-01-29T13:02:00Z">
        <w:r w:rsidRPr="00A3499D" w:rsidDel="00922D43">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in vitro</w:t>
      </w:r>
      <w:del w:id="456" w:author="Author" w:date="2021-01-29T13:02:00Z">
        <w:r w:rsidRPr="00A3499D" w:rsidDel="00922D43">
          <w:rPr>
            <w:rFonts w:ascii="Times New Roman" w:eastAsia="Times New Roman" w:hAnsi="Times New Roman" w:cs="Times New Roman"/>
            <w:sz w:val="24"/>
            <w:szCs w:val="24"/>
            <w:lang w:val="en-GB"/>
          </w:rPr>
          <w:delText> </w:delText>
        </w:r>
      </w:del>
      <w:ins w:id="457" w:author="Author" w:date="2021-01-29T13:02:00Z">
        <w:r w:rsidR="00922D43"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raised adventitious root</w:t>
      </w:r>
      <w:ins w:id="458" w:author="Author" w:date="2021-01-29T16:19:00Z">
        <w:r w:rsidR="00520769" w:rsidRPr="00A3499D">
          <w:rPr>
            <w:rFonts w:ascii="Times New Roman" w:eastAsia="Times New Roman" w:hAnsi="Times New Roman" w:cs="Times New Roman"/>
            <w:sz w:val="24"/>
            <w:szCs w:val="24"/>
            <w:lang w:val="en-GB"/>
          </w:rPr>
          <w:t xml:space="preserve"> sample</w:t>
        </w:r>
      </w:ins>
      <w:r w:rsidRPr="00A3499D">
        <w:rPr>
          <w:rFonts w:ascii="Times New Roman" w:eastAsia="Times New Roman" w:hAnsi="Times New Roman" w:cs="Times New Roman"/>
          <w:sz w:val="24"/>
          <w:szCs w:val="24"/>
          <w:lang w:val="en-GB"/>
        </w:rPr>
        <w:t xml:space="preserve">s showed only three compounds </w:t>
      </w:r>
      <w:ins w:id="459" w:author="Author" w:date="2021-01-29T13:03:00Z">
        <w:r w:rsidR="00922D43" w:rsidRPr="00A3499D">
          <w:rPr>
            <w:rFonts w:ascii="Times New Roman" w:eastAsia="Times New Roman" w:hAnsi="Times New Roman" w:cs="Times New Roman"/>
            <w:sz w:val="24"/>
            <w:szCs w:val="24"/>
            <w:lang w:val="en-GB"/>
          </w:rPr>
          <w:t>with</w:t>
        </w:r>
      </w:ins>
      <w:r w:rsidRPr="00A3499D">
        <w:rPr>
          <w:rFonts w:ascii="Times New Roman" w:eastAsia="Times New Roman" w:hAnsi="Times New Roman" w:cs="Times New Roman"/>
          <w:sz w:val="24"/>
          <w:szCs w:val="24"/>
          <w:lang w:val="en-GB"/>
        </w:rPr>
        <w:t xml:space="preserve">in </w:t>
      </w:r>
      <w:ins w:id="460" w:author="Author" w:date="2021-01-29T13:03:00Z">
        <w:r w:rsidR="00922D43"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detectable relative percentage</w:t>
      </w:r>
      <w:ins w:id="461" w:author="Author" w:date="2021-01-29T13:04:00Z">
        <w:r w:rsidR="00922D43" w:rsidRPr="00A3499D">
          <w:rPr>
            <w:rFonts w:ascii="Times New Roman" w:eastAsia="Times New Roman" w:hAnsi="Times New Roman" w:cs="Times New Roman"/>
            <w:sz w:val="24"/>
            <w:szCs w:val="24"/>
            <w:lang w:val="en-GB"/>
          </w:rPr>
          <w:t xml:space="preserve"> zone </w:t>
        </w:r>
      </w:ins>
      <w:del w:id="462" w:author="Author" w:date="2021-01-29T13:04:00Z">
        <w:r w:rsidRPr="00A3499D" w:rsidDel="00922D43">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of </w:t>
      </w:r>
      <w:ins w:id="463" w:author="Author" w:date="2021-01-29T13:04:00Z">
        <w:r w:rsidR="00922D43"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peak area. This was not the case </w:t>
      </w:r>
      <w:del w:id="464" w:author="Author" w:date="2021-01-29T13:04:00Z">
        <w:r w:rsidRPr="00A3499D" w:rsidDel="00922D43">
          <w:rPr>
            <w:rFonts w:ascii="Times New Roman" w:eastAsia="Times New Roman" w:hAnsi="Times New Roman" w:cs="Times New Roman"/>
            <w:sz w:val="24"/>
            <w:szCs w:val="24"/>
            <w:lang w:val="en-GB"/>
          </w:rPr>
          <w:delText xml:space="preserve">with </w:delText>
        </w:r>
      </w:del>
      <w:ins w:id="465" w:author="Author" w:date="2021-01-29T13:04:00Z">
        <w:r w:rsidR="00922D43" w:rsidRPr="00A3499D">
          <w:rPr>
            <w:rFonts w:ascii="Times New Roman" w:eastAsia="Times New Roman" w:hAnsi="Times New Roman" w:cs="Times New Roman"/>
            <w:sz w:val="24"/>
            <w:szCs w:val="24"/>
            <w:lang w:val="en-GB"/>
          </w:rPr>
          <w:t xml:space="preserve">for the </w:t>
        </w:r>
      </w:ins>
      <w:r w:rsidRPr="00A3499D">
        <w:rPr>
          <w:rFonts w:ascii="Times New Roman" w:eastAsia="Times New Roman" w:hAnsi="Times New Roman" w:cs="Times New Roman"/>
          <w:sz w:val="24"/>
          <w:szCs w:val="24"/>
          <w:lang w:val="en-GB"/>
        </w:rPr>
        <w:t xml:space="preserve">rhizome, </w:t>
      </w:r>
      <w:del w:id="466" w:author="Author" w:date="2021-01-29T13:04:00Z">
        <w:r w:rsidRPr="00A3499D" w:rsidDel="00922D43">
          <w:rPr>
            <w:rFonts w:ascii="Times New Roman" w:eastAsia="Times New Roman" w:hAnsi="Times New Roman" w:cs="Times New Roman"/>
            <w:sz w:val="24"/>
            <w:szCs w:val="24"/>
            <w:lang w:val="en-GB"/>
          </w:rPr>
          <w:delText xml:space="preserve">where </w:delText>
        </w:r>
      </w:del>
      <w:ins w:id="467" w:author="Author" w:date="2021-01-29T13:04:00Z">
        <w:r w:rsidR="00922D43" w:rsidRPr="00A3499D">
          <w:rPr>
            <w:rFonts w:ascii="Times New Roman" w:eastAsia="Times New Roman" w:hAnsi="Times New Roman" w:cs="Times New Roman"/>
            <w:sz w:val="24"/>
            <w:szCs w:val="24"/>
            <w:lang w:val="en-GB"/>
          </w:rPr>
          <w:t xml:space="preserve">in which additional </w:t>
        </w:r>
      </w:ins>
      <w:del w:id="468" w:author="Author" w:date="2021-01-29T13:04:00Z">
        <w:r w:rsidRPr="00A3499D" w:rsidDel="00922D43">
          <w:rPr>
            <w:rFonts w:ascii="Times New Roman" w:eastAsia="Times New Roman" w:hAnsi="Times New Roman" w:cs="Times New Roman"/>
            <w:sz w:val="24"/>
            <w:szCs w:val="24"/>
            <w:lang w:val="en-GB"/>
          </w:rPr>
          <w:delText xml:space="preserve">other </w:delText>
        </w:r>
      </w:del>
      <w:r w:rsidRPr="00A3499D">
        <w:rPr>
          <w:rFonts w:ascii="Times New Roman" w:eastAsia="Times New Roman" w:hAnsi="Times New Roman" w:cs="Times New Roman"/>
          <w:sz w:val="24"/>
          <w:szCs w:val="24"/>
          <w:lang w:val="en-GB"/>
        </w:rPr>
        <w:t>compounds were</w:t>
      </w:r>
      <w:del w:id="469" w:author="Author" w:date="2021-01-29T13:04:00Z">
        <w:r w:rsidRPr="00A3499D" w:rsidDel="00922D43">
          <w:rPr>
            <w:rFonts w:ascii="Times New Roman" w:eastAsia="Times New Roman" w:hAnsi="Times New Roman" w:cs="Times New Roman"/>
            <w:sz w:val="24"/>
            <w:szCs w:val="24"/>
            <w:lang w:val="en-GB"/>
          </w:rPr>
          <w:delText xml:space="preserve"> also</w:delText>
        </w:r>
      </w:del>
      <w:r w:rsidRPr="00A3499D">
        <w:rPr>
          <w:rFonts w:ascii="Times New Roman" w:eastAsia="Times New Roman" w:hAnsi="Times New Roman" w:cs="Times New Roman"/>
          <w:sz w:val="24"/>
          <w:szCs w:val="24"/>
          <w:lang w:val="en-GB"/>
        </w:rPr>
        <w:t xml:space="preserve"> found in </w:t>
      </w:r>
      <w:ins w:id="470" w:author="Author" w:date="2021-01-29T13:05:00Z">
        <w:r w:rsidR="00922D43" w:rsidRPr="00A3499D">
          <w:rPr>
            <w:rFonts w:ascii="Times New Roman" w:eastAsia="Times New Roman" w:hAnsi="Times New Roman" w:cs="Times New Roman"/>
            <w:sz w:val="24"/>
            <w:szCs w:val="24"/>
            <w:lang w:val="en-GB"/>
          </w:rPr>
          <w:t xml:space="preserve">detectably </w:t>
        </w:r>
      </w:ins>
      <w:r w:rsidRPr="00A3499D">
        <w:rPr>
          <w:rFonts w:ascii="Times New Roman" w:eastAsia="Times New Roman" w:hAnsi="Times New Roman" w:cs="Times New Roman"/>
          <w:sz w:val="24"/>
          <w:szCs w:val="24"/>
          <w:lang w:val="en-GB"/>
        </w:rPr>
        <w:t>large</w:t>
      </w:r>
      <w:del w:id="471" w:author="Author" w:date="2021-01-29T13:05:00Z">
        <w:r w:rsidRPr="00A3499D" w:rsidDel="00922D43">
          <w:rPr>
            <w:rFonts w:ascii="Times New Roman" w:eastAsia="Times New Roman" w:hAnsi="Times New Roman" w:cs="Times New Roman"/>
            <w:sz w:val="24"/>
            <w:szCs w:val="24"/>
            <w:lang w:val="en-GB"/>
          </w:rPr>
          <w:delText>r</w:delText>
        </w:r>
      </w:del>
      <w:r w:rsidRPr="00A3499D">
        <w:rPr>
          <w:rFonts w:ascii="Times New Roman" w:eastAsia="Times New Roman" w:hAnsi="Times New Roman" w:cs="Times New Roman"/>
          <w:sz w:val="24"/>
          <w:szCs w:val="24"/>
          <w:lang w:val="en-GB"/>
        </w:rPr>
        <w:t xml:space="preserve"> proportion</w:t>
      </w:r>
      <w:ins w:id="472" w:author="Author" w:date="2021-01-29T16:20:00Z">
        <w:r w:rsidR="00C9512F"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w:t>
      </w:r>
      <w:commentRangeStart w:id="473"/>
      <w:r w:rsidRPr="00A3499D">
        <w:rPr>
          <w:rFonts w:ascii="Times New Roman" w:eastAsia="Times New Roman" w:hAnsi="Times New Roman" w:cs="Times New Roman"/>
          <w:sz w:val="24"/>
          <w:szCs w:val="24"/>
          <w:lang w:val="en-GB"/>
        </w:rPr>
        <w:t>Among th</w:t>
      </w:r>
      <w:del w:id="474" w:author="Author" w:date="2021-01-29T13:05:00Z">
        <w:r w:rsidRPr="00A3499D" w:rsidDel="00922D43">
          <w:rPr>
            <w:rFonts w:ascii="Times New Roman" w:eastAsia="Times New Roman" w:hAnsi="Times New Roman" w:cs="Times New Roman"/>
            <w:sz w:val="24"/>
            <w:szCs w:val="24"/>
            <w:lang w:val="en-GB"/>
          </w:rPr>
          <w:delText>os</w:delText>
        </w:r>
      </w:del>
      <w:r w:rsidRPr="00A3499D">
        <w:rPr>
          <w:rFonts w:ascii="Times New Roman" w:eastAsia="Times New Roman" w:hAnsi="Times New Roman" w:cs="Times New Roman"/>
          <w:sz w:val="24"/>
          <w:szCs w:val="24"/>
          <w:lang w:val="en-GB"/>
        </w:rPr>
        <w:t xml:space="preserve">e three compounds detected in </w:t>
      </w:r>
      <w:ins w:id="475" w:author="Author" w:date="2021-01-29T13:05:00Z">
        <w:r w:rsidR="00922D43" w:rsidRPr="00A3499D">
          <w:rPr>
            <w:rFonts w:ascii="Times New Roman" w:eastAsia="Times New Roman" w:hAnsi="Times New Roman" w:cs="Times New Roman"/>
            <w:sz w:val="24"/>
            <w:szCs w:val="24"/>
            <w:lang w:val="en-GB"/>
          </w:rPr>
          <w:t xml:space="preserve">the adventitious root </w:t>
        </w:r>
      </w:ins>
      <w:r w:rsidRPr="00A3499D">
        <w:rPr>
          <w:rFonts w:ascii="Times New Roman" w:eastAsia="Times New Roman" w:hAnsi="Times New Roman" w:cs="Times New Roman"/>
          <w:sz w:val="24"/>
          <w:szCs w:val="24"/>
          <w:lang w:val="en-GB"/>
        </w:rPr>
        <w:t>samples</w:t>
      </w:r>
      <w:del w:id="476" w:author="Author" w:date="2021-01-29T13:06:00Z">
        <w:r w:rsidRPr="00A3499D" w:rsidDel="00922D43">
          <w:rPr>
            <w:rFonts w:ascii="Times New Roman" w:eastAsia="Times New Roman" w:hAnsi="Times New Roman" w:cs="Times New Roman"/>
            <w:sz w:val="24"/>
            <w:szCs w:val="24"/>
            <w:lang w:val="en-GB"/>
          </w:rPr>
          <w:delText xml:space="preserve"> of adventitious roots</w:delText>
        </w:r>
      </w:del>
      <w:r w:rsidRPr="00A3499D">
        <w:rPr>
          <w:rFonts w:ascii="Times New Roman" w:eastAsia="Times New Roman" w:hAnsi="Times New Roman" w:cs="Times New Roman"/>
          <w:sz w:val="24"/>
          <w:szCs w:val="24"/>
          <w:lang w:val="en-GB"/>
        </w:rPr>
        <w:t xml:space="preserve">, </w:t>
      </w:r>
      <w:del w:id="477" w:author="Author" w:date="2021-02-08T12:33:00Z">
        <w:r w:rsidRPr="00A3499D" w:rsidDel="00482EF1">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 xml:space="preserve">isosorbide and 1-buten-1-ol, 2-methyl-4-(2,6,6,-trimethyl-1-cyclohexen-1-yl)-, formate, (E)- exhibited </w:t>
      </w:r>
      <w:del w:id="478" w:author="Author" w:date="2021-01-29T16:20:00Z">
        <w:r w:rsidRPr="00A3499D" w:rsidDel="0075085B">
          <w:rPr>
            <w:rFonts w:ascii="Times New Roman" w:eastAsia="Times New Roman" w:hAnsi="Times New Roman" w:cs="Times New Roman"/>
            <w:sz w:val="24"/>
            <w:szCs w:val="24"/>
            <w:lang w:val="en-GB"/>
          </w:rPr>
          <w:delText xml:space="preserve">higher </w:delText>
        </w:r>
      </w:del>
      <w:ins w:id="479" w:author="Author" w:date="2021-01-29T16:20:00Z">
        <w:r w:rsidR="0075085B" w:rsidRPr="00A3499D">
          <w:rPr>
            <w:rFonts w:ascii="Times New Roman" w:eastAsia="Times New Roman" w:hAnsi="Times New Roman" w:cs="Times New Roman"/>
            <w:sz w:val="24"/>
            <w:szCs w:val="24"/>
            <w:lang w:val="en-GB"/>
          </w:rPr>
          <w:t xml:space="preserve">larger </w:t>
        </w:r>
      </w:ins>
      <w:r w:rsidRPr="00A3499D">
        <w:rPr>
          <w:rFonts w:ascii="Times New Roman" w:eastAsia="Times New Roman" w:hAnsi="Times New Roman" w:cs="Times New Roman"/>
          <w:sz w:val="24"/>
          <w:szCs w:val="24"/>
          <w:lang w:val="en-GB"/>
        </w:rPr>
        <w:t>peak area</w:t>
      </w:r>
      <w:ins w:id="480" w:author="Author" w:date="2021-01-29T13:06:00Z">
        <w:r w:rsidR="00922D43"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w:t>
      </w:r>
      <w:ins w:id="481" w:author="Author" w:date="2021-01-29T13:06:00Z">
        <w:r w:rsidR="00922D43" w:rsidRPr="00A3499D">
          <w:rPr>
            <w:rFonts w:ascii="Times New Roman" w:eastAsia="Times New Roman" w:hAnsi="Times New Roman" w:cs="Times New Roman"/>
            <w:sz w:val="24"/>
            <w:szCs w:val="24"/>
            <w:lang w:val="en-GB"/>
          </w:rPr>
          <w:t xml:space="preserve">than in the </w:t>
        </w:r>
      </w:ins>
      <w:del w:id="482" w:author="Author" w:date="2021-01-29T13:06:00Z">
        <w:r w:rsidRPr="00A3499D" w:rsidDel="00922D43">
          <w:rPr>
            <w:rFonts w:ascii="Times New Roman" w:eastAsia="Times New Roman" w:hAnsi="Times New Roman" w:cs="Times New Roman"/>
            <w:sz w:val="24"/>
            <w:szCs w:val="24"/>
            <w:lang w:val="en-GB"/>
          </w:rPr>
          <w:delText xml:space="preserve">when compared to samples of </w:delText>
        </w:r>
      </w:del>
      <w:r w:rsidRPr="00A3499D">
        <w:rPr>
          <w:rFonts w:ascii="Times New Roman" w:eastAsia="Times New Roman" w:hAnsi="Times New Roman" w:cs="Times New Roman"/>
          <w:sz w:val="24"/>
          <w:szCs w:val="24"/>
          <w:lang w:val="en-GB"/>
        </w:rPr>
        <w:t>rhizome</w:t>
      </w:r>
      <w:ins w:id="483" w:author="Author" w:date="2021-01-29T13:06:00Z">
        <w:r w:rsidR="00922D43" w:rsidRPr="00A3499D">
          <w:rPr>
            <w:rFonts w:ascii="Times New Roman" w:eastAsia="Times New Roman" w:hAnsi="Times New Roman" w:cs="Times New Roman"/>
            <w:sz w:val="24"/>
            <w:szCs w:val="24"/>
            <w:lang w:val="en-GB"/>
          </w:rPr>
          <w:t xml:space="preserve"> samples</w:t>
        </w:r>
      </w:ins>
      <w:r w:rsidRPr="00A3499D">
        <w:rPr>
          <w:rFonts w:ascii="Times New Roman" w:eastAsia="Times New Roman" w:hAnsi="Times New Roman" w:cs="Times New Roman"/>
          <w:sz w:val="24"/>
          <w:szCs w:val="24"/>
          <w:lang w:val="en-GB"/>
        </w:rPr>
        <w:t xml:space="preserve">. </w:t>
      </w:r>
      <w:commentRangeEnd w:id="473"/>
      <w:r w:rsidR="008A5848" w:rsidRPr="00A3499D">
        <w:rPr>
          <w:rStyle w:val="CommentReference"/>
        </w:rPr>
        <w:commentReference w:id="473"/>
      </w:r>
      <w:ins w:id="484" w:author="Author" w:date="2021-01-29T13:06:00Z">
        <w:r w:rsidR="00922D43" w:rsidRPr="00A3499D">
          <w:rPr>
            <w:rFonts w:ascii="Times New Roman" w:eastAsia="Times New Roman" w:hAnsi="Times New Roman" w:cs="Times New Roman"/>
            <w:sz w:val="24"/>
            <w:szCs w:val="24"/>
            <w:lang w:val="en-GB"/>
          </w:rPr>
          <w:t xml:space="preserve">The </w:t>
        </w:r>
      </w:ins>
      <w:del w:id="485" w:author="Author" w:date="2021-01-29T13:06:00Z">
        <w:r w:rsidRPr="00A3499D" w:rsidDel="00922D43">
          <w:rPr>
            <w:rFonts w:ascii="Times New Roman" w:eastAsia="Times New Roman" w:hAnsi="Times New Roman" w:cs="Times New Roman"/>
            <w:sz w:val="24"/>
            <w:szCs w:val="24"/>
            <w:lang w:val="en-GB"/>
          </w:rPr>
          <w:delText>R</w:delText>
        </w:r>
      </w:del>
      <w:ins w:id="486" w:author="Author" w:date="2021-01-29T13:06:00Z">
        <w:r w:rsidR="00922D43" w:rsidRPr="00A3499D">
          <w:rPr>
            <w:rFonts w:ascii="Times New Roman" w:eastAsia="Times New Roman" w:hAnsi="Times New Roman" w:cs="Times New Roman"/>
            <w:sz w:val="24"/>
            <w:szCs w:val="24"/>
            <w:lang w:val="en-GB"/>
          </w:rPr>
          <w:t>r</w:t>
        </w:r>
      </w:ins>
      <w:r w:rsidRPr="00A3499D">
        <w:rPr>
          <w:rFonts w:ascii="Times New Roman" w:eastAsia="Times New Roman" w:hAnsi="Times New Roman" w:cs="Times New Roman"/>
          <w:sz w:val="24"/>
          <w:szCs w:val="24"/>
          <w:lang w:val="en-GB"/>
        </w:rPr>
        <w:t xml:space="preserve">elative peak area of n-hexadecanoic acid was </w:t>
      </w:r>
      <w:del w:id="487" w:author="Author" w:date="2021-01-29T13:07:00Z">
        <w:r w:rsidRPr="00A3499D" w:rsidDel="00922D43">
          <w:rPr>
            <w:rFonts w:ascii="Times New Roman" w:eastAsia="Times New Roman" w:hAnsi="Times New Roman" w:cs="Times New Roman"/>
            <w:sz w:val="24"/>
            <w:szCs w:val="24"/>
            <w:lang w:val="en-GB"/>
          </w:rPr>
          <w:delText xml:space="preserve">less </w:delText>
        </w:r>
      </w:del>
      <w:ins w:id="488" w:author="Author" w:date="2021-01-29T13:07:00Z">
        <w:r w:rsidR="00922D43" w:rsidRPr="00A3499D">
          <w:rPr>
            <w:rFonts w:ascii="Times New Roman" w:eastAsia="Times New Roman" w:hAnsi="Times New Roman" w:cs="Times New Roman"/>
            <w:sz w:val="24"/>
            <w:szCs w:val="24"/>
            <w:lang w:val="en-GB"/>
          </w:rPr>
          <w:t xml:space="preserve">smaller </w:t>
        </w:r>
      </w:ins>
      <w:r w:rsidRPr="00A3499D">
        <w:rPr>
          <w:rFonts w:ascii="Times New Roman" w:eastAsia="Times New Roman" w:hAnsi="Times New Roman" w:cs="Times New Roman"/>
          <w:sz w:val="24"/>
          <w:szCs w:val="24"/>
          <w:lang w:val="en-GB"/>
        </w:rPr>
        <w:t xml:space="preserve">in </w:t>
      </w:r>
      <w:del w:id="489" w:author="Author" w:date="2021-01-29T13:07:00Z">
        <w:r w:rsidRPr="00A3499D" w:rsidDel="00922D43">
          <w:rPr>
            <w:rFonts w:ascii="Times New Roman" w:eastAsia="Times New Roman" w:hAnsi="Times New Roman" w:cs="Times New Roman"/>
            <w:sz w:val="24"/>
            <w:szCs w:val="24"/>
            <w:lang w:val="en-GB"/>
          </w:rPr>
          <w:delText xml:space="preserve">samples from </w:delText>
        </w:r>
      </w:del>
      <w:r w:rsidRPr="00A3499D">
        <w:rPr>
          <w:rFonts w:ascii="Times New Roman" w:eastAsia="Times New Roman" w:hAnsi="Times New Roman" w:cs="Times New Roman"/>
          <w:sz w:val="24"/>
          <w:szCs w:val="24"/>
          <w:lang w:val="en-GB"/>
        </w:rPr>
        <w:t>adventitious root</w:t>
      </w:r>
      <w:ins w:id="490" w:author="Author" w:date="2021-01-29T13:07:00Z">
        <w:r w:rsidR="00922D43" w:rsidRPr="00A3499D">
          <w:rPr>
            <w:rFonts w:ascii="Times New Roman" w:eastAsia="Times New Roman" w:hAnsi="Times New Roman" w:cs="Times New Roman"/>
            <w:sz w:val="24"/>
            <w:szCs w:val="24"/>
            <w:lang w:val="en-GB"/>
          </w:rPr>
          <w:t xml:space="preserve"> sample</w:t>
        </w:r>
      </w:ins>
      <w:r w:rsidRPr="00A3499D">
        <w:rPr>
          <w:rFonts w:ascii="Times New Roman" w:eastAsia="Times New Roman" w:hAnsi="Times New Roman" w:cs="Times New Roman"/>
          <w:sz w:val="24"/>
          <w:szCs w:val="24"/>
          <w:lang w:val="en-GB"/>
        </w:rPr>
        <w:t xml:space="preserve">s than </w:t>
      </w:r>
      <w:ins w:id="491" w:author="Author" w:date="2021-02-08T12:34:00Z">
        <w:r w:rsidR="00482EF1" w:rsidRPr="00A3499D">
          <w:rPr>
            <w:rFonts w:ascii="Times New Roman" w:eastAsia="Times New Roman" w:hAnsi="Times New Roman" w:cs="Times New Roman"/>
            <w:sz w:val="24"/>
            <w:szCs w:val="24"/>
            <w:lang w:val="en-GB"/>
          </w:rPr>
          <w:t xml:space="preserve">in </w:t>
        </w:r>
      </w:ins>
      <w:r w:rsidRPr="00A3499D">
        <w:rPr>
          <w:rFonts w:ascii="Times New Roman" w:eastAsia="Times New Roman" w:hAnsi="Times New Roman" w:cs="Times New Roman"/>
          <w:sz w:val="24"/>
          <w:szCs w:val="24"/>
          <w:lang w:val="en-GB"/>
        </w:rPr>
        <w:t>rhizome</w:t>
      </w:r>
      <w:ins w:id="492" w:author="Author" w:date="2021-01-29T13:07:00Z">
        <w:r w:rsidR="00922D43" w:rsidRPr="00A3499D">
          <w:rPr>
            <w:rFonts w:ascii="Times New Roman" w:eastAsia="Times New Roman" w:hAnsi="Times New Roman" w:cs="Times New Roman"/>
            <w:sz w:val="24"/>
            <w:szCs w:val="24"/>
            <w:lang w:val="en-GB"/>
          </w:rPr>
          <w:t xml:space="preserve"> samples</w:t>
        </w:r>
      </w:ins>
      <w:r w:rsidRPr="00A3499D">
        <w:rPr>
          <w:rFonts w:ascii="Times New Roman" w:eastAsia="Times New Roman" w:hAnsi="Times New Roman" w:cs="Times New Roman"/>
          <w:sz w:val="24"/>
          <w:szCs w:val="24"/>
          <w:lang w:val="en-GB"/>
        </w:rPr>
        <w:t>.</w:t>
      </w:r>
      <w:r w:rsidRPr="00A3499D">
        <w:rPr>
          <w:rFonts w:ascii="Times New Roman" w:eastAsia="Times New Roman" w:hAnsi="Times New Roman" w:cs="Times New Roman"/>
          <w:b/>
          <w:bCs/>
          <w:sz w:val="24"/>
          <w:szCs w:val="24"/>
          <w:lang w:val="en-GB"/>
        </w:rPr>
        <w:t xml:space="preserve"> </w:t>
      </w:r>
    </w:p>
    <w:p w14:paraId="0E27247B" w14:textId="77777777" w:rsidR="00964B8C" w:rsidRPr="00A3499D" w:rsidRDefault="00964B8C" w:rsidP="00964B8C">
      <w:pPr>
        <w:spacing w:after="0" w:line="240" w:lineRule="auto"/>
        <w:rPr>
          <w:rFonts w:ascii="Times New Roman" w:eastAsia="Times New Roman" w:hAnsi="Times New Roman" w:cs="Times New Roman"/>
          <w:b/>
          <w:bCs/>
          <w:sz w:val="24"/>
          <w:szCs w:val="24"/>
          <w:lang w:val="en-GB"/>
        </w:rPr>
      </w:pPr>
    </w:p>
    <w:p w14:paraId="0EAF4AB1" w14:textId="77F26720" w:rsidR="00B81625" w:rsidRPr="00A3499D" w:rsidRDefault="00964B8C" w:rsidP="00964B8C">
      <w:pPr>
        <w:spacing w:after="0" w:line="240" w:lineRule="auto"/>
        <w:rPr>
          <w:rFonts w:ascii="Times New Roman" w:eastAsia="Times New Roman" w:hAnsi="Times New Roman" w:cs="Times New Roman"/>
          <w:b/>
          <w:bCs/>
          <w:sz w:val="24"/>
          <w:szCs w:val="24"/>
          <w:lang w:val="en-GB"/>
        </w:rPr>
      </w:pPr>
      <w:del w:id="493" w:author="Author" w:date="2021-01-29T13:43:00Z">
        <w:r w:rsidRPr="00A3499D" w:rsidDel="0087385D">
          <w:rPr>
            <w:rFonts w:ascii="Times New Roman" w:eastAsia="Times New Roman" w:hAnsi="Times New Roman" w:cs="Times New Roman"/>
            <w:b/>
            <w:bCs/>
            <w:sz w:val="24"/>
            <w:szCs w:val="24"/>
            <w:lang w:val="en-GB"/>
          </w:rPr>
          <w:delText xml:space="preserve">4. </w:delText>
        </w:r>
      </w:del>
      <w:r w:rsidR="00B81625" w:rsidRPr="00A3499D">
        <w:rPr>
          <w:rFonts w:ascii="Times New Roman" w:eastAsia="Times New Roman" w:hAnsi="Times New Roman" w:cs="Times New Roman"/>
          <w:b/>
          <w:bCs/>
          <w:sz w:val="24"/>
          <w:szCs w:val="24"/>
          <w:lang w:val="en-GB"/>
        </w:rPr>
        <w:t>Discussion</w:t>
      </w:r>
    </w:p>
    <w:p w14:paraId="75D13121" w14:textId="50F927F3" w:rsidR="00B81625" w:rsidRPr="00A3499D" w:rsidRDefault="00B81625" w:rsidP="00964B8C">
      <w:pPr>
        <w:spacing w:after="0" w:line="240" w:lineRule="auto"/>
        <w:rPr>
          <w:rFonts w:ascii="Times New Roman" w:eastAsia="Times New Roman" w:hAnsi="Times New Roman" w:cs="Times New Roman"/>
          <w:sz w:val="24"/>
          <w:szCs w:val="24"/>
          <w:lang w:val="en-GB"/>
        </w:rPr>
      </w:pPr>
      <w:commentRangeStart w:id="494"/>
      <w:del w:id="495" w:author="Author" w:date="2021-02-03T10:53:00Z">
        <w:r w:rsidRPr="00A3499D" w:rsidDel="00CA2502">
          <w:rPr>
            <w:rFonts w:ascii="Times New Roman" w:eastAsia="Times New Roman" w:hAnsi="Times New Roman" w:cs="Times New Roman"/>
            <w:sz w:val="24"/>
            <w:szCs w:val="24"/>
            <w:lang w:val="en-GB"/>
          </w:rPr>
          <w:delText xml:space="preserve">Adventitious root culture is </w:delText>
        </w:r>
      </w:del>
      <w:del w:id="496" w:author="Author" w:date="2021-01-28T17:41:00Z">
        <w:r w:rsidRPr="00A3499D" w:rsidDel="005D4E19">
          <w:rPr>
            <w:rFonts w:ascii="Times New Roman" w:eastAsia="Times New Roman" w:hAnsi="Times New Roman" w:cs="Times New Roman"/>
            <w:sz w:val="24"/>
            <w:szCs w:val="24"/>
            <w:lang w:val="en-GB"/>
          </w:rPr>
          <w:delText>one of the</w:delText>
        </w:r>
      </w:del>
      <w:del w:id="497" w:author="Author" w:date="2021-02-03T10:53:00Z">
        <w:r w:rsidRPr="00A3499D" w:rsidDel="00CA2502">
          <w:rPr>
            <w:rFonts w:ascii="Times New Roman" w:eastAsia="Times New Roman" w:hAnsi="Times New Roman" w:cs="Times New Roman"/>
            <w:sz w:val="24"/>
            <w:szCs w:val="24"/>
            <w:lang w:val="en-GB"/>
          </w:rPr>
          <w:delText xml:space="preserve"> valuable biological tool</w:delText>
        </w:r>
      </w:del>
      <w:del w:id="498" w:author="Author" w:date="2021-01-28T17:41:00Z">
        <w:r w:rsidRPr="00A3499D" w:rsidDel="005D4E19">
          <w:rPr>
            <w:rFonts w:ascii="Times New Roman" w:eastAsia="Times New Roman" w:hAnsi="Times New Roman" w:cs="Times New Roman"/>
            <w:sz w:val="24"/>
            <w:szCs w:val="24"/>
            <w:lang w:val="en-GB"/>
          </w:rPr>
          <w:delText>s</w:delText>
        </w:r>
      </w:del>
      <w:del w:id="499" w:author="Author" w:date="2021-02-03T10:53:00Z">
        <w:r w:rsidRPr="00A3499D" w:rsidDel="00CA2502">
          <w:rPr>
            <w:rFonts w:ascii="Times New Roman" w:eastAsia="Times New Roman" w:hAnsi="Times New Roman" w:cs="Times New Roman"/>
            <w:sz w:val="24"/>
            <w:szCs w:val="24"/>
            <w:lang w:val="en-GB"/>
          </w:rPr>
          <w:delText xml:space="preserve"> </w:delText>
        </w:r>
      </w:del>
      <w:del w:id="500" w:author="Author" w:date="2021-01-28T17:41:00Z">
        <w:r w:rsidRPr="00A3499D" w:rsidDel="005D4E19">
          <w:rPr>
            <w:rFonts w:ascii="Times New Roman" w:eastAsia="Times New Roman" w:hAnsi="Times New Roman" w:cs="Times New Roman"/>
            <w:sz w:val="24"/>
            <w:szCs w:val="24"/>
            <w:lang w:val="en-GB"/>
          </w:rPr>
          <w:delText>for feasible</w:delText>
        </w:r>
      </w:del>
      <w:del w:id="501" w:author="Author" w:date="2021-02-03T10:53:00Z">
        <w:r w:rsidRPr="00A3499D" w:rsidDel="00CA2502">
          <w:rPr>
            <w:rFonts w:ascii="Times New Roman" w:eastAsia="Times New Roman" w:hAnsi="Times New Roman" w:cs="Times New Roman"/>
            <w:sz w:val="24"/>
            <w:szCs w:val="24"/>
            <w:lang w:val="en-GB"/>
          </w:rPr>
          <w:delText xml:space="preserve"> produc</w:delText>
        </w:r>
      </w:del>
      <w:del w:id="502" w:author="Author" w:date="2021-01-28T17:41:00Z">
        <w:r w:rsidRPr="00A3499D" w:rsidDel="005D4E19">
          <w:rPr>
            <w:rFonts w:ascii="Times New Roman" w:eastAsia="Times New Roman" w:hAnsi="Times New Roman" w:cs="Times New Roman"/>
            <w:sz w:val="24"/>
            <w:szCs w:val="24"/>
            <w:lang w:val="en-GB"/>
          </w:rPr>
          <w:delText>tion of</w:delText>
        </w:r>
      </w:del>
      <w:del w:id="503" w:author="Author" w:date="2021-02-03T10:53:00Z">
        <w:r w:rsidRPr="00A3499D" w:rsidDel="00CA2502">
          <w:rPr>
            <w:rFonts w:ascii="Times New Roman" w:eastAsia="Times New Roman" w:hAnsi="Times New Roman" w:cs="Times New Roman"/>
            <w:sz w:val="24"/>
            <w:szCs w:val="24"/>
            <w:lang w:val="en-GB"/>
          </w:rPr>
          <w:delText xml:space="preserve"> bioactive compounds without depending on field</w:delText>
        </w:r>
      </w:del>
      <w:del w:id="504" w:author="Author" w:date="2021-01-28T17:42:00Z">
        <w:r w:rsidRPr="00A3499D" w:rsidDel="005D4E19">
          <w:rPr>
            <w:rFonts w:ascii="Times New Roman" w:eastAsia="Times New Roman" w:hAnsi="Times New Roman" w:cs="Times New Roman"/>
            <w:sz w:val="24"/>
            <w:szCs w:val="24"/>
            <w:lang w:val="en-GB"/>
          </w:rPr>
          <w:delText xml:space="preserve"> </w:delText>
        </w:r>
      </w:del>
      <w:del w:id="505" w:author="Author" w:date="2021-02-03T10:53:00Z">
        <w:r w:rsidRPr="00A3499D" w:rsidDel="00CA2502">
          <w:rPr>
            <w:rFonts w:ascii="Times New Roman" w:eastAsia="Times New Roman" w:hAnsi="Times New Roman" w:cs="Times New Roman"/>
            <w:sz w:val="24"/>
            <w:szCs w:val="24"/>
            <w:lang w:val="en-GB"/>
          </w:rPr>
          <w:delText>grown parent plants and abiotic and biotic factor effects</w:delText>
        </w:r>
      </w:del>
      <w:del w:id="506" w:author="Author" w:date="2021-01-28T17:43:00Z">
        <w:r w:rsidRPr="00A3499D" w:rsidDel="005D4E19">
          <w:rPr>
            <w:rFonts w:ascii="Times New Roman" w:eastAsia="Times New Roman" w:hAnsi="Times New Roman" w:cs="Times New Roman"/>
            <w:sz w:val="24"/>
            <w:szCs w:val="24"/>
            <w:lang w:val="en-GB"/>
          </w:rPr>
          <w:delText xml:space="preserve"> [20, 21]</w:delText>
        </w:r>
      </w:del>
      <w:del w:id="507" w:author="Author" w:date="2021-02-03T10:53:00Z">
        <w:r w:rsidRPr="00A3499D" w:rsidDel="00CA2502">
          <w:rPr>
            <w:rFonts w:ascii="Times New Roman" w:eastAsia="Times New Roman" w:hAnsi="Times New Roman" w:cs="Times New Roman"/>
            <w:sz w:val="24"/>
            <w:szCs w:val="24"/>
            <w:lang w:val="en-GB"/>
          </w:rPr>
          <w:delText xml:space="preserve">. </w:delText>
        </w:r>
      </w:del>
      <w:commentRangeEnd w:id="494"/>
      <w:r w:rsidR="007D083B">
        <w:rPr>
          <w:rStyle w:val="CommentReference"/>
        </w:rPr>
        <w:commentReference w:id="494"/>
      </w:r>
      <w:r w:rsidRPr="00A3499D">
        <w:rPr>
          <w:rFonts w:ascii="Times New Roman" w:eastAsia="Times New Roman" w:hAnsi="Times New Roman" w:cs="Times New Roman"/>
          <w:sz w:val="24"/>
          <w:szCs w:val="24"/>
          <w:lang w:val="en-GB"/>
        </w:rPr>
        <w:t xml:space="preserve">In the present study, a promising adventitious root induction system was successfully developed for mango ginger, which is an important aromatic rhizomatous plant. </w:t>
      </w:r>
      <w:del w:id="508" w:author="Author" w:date="2021-02-03T10:53:00Z">
        <w:r w:rsidRPr="00A3499D" w:rsidDel="00D2276F">
          <w:rPr>
            <w:rFonts w:ascii="Times New Roman" w:eastAsia="Times New Roman" w:hAnsi="Times New Roman" w:cs="Times New Roman"/>
            <w:sz w:val="24"/>
            <w:szCs w:val="24"/>
            <w:lang w:val="en-GB"/>
          </w:rPr>
          <w:delText>Among the different qualities of callus, f</w:delText>
        </w:r>
      </w:del>
      <w:ins w:id="509" w:author="Author" w:date="2021-02-03T10:53:00Z">
        <w:r w:rsidR="00D2276F" w:rsidRPr="00A3499D">
          <w:rPr>
            <w:rFonts w:ascii="Times New Roman" w:eastAsia="Times New Roman" w:hAnsi="Times New Roman" w:cs="Times New Roman"/>
            <w:sz w:val="24"/>
            <w:szCs w:val="24"/>
            <w:lang w:val="en-GB"/>
          </w:rPr>
          <w:t>F</w:t>
        </w:r>
      </w:ins>
      <w:r w:rsidRPr="00A3499D">
        <w:rPr>
          <w:rFonts w:ascii="Times New Roman" w:eastAsia="Times New Roman" w:hAnsi="Times New Roman" w:cs="Times New Roman"/>
          <w:sz w:val="24"/>
          <w:szCs w:val="24"/>
          <w:lang w:val="en-GB"/>
        </w:rPr>
        <w:t>riable callus respond</w:t>
      </w:r>
      <w:del w:id="510" w:author="Author" w:date="2021-01-29T16:22:00Z">
        <w:r w:rsidRPr="00A3499D" w:rsidDel="008D0BB6">
          <w:rPr>
            <w:rFonts w:ascii="Times New Roman" w:eastAsia="Times New Roman" w:hAnsi="Times New Roman" w:cs="Times New Roman"/>
            <w:sz w:val="24"/>
            <w:szCs w:val="24"/>
            <w:lang w:val="en-GB"/>
          </w:rPr>
          <w:delText>s</w:delText>
        </w:r>
      </w:del>
      <w:ins w:id="511" w:author="Author" w:date="2021-01-29T16:22:00Z">
        <w:r w:rsidR="008D0BB6" w:rsidRPr="00A3499D">
          <w:rPr>
            <w:rFonts w:ascii="Times New Roman" w:eastAsia="Times New Roman" w:hAnsi="Times New Roman" w:cs="Times New Roman"/>
            <w:sz w:val="24"/>
            <w:szCs w:val="24"/>
            <w:lang w:val="en-GB"/>
          </w:rPr>
          <w:t>ed</w:t>
        </w:r>
      </w:ins>
      <w:r w:rsidRPr="00A3499D">
        <w:rPr>
          <w:rFonts w:ascii="Times New Roman" w:eastAsia="Times New Roman" w:hAnsi="Times New Roman" w:cs="Times New Roman"/>
          <w:sz w:val="24"/>
          <w:szCs w:val="24"/>
          <w:lang w:val="en-GB"/>
        </w:rPr>
        <w:t xml:space="preserve"> more favo</w:t>
      </w:r>
      <w:ins w:id="512" w:author="Author" w:date="2021-01-28T17:44:00Z">
        <w:r w:rsidR="005D4E19" w:rsidRPr="00A3499D">
          <w:rPr>
            <w:rFonts w:ascii="Times New Roman" w:eastAsia="Times New Roman" w:hAnsi="Times New Roman" w:cs="Times New Roman"/>
            <w:sz w:val="24"/>
            <w:szCs w:val="24"/>
            <w:lang w:val="en-GB"/>
          </w:rPr>
          <w:t>u</w:t>
        </w:r>
      </w:ins>
      <w:r w:rsidRPr="00A3499D">
        <w:rPr>
          <w:rFonts w:ascii="Times New Roman" w:eastAsia="Times New Roman" w:hAnsi="Times New Roman" w:cs="Times New Roman"/>
          <w:sz w:val="24"/>
          <w:szCs w:val="24"/>
          <w:lang w:val="en-GB"/>
        </w:rPr>
        <w:t xml:space="preserve">rably </w:t>
      </w:r>
      <w:del w:id="513" w:author="Author" w:date="2021-01-28T17:44:00Z">
        <w:r w:rsidRPr="00A3499D" w:rsidDel="005D4E19">
          <w:rPr>
            <w:rFonts w:ascii="Times New Roman" w:eastAsia="Times New Roman" w:hAnsi="Times New Roman" w:cs="Times New Roman"/>
            <w:sz w:val="24"/>
            <w:szCs w:val="24"/>
            <w:lang w:val="en-GB"/>
          </w:rPr>
          <w:delText xml:space="preserve">for </w:delText>
        </w:r>
      </w:del>
      <w:ins w:id="514" w:author="Author" w:date="2021-01-28T17:44:00Z">
        <w:r w:rsidR="005D4E19" w:rsidRPr="00A3499D">
          <w:rPr>
            <w:rFonts w:ascii="Times New Roman" w:eastAsia="Times New Roman" w:hAnsi="Times New Roman" w:cs="Times New Roman"/>
            <w:sz w:val="24"/>
            <w:szCs w:val="24"/>
            <w:lang w:val="en-GB"/>
          </w:rPr>
          <w:t xml:space="preserve">in terms of </w:t>
        </w:r>
      </w:ins>
      <w:r w:rsidRPr="00A3499D">
        <w:rPr>
          <w:rFonts w:ascii="Times New Roman" w:eastAsia="Times New Roman" w:hAnsi="Times New Roman" w:cs="Times New Roman"/>
          <w:sz w:val="24"/>
          <w:szCs w:val="24"/>
          <w:lang w:val="en-GB"/>
        </w:rPr>
        <w:t xml:space="preserve">adventitious root formation </w:t>
      </w:r>
      <w:del w:id="515" w:author="Author" w:date="2021-01-28T17:44:00Z">
        <w:r w:rsidRPr="00A3499D" w:rsidDel="005D4E19">
          <w:rPr>
            <w:rFonts w:ascii="Times New Roman" w:eastAsia="Times New Roman" w:hAnsi="Times New Roman" w:cs="Times New Roman"/>
            <w:sz w:val="24"/>
            <w:szCs w:val="24"/>
            <w:lang w:val="en-GB"/>
          </w:rPr>
          <w:delText>when compared with</w:delText>
        </w:r>
      </w:del>
      <w:ins w:id="516" w:author="Author" w:date="2021-01-28T17:44:00Z">
        <w:r w:rsidR="005D4E19" w:rsidRPr="00A3499D">
          <w:rPr>
            <w:rFonts w:ascii="Times New Roman" w:eastAsia="Times New Roman" w:hAnsi="Times New Roman" w:cs="Times New Roman"/>
            <w:sz w:val="24"/>
            <w:szCs w:val="24"/>
            <w:lang w:val="en-GB"/>
          </w:rPr>
          <w:t>than</w:t>
        </w:r>
      </w:ins>
      <w:r w:rsidRPr="00A3499D">
        <w:rPr>
          <w:rFonts w:ascii="Times New Roman" w:eastAsia="Times New Roman" w:hAnsi="Times New Roman" w:cs="Times New Roman"/>
          <w:sz w:val="24"/>
          <w:szCs w:val="24"/>
          <w:lang w:val="en-GB"/>
        </w:rPr>
        <w:t xml:space="preserve"> semi</w:t>
      </w:r>
      <w:ins w:id="517" w:author="Author" w:date="2021-01-28T17:07:00Z">
        <w:r w:rsidR="008D3B82"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friable and nonfriable callus. Prakash </w:t>
      </w:r>
      <w:r w:rsidRPr="00A3499D">
        <w:rPr>
          <w:rFonts w:ascii="Times New Roman" w:eastAsia="Times New Roman" w:hAnsi="Times New Roman" w:cs="Times New Roman"/>
          <w:i/>
          <w:iCs/>
          <w:sz w:val="24"/>
          <w:szCs w:val="24"/>
          <w:lang w:val="en-GB"/>
        </w:rPr>
        <w:t>et al</w:t>
      </w:r>
      <w:r w:rsidRPr="00A3499D">
        <w:rPr>
          <w:rFonts w:ascii="Times New Roman" w:eastAsia="Times New Roman" w:hAnsi="Times New Roman" w:cs="Times New Roman"/>
          <w:sz w:val="24"/>
          <w:szCs w:val="24"/>
          <w:lang w:val="en-GB"/>
        </w:rPr>
        <w:t xml:space="preserve">. </w:t>
      </w:r>
      <w:del w:id="518" w:author="Author" w:date="2021-01-28T17:44:00Z">
        <w:r w:rsidRPr="00A3499D" w:rsidDel="005D4E19">
          <w:rPr>
            <w:rFonts w:ascii="Times New Roman" w:eastAsia="Times New Roman" w:hAnsi="Times New Roman" w:cs="Times New Roman"/>
            <w:sz w:val="24"/>
            <w:szCs w:val="24"/>
            <w:lang w:val="en-GB"/>
          </w:rPr>
          <w:delText>[22]</w:delText>
        </w:r>
      </w:del>
      <w:ins w:id="519" w:author="Author" w:date="2021-01-28T17:44:00Z">
        <w:r w:rsidR="005D4E19" w:rsidRPr="00A3499D">
          <w:rPr>
            <w:rFonts w:ascii="Times New Roman" w:eastAsia="Times New Roman" w:hAnsi="Times New Roman" w:cs="Times New Roman"/>
            <w:sz w:val="24"/>
            <w:szCs w:val="24"/>
            <w:lang w:val="en-GB"/>
          </w:rPr>
          <w:t>(2004)</w:t>
        </w:r>
      </w:ins>
      <w:r w:rsidRPr="00A3499D">
        <w:rPr>
          <w:rFonts w:ascii="Times New Roman" w:eastAsia="Times New Roman" w:hAnsi="Times New Roman" w:cs="Times New Roman"/>
          <w:sz w:val="24"/>
          <w:szCs w:val="24"/>
          <w:lang w:val="en-GB"/>
        </w:rPr>
        <w:t xml:space="preserve"> also reported that </w:t>
      </w:r>
      <w:del w:id="520" w:author="Author" w:date="2021-01-28T17:45:00Z">
        <w:r w:rsidRPr="00A3499D" w:rsidDel="005D4E19">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 xml:space="preserve">friable callus seems to be one of the most suitable starting materials for </w:t>
      </w:r>
      <w:ins w:id="521" w:author="Author" w:date="2021-01-28T17:45:00Z">
        <w:r w:rsidR="005D4E19"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induction of organogenesis in</w:t>
      </w:r>
      <w:del w:id="522" w:author="Author" w:date="2021-01-29T18:00:00Z">
        <w:r w:rsidRPr="00A3499D" w:rsidDel="00185F36">
          <w:rPr>
            <w:rFonts w:ascii="Times New Roman" w:eastAsia="Times New Roman" w:hAnsi="Times New Roman" w:cs="Times New Roman"/>
            <w:i/>
            <w:iCs/>
            <w:sz w:val="24"/>
            <w:szCs w:val="24"/>
            <w:lang w:val="en-GB"/>
          </w:rPr>
          <w:delText> </w:delText>
        </w:r>
      </w:del>
      <w:ins w:id="523" w:author="Author" w:date="2021-01-29T18:00:00Z">
        <w:r w:rsidR="00185F36" w:rsidRPr="00A3499D">
          <w:rPr>
            <w:rFonts w:ascii="Times New Roman" w:eastAsia="Times New Roman" w:hAnsi="Times New Roman" w:cs="Times New Roman"/>
            <w:i/>
            <w:iCs/>
            <w:sz w:val="24"/>
            <w:szCs w:val="24"/>
            <w:lang w:val="en-GB"/>
          </w:rPr>
          <w:t xml:space="preserve"> </w:t>
        </w:r>
      </w:ins>
      <w:r w:rsidRPr="00A3499D">
        <w:rPr>
          <w:rFonts w:ascii="Times New Roman" w:eastAsia="Times New Roman" w:hAnsi="Times New Roman" w:cs="Times New Roman"/>
          <w:i/>
          <w:iCs/>
          <w:sz w:val="24"/>
          <w:szCs w:val="24"/>
          <w:lang w:val="en-GB"/>
        </w:rPr>
        <w:t>C. amada</w:t>
      </w:r>
      <w:r w:rsidRPr="00A3499D">
        <w:rPr>
          <w:rFonts w:ascii="Times New Roman" w:eastAsia="Times New Roman" w:hAnsi="Times New Roman" w:cs="Times New Roman"/>
          <w:sz w:val="24"/>
          <w:szCs w:val="24"/>
          <w:lang w:val="en-GB"/>
        </w:rPr>
        <w:t xml:space="preserve">. </w:t>
      </w:r>
      <w:del w:id="524" w:author="Author" w:date="2021-01-28T17:45:00Z">
        <w:r w:rsidRPr="00A3499D" w:rsidDel="005D4E19">
          <w:rPr>
            <w:rFonts w:ascii="Times New Roman" w:eastAsia="Times New Roman" w:hAnsi="Times New Roman" w:cs="Times New Roman"/>
            <w:sz w:val="24"/>
            <w:szCs w:val="24"/>
            <w:lang w:val="en-GB"/>
          </w:rPr>
          <w:delText xml:space="preserve">It </w:delText>
        </w:r>
      </w:del>
      <w:ins w:id="525" w:author="Author" w:date="2021-01-28T17:45:00Z">
        <w:r w:rsidR="005D4E19" w:rsidRPr="00A3499D">
          <w:rPr>
            <w:rFonts w:ascii="Times New Roman" w:eastAsia="Times New Roman" w:hAnsi="Times New Roman" w:cs="Times New Roman"/>
            <w:sz w:val="24"/>
            <w:szCs w:val="24"/>
            <w:lang w:val="en-GB"/>
          </w:rPr>
          <w:t>This is</w:t>
        </w:r>
      </w:ins>
      <w:del w:id="526" w:author="Author" w:date="2021-01-28T17:45:00Z">
        <w:r w:rsidRPr="00A3499D" w:rsidDel="005D4E19">
          <w:rPr>
            <w:rFonts w:ascii="Times New Roman" w:eastAsia="Times New Roman" w:hAnsi="Times New Roman" w:cs="Times New Roman"/>
            <w:sz w:val="24"/>
            <w:szCs w:val="24"/>
            <w:lang w:val="en-GB"/>
          </w:rPr>
          <w:delText>may be</w:delText>
        </w:r>
      </w:del>
      <w:r w:rsidRPr="00A3499D">
        <w:rPr>
          <w:rFonts w:ascii="Times New Roman" w:eastAsia="Times New Roman" w:hAnsi="Times New Roman" w:cs="Times New Roman"/>
          <w:sz w:val="24"/>
          <w:szCs w:val="24"/>
          <w:lang w:val="en-GB"/>
        </w:rPr>
        <w:t xml:space="preserve"> probably due to the presence of more physiological</w:t>
      </w:r>
      <w:ins w:id="527" w:author="Author" w:date="2021-01-28T17:45:00Z">
        <w:r w:rsidR="005D4E19" w:rsidRPr="00A3499D">
          <w:rPr>
            <w:rFonts w:ascii="Times New Roman" w:eastAsia="Times New Roman" w:hAnsi="Times New Roman" w:cs="Times New Roman"/>
            <w:sz w:val="24"/>
            <w:szCs w:val="24"/>
            <w:lang w:val="en-GB"/>
          </w:rPr>
          <w:t>ly</w:t>
        </w:r>
      </w:ins>
      <w:r w:rsidRPr="00A3499D">
        <w:rPr>
          <w:rFonts w:ascii="Times New Roman" w:eastAsia="Times New Roman" w:hAnsi="Times New Roman" w:cs="Times New Roman"/>
          <w:sz w:val="24"/>
          <w:szCs w:val="24"/>
          <w:lang w:val="en-GB"/>
        </w:rPr>
        <w:t xml:space="preserve"> active cells</w:t>
      </w:r>
      <w:ins w:id="528" w:author="Author" w:date="2021-01-28T17:45:00Z">
        <w:r w:rsidR="005D4E1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which are </w:t>
      </w:r>
      <w:commentRangeStart w:id="529"/>
      <w:r w:rsidRPr="00A3499D">
        <w:rPr>
          <w:rFonts w:ascii="Times New Roman" w:eastAsia="Times New Roman" w:hAnsi="Times New Roman" w:cs="Times New Roman"/>
          <w:sz w:val="24"/>
          <w:szCs w:val="24"/>
          <w:lang w:val="en-GB"/>
        </w:rPr>
        <w:t>more powerful</w:t>
      </w:r>
      <w:commentRangeEnd w:id="529"/>
      <w:r w:rsidR="00342F98" w:rsidRPr="00A3499D">
        <w:rPr>
          <w:rStyle w:val="CommentReference"/>
          <w:lang w:val="en-GB"/>
        </w:rPr>
        <w:commentReference w:id="529"/>
      </w:r>
      <w:r w:rsidRPr="00A3499D">
        <w:rPr>
          <w:rFonts w:ascii="Times New Roman" w:eastAsia="Times New Roman" w:hAnsi="Times New Roman" w:cs="Times New Roman"/>
          <w:sz w:val="24"/>
          <w:szCs w:val="24"/>
          <w:lang w:val="en-GB"/>
        </w:rPr>
        <w:t xml:space="preserve"> than the cells in semi</w:t>
      </w:r>
      <w:ins w:id="530" w:author="Author" w:date="2021-01-28T17:07:00Z">
        <w:r w:rsidR="008D3B82"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friable </w:t>
      </w:r>
      <w:del w:id="531" w:author="Author" w:date="2021-01-28T17:46:00Z">
        <w:r w:rsidRPr="00A3499D" w:rsidDel="005D4E19">
          <w:rPr>
            <w:rFonts w:ascii="Times New Roman" w:eastAsia="Times New Roman" w:hAnsi="Times New Roman" w:cs="Times New Roman"/>
            <w:sz w:val="24"/>
            <w:szCs w:val="24"/>
            <w:lang w:val="en-GB"/>
          </w:rPr>
          <w:delText xml:space="preserve">callus </w:delText>
        </w:r>
      </w:del>
      <w:r w:rsidRPr="00A3499D">
        <w:rPr>
          <w:rFonts w:ascii="Times New Roman" w:eastAsia="Times New Roman" w:hAnsi="Times New Roman" w:cs="Times New Roman"/>
          <w:sz w:val="24"/>
          <w:szCs w:val="24"/>
          <w:lang w:val="en-GB"/>
        </w:rPr>
        <w:t xml:space="preserve">and nonfriable callus </w:t>
      </w:r>
      <w:del w:id="532" w:author="Author" w:date="2021-01-28T17:46:00Z">
        <w:r w:rsidRPr="00A3499D" w:rsidDel="005D4E19">
          <w:rPr>
            <w:rFonts w:ascii="Times New Roman" w:eastAsia="Times New Roman" w:hAnsi="Times New Roman" w:cs="Times New Roman"/>
            <w:sz w:val="24"/>
            <w:szCs w:val="24"/>
            <w:lang w:val="en-GB"/>
          </w:rPr>
          <w:delText>[21]</w:delText>
        </w:r>
      </w:del>
      <w:ins w:id="533" w:author="Author" w:date="2021-01-28T17:46:00Z">
        <w:r w:rsidR="005D4E19" w:rsidRPr="00A3499D">
          <w:rPr>
            <w:rFonts w:ascii="Times New Roman" w:eastAsia="Times New Roman" w:hAnsi="Times New Roman" w:cs="Times New Roman"/>
            <w:sz w:val="24"/>
            <w:szCs w:val="24"/>
            <w:lang w:val="en-GB"/>
          </w:rPr>
          <w:t>(</w:t>
        </w:r>
        <w:bookmarkStart w:id="534" w:name="_Hlk62748260"/>
        <w:r w:rsidR="005D4E19" w:rsidRPr="00A3499D">
          <w:rPr>
            <w:rFonts w:ascii="Times New Roman" w:eastAsia="Times New Roman" w:hAnsi="Times New Roman" w:cs="Times New Roman"/>
            <w:sz w:val="24"/>
            <w:szCs w:val="24"/>
            <w:lang w:val="en-GB"/>
          </w:rPr>
          <w:t xml:space="preserve">Sivanandhan </w:t>
        </w:r>
        <w:r w:rsidR="005D4E19" w:rsidRPr="00A3499D">
          <w:rPr>
            <w:rFonts w:ascii="Times New Roman" w:eastAsia="Times New Roman" w:hAnsi="Times New Roman" w:cs="Times New Roman"/>
            <w:i/>
            <w:iCs/>
            <w:sz w:val="24"/>
            <w:szCs w:val="24"/>
            <w:lang w:val="en-GB"/>
          </w:rPr>
          <w:t>et al</w:t>
        </w:r>
        <w:r w:rsidR="005D4E19" w:rsidRPr="00A3499D">
          <w:rPr>
            <w:rFonts w:ascii="Times New Roman" w:eastAsia="Times New Roman" w:hAnsi="Times New Roman" w:cs="Times New Roman"/>
            <w:sz w:val="24"/>
            <w:szCs w:val="24"/>
            <w:lang w:val="en-GB"/>
          </w:rPr>
          <w:t>., 2012</w:t>
        </w:r>
        <w:bookmarkEnd w:id="534"/>
        <w:r w:rsidR="005D4E1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del w:id="535" w:author="Author" w:date="2021-01-28T17:46:00Z">
        <w:r w:rsidRPr="00A3499D" w:rsidDel="005D4E19">
          <w:rPr>
            <w:rFonts w:ascii="Times New Roman" w:eastAsia="Times New Roman" w:hAnsi="Times New Roman" w:cs="Times New Roman"/>
            <w:sz w:val="24"/>
            <w:szCs w:val="24"/>
            <w:lang w:val="en-GB"/>
          </w:rPr>
          <w:delText>The results of</w:delText>
        </w:r>
      </w:del>
      <w:ins w:id="536" w:author="Author" w:date="2021-01-28T17:46:00Z">
        <w:r w:rsidR="005D4E19" w:rsidRPr="00A3499D">
          <w:rPr>
            <w:rFonts w:ascii="Times New Roman" w:eastAsia="Times New Roman" w:hAnsi="Times New Roman" w:cs="Times New Roman"/>
            <w:sz w:val="24"/>
            <w:szCs w:val="24"/>
            <w:lang w:val="en-GB"/>
          </w:rPr>
          <w:t>Our</w:t>
        </w:r>
      </w:ins>
      <w:r w:rsidRPr="00A3499D">
        <w:rPr>
          <w:rFonts w:ascii="Times New Roman" w:eastAsia="Times New Roman" w:hAnsi="Times New Roman" w:cs="Times New Roman"/>
          <w:sz w:val="24"/>
          <w:szCs w:val="24"/>
          <w:lang w:val="en-GB"/>
        </w:rPr>
        <w:t xml:space="preserve"> exogenous auxin treatment </w:t>
      </w:r>
      <w:ins w:id="537" w:author="Author" w:date="2021-01-28T17:46:00Z">
        <w:r w:rsidR="005D4E19" w:rsidRPr="00A3499D">
          <w:rPr>
            <w:rFonts w:ascii="Times New Roman" w:eastAsia="Times New Roman" w:hAnsi="Times New Roman" w:cs="Times New Roman"/>
            <w:sz w:val="24"/>
            <w:szCs w:val="24"/>
            <w:lang w:val="en-GB"/>
          </w:rPr>
          <w:t xml:space="preserve">results </w:t>
        </w:r>
      </w:ins>
      <w:r w:rsidRPr="00A3499D">
        <w:rPr>
          <w:rFonts w:ascii="Times New Roman" w:eastAsia="Times New Roman" w:hAnsi="Times New Roman" w:cs="Times New Roman"/>
          <w:sz w:val="24"/>
          <w:szCs w:val="24"/>
          <w:lang w:val="en-GB"/>
        </w:rPr>
        <w:t>indicate</w:t>
      </w:r>
      <w:ins w:id="538" w:author="Author" w:date="2021-01-28T17:46:00Z">
        <w:r w:rsidR="005D4E19" w:rsidRPr="00A3499D">
          <w:rPr>
            <w:rFonts w:ascii="Times New Roman" w:eastAsia="Times New Roman" w:hAnsi="Times New Roman" w:cs="Times New Roman"/>
            <w:sz w:val="24"/>
            <w:szCs w:val="24"/>
            <w:lang w:val="en-GB"/>
          </w:rPr>
          <w:t>d</w:t>
        </w:r>
      </w:ins>
      <w:r w:rsidRPr="00A3499D">
        <w:rPr>
          <w:rFonts w:ascii="Times New Roman" w:eastAsia="Times New Roman" w:hAnsi="Times New Roman" w:cs="Times New Roman"/>
          <w:sz w:val="24"/>
          <w:szCs w:val="24"/>
          <w:lang w:val="en-GB"/>
        </w:rPr>
        <w:t xml:space="preserve"> that 0.3 mg </w:t>
      </w:r>
      <w:del w:id="539" w:author="Author" w:date="2021-01-28T17:46:00Z">
        <w:r w:rsidRPr="00A3499D" w:rsidDel="005D4E19">
          <w:rPr>
            <w:rFonts w:ascii="Times New Roman" w:eastAsia="Times New Roman" w:hAnsi="Times New Roman" w:cs="Times New Roman"/>
            <w:sz w:val="24"/>
            <w:szCs w:val="24"/>
            <w:lang w:val="en-GB"/>
          </w:rPr>
          <w:delText>L</w:delText>
        </w:r>
      </w:del>
      <w:ins w:id="540" w:author="Author" w:date="2021-01-28T17:46:00Z">
        <w:r w:rsidR="005D4E19"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xml:space="preserve"> IBA was </w:t>
      </w:r>
      <w:del w:id="541" w:author="Author" w:date="2021-02-03T10:54:00Z">
        <w:r w:rsidRPr="00A3499D" w:rsidDel="00D2276F">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optim</w:t>
      </w:r>
      <w:ins w:id="542" w:author="Author" w:date="2021-02-03T10:54:00Z">
        <w:r w:rsidR="00D2276F" w:rsidRPr="00A3499D">
          <w:rPr>
            <w:rFonts w:ascii="Times New Roman" w:eastAsia="Times New Roman" w:hAnsi="Times New Roman" w:cs="Times New Roman"/>
            <w:sz w:val="24"/>
            <w:szCs w:val="24"/>
            <w:lang w:val="en-GB"/>
          </w:rPr>
          <w:t>al</w:t>
        </w:r>
      </w:ins>
      <w:del w:id="543" w:author="Author" w:date="2021-02-03T10:54:00Z">
        <w:r w:rsidRPr="00A3499D" w:rsidDel="00D2276F">
          <w:rPr>
            <w:rFonts w:ascii="Times New Roman" w:eastAsia="Times New Roman" w:hAnsi="Times New Roman" w:cs="Times New Roman"/>
            <w:sz w:val="24"/>
            <w:szCs w:val="24"/>
            <w:lang w:val="en-GB"/>
          </w:rPr>
          <w:delText>um</w:delText>
        </w:r>
      </w:del>
      <w:r w:rsidRPr="00A3499D">
        <w:rPr>
          <w:rFonts w:ascii="Times New Roman" w:eastAsia="Times New Roman" w:hAnsi="Times New Roman" w:cs="Times New Roman"/>
          <w:sz w:val="24"/>
          <w:szCs w:val="24"/>
          <w:lang w:val="en-GB"/>
        </w:rPr>
        <w:t xml:space="preserve"> for adventitious root formation</w:t>
      </w:r>
      <w:ins w:id="544" w:author="Author" w:date="2021-01-28T17:46:00Z">
        <w:r w:rsidR="005D4E19" w:rsidRPr="00A3499D">
          <w:rPr>
            <w:rFonts w:ascii="Times New Roman" w:eastAsia="Times New Roman" w:hAnsi="Times New Roman" w:cs="Times New Roman"/>
            <w:sz w:val="24"/>
            <w:szCs w:val="24"/>
            <w:lang w:val="en-GB"/>
          </w:rPr>
          <w:t xml:space="preserve">, outperforming </w:t>
        </w:r>
      </w:ins>
      <w:del w:id="545" w:author="Author" w:date="2021-01-28T17:47:00Z">
        <w:r w:rsidRPr="00A3499D" w:rsidDel="005D4E19">
          <w:rPr>
            <w:rFonts w:ascii="Times New Roman" w:eastAsia="Times New Roman" w:hAnsi="Times New Roman" w:cs="Times New Roman"/>
            <w:sz w:val="24"/>
            <w:szCs w:val="24"/>
            <w:lang w:val="en-GB"/>
          </w:rPr>
          <w:delText xml:space="preserve"> more than </w:delText>
        </w:r>
      </w:del>
      <w:r w:rsidRPr="00A3499D">
        <w:rPr>
          <w:rFonts w:ascii="Times New Roman" w:eastAsia="Times New Roman" w:hAnsi="Times New Roman" w:cs="Times New Roman"/>
          <w:sz w:val="24"/>
          <w:szCs w:val="24"/>
          <w:lang w:val="en-GB"/>
        </w:rPr>
        <w:t xml:space="preserve">IAA. </w:t>
      </w:r>
      <w:del w:id="546" w:author="Author" w:date="2021-01-28T17:47:00Z">
        <w:r w:rsidRPr="00A3499D" w:rsidDel="005D4E19">
          <w:rPr>
            <w:rFonts w:ascii="Times New Roman" w:eastAsia="Times New Roman" w:hAnsi="Times New Roman" w:cs="Times New Roman"/>
            <w:sz w:val="24"/>
            <w:szCs w:val="24"/>
            <w:lang w:val="en-GB"/>
          </w:rPr>
          <w:delText>A s</w:delText>
        </w:r>
      </w:del>
      <w:ins w:id="547" w:author="Author" w:date="2021-01-28T17:47:00Z">
        <w:r w:rsidR="005D4E19"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imilar phenomen</w:t>
      </w:r>
      <w:ins w:id="548" w:author="Author" w:date="2021-01-28T17:47:00Z">
        <w:r w:rsidR="005D4E19" w:rsidRPr="00A3499D">
          <w:rPr>
            <w:rFonts w:ascii="Times New Roman" w:eastAsia="Times New Roman" w:hAnsi="Times New Roman" w:cs="Times New Roman"/>
            <w:sz w:val="24"/>
            <w:szCs w:val="24"/>
            <w:lang w:val="en-GB"/>
          </w:rPr>
          <w:t>a</w:t>
        </w:r>
      </w:ins>
      <w:del w:id="549" w:author="Author" w:date="2021-01-28T17:47:00Z">
        <w:r w:rsidRPr="00A3499D" w:rsidDel="005D4E19">
          <w:rPr>
            <w:rFonts w:ascii="Times New Roman" w:eastAsia="Times New Roman" w:hAnsi="Times New Roman" w:cs="Times New Roman"/>
            <w:sz w:val="24"/>
            <w:szCs w:val="24"/>
            <w:lang w:val="en-GB"/>
          </w:rPr>
          <w:delText>on</w:delText>
        </w:r>
      </w:del>
      <w:r w:rsidRPr="00A3499D">
        <w:rPr>
          <w:rFonts w:ascii="Times New Roman" w:eastAsia="Times New Roman" w:hAnsi="Times New Roman" w:cs="Times New Roman"/>
          <w:sz w:val="24"/>
          <w:szCs w:val="24"/>
          <w:lang w:val="en-GB"/>
        </w:rPr>
        <w:t xml:space="preserve"> </w:t>
      </w:r>
      <w:del w:id="550" w:author="Author" w:date="2021-01-28T17:47:00Z">
        <w:r w:rsidRPr="00A3499D" w:rsidDel="005D4E19">
          <w:rPr>
            <w:rFonts w:ascii="Times New Roman" w:eastAsia="Times New Roman" w:hAnsi="Times New Roman" w:cs="Times New Roman"/>
            <w:sz w:val="24"/>
            <w:szCs w:val="24"/>
            <w:lang w:val="en-GB"/>
          </w:rPr>
          <w:delText xml:space="preserve">was </w:delText>
        </w:r>
      </w:del>
      <w:ins w:id="551" w:author="Author" w:date="2021-01-28T17:47:00Z">
        <w:r w:rsidR="005D4E19" w:rsidRPr="00A3499D">
          <w:rPr>
            <w:rFonts w:ascii="Times New Roman" w:eastAsia="Times New Roman" w:hAnsi="Times New Roman" w:cs="Times New Roman"/>
            <w:sz w:val="24"/>
            <w:szCs w:val="24"/>
            <w:lang w:val="en-GB"/>
          </w:rPr>
          <w:t xml:space="preserve">have </w:t>
        </w:r>
      </w:ins>
      <w:r w:rsidRPr="00A3499D">
        <w:rPr>
          <w:rFonts w:ascii="Times New Roman" w:eastAsia="Times New Roman" w:hAnsi="Times New Roman" w:cs="Times New Roman"/>
          <w:sz w:val="24"/>
          <w:szCs w:val="24"/>
          <w:lang w:val="en-GB"/>
        </w:rPr>
        <w:t xml:space="preserve">also </w:t>
      </w:r>
      <w:ins w:id="552" w:author="Author" w:date="2021-01-28T17:47:00Z">
        <w:r w:rsidR="005D4E19" w:rsidRPr="00A3499D">
          <w:rPr>
            <w:rFonts w:ascii="Times New Roman" w:eastAsia="Times New Roman" w:hAnsi="Times New Roman" w:cs="Times New Roman"/>
            <w:sz w:val="24"/>
            <w:szCs w:val="24"/>
            <w:lang w:val="en-GB"/>
          </w:rPr>
          <w:t>been reported</w:t>
        </w:r>
      </w:ins>
      <w:del w:id="553" w:author="Author" w:date="2021-01-28T17:47:00Z">
        <w:r w:rsidRPr="00A3499D" w:rsidDel="005D4E19">
          <w:rPr>
            <w:rFonts w:ascii="Times New Roman" w:eastAsia="Times New Roman" w:hAnsi="Times New Roman" w:cs="Times New Roman"/>
            <w:sz w:val="24"/>
            <w:szCs w:val="24"/>
            <w:lang w:val="en-GB"/>
          </w:rPr>
          <w:delText>found</w:delText>
        </w:r>
      </w:del>
      <w:r w:rsidRPr="00A3499D">
        <w:rPr>
          <w:rFonts w:ascii="Times New Roman" w:eastAsia="Times New Roman" w:hAnsi="Times New Roman" w:cs="Times New Roman"/>
          <w:sz w:val="24"/>
          <w:szCs w:val="24"/>
          <w:lang w:val="en-GB"/>
        </w:rPr>
        <w:t xml:space="preserve"> i</w:t>
      </w:r>
      <w:ins w:id="554" w:author="Author" w:date="2021-01-29T16:23:00Z">
        <w:r w:rsidR="001C35F6" w:rsidRPr="00A3499D">
          <w:rPr>
            <w:rFonts w:ascii="Times New Roman" w:eastAsia="Times New Roman" w:hAnsi="Times New Roman" w:cs="Times New Roman"/>
            <w:sz w:val="24"/>
            <w:szCs w:val="24"/>
            <w:lang w:val="en-GB"/>
          </w:rPr>
          <w:t>n</w:t>
        </w:r>
      </w:ins>
      <w:del w:id="555" w:author="Author" w:date="2021-01-28T17:47:00Z">
        <w:r w:rsidRPr="00A3499D" w:rsidDel="005D4E19">
          <w:rPr>
            <w:rFonts w:ascii="Times New Roman" w:eastAsia="Times New Roman" w:hAnsi="Times New Roman" w:cs="Times New Roman"/>
            <w:sz w:val="24"/>
            <w:szCs w:val="24"/>
            <w:lang w:val="en-GB"/>
          </w:rPr>
          <w:delText>n</w:delText>
        </w:r>
      </w:del>
      <w:ins w:id="556" w:author="Author" w:date="2021-01-28T17:47:00Z">
        <w:r w:rsidR="005D4E19" w:rsidRPr="00A3499D">
          <w:rPr>
            <w:rFonts w:ascii="Times New Roman" w:eastAsia="Times New Roman" w:hAnsi="Times New Roman" w:cs="Times New Roman"/>
            <w:i/>
            <w:iCs/>
            <w:sz w:val="24"/>
            <w:szCs w:val="24"/>
            <w:lang w:val="en-GB"/>
          </w:rPr>
          <w:t xml:space="preserve"> </w:t>
        </w:r>
      </w:ins>
      <w:del w:id="557" w:author="Author" w:date="2021-01-28T17:47:00Z">
        <w:r w:rsidRPr="00A3499D" w:rsidDel="005D4E19">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W</w:t>
      </w:r>
      <w:ins w:id="558" w:author="Author" w:date="2021-01-29T16:28:00Z">
        <w:r w:rsidR="00A63E0F" w:rsidRPr="00A3499D">
          <w:rPr>
            <w:rFonts w:ascii="Times New Roman" w:eastAsia="Times New Roman" w:hAnsi="Times New Roman" w:cs="Times New Roman"/>
            <w:i/>
            <w:iCs/>
            <w:sz w:val="24"/>
            <w:szCs w:val="24"/>
            <w:lang w:val="en-GB"/>
          </w:rPr>
          <w:t>ithania</w:t>
        </w:r>
      </w:ins>
      <w:del w:id="559" w:author="Author" w:date="2021-01-29T16:28:00Z">
        <w:r w:rsidRPr="00A3499D" w:rsidDel="00A63E0F">
          <w:rPr>
            <w:rFonts w:ascii="Times New Roman" w:eastAsia="Times New Roman" w:hAnsi="Times New Roman" w:cs="Times New Roman"/>
            <w:i/>
            <w:iCs/>
            <w:sz w:val="24"/>
            <w:szCs w:val="24"/>
            <w:lang w:val="en-GB"/>
          </w:rPr>
          <w:delText>.</w:delText>
        </w:r>
      </w:del>
      <w:r w:rsidRPr="00A3499D">
        <w:rPr>
          <w:rFonts w:ascii="Times New Roman" w:eastAsia="Times New Roman" w:hAnsi="Times New Roman" w:cs="Times New Roman"/>
          <w:i/>
          <w:iCs/>
          <w:sz w:val="24"/>
          <w:szCs w:val="24"/>
          <w:lang w:val="en-GB"/>
        </w:rPr>
        <w:t xml:space="preserve"> somnifera</w:t>
      </w:r>
      <w:ins w:id="560" w:author="Author" w:date="2021-01-28T17:47:00Z">
        <w:r w:rsidR="005D4E19" w:rsidRPr="00A3499D">
          <w:rPr>
            <w:rFonts w:ascii="Times New Roman" w:eastAsia="Times New Roman" w:hAnsi="Times New Roman" w:cs="Times New Roman"/>
            <w:sz w:val="24"/>
            <w:szCs w:val="24"/>
            <w:lang w:val="en-GB"/>
          </w:rPr>
          <w:t xml:space="preserve"> </w:t>
        </w:r>
      </w:ins>
      <w:del w:id="561" w:author="Author" w:date="2021-01-28T17:47:00Z">
        <w:r w:rsidRPr="00A3499D" w:rsidDel="005D4E19">
          <w:rPr>
            <w:rFonts w:ascii="Times New Roman" w:eastAsia="Times New Roman" w:hAnsi="Times New Roman" w:cs="Times New Roman"/>
            <w:sz w:val="24"/>
            <w:szCs w:val="24"/>
            <w:lang w:val="en-GB"/>
          </w:rPr>
          <w:delText> </w:delText>
        </w:r>
      </w:del>
      <w:del w:id="562" w:author="Author" w:date="2021-01-28T17:48:00Z">
        <w:r w:rsidRPr="00A3499D" w:rsidDel="005D4E19">
          <w:rPr>
            <w:rFonts w:ascii="Times New Roman" w:eastAsia="Times New Roman" w:hAnsi="Times New Roman" w:cs="Times New Roman"/>
            <w:sz w:val="24"/>
            <w:szCs w:val="24"/>
            <w:lang w:val="en-GB"/>
          </w:rPr>
          <w:delText>[21]</w:delText>
        </w:r>
      </w:del>
      <w:ins w:id="563" w:author="Author" w:date="2021-01-28T17:48:00Z">
        <w:r w:rsidR="005D4E19" w:rsidRPr="00A3499D">
          <w:rPr>
            <w:rFonts w:ascii="Times New Roman" w:eastAsia="Times New Roman" w:hAnsi="Times New Roman" w:cs="Times New Roman"/>
            <w:sz w:val="24"/>
            <w:szCs w:val="24"/>
            <w:lang w:val="en-GB"/>
          </w:rPr>
          <w:t xml:space="preserve">(Sivanandhan </w:t>
        </w:r>
        <w:r w:rsidR="005D4E19" w:rsidRPr="00A3499D">
          <w:rPr>
            <w:rFonts w:ascii="Times New Roman" w:eastAsia="Times New Roman" w:hAnsi="Times New Roman" w:cs="Times New Roman"/>
            <w:i/>
            <w:iCs/>
            <w:sz w:val="24"/>
            <w:szCs w:val="24"/>
            <w:lang w:val="en-GB"/>
          </w:rPr>
          <w:t>et al</w:t>
        </w:r>
        <w:r w:rsidR="005D4E19" w:rsidRPr="00A3499D">
          <w:rPr>
            <w:rFonts w:ascii="Times New Roman" w:eastAsia="Times New Roman" w:hAnsi="Times New Roman" w:cs="Times New Roman"/>
            <w:sz w:val="24"/>
            <w:szCs w:val="24"/>
            <w:lang w:val="en-GB"/>
          </w:rPr>
          <w:t>., 2012)</w:t>
        </w:r>
      </w:ins>
      <w:r w:rsidRPr="00A3499D">
        <w:rPr>
          <w:rFonts w:ascii="Times New Roman" w:eastAsia="Times New Roman" w:hAnsi="Times New Roman" w:cs="Times New Roman"/>
          <w:sz w:val="24"/>
          <w:szCs w:val="24"/>
          <w:lang w:val="en-GB"/>
        </w:rPr>
        <w:t>,</w:t>
      </w:r>
      <w:ins w:id="564" w:author="Author" w:date="2021-01-28T17:47:00Z">
        <w:r w:rsidR="005D4E19" w:rsidRPr="00A3499D">
          <w:rPr>
            <w:rFonts w:ascii="Times New Roman" w:eastAsia="Times New Roman" w:hAnsi="Times New Roman" w:cs="Times New Roman"/>
            <w:i/>
            <w:iCs/>
            <w:sz w:val="24"/>
            <w:szCs w:val="24"/>
            <w:lang w:val="en-GB"/>
          </w:rPr>
          <w:t xml:space="preserve"> </w:t>
        </w:r>
      </w:ins>
      <w:del w:id="565" w:author="Author" w:date="2021-01-28T17:47:00Z">
        <w:r w:rsidRPr="00A3499D" w:rsidDel="005D4E19">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Morinda citrifolia</w:t>
      </w:r>
      <w:ins w:id="566" w:author="Author" w:date="2021-01-28T17:47:00Z">
        <w:r w:rsidR="005D4E19" w:rsidRPr="00A3499D">
          <w:rPr>
            <w:rFonts w:ascii="Times New Roman" w:eastAsia="Times New Roman" w:hAnsi="Times New Roman" w:cs="Times New Roman"/>
            <w:sz w:val="24"/>
            <w:szCs w:val="24"/>
            <w:lang w:val="en-GB"/>
          </w:rPr>
          <w:t xml:space="preserve"> </w:t>
        </w:r>
      </w:ins>
      <w:del w:id="567" w:author="Author" w:date="2021-01-28T17:47:00Z">
        <w:r w:rsidRPr="00A3499D" w:rsidDel="005D4E19">
          <w:rPr>
            <w:rFonts w:ascii="Times New Roman" w:eastAsia="Times New Roman" w:hAnsi="Times New Roman" w:cs="Times New Roman"/>
            <w:sz w:val="24"/>
            <w:szCs w:val="24"/>
            <w:lang w:val="en-GB"/>
          </w:rPr>
          <w:delText> </w:delText>
        </w:r>
      </w:del>
      <w:del w:id="568" w:author="Author" w:date="2021-01-28T17:48:00Z">
        <w:r w:rsidRPr="00A3499D" w:rsidDel="005D4E19">
          <w:rPr>
            <w:rFonts w:ascii="Times New Roman" w:eastAsia="Times New Roman" w:hAnsi="Times New Roman" w:cs="Times New Roman"/>
            <w:sz w:val="24"/>
            <w:szCs w:val="24"/>
            <w:lang w:val="en-GB"/>
          </w:rPr>
          <w:delText>[23]</w:delText>
        </w:r>
      </w:del>
      <w:ins w:id="569" w:author="Author" w:date="2021-01-28T17:48:00Z">
        <w:r w:rsidR="005D4E19" w:rsidRPr="00A3499D">
          <w:rPr>
            <w:rFonts w:ascii="Times New Roman" w:eastAsia="Times New Roman" w:hAnsi="Times New Roman" w:cs="Times New Roman"/>
            <w:sz w:val="24"/>
            <w:szCs w:val="24"/>
            <w:lang w:val="en-GB"/>
          </w:rPr>
          <w:t xml:space="preserve">(Baque </w:t>
        </w:r>
        <w:r w:rsidR="005D4E19" w:rsidRPr="00A3499D">
          <w:rPr>
            <w:rFonts w:ascii="Times New Roman" w:eastAsia="Times New Roman" w:hAnsi="Times New Roman" w:cs="Times New Roman"/>
            <w:i/>
            <w:iCs/>
            <w:sz w:val="24"/>
            <w:szCs w:val="24"/>
            <w:lang w:val="en-GB"/>
          </w:rPr>
          <w:t>et al</w:t>
        </w:r>
        <w:r w:rsidR="005D4E19" w:rsidRPr="00A3499D">
          <w:rPr>
            <w:rFonts w:ascii="Times New Roman" w:eastAsia="Times New Roman" w:hAnsi="Times New Roman" w:cs="Times New Roman"/>
            <w:sz w:val="24"/>
            <w:szCs w:val="24"/>
            <w:lang w:val="en-GB"/>
          </w:rPr>
          <w:t>., 2010)</w:t>
        </w:r>
      </w:ins>
      <w:r w:rsidRPr="00A3499D">
        <w:rPr>
          <w:rFonts w:ascii="Times New Roman" w:eastAsia="Times New Roman" w:hAnsi="Times New Roman" w:cs="Times New Roman"/>
          <w:sz w:val="24"/>
          <w:szCs w:val="24"/>
          <w:lang w:val="en-GB"/>
        </w:rPr>
        <w:t>, and</w:t>
      </w:r>
      <w:ins w:id="570" w:author="Author" w:date="2021-01-28T17:47:00Z">
        <w:r w:rsidR="005D4E19" w:rsidRPr="00A3499D">
          <w:rPr>
            <w:rFonts w:ascii="Times New Roman" w:eastAsia="Times New Roman" w:hAnsi="Times New Roman" w:cs="Times New Roman"/>
            <w:i/>
            <w:iCs/>
            <w:sz w:val="24"/>
            <w:szCs w:val="24"/>
            <w:lang w:val="en-GB"/>
          </w:rPr>
          <w:t xml:space="preserve"> </w:t>
        </w:r>
      </w:ins>
      <w:del w:id="571" w:author="Author" w:date="2021-01-28T17:47:00Z">
        <w:r w:rsidRPr="00A3499D" w:rsidDel="005D4E19">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Periploca sepium</w:t>
      </w:r>
      <w:ins w:id="572" w:author="Author" w:date="2021-01-28T17:48:00Z">
        <w:r w:rsidR="005D4E19" w:rsidRPr="00A3499D">
          <w:rPr>
            <w:rFonts w:ascii="Times New Roman" w:eastAsia="Times New Roman" w:hAnsi="Times New Roman" w:cs="Times New Roman"/>
            <w:sz w:val="24"/>
            <w:szCs w:val="24"/>
            <w:lang w:val="en-GB"/>
          </w:rPr>
          <w:t xml:space="preserve"> </w:t>
        </w:r>
      </w:ins>
      <w:del w:id="573" w:author="Author" w:date="2021-01-28T17:48:00Z">
        <w:r w:rsidRPr="00A3499D" w:rsidDel="005D4E19">
          <w:rPr>
            <w:rFonts w:ascii="Times New Roman" w:eastAsia="Times New Roman" w:hAnsi="Times New Roman" w:cs="Times New Roman"/>
            <w:sz w:val="24"/>
            <w:szCs w:val="24"/>
            <w:lang w:val="en-GB"/>
          </w:rPr>
          <w:delText> [24]</w:delText>
        </w:r>
      </w:del>
      <w:ins w:id="574" w:author="Author" w:date="2021-01-28T17:48:00Z">
        <w:r w:rsidR="005D4E19" w:rsidRPr="00A3499D">
          <w:rPr>
            <w:rFonts w:ascii="Times New Roman" w:eastAsia="Times New Roman" w:hAnsi="Times New Roman" w:cs="Times New Roman"/>
            <w:sz w:val="24"/>
            <w:szCs w:val="24"/>
            <w:lang w:val="en-GB"/>
          </w:rPr>
          <w:t xml:space="preserve">(Zhang </w:t>
        </w:r>
        <w:r w:rsidR="005D4E19" w:rsidRPr="00A3499D">
          <w:rPr>
            <w:rFonts w:ascii="Times New Roman" w:eastAsia="Times New Roman" w:hAnsi="Times New Roman" w:cs="Times New Roman"/>
            <w:i/>
            <w:iCs/>
            <w:sz w:val="24"/>
            <w:szCs w:val="24"/>
            <w:lang w:val="en-GB"/>
          </w:rPr>
          <w:t>et al</w:t>
        </w:r>
        <w:r w:rsidR="005D4E19" w:rsidRPr="00A3499D">
          <w:rPr>
            <w:rFonts w:ascii="Times New Roman" w:eastAsia="Times New Roman" w:hAnsi="Times New Roman" w:cs="Times New Roman"/>
            <w:sz w:val="24"/>
            <w:szCs w:val="24"/>
            <w:lang w:val="en-GB"/>
          </w:rPr>
          <w:t>., 2012)</w:t>
        </w:r>
      </w:ins>
      <w:r w:rsidRPr="00A3499D">
        <w:rPr>
          <w:rFonts w:ascii="Times New Roman" w:eastAsia="Times New Roman" w:hAnsi="Times New Roman" w:cs="Times New Roman"/>
          <w:sz w:val="24"/>
          <w:szCs w:val="24"/>
          <w:lang w:val="en-GB"/>
        </w:rPr>
        <w:t xml:space="preserve">. </w:t>
      </w:r>
      <w:del w:id="575" w:author="Author" w:date="2021-01-28T17:49:00Z">
        <w:r w:rsidRPr="00A3499D" w:rsidDel="005D4E19">
          <w:rPr>
            <w:rFonts w:ascii="Times New Roman" w:eastAsia="Times New Roman" w:hAnsi="Times New Roman" w:cs="Times New Roman"/>
            <w:sz w:val="24"/>
            <w:szCs w:val="24"/>
            <w:lang w:val="en-GB"/>
          </w:rPr>
          <w:delText>The year</w:delText>
        </w:r>
      </w:del>
      <w:del w:id="576" w:author="Author" w:date="2021-01-28T17:48:00Z">
        <w:r w:rsidRPr="00A3499D" w:rsidDel="005D4E19">
          <w:rPr>
            <w:rFonts w:ascii="Times New Roman" w:eastAsia="Times New Roman" w:hAnsi="Times New Roman" w:cs="Times New Roman"/>
            <w:sz w:val="24"/>
            <w:szCs w:val="24"/>
            <w:lang w:val="en-GB"/>
          </w:rPr>
          <w:delText xml:space="preserve"> </w:delText>
        </w:r>
      </w:del>
      <w:del w:id="577" w:author="Author" w:date="2021-01-28T17:49:00Z">
        <w:r w:rsidRPr="00A3499D" w:rsidDel="005D4E19">
          <w:rPr>
            <w:rFonts w:ascii="Times New Roman" w:eastAsia="Times New Roman" w:hAnsi="Times New Roman" w:cs="Times New Roman"/>
            <w:sz w:val="24"/>
            <w:szCs w:val="24"/>
            <w:lang w:val="en-GB"/>
          </w:rPr>
          <w:delText>round availability of a</w:delText>
        </w:r>
      </w:del>
      <w:ins w:id="578" w:author="Author" w:date="2021-01-28T17:49:00Z">
        <w:r w:rsidR="005D4E19" w:rsidRPr="00A3499D">
          <w:rPr>
            <w:rFonts w:ascii="Times New Roman" w:eastAsia="Times New Roman" w:hAnsi="Times New Roman" w:cs="Times New Roman"/>
            <w:sz w:val="24"/>
            <w:szCs w:val="24"/>
            <w:lang w:val="en-GB"/>
          </w:rPr>
          <w:t>A</w:t>
        </w:r>
      </w:ins>
      <w:r w:rsidRPr="00A3499D">
        <w:rPr>
          <w:rFonts w:ascii="Times New Roman" w:eastAsia="Times New Roman" w:hAnsi="Times New Roman" w:cs="Times New Roman"/>
          <w:sz w:val="24"/>
          <w:szCs w:val="24"/>
          <w:lang w:val="en-GB"/>
        </w:rPr>
        <w:t>dventitious root culture</w:t>
      </w:r>
      <w:ins w:id="579" w:author="Author" w:date="2021-01-28T17:50:00Z">
        <w:r w:rsidR="005D4E19" w:rsidRPr="00A3499D">
          <w:rPr>
            <w:rFonts w:ascii="Times New Roman" w:eastAsia="Times New Roman" w:hAnsi="Times New Roman" w:cs="Times New Roman"/>
            <w:sz w:val="24"/>
            <w:szCs w:val="24"/>
            <w:lang w:val="en-GB"/>
          </w:rPr>
          <w:t xml:space="preserve"> is not season-dependent and</w:t>
        </w:r>
      </w:ins>
      <w:r w:rsidRPr="00A3499D">
        <w:rPr>
          <w:rFonts w:ascii="Times New Roman" w:eastAsia="Times New Roman" w:hAnsi="Times New Roman" w:cs="Times New Roman"/>
          <w:sz w:val="24"/>
          <w:szCs w:val="24"/>
          <w:lang w:val="en-GB"/>
        </w:rPr>
        <w:t xml:space="preserve"> </w:t>
      </w:r>
      <w:del w:id="580" w:author="Author" w:date="2021-01-28T17:49:00Z">
        <w:r w:rsidRPr="00A3499D" w:rsidDel="005D4E19">
          <w:rPr>
            <w:rFonts w:ascii="Times New Roman" w:eastAsia="Times New Roman" w:hAnsi="Times New Roman" w:cs="Times New Roman"/>
            <w:sz w:val="24"/>
            <w:szCs w:val="24"/>
            <w:lang w:val="en-GB"/>
          </w:rPr>
          <w:delText xml:space="preserve">can </w:delText>
        </w:r>
      </w:del>
      <w:ins w:id="581" w:author="Author" w:date="2021-01-28T17:49:00Z">
        <w:r w:rsidR="005D4E19" w:rsidRPr="00A3499D">
          <w:rPr>
            <w:rFonts w:ascii="Times New Roman" w:eastAsia="Times New Roman" w:hAnsi="Times New Roman" w:cs="Times New Roman"/>
            <w:sz w:val="24"/>
            <w:szCs w:val="24"/>
            <w:lang w:val="en-GB"/>
          </w:rPr>
          <w:t xml:space="preserve">could </w:t>
        </w:r>
      </w:ins>
      <w:r w:rsidRPr="00A3499D">
        <w:rPr>
          <w:rFonts w:ascii="Times New Roman" w:eastAsia="Times New Roman" w:hAnsi="Times New Roman" w:cs="Times New Roman"/>
          <w:sz w:val="24"/>
          <w:szCs w:val="24"/>
          <w:lang w:val="en-GB"/>
        </w:rPr>
        <w:t>solve the problem of seasonal availability of mango ginger.</w:t>
      </w:r>
    </w:p>
    <w:p w14:paraId="7556AE1B" w14:textId="47C9CF61" w:rsidR="00B81625" w:rsidRPr="00A3499D" w:rsidRDefault="00B81625" w:rsidP="00964B8C">
      <w:pPr>
        <w:spacing w:after="0" w:line="240" w:lineRule="auto"/>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In plant cell/organ culture, sucrose is an important balanced carbon source</w:t>
      </w:r>
      <w:ins w:id="582" w:author="Author" w:date="2021-01-28T17:51:00Z">
        <w:r w:rsidR="003B4DB8" w:rsidRPr="00A3499D">
          <w:rPr>
            <w:rFonts w:ascii="Times New Roman" w:eastAsia="Times New Roman" w:hAnsi="Times New Roman" w:cs="Times New Roman"/>
            <w:sz w:val="24"/>
            <w:szCs w:val="24"/>
            <w:lang w:val="en-GB"/>
          </w:rPr>
          <w:t xml:space="preserve">, acting as </w:t>
        </w:r>
      </w:ins>
      <w:ins w:id="583" w:author="Author" w:date="2021-01-28T17:52:00Z">
        <w:r w:rsidR="003B4DB8" w:rsidRPr="00A3499D">
          <w:rPr>
            <w:rFonts w:ascii="Times New Roman" w:eastAsia="Times New Roman" w:hAnsi="Times New Roman" w:cs="Times New Roman"/>
            <w:sz w:val="24"/>
            <w:szCs w:val="24"/>
            <w:lang w:val="en-GB"/>
          </w:rPr>
          <w:t xml:space="preserve">a </w:t>
        </w:r>
      </w:ins>
      <w:ins w:id="584" w:author="Author" w:date="2021-01-28T17:51:00Z">
        <w:r w:rsidR="003B4DB8" w:rsidRPr="00A3499D">
          <w:rPr>
            <w:rFonts w:ascii="Times New Roman" w:eastAsia="Times New Roman" w:hAnsi="Times New Roman" w:cs="Times New Roman"/>
            <w:sz w:val="24"/>
            <w:szCs w:val="24"/>
            <w:lang w:val="en-GB"/>
          </w:rPr>
          <w:t>substrate to provide energy for cell growth</w:t>
        </w:r>
      </w:ins>
      <w:ins w:id="585" w:author="Author" w:date="2021-01-28T17:52:00Z">
        <w:r w:rsidR="003B4DB8"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w:t>
      </w:r>
      <w:ins w:id="586" w:author="Author" w:date="2021-01-28T17:52:00Z">
        <w:r w:rsidR="003B4DB8" w:rsidRPr="00A3499D">
          <w:rPr>
            <w:rFonts w:ascii="Times New Roman" w:eastAsia="Times New Roman" w:hAnsi="Times New Roman" w:cs="Times New Roman"/>
            <w:sz w:val="24"/>
            <w:szCs w:val="24"/>
            <w:lang w:val="en-GB"/>
          </w:rPr>
          <w:t xml:space="preserve">thus </w:t>
        </w:r>
      </w:ins>
      <w:r w:rsidRPr="00A3499D">
        <w:rPr>
          <w:rFonts w:ascii="Times New Roman" w:eastAsia="Times New Roman" w:hAnsi="Times New Roman" w:cs="Times New Roman"/>
          <w:sz w:val="24"/>
          <w:szCs w:val="24"/>
          <w:lang w:val="en-GB"/>
        </w:rPr>
        <w:t xml:space="preserve">plays a vital role in the synthesis of cell constituents </w:t>
      </w:r>
      <w:del w:id="587" w:author="Author" w:date="2021-01-28T17:51:00Z">
        <w:r w:rsidRPr="00A3499D" w:rsidDel="003B4DB8">
          <w:rPr>
            <w:rFonts w:ascii="Times New Roman" w:eastAsia="Times New Roman" w:hAnsi="Times New Roman" w:cs="Times New Roman"/>
            <w:sz w:val="24"/>
            <w:szCs w:val="24"/>
            <w:lang w:val="en-GB"/>
          </w:rPr>
          <w:delText xml:space="preserve">as substrate to provide energy for cell growth </w:delText>
        </w:r>
      </w:del>
      <w:del w:id="588" w:author="Author" w:date="2021-01-28T17:52:00Z">
        <w:r w:rsidRPr="00A3499D" w:rsidDel="003B4DB8">
          <w:rPr>
            <w:rFonts w:ascii="Times New Roman" w:eastAsia="Times New Roman" w:hAnsi="Times New Roman" w:cs="Times New Roman"/>
            <w:sz w:val="24"/>
            <w:szCs w:val="24"/>
            <w:lang w:val="en-GB"/>
          </w:rPr>
          <w:delText>[25]</w:delText>
        </w:r>
      </w:del>
      <w:ins w:id="589" w:author="Author" w:date="2021-01-28T17:52:00Z">
        <w:r w:rsidR="003B4DB8" w:rsidRPr="00A3499D">
          <w:rPr>
            <w:rFonts w:ascii="Times New Roman" w:eastAsia="Times New Roman" w:hAnsi="Times New Roman" w:cs="Times New Roman"/>
            <w:sz w:val="24"/>
            <w:szCs w:val="24"/>
            <w:lang w:val="en-GB"/>
          </w:rPr>
          <w:t>(</w:t>
        </w:r>
      </w:ins>
      <w:ins w:id="590" w:author="Author" w:date="2021-01-28T17:53:00Z">
        <w:r w:rsidR="003B4DB8" w:rsidRPr="00A3499D">
          <w:rPr>
            <w:rFonts w:ascii="Times New Roman" w:eastAsia="Times New Roman" w:hAnsi="Times New Roman" w:cs="Times New Roman"/>
            <w:sz w:val="24"/>
            <w:szCs w:val="24"/>
            <w:lang w:val="en-GB"/>
          </w:rPr>
          <w:t xml:space="preserve">Baque </w:t>
        </w:r>
        <w:r w:rsidR="003B4DB8" w:rsidRPr="00A3499D">
          <w:rPr>
            <w:rFonts w:ascii="Times New Roman" w:eastAsia="Times New Roman" w:hAnsi="Times New Roman" w:cs="Times New Roman"/>
            <w:i/>
            <w:iCs/>
            <w:sz w:val="24"/>
            <w:szCs w:val="24"/>
            <w:lang w:val="en-GB"/>
          </w:rPr>
          <w:t>et al</w:t>
        </w:r>
        <w:r w:rsidR="003B4DB8" w:rsidRPr="00A3499D">
          <w:rPr>
            <w:rFonts w:ascii="Times New Roman" w:eastAsia="Times New Roman" w:hAnsi="Times New Roman" w:cs="Times New Roman"/>
            <w:sz w:val="24"/>
            <w:szCs w:val="24"/>
            <w:lang w:val="en-GB"/>
          </w:rPr>
          <w:t>., 2012)</w:t>
        </w:r>
      </w:ins>
      <w:r w:rsidRPr="00A3499D">
        <w:rPr>
          <w:rFonts w:ascii="Times New Roman" w:eastAsia="Times New Roman" w:hAnsi="Times New Roman" w:cs="Times New Roman"/>
          <w:sz w:val="24"/>
          <w:szCs w:val="24"/>
          <w:lang w:val="en-GB"/>
        </w:rPr>
        <w:t xml:space="preserve">. It promotes cell growth </w:t>
      </w:r>
      <w:del w:id="591" w:author="Author" w:date="2021-02-03T10:55:00Z">
        <w:r w:rsidRPr="00A3499D" w:rsidDel="00D2276F">
          <w:rPr>
            <w:rFonts w:ascii="Times New Roman" w:eastAsia="Times New Roman" w:hAnsi="Times New Roman" w:cs="Times New Roman"/>
            <w:sz w:val="24"/>
            <w:szCs w:val="24"/>
            <w:lang w:val="en-GB"/>
          </w:rPr>
          <w:delText>by</w:delText>
        </w:r>
      </w:del>
      <w:ins w:id="592" w:author="Author" w:date="2021-02-03T10:55:00Z">
        <w:r w:rsidR="00D2276F" w:rsidRPr="00A3499D">
          <w:rPr>
            <w:rFonts w:ascii="Times New Roman" w:eastAsia="Times New Roman" w:hAnsi="Times New Roman" w:cs="Times New Roman"/>
            <w:sz w:val="24"/>
            <w:szCs w:val="24"/>
            <w:lang w:val="en-GB"/>
          </w:rPr>
          <w:t>via</w:t>
        </w:r>
      </w:ins>
      <w:del w:id="593" w:author="Author" w:date="2021-02-03T10:55:00Z">
        <w:r w:rsidRPr="00A3499D" w:rsidDel="00D2276F">
          <w:rPr>
            <w:rFonts w:ascii="Times New Roman" w:eastAsia="Times New Roman" w:hAnsi="Times New Roman" w:cs="Times New Roman"/>
            <w:sz w:val="24"/>
            <w:szCs w:val="24"/>
            <w:lang w:val="en-GB"/>
          </w:rPr>
          <w:delText xml:space="preserve"> </w:delText>
        </w:r>
      </w:del>
      <w:ins w:id="594" w:author="Author" w:date="2021-02-03T10:55:00Z">
        <w:r w:rsidR="00D2276F" w:rsidRPr="00A3499D">
          <w:rPr>
            <w:rFonts w:ascii="Times New Roman" w:eastAsia="Times New Roman" w:hAnsi="Times New Roman" w:cs="Times New Roman"/>
            <w:sz w:val="24"/>
            <w:szCs w:val="24"/>
            <w:lang w:val="en-GB"/>
          </w:rPr>
          <w:t xml:space="preserve"> </w:t>
        </w:r>
      </w:ins>
      <w:ins w:id="595" w:author="Author" w:date="2021-01-28T17:53:00Z">
        <w:r w:rsidR="003B4DB8"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hydrolysis of invertase</w:t>
      </w:r>
      <w:commentRangeStart w:id="596"/>
      <w:ins w:id="597" w:author="Author" w:date="2021-01-29T12:07:00Z">
        <w:r w:rsidR="001C5D37" w:rsidRPr="00A3499D">
          <w:rPr>
            <w:rFonts w:ascii="Times New Roman" w:eastAsia="Times New Roman" w:hAnsi="Times New Roman" w:cs="Times New Roman"/>
            <w:sz w:val="24"/>
            <w:szCs w:val="24"/>
            <w:lang w:val="en-GB"/>
          </w:rPr>
          <w:t>,</w:t>
        </w:r>
      </w:ins>
      <w:commentRangeEnd w:id="596"/>
      <w:ins w:id="598" w:author="Author" w:date="2021-01-29T12:08:00Z">
        <w:r w:rsidR="001C5D37" w:rsidRPr="00A3499D">
          <w:rPr>
            <w:rStyle w:val="CommentReference"/>
            <w:lang w:val="en-GB"/>
          </w:rPr>
          <w:commentReference w:id="596"/>
        </w:r>
      </w:ins>
      <w:r w:rsidRPr="00A3499D">
        <w:rPr>
          <w:rFonts w:ascii="Times New Roman" w:eastAsia="Times New Roman" w:hAnsi="Times New Roman" w:cs="Times New Roman"/>
          <w:sz w:val="24"/>
          <w:szCs w:val="24"/>
          <w:lang w:val="en-GB"/>
        </w:rPr>
        <w:t xml:space="preserve"> </w:t>
      </w:r>
      <w:del w:id="599" w:author="Author" w:date="2021-01-29T12:07:00Z">
        <w:r w:rsidRPr="00A3499D" w:rsidDel="001C5D37">
          <w:rPr>
            <w:rFonts w:ascii="Times New Roman" w:eastAsia="Times New Roman" w:hAnsi="Times New Roman" w:cs="Times New Roman"/>
            <w:sz w:val="24"/>
            <w:szCs w:val="24"/>
            <w:lang w:val="en-GB"/>
          </w:rPr>
          <w:delText xml:space="preserve">and </w:delText>
        </w:r>
      </w:del>
      <w:r w:rsidRPr="00A3499D">
        <w:rPr>
          <w:rFonts w:ascii="Times New Roman" w:eastAsia="Times New Roman" w:hAnsi="Times New Roman" w:cs="Times New Roman"/>
          <w:sz w:val="24"/>
          <w:szCs w:val="24"/>
          <w:lang w:val="en-GB"/>
        </w:rPr>
        <w:t xml:space="preserve">sucrose synthase </w:t>
      </w:r>
      <w:commentRangeStart w:id="600"/>
      <w:del w:id="601" w:author="Author" w:date="2021-01-29T12:04:00Z">
        <w:r w:rsidRPr="00A3499D" w:rsidDel="001C5D37">
          <w:rPr>
            <w:rFonts w:ascii="Times New Roman" w:eastAsia="Times New Roman" w:hAnsi="Times New Roman" w:cs="Times New Roman"/>
            <w:sz w:val="24"/>
            <w:szCs w:val="24"/>
            <w:lang w:val="en-GB"/>
          </w:rPr>
          <w:delText>acts as</w:delText>
        </w:r>
      </w:del>
      <w:ins w:id="602" w:author="Author" w:date="2021-01-29T12:04:00Z">
        <w:r w:rsidR="001C5D37" w:rsidRPr="00A3499D">
          <w:rPr>
            <w:rFonts w:ascii="Times New Roman" w:eastAsia="Times New Roman" w:hAnsi="Times New Roman" w:cs="Times New Roman"/>
            <w:sz w:val="24"/>
            <w:szCs w:val="24"/>
            <w:lang w:val="en-GB"/>
          </w:rPr>
          <w:t>generates</w:t>
        </w:r>
      </w:ins>
      <w:r w:rsidRPr="00A3499D">
        <w:rPr>
          <w:rFonts w:ascii="Times New Roman" w:eastAsia="Times New Roman" w:hAnsi="Times New Roman" w:cs="Times New Roman"/>
          <w:sz w:val="24"/>
          <w:szCs w:val="24"/>
          <w:lang w:val="en-GB"/>
        </w:rPr>
        <w:t xml:space="preserve"> building blocks</w:t>
      </w:r>
      <w:commentRangeEnd w:id="600"/>
      <w:r w:rsidR="003B4DB8" w:rsidRPr="00A3499D">
        <w:rPr>
          <w:rStyle w:val="CommentReference"/>
          <w:lang w:val="en-GB"/>
        </w:rPr>
        <w:commentReference w:id="600"/>
      </w:r>
      <w:ins w:id="603" w:author="Author" w:date="2021-01-29T12:07:00Z">
        <w:r w:rsidR="001C5D37"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w:t>
      </w:r>
      <w:ins w:id="604" w:author="Author" w:date="2021-01-29T12:07:00Z">
        <w:r w:rsidR="001C5D37" w:rsidRPr="00A3499D">
          <w:rPr>
            <w:rFonts w:ascii="Times New Roman" w:eastAsia="Times New Roman" w:hAnsi="Times New Roman" w:cs="Times New Roman"/>
            <w:sz w:val="24"/>
            <w:szCs w:val="24"/>
            <w:lang w:val="en-GB"/>
          </w:rPr>
          <w:t xml:space="preserve">sugars </w:t>
        </w:r>
      </w:ins>
      <w:commentRangeStart w:id="605"/>
      <w:r w:rsidRPr="00A3499D">
        <w:rPr>
          <w:rFonts w:ascii="Times New Roman" w:eastAsia="Times New Roman" w:hAnsi="Times New Roman" w:cs="Times New Roman"/>
          <w:sz w:val="24"/>
          <w:szCs w:val="24"/>
          <w:lang w:val="en-GB"/>
        </w:rPr>
        <w:t>regulate</w:t>
      </w:r>
      <w:del w:id="606" w:author="Author" w:date="2021-01-29T12:07:00Z">
        <w:r w:rsidRPr="00A3499D" w:rsidDel="001C5D37">
          <w:rPr>
            <w:rFonts w:ascii="Times New Roman" w:eastAsia="Times New Roman" w:hAnsi="Times New Roman" w:cs="Times New Roman"/>
            <w:sz w:val="24"/>
            <w:szCs w:val="24"/>
            <w:lang w:val="en-GB"/>
          </w:rPr>
          <w:delText>s</w:delText>
        </w:r>
      </w:del>
      <w:r w:rsidRPr="00A3499D">
        <w:rPr>
          <w:rFonts w:ascii="Times New Roman" w:eastAsia="Times New Roman" w:hAnsi="Times New Roman" w:cs="Times New Roman"/>
          <w:sz w:val="24"/>
          <w:szCs w:val="24"/>
          <w:lang w:val="en-GB"/>
        </w:rPr>
        <w:t xml:space="preserve"> osmotic potential </w:t>
      </w:r>
      <w:commentRangeEnd w:id="605"/>
      <w:r w:rsidR="004C3214" w:rsidRPr="00A3499D">
        <w:rPr>
          <w:rStyle w:val="CommentReference"/>
          <w:lang w:val="en-GB"/>
        </w:rPr>
        <w:commentReference w:id="605"/>
      </w:r>
      <w:del w:id="607" w:author="Author" w:date="2021-01-28T17:54:00Z">
        <w:r w:rsidRPr="00A3499D" w:rsidDel="004C3214">
          <w:rPr>
            <w:rFonts w:ascii="Times New Roman" w:eastAsia="Times New Roman" w:hAnsi="Times New Roman" w:cs="Times New Roman"/>
            <w:sz w:val="24"/>
            <w:szCs w:val="24"/>
            <w:lang w:val="en-GB"/>
          </w:rPr>
          <w:delText>[26, 27]</w:delText>
        </w:r>
      </w:del>
      <w:ins w:id="608" w:author="Author" w:date="2021-01-28T17:54:00Z">
        <w:r w:rsidR="004C3214" w:rsidRPr="00A3499D">
          <w:rPr>
            <w:rFonts w:ascii="Times New Roman" w:eastAsia="Times New Roman" w:hAnsi="Times New Roman" w:cs="Times New Roman"/>
            <w:sz w:val="24"/>
            <w:szCs w:val="24"/>
            <w:lang w:val="en-GB"/>
          </w:rPr>
          <w:t>(</w:t>
        </w:r>
      </w:ins>
      <w:ins w:id="609" w:author="Author" w:date="2021-01-28T17:55:00Z">
        <w:r w:rsidR="004C3214" w:rsidRPr="00A3499D">
          <w:rPr>
            <w:rFonts w:ascii="Times New Roman" w:eastAsia="Times New Roman" w:hAnsi="Times New Roman" w:cs="Times New Roman"/>
            <w:sz w:val="24"/>
            <w:szCs w:val="24"/>
            <w:lang w:val="en-GB"/>
          </w:rPr>
          <w:t>Stepan-Sarkissian and Fowler, 1986; Calamar and de Klerk, 2002)</w:t>
        </w:r>
      </w:ins>
      <w:r w:rsidRPr="00A3499D">
        <w:rPr>
          <w:rFonts w:ascii="Times New Roman" w:eastAsia="Times New Roman" w:hAnsi="Times New Roman" w:cs="Times New Roman"/>
          <w:sz w:val="24"/>
          <w:szCs w:val="24"/>
          <w:lang w:val="en-GB"/>
        </w:rPr>
        <w:t xml:space="preserve">. In the present study, 3% sucrose was suitable for adventitious root growth in terms of biomass production. Lower </w:t>
      </w:r>
      <w:r w:rsidRPr="00A3499D">
        <w:rPr>
          <w:rFonts w:ascii="Times New Roman" w:eastAsia="Times New Roman" w:hAnsi="Times New Roman" w:cs="Times New Roman"/>
          <w:sz w:val="24"/>
          <w:szCs w:val="24"/>
          <w:lang w:val="en-GB"/>
        </w:rPr>
        <w:lastRenderedPageBreak/>
        <w:t>concentration</w:t>
      </w:r>
      <w:ins w:id="610" w:author="Author" w:date="2021-01-28T17:55:00Z">
        <w:r w:rsidR="004C3214"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w:t>
      </w:r>
      <w:del w:id="611" w:author="Author" w:date="2021-01-28T17:55:00Z">
        <w:r w:rsidRPr="00A3499D" w:rsidDel="004C3214">
          <w:rPr>
            <w:rFonts w:ascii="Times New Roman" w:eastAsia="Times New Roman" w:hAnsi="Times New Roman" w:cs="Times New Roman"/>
            <w:sz w:val="24"/>
            <w:szCs w:val="24"/>
            <w:lang w:val="en-GB"/>
          </w:rPr>
          <w:delText xml:space="preserve">cannot </w:delText>
        </w:r>
      </w:del>
      <w:ins w:id="612" w:author="Author" w:date="2021-01-28T17:55:00Z">
        <w:r w:rsidR="004C3214" w:rsidRPr="00A3499D">
          <w:rPr>
            <w:rFonts w:ascii="Times New Roman" w:eastAsia="Times New Roman" w:hAnsi="Times New Roman" w:cs="Times New Roman"/>
            <w:sz w:val="24"/>
            <w:szCs w:val="24"/>
            <w:lang w:val="en-GB"/>
          </w:rPr>
          <w:t xml:space="preserve">did not </w:t>
        </w:r>
      </w:ins>
      <w:r w:rsidRPr="00A3499D">
        <w:rPr>
          <w:rFonts w:ascii="Times New Roman" w:eastAsia="Times New Roman" w:hAnsi="Times New Roman" w:cs="Times New Roman"/>
          <w:sz w:val="24"/>
          <w:szCs w:val="24"/>
          <w:lang w:val="en-GB"/>
        </w:rPr>
        <w:t>provide enough energy</w:t>
      </w:r>
      <w:ins w:id="613" w:author="Author" w:date="2021-01-28T17:55:00Z">
        <w:r w:rsidR="004C3214"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high </w:t>
      </w:r>
      <w:del w:id="614" w:author="Author" w:date="2021-01-28T17:56:00Z">
        <w:r w:rsidRPr="00A3499D" w:rsidDel="004C3214">
          <w:rPr>
            <w:rFonts w:ascii="Times New Roman" w:eastAsia="Times New Roman" w:hAnsi="Times New Roman" w:cs="Times New Roman"/>
            <w:sz w:val="24"/>
            <w:szCs w:val="24"/>
            <w:lang w:val="en-GB"/>
          </w:rPr>
          <w:delText xml:space="preserve">sucrose </w:delText>
        </w:r>
      </w:del>
      <w:r w:rsidRPr="00A3499D">
        <w:rPr>
          <w:rFonts w:ascii="Times New Roman" w:eastAsia="Times New Roman" w:hAnsi="Times New Roman" w:cs="Times New Roman"/>
          <w:sz w:val="24"/>
          <w:szCs w:val="24"/>
          <w:lang w:val="en-GB"/>
        </w:rPr>
        <w:t>concentration</w:t>
      </w:r>
      <w:ins w:id="615" w:author="Author" w:date="2021-01-28T17:56:00Z">
        <w:r w:rsidR="004C3214"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w:t>
      </w:r>
      <w:del w:id="616" w:author="Author" w:date="2021-01-28T17:56:00Z">
        <w:r w:rsidRPr="00A3499D" w:rsidDel="004C3214">
          <w:rPr>
            <w:rFonts w:ascii="Times New Roman" w:eastAsia="Times New Roman" w:hAnsi="Times New Roman" w:cs="Times New Roman"/>
            <w:sz w:val="24"/>
            <w:szCs w:val="24"/>
            <w:lang w:val="en-GB"/>
          </w:rPr>
          <w:delText xml:space="preserve">exhibited </w:delText>
        </w:r>
      </w:del>
      <w:r w:rsidRPr="00A3499D">
        <w:rPr>
          <w:rFonts w:ascii="Times New Roman" w:eastAsia="Times New Roman" w:hAnsi="Times New Roman" w:cs="Times New Roman"/>
          <w:sz w:val="24"/>
          <w:szCs w:val="24"/>
          <w:lang w:val="en-GB"/>
        </w:rPr>
        <w:t>negative</w:t>
      </w:r>
      <w:ins w:id="617" w:author="Author" w:date="2021-01-28T17:56:00Z">
        <w:r w:rsidR="004C3214" w:rsidRPr="00A3499D">
          <w:rPr>
            <w:rFonts w:ascii="Times New Roman" w:eastAsia="Times New Roman" w:hAnsi="Times New Roman" w:cs="Times New Roman"/>
            <w:sz w:val="24"/>
            <w:szCs w:val="24"/>
            <w:lang w:val="en-GB"/>
          </w:rPr>
          <w:t>ly</w:t>
        </w:r>
      </w:ins>
      <w:r w:rsidRPr="00A3499D">
        <w:rPr>
          <w:rFonts w:ascii="Times New Roman" w:eastAsia="Times New Roman" w:hAnsi="Times New Roman" w:cs="Times New Roman"/>
          <w:sz w:val="24"/>
          <w:szCs w:val="24"/>
          <w:lang w:val="en-GB"/>
        </w:rPr>
        <w:t xml:space="preserve"> </w:t>
      </w:r>
      <w:ins w:id="618" w:author="Author" w:date="2021-01-28T17:56:00Z">
        <w:r w:rsidR="004C3214" w:rsidRPr="00A3499D">
          <w:rPr>
            <w:rFonts w:ascii="Times New Roman" w:eastAsia="Times New Roman" w:hAnsi="Times New Roman" w:cs="Times New Roman"/>
            <w:sz w:val="24"/>
            <w:szCs w:val="24"/>
            <w:lang w:val="en-GB"/>
          </w:rPr>
          <w:t>a</w:t>
        </w:r>
      </w:ins>
      <w:del w:id="619" w:author="Author" w:date="2021-01-28T17:56:00Z">
        <w:r w:rsidRPr="00A3499D" w:rsidDel="004C3214">
          <w:rPr>
            <w:rFonts w:ascii="Times New Roman" w:eastAsia="Times New Roman" w:hAnsi="Times New Roman" w:cs="Times New Roman"/>
            <w:sz w:val="24"/>
            <w:szCs w:val="24"/>
            <w:lang w:val="en-GB"/>
          </w:rPr>
          <w:delText>e</w:delText>
        </w:r>
      </w:del>
      <w:r w:rsidRPr="00A3499D">
        <w:rPr>
          <w:rFonts w:ascii="Times New Roman" w:eastAsia="Times New Roman" w:hAnsi="Times New Roman" w:cs="Times New Roman"/>
          <w:sz w:val="24"/>
          <w:szCs w:val="24"/>
          <w:lang w:val="en-GB"/>
        </w:rPr>
        <w:t>ffect</w:t>
      </w:r>
      <w:ins w:id="620" w:author="Author" w:date="2021-01-28T17:56:00Z">
        <w:r w:rsidR="004C3214" w:rsidRPr="00A3499D">
          <w:rPr>
            <w:rFonts w:ascii="Times New Roman" w:eastAsia="Times New Roman" w:hAnsi="Times New Roman" w:cs="Times New Roman"/>
            <w:sz w:val="24"/>
            <w:szCs w:val="24"/>
            <w:lang w:val="en-GB"/>
          </w:rPr>
          <w:t>ed</w:t>
        </w:r>
      </w:ins>
      <w:r w:rsidRPr="00A3499D">
        <w:rPr>
          <w:rFonts w:ascii="Times New Roman" w:eastAsia="Times New Roman" w:hAnsi="Times New Roman" w:cs="Times New Roman"/>
          <w:sz w:val="24"/>
          <w:szCs w:val="24"/>
          <w:lang w:val="en-GB"/>
        </w:rPr>
        <w:t xml:space="preserve"> </w:t>
      </w:r>
      <w:del w:id="621" w:author="Author" w:date="2021-01-28T17:56:00Z">
        <w:r w:rsidRPr="00A3499D" w:rsidDel="004C3214">
          <w:rPr>
            <w:rFonts w:ascii="Times New Roman" w:eastAsia="Times New Roman" w:hAnsi="Times New Roman" w:cs="Times New Roman"/>
            <w:sz w:val="24"/>
            <w:szCs w:val="24"/>
            <w:lang w:val="en-GB"/>
          </w:rPr>
          <w:delText xml:space="preserve">in </w:delText>
        </w:r>
      </w:del>
      <w:r w:rsidRPr="00A3499D">
        <w:rPr>
          <w:rFonts w:ascii="Times New Roman" w:eastAsia="Times New Roman" w:hAnsi="Times New Roman" w:cs="Times New Roman"/>
          <w:sz w:val="24"/>
          <w:szCs w:val="24"/>
          <w:lang w:val="en-GB"/>
        </w:rPr>
        <w:t>root primordi</w:t>
      </w:r>
      <w:ins w:id="622" w:author="Author" w:date="2021-01-28T17:58:00Z">
        <w:r w:rsidR="004C3214" w:rsidRPr="00A3499D">
          <w:rPr>
            <w:rFonts w:ascii="Times New Roman" w:eastAsia="Times New Roman" w:hAnsi="Times New Roman" w:cs="Times New Roman"/>
            <w:sz w:val="24"/>
            <w:szCs w:val="24"/>
            <w:lang w:val="en-GB"/>
          </w:rPr>
          <w:t>um</w:t>
        </w:r>
      </w:ins>
      <w:del w:id="623" w:author="Author" w:date="2021-01-28T17:58:00Z">
        <w:r w:rsidRPr="00A3499D" w:rsidDel="004C3214">
          <w:rPr>
            <w:rFonts w:ascii="Times New Roman" w:eastAsia="Times New Roman" w:hAnsi="Times New Roman" w:cs="Times New Roman"/>
            <w:sz w:val="24"/>
            <w:szCs w:val="24"/>
            <w:lang w:val="en-GB"/>
          </w:rPr>
          <w:delText>al</w:delText>
        </w:r>
      </w:del>
      <w:r w:rsidRPr="00A3499D">
        <w:rPr>
          <w:rFonts w:ascii="Times New Roman" w:eastAsia="Times New Roman" w:hAnsi="Times New Roman" w:cs="Times New Roman"/>
          <w:sz w:val="24"/>
          <w:szCs w:val="24"/>
          <w:lang w:val="en-GB"/>
        </w:rPr>
        <w:t xml:space="preserve"> induction.</w:t>
      </w:r>
    </w:p>
    <w:p w14:paraId="5F146D02" w14:textId="0B6E994B" w:rsidR="00D2276F" w:rsidRPr="00A3499D" w:rsidRDefault="00B81625" w:rsidP="00964B8C">
      <w:pPr>
        <w:spacing w:after="0" w:line="240" w:lineRule="auto"/>
        <w:rPr>
          <w:ins w:id="624" w:author="Author" w:date="2021-02-03T10:58:00Z"/>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 xml:space="preserve">The concentration of salts in the MS medium </w:t>
      </w:r>
      <w:ins w:id="625" w:author="Author" w:date="2021-02-03T10:56:00Z">
        <w:r w:rsidR="00D2276F" w:rsidRPr="00A3499D">
          <w:rPr>
            <w:rFonts w:ascii="Times New Roman" w:eastAsia="Times New Roman" w:hAnsi="Times New Roman" w:cs="Times New Roman"/>
            <w:sz w:val="24"/>
            <w:szCs w:val="24"/>
            <w:lang w:val="en-GB"/>
          </w:rPr>
          <w:t>is an important contributor</w:t>
        </w:r>
      </w:ins>
      <w:ins w:id="626" w:author="Author" w:date="2021-02-03T10:59:00Z">
        <w:r w:rsidR="00D2276F" w:rsidRPr="00A3499D">
          <w:rPr>
            <w:rFonts w:ascii="Times New Roman" w:eastAsia="Times New Roman" w:hAnsi="Times New Roman" w:cs="Times New Roman"/>
            <w:sz w:val="24"/>
            <w:szCs w:val="24"/>
            <w:lang w:val="en-GB"/>
          </w:rPr>
          <w:t xml:space="preserve"> </w:t>
        </w:r>
      </w:ins>
      <w:del w:id="627" w:author="Author" w:date="2021-02-03T10:56:00Z">
        <w:r w:rsidRPr="00A3499D" w:rsidDel="00D2276F">
          <w:rPr>
            <w:rFonts w:ascii="Times New Roman" w:eastAsia="Times New Roman" w:hAnsi="Times New Roman" w:cs="Times New Roman"/>
            <w:sz w:val="24"/>
            <w:szCs w:val="24"/>
            <w:lang w:val="en-GB"/>
          </w:rPr>
          <w:delText xml:space="preserve">significantly contributes </w:delText>
        </w:r>
      </w:del>
      <w:r w:rsidRPr="00A3499D">
        <w:rPr>
          <w:rFonts w:ascii="Times New Roman" w:eastAsia="Times New Roman" w:hAnsi="Times New Roman" w:cs="Times New Roman"/>
          <w:sz w:val="24"/>
          <w:szCs w:val="24"/>
          <w:lang w:val="en-GB"/>
        </w:rPr>
        <w:t xml:space="preserve">to biomass production and phytochemical accumulation in cultured cells and tissues </w:t>
      </w:r>
      <w:del w:id="628" w:author="Author" w:date="2021-01-28T17:56:00Z">
        <w:r w:rsidRPr="00A3499D" w:rsidDel="004C3214">
          <w:rPr>
            <w:rFonts w:ascii="Times New Roman" w:eastAsia="Times New Roman" w:hAnsi="Times New Roman" w:cs="Times New Roman"/>
            <w:sz w:val="24"/>
            <w:szCs w:val="24"/>
            <w:lang w:val="en-GB"/>
          </w:rPr>
          <w:delText>[28]</w:delText>
        </w:r>
      </w:del>
      <w:ins w:id="629" w:author="Author" w:date="2021-01-28T17:56:00Z">
        <w:r w:rsidR="004C3214" w:rsidRPr="00A3499D">
          <w:rPr>
            <w:rFonts w:ascii="Times New Roman" w:eastAsia="Times New Roman" w:hAnsi="Times New Roman" w:cs="Times New Roman"/>
            <w:sz w:val="24"/>
            <w:szCs w:val="24"/>
            <w:lang w:val="en-GB"/>
          </w:rPr>
          <w:t xml:space="preserve">(Rajesh </w:t>
        </w:r>
        <w:r w:rsidR="004C3214" w:rsidRPr="00A3499D">
          <w:rPr>
            <w:rFonts w:ascii="Times New Roman" w:eastAsia="Times New Roman" w:hAnsi="Times New Roman" w:cs="Times New Roman"/>
            <w:i/>
            <w:iCs/>
            <w:sz w:val="24"/>
            <w:szCs w:val="24"/>
            <w:lang w:val="en-GB"/>
          </w:rPr>
          <w:t>et al</w:t>
        </w:r>
        <w:r w:rsidR="004C3214" w:rsidRPr="00A3499D">
          <w:rPr>
            <w:rFonts w:ascii="Times New Roman" w:eastAsia="Times New Roman" w:hAnsi="Times New Roman" w:cs="Times New Roman"/>
            <w:sz w:val="24"/>
            <w:szCs w:val="24"/>
            <w:lang w:val="en-GB"/>
          </w:rPr>
          <w:t>., 2014)</w:t>
        </w:r>
      </w:ins>
      <w:r w:rsidRPr="00A3499D">
        <w:rPr>
          <w:rFonts w:ascii="Times New Roman" w:eastAsia="Times New Roman" w:hAnsi="Times New Roman" w:cs="Times New Roman"/>
          <w:sz w:val="24"/>
          <w:szCs w:val="24"/>
          <w:lang w:val="en-GB"/>
        </w:rPr>
        <w:t xml:space="preserve">. Wu </w:t>
      </w:r>
      <w:r w:rsidRPr="00A3499D">
        <w:rPr>
          <w:rFonts w:ascii="Times New Roman" w:eastAsia="Times New Roman" w:hAnsi="Times New Roman" w:cs="Times New Roman"/>
          <w:i/>
          <w:iCs/>
          <w:sz w:val="24"/>
          <w:szCs w:val="24"/>
          <w:lang w:val="en-GB"/>
        </w:rPr>
        <w:t>et al</w:t>
      </w:r>
      <w:r w:rsidRPr="00A3499D">
        <w:rPr>
          <w:rFonts w:ascii="Times New Roman" w:eastAsia="Times New Roman" w:hAnsi="Times New Roman" w:cs="Times New Roman"/>
          <w:sz w:val="24"/>
          <w:szCs w:val="24"/>
          <w:lang w:val="en-GB"/>
        </w:rPr>
        <w:t xml:space="preserve">. </w:t>
      </w:r>
      <w:ins w:id="630" w:author="Author" w:date="2021-01-28T17:57:00Z">
        <w:r w:rsidR="004C3214" w:rsidRPr="00A3499D">
          <w:rPr>
            <w:rFonts w:ascii="Times New Roman" w:eastAsia="Times New Roman" w:hAnsi="Times New Roman" w:cs="Times New Roman"/>
            <w:sz w:val="24"/>
            <w:szCs w:val="24"/>
            <w:lang w:val="en-GB"/>
          </w:rPr>
          <w:t>(2006)</w:t>
        </w:r>
      </w:ins>
      <w:del w:id="631" w:author="Author" w:date="2021-01-28T17:57:00Z">
        <w:r w:rsidRPr="00A3499D" w:rsidDel="004C3214">
          <w:rPr>
            <w:rFonts w:ascii="Times New Roman" w:eastAsia="Times New Roman" w:hAnsi="Times New Roman" w:cs="Times New Roman"/>
            <w:sz w:val="24"/>
            <w:szCs w:val="24"/>
            <w:lang w:val="en-GB"/>
          </w:rPr>
          <w:delText>[29]</w:delText>
        </w:r>
      </w:del>
      <w:r w:rsidRPr="00A3499D">
        <w:rPr>
          <w:rFonts w:ascii="Times New Roman" w:eastAsia="Times New Roman" w:hAnsi="Times New Roman" w:cs="Times New Roman"/>
          <w:sz w:val="24"/>
          <w:szCs w:val="24"/>
          <w:lang w:val="en-GB"/>
        </w:rPr>
        <w:t xml:space="preserve"> proposed that </w:t>
      </w:r>
      <w:del w:id="632" w:author="Author" w:date="2021-01-28T17:57:00Z">
        <w:r w:rsidRPr="00A3499D" w:rsidDel="004C3214">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 xml:space="preserve">interactions among </w:t>
      </w:r>
      <w:del w:id="633" w:author="Author" w:date="2021-02-08T12:35:00Z">
        <w:r w:rsidRPr="00A3499D" w:rsidDel="00482EF1">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nutritional salts enhance the availability of ions to the roots and thereby promot</w:t>
      </w:r>
      <w:ins w:id="634" w:author="Author" w:date="2021-01-28T17:57:00Z">
        <w:r w:rsidR="004C3214" w:rsidRPr="00A3499D">
          <w:rPr>
            <w:rFonts w:ascii="Times New Roman" w:eastAsia="Times New Roman" w:hAnsi="Times New Roman" w:cs="Times New Roman"/>
            <w:sz w:val="24"/>
            <w:szCs w:val="24"/>
            <w:lang w:val="en-GB"/>
          </w:rPr>
          <w:t>e</w:t>
        </w:r>
      </w:ins>
      <w:del w:id="635" w:author="Author" w:date="2021-01-28T17:57:00Z">
        <w:r w:rsidRPr="00A3499D" w:rsidDel="004C3214">
          <w:rPr>
            <w:rFonts w:ascii="Times New Roman" w:eastAsia="Times New Roman" w:hAnsi="Times New Roman" w:cs="Times New Roman"/>
            <w:sz w:val="24"/>
            <w:szCs w:val="24"/>
            <w:lang w:val="en-GB"/>
          </w:rPr>
          <w:delText>ing</w:delText>
        </w:r>
      </w:del>
      <w:r w:rsidRPr="00A3499D">
        <w:rPr>
          <w:rFonts w:ascii="Times New Roman" w:eastAsia="Times New Roman" w:hAnsi="Times New Roman" w:cs="Times New Roman"/>
          <w:sz w:val="24"/>
          <w:szCs w:val="24"/>
          <w:lang w:val="en-GB"/>
        </w:rPr>
        <w:t xml:space="preserve"> </w:t>
      </w:r>
      <w:del w:id="636" w:author="Author" w:date="2021-01-28T17:57:00Z">
        <w:r w:rsidRPr="00A3499D" w:rsidDel="004C3214">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 xml:space="preserve">root growth and phytochemical production. </w:t>
      </w:r>
      <w:del w:id="637" w:author="Author" w:date="2021-02-03T10:57:00Z">
        <w:r w:rsidRPr="00A3499D" w:rsidDel="00D2276F">
          <w:rPr>
            <w:rFonts w:ascii="Times New Roman" w:eastAsia="Times New Roman" w:hAnsi="Times New Roman" w:cs="Times New Roman"/>
            <w:sz w:val="24"/>
            <w:szCs w:val="24"/>
            <w:lang w:val="en-GB"/>
          </w:rPr>
          <w:delText xml:space="preserve">The </w:delText>
        </w:r>
      </w:del>
      <w:ins w:id="638" w:author="Author" w:date="2021-02-03T10:57:00Z">
        <w:r w:rsidR="00D2276F" w:rsidRPr="00A3499D">
          <w:rPr>
            <w:rFonts w:ascii="Times New Roman" w:eastAsia="Times New Roman" w:hAnsi="Times New Roman" w:cs="Times New Roman"/>
            <w:sz w:val="24"/>
            <w:szCs w:val="24"/>
            <w:lang w:val="en-GB"/>
          </w:rPr>
          <w:t xml:space="preserve">In the </w:t>
        </w:r>
      </w:ins>
      <w:r w:rsidRPr="00A3499D">
        <w:rPr>
          <w:rFonts w:ascii="Times New Roman" w:eastAsia="Times New Roman" w:hAnsi="Times New Roman" w:cs="Times New Roman"/>
          <w:sz w:val="24"/>
          <w:szCs w:val="24"/>
          <w:lang w:val="en-GB"/>
        </w:rPr>
        <w:t>present study</w:t>
      </w:r>
      <w:ins w:id="639" w:author="Author" w:date="2021-02-03T10:57:00Z">
        <w:r w:rsidR="00D2276F" w:rsidRPr="00A3499D">
          <w:rPr>
            <w:rFonts w:ascii="Times New Roman" w:eastAsia="Times New Roman" w:hAnsi="Times New Roman" w:cs="Times New Roman"/>
            <w:sz w:val="24"/>
            <w:szCs w:val="24"/>
            <w:lang w:val="en-GB"/>
          </w:rPr>
          <w:t>, it was</w:t>
        </w:r>
      </w:ins>
      <w:r w:rsidRPr="00A3499D">
        <w:rPr>
          <w:rFonts w:ascii="Times New Roman" w:eastAsia="Times New Roman" w:hAnsi="Times New Roman" w:cs="Times New Roman"/>
          <w:sz w:val="24"/>
          <w:szCs w:val="24"/>
          <w:lang w:val="en-GB"/>
        </w:rPr>
        <w:t xml:space="preserve"> confirmed that the optimization of MS salt concentration is </w:t>
      </w:r>
      <w:del w:id="640" w:author="Author" w:date="2021-01-28T17:57:00Z">
        <w:r w:rsidRPr="00A3499D" w:rsidDel="004C3214">
          <w:rPr>
            <w:rFonts w:ascii="Times New Roman" w:eastAsia="Times New Roman" w:hAnsi="Times New Roman" w:cs="Times New Roman"/>
            <w:sz w:val="24"/>
            <w:szCs w:val="24"/>
            <w:lang w:val="en-GB"/>
          </w:rPr>
          <w:delText xml:space="preserve">very </w:delText>
        </w:r>
      </w:del>
      <w:r w:rsidRPr="00A3499D">
        <w:rPr>
          <w:rFonts w:ascii="Times New Roman" w:eastAsia="Times New Roman" w:hAnsi="Times New Roman" w:cs="Times New Roman"/>
          <w:sz w:val="24"/>
          <w:szCs w:val="24"/>
          <w:lang w:val="en-GB"/>
        </w:rPr>
        <w:t xml:space="preserve">essential for adventitious root production and </w:t>
      </w:r>
      <w:ins w:id="641" w:author="Author" w:date="2021-01-28T17:57:00Z">
        <w:r w:rsidR="004C3214" w:rsidRPr="00A3499D">
          <w:rPr>
            <w:rFonts w:ascii="Times New Roman" w:eastAsia="Times New Roman" w:hAnsi="Times New Roman" w:cs="Times New Roman"/>
            <w:sz w:val="24"/>
            <w:szCs w:val="24"/>
            <w:lang w:val="en-GB"/>
          </w:rPr>
          <w:t xml:space="preserve">that </w:t>
        </w:r>
      </w:ins>
      <w:r w:rsidRPr="00A3499D">
        <w:rPr>
          <w:rFonts w:ascii="Times New Roman" w:eastAsia="Times New Roman" w:hAnsi="Times New Roman" w:cs="Times New Roman"/>
          <w:sz w:val="24"/>
          <w:szCs w:val="24"/>
          <w:lang w:val="en-GB"/>
        </w:rPr>
        <w:t>half</w:t>
      </w:r>
      <w:ins w:id="642" w:author="Author" w:date="2021-01-28T17:58:00Z">
        <w:r w:rsidR="004C3214" w:rsidRPr="00A3499D">
          <w:rPr>
            <w:rFonts w:ascii="Times New Roman" w:eastAsia="Times New Roman" w:hAnsi="Times New Roman" w:cs="Times New Roman"/>
            <w:sz w:val="24"/>
            <w:szCs w:val="24"/>
            <w:lang w:val="en-GB"/>
          </w:rPr>
          <w:t>-</w:t>
        </w:r>
      </w:ins>
      <w:del w:id="643" w:author="Author" w:date="2021-01-28T17:58:00Z">
        <w:r w:rsidRPr="00A3499D" w:rsidDel="004C3214">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strength MS medium </w:t>
      </w:r>
      <w:del w:id="644" w:author="Author" w:date="2021-01-28T17:58:00Z">
        <w:r w:rsidRPr="00A3499D" w:rsidDel="004C3214">
          <w:rPr>
            <w:rFonts w:ascii="Times New Roman" w:eastAsia="Times New Roman" w:hAnsi="Times New Roman" w:cs="Times New Roman"/>
            <w:sz w:val="24"/>
            <w:szCs w:val="24"/>
            <w:lang w:val="en-GB"/>
          </w:rPr>
          <w:delText>is the best for</w:delText>
        </w:r>
      </w:del>
      <w:ins w:id="645" w:author="Author" w:date="2021-02-03T10:58:00Z">
        <w:r w:rsidR="00D2276F" w:rsidRPr="00A3499D">
          <w:rPr>
            <w:rFonts w:ascii="Times New Roman" w:eastAsia="Times New Roman" w:hAnsi="Times New Roman" w:cs="Times New Roman"/>
            <w:sz w:val="24"/>
            <w:szCs w:val="24"/>
            <w:lang w:val="en-GB"/>
          </w:rPr>
          <w:t>results in</w:t>
        </w:r>
      </w:ins>
      <w:r w:rsidRPr="00A3499D">
        <w:rPr>
          <w:rFonts w:ascii="Times New Roman" w:eastAsia="Times New Roman" w:hAnsi="Times New Roman" w:cs="Times New Roman"/>
          <w:sz w:val="24"/>
          <w:szCs w:val="24"/>
          <w:lang w:val="en-GB"/>
        </w:rPr>
        <w:t xml:space="preserve"> optimal root primordi</w:t>
      </w:r>
      <w:del w:id="646" w:author="Author" w:date="2021-01-28T17:58:00Z">
        <w:r w:rsidRPr="00A3499D" w:rsidDel="004C3214">
          <w:rPr>
            <w:rFonts w:ascii="Times New Roman" w:eastAsia="Times New Roman" w:hAnsi="Times New Roman" w:cs="Times New Roman"/>
            <w:sz w:val="24"/>
            <w:szCs w:val="24"/>
            <w:lang w:val="en-GB"/>
          </w:rPr>
          <w:delText>al</w:delText>
        </w:r>
      </w:del>
      <w:ins w:id="647" w:author="Author" w:date="2021-01-28T17:58:00Z">
        <w:r w:rsidR="004C3214" w:rsidRPr="00A3499D">
          <w:rPr>
            <w:rFonts w:ascii="Times New Roman" w:eastAsia="Times New Roman" w:hAnsi="Times New Roman" w:cs="Times New Roman"/>
            <w:sz w:val="24"/>
            <w:szCs w:val="24"/>
            <w:lang w:val="en-GB"/>
          </w:rPr>
          <w:t>um</w:t>
        </w:r>
      </w:ins>
      <w:r w:rsidRPr="00A3499D">
        <w:rPr>
          <w:rFonts w:ascii="Times New Roman" w:eastAsia="Times New Roman" w:hAnsi="Times New Roman" w:cs="Times New Roman"/>
          <w:sz w:val="24"/>
          <w:szCs w:val="24"/>
          <w:lang w:val="en-GB"/>
        </w:rPr>
        <w:t xml:space="preserve"> induction and growth in</w:t>
      </w:r>
      <w:r w:rsidRPr="00A3499D">
        <w:rPr>
          <w:rFonts w:ascii="Times New Roman" w:eastAsia="Times New Roman" w:hAnsi="Times New Roman" w:cs="Times New Roman"/>
          <w:i/>
          <w:iCs/>
          <w:sz w:val="24"/>
          <w:szCs w:val="24"/>
          <w:lang w:val="en-GB"/>
        </w:rPr>
        <w:t> C. amada</w:t>
      </w:r>
      <w:r w:rsidRPr="00A3499D">
        <w:rPr>
          <w:rFonts w:ascii="Times New Roman" w:eastAsia="Times New Roman" w:hAnsi="Times New Roman" w:cs="Times New Roman"/>
          <w:sz w:val="24"/>
          <w:szCs w:val="24"/>
          <w:lang w:val="en-GB"/>
        </w:rPr>
        <w:t xml:space="preserve">. The same phenomenon was </w:t>
      </w:r>
      <w:del w:id="648" w:author="Author" w:date="2021-01-29T16:26:00Z">
        <w:r w:rsidRPr="00A3499D" w:rsidDel="008208C3">
          <w:rPr>
            <w:rFonts w:ascii="Times New Roman" w:eastAsia="Times New Roman" w:hAnsi="Times New Roman" w:cs="Times New Roman"/>
            <w:sz w:val="24"/>
            <w:szCs w:val="24"/>
            <w:lang w:val="en-GB"/>
          </w:rPr>
          <w:delText xml:space="preserve">also </w:delText>
        </w:r>
      </w:del>
      <w:r w:rsidRPr="00A3499D">
        <w:rPr>
          <w:rFonts w:ascii="Times New Roman" w:eastAsia="Times New Roman" w:hAnsi="Times New Roman" w:cs="Times New Roman"/>
          <w:sz w:val="24"/>
          <w:szCs w:val="24"/>
          <w:lang w:val="en-GB"/>
        </w:rPr>
        <w:t xml:space="preserve">documented </w:t>
      </w:r>
      <w:del w:id="649" w:author="Author" w:date="2021-01-29T12:15:00Z">
        <w:r w:rsidRPr="00A3499D" w:rsidDel="00127853">
          <w:rPr>
            <w:rFonts w:ascii="Times New Roman" w:eastAsia="Times New Roman" w:hAnsi="Times New Roman" w:cs="Times New Roman"/>
            <w:sz w:val="24"/>
            <w:szCs w:val="24"/>
            <w:lang w:val="en-GB"/>
          </w:rPr>
          <w:delText>in root</w:delText>
        </w:r>
      </w:del>
      <w:ins w:id="650" w:author="Author" w:date="2021-01-29T12:15:00Z">
        <w:r w:rsidR="00127853" w:rsidRPr="00A3499D">
          <w:rPr>
            <w:rFonts w:ascii="Times New Roman" w:eastAsia="Times New Roman" w:hAnsi="Times New Roman" w:cs="Times New Roman"/>
            <w:sz w:val="24"/>
            <w:szCs w:val="24"/>
            <w:lang w:val="en-GB"/>
          </w:rPr>
          <w:t>when</w:t>
        </w:r>
      </w:ins>
      <w:r w:rsidRPr="00A3499D">
        <w:rPr>
          <w:rFonts w:ascii="Times New Roman" w:eastAsia="Times New Roman" w:hAnsi="Times New Roman" w:cs="Times New Roman"/>
          <w:sz w:val="24"/>
          <w:szCs w:val="24"/>
          <w:lang w:val="en-GB"/>
        </w:rPr>
        <w:t xml:space="preserve"> cultur</w:t>
      </w:r>
      <w:ins w:id="651" w:author="Author" w:date="2021-01-29T12:15:00Z">
        <w:r w:rsidR="00127853" w:rsidRPr="00A3499D">
          <w:rPr>
            <w:rFonts w:ascii="Times New Roman" w:eastAsia="Times New Roman" w:hAnsi="Times New Roman" w:cs="Times New Roman"/>
            <w:sz w:val="24"/>
            <w:szCs w:val="24"/>
            <w:lang w:val="en-GB"/>
          </w:rPr>
          <w:t xml:space="preserve">ing roots </w:t>
        </w:r>
      </w:ins>
      <w:del w:id="652" w:author="Author" w:date="2021-01-29T12:15:00Z">
        <w:r w:rsidRPr="00A3499D" w:rsidDel="00127853">
          <w:rPr>
            <w:rFonts w:ascii="Times New Roman" w:eastAsia="Times New Roman" w:hAnsi="Times New Roman" w:cs="Times New Roman"/>
            <w:sz w:val="24"/>
            <w:szCs w:val="24"/>
            <w:lang w:val="en-GB"/>
          </w:rPr>
          <w:delText>e</w:delText>
        </w:r>
      </w:del>
      <w:del w:id="653" w:author="Author" w:date="2021-01-29T12:11:00Z">
        <w:r w:rsidRPr="00A3499D" w:rsidDel="001C5D37">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of</w:t>
      </w:r>
      <w:del w:id="654" w:author="Author" w:date="2021-01-29T12:11:00Z">
        <w:r w:rsidRPr="00A3499D" w:rsidDel="001C5D37">
          <w:rPr>
            <w:rFonts w:ascii="Times New Roman" w:eastAsia="Times New Roman" w:hAnsi="Times New Roman" w:cs="Times New Roman"/>
            <w:sz w:val="24"/>
            <w:szCs w:val="24"/>
            <w:lang w:val="en-GB"/>
          </w:rPr>
          <w:delText xml:space="preserve"> Zingiberaceae member</w:delText>
        </w:r>
      </w:del>
      <w:del w:id="655" w:author="Author" w:date="2021-01-28T18:00:00Z">
        <w:r w:rsidRPr="00A3499D" w:rsidDel="004C3214">
          <w:rPr>
            <w:rFonts w:ascii="Times New Roman" w:eastAsia="Times New Roman" w:hAnsi="Times New Roman" w:cs="Times New Roman"/>
            <w:i/>
            <w:iCs/>
            <w:sz w:val="24"/>
            <w:szCs w:val="24"/>
            <w:lang w:val="en-GB"/>
          </w:rPr>
          <w:delText> </w:delText>
        </w:r>
      </w:del>
      <w:ins w:id="656" w:author="Author" w:date="2021-01-28T18:00:00Z">
        <w:r w:rsidR="004C3214" w:rsidRPr="00A3499D">
          <w:rPr>
            <w:rFonts w:ascii="Times New Roman" w:eastAsia="Times New Roman" w:hAnsi="Times New Roman" w:cs="Times New Roman"/>
            <w:i/>
            <w:iCs/>
            <w:sz w:val="24"/>
            <w:szCs w:val="24"/>
            <w:lang w:val="en-GB"/>
          </w:rPr>
          <w:t xml:space="preserve"> </w:t>
        </w:r>
      </w:ins>
      <w:r w:rsidRPr="00A3499D">
        <w:rPr>
          <w:rFonts w:ascii="Times New Roman" w:eastAsia="Times New Roman" w:hAnsi="Times New Roman" w:cs="Times New Roman"/>
          <w:i/>
          <w:iCs/>
          <w:sz w:val="24"/>
          <w:szCs w:val="24"/>
          <w:lang w:val="en-GB"/>
        </w:rPr>
        <w:t>Alpinia galanga</w:t>
      </w:r>
      <w:ins w:id="657" w:author="Author" w:date="2021-01-29T12:11:00Z">
        <w:r w:rsidR="001C5D37" w:rsidRPr="00A3499D">
          <w:rPr>
            <w:rFonts w:ascii="Times New Roman" w:eastAsia="Times New Roman" w:hAnsi="Times New Roman" w:cs="Times New Roman"/>
            <w:sz w:val="24"/>
            <w:szCs w:val="24"/>
            <w:lang w:val="en-GB"/>
          </w:rPr>
          <w:t xml:space="preserve">, also </w:t>
        </w:r>
      </w:ins>
      <w:ins w:id="658" w:author="Author" w:date="2021-02-08T12:36:00Z">
        <w:r w:rsidR="00482EF1" w:rsidRPr="00A3499D">
          <w:rPr>
            <w:rFonts w:ascii="Times New Roman" w:eastAsia="Times New Roman" w:hAnsi="Times New Roman" w:cs="Times New Roman"/>
            <w:sz w:val="24"/>
            <w:szCs w:val="24"/>
            <w:lang w:val="en-GB"/>
          </w:rPr>
          <w:t>belonging to</w:t>
        </w:r>
      </w:ins>
      <w:ins w:id="659" w:author="Author" w:date="2021-01-29T12:11:00Z">
        <w:r w:rsidR="001C5D37" w:rsidRPr="00A3499D">
          <w:rPr>
            <w:rFonts w:ascii="Times New Roman" w:eastAsia="Times New Roman" w:hAnsi="Times New Roman" w:cs="Times New Roman"/>
            <w:sz w:val="24"/>
            <w:szCs w:val="24"/>
            <w:lang w:val="en-GB"/>
          </w:rPr>
          <w:t xml:space="preserve"> the Zingiberaceae</w:t>
        </w:r>
      </w:ins>
      <w:ins w:id="660" w:author="Author" w:date="2021-02-08T12:36:00Z">
        <w:r w:rsidR="00482EF1" w:rsidRPr="00A3499D">
          <w:rPr>
            <w:rFonts w:ascii="Times New Roman" w:eastAsia="Times New Roman" w:hAnsi="Times New Roman" w:cs="Times New Roman"/>
            <w:sz w:val="24"/>
            <w:szCs w:val="24"/>
            <w:lang w:val="en-GB"/>
          </w:rPr>
          <w:t xml:space="preserve"> family</w:t>
        </w:r>
      </w:ins>
      <w:ins w:id="661" w:author="Author" w:date="2021-01-28T18:00:00Z">
        <w:r w:rsidR="004C3214" w:rsidRPr="00A3499D">
          <w:rPr>
            <w:rFonts w:ascii="Times New Roman" w:eastAsia="Times New Roman" w:hAnsi="Times New Roman" w:cs="Times New Roman"/>
            <w:sz w:val="24"/>
            <w:szCs w:val="24"/>
            <w:lang w:val="en-GB"/>
          </w:rPr>
          <w:t xml:space="preserve"> </w:t>
        </w:r>
      </w:ins>
      <w:del w:id="662" w:author="Author" w:date="2021-01-28T18:00:00Z">
        <w:r w:rsidRPr="00A3499D" w:rsidDel="004C3214">
          <w:rPr>
            <w:rFonts w:ascii="Times New Roman" w:eastAsia="Times New Roman" w:hAnsi="Times New Roman" w:cs="Times New Roman"/>
            <w:sz w:val="24"/>
            <w:szCs w:val="24"/>
            <w:lang w:val="en-GB"/>
          </w:rPr>
          <w:delText> [30]</w:delText>
        </w:r>
      </w:del>
      <w:ins w:id="663" w:author="Author" w:date="2021-01-28T18:00:00Z">
        <w:r w:rsidR="004C3214" w:rsidRPr="00A3499D">
          <w:rPr>
            <w:rFonts w:ascii="Times New Roman" w:eastAsia="Times New Roman" w:hAnsi="Times New Roman" w:cs="Times New Roman"/>
            <w:sz w:val="24"/>
            <w:szCs w:val="24"/>
            <w:lang w:val="en-GB"/>
          </w:rPr>
          <w:t xml:space="preserve">(Rao </w:t>
        </w:r>
        <w:r w:rsidR="004C3214" w:rsidRPr="00A3499D">
          <w:rPr>
            <w:rFonts w:ascii="Times New Roman" w:eastAsia="Times New Roman" w:hAnsi="Times New Roman" w:cs="Times New Roman"/>
            <w:i/>
            <w:iCs/>
            <w:sz w:val="24"/>
            <w:szCs w:val="24"/>
            <w:lang w:val="en-GB"/>
          </w:rPr>
          <w:t>et al</w:t>
        </w:r>
        <w:r w:rsidR="004C3214" w:rsidRPr="00A3499D">
          <w:rPr>
            <w:rFonts w:ascii="Times New Roman" w:eastAsia="Times New Roman" w:hAnsi="Times New Roman" w:cs="Times New Roman"/>
            <w:sz w:val="24"/>
            <w:szCs w:val="24"/>
            <w:lang w:val="en-GB"/>
          </w:rPr>
          <w:t>., 2012)</w:t>
        </w:r>
      </w:ins>
      <w:r w:rsidRPr="00A3499D">
        <w:rPr>
          <w:rFonts w:ascii="Times New Roman" w:eastAsia="Times New Roman" w:hAnsi="Times New Roman" w:cs="Times New Roman"/>
          <w:sz w:val="24"/>
          <w:szCs w:val="24"/>
          <w:lang w:val="en-GB"/>
        </w:rPr>
        <w:t>. Further</w:t>
      </w:r>
      <w:ins w:id="664" w:author="Author" w:date="2021-01-28T18:00:00Z">
        <w:r w:rsidR="004C3214" w:rsidRPr="00A3499D">
          <w:rPr>
            <w:rFonts w:ascii="Times New Roman" w:eastAsia="Times New Roman" w:hAnsi="Times New Roman" w:cs="Times New Roman"/>
            <w:sz w:val="24"/>
            <w:szCs w:val="24"/>
            <w:lang w:val="en-GB"/>
          </w:rPr>
          <w:t>more,</w:t>
        </w:r>
      </w:ins>
      <w:r w:rsidRPr="00A3499D">
        <w:rPr>
          <w:rFonts w:ascii="Times New Roman" w:eastAsia="Times New Roman" w:hAnsi="Times New Roman" w:cs="Times New Roman"/>
          <w:sz w:val="24"/>
          <w:szCs w:val="24"/>
          <w:lang w:val="en-GB"/>
        </w:rPr>
        <w:t xml:space="preserve"> </w:t>
      </w:r>
      <w:commentRangeStart w:id="665"/>
      <w:del w:id="666" w:author="Author" w:date="2021-01-29T12:15:00Z">
        <w:r w:rsidRPr="00A3499D" w:rsidDel="00127853">
          <w:rPr>
            <w:rFonts w:ascii="Times New Roman" w:eastAsia="Times New Roman" w:hAnsi="Times New Roman" w:cs="Times New Roman"/>
            <w:sz w:val="24"/>
            <w:szCs w:val="24"/>
            <w:lang w:val="en-GB"/>
          </w:rPr>
          <w:delText>it was</w:delText>
        </w:r>
      </w:del>
      <w:ins w:id="667" w:author="Author" w:date="2021-01-29T12:15:00Z">
        <w:r w:rsidR="00127853" w:rsidRPr="00A3499D">
          <w:rPr>
            <w:rFonts w:ascii="Times New Roman" w:eastAsia="Times New Roman" w:hAnsi="Times New Roman" w:cs="Times New Roman"/>
            <w:sz w:val="24"/>
            <w:szCs w:val="24"/>
            <w:lang w:val="en-GB"/>
          </w:rPr>
          <w:t>we</w:t>
        </w:r>
      </w:ins>
      <w:r w:rsidRPr="00A3499D">
        <w:rPr>
          <w:rFonts w:ascii="Times New Roman" w:eastAsia="Times New Roman" w:hAnsi="Times New Roman" w:cs="Times New Roman"/>
          <w:sz w:val="24"/>
          <w:szCs w:val="24"/>
          <w:lang w:val="en-GB"/>
        </w:rPr>
        <w:t xml:space="preserve"> observed</w:t>
      </w:r>
      <w:commentRangeEnd w:id="665"/>
      <w:r w:rsidR="004C3214" w:rsidRPr="00A3499D">
        <w:rPr>
          <w:rStyle w:val="CommentReference"/>
          <w:lang w:val="en-GB"/>
        </w:rPr>
        <w:commentReference w:id="665"/>
      </w:r>
      <w:r w:rsidRPr="00A3499D">
        <w:rPr>
          <w:rFonts w:ascii="Times New Roman" w:eastAsia="Times New Roman" w:hAnsi="Times New Roman" w:cs="Times New Roman"/>
          <w:sz w:val="24"/>
          <w:szCs w:val="24"/>
          <w:lang w:val="en-GB"/>
        </w:rPr>
        <w:t xml:space="preserve"> that </w:t>
      </w:r>
      <w:del w:id="668" w:author="Author" w:date="2021-01-28T18:01:00Z">
        <w:r w:rsidRPr="00A3499D" w:rsidDel="00A45F53">
          <w:rPr>
            <w:rFonts w:ascii="Times New Roman" w:eastAsia="Times New Roman" w:hAnsi="Times New Roman" w:cs="Times New Roman"/>
            <w:sz w:val="24"/>
            <w:szCs w:val="24"/>
            <w:lang w:val="en-GB"/>
          </w:rPr>
          <w:delText xml:space="preserve">when </w:delText>
        </w:r>
      </w:del>
      <w:r w:rsidRPr="00A3499D">
        <w:rPr>
          <w:rFonts w:ascii="Times New Roman" w:eastAsia="Times New Roman" w:hAnsi="Times New Roman" w:cs="Times New Roman"/>
          <w:sz w:val="24"/>
          <w:szCs w:val="24"/>
          <w:lang w:val="en-GB"/>
        </w:rPr>
        <w:t>increasing the MS salt strength in the medium</w:t>
      </w:r>
      <w:del w:id="669" w:author="Author" w:date="2021-01-28T18:01:00Z">
        <w:r w:rsidRPr="00A3499D" w:rsidDel="00A45F53">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w:t>
      </w:r>
      <w:ins w:id="670" w:author="Author" w:date="2021-01-28T18:01:00Z">
        <w:r w:rsidR="00A45F53" w:rsidRPr="00A3499D">
          <w:rPr>
            <w:rFonts w:ascii="Times New Roman" w:eastAsia="Times New Roman" w:hAnsi="Times New Roman" w:cs="Times New Roman"/>
            <w:sz w:val="24"/>
            <w:szCs w:val="24"/>
            <w:lang w:val="en-GB"/>
          </w:rPr>
          <w:t xml:space="preserve">resulted in reduced </w:t>
        </w:r>
      </w:ins>
      <w:r w:rsidRPr="00A3499D">
        <w:rPr>
          <w:rFonts w:ascii="Times New Roman" w:eastAsia="Times New Roman" w:hAnsi="Times New Roman" w:cs="Times New Roman"/>
          <w:sz w:val="24"/>
          <w:szCs w:val="24"/>
          <w:lang w:val="en-GB"/>
        </w:rPr>
        <w:t>root biomass production</w:t>
      </w:r>
      <w:del w:id="671" w:author="Author" w:date="2021-01-28T18:01:00Z">
        <w:r w:rsidRPr="00A3499D" w:rsidDel="00A45F53">
          <w:rPr>
            <w:rFonts w:ascii="Times New Roman" w:eastAsia="Times New Roman" w:hAnsi="Times New Roman" w:cs="Times New Roman"/>
            <w:sz w:val="24"/>
            <w:szCs w:val="24"/>
            <w:lang w:val="en-GB"/>
          </w:rPr>
          <w:delText xml:space="preserve"> was reduced</w:delText>
        </w:r>
      </w:del>
      <w:r w:rsidRPr="00A3499D">
        <w:rPr>
          <w:rFonts w:ascii="Times New Roman" w:eastAsia="Times New Roman" w:hAnsi="Times New Roman" w:cs="Times New Roman"/>
          <w:sz w:val="24"/>
          <w:szCs w:val="24"/>
          <w:lang w:val="en-GB"/>
        </w:rPr>
        <w:t xml:space="preserve">. </w:t>
      </w:r>
      <w:del w:id="672" w:author="Author" w:date="2021-01-28T18:01:00Z">
        <w:r w:rsidRPr="00A3499D" w:rsidDel="00A45F53">
          <w:rPr>
            <w:rFonts w:ascii="Times New Roman" w:eastAsia="Times New Roman" w:hAnsi="Times New Roman" w:cs="Times New Roman"/>
            <w:sz w:val="24"/>
            <w:szCs w:val="24"/>
            <w:lang w:val="en-GB"/>
          </w:rPr>
          <w:delText xml:space="preserve">It </w:delText>
        </w:r>
      </w:del>
      <w:ins w:id="673" w:author="Author" w:date="2021-01-28T18:01:00Z">
        <w:r w:rsidR="00A45F53" w:rsidRPr="00A3499D">
          <w:rPr>
            <w:rFonts w:ascii="Times New Roman" w:eastAsia="Times New Roman" w:hAnsi="Times New Roman" w:cs="Times New Roman"/>
            <w:sz w:val="24"/>
            <w:szCs w:val="24"/>
            <w:lang w:val="en-GB"/>
          </w:rPr>
          <w:t xml:space="preserve">This </w:t>
        </w:r>
      </w:ins>
      <w:commentRangeStart w:id="674"/>
      <w:del w:id="675" w:author="Author" w:date="2021-01-28T18:03:00Z">
        <w:r w:rsidRPr="00A3499D" w:rsidDel="00A45F53">
          <w:rPr>
            <w:rFonts w:ascii="Times New Roman" w:eastAsia="Times New Roman" w:hAnsi="Times New Roman" w:cs="Times New Roman"/>
            <w:sz w:val="24"/>
            <w:szCs w:val="24"/>
            <w:lang w:val="en-GB"/>
          </w:rPr>
          <w:delText>indicate</w:delText>
        </w:r>
      </w:del>
      <w:ins w:id="676" w:author="Author" w:date="2021-01-28T18:03:00Z">
        <w:r w:rsidR="00A45F53" w:rsidRPr="00A3499D">
          <w:rPr>
            <w:rFonts w:ascii="Times New Roman" w:eastAsia="Times New Roman" w:hAnsi="Times New Roman" w:cs="Times New Roman"/>
            <w:sz w:val="24"/>
            <w:szCs w:val="24"/>
            <w:lang w:val="en-GB"/>
          </w:rPr>
          <w:t>suggests</w:t>
        </w:r>
        <w:commentRangeEnd w:id="674"/>
        <w:r w:rsidR="00A45F53" w:rsidRPr="00A3499D">
          <w:rPr>
            <w:rStyle w:val="CommentReference"/>
            <w:lang w:val="en-GB"/>
          </w:rPr>
          <w:commentReference w:id="674"/>
        </w:r>
      </w:ins>
      <w:del w:id="677" w:author="Author" w:date="2021-01-28T18:01:00Z">
        <w:r w:rsidRPr="00A3499D" w:rsidDel="00A45F53">
          <w:rPr>
            <w:rFonts w:ascii="Times New Roman" w:eastAsia="Times New Roman" w:hAnsi="Times New Roman" w:cs="Times New Roman"/>
            <w:sz w:val="24"/>
            <w:szCs w:val="24"/>
            <w:lang w:val="en-GB"/>
          </w:rPr>
          <w:delText>d</w:delText>
        </w:r>
      </w:del>
      <w:r w:rsidRPr="00A3499D">
        <w:rPr>
          <w:rFonts w:ascii="Times New Roman" w:eastAsia="Times New Roman" w:hAnsi="Times New Roman" w:cs="Times New Roman"/>
          <w:sz w:val="24"/>
          <w:szCs w:val="24"/>
          <w:lang w:val="en-GB"/>
        </w:rPr>
        <w:t xml:space="preserve"> that high MS salt concentration </w:t>
      </w:r>
      <w:del w:id="678" w:author="Author" w:date="2021-01-28T18:03:00Z">
        <w:r w:rsidRPr="00A3499D" w:rsidDel="00A45F53">
          <w:rPr>
            <w:rFonts w:ascii="Times New Roman" w:eastAsia="Times New Roman" w:hAnsi="Times New Roman" w:cs="Times New Roman"/>
            <w:sz w:val="24"/>
            <w:szCs w:val="24"/>
            <w:lang w:val="en-GB"/>
          </w:rPr>
          <w:delText xml:space="preserve">promoted </w:delText>
        </w:r>
      </w:del>
      <w:ins w:id="679" w:author="Author" w:date="2021-01-28T18:03:00Z">
        <w:r w:rsidR="00A45F53" w:rsidRPr="00A3499D">
          <w:rPr>
            <w:rFonts w:ascii="Times New Roman" w:eastAsia="Times New Roman" w:hAnsi="Times New Roman" w:cs="Times New Roman"/>
            <w:sz w:val="24"/>
            <w:szCs w:val="24"/>
            <w:lang w:val="en-GB"/>
          </w:rPr>
          <w:t>produced</w:t>
        </w:r>
      </w:ins>
      <w:del w:id="680" w:author="Author" w:date="2021-01-28T18:03:00Z">
        <w:r w:rsidRPr="00A3499D" w:rsidDel="00A45F53">
          <w:rPr>
            <w:rFonts w:ascii="Times New Roman" w:eastAsia="Times New Roman" w:hAnsi="Times New Roman" w:cs="Times New Roman"/>
            <w:sz w:val="24"/>
            <w:szCs w:val="24"/>
            <w:lang w:val="en-GB"/>
          </w:rPr>
          <w:delText>a</w:delText>
        </w:r>
      </w:del>
      <w:r w:rsidRPr="00A3499D">
        <w:rPr>
          <w:rFonts w:ascii="Times New Roman" w:eastAsia="Times New Roman" w:hAnsi="Times New Roman" w:cs="Times New Roman"/>
          <w:sz w:val="24"/>
          <w:szCs w:val="24"/>
          <w:lang w:val="en-GB"/>
        </w:rPr>
        <w:t xml:space="preserve"> stress</w:t>
      </w:r>
      <w:del w:id="681" w:author="Author" w:date="2021-01-28T18:03:00Z">
        <w:r w:rsidRPr="00A3499D" w:rsidDel="00A45F53">
          <w:rPr>
            <w:rFonts w:ascii="Times New Roman" w:eastAsia="Times New Roman" w:hAnsi="Times New Roman" w:cs="Times New Roman"/>
            <w:sz w:val="24"/>
            <w:szCs w:val="24"/>
            <w:lang w:val="en-GB"/>
          </w:rPr>
          <w:delText xml:space="preserve"> condition</w:delText>
        </w:r>
      </w:del>
      <w:ins w:id="682" w:author="Author" w:date="2021-01-28T18:03:00Z">
        <w:r w:rsidR="00A45F53"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del w:id="683" w:author="Author" w:date="2021-01-28T18:03:00Z">
        <w:r w:rsidRPr="00A3499D" w:rsidDel="00A45F53">
          <w:rPr>
            <w:rFonts w:ascii="Times New Roman" w:eastAsia="Times New Roman" w:hAnsi="Times New Roman" w:cs="Times New Roman"/>
            <w:sz w:val="24"/>
            <w:szCs w:val="24"/>
            <w:lang w:val="en-GB"/>
          </w:rPr>
          <w:delText xml:space="preserve">and </w:delText>
        </w:r>
      </w:del>
      <w:ins w:id="684" w:author="Author" w:date="2021-01-28T18:03:00Z">
        <w:r w:rsidR="00A45F53" w:rsidRPr="00A3499D">
          <w:rPr>
            <w:rFonts w:ascii="Times New Roman" w:eastAsia="Times New Roman" w:hAnsi="Times New Roman" w:cs="Times New Roman"/>
            <w:sz w:val="24"/>
            <w:szCs w:val="24"/>
            <w:lang w:val="en-GB"/>
          </w:rPr>
          <w:t xml:space="preserve">thereby </w:t>
        </w:r>
      </w:ins>
      <w:r w:rsidRPr="00A3499D">
        <w:rPr>
          <w:rFonts w:ascii="Times New Roman" w:eastAsia="Times New Roman" w:hAnsi="Times New Roman" w:cs="Times New Roman"/>
          <w:sz w:val="24"/>
          <w:szCs w:val="24"/>
          <w:lang w:val="en-GB"/>
        </w:rPr>
        <w:t>reduc</w:t>
      </w:r>
      <w:ins w:id="685" w:author="Author" w:date="2021-01-28T18:03:00Z">
        <w:r w:rsidR="00A45F53" w:rsidRPr="00A3499D">
          <w:rPr>
            <w:rFonts w:ascii="Times New Roman" w:eastAsia="Times New Roman" w:hAnsi="Times New Roman" w:cs="Times New Roman"/>
            <w:sz w:val="24"/>
            <w:szCs w:val="24"/>
            <w:lang w:val="en-GB"/>
          </w:rPr>
          <w:t>ing</w:t>
        </w:r>
      </w:ins>
      <w:del w:id="686" w:author="Author" w:date="2021-01-28T18:03:00Z">
        <w:r w:rsidRPr="00A3499D" w:rsidDel="00A45F53">
          <w:rPr>
            <w:rFonts w:ascii="Times New Roman" w:eastAsia="Times New Roman" w:hAnsi="Times New Roman" w:cs="Times New Roman"/>
            <w:sz w:val="24"/>
            <w:szCs w:val="24"/>
            <w:lang w:val="en-GB"/>
          </w:rPr>
          <w:delText>ed</w:delText>
        </w:r>
      </w:del>
      <w:r w:rsidRPr="00A3499D">
        <w:rPr>
          <w:rFonts w:ascii="Times New Roman" w:eastAsia="Times New Roman" w:hAnsi="Times New Roman" w:cs="Times New Roman"/>
          <w:sz w:val="24"/>
          <w:szCs w:val="24"/>
          <w:lang w:val="en-GB"/>
        </w:rPr>
        <w:t xml:space="preserve"> the growth of adventitious roots. </w:t>
      </w:r>
    </w:p>
    <w:p w14:paraId="19622A09" w14:textId="24995757" w:rsidR="00B81625" w:rsidRPr="00A3499D" w:rsidRDefault="00B81625" w:rsidP="00964B8C">
      <w:pPr>
        <w:spacing w:after="0" w:line="240" w:lineRule="auto"/>
        <w:rPr>
          <w:rFonts w:ascii="Times New Roman" w:eastAsia="Times New Roman" w:hAnsi="Times New Roman" w:cs="Times New Roman"/>
          <w:sz w:val="24"/>
          <w:szCs w:val="24"/>
          <w:lang w:val="en-GB"/>
        </w:rPr>
      </w:pPr>
      <w:commentRangeStart w:id="687"/>
      <w:r w:rsidRPr="00A3499D">
        <w:rPr>
          <w:rFonts w:ascii="Times New Roman" w:eastAsia="Times New Roman" w:hAnsi="Times New Roman" w:cs="Times New Roman"/>
          <w:sz w:val="24"/>
          <w:szCs w:val="24"/>
          <w:lang w:val="en-GB"/>
        </w:rPr>
        <w:t xml:space="preserve">Determination </w:t>
      </w:r>
      <w:commentRangeEnd w:id="687"/>
      <w:r w:rsidR="00D2276F" w:rsidRPr="00A3499D">
        <w:rPr>
          <w:rStyle w:val="CommentReference"/>
          <w:lang w:val="en-GB"/>
        </w:rPr>
        <w:commentReference w:id="687"/>
      </w:r>
      <w:r w:rsidRPr="00A3499D">
        <w:rPr>
          <w:rFonts w:ascii="Times New Roman" w:eastAsia="Times New Roman" w:hAnsi="Times New Roman" w:cs="Times New Roman"/>
          <w:sz w:val="24"/>
          <w:szCs w:val="24"/>
          <w:lang w:val="en-GB"/>
        </w:rPr>
        <w:t xml:space="preserve">of </w:t>
      </w:r>
      <w:ins w:id="688" w:author="Author" w:date="2021-01-28T18:04:00Z">
        <w:r w:rsidR="00A45F53"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optimal inoculum density is a prerequisite for enhanced production of secondary metabolite</w:t>
      </w:r>
      <w:ins w:id="689" w:author="Author" w:date="2021-01-28T18:04:00Z">
        <w:r w:rsidR="00A45F53"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from</w:t>
      </w:r>
      <w:del w:id="690" w:author="Author" w:date="2021-01-28T18:04:00Z">
        <w:r w:rsidRPr="00A3499D" w:rsidDel="00A45F53">
          <w:rPr>
            <w:rFonts w:ascii="Times New Roman" w:eastAsia="Times New Roman" w:hAnsi="Times New Roman" w:cs="Times New Roman"/>
            <w:i/>
            <w:iCs/>
            <w:sz w:val="24"/>
            <w:szCs w:val="24"/>
            <w:lang w:val="en-GB"/>
          </w:rPr>
          <w:delText> </w:delText>
        </w:r>
      </w:del>
      <w:ins w:id="691" w:author="Author" w:date="2021-01-28T18:04:00Z">
        <w:r w:rsidR="00A45F53" w:rsidRPr="00A3499D">
          <w:rPr>
            <w:rFonts w:ascii="Times New Roman" w:eastAsia="Times New Roman" w:hAnsi="Times New Roman" w:cs="Times New Roman"/>
            <w:i/>
            <w:iCs/>
            <w:sz w:val="24"/>
            <w:szCs w:val="24"/>
            <w:lang w:val="en-GB"/>
          </w:rPr>
          <w:t xml:space="preserve"> </w:t>
        </w:r>
      </w:ins>
      <w:r w:rsidRPr="00A3499D">
        <w:rPr>
          <w:rFonts w:ascii="Times New Roman" w:eastAsia="Times New Roman" w:hAnsi="Times New Roman" w:cs="Times New Roman"/>
          <w:i/>
          <w:iCs/>
          <w:sz w:val="24"/>
          <w:szCs w:val="24"/>
          <w:lang w:val="en-GB"/>
        </w:rPr>
        <w:t>in vitro</w:t>
      </w:r>
      <w:ins w:id="692" w:author="Author" w:date="2021-01-28T18:04:00Z">
        <w:r w:rsidR="00A45F53" w:rsidRPr="00A3499D">
          <w:rPr>
            <w:rFonts w:ascii="Times New Roman" w:eastAsia="Times New Roman" w:hAnsi="Times New Roman" w:cs="Times New Roman"/>
            <w:sz w:val="24"/>
            <w:szCs w:val="24"/>
            <w:lang w:val="en-GB"/>
          </w:rPr>
          <w:t xml:space="preserve">-grown </w:t>
        </w:r>
      </w:ins>
      <w:del w:id="693" w:author="Author" w:date="2021-01-28T18:04:00Z">
        <w:r w:rsidRPr="00A3499D" w:rsidDel="00A45F53">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root biomass</w:t>
      </w:r>
      <w:del w:id="694" w:author="Author" w:date="2021-01-28T18:04:00Z">
        <w:r w:rsidRPr="00A3499D" w:rsidDel="00A45F53">
          <w:rPr>
            <w:rFonts w:ascii="Times New Roman" w:eastAsia="Times New Roman" w:hAnsi="Times New Roman" w:cs="Times New Roman"/>
            <w:sz w:val="24"/>
            <w:szCs w:val="24"/>
            <w:lang w:val="en-GB"/>
          </w:rPr>
          <w:delText xml:space="preserve"> [19, 31, 32]</w:delText>
        </w:r>
      </w:del>
      <w:ins w:id="695" w:author="Author" w:date="2021-01-29T16:26:00Z">
        <w:r w:rsidR="00851E7C" w:rsidRPr="00A3499D">
          <w:rPr>
            <w:rFonts w:ascii="Times New Roman" w:eastAsia="Times New Roman" w:hAnsi="Times New Roman" w:cs="Times New Roman"/>
            <w:sz w:val="24"/>
            <w:szCs w:val="24"/>
            <w:lang w:val="en-GB"/>
          </w:rPr>
          <w:t xml:space="preserve"> </w:t>
        </w:r>
      </w:ins>
      <w:ins w:id="696" w:author="Author" w:date="2021-01-28T18:04:00Z">
        <w:r w:rsidR="00A45F53" w:rsidRPr="00A3499D">
          <w:rPr>
            <w:rFonts w:ascii="Times New Roman" w:eastAsia="Times New Roman" w:hAnsi="Times New Roman" w:cs="Times New Roman"/>
            <w:sz w:val="24"/>
            <w:szCs w:val="24"/>
            <w:lang w:val="en-GB"/>
          </w:rPr>
          <w:t>(</w:t>
        </w:r>
        <w:bookmarkStart w:id="697" w:name="_Hlk62741828"/>
        <w:r w:rsidR="00C7041B" w:rsidRPr="00A3499D">
          <w:rPr>
            <w:rFonts w:ascii="Times New Roman" w:eastAsia="Times New Roman" w:hAnsi="Times New Roman" w:cs="Times New Roman"/>
            <w:sz w:val="24"/>
            <w:szCs w:val="24"/>
            <w:lang w:val="en-GB"/>
          </w:rPr>
          <w:t xml:space="preserve">Dörnenburg and Knorr, 1995; </w:t>
        </w:r>
      </w:ins>
      <w:ins w:id="698" w:author="Author" w:date="2021-01-28T18:05:00Z">
        <w:r w:rsidR="00C7041B" w:rsidRPr="00A3499D">
          <w:rPr>
            <w:rFonts w:ascii="Times New Roman" w:eastAsia="Times New Roman" w:hAnsi="Times New Roman" w:cs="Times New Roman"/>
            <w:sz w:val="24"/>
            <w:szCs w:val="24"/>
            <w:lang w:val="en-GB"/>
          </w:rPr>
          <w:t xml:space="preserve">Jeong </w:t>
        </w:r>
        <w:r w:rsidR="00C7041B" w:rsidRPr="00A3499D">
          <w:rPr>
            <w:rFonts w:ascii="Times New Roman" w:eastAsia="Times New Roman" w:hAnsi="Times New Roman" w:cs="Times New Roman"/>
            <w:i/>
            <w:iCs/>
            <w:sz w:val="24"/>
            <w:szCs w:val="24"/>
            <w:lang w:val="en-GB"/>
          </w:rPr>
          <w:t>et al</w:t>
        </w:r>
        <w:r w:rsidR="00C7041B" w:rsidRPr="00A3499D">
          <w:rPr>
            <w:rFonts w:ascii="Times New Roman" w:eastAsia="Times New Roman" w:hAnsi="Times New Roman" w:cs="Times New Roman"/>
            <w:sz w:val="24"/>
            <w:szCs w:val="24"/>
            <w:lang w:val="en-GB"/>
          </w:rPr>
          <w:t>., 2009</w:t>
        </w:r>
      </w:ins>
      <w:ins w:id="699" w:author="Author" w:date="2021-01-28T18:04:00Z">
        <w:r w:rsidR="00C7041B" w:rsidRPr="00A3499D">
          <w:rPr>
            <w:rFonts w:ascii="Times New Roman" w:eastAsia="Times New Roman" w:hAnsi="Times New Roman" w:cs="Times New Roman"/>
            <w:sz w:val="24"/>
            <w:szCs w:val="24"/>
            <w:lang w:val="en-GB"/>
          </w:rPr>
          <w:t>; Praveen and Murthy, 2010</w:t>
        </w:r>
      </w:ins>
      <w:bookmarkEnd w:id="697"/>
      <w:ins w:id="700" w:author="Author" w:date="2021-01-29T16:27:00Z">
        <w:r w:rsidR="00770BAD"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In</w:t>
      </w:r>
      <w:del w:id="701" w:author="Author" w:date="2021-01-28T18:05:00Z">
        <w:r w:rsidRPr="00A3499D" w:rsidDel="00C7041B">
          <w:rPr>
            <w:rFonts w:ascii="Times New Roman" w:eastAsia="Times New Roman" w:hAnsi="Times New Roman" w:cs="Times New Roman"/>
            <w:i/>
            <w:iCs/>
            <w:sz w:val="24"/>
            <w:szCs w:val="24"/>
            <w:lang w:val="en-GB"/>
          </w:rPr>
          <w:delText> </w:delText>
        </w:r>
      </w:del>
      <w:ins w:id="702" w:author="Author" w:date="2021-01-28T18:05:00Z">
        <w:r w:rsidR="00C7041B" w:rsidRPr="00A3499D">
          <w:rPr>
            <w:rFonts w:ascii="Times New Roman" w:eastAsia="Times New Roman" w:hAnsi="Times New Roman" w:cs="Times New Roman"/>
            <w:i/>
            <w:iCs/>
            <w:sz w:val="24"/>
            <w:szCs w:val="24"/>
            <w:lang w:val="en-GB"/>
          </w:rPr>
          <w:t xml:space="preserve"> </w:t>
        </w:r>
      </w:ins>
      <w:r w:rsidRPr="00A3499D">
        <w:rPr>
          <w:rFonts w:ascii="Times New Roman" w:eastAsia="Times New Roman" w:hAnsi="Times New Roman" w:cs="Times New Roman"/>
          <w:i/>
          <w:iCs/>
          <w:sz w:val="24"/>
          <w:szCs w:val="24"/>
          <w:lang w:val="en-GB"/>
        </w:rPr>
        <w:t>W. somnifera</w:t>
      </w:r>
      <w:r w:rsidRPr="00A3499D">
        <w:rPr>
          <w:rFonts w:ascii="Times New Roman" w:eastAsia="Times New Roman" w:hAnsi="Times New Roman" w:cs="Times New Roman"/>
          <w:sz w:val="24"/>
          <w:szCs w:val="24"/>
          <w:lang w:val="en-GB"/>
        </w:rPr>
        <w:t xml:space="preserve">, </w:t>
      </w:r>
      <w:ins w:id="703" w:author="Author" w:date="2021-01-28T18:05:00Z">
        <w:r w:rsidR="00C7041B"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optimal </w:t>
      </w:r>
      <w:del w:id="704" w:author="Author" w:date="2021-01-28T18:05:00Z">
        <w:r w:rsidRPr="00A3499D" w:rsidDel="00C7041B">
          <w:rPr>
            <w:rFonts w:ascii="Times New Roman" w:eastAsia="Times New Roman" w:hAnsi="Times New Roman" w:cs="Times New Roman"/>
            <w:sz w:val="24"/>
            <w:szCs w:val="24"/>
            <w:lang w:val="en-GB"/>
          </w:rPr>
          <w:delText xml:space="preserve">level of </w:delText>
        </w:r>
      </w:del>
      <w:r w:rsidRPr="00A3499D">
        <w:rPr>
          <w:rFonts w:ascii="Times New Roman" w:eastAsia="Times New Roman" w:hAnsi="Times New Roman" w:cs="Times New Roman"/>
          <w:sz w:val="24"/>
          <w:szCs w:val="24"/>
          <w:lang w:val="en-GB"/>
        </w:rPr>
        <w:t xml:space="preserve">initial inoculum density is 15 g FW. </w:t>
      </w:r>
      <w:del w:id="705" w:author="Author" w:date="2021-01-28T18:05:00Z">
        <w:r w:rsidRPr="00A3499D" w:rsidDel="00C7041B">
          <w:rPr>
            <w:rFonts w:ascii="Times New Roman" w:eastAsia="Times New Roman" w:hAnsi="Times New Roman" w:cs="Times New Roman"/>
            <w:sz w:val="24"/>
            <w:szCs w:val="24"/>
            <w:lang w:val="en-GB"/>
          </w:rPr>
          <w:delText>The increase or decrease level of</w:delText>
        </w:r>
      </w:del>
      <w:ins w:id="706" w:author="Author" w:date="2021-01-28T18:05:00Z">
        <w:r w:rsidR="00C7041B" w:rsidRPr="00A3499D">
          <w:rPr>
            <w:rFonts w:ascii="Times New Roman" w:eastAsia="Times New Roman" w:hAnsi="Times New Roman" w:cs="Times New Roman"/>
            <w:sz w:val="24"/>
            <w:szCs w:val="24"/>
            <w:lang w:val="en-GB"/>
          </w:rPr>
          <w:t>Higher or lower</w:t>
        </w:r>
      </w:ins>
      <w:r w:rsidRPr="00A3499D">
        <w:rPr>
          <w:rFonts w:ascii="Times New Roman" w:eastAsia="Times New Roman" w:hAnsi="Times New Roman" w:cs="Times New Roman"/>
          <w:sz w:val="24"/>
          <w:szCs w:val="24"/>
          <w:lang w:val="en-GB"/>
        </w:rPr>
        <w:t xml:space="preserve"> inoculum densit</w:t>
      </w:r>
      <w:ins w:id="707" w:author="Author" w:date="2021-01-28T18:05:00Z">
        <w:r w:rsidR="00C7041B" w:rsidRPr="00A3499D">
          <w:rPr>
            <w:rFonts w:ascii="Times New Roman" w:eastAsia="Times New Roman" w:hAnsi="Times New Roman" w:cs="Times New Roman"/>
            <w:sz w:val="24"/>
            <w:szCs w:val="24"/>
            <w:lang w:val="en-GB"/>
          </w:rPr>
          <w:t>ies</w:t>
        </w:r>
      </w:ins>
      <w:del w:id="708" w:author="Author" w:date="2021-01-28T18:05:00Z">
        <w:r w:rsidRPr="00A3499D" w:rsidDel="00C7041B">
          <w:rPr>
            <w:rFonts w:ascii="Times New Roman" w:eastAsia="Times New Roman" w:hAnsi="Times New Roman" w:cs="Times New Roman"/>
            <w:sz w:val="24"/>
            <w:szCs w:val="24"/>
            <w:lang w:val="en-GB"/>
          </w:rPr>
          <w:delText>y</w:delText>
        </w:r>
      </w:del>
      <w:r w:rsidRPr="00A3499D">
        <w:rPr>
          <w:rFonts w:ascii="Times New Roman" w:eastAsia="Times New Roman" w:hAnsi="Times New Roman" w:cs="Times New Roman"/>
          <w:sz w:val="24"/>
          <w:szCs w:val="24"/>
          <w:lang w:val="en-GB"/>
        </w:rPr>
        <w:t xml:space="preserve"> inhibit</w:t>
      </w:r>
      <w:del w:id="709" w:author="Author" w:date="2021-01-28T18:05:00Z">
        <w:r w:rsidRPr="00A3499D" w:rsidDel="00C7041B">
          <w:rPr>
            <w:rFonts w:ascii="Times New Roman" w:eastAsia="Times New Roman" w:hAnsi="Times New Roman" w:cs="Times New Roman"/>
            <w:sz w:val="24"/>
            <w:szCs w:val="24"/>
            <w:lang w:val="en-GB"/>
          </w:rPr>
          <w:delText>s</w:delText>
        </w:r>
      </w:del>
      <w:r w:rsidRPr="00A3499D">
        <w:rPr>
          <w:rFonts w:ascii="Times New Roman" w:eastAsia="Times New Roman" w:hAnsi="Times New Roman" w:cs="Times New Roman"/>
          <w:sz w:val="24"/>
          <w:szCs w:val="24"/>
          <w:lang w:val="en-GB"/>
        </w:rPr>
        <w:t xml:space="preserve"> root biomass production </w:t>
      </w:r>
      <w:del w:id="710" w:author="Author" w:date="2021-01-28T18:05:00Z">
        <w:r w:rsidRPr="00A3499D" w:rsidDel="00C7041B">
          <w:rPr>
            <w:rFonts w:ascii="Times New Roman" w:eastAsia="Times New Roman" w:hAnsi="Times New Roman" w:cs="Times New Roman"/>
            <w:sz w:val="24"/>
            <w:szCs w:val="24"/>
            <w:lang w:val="en-GB"/>
          </w:rPr>
          <w:delText>[21]</w:delText>
        </w:r>
      </w:del>
      <w:ins w:id="711" w:author="Author" w:date="2021-01-28T18:05:00Z">
        <w:r w:rsidR="00C7041B" w:rsidRPr="00A3499D">
          <w:rPr>
            <w:rFonts w:ascii="Times New Roman" w:eastAsia="Times New Roman" w:hAnsi="Times New Roman" w:cs="Times New Roman"/>
            <w:sz w:val="24"/>
            <w:szCs w:val="24"/>
            <w:lang w:val="en-GB"/>
          </w:rPr>
          <w:t>(</w:t>
        </w:r>
      </w:ins>
      <w:ins w:id="712" w:author="Author" w:date="2021-01-28T18:06:00Z">
        <w:r w:rsidR="00C7041B" w:rsidRPr="00A3499D">
          <w:rPr>
            <w:rFonts w:ascii="Times New Roman" w:eastAsia="Times New Roman" w:hAnsi="Times New Roman" w:cs="Times New Roman"/>
            <w:sz w:val="24"/>
            <w:szCs w:val="24"/>
            <w:lang w:val="en-GB"/>
          </w:rPr>
          <w:t xml:space="preserve">Sivanandhan </w:t>
        </w:r>
        <w:r w:rsidR="00C7041B" w:rsidRPr="00A3499D">
          <w:rPr>
            <w:rFonts w:ascii="Times New Roman" w:eastAsia="Times New Roman" w:hAnsi="Times New Roman" w:cs="Times New Roman"/>
            <w:i/>
            <w:iCs/>
            <w:sz w:val="24"/>
            <w:szCs w:val="24"/>
            <w:lang w:val="en-GB"/>
          </w:rPr>
          <w:t>et al</w:t>
        </w:r>
        <w:r w:rsidR="00C7041B" w:rsidRPr="00A3499D">
          <w:rPr>
            <w:rFonts w:ascii="Times New Roman" w:eastAsia="Times New Roman" w:hAnsi="Times New Roman" w:cs="Times New Roman"/>
            <w:sz w:val="24"/>
            <w:szCs w:val="24"/>
            <w:lang w:val="en-GB"/>
          </w:rPr>
          <w:t>., 2012)</w:t>
        </w:r>
      </w:ins>
      <w:r w:rsidRPr="00A3499D">
        <w:rPr>
          <w:rFonts w:ascii="Times New Roman" w:eastAsia="Times New Roman" w:hAnsi="Times New Roman" w:cs="Times New Roman"/>
          <w:sz w:val="24"/>
          <w:szCs w:val="24"/>
          <w:lang w:val="en-GB"/>
        </w:rPr>
        <w:t>. In the present study, maxim</w:t>
      </w:r>
      <w:ins w:id="713" w:author="Author" w:date="2021-02-08T20:05:00Z">
        <w:r w:rsidR="004A43E4">
          <w:rPr>
            <w:rFonts w:ascii="Times New Roman" w:eastAsia="Times New Roman" w:hAnsi="Times New Roman" w:cs="Times New Roman"/>
            <w:sz w:val="24"/>
            <w:szCs w:val="24"/>
            <w:lang w:val="en-GB"/>
          </w:rPr>
          <w:t>um</w:t>
        </w:r>
      </w:ins>
      <w:bookmarkStart w:id="714" w:name="_GoBack"/>
      <w:bookmarkEnd w:id="714"/>
      <w:del w:id="715" w:author="Author" w:date="2021-01-28T18:06:00Z">
        <w:r w:rsidRPr="00A3499D" w:rsidDel="00C7041B">
          <w:rPr>
            <w:rFonts w:ascii="Times New Roman" w:eastAsia="Times New Roman" w:hAnsi="Times New Roman" w:cs="Times New Roman"/>
            <w:sz w:val="24"/>
            <w:szCs w:val="24"/>
            <w:lang w:val="en-GB"/>
          </w:rPr>
          <w:delText>um</w:delText>
        </w:r>
      </w:del>
      <w:r w:rsidRPr="00A3499D">
        <w:rPr>
          <w:rFonts w:ascii="Times New Roman" w:eastAsia="Times New Roman" w:hAnsi="Times New Roman" w:cs="Times New Roman"/>
          <w:sz w:val="24"/>
          <w:szCs w:val="24"/>
          <w:lang w:val="en-GB"/>
        </w:rPr>
        <w:t xml:space="preserve"> root biomass production in</w:t>
      </w:r>
      <w:ins w:id="716" w:author="Author" w:date="2021-01-28T18:06:00Z">
        <w:r w:rsidR="00C7041B" w:rsidRPr="00A3499D">
          <w:rPr>
            <w:rFonts w:ascii="Times New Roman" w:eastAsia="Times New Roman" w:hAnsi="Times New Roman" w:cs="Times New Roman"/>
            <w:sz w:val="24"/>
            <w:szCs w:val="24"/>
            <w:lang w:val="en-GB"/>
          </w:rPr>
          <w:t xml:space="preserve"> </w:t>
        </w:r>
      </w:ins>
      <w:del w:id="717" w:author="Author" w:date="2021-01-28T18:06:00Z">
        <w:r w:rsidRPr="00A3499D" w:rsidDel="00C7041B">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C. amada</w:t>
      </w:r>
      <w:ins w:id="718" w:author="Author" w:date="2021-01-28T18:06:00Z">
        <w:r w:rsidR="00C7041B" w:rsidRPr="00A3499D">
          <w:rPr>
            <w:rFonts w:ascii="Times New Roman" w:eastAsia="Times New Roman" w:hAnsi="Times New Roman" w:cs="Times New Roman"/>
            <w:sz w:val="24"/>
            <w:szCs w:val="24"/>
            <w:lang w:val="en-GB"/>
          </w:rPr>
          <w:t xml:space="preserve"> </w:t>
        </w:r>
      </w:ins>
      <w:del w:id="719" w:author="Author" w:date="2021-01-28T18:06:00Z">
        <w:r w:rsidRPr="00A3499D" w:rsidDel="00C7041B">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 xml:space="preserve">was obtained when </w:t>
      </w:r>
      <w:ins w:id="720" w:author="Author" w:date="2021-01-28T18:06:00Z">
        <w:r w:rsidR="00C7041B"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inoculum density was </w:t>
      </w:r>
      <w:del w:id="721" w:author="Author" w:date="2021-02-08T12:36:00Z">
        <w:r w:rsidRPr="00A3499D" w:rsidDel="00482EF1">
          <w:rPr>
            <w:rFonts w:ascii="Times New Roman" w:eastAsia="Times New Roman" w:hAnsi="Times New Roman" w:cs="Times New Roman"/>
            <w:sz w:val="24"/>
            <w:szCs w:val="24"/>
            <w:lang w:val="en-GB"/>
          </w:rPr>
          <w:delText xml:space="preserve">at </w:delText>
        </w:r>
      </w:del>
      <w:r w:rsidRPr="00A3499D">
        <w:rPr>
          <w:rFonts w:ascii="Times New Roman" w:eastAsia="Times New Roman" w:hAnsi="Times New Roman" w:cs="Times New Roman"/>
          <w:sz w:val="24"/>
          <w:szCs w:val="24"/>
          <w:lang w:val="en-GB"/>
        </w:rPr>
        <w:t>10 g FW.</w:t>
      </w:r>
    </w:p>
    <w:p w14:paraId="65F36838" w14:textId="04152528" w:rsidR="00B81625" w:rsidRPr="00A3499D" w:rsidRDefault="00B81625" w:rsidP="00964B8C">
      <w:pPr>
        <w:spacing w:after="0" w:line="240" w:lineRule="auto"/>
        <w:rPr>
          <w:rFonts w:ascii="Times New Roman" w:eastAsia="Times New Roman" w:hAnsi="Times New Roman" w:cs="Times New Roman"/>
          <w:sz w:val="24"/>
          <w:szCs w:val="24"/>
          <w:lang w:val="en-GB"/>
        </w:rPr>
      </w:pPr>
      <w:del w:id="722" w:author="Author" w:date="2021-02-08T12:36:00Z">
        <w:r w:rsidRPr="00A3499D" w:rsidDel="00482EF1">
          <w:rPr>
            <w:rFonts w:ascii="Times New Roman" w:eastAsia="Times New Roman" w:hAnsi="Times New Roman" w:cs="Times New Roman"/>
            <w:sz w:val="24"/>
            <w:szCs w:val="24"/>
            <w:lang w:val="en-GB"/>
          </w:rPr>
          <w:delText>The</w:delText>
        </w:r>
      </w:del>
      <w:del w:id="723" w:author="Author" w:date="2021-01-28T18:06:00Z">
        <w:r w:rsidRPr="00A3499D" w:rsidDel="00C7041B">
          <w:rPr>
            <w:rFonts w:ascii="Times New Roman" w:eastAsia="Times New Roman" w:hAnsi="Times New Roman" w:cs="Times New Roman"/>
            <w:i/>
            <w:iCs/>
            <w:sz w:val="24"/>
            <w:szCs w:val="24"/>
            <w:lang w:val="en-GB"/>
          </w:rPr>
          <w:delText> </w:delText>
        </w:r>
      </w:del>
      <w:del w:id="724" w:author="Author" w:date="2021-02-08T12:36:00Z">
        <w:r w:rsidRPr="00A3499D" w:rsidDel="00482EF1">
          <w:rPr>
            <w:rFonts w:ascii="Times New Roman" w:eastAsia="Times New Roman" w:hAnsi="Times New Roman" w:cs="Times New Roman"/>
            <w:i/>
            <w:iCs/>
            <w:sz w:val="24"/>
            <w:szCs w:val="24"/>
            <w:lang w:val="en-GB"/>
          </w:rPr>
          <w:delText>i</w:delText>
        </w:r>
      </w:del>
      <w:ins w:id="725" w:author="Author" w:date="2021-02-08T12:36:00Z">
        <w:r w:rsidR="00482EF1" w:rsidRPr="00A3499D">
          <w:rPr>
            <w:rFonts w:ascii="Times New Roman" w:eastAsia="Times New Roman" w:hAnsi="Times New Roman" w:cs="Times New Roman"/>
            <w:i/>
            <w:sz w:val="24"/>
            <w:szCs w:val="24"/>
            <w:lang w:val="en-GB"/>
          </w:rPr>
          <w:t>I</w:t>
        </w:r>
      </w:ins>
      <w:r w:rsidRPr="00A3499D">
        <w:rPr>
          <w:rFonts w:ascii="Times New Roman" w:eastAsia="Times New Roman" w:hAnsi="Times New Roman" w:cs="Times New Roman"/>
          <w:i/>
          <w:iCs/>
          <w:sz w:val="24"/>
          <w:szCs w:val="24"/>
          <w:lang w:val="en-GB"/>
        </w:rPr>
        <w:t>n vitro</w:t>
      </w:r>
      <w:del w:id="726" w:author="Author" w:date="2021-01-28T18:06:00Z">
        <w:r w:rsidRPr="00A3499D" w:rsidDel="00C7041B">
          <w:rPr>
            <w:rFonts w:ascii="Times New Roman" w:eastAsia="Times New Roman" w:hAnsi="Times New Roman" w:cs="Times New Roman"/>
            <w:sz w:val="24"/>
            <w:szCs w:val="24"/>
            <w:lang w:val="en-GB"/>
          </w:rPr>
          <w:delText> </w:delText>
        </w:r>
      </w:del>
      <w:ins w:id="727" w:author="Author" w:date="2021-01-28T18:06:00Z">
        <w:r w:rsidR="00C7041B"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raised adventitious roots contained </w:t>
      </w:r>
      <w:commentRangeStart w:id="728"/>
      <w:ins w:id="729" w:author="Author" w:date="2021-01-29T11:30:00Z">
        <w:r w:rsidR="00596E03" w:rsidRPr="00A3499D">
          <w:rPr>
            <w:rFonts w:ascii="Times New Roman" w:eastAsia="Times New Roman" w:hAnsi="Times New Roman" w:cs="Times New Roman"/>
            <w:sz w:val="24"/>
            <w:szCs w:val="24"/>
            <w:lang w:val="en-GB"/>
          </w:rPr>
          <w:t xml:space="preserve">higher proportions of </w:t>
        </w:r>
      </w:ins>
      <w:r w:rsidRPr="00A3499D">
        <w:rPr>
          <w:rFonts w:ascii="Times New Roman" w:eastAsia="Times New Roman" w:hAnsi="Times New Roman" w:cs="Times New Roman"/>
          <w:sz w:val="24"/>
          <w:szCs w:val="24"/>
          <w:lang w:val="en-GB"/>
        </w:rPr>
        <w:t>two compounds</w:t>
      </w:r>
      <w:del w:id="730" w:author="Author" w:date="2021-01-29T11:30:00Z">
        <w:r w:rsidRPr="00A3499D" w:rsidDel="00596E03">
          <w:rPr>
            <w:rFonts w:ascii="Times New Roman" w:eastAsia="Times New Roman" w:hAnsi="Times New Roman" w:cs="Times New Roman"/>
            <w:sz w:val="24"/>
            <w:szCs w:val="24"/>
            <w:lang w:val="en-GB"/>
          </w:rPr>
          <w:delText xml:space="preserve"> in higher proportion</w:delText>
        </w:r>
      </w:del>
      <w:ins w:id="731" w:author="Author" w:date="2021-01-29T11:30:00Z">
        <w:r w:rsidR="00596E03"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w:t>
      </w:r>
      <w:ins w:id="732" w:author="Author" w:date="2021-01-29T11:31:00Z">
        <w:r w:rsidR="00596E03" w:rsidRPr="00A3499D">
          <w:rPr>
            <w:rFonts w:ascii="Times New Roman" w:eastAsia="Times New Roman" w:hAnsi="Times New Roman" w:cs="Times New Roman"/>
            <w:sz w:val="24"/>
            <w:szCs w:val="24"/>
            <w:lang w:val="en-GB"/>
          </w:rPr>
          <w:t xml:space="preserve">a </w:t>
        </w:r>
      </w:ins>
      <w:ins w:id="733" w:author="Author" w:date="2021-01-29T11:30:00Z">
        <w:r w:rsidR="00596E03" w:rsidRPr="00A3499D">
          <w:rPr>
            <w:rFonts w:ascii="Times New Roman" w:eastAsia="Times New Roman" w:hAnsi="Times New Roman" w:cs="Times New Roman"/>
            <w:sz w:val="24"/>
            <w:szCs w:val="24"/>
            <w:lang w:val="en-GB"/>
          </w:rPr>
          <w:t xml:space="preserve">similar </w:t>
        </w:r>
      </w:ins>
      <w:ins w:id="734" w:author="Author" w:date="2021-01-29T11:31:00Z">
        <w:r w:rsidR="00596E03" w:rsidRPr="00A3499D">
          <w:rPr>
            <w:rFonts w:ascii="Times New Roman" w:eastAsia="Times New Roman" w:hAnsi="Times New Roman" w:cs="Times New Roman"/>
            <w:sz w:val="24"/>
            <w:szCs w:val="24"/>
            <w:lang w:val="en-GB"/>
          </w:rPr>
          <w:t>proportion</w:t>
        </w:r>
      </w:ins>
      <w:ins w:id="735" w:author="Author" w:date="2021-01-29T11:30:00Z">
        <w:r w:rsidR="00596E03" w:rsidRPr="00A3499D">
          <w:rPr>
            <w:rFonts w:ascii="Times New Roman" w:eastAsia="Times New Roman" w:hAnsi="Times New Roman" w:cs="Times New Roman"/>
            <w:sz w:val="24"/>
            <w:szCs w:val="24"/>
            <w:lang w:val="en-GB"/>
          </w:rPr>
          <w:t xml:space="preserve"> of </w:t>
        </w:r>
      </w:ins>
      <w:ins w:id="736" w:author="Author" w:date="2021-01-29T11:32:00Z">
        <w:r w:rsidR="00E703B9" w:rsidRPr="00A3499D">
          <w:rPr>
            <w:rFonts w:ascii="Times New Roman" w:eastAsia="Times New Roman" w:hAnsi="Times New Roman" w:cs="Times New Roman"/>
            <w:sz w:val="24"/>
            <w:szCs w:val="24"/>
            <w:lang w:val="en-GB"/>
          </w:rPr>
          <w:t>a third</w:t>
        </w:r>
      </w:ins>
      <w:commentRangeEnd w:id="728"/>
      <w:ins w:id="737" w:author="Author" w:date="2021-02-05T20:18:00Z">
        <w:r w:rsidR="008A5848" w:rsidRPr="00A3499D">
          <w:rPr>
            <w:rStyle w:val="CommentReference"/>
          </w:rPr>
          <w:commentReference w:id="728"/>
        </w:r>
      </w:ins>
      <w:ins w:id="738" w:author="Author" w:date="2021-01-29T11:30:00Z">
        <w:r w:rsidR="00596E03" w:rsidRPr="00A3499D">
          <w:rPr>
            <w:rFonts w:ascii="Times New Roman" w:eastAsia="Times New Roman" w:hAnsi="Times New Roman" w:cs="Times New Roman"/>
            <w:sz w:val="24"/>
            <w:szCs w:val="24"/>
            <w:lang w:val="en-GB"/>
          </w:rPr>
          <w:t>,</w:t>
        </w:r>
      </w:ins>
      <w:ins w:id="739" w:author="Author" w:date="2021-01-29T11:31:00Z">
        <w:r w:rsidR="00596E03" w:rsidRPr="00A3499D">
          <w:rPr>
            <w:rFonts w:ascii="Times New Roman" w:eastAsia="Times New Roman" w:hAnsi="Times New Roman" w:cs="Times New Roman"/>
            <w:sz w:val="24"/>
            <w:szCs w:val="24"/>
            <w:lang w:val="en-GB"/>
          </w:rPr>
          <w:t xml:space="preserve"> compared to the </w:t>
        </w:r>
        <w:r w:rsidR="00E703B9" w:rsidRPr="00A3499D">
          <w:rPr>
            <w:rFonts w:ascii="Times New Roman" w:eastAsia="Times New Roman" w:hAnsi="Times New Roman" w:cs="Times New Roman"/>
            <w:sz w:val="24"/>
            <w:szCs w:val="24"/>
            <w:lang w:val="en-GB"/>
          </w:rPr>
          <w:t>pr</w:t>
        </w:r>
      </w:ins>
      <w:ins w:id="740" w:author="Author" w:date="2021-01-29T16:29:00Z">
        <w:r w:rsidR="0096025F" w:rsidRPr="00A3499D">
          <w:rPr>
            <w:rFonts w:ascii="Times New Roman" w:eastAsia="Times New Roman" w:hAnsi="Times New Roman" w:cs="Times New Roman"/>
            <w:sz w:val="24"/>
            <w:szCs w:val="24"/>
            <w:lang w:val="en-GB"/>
          </w:rPr>
          <w:t>oportions</w:t>
        </w:r>
      </w:ins>
      <w:ins w:id="741" w:author="Author" w:date="2021-01-29T11:31:00Z">
        <w:r w:rsidR="00E703B9" w:rsidRPr="00A3499D">
          <w:rPr>
            <w:rFonts w:ascii="Times New Roman" w:eastAsia="Times New Roman" w:hAnsi="Times New Roman" w:cs="Times New Roman"/>
            <w:sz w:val="24"/>
            <w:szCs w:val="24"/>
            <w:lang w:val="en-GB"/>
          </w:rPr>
          <w:t xml:space="preserve"> in the </w:t>
        </w:r>
      </w:ins>
      <w:del w:id="742" w:author="Author" w:date="2021-01-29T11:31:00Z">
        <w:r w:rsidRPr="00A3499D" w:rsidDel="00E703B9">
          <w:rPr>
            <w:rFonts w:ascii="Times New Roman" w:eastAsia="Times New Roman" w:hAnsi="Times New Roman" w:cs="Times New Roman"/>
            <w:sz w:val="24"/>
            <w:szCs w:val="24"/>
            <w:lang w:val="en-GB"/>
          </w:rPr>
          <w:delText xml:space="preserve">one on par with </w:delText>
        </w:r>
      </w:del>
      <w:r w:rsidRPr="00A3499D">
        <w:rPr>
          <w:rFonts w:ascii="Times New Roman" w:eastAsia="Times New Roman" w:hAnsi="Times New Roman" w:cs="Times New Roman"/>
          <w:sz w:val="24"/>
          <w:szCs w:val="24"/>
          <w:lang w:val="en-GB"/>
        </w:rPr>
        <w:t>field</w:t>
      </w:r>
      <w:ins w:id="743" w:author="Author" w:date="2021-01-29T16:29:00Z">
        <w:r w:rsidR="00C625B8" w:rsidRPr="00A3499D">
          <w:rPr>
            <w:rFonts w:ascii="Times New Roman" w:eastAsia="Times New Roman" w:hAnsi="Times New Roman" w:cs="Times New Roman"/>
            <w:sz w:val="24"/>
            <w:szCs w:val="24"/>
            <w:lang w:val="en-GB"/>
          </w:rPr>
          <w:t>-</w:t>
        </w:r>
      </w:ins>
      <w:del w:id="744" w:author="Author" w:date="2021-01-29T16:29:00Z">
        <w:r w:rsidRPr="00A3499D" w:rsidDel="00C625B8">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grown rhizome. This offers </w:t>
      </w:r>
      <w:ins w:id="745" w:author="Author" w:date="2021-01-29T11:32:00Z">
        <w:r w:rsidR="00E703B9" w:rsidRPr="00A3499D">
          <w:rPr>
            <w:rFonts w:ascii="Times New Roman" w:eastAsia="Times New Roman" w:hAnsi="Times New Roman" w:cs="Times New Roman"/>
            <w:sz w:val="24"/>
            <w:szCs w:val="24"/>
            <w:lang w:val="en-GB"/>
          </w:rPr>
          <w:t xml:space="preserve">a </w:t>
        </w:r>
      </w:ins>
      <w:r w:rsidRPr="00A3499D">
        <w:rPr>
          <w:rFonts w:ascii="Times New Roman" w:eastAsia="Times New Roman" w:hAnsi="Times New Roman" w:cs="Times New Roman"/>
          <w:sz w:val="24"/>
          <w:szCs w:val="24"/>
          <w:lang w:val="en-GB"/>
        </w:rPr>
        <w:t xml:space="preserve">new avenue for scaling up </w:t>
      </w:r>
      <w:ins w:id="746" w:author="Author" w:date="2021-01-29T11:32:00Z">
        <w:r w:rsidR="00E703B9" w:rsidRPr="00A3499D">
          <w:rPr>
            <w:rFonts w:ascii="Times New Roman" w:eastAsia="Times New Roman" w:hAnsi="Times New Roman" w:cs="Times New Roman"/>
            <w:sz w:val="24"/>
            <w:szCs w:val="24"/>
            <w:lang w:val="en-GB"/>
          </w:rPr>
          <w:t xml:space="preserve">production </w:t>
        </w:r>
      </w:ins>
      <w:r w:rsidRPr="00A3499D">
        <w:rPr>
          <w:rFonts w:ascii="Times New Roman" w:eastAsia="Times New Roman" w:hAnsi="Times New Roman" w:cs="Times New Roman"/>
          <w:sz w:val="24"/>
          <w:szCs w:val="24"/>
          <w:lang w:val="en-GB"/>
        </w:rPr>
        <w:t xml:space="preserve">of </w:t>
      </w:r>
      <w:del w:id="747" w:author="Author" w:date="2021-01-29T11:32:00Z">
        <w:r w:rsidRPr="00A3499D" w:rsidDel="00E703B9">
          <w:rPr>
            <w:rFonts w:ascii="Times New Roman" w:eastAsia="Times New Roman" w:hAnsi="Times New Roman" w:cs="Times New Roman"/>
            <w:sz w:val="24"/>
            <w:szCs w:val="24"/>
            <w:lang w:val="en-GB"/>
          </w:rPr>
          <w:delText xml:space="preserve">the </w:delText>
        </w:r>
      </w:del>
      <w:r w:rsidRPr="00A3499D">
        <w:rPr>
          <w:rFonts w:ascii="Times New Roman" w:eastAsia="Times New Roman" w:hAnsi="Times New Roman" w:cs="Times New Roman"/>
          <w:sz w:val="24"/>
          <w:szCs w:val="24"/>
          <w:lang w:val="en-GB"/>
        </w:rPr>
        <w:t xml:space="preserve">two </w:t>
      </w:r>
      <w:ins w:id="748" w:author="Author" w:date="2021-01-29T11:32:00Z">
        <w:r w:rsidR="00E703B9" w:rsidRPr="00A3499D">
          <w:rPr>
            <w:rFonts w:ascii="Times New Roman" w:eastAsia="Times New Roman" w:hAnsi="Times New Roman" w:cs="Times New Roman"/>
            <w:sz w:val="24"/>
            <w:szCs w:val="24"/>
            <w:lang w:val="en-GB"/>
          </w:rPr>
          <w:t xml:space="preserve">of the </w:t>
        </w:r>
      </w:ins>
      <w:r w:rsidRPr="00A3499D">
        <w:rPr>
          <w:rFonts w:ascii="Times New Roman" w:eastAsia="Times New Roman" w:hAnsi="Times New Roman" w:cs="Times New Roman"/>
          <w:sz w:val="24"/>
          <w:szCs w:val="24"/>
          <w:lang w:val="en-GB"/>
        </w:rPr>
        <w:t>identified compounds</w:t>
      </w:r>
      <w:ins w:id="749" w:author="Author" w:date="2021-01-29T11:32:00Z">
        <w:r w:rsidR="00E703B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commentRangeStart w:id="750"/>
      <w:del w:id="751" w:author="Author" w:date="2021-01-29T11:32:00Z">
        <w:r w:rsidRPr="00A3499D" w:rsidDel="00E703B9">
          <w:rPr>
            <w:rFonts w:ascii="Times New Roman" w:eastAsia="Times New Roman" w:hAnsi="Times New Roman" w:cs="Times New Roman"/>
            <w:sz w:val="24"/>
            <w:szCs w:val="24"/>
            <w:lang w:val="en-GB"/>
          </w:rPr>
          <w:delText>such as</w:delText>
        </w:r>
      </w:del>
      <w:ins w:id="752" w:author="Author" w:date="2021-01-29T11:32:00Z">
        <w:r w:rsidR="00E703B9" w:rsidRPr="00A3499D">
          <w:rPr>
            <w:rFonts w:ascii="Times New Roman" w:eastAsia="Times New Roman" w:hAnsi="Times New Roman" w:cs="Times New Roman"/>
            <w:sz w:val="24"/>
            <w:szCs w:val="24"/>
            <w:lang w:val="en-GB"/>
          </w:rPr>
          <w:t>namely</w:t>
        </w:r>
      </w:ins>
      <w:r w:rsidRPr="00A3499D">
        <w:rPr>
          <w:rFonts w:ascii="Times New Roman" w:eastAsia="Times New Roman" w:hAnsi="Times New Roman" w:cs="Times New Roman"/>
          <w:sz w:val="24"/>
          <w:szCs w:val="24"/>
          <w:lang w:val="en-GB"/>
        </w:rPr>
        <w:t xml:space="preserve"> </w:t>
      </w:r>
      <w:commentRangeEnd w:id="750"/>
      <w:r w:rsidR="006C1AB4" w:rsidRPr="00A3499D">
        <w:rPr>
          <w:rStyle w:val="CommentReference"/>
          <w:lang w:val="en-GB"/>
        </w:rPr>
        <w:commentReference w:id="750"/>
      </w:r>
      <w:r w:rsidRPr="00A3499D">
        <w:rPr>
          <w:rFonts w:ascii="Times New Roman" w:eastAsia="Times New Roman" w:hAnsi="Times New Roman" w:cs="Times New Roman"/>
          <w:sz w:val="24"/>
          <w:szCs w:val="24"/>
          <w:lang w:val="en-GB"/>
        </w:rPr>
        <w:t>isosorbide and n-hexadec</w:t>
      </w:r>
      <w:ins w:id="753" w:author="Author" w:date="2021-01-29T11:49:00Z">
        <w:r w:rsidR="00250140" w:rsidRPr="00A3499D">
          <w:rPr>
            <w:rFonts w:ascii="Times New Roman" w:eastAsia="Times New Roman" w:hAnsi="Times New Roman" w:cs="Times New Roman"/>
            <w:sz w:val="24"/>
            <w:szCs w:val="24"/>
            <w:lang w:val="en-GB"/>
          </w:rPr>
          <w:t>a</w:t>
        </w:r>
      </w:ins>
      <w:del w:id="754" w:author="Author" w:date="2021-01-29T11:49:00Z">
        <w:r w:rsidRPr="00A3499D" w:rsidDel="00250140">
          <w:rPr>
            <w:rFonts w:ascii="Times New Roman" w:eastAsia="Times New Roman" w:hAnsi="Times New Roman" w:cs="Times New Roman"/>
            <w:sz w:val="24"/>
            <w:szCs w:val="24"/>
            <w:lang w:val="en-GB"/>
          </w:rPr>
          <w:delText>o</w:delText>
        </w:r>
      </w:del>
      <w:r w:rsidRPr="00A3499D">
        <w:rPr>
          <w:rFonts w:ascii="Times New Roman" w:eastAsia="Times New Roman" w:hAnsi="Times New Roman" w:cs="Times New Roman"/>
          <w:sz w:val="24"/>
          <w:szCs w:val="24"/>
          <w:lang w:val="en-GB"/>
        </w:rPr>
        <w:t>noic acid</w:t>
      </w:r>
      <w:del w:id="755" w:author="Author" w:date="2021-01-29T11:32:00Z">
        <w:r w:rsidRPr="00A3499D" w:rsidDel="00E703B9">
          <w:rPr>
            <w:rFonts w:ascii="Times New Roman" w:eastAsia="Times New Roman" w:hAnsi="Times New Roman" w:cs="Times New Roman"/>
            <w:sz w:val="24"/>
            <w:szCs w:val="24"/>
            <w:lang w:val="en-GB"/>
          </w:rPr>
          <w:delText xml:space="preserve"> [33, 34]</w:delText>
        </w:r>
      </w:del>
      <w:ins w:id="756" w:author="Author" w:date="2021-01-29T16:30:00Z">
        <w:r w:rsidR="00EB7F6D" w:rsidRPr="00A3499D">
          <w:rPr>
            <w:rFonts w:ascii="Times New Roman" w:eastAsia="Times New Roman" w:hAnsi="Times New Roman" w:cs="Times New Roman"/>
            <w:sz w:val="24"/>
            <w:szCs w:val="24"/>
            <w:lang w:val="en-GB"/>
          </w:rPr>
          <w:t xml:space="preserve"> </w:t>
        </w:r>
      </w:ins>
      <w:ins w:id="757" w:author="Author" w:date="2021-01-29T11:32:00Z">
        <w:r w:rsidR="00E703B9" w:rsidRPr="00A3499D">
          <w:rPr>
            <w:rFonts w:ascii="Times New Roman" w:eastAsia="Times New Roman" w:hAnsi="Times New Roman" w:cs="Times New Roman"/>
            <w:sz w:val="24"/>
            <w:szCs w:val="24"/>
            <w:lang w:val="en-GB"/>
          </w:rPr>
          <w:t>(</w:t>
        </w:r>
      </w:ins>
      <w:ins w:id="758" w:author="Author" w:date="2021-01-29T11:33:00Z">
        <w:r w:rsidR="00E703B9" w:rsidRPr="00A3499D">
          <w:rPr>
            <w:rFonts w:ascii="Times New Roman" w:eastAsia="Times New Roman" w:hAnsi="Times New Roman" w:cs="Times New Roman"/>
            <w:sz w:val="24"/>
            <w:szCs w:val="24"/>
            <w:lang w:val="en-GB"/>
          </w:rPr>
          <w:t>Rose and Palkovits, 2012</w:t>
        </w:r>
      </w:ins>
      <w:ins w:id="759" w:author="Author" w:date="2021-01-29T11:34:00Z">
        <w:r w:rsidR="00E703B9" w:rsidRPr="00A3499D">
          <w:rPr>
            <w:rFonts w:ascii="Times New Roman" w:eastAsia="Times New Roman" w:hAnsi="Times New Roman" w:cs="Times New Roman"/>
            <w:sz w:val="24"/>
            <w:szCs w:val="24"/>
            <w:lang w:val="en-GB"/>
          </w:rPr>
          <w:t xml:space="preserve">; </w:t>
        </w:r>
      </w:ins>
      <w:commentRangeStart w:id="760"/>
      <w:ins w:id="761" w:author="Author" w:date="2021-01-29T11:54:00Z">
        <w:r w:rsidR="00342F98" w:rsidRPr="00A3499D">
          <w:rPr>
            <w:rFonts w:ascii="Times New Roman" w:eastAsia="Times New Roman" w:hAnsi="Times New Roman" w:cs="Times New Roman"/>
            <w:sz w:val="24"/>
            <w:szCs w:val="24"/>
            <w:highlight w:val="yellow"/>
            <w:lang w:val="en-GB"/>
          </w:rPr>
          <w:t>[ref 34]</w:t>
        </w:r>
        <w:commentRangeEnd w:id="760"/>
        <w:r w:rsidR="00342F98" w:rsidRPr="00A3499D">
          <w:rPr>
            <w:rStyle w:val="CommentReference"/>
            <w:highlight w:val="yellow"/>
            <w:lang w:val="en-GB"/>
          </w:rPr>
          <w:commentReference w:id="760"/>
        </w:r>
      </w:ins>
      <w:ins w:id="762" w:author="Author" w:date="2021-01-29T11:34:00Z">
        <w:r w:rsidR="00E703B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Isosorbide, </w:t>
      </w:r>
      <w:del w:id="763" w:author="Author" w:date="2021-01-29T11:36:00Z">
        <w:r w:rsidRPr="00A3499D" w:rsidDel="00E703B9">
          <w:rPr>
            <w:rFonts w:ascii="Times New Roman" w:eastAsia="Times New Roman" w:hAnsi="Times New Roman" w:cs="Times New Roman"/>
            <w:sz w:val="24"/>
            <w:szCs w:val="24"/>
            <w:lang w:val="en-GB"/>
          </w:rPr>
          <w:delText xml:space="preserve">being </w:delText>
        </w:r>
      </w:del>
      <w:ins w:id="764" w:author="Author" w:date="2021-01-29T11:36:00Z">
        <w:r w:rsidR="00E703B9" w:rsidRPr="00A3499D">
          <w:rPr>
            <w:rFonts w:ascii="Times New Roman" w:eastAsia="Times New Roman" w:hAnsi="Times New Roman" w:cs="Times New Roman"/>
            <w:sz w:val="24"/>
            <w:szCs w:val="24"/>
            <w:lang w:val="en-GB"/>
          </w:rPr>
          <w:t xml:space="preserve">a </w:t>
        </w:r>
      </w:ins>
      <w:r w:rsidRPr="00A3499D">
        <w:rPr>
          <w:rFonts w:ascii="Times New Roman" w:eastAsia="Times New Roman" w:hAnsi="Times New Roman" w:cs="Times New Roman"/>
          <w:sz w:val="24"/>
          <w:szCs w:val="24"/>
          <w:lang w:val="en-GB"/>
        </w:rPr>
        <w:t xml:space="preserve">valuable derivative of glucose, can be used </w:t>
      </w:r>
      <w:ins w:id="765" w:author="Author" w:date="2021-01-29T11:36:00Z">
        <w:r w:rsidR="00E703B9" w:rsidRPr="00A3499D">
          <w:rPr>
            <w:rFonts w:ascii="Times New Roman" w:eastAsia="Times New Roman" w:hAnsi="Times New Roman" w:cs="Times New Roman"/>
            <w:sz w:val="24"/>
            <w:szCs w:val="24"/>
            <w:lang w:val="en-GB"/>
          </w:rPr>
          <w:t xml:space="preserve">as the chemical basis </w:t>
        </w:r>
      </w:ins>
      <w:r w:rsidRPr="00A3499D">
        <w:rPr>
          <w:rFonts w:ascii="Times New Roman" w:eastAsia="Times New Roman" w:hAnsi="Times New Roman" w:cs="Times New Roman"/>
          <w:sz w:val="24"/>
          <w:szCs w:val="24"/>
          <w:lang w:val="en-GB"/>
        </w:rPr>
        <w:t xml:space="preserve">for </w:t>
      </w:r>
      <w:ins w:id="766" w:author="Author" w:date="2021-02-03T11:11:00Z">
        <w:r w:rsidR="00BC7BF9" w:rsidRPr="00A3499D">
          <w:rPr>
            <w:rFonts w:ascii="Times New Roman" w:eastAsia="Times New Roman" w:hAnsi="Times New Roman" w:cs="Times New Roman"/>
            <w:sz w:val="24"/>
            <w:szCs w:val="24"/>
            <w:lang w:val="en-GB"/>
          </w:rPr>
          <w:t>the production of</w:t>
        </w:r>
        <w:r w:rsidR="00BC7BF9" w:rsidRPr="00A3499D" w:rsidDel="00E703B9">
          <w:rPr>
            <w:rFonts w:ascii="Times New Roman" w:eastAsia="Times New Roman" w:hAnsi="Times New Roman" w:cs="Times New Roman"/>
            <w:sz w:val="24"/>
            <w:szCs w:val="24"/>
            <w:lang w:val="en-GB"/>
          </w:rPr>
          <w:t xml:space="preserve"> </w:t>
        </w:r>
      </w:ins>
      <w:del w:id="767" w:author="Author" w:date="2021-01-29T11:36:00Z">
        <w:r w:rsidRPr="00A3499D" w:rsidDel="00E703B9">
          <w:rPr>
            <w:rFonts w:ascii="Times New Roman" w:eastAsia="Times New Roman" w:hAnsi="Times New Roman" w:cs="Times New Roman"/>
            <w:sz w:val="24"/>
            <w:szCs w:val="24"/>
            <w:lang w:val="en-GB"/>
          </w:rPr>
          <w:delText xml:space="preserve">further conversions into several chemicals like </w:delText>
        </w:r>
      </w:del>
      <w:r w:rsidRPr="00A3499D">
        <w:rPr>
          <w:rFonts w:ascii="Times New Roman" w:eastAsia="Times New Roman" w:hAnsi="Times New Roman" w:cs="Times New Roman"/>
          <w:sz w:val="24"/>
          <w:szCs w:val="24"/>
          <w:lang w:val="en-GB"/>
        </w:rPr>
        <w:t xml:space="preserve">green solvents, fuels, fuel additives, and so forth </w:t>
      </w:r>
      <w:del w:id="768" w:author="Author" w:date="2021-01-29T11:37:00Z">
        <w:r w:rsidRPr="00A3499D" w:rsidDel="00E703B9">
          <w:rPr>
            <w:rFonts w:ascii="Times New Roman" w:eastAsia="Times New Roman" w:hAnsi="Times New Roman" w:cs="Times New Roman"/>
            <w:sz w:val="24"/>
            <w:szCs w:val="24"/>
            <w:lang w:val="en-GB"/>
          </w:rPr>
          <w:delText>[33]</w:delText>
        </w:r>
      </w:del>
      <w:ins w:id="769" w:author="Author" w:date="2021-01-29T11:37:00Z">
        <w:r w:rsidR="00E703B9" w:rsidRPr="00A3499D">
          <w:rPr>
            <w:rFonts w:ascii="Times New Roman" w:eastAsia="Times New Roman" w:hAnsi="Times New Roman" w:cs="Times New Roman"/>
            <w:sz w:val="24"/>
            <w:szCs w:val="24"/>
            <w:lang w:val="en-GB"/>
          </w:rPr>
          <w:t>(Rose and Palkovits, 2012)</w:t>
        </w:r>
      </w:ins>
      <w:r w:rsidRPr="00A3499D">
        <w:rPr>
          <w:rFonts w:ascii="Times New Roman" w:eastAsia="Times New Roman" w:hAnsi="Times New Roman" w:cs="Times New Roman"/>
          <w:sz w:val="24"/>
          <w:szCs w:val="24"/>
          <w:lang w:val="en-GB"/>
        </w:rPr>
        <w:t xml:space="preserve">. </w:t>
      </w:r>
      <w:ins w:id="770" w:author="Author" w:date="2021-01-29T11:37:00Z">
        <w:r w:rsidR="00E703B9" w:rsidRPr="00A3499D">
          <w:rPr>
            <w:rFonts w:ascii="Times New Roman" w:eastAsia="Times New Roman" w:hAnsi="Times New Roman" w:cs="Times New Roman"/>
            <w:sz w:val="24"/>
            <w:szCs w:val="24"/>
            <w:lang w:val="en-GB"/>
          </w:rPr>
          <w:t xml:space="preserve">Likewise, </w:t>
        </w:r>
      </w:ins>
      <w:r w:rsidRPr="00A3499D">
        <w:rPr>
          <w:rFonts w:ascii="Times New Roman" w:eastAsia="Times New Roman" w:hAnsi="Times New Roman" w:cs="Times New Roman"/>
          <w:sz w:val="24"/>
          <w:szCs w:val="24"/>
          <w:lang w:val="en-GB"/>
        </w:rPr>
        <w:t>n-</w:t>
      </w:r>
      <w:ins w:id="771" w:author="Author" w:date="2021-01-29T11:37:00Z">
        <w:r w:rsidR="00E703B9" w:rsidRPr="00A3499D">
          <w:rPr>
            <w:rFonts w:ascii="Times New Roman" w:eastAsia="Times New Roman" w:hAnsi="Times New Roman" w:cs="Times New Roman"/>
            <w:sz w:val="24"/>
            <w:szCs w:val="24"/>
            <w:lang w:val="en-GB"/>
          </w:rPr>
          <w:t>h</w:t>
        </w:r>
      </w:ins>
      <w:del w:id="772" w:author="Author" w:date="2021-01-29T11:37:00Z">
        <w:r w:rsidRPr="00A3499D" w:rsidDel="00E703B9">
          <w:rPr>
            <w:rFonts w:ascii="Times New Roman" w:eastAsia="Times New Roman" w:hAnsi="Times New Roman" w:cs="Times New Roman"/>
            <w:sz w:val="24"/>
            <w:szCs w:val="24"/>
            <w:lang w:val="en-GB"/>
          </w:rPr>
          <w:delText>H</w:delText>
        </w:r>
      </w:del>
      <w:r w:rsidRPr="00A3499D">
        <w:rPr>
          <w:rFonts w:ascii="Times New Roman" w:eastAsia="Times New Roman" w:hAnsi="Times New Roman" w:cs="Times New Roman"/>
          <w:sz w:val="24"/>
          <w:szCs w:val="24"/>
          <w:lang w:val="en-GB"/>
        </w:rPr>
        <w:t>exadec</w:t>
      </w:r>
      <w:ins w:id="773" w:author="Author" w:date="2021-01-29T11:48:00Z">
        <w:r w:rsidR="00250140" w:rsidRPr="00A3499D">
          <w:rPr>
            <w:rFonts w:ascii="Times New Roman" w:eastAsia="Times New Roman" w:hAnsi="Times New Roman" w:cs="Times New Roman"/>
            <w:sz w:val="24"/>
            <w:szCs w:val="24"/>
            <w:lang w:val="en-GB"/>
          </w:rPr>
          <w:t>a</w:t>
        </w:r>
      </w:ins>
      <w:del w:id="774" w:author="Author" w:date="2021-01-29T11:48:00Z">
        <w:r w:rsidRPr="00A3499D" w:rsidDel="00250140">
          <w:rPr>
            <w:rFonts w:ascii="Times New Roman" w:eastAsia="Times New Roman" w:hAnsi="Times New Roman" w:cs="Times New Roman"/>
            <w:sz w:val="24"/>
            <w:szCs w:val="24"/>
            <w:lang w:val="en-GB"/>
          </w:rPr>
          <w:delText>o</w:delText>
        </w:r>
      </w:del>
      <w:r w:rsidRPr="00A3499D">
        <w:rPr>
          <w:rFonts w:ascii="Times New Roman" w:eastAsia="Times New Roman" w:hAnsi="Times New Roman" w:cs="Times New Roman"/>
          <w:sz w:val="24"/>
          <w:szCs w:val="24"/>
          <w:lang w:val="en-GB"/>
        </w:rPr>
        <w:t xml:space="preserve">noic acid is </w:t>
      </w:r>
      <w:del w:id="775" w:author="Author" w:date="2021-01-29T11:37:00Z">
        <w:r w:rsidRPr="00A3499D" w:rsidDel="00E703B9">
          <w:rPr>
            <w:rFonts w:ascii="Times New Roman" w:eastAsia="Times New Roman" w:hAnsi="Times New Roman" w:cs="Times New Roman"/>
            <w:sz w:val="24"/>
            <w:szCs w:val="24"/>
            <w:lang w:val="en-GB"/>
          </w:rPr>
          <w:delText>also very useful</w:delText>
        </w:r>
      </w:del>
      <w:ins w:id="776" w:author="Author" w:date="2021-01-29T11:37:00Z">
        <w:r w:rsidR="00E703B9" w:rsidRPr="00A3499D">
          <w:rPr>
            <w:rFonts w:ascii="Times New Roman" w:eastAsia="Times New Roman" w:hAnsi="Times New Roman" w:cs="Times New Roman"/>
            <w:sz w:val="24"/>
            <w:szCs w:val="24"/>
            <w:lang w:val="en-GB"/>
          </w:rPr>
          <w:t>a compon</w:t>
        </w:r>
      </w:ins>
      <w:ins w:id="777" w:author="Author" w:date="2021-01-29T11:38:00Z">
        <w:r w:rsidR="00E703B9" w:rsidRPr="00A3499D">
          <w:rPr>
            <w:rFonts w:ascii="Times New Roman" w:eastAsia="Times New Roman" w:hAnsi="Times New Roman" w:cs="Times New Roman"/>
            <w:sz w:val="24"/>
            <w:szCs w:val="24"/>
            <w:lang w:val="en-GB"/>
          </w:rPr>
          <w:t>ent</w:t>
        </w:r>
      </w:ins>
      <w:r w:rsidRPr="00A3499D">
        <w:rPr>
          <w:rFonts w:ascii="Times New Roman" w:eastAsia="Times New Roman" w:hAnsi="Times New Roman" w:cs="Times New Roman"/>
          <w:sz w:val="24"/>
          <w:szCs w:val="24"/>
          <w:lang w:val="en-GB"/>
        </w:rPr>
        <w:t xml:space="preserve"> in the production of cetyl alcohol</w:t>
      </w:r>
      <w:ins w:id="778" w:author="Author" w:date="2021-01-29T11:38:00Z">
        <w:r w:rsidR="00E703B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which is used in </w:t>
      </w:r>
      <w:ins w:id="779" w:author="Author" w:date="2021-01-29T11:38:00Z">
        <w:r w:rsidR="00E703B9"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food and cosmetic</w:t>
      </w:r>
      <w:ins w:id="780" w:author="Author" w:date="2021-01-29T11:38:00Z">
        <w:r w:rsidR="00E703B9"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industr</w:t>
      </w:r>
      <w:ins w:id="781" w:author="Author" w:date="2021-01-29T11:38:00Z">
        <w:r w:rsidR="00E703B9" w:rsidRPr="00A3499D">
          <w:rPr>
            <w:rFonts w:ascii="Times New Roman" w:eastAsia="Times New Roman" w:hAnsi="Times New Roman" w:cs="Times New Roman"/>
            <w:sz w:val="24"/>
            <w:szCs w:val="24"/>
            <w:lang w:val="en-GB"/>
          </w:rPr>
          <w:t>ies</w:t>
        </w:r>
      </w:ins>
      <w:del w:id="782" w:author="Author" w:date="2021-01-29T11:38:00Z">
        <w:r w:rsidRPr="00A3499D" w:rsidDel="00E703B9">
          <w:rPr>
            <w:rFonts w:ascii="Times New Roman" w:eastAsia="Times New Roman" w:hAnsi="Times New Roman" w:cs="Times New Roman"/>
            <w:sz w:val="24"/>
            <w:szCs w:val="24"/>
            <w:lang w:val="en-GB"/>
          </w:rPr>
          <w:delText>y</w:delText>
        </w:r>
      </w:del>
      <w:r w:rsidRPr="00A3499D">
        <w:rPr>
          <w:rFonts w:ascii="Times New Roman" w:eastAsia="Times New Roman" w:hAnsi="Times New Roman" w:cs="Times New Roman"/>
          <w:sz w:val="24"/>
          <w:szCs w:val="24"/>
          <w:lang w:val="en-GB"/>
        </w:rPr>
        <w:t xml:space="preserve"> </w:t>
      </w:r>
      <w:del w:id="783" w:author="Author" w:date="2021-01-29T11:38:00Z">
        <w:r w:rsidRPr="00A3499D" w:rsidDel="00E703B9">
          <w:rPr>
            <w:rFonts w:ascii="Times New Roman" w:eastAsia="Times New Roman" w:hAnsi="Times New Roman" w:cs="Times New Roman"/>
            <w:sz w:val="24"/>
            <w:szCs w:val="24"/>
            <w:lang w:val="en-GB"/>
          </w:rPr>
          <w:delText>[34]</w:delText>
        </w:r>
      </w:del>
      <w:ins w:id="784" w:author="Author" w:date="2021-01-29T11:38:00Z">
        <w:r w:rsidR="00E703B9" w:rsidRPr="00A3499D">
          <w:rPr>
            <w:rFonts w:ascii="Times New Roman" w:eastAsia="Times New Roman" w:hAnsi="Times New Roman" w:cs="Times New Roman"/>
            <w:sz w:val="24"/>
            <w:szCs w:val="24"/>
            <w:lang w:val="en-GB"/>
          </w:rPr>
          <w:t>(</w:t>
        </w:r>
      </w:ins>
      <w:commentRangeStart w:id="785"/>
      <w:ins w:id="786" w:author="Author" w:date="2021-01-29T11:54:00Z">
        <w:r w:rsidR="00342F98" w:rsidRPr="00A3499D">
          <w:rPr>
            <w:rFonts w:ascii="Times New Roman" w:eastAsia="Times New Roman" w:hAnsi="Times New Roman" w:cs="Times New Roman"/>
            <w:sz w:val="24"/>
            <w:szCs w:val="24"/>
            <w:highlight w:val="yellow"/>
            <w:lang w:val="en-GB"/>
          </w:rPr>
          <w:t>[ref 34]</w:t>
        </w:r>
        <w:commentRangeEnd w:id="785"/>
        <w:r w:rsidR="00342F98" w:rsidRPr="00A3499D">
          <w:rPr>
            <w:rStyle w:val="CommentReference"/>
            <w:lang w:val="en-GB"/>
          </w:rPr>
          <w:commentReference w:id="785"/>
        </w:r>
      </w:ins>
      <w:ins w:id="787" w:author="Author" w:date="2021-01-29T11:38:00Z">
        <w:r w:rsidR="00E703B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commentRangeStart w:id="788"/>
      <w:del w:id="789" w:author="Author" w:date="2021-01-29T11:41:00Z">
        <w:r w:rsidRPr="00A3499D" w:rsidDel="00250140">
          <w:rPr>
            <w:rFonts w:ascii="Times New Roman" w:eastAsia="Times New Roman" w:hAnsi="Times New Roman" w:cs="Times New Roman"/>
            <w:sz w:val="24"/>
            <w:szCs w:val="24"/>
            <w:lang w:val="en-GB"/>
          </w:rPr>
          <w:delText xml:space="preserve">Similar attempts have been made by other investigators [35]. </w:delText>
        </w:r>
      </w:del>
      <w:commentRangeEnd w:id="788"/>
      <w:r w:rsidR="006C1AB4" w:rsidRPr="00A3499D">
        <w:rPr>
          <w:rStyle w:val="CommentReference"/>
          <w:lang w:val="en-GB"/>
        </w:rPr>
        <w:commentReference w:id="788"/>
      </w:r>
      <w:del w:id="790" w:author="Author" w:date="2021-02-03T11:12:00Z">
        <w:r w:rsidRPr="00A3499D" w:rsidDel="00BC7BF9">
          <w:rPr>
            <w:rFonts w:ascii="Times New Roman" w:eastAsia="Times New Roman" w:hAnsi="Times New Roman" w:cs="Times New Roman"/>
            <w:sz w:val="24"/>
            <w:szCs w:val="24"/>
            <w:lang w:val="en-GB"/>
          </w:rPr>
          <w:delText xml:space="preserve">The </w:delText>
        </w:r>
      </w:del>
      <w:ins w:id="791" w:author="Author" w:date="2021-02-03T11:12:00Z">
        <w:r w:rsidR="00BC7BF9" w:rsidRPr="00A3499D">
          <w:rPr>
            <w:rFonts w:ascii="Times New Roman" w:eastAsia="Times New Roman" w:hAnsi="Times New Roman" w:cs="Times New Roman"/>
            <w:sz w:val="24"/>
            <w:szCs w:val="24"/>
            <w:lang w:val="en-GB"/>
          </w:rPr>
          <w:t xml:space="preserve">In the </w:t>
        </w:r>
      </w:ins>
      <w:r w:rsidRPr="00A3499D">
        <w:rPr>
          <w:rFonts w:ascii="Times New Roman" w:eastAsia="Times New Roman" w:hAnsi="Times New Roman" w:cs="Times New Roman"/>
          <w:sz w:val="24"/>
          <w:szCs w:val="24"/>
          <w:lang w:val="en-GB"/>
        </w:rPr>
        <w:t>present study</w:t>
      </w:r>
      <w:ins w:id="792" w:author="Author" w:date="2021-02-03T11:12:00Z">
        <w:r w:rsidR="00BC7BF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del w:id="793" w:author="Author" w:date="2021-02-03T11:13:00Z">
        <w:r w:rsidRPr="00A3499D" w:rsidDel="00BC7BF9">
          <w:rPr>
            <w:rFonts w:ascii="Times New Roman" w:eastAsia="Times New Roman" w:hAnsi="Times New Roman" w:cs="Times New Roman"/>
            <w:sz w:val="24"/>
            <w:szCs w:val="24"/>
            <w:lang w:val="en-GB"/>
          </w:rPr>
          <w:delText xml:space="preserve">successfully mimics </w:delText>
        </w:r>
      </w:del>
      <w:r w:rsidRPr="00A3499D">
        <w:rPr>
          <w:rFonts w:ascii="Times New Roman" w:eastAsia="Times New Roman" w:hAnsi="Times New Roman" w:cs="Times New Roman"/>
          <w:sz w:val="24"/>
          <w:szCs w:val="24"/>
          <w:lang w:val="en-GB"/>
        </w:rPr>
        <w:t xml:space="preserve">the levels of two </w:t>
      </w:r>
      <w:ins w:id="794" w:author="Author" w:date="2021-01-29T11:42:00Z">
        <w:r w:rsidR="00250140" w:rsidRPr="00A3499D">
          <w:rPr>
            <w:rFonts w:ascii="Times New Roman" w:eastAsia="Times New Roman" w:hAnsi="Times New Roman" w:cs="Times New Roman"/>
            <w:sz w:val="24"/>
            <w:szCs w:val="24"/>
            <w:lang w:val="en-GB"/>
          </w:rPr>
          <w:t xml:space="preserve">useful </w:t>
        </w:r>
      </w:ins>
      <w:r w:rsidRPr="00A3499D">
        <w:rPr>
          <w:rFonts w:ascii="Times New Roman" w:eastAsia="Times New Roman" w:hAnsi="Times New Roman" w:cs="Times New Roman"/>
          <w:sz w:val="24"/>
          <w:szCs w:val="24"/>
          <w:lang w:val="en-GB"/>
        </w:rPr>
        <w:t>bioactive compounds produced by field</w:t>
      </w:r>
      <w:ins w:id="795" w:author="Author" w:date="2021-01-29T11:42:00Z">
        <w:r w:rsidR="00250140" w:rsidRPr="00A3499D">
          <w:rPr>
            <w:rFonts w:ascii="Times New Roman" w:eastAsia="Times New Roman" w:hAnsi="Times New Roman" w:cs="Times New Roman"/>
            <w:sz w:val="24"/>
            <w:szCs w:val="24"/>
            <w:lang w:val="en-GB"/>
          </w:rPr>
          <w:t>-</w:t>
        </w:r>
      </w:ins>
      <w:del w:id="796" w:author="Author" w:date="2021-01-29T11:42:00Z">
        <w:r w:rsidRPr="00A3499D" w:rsidDel="00250140">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grown </w:t>
      </w:r>
      <w:del w:id="797" w:author="Author" w:date="2021-01-29T11:42:00Z">
        <w:r w:rsidRPr="00A3499D" w:rsidDel="00250140">
          <w:rPr>
            <w:rFonts w:ascii="Times New Roman" w:eastAsia="Times New Roman" w:hAnsi="Times New Roman" w:cs="Times New Roman"/>
            <w:sz w:val="24"/>
            <w:szCs w:val="24"/>
            <w:lang w:val="en-GB"/>
          </w:rPr>
          <w:delText>rhizome</w:delText>
        </w:r>
      </w:del>
      <w:ins w:id="798" w:author="Author" w:date="2021-01-29T11:42:00Z">
        <w:r w:rsidR="00250140" w:rsidRPr="00A3499D">
          <w:rPr>
            <w:rFonts w:ascii="Times New Roman" w:eastAsia="Times New Roman" w:hAnsi="Times New Roman" w:cs="Times New Roman"/>
            <w:sz w:val="24"/>
            <w:szCs w:val="24"/>
            <w:lang w:val="en-GB"/>
          </w:rPr>
          <w:t>plants</w:t>
        </w:r>
      </w:ins>
      <w:ins w:id="799" w:author="Author" w:date="2021-02-03T11:13:00Z">
        <w:r w:rsidR="00BC7BF9" w:rsidRPr="00A3499D">
          <w:rPr>
            <w:rFonts w:ascii="Times New Roman" w:eastAsia="Times New Roman" w:hAnsi="Times New Roman" w:cs="Times New Roman"/>
            <w:sz w:val="24"/>
            <w:szCs w:val="24"/>
            <w:lang w:val="en-GB"/>
          </w:rPr>
          <w:t xml:space="preserve"> were successfully reproduced </w:t>
        </w:r>
        <w:r w:rsidR="00BC7BF9" w:rsidRPr="00A3499D">
          <w:rPr>
            <w:rFonts w:ascii="Times New Roman" w:eastAsia="Times New Roman" w:hAnsi="Times New Roman" w:cs="Times New Roman"/>
            <w:i/>
            <w:iCs/>
            <w:sz w:val="24"/>
            <w:szCs w:val="24"/>
            <w:lang w:val="en-GB"/>
          </w:rPr>
          <w:t>in vitro</w:t>
        </w:r>
      </w:ins>
      <w:r w:rsidRPr="00A3499D">
        <w:rPr>
          <w:rFonts w:ascii="Times New Roman" w:eastAsia="Times New Roman" w:hAnsi="Times New Roman" w:cs="Times New Roman"/>
          <w:sz w:val="24"/>
          <w:szCs w:val="24"/>
          <w:lang w:val="en-GB"/>
        </w:rPr>
        <w:t xml:space="preserve">. </w:t>
      </w:r>
      <w:commentRangeStart w:id="800"/>
      <w:ins w:id="801" w:author="Author" w:date="2021-01-29T11:42:00Z">
        <w:r w:rsidR="00250140" w:rsidRPr="00A3499D">
          <w:rPr>
            <w:rFonts w:ascii="Times New Roman" w:eastAsia="Times New Roman" w:hAnsi="Times New Roman" w:cs="Times New Roman"/>
            <w:sz w:val="24"/>
            <w:szCs w:val="24"/>
            <w:lang w:val="en-GB"/>
          </w:rPr>
          <w:t xml:space="preserve">A study </w:t>
        </w:r>
      </w:ins>
      <w:ins w:id="802" w:author="Author" w:date="2021-01-29T11:44:00Z">
        <w:r w:rsidR="00250140" w:rsidRPr="00A3499D">
          <w:rPr>
            <w:rFonts w:ascii="Times New Roman" w:eastAsia="Times New Roman" w:hAnsi="Times New Roman" w:cs="Times New Roman"/>
            <w:sz w:val="24"/>
            <w:szCs w:val="24"/>
            <w:lang w:val="en-GB"/>
          </w:rPr>
          <w:t>in</w:t>
        </w:r>
      </w:ins>
      <w:ins w:id="803" w:author="Author" w:date="2021-01-29T11:42:00Z">
        <w:r w:rsidR="00250140" w:rsidRPr="00A3499D">
          <w:rPr>
            <w:rFonts w:ascii="Times New Roman" w:eastAsia="Times New Roman" w:hAnsi="Times New Roman" w:cs="Times New Roman"/>
            <w:sz w:val="24"/>
            <w:szCs w:val="24"/>
            <w:lang w:val="en-GB"/>
          </w:rPr>
          <w:t xml:space="preserve"> a </w:t>
        </w:r>
      </w:ins>
      <w:del w:id="804" w:author="Author" w:date="2021-01-29T11:42:00Z">
        <w:r w:rsidRPr="00A3499D" w:rsidDel="00250140">
          <w:rPr>
            <w:rFonts w:ascii="Times New Roman" w:eastAsia="Times New Roman" w:hAnsi="Times New Roman" w:cs="Times New Roman"/>
            <w:sz w:val="24"/>
            <w:szCs w:val="24"/>
            <w:lang w:val="en-GB"/>
          </w:rPr>
          <w:delText xml:space="preserve">Reports </w:delText>
        </w:r>
      </w:del>
      <w:commentRangeEnd w:id="800"/>
      <w:r w:rsidR="006C1AB4" w:rsidRPr="00A3499D">
        <w:rPr>
          <w:rStyle w:val="CommentReference"/>
          <w:lang w:val="en-GB"/>
        </w:rPr>
        <w:commentReference w:id="800"/>
      </w:r>
      <w:del w:id="805" w:author="Author" w:date="2021-01-29T11:42:00Z">
        <w:r w:rsidRPr="00A3499D" w:rsidDel="00250140">
          <w:rPr>
            <w:rFonts w:ascii="Times New Roman" w:eastAsia="Times New Roman" w:hAnsi="Times New Roman" w:cs="Times New Roman"/>
            <w:sz w:val="24"/>
            <w:szCs w:val="24"/>
            <w:lang w:val="en-GB"/>
          </w:rPr>
          <w:delText xml:space="preserve">in </w:delText>
        </w:r>
      </w:del>
      <w:r w:rsidRPr="00A3499D">
        <w:rPr>
          <w:rFonts w:ascii="Times New Roman" w:eastAsia="Times New Roman" w:hAnsi="Times New Roman" w:cs="Times New Roman"/>
          <w:sz w:val="24"/>
          <w:szCs w:val="24"/>
          <w:lang w:val="en-GB"/>
        </w:rPr>
        <w:t>related species (</w:t>
      </w:r>
      <w:r w:rsidRPr="00A3499D">
        <w:rPr>
          <w:rFonts w:ascii="Times New Roman" w:eastAsia="Times New Roman" w:hAnsi="Times New Roman" w:cs="Times New Roman"/>
          <w:i/>
          <w:iCs/>
          <w:sz w:val="24"/>
          <w:szCs w:val="24"/>
          <w:lang w:val="en-GB"/>
        </w:rPr>
        <w:t>C</w:t>
      </w:r>
      <w:ins w:id="806" w:author="Author" w:date="2021-01-29T16:31:00Z">
        <w:r w:rsidR="001C22A5" w:rsidRPr="00A3499D">
          <w:rPr>
            <w:rFonts w:ascii="Times New Roman" w:eastAsia="Times New Roman" w:hAnsi="Times New Roman" w:cs="Times New Roman"/>
            <w:i/>
            <w:iCs/>
            <w:sz w:val="24"/>
            <w:szCs w:val="24"/>
            <w:lang w:val="en-GB"/>
          </w:rPr>
          <w:t>ucurma</w:t>
        </w:r>
      </w:ins>
      <w:del w:id="807" w:author="Author" w:date="2021-01-29T16:31:00Z">
        <w:r w:rsidRPr="00A3499D" w:rsidDel="001C22A5">
          <w:rPr>
            <w:rFonts w:ascii="Times New Roman" w:eastAsia="Times New Roman" w:hAnsi="Times New Roman" w:cs="Times New Roman"/>
            <w:i/>
            <w:iCs/>
            <w:sz w:val="24"/>
            <w:szCs w:val="24"/>
            <w:lang w:val="en-GB"/>
          </w:rPr>
          <w:delText>.</w:delText>
        </w:r>
      </w:del>
      <w:r w:rsidRPr="00A3499D">
        <w:rPr>
          <w:rFonts w:ascii="Times New Roman" w:eastAsia="Times New Roman" w:hAnsi="Times New Roman" w:cs="Times New Roman"/>
          <w:i/>
          <w:iCs/>
          <w:sz w:val="24"/>
          <w:szCs w:val="24"/>
          <w:lang w:val="en-GB"/>
        </w:rPr>
        <w:t xml:space="preserve"> longa</w:t>
      </w:r>
      <w:r w:rsidRPr="00A3499D">
        <w:rPr>
          <w:rFonts w:ascii="Times New Roman" w:eastAsia="Times New Roman" w:hAnsi="Times New Roman" w:cs="Times New Roman"/>
          <w:sz w:val="24"/>
          <w:szCs w:val="24"/>
          <w:lang w:val="en-GB"/>
        </w:rPr>
        <w:t xml:space="preserve">) </w:t>
      </w:r>
      <w:del w:id="808" w:author="Author" w:date="2021-01-29T11:43:00Z">
        <w:r w:rsidRPr="00A3499D" w:rsidDel="00250140">
          <w:rPr>
            <w:rFonts w:ascii="Times New Roman" w:eastAsia="Times New Roman" w:hAnsi="Times New Roman" w:cs="Times New Roman"/>
            <w:sz w:val="24"/>
            <w:szCs w:val="24"/>
            <w:lang w:val="en-GB"/>
          </w:rPr>
          <w:delText xml:space="preserve">have </w:delText>
        </w:r>
      </w:del>
      <w:ins w:id="809" w:author="Author" w:date="2021-01-29T11:43:00Z">
        <w:r w:rsidR="00250140" w:rsidRPr="00A3499D">
          <w:rPr>
            <w:rFonts w:ascii="Times New Roman" w:eastAsia="Times New Roman" w:hAnsi="Times New Roman" w:cs="Times New Roman"/>
            <w:sz w:val="24"/>
            <w:szCs w:val="24"/>
            <w:lang w:val="en-GB"/>
          </w:rPr>
          <w:t xml:space="preserve">has </w:t>
        </w:r>
      </w:ins>
      <w:r w:rsidRPr="00A3499D">
        <w:rPr>
          <w:rFonts w:ascii="Times New Roman" w:eastAsia="Times New Roman" w:hAnsi="Times New Roman" w:cs="Times New Roman"/>
          <w:sz w:val="24"/>
          <w:szCs w:val="24"/>
          <w:lang w:val="en-GB"/>
        </w:rPr>
        <w:t xml:space="preserve">achieved </w:t>
      </w:r>
      <w:del w:id="810" w:author="Author" w:date="2021-01-29T11:43:00Z">
        <w:r w:rsidRPr="00A3499D" w:rsidDel="00250140">
          <w:rPr>
            <w:rFonts w:ascii="Times New Roman" w:eastAsia="Times New Roman" w:hAnsi="Times New Roman" w:cs="Times New Roman"/>
            <w:sz w:val="24"/>
            <w:szCs w:val="24"/>
            <w:lang w:val="en-GB"/>
          </w:rPr>
          <w:delText xml:space="preserve">this </w:delText>
        </w:r>
      </w:del>
      <w:r w:rsidRPr="00A3499D">
        <w:rPr>
          <w:rFonts w:ascii="Times New Roman" w:eastAsia="Times New Roman" w:hAnsi="Times New Roman" w:cs="Times New Roman"/>
          <w:sz w:val="24"/>
          <w:szCs w:val="24"/>
          <w:lang w:val="en-GB"/>
        </w:rPr>
        <w:t>similar</w:t>
      </w:r>
      <w:del w:id="811" w:author="Author" w:date="2021-01-29T11:43:00Z">
        <w:r w:rsidRPr="00A3499D" w:rsidDel="00250140">
          <w:rPr>
            <w:rFonts w:ascii="Times New Roman" w:eastAsia="Times New Roman" w:hAnsi="Times New Roman" w:cs="Times New Roman"/>
            <w:sz w:val="24"/>
            <w:szCs w:val="24"/>
            <w:lang w:val="en-GB"/>
          </w:rPr>
          <w:delText>ity</w:delText>
        </w:r>
      </w:del>
      <w:ins w:id="812" w:author="Author" w:date="2021-01-29T11:43:00Z">
        <w:r w:rsidR="00250140" w:rsidRPr="00A3499D">
          <w:rPr>
            <w:rFonts w:ascii="Times New Roman" w:eastAsia="Times New Roman" w:hAnsi="Times New Roman" w:cs="Times New Roman"/>
            <w:sz w:val="24"/>
            <w:szCs w:val="24"/>
            <w:lang w:val="en-GB"/>
          </w:rPr>
          <w:t xml:space="preserve"> results</w:t>
        </w:r>
      </w:ins>
      <w:ins w:id="813" w:author="Author" w:date="2021-02-08T12:37:00Z">
        <w:r w:rsidR="00482EF1" w:rsidRPr="00A3499D">
          <w:rPr>
            <w:rFonts w:ascii="Times New Roman" w:eastAsia="Times New Roman" w:hAnsi="Times New Roman" w:cs="Times New Roman"/>
            <w:sz w:val="24"/>
            <w:szCs w:val="24"/>
            <w:lang w:val="en-GB"/>
          </w:rPr>
          <w:t>; this study</w:t>
        </w:r>
      </w:ins>
      <w:ins w:id="814" w:author="Author" w:date="2021-01-29T11:44:00Z">
        <w:r w:rsidR="00250140" w:rsidRPr="00A3499D">
          <w:rPr>
            <w:rFonts w:ascii="Times New Roman" w:eastAsia="Times New Roman" w:hAnsi="Times New Roman" w:cs="Times New Roman"/>
            <w:sz w:val="24"/>
            <w:szCs w:val="24"/>
            <w:lang w:val="en-GB"/>
          </w:rPr>
          <w:t xml:space="preserve"> compar</w:t>
        </w:r>
      </w:ins>
      <w:ins w:id="815" w:author="Author" w:date="2021-02-08T12:37:00Z">
        <w:r w:rsidR="00482EF1" w:rsidRPr="00A3499D">
          <w:rPr>
            <w:rFonts w:ascii="Times New Roman" w:eastAsia="Times New Roman" w:hAnsi="Times New Roman" w:cs="Times New Roman"/>
            <w:sz w:val="24"/>
            <w:szCs w:val="24"/>
            <w:lang w:val="en-GB"/>
          </w:rPr>
          <w:t>ed</w:t>
        </w:r>
      </w:ins>
      <w:del w:id="816" w:author="Author" w:date="2021-01-29T11:44:00Z">
        <w:r w:rsidRPr="00A3499D" w:rsidDel="00250140">
          <w:rPr>
            <w:rFonts w:ascii="Times New Roman" w:eastAsia="Times New Roman" w:hAnsi="Times New Roman" w:cs="Times New Roman"/>
            <w:sz w:val="24"/>
            <w:szCs w:val="24"/>
            <w:lang w:val="en-GB"/>
          </w:rPr>
          <w:delText xml:space="preserve"> between</w:delText>
        </w:r>
        <w:r w:rsidRPr="00A3499D" w:rsidDel="00250140">
          <w:rPr>
            <w:rFonts w:ascii="Times New Roman" w:eastAsia="Times New Roman" w:hAnsi="Times New Roman" w:cs="Times New Roman"/>
            <w:i/>
            <w:iCs/>
            <w:sz w:val="24"/>
            <w:szCs w:val="24"/>
            <w:lang w:val="en-GB"/>
          </w:rPr>
          <w:delText> </w:delText>
        </w:r>
      </w:del>
      <w:ins w:id="817" w:author="Author" w:date="2021-01-29T11:44:00Z">
        <w:r w:rsidR="00250140"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i/>
          <w:iCs/>
          <w:sz w:val="24"/>
          <w:szCs w:val="24"/>
          <w:lang w:val="en-GB"/>
        </w:rPr>
        <w:t>ex vitro</w:t>
      </w:r>
      <w:ins w:id="818" w:author="Author" w:date="2021-01-29T11:44:00Z">
        <w:r w:rsidR="00250140" w:rsidRPr="00A3499D">
          <w:rPr>
            <w:rFonts w:ascii="Times New Roman" w:eastAsia="Times New Roman" w:hAnsi="Times New Roman" w:cs="Times New Roman"/>
            <w:sz w:val="24"/>
            <w:szCs w:val="24"/>
            <w:lang w:val="en-GB"/>
          </w:rPr>
          <w:t xml:space="preserve"> </w:t>
        </w:r>
      </w:ins>
      <w:del w:id="819" w:author="Author" w:date="2021-01-29T11:44:00Z">
        <w:r w:rsidRPr="00A3499D" w:rsidDel="00250140">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plants and</w:t>
      </w:r>
      <w:ins w:id="820" w:author="Author" w:date="2021-01-29T11:44:00Z">
        <w:r w:rsidR="00250140" w:rsidRPr="00A3499D">
          <w:rPr>
            <w:rFonts w:ascii="Times New Roman" w:eastAsia="Times New Roman" w:hAnsi="Times New Roman" w:cs="Times New Roman"/>
            <w:i/>
            <w:iCs/>
            <w:sz w:val="24"/>
            <w:szCs w:val="24"/>
            <w:lang w:val="en-GB"/>
          </w:rPr>
          <w:t xml:space="preserve"> </w:t>
        </w:r>
      </w:ins>
      <w:del w:id="821" w:author="Author" w:date="2021-01-29T11:44:00Z">
        <w:r w:rsidRPr="00A3499D" w:rsidDel="00250140">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in vitro</w:t>
      </w:r>
      <w:ins w:id="822" w:author="Author" w:date="2021-01-29T11:44:00Z">
        <w:r w:rsidR="00250140" w:rsidRPr="00A3499D">
          <w:rPr>
            <w:rFonts w:ascii="Times New Roman" w:eastAsia="Times New Roman" w:hAnsi="Times New Roman" w:cs="Times New Roman"/>
            <w:sz w:val="24"/>
            <w:szCs w:val="24"/>
            <w:lang w:val="en-GB"/>
          </w:rPr>
          <w:t>-</w:t>
        </w:r>
      </w:ins>
      <w:del w:id="823" w:author="Author" w:date="2021-01-29T11:44:00Z">
        <w:r w:rsidRPr="00A3499D" w:rsidDel="00250140">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 xml:space="preserve">raised plants </w:t>
      </w:r>
      <w:del w:id="824" w:author="Author" w:date="2021-01-29T11:44:00Z">
        <w:r w:rsidRPr="00A3499D" w:rsidDel="00250140">
          <w:rPr>
            <w:rFonts w:ascii="Times New Roman" w:eastAsia="Times New Roman" w:hAnsi="Times New Roman" w:cs="Times New Roman"/>
            <w:sz w:val="24"/>
            <w:szCs w:val="24"/>
            <w:lang w:val="en-GB"/>
          </w:rPr>
          <w:delText>that are</w:delText>
        </w:r>
      </w:del>
      <w:ins w:id="825" w:author="Author" w:date="2021-01-29T11:44:00Z">
        <w:r w:rsidR="00250140" w:rsidRPr="00A3499D">
          <w:rPr>
            <w:rFonts w:ascii="Times New Roman" w:eastAsia="Times New Roman" w:hAnsi="Times New Roman" w:cs="Times New Roman"/>
            <w:sz w:val="24"/>
            <w:szCs w:val="24"/>
            <w:lang w:val="en-GB"/>
          </w:rPr>
          <w:t>subsequently</w:t>
        </w:r>
      </w:ins>
      <w:r w:rsidRPr="00A3499D">
        <w:rPr>
          <w:rFonts w:ascii="Times New Roman" w:eastAsia="Times New Roman" w:hAnsi="Times New Roman" w:cs="Times New Roman"/>
          <w:sz w:val="24"/>
          <w:szCs w:val="24"/>
          <w:lang w:val="en-GB"/>
        </w:rPr>
        <w:t xml:space="preserve"> established</w:t>
      </w:r>
      <w:ins w:id="826" w:author="Author" w:date="2021-01-29T11:44:00Z">
        <w:r w:rsidR="00250140" w:rsidRPr="00A3499D">
          <w:rPr>
            <w:rFonts w:ascii="Times New Roman" w:eastAsia="Times New Roman" w:hAnsi="Times New Roman" w:cs="Times New Roman"/>
            <w:sz w:val="24"/>
            <w:szCs w:val="24"/>
            <w:lang w:val="en-GB"/>
          </w:rPr>
          <w:t xml:space="preserve"> </w:t>
        </w:r>
      </w:ins>
      <w:del w:id="827" w:author="Author" w:date="2021-01-29T11:44:00Z">
        <w:r w:rsidRPr="00A3499D" w:rsidDel="00250140">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ex vitro</w:t>
      </w:r>
      <w:del w:id="828" w:author="Author" w:date="2021-01-29T11:45:00Z">
        <w:r w:rsidRPr="00A3499D" w:rsidDel="00250140">
          <w:rPr>
            <w:rFonts w:ascii="Times New Roman" w:eastAsia="Times New Roman" w:hAnsi="Times New Roman" w:cs="Times New Roman"/>
            <w:sz w:val="24"/>
            <w:szCs w:val="24"/>
            <w:lang w:val="en-GB"/>
          </w:rPr>
          <w:delText> </w:delText>
        </w:r>
      </w:del>
      <w:ins w:id="829" w:author="Author" w:date="2021-01-29T11:45:00Z">
        <w:r w:rsidR="00250140" w:rsidRPr="00A3499D">
          <w:rPr>
            <w:rFonts w:ascii="Times New Roman" w:eastAsia="Times New Roman" w:hAnsi="Times New Roman" w:cs="Times New Roman"/>
            <w:sz w:val="24"/>
            <w:szCs w:val="24"/>
            <w:lang w:val="en-GB"/>
          </w:rPr>
          <w:t xml:space="preserve"> </w:t>
        </w:r>
      </w:ins>
      <w:del w:id="830" w:author="Author" w:date="2021-01-29T11:45:00Z">
        <w:r w:rsidRPr="00A3499D" w:rsidDel="00250140">
          <w:rPr>
            <w:rFonts w:ascii="Times New Roman" w:eastAsia="Times New Roman" w:hAnsi="Times New Roman" w:cs="Times New Roman"/>
            <w:sz w:val="24"/>
            <w:szCs w:val="24"/>
            <w:lang w:val="en-GB"/>
          </w:rPr>
          <w:delText>[35]</w:delText>
        </w:r>
      </w:del>
      <w:ins w:id="831" w:author="Author" w:date="2021-01-29T11:45:00Z">
        <w:r w:rsidR="00250140" w:rsidRPr="00A3499D">
          <w:rPr>
            <w:rFonts w:ascii="Times New Roman" w:eastAsia="Times New Roman" w:hAnsi="Times New Roman" w:cs="Times New Roman"/>
            <w:sz w:val="24"/>
            <w:szCs w:val="24"/>
            <w:lang w:val="en-GB"/>
          </w:rPr>
          <w:t xml:space="preserve">(Singh </w:t>
        </w:r>
        <w:r w:rsidR="00250140" w:rsidRPr="00A3499D">
          <w:rPr>
            <w:rFonts w:ascii="Times New Roman" w:eastAsia="Times New Roman" w:hAnsi="Times New Roman" w:cs="Times New Roman"/>
            <w:i/>
            <w:iCs/>
            <w:sz w:val="24"/>
            <w:szCs w:val="24"/>
            <w:lang w:val="en-GB"/>
          </w:rPr>
          <w:t>et al</w:t>
        </w:r>
        <w:r w:rsidR="00250140" w:rsidRPr="00A3499D">
          <w:rPr>
            <w:rFonts w:ascii="Times New Roman" w:eastAsia="Times New Roman" w:hAnsi="Times New Roman" w:cs="Times New Roman"/>
            <w:sz w:val="24"/>
            <w:szCs w:val="24"/>
            <w:lang w:val="en-GB"/>
          </w:rPr>
          <w:t>., 2011)</w:t>
        </w:r>
      </w:ins>
      <w:r w:rsidRPr="00A3499D">
        <w:rPr>
          <w:rFonts w:ascii="Times New Roman" w:eastAsia="Times New Roman" w:hAnsi="Times New Roman" w:cs="Times New Roman"/>
          <w:sz w:val="24"/>
          <w:szCs w:val="24"/>
          <w:lang w:val="en-GB"/>
        </w:rPr>
        <w:t>.</w:t>
      </w:r>
      <w:commentRangeStart w:id="832"/>
      <w:commentRangeEnd w:id="832"/>
      <w:r w:rsidR="005655F2">
        <w:rPr>
          <w:rStyle w:val="CommentReference"/>
        </w:rPr>
        <w:commentReference w:id="832"/>
      </w:r>
    </w:p>
    <w:p w14:paraId="45F21B16" w14:textId="22078C78" w:rsidR="00B81625" w:rsidRPr="00A3499D" w:rsidRDefault="00B81625" w:rsidP="00964B8C">
      <w:pPr>
        <w:spacing w:after="0" w:line="240" w:lineRule="auto"/>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In conclusion</w:t>
      </w:r>
      <w:ins w:id="833" w:author="Author" w:date="2021-02-03T11:13:00Z">
        <w:r w:rsidR="00CB15C9"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the present investigation opens up a new </w:t>
      </w:r>
      <w:ins w:id="834" w:author="Author" w:date="2021-02-03T11:14:00Z">
        <w:r w:rsidR="00CB15C9" w:rsidRPr="00A3499D">
          <w:rPr>
            <w:rFonts w:ascii="Times New Roman" w:eastAsia="Times New Roman" w:hAnsi="Times New Roman" w:cs="Times New Roman"/>
            <w:sz w:val="24"/>
            <w:szCs w:val="24"/>
            <w:lang w:val="en-GB"/>
          </w:rPr>
          <w:t>avenue</w:t>
        </w:r>
        <w:r w:rsidR="00CB15C9" w:rsidRPr="00A3499D" w:rsidDel="00CB15C9">
          <w:rPr>
            <w:rFonts w:ascii="Times New Roman" w:eastAsia="Times New Roman" w:hAnsi="Times New Roman" w:cs="Times New Roman"/>
            <w:sz w:val="24"/>
            <w:szCs w:val="24"/>
            <w:lang w:val="en-GB"/>
          </w:rPr>
          <w:t xml:space="preserve"> </w:t>
        </w:r>
      </w:ins>
      <w:del w:id="835" w:author="Author" w:date="2021-02-03T11:14:00Z">
        <w:r w:rsidRPr="00A3499D" w:rsidDel="00CB15C9">
          <w:rPr>
            <w:rFonts w:ascii="Times New Roman" w:eastAsia="Times New Roman" w:hAnsi="Times New Roman" w:cs="Times New Roman"/>
            <w:sz w:val="24"/>
            <w:szCs w:val="24"/>
            <w:lang w:val="en-GB"/>
          </w:rPr>
          <w:delText xml:space="preserve">route </w:delText>
        </w:r>
      </w:del>
      <w:r w:rsidRPr="00A3499D">
        <w:rPr>
          <w:rFonts w:ascii="Times New Roman" w:eastAsia="Times New Roman" w:hAnsi="Times New Roman" w:cs="Times New Roman"/>
          <w:sz w:val="24"/>
          <w:szCs w:val="24"/>
          <w:lang w:val="en-GB"/>
        </w:rPr>
        <w:t xml:space="preserve">for </w:t>
      </w:r>
      <w:ins w:id="836" w:author="Author" w:date="2021-01-29T11:45:00Z">
        <w:r w:rsidR="00250140"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large</w:t>
      </w:r>
      <w:ins w:id="837" w:author="Author" w:date="2021-01-29T11:45:00Z">
        <w:r w:rsidR="00250140" w:rsidRPr="00A3499D">
          <w:rPr>
            <w:rFonts w:ascii="Times New Roman" w:eastAsia="Times New Roman" w:hAnsi="Times New Roman" w:cs="Times New Roman"/>
            <w:sz w:val="24"/>
            <w:szCs w:val="24"/>
            <w:lang w:val="en-GB"/>
          </w:rPr>
          <w:t>-</w:t>
        </w:r>
      </w:ins>
      <w:del w:id="838" w:author="Author" w:date="2021-01-29T11:45:00Z">
        <w:r w:rsidRPr="00A3499D" w:rsidDel="00250140">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scale production of </w:t>
      </w:r>
      <w:ins w:id="839" w:author="Author" w:date="2021-01-29T11:45:00Z">
        <w:r w:rsidR="00250140" w:rsidRPr="00A3499D">
          <w:rPr>
            <w:rFonts w:ascii="Times New Roman" w:eastAsia="Times New Roman" w:hAnsi="Times New Roman" w:cs="Times New Roman"/>
            <w:sz w:val="24"/>
            <w:szCs w:val="24"/>
            <w:lang w:val="en-GB"/>
          </w:rPr>
          <w:t xml:space="preserve">two </w:t>
        </w:r>
      </w:ins>
      <w:r w:rsidRPr="00A3499D">
        <w:rPr>
          <w:rFonts w:ascii="Times New Roman" w:eastAsia="Times New Roman" w:hAnsi="Times New Roman" w:cs="Times New Roman"/>
          <w:sz w:val="24"/>
          <w:szCs w:val="24"/>
          <w:lang w:val="en-GB"/>
        </w:rPr>
        <w:t>active compounds, isosorbide and n-hexa</w:t>
      </w:r>
      <w:del w:id="840" w:author="Author" w:date="2021-01-29T11:48:00Z">
        <w:r w:rsidRPr="00A3499D" w:rsidDel="00250140">
          <w:rPr>
            <w:rFonts w:ascii="Times New Roman" w:eastAsia="Times New Roman" w:hAnsi="Times New Roman" w:cs="Times New Roman"/>
            <w:sz w:val="24"/>
            <w:szCs w:val="24"/>
            <w:lang w:val="en-GB"/>
          </w:rPr>
          <w:delText>n</w:delText>
        </w:r>
      </w:del>
      <w:r w:rsidRPr="00A3499D">
        <w:rPr>
          <w:rFonts w:ascii="Times New Roman" w:eastAsia="Times New Roman" w:hAnsi="Times New Roman" w:cs="Times New Roman"/>
          <w:sz w:val="24"/>
          <w:szCs w:val="24"/>
          <w:lang w:val="en-GB"/>
        </w:rPr>
        <w:t>dec</w:t>
      </w:r>
      <w:ins w:id="841" w:author="Author" w:date="2021-01-29T11:48:00Z">
        <w:r w:rsidR="00250140" w:rsidRPr="00A3499D">
          <w:rPr>
            <w:rFonts w:ascii="Times New Roman" w:eastAsia="Times New Roman" w:hAnsi="Times New Roman" w:cs="Times New Roman"/>
            <w:sz w:val="24"/>
            <w:szCs w:val="24"/>
            <w:lang w:val="en-GB"/>
          </w:rPr>
          <w:t>a</w:t>
        </w:r>
      </w:ins>
      <w:del w:id="842" w:author="Author" w:date="2021-01-29T11:48:00Z">
        <w:r w:rsidRPr="00A3499D" w:rsidDel="00250140">
          <w:rPr>
            <w:rFonts w:ascii="Times New Roman" w:eastAsia="Times New Roman" w:hAnsi="Times New Roman" w:cs="Times New Roman"/>
            <w:sz w:val="24"/>
            <w:szCs w:val="24"/>
            <w:lang w:val="en-GB"/>
          </w:rPr>
          <w:delText>o</w:delText>
        </w:r>
      </w:del>
      <w:r w:rsidRPr="00A3499D">
        <w:rPr>
          <w:rFonts w:ascii="Times New Roman" w:eastAsia="Times New Roman" w:hAnsi="Times New Roman" w:cs="Times New Roman"/>
          <w:sz w:val="24"/>
          <w:szCs w:val="24"/>
          <w:lang w:val="en-GB"/>
        </w:rPr>
        <w:t>noic acid, from homogenous cell suspension</w:t>
      </w:r>
      <w:ins w:id="843" w:author="Author" w:date="2021-01-29T11:45:00Z">
        <w:r w:rsidR="00250140" w:rsidRPr="00A3499D">
          <w:rPr>
            <w:rFonts w:ascii="Times New Roman" w:eastAsia="Times New Roman" w:hAnsi="Times New Roman" w:cs="Times New Roman"/>
            <w:sz w:val="24"/>
            <w:szCs w:val="24"/>
            <w:lang w:val="en-GB"/>
          </w:rPr>
          <w:t>-</w:t>
        </w:r>
      </w:ins>
      <w:del w:id="844" w:author="Author" w:date="2021-01-29T11:45:00Z">
        <w:r w:rsidRPr="00A3499D" w:rsidDel="00250140">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mediated adventitious root culture of</w:t>
      </w:r>
      <w:ins w:id="845" w:author="Author" w:date="2021-01-29T11:45:00Z">
        <w:r w:rsidR="00250140" w:rsidRPr="00A3499D">
          <w:rPr>
            <w:rFonts w:ascii="Times New Roman" w:eastAsia="Times New Roman" w:hAnsi="Times New Roman" w:cs="Times New Roman"/>
            <w:sz w:val="24"/>
            <w:szCs w:val="24"/>
            <w:lang w:val="en-GB"/>
          </w:rPr>
          <w:t xml:space="preserve"> </w:t>
        </w:r>
      </w:ins>
      <w:del w:id="846" w:author="Author" w:date="2021-01-29T11:45:00Z">
        <w:r w:rsidRPr="00A3499D" w:rsidDel="00250140">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C. amada</w:t>
      </w:r>
      <w:r w:rsidRPr="00A3499D">
        <w:rPr>
          <w:rFonts w:ascii="Times New Roman" w:eastAsia="Times New Roman" w:hAnsi="Times New Roman" w:cs="Times New Roman"/>
          <w:sz w:val="24"/>
          <w:szCs w:val="24"/>
          <w:lang w:val="en-GB"/>
        </w:rPr>
        <w:t>. To the best of our knowledge, this is the first report of</w:t>
      </w:r>
      <w:ins w:id="847" w:author="Author" w:date="2021-01-29T11:46:00Z">
        <w:r w:rsidR="00250140" w:rsidRPr="00A3499D">
          <w:rPr>
            <w:rFonts w:ascii="Times New Roman" w:eastAsia="Times New Roman" w:hAnsi="Times New Roman" w:cs="Times New Roman"/>
            <w:sz w:val="24"/>
            <w:szCs w:val="24"/>
            <w:lang w:val="en-GB"/>
          </w:rPr>
          <w:t xml:space="preserve"> </w:t>
        </w:r>
      </w:ins>
      <w:del w:id="848" w:author="Author" w:date="2021-01-29T11:46:00Z">
        <w:r w:rsidRPr="00A3499D" w:rsidDel="00250140">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in vitro</w:t>
      </w:r>
      <w:del w:id="849" w:author="Author" w:date="2021-01-29T11:46:00Z">
        <w:r w:rsidRPr="00A3499D" w:rsidDel="00250140">
          <w:rPr>
            <w:rFonts w:ascii="Times New Roman" w:eastAsia="Times New Roman" w:hAnsi="Times New Roman" w:cs="Times New Roman"/>
            <w:sz w:val="24"/>
            <w:szCs w:val="24"/>
            <w:lang w:val="en-GB"/>
          </w:rPr>
          <w:delText> </w:delText>
        </w:r>
      </w:del>
      <w:ins w:id="850" w:author="Author" w:date="2021-01-29T11:46:00Z">
        <w:r w:rsidR="00250140"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isosorbide and n-hexadec</w:t>
      </w:r>
      <w:ins w:id="851" w:author="Author" w:date="2021-01-29T11:48:00Z">
        <w:r w:rsidR="00250140" w:rsidRPr="00A3499D">
          <w:rPr>
            <w:rFonts w:ascii="Times New Roman" w:eastAsia="Times New Roman" w:hAnsi="Times New Roman" w:cs="Times New Roman"/>
            <w:sz w:val="24"/>
            <w:szCs w:val="24"/>
            <w:lang w:val="en-GB"/>
          </w:rPr>
          <w:t>a</w:t>
        </w:r>
      </w:ins>
      <w:del w:id="852" w:author="Author" w:date="2021-01-29T11:48:00Z">
        <w:r w:rsidRPr="00A3499D" w:rsidDel="00250140">
          <w:rPr>
            <w:rFonts w:ascii="Times New Roman" w:eastAsia="Times New Roman" w:hAnsi="Times New Roman" w:cs="Times New Roman"/>
            <w:sz w:val="24"/>
            <w:szCs w:val="24"/>
            <w:lang w:val="en-GB"/>
          </w:rPr>
          <w:delText>o</w:delText>
        </w:r>
      </w:del>
      <w:r w:rsidRPr="00A3499D">
        <w:rPr>
          <w:rFonts w:ascii="Times New Roman" w:eastAsia="Times New Roman" w:hAnsi="Times New Roman" w:cs="Times New Roman"/>
          <w:sz w:val="24"/>
          <w:szCs w:val="24"/>
          <w:lang w:val="en-GB"/>
        </w:rPr>
        <w:t>noic acid production from adventitious root cultures. Further</w:t>
      </w:r>
      <w:ins w:id="853" w:author="Author" w:date="2021-01-29T11:47:00Z">
        <w:r w:rsidR="00250140" w:rsidRPr="00A3499D">
          <w:rPr>
            <w:rFonts w:ascii="Times New Roman" w:eastAsia="Times New Roman" w:hAnsi="Times New Roman" w:cs="Times New Roman"/>
            <w:sz w:val="24"/>
            <w:szCs w:val="24"/>
            <w:lang w:val="en-GB"/>
          </w:rPr>
          <w:t>more</w:t>
        </w:r>
      </w:ins>
      <w:r w:rsidRPr="00A3499D">
        <w:rPr>
          <w:rFonts w:ascii="Times New Roman" w:eastAsia="Times New Roman" w:hAnsi="Times New Roman" w:cs="Times New Roman"/>
          <w:sz w:val="24"/>
          <w:szCs w:val="24"/>
          <w:lang w:val="en-GB"/>
        </w:rPr>
        <w:t xml:space="preserve">, the results obtained in the present study </w:t>
      </w:r>
      <w:del w:id="854" w:author="Author" w:date="2021-01-29T11:47:00Z">
        <w:r w:rsidRPr="00A3499D" w:rsidDel="00250140">
          <w:rPr>
            <w:rFonts w:ascii="Times New Roman" w:eastAsia="Times New Roman" w:hAnsi="Times New Roman" w:cs="Times New Roman"/>
            <w:sz w:val="24"/>
            <w:szCs w:val="24"/>
            <w:lang w:val="en-GB"/>
          </w:rPr>
          <w:delText xml:space="preserve">might </w:delText>
        </w:r>
      </w:del>
      <w:ins w:id="855" w:author="Author" w:date="2021-01-29T11:47:00Z">
        <w:r w:rsidR="00250140" w:rsidRPr="00A3499D">
          <w:rPr>
            <w:rFonts w:ascii="Times New Roman" w:eastAsia="Times New Roman" w:hAnsi="Times New Roman" w:cs="Times New Roman"/>
            <w:sz w:val="24"/>
            <w:szCs w:val="24"/>
            <w:lang w:val="en-GB"/>
          </w:rPr>
          <w:t xml:space="preserve">could </w:t>
        </w:r>
      </w:ins>
      <w:r w:rsidRPr="00A3499D">
        <w:rPr>
          <w:rFonts w:ascii="Times New Roman" w:eastAsia="Times New Roman" w:hAnsi="Times New Roman" w:cs="Times New Roman"/>
          <w:sz w:val="24"/>
          <w:szCs w:val="24"/>
          <w:lang w:val="en-GB"/>
        </w:rPr>
        <w:t>be useful in further research on biotransformation and production of these secondary metabolites of</w:t>
      </w:r>
      <w:ins w:id="856" w:author="Author" w:date="2021-01-29T11:47:00Z">
        <w:r w:rsidR="00250140" w:rsidRPr="00A3499D">
          <w:rPr>
            <w:rFonts w:ascii="Times New Roman" w:eastAsia="Times New Roman" w:hAnsi="Times New Roman" w:cs="Times New Roman"/>
            <w:sz w:val="24"/>
            <w:szCs w:val="24"/>
            <w:lang w:val="en-GB"/>
          </w:rPr>
          <w:t xml:space="preserve"> </w:t>
        </w:r>
      </w:ins>
      <w:del w:id="857" w:author="Author" w:date="2021-01-29T11:47:00Z">
        <w:r w:rsidRPr="00A3499D" w:rsidDel="00250140">
          <w:rPr>
            <w:rFonts w:ascii="Times New Roman" w:eastAsia="Times New Roman" w:hAnsi="Times New Roman" w:cs="Times New Roman"/>
            <w:i/>
            <w:iCs/>
            <w:sz w:val="24"/>
            <w:szCs w:val="24"/>
            <w:lang w:val="en-GB"/>
          </w:rPr>
          <w:delText> </w:delText>
        </w:r>
      </w:del>
      <w:r w:rsidRPr="00A3499D">
        <w:rPr>
          <w:rFonts w:ascii="Times New Roman" w:eastAsia="Times New Roman" w:hAnsi="Times New Roman" w:cs="Times New Roman"/>
          <w:i/>
          <w:iCs/>
          <w:sz w:val="24"/>
          <w:szCs w:val="24"/>
          <w:lang w:val="en-GB"/>
        </w:rPr>
        <w:t>C. amada</w:t>
      </w:r>
      <w:del w:id="858" w:author="Author" w:date="2021-01-29T11:47:00Z">
        <w:r w:rsidRPr="00A3499D" w:rsidDel="00250140">
          <w:rPr>
            <w:rFonts w:ascii="Times New Roman" w:eastAsia="Times New Roman" w:hAnsi="Times New Roman" w:cs="Times New Roman"/>
            <w:sz w:val="24"/>
            <w:szCs w:val="24"/>
            <w:lang w:val="en-GB"/>
          </w:rPr>
          <w:delText> </w:delText>
        </w:r>
      </w:del>
      <w:ins w:id="859" w:author="Author" w:date="2021-01-29T11:47:00Z">
        <w:r w:rsidR="00250140" w:rsidRPr="00A3499D">
          <w:rPr>
            <w:rFonts w:ascii="Times New Roman" w:eastAsia="Times New Roman" w:hAnsi="Times New Roman" w:cs="Times New Roman"/>
            <w:sz w:val="24"/>
            <w:szCs w:val="24"/>
            <w:lang w:val="en-GB"/>
          </w:rPr>
          <w:t xml:space="preserve"> o</w:t>
        </w:r>
      </w:ins>
      <w:del w:id="860" w:author="Author" w:date="2021-01-29T11:47:00Z">
        <w:r w:rsidRPr="00A3499D" w:rsidDel="00250140">
          <w:rPr>
            <w:rFonts w:ascii="Times New Roman" w:eastAsia="Times New Roman" w:hAnsi="Times New Roman" w:cs="Times New Roman"/>
            <w:sz w:val="24"/>
            <w:szCs w:val="24"/>
            <w:lang w:val="en-GB"/>
          </w:rPr>
          <w:delText>i</w:delText>
        </w:r>
      </w:del>
      <w:r w:rsidRPr="00A3499D">
        <w:rPr>
          <w:rFonts w:ascii="Times New Roman" w:eastAsia="Times New Roman" w:hAnsi="Times New Roman" w:cs="Times New Roman"/>
          <w:sz w:val="24"/>
          <w:szCs w:val="24"/>
          <w:lang w:val="en-GB"/>
        </w:rPr>
        <w:t xml:space="preserve">n </w:t>
      </w:r>
      <w:ins w:id="861" w:author="Author" w:date="2021-01-29T11:47:00Z">
        <w:r w:rsidR="00250140" w:rsidRPr="00A3499D">
          <w:rPr>
            <w:rFonts w:ascii="Times New Roman" w:eastAsia="Times New Roman" w:hAnsi="Times New Roman" w:cs="Times New Roman"/>
            <w:sz w:val="24"/>
            <w:szCs w:val="24"/>
            <w:lang w:val="en-GB"/>
          </w:rPr>
          <w:t xml:space="preserve">a </w:t>
        </w:r>
      </w:ins>
      <w:r w:rsidRPr="00A3499D">
        <w:rPr>
          <w:rFonts w:ascii="Times New Roman" w:eastAsia="Times New Roman" w:hAnsi="Times New Roman" w:cs="Times New Roman"/>
          <w:sz w:val="24"/>
          <w:szCs w:val="24"/>
          <w:lang w:val="en-GB"/>
        </w:rPr>
        <w:t>large scale.</w:t>
      </w:r>
    </w:p>
    <w:p w14:paraId="740606A9" w14:textId="723F7EDA" w:rsidR="00964B8C" w:rsidRPr="00A3499D" w:rsidRDefault="00964B8C" w:rsidP="00964B8C">
      <w:pPr>
        <w:spacing w:after="0" w:line="240" w:lineRule="auto"/>
        <w:rPr>
          <w:rFonts w:ascii="Times New Roman" w:eastAsia="Times New Roman" w:hAnsi="Times New Roman" w:cs="Times New Roman"/>
          <w:b/>
          <w:bCs/>
          <w:sz w:val="24"/>
          <w:szCs w:val="24"/>
          <w:lang w:val="en-GB"/>
        </w:rPr>
      </w:pPr>
    </w:p>
    <w:p w14:paraId="0FEB451D" w14:textId="77777777" w:rsidR="00B406AB" w:rsidRPr="00A3499D" w:rsidRDefault="00B406AB" w:rsidP="00B406AB">
      <w:pPr>
        <w:spacing w:after="0" w:line="240" w:lineRule="auto"/>
        <w:rPr>
          <w:rFonts w:ascii="Times New Roman" w:eastAsia="Times New Roman" w:hAnsi="Times New Roman" w:cs="Times New Roman"/>
          <w:b/>
          <w:bCs/>
          <w:sz w:val="24"/>
          <w:szCs w:val="24"/>
          <w:lang w:val="en-GB"/>
        </w:rPr>
      </w:pPr>
      <w:commentRangeStart w:id="862"/>
      <w:del w:id="863" w:author="Author" w:date="2021-01-29T13:41:00Z">
        <w:r w:rsidRPr="00A3499D" w:rsidDel="00FE085B">
          <w:rPr>
            <w:rFonts w:ascii="Times New Roman" w:eastAsia="Times New Roman" w:hAnsi="Times New Roman" w:cs="Times New Roman"/>
            <w:b/>
            <w:bCs/>
            <w:sz w:val="24"/>
            <w:szCs w:val="24"/>
            <w:lang w:val="en-GB"/>
          </w:rPr>
          <w:delText xml:space="preserve">2. </w:delText>
        </w:r>
      </w:del>
      <w:del w:id="864" w:author="Author" w:date="2021-01-29T13:38:00Z">
        <w:r w:rsidRPr="00A3499D" w:rsidDel="00AE327D">
          <w:rPr>
            <w:rFonts w:ascii="Times New Roman" w:eastAsia="Times New Roman" w:hAnsi="Times New Roman" w:cs="Times New Roman"/>
            <w:b/>
            <w:bCs/>
            <w:sz w:val="24"/>
            <w:szCs w:val="24"/>
            <w:lang w:val="en-GB"/>
          </w:rPr>
          <w:delText>Material and Methods</w:delText>
        </w:r>
      </w:del>
      <w:ins w:id="865" w:author="Author" w:date="2021-01-29T13:38:00Z">
        <w:r w:rsidRPr="00A3499D">
          <w:rPr>
            <w:rFonts w:ascii="Times New Roman" w:eastAsia="Times New Roman" w:hAnsi="Times New Roman" w:cs="Times New Roman"/>
            <w:b/>
            <w:bCs/>
            <w:sz w:val="24"/>
            <w:szCs w:val="24"/>
            <w:lang w:val="en-GB"/>
          </w:rPr>
          <w:t>Experimental Procedures</w:t>
        </w:r>
      </w:ins>
      <w:commentRangeEnd w:id="862"/>
      <w:ins w:id="866" w:author="Author" w:date="2021-01-29T14:15:00Z">
        <w:r w:rsidRPr="00A3499D">
          <w:rPr>
            <w:rStyle w:val="CommentReference"/>
            <w:lang w:val="en-GB"/>
          </w:rPr>
          <w:commentReference w:id="862"/>
        </w:r>
      </w:ins>
    </w:p>
    <w:p w14:paraId="4FC71B49" w14:textId="77777777" w:rsidR="00B406AB" w:rsidRPr="00A3499D" w:rsidRDefault="00B406AB" w:rsidP="00B406AB">
      <w:pPr>
        <w:spacing w:after="0" w:line="240" w:lineRule="auto"/>
        <w:outlineLvl w:val="4"/>
        <w:rPr>
          <w:rFonts w:ascii="Times New Roman" w:eastAsia="Times New Roman" w:hAnsi="Times New Roman" w:cs="Times New Roman"/>
          <w:b/>
          <w:bCs/>
          <w:i/>
          <w:iCs/>
          <w:sz w:val="24"/>
          <w:szCs w:val="24"/>
          <w:lang w:val="en-GB"/>
        </w:rPr>
      </w:pPr>
      <w:del w:id="867" w:author="Author" w:date="2021-01-29T13:41:00Z">
        <w:r w:rsidRPr="00A3499D" w:rsidDel="00FE085B">
          <w:rPr>
            <w:rFonts w:ascii="Times New Roman" w:eastAsia="Times New Roman" w:hAnsi="Times New Roman" w:cs="Times New Roman"/>
            <w:b/>
            <w:bCs/>
            <w:sz w:val="24"/>
            <w:szCs w:val="24"/>
            <w:lang w:val="en-GB"/>
          </w:rPr>
          <w:delText xml:space="preserve">2.1. </w:delText>
        </w:r>
      </w:del>
      <w:r w:rsidRPr="00A3499D">
        <w:rPr>
          <w:rFonts w:ascii="Times New Roman" w:eastAsia="Times New Roman" w:hAnsi="Times New Roman" w:cs="Times New Roman"/>
          <w:b/>
          <w:bCs/>
          <w:i/>
          <w:iCs/>
          <w:sz w:val="24"/>
          <w:szCs w:val="24"/>
          <w:lang w:val="en-GB"/>
        </w:rPr>
        <w:t>Callus Induction</w:t>
      </w:r>
    </w:p>
    <w:p w14:paraId="246EB0BD" w14:textId="3AF2811E" w:rsidR="00B406AB" w:rsidRPr="00A3499D" w:rsidRDefault="00B406AB" w:rsidP="00B406AB">
      <w:pPr>
        <w:spacing w:after="0" w:line="240" w:lineRule="auto"/>
        <w:rPr>
          <w:rFonts w:ascii="Times New Roman" w:eastAsia="Times New Roman" w:hAnsi="Times New Roman" w:cs="Times New Roman"/>
          <w:sz w:val="24"/>
          <w:szCs w:val="24"/>
          <w:lang w:val="en-GB"/>
        </w:rPr>
      </w:pPr>
      <w:commentRangeStart w:id="868"/>
      <w:r w:rsidRPr="00A3499D">
        <w:rPr>
          <w:rFonts w:ascii="Times New Roman" w:eastAsia="Times New Roman" w:hAnsi="Times New Roman" w:cs="Times New Roman"/>
          <w:sz w:val="24"/>
          <w:szCs w:val="24"/>
          <w:lang w:val="en-GB"/>
        </w:rPr>
        <w:t>Microrhizome segments were excised from 3-month-old</w:t>
      </w:r>
      <w:r w:rsidRPr="00A3499D">
        <w:rPr>
          <w:rFonts w:ascii="Times New Roman" w:eastAsia="Times New Roman" w:hAnsi="Times New Roman" w:cs="Times New Roman"/>
          <w:i/>
          <w:iCs/>
          <w:sz w:val="24"/>
          <w:szCs w:val="24"/>
          <w:lang w:val="en-GB"/>
        </w:rPr>
        <w:t> in vitro</w:t>
      </w:r>
      <w:ins w:id="869" w:author="Author" w:date="2021-01-28T14:51:00Z">
        <w:r w:rsidRPr="00A3499D">
          <w:rPr>
            <w:rFonts w:ascii="Times New Roman" w:eastAsia="Times New Roman" w:hAnsi="Times New Roman" w:cs="Times New Roman"/>
            <w:sz w:val="24"/>
            <w:szCs w:val="24"/>
            <w:lang w:val="en-GB"/>
          </w:rPr>
          <w:t>-</w:t>
        </w:r>
      </w:ins>
      <w:del w:id="870" w:author="Author" w:date="2021-01-28T14:51:00Z">
        <w:r w:rsidRPr="00A3499D" w:rsidDel="00845CA7">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 xml:space="preserve">grown plants </w:t>
      </w:r>
      <w:del w:id="871" w:author="Author" w:date="2021-01-28T14:51:00Z">
        <w:r w:rsidRPr="00A3499D" w:rsidDel="00845CA7">
          <w:rPr>
            <w:rFonts w:ascii="Times New Roman" w:eastAsia="Times New Roman" w:hAnsi="Times New Roman" w:cs="Times New Roman"/>
            <w:sz w:val="24"/>
            <w:szCs w:val="24"/>
            <w:lang w:val="en-GB"/>
          </w:rPr>
          <w:delText>[17]</w:delText>
        </w:r>
      </w:del>
      <w:ins w:id="872" w:author="Author" w:date="2021-01-28T14:51:00Z">
        <w:r w:rsidRPr="00A3499D">
          <w:rPr>
            <w:rFonts w:ascii="Times New Roman" w:eastAsia="Times New Roman" w:hAnsi="Times New Roman" w:cs="Times New Roman"/>
            <w:sz w:val="24"/>
            <w:szCs w:val="24"/>
            <w:lang w:val="en-GB"/>
          </w:rPr>
          <w:t xml:space="preserve">(Raju </w:t>
        </w:r>
        <w:r w:rsidRPr="00A3499D">
          <w:rPr>
            <w:rFonts w:ascii="Times New Roman" w:eastAsia="Times New Roman" w:hAnsi="Times New Roman" w:cs="Times New Roman"/>
            <w:i/>
            <w:iCs/>
            <w:sz w:val="24"/>
            <w:szCs w:val="24"/>
            <w:lang w:val="en-GB"/>
          </w:rPr>
          <w:t>et al</w:t>
        </w:r>
        <w:r w:rsidRPr="00A3499D">
          <w:rPr>
            <w:rFonts w:ascii="Times New Roman" w:eastAsia="Times New Roman" w:hAnsi="Times New Roman" w:cs="Times New Roman"/>
            <w:sz w:val="24"/>
            <w:szCs w:val="24"/>
            <w:lang w:val="en-GB"/>
          </w:rPr>
          <w:t>., 2013</w:t>
        </w:r>
        <w:commentRangeEnd w:id="868"/>
        <w:r w:rsidRPr="00A3499D">
          <w:rPr>
            <w:rStyle w:val="CommentReference"/>
            <w:lang w:val="en-GB"/>
          </w:rPr>
          <w:commentReference w:id="868"/>
        </w:r>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commentRangeStart w:id="873"/>
      <w:r w:rsidRPr="00A3499D">
        <w:rPr>
          <w:rFonts w:ascii="Times New Roman" w:eastAsia="Times New Roman" w:hAnsi="Times New Roman" w:cs="Times New Roman"/>
          <w:sz w:val="24"/>
          <w:szCs w:val="24"/>
          <w:lang w:val="en-GB"/>
        </w:rPr>
        <w:t>For callus induction</w:t>
      </w:r>
      <w:commentRangeEnd w:id="873"/>
      <w:r w:rsidR="0036649E" w:rsidRPr="00A3499D">
        <w:rPr>
          <w:rStyle w:val="CommentReference"/>
          <w:lang w:val="en-GB"/>
        </w:rPr>
        <w:commentReference w:id="873"/>
      </w:r>
      <w:r w:rsidRPr="00A3499D">
        <w:rPr>
          <w:rFonts w:ascii="Times New Roman" w:eastAsia="Times New Roman" w:hAnsi="Times New Roman" w:cs="Times New Roman"/>
          <w:sz w:val="24"/>
          <w:szCs w:val="24"/>
          <w:lang w:val="en-GB"/>
        </w:rPr>
        <w:t xml:space="preserve">, these segments were placed on MS medium </w:t>
      </w:r>
      <w:del w:id="874" w:author="Author" w:date="2021-01-28T14:53:00Z">
        <w:r w:rsidRPr="00A3499D" w:rsidDel="009C721D">
          <w:rPr>
            <w:rFonts w:ascii="Times New Roman" w:eastAsia="Times New Roman" w:hAnsi="Times New Roman" w:cs="Times New Roman"/>
            <w:sz w:val="24"/>
            <w:szCs w:val="24"/>
            <w:lang w:val="en-GB"/>
          </w:rPr>
          <w:delText>[18]</w:delText>
        </w:r>
      </w:del>
      <w:ins w:id="875" w:author="Author" w:date="2021-01-28T14:53:00Z">
        <w:r w:rsidRPr="00A3499D">
          <w:rPr>
            <w:rFonts w:ascii="Times New Roman" w:eastAsia="Times New Roman" w:hAnsi="Times New Roman" w:cs="Times New Roman"/>
            <w:sz w:val="24"/>
            <w:szCs w:val="24"/>
            <w:lang w:val="en-GB"/>
          </w:rPr>
          <w:t>(Murashige and Skoog, 1962)</w:t>
        </w:r>
      </w:ins>
      <w:r w:rsidRPr="00A3499D">
        <w:rPr>
          <w:rFonts w:ascii="Times New Roman" w:eastAsia="Times New Roman" w:hAnsi="Times New Roman" w:cs="Times New Roman"/>
          <w:sz w:val="24"/>
          <w:szCs w:val="24"/>
          <w:lang w:val="en-GB"/>
        </w:rPr>
        <w:t xml:space="preserve"> </w:t>
      </w:r>
      <w:del w:id="876" w:author="Author" w:date="2021-01-28T14:53:00Z">
        <w:r w:rsidRPr="00A3499D" w:rsidDel="009C721D">
          <w:rPr>
            <w:rFonts w:ascii="Times New Roman" w:eastAsia="Times New Roman" w:hAnsi="Times New Roman" w:cs="Times New Roman"/>
            <w:sz w:val="24"/>
            <w:szCs w:val="24"/>
            <w:lang w:val="en-GB"/>
          </w:rPr>
          <w:delText xml:space="preserve">with </w:delText>
        </w:r>
      </w:del>
      <w:ins w:id="877" w:author="Author" w:date="2021-01-28T14:53:00Z">
        <w:r w:rsidRPr="00A3499D">
          <w:rPr>
            <w:rFonts w:ascii="Times New Roman" w:eastAsia="Times New Roman" w:hAnsi="Times New Roman" w:cs="Times New Roman"/>
            <w:sz w:val="24"/>
            <w:szCs w:val="24"/>
            <w:lang w:val="en-GB"/>
          </w:rPr>
          <w:t xml:space="preserve">containing </w:t>
        </w:r>
      </w:ins>
      <w:r w:rsidRPr="00A3499D">
        <w:rPr>
          <w:rFonts w:ascii="Times New Roman" w:eastAsia="Times New Roman" w:hAnsi="Times New Roman" w:cs="Times New Roman"/>
          <w:sz w:val="24"/>
          <w:szCs w:val="24"/>
          <w:lang w:val="en-GB"/>
        </w:rPr>
        <w:t xml:space="preserve">3.0% sucrose and </w:t>
      </w:r>
      <w:del w:id="878" w:author="Author" w:date="2021-01-28T14:54:00Z">
        <w:r w:rsidRPr="00A3499D" w:rsidDel="001912FA">
          <w:rPr>
            <w:rFonts w:ascii="Times New Roman" w:eastAsia="Times New Roman" w:hAnsi="Times New Roman" w:cs="Times New Roman"/>
            <w:sz w:val="24"/>
            <w:szCs w:val="24"/>
            <w:lang w:val="en-GB"/>
          </w:rPr>
          <w:delText xml:space="preserve">different </w:delText>
        </w:r>
      </w:del>
      <w:ins w:id="879" w:author="Author" w:date="2021-01-28T14:54:00Z">
        <w:r w:rsidRPr="00A3499D">
          <w:rPr>
            <w:rFonts w:ascii="Times New Roman" w:eastAsia="Times New Roman" w:hAnsi="Times New Roman" w:cs="Times New Roman"/>
            <w:sz w:val="24"/>
            <w:szCs w:val="24"/>
            <w:lang w:val="en-GB"/>
          </w:rPr>
          <w:t xml:space="preserve">either </w:t>
        </w:r>
      </w:ins>
      <w:del w:id="880" w:author="Author" w:date="2021-01-28T14:54:00Z">
        <w:r w:rsidRPr="00A3499D" w:rsidDel="001912FA">
          <w:rPr>
            <w:rFonts w:ascii="Times New Roman" w:eastAsia="Times New Roman" w:hAnsi="Times New Roman" w:cs="Times New Roman"/>
            <w:sz w:val="24"/>
            <w:szCs w:val="24"/>
            <w:lang w:val="en-GB"/>
          </w:rPr>
          <w:delText>concentration of 2,4-D (</w:delText>
        </w:r>
      </w:del>
      <w:r w:rsidRPr="00A3499D">
        <w:rPr>
          <w:rFonts w:ascii="Times New Roman" w:eastAsia="Times New Roman" w:hAnsi="Times New Roman" w:cs="Times New Roman"/>
          <w:sz w:val="24"/>
          <w:szCs w:val="24"/>
          <w:lang w:val="en-GB"/>
        </w:rPr>
        <w:t xml:space="preserve">1.0, 2.0, </w:t>
      </w:r>
      <w:del w:id="881" w:author="Author" w:date="2021-01-28T14:54:00Z">
        <w:r w:rsidRPr="00A3499D" w:rsidDel="001912FA">
          <w:rPr>
            <w:rFonts w:ascii="Times New Roman" w:eastAsia="Times New Roman" w:hAnsi="Times New Roman" w:cs="Times New Roman"/>
            <w:sz w:val="24"/>
            <w:szCs w:val="24"/>
            <w:lang w:val="en-GB"/>
          </w:rPr>
          <w:delText xml:space="preserve">and </w:delText>
        </w:r>
      </w:del>
      <w:ins w:id="882" w:author="Author" w:date="2021-01-28T14:54:00Z">
        <w:r w:rsidRPr="00A3499D">
          <w:rPr>
            <w:rFonts w:ascii="Times New Roman" w:eastAsia="Times New Roman" w:hAnsi="Times New Roman" w:cs="Times New Roman"/>
            <w:sz w:val="24"/>
            <w:szCs w:val="24"/>
            <w:lang w:val="en-GB"/>
          </w:rPr>
          <w:t xml:space="preserve">or </w:t>
        </w:r>
      </w:ins>
      <w:r w:rsidRPr="00A3499D">
        <w:rPr>
          <w:rFonts w:ascii="Times New Roman" w:eastAsia="Times New Roman" w:hAnsi="Times New Roman" w:cs="Times New Roman"/>
          <w:sz w:val="24"/>
          <w:szCs w:val="24"/>
          <w:lang w:val="en-GB"/>
        </w:rPr>
        <w:t>3.0 mg </w:t>
      </w:r>
      <w:del w:id="883" w:author="Author" w:date="2021-01-28T14:55:00Z">
        <w:r w:rsidRPr="00A3499D" w:rsidDel="001912FA">
          <w:rPr>
            <w:rFonts w:ascii="Times New Roman" w:eastAsia="Times New Roman" w:hAnsi="Times New Roman" w:cs="Times New Roman"/>
            <w:sz w:val="24"/>
            <w:szCs w:val="24"/>
            <w:lang w:val="en-GB"/>
          </w:rPr>
          <w:delText>L</w:delText>
        </w:r>
      </w:del>
      <w:ins w:id="884" w:author="Author" w:date="2021-01-28T14:55:00Z">
        <w:r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vertAlign w:val="superscript"/>
          <w:lang w:val="en-GB"/>
        </w:rPr>
        <w:t>−1</w:t>
      </w:r>
      <w:del w:id="885" w:author="Author" w:date="2021-01-28T14:55:00Z">
        <w:r w:rsidRPr="00A3499D" w:rsidDel="001912FA">
          <w:rPr>
            <w:rFonts w:ascii="Times New Roman" w:eastAsia="Times New Roman" w:hAnsi="Times New Roman" w:cs="Times New Roman"/>
            <w:sz w:val="24"/>
            <w:szCs w:val="24"/>
            <w:lang w:val="en-GB"/>
          </w:rPr>
          <w:delText>)</w:delText>
        </w:r>
      </w:del>
      <w:ins w:id="886" w:author="Author" w:date="2021-01-28T14:55:00Z">
        <w:r w:rsidRPr="00A3499D">
          <w:rPr>
            <w:rFonts w:ascii="Times New Roman" w:eastAsia="Times New Roman" w:hAnsi="Times New Roman" w:cs="Times New Roman"/>
            <w:sz w:val="24"/>
            <w:szCs w:val="24"/>
            <w:lang w:val="en-GB"/>
          </w:rPr>
          <w:t xml:space="preserve"> </w:t>
        </w:r>
      </w:ins>
      <w:ins w:id="887" w:author="Author" w:date="2021-01-28T14:57:00Z">
        <w:r w:rsidRPr="00A3499D">
          <w:rPr>
            <w:rFonts w:ascii="Times New Roman" w:eastAsia="Times New Roman" w:hAnsi="Times New Roman" w:cs="Times New Roman"/>
            <w:sz w:val="24"/>
            <w:szCs w:val="24"/>
            <w:lang w:val="en-GB"/>
          </w:rPr>
          <w:t xml:space="preserve">2,4-dichlorophenoxyacetic acid </w:t>
        </w:r>
      </w:ins>
      <w:ins w:id="888" w:author="Author" w:date="2021-01-28T14:58:00Z">
        <w:r w:rsidRPr="00A3499D">
          <w:rPr>
            <w:rFonts w:ascii="Times New Roman" w:eastAsia="Times New Roman" w:hAnsi="Times New Roman" w:cs="Times New Roman"/>
            <w:sz w:val="24"/>
            <w:szCs w:val="24"/>
            <w:lang w:val="en-GB"/>
          </w:rPr>
          <w:t>(</w:t>
        </w:r>
      </w:ins>
      <w:ins w:id="889" w:author="Author" w:date="2021-01-28T14:55:00Z">
        <w:r w:rsidRPr="00A3499D">
          <w:rPr>
            <w:rFonts w:ascii="Times New Roman" w:eastAsia="Times New Roman" w:hAnsi="Times New Roman" w:cs="Times New Roman"/>
            <w:sz w:val="24"/>
            <w:szCs w:val="24"/>
            <w:lang w:val="en-GB"/>
          </w:rPr>
          <w:t>2,4-D</w:t>
        </w:r>
      </w:ins>
      <w:ins w:id="890" w:author="Author" w:date="2021-01-28T14:58:00Z">
        <w:r w:rsidRPr="00A3499D">
          <w:rPr>
            <w:rFonts w:ascii="Times New Roman" w:eastAsia="Times New Roman" w:hAnsi="Times New Roman" w:cs="Times New Roman"/>
            <w:sz w:val="24"/>
            <w:szCs w:val="24"/>
            <w:lang w:val="en-GB"/>
          </w:rPr>
          <w:t>)</w:t>
        </w:r>
      </w:ins>
      <w:ins w:id="891" w:author="Author" w:date="2021-01-28T14:55: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alone or in combination with </w:t>
      </w:r>
      <w:commentRangeStart w:id="892"/>
      <w:r w:rsidRPr="00A3499D">
        <w:rPr>
          <w:rFonts w:ascii="Times New Roman" w:eastAsia="Times New Roman" w:hAnsi="Times New Roman" w:cs="Times New Roman"/>
          <w:sz w:val="24"/>
          <w:szCs w:val="24"/>
          <w:lang w:val="en-GB"/>
        </w:rPr>
        <w:t>BA</w:t>
      </w:r>
      <w:ins w:id="893" w:author="Author" w:date="2021-01-28T15:00:00Z">
        <w:r w:rsidRPr="00A3499D">
          <w:rPr>
            <w:rFonts w:ascii="Times New Roman" w:eastAsia="Times New Roman" w:hAnsi="Times New Roman" w:cs="Times New Roman"/>
            <w:sz w:val="24"/>
            <w:szCs w:val="24"/>
            <w:lang w:val="en-GB"/>
          </w:rPr>
          <w:t>P</w:t>
        </w:r>
        <w:commentRangeEnd w:id="892"/>
        <w:r w:rsidRPr="00A3499D">
          <w:rPr>
            <w:rStyle w:val="CommentReference"/>
            <w:lang w:val="en-GB"/>
          </w:rPr>
          <w:commentReference w:id="892"/>
        </w:r>
      </w:ins>
      <w:r w:rsidRPr="00A3499D">
        <w:rPr>
          <w:rFonts w:ascii="Times New Roman" w:eastAsia="Times New Roman" w:hAnsi="Times New Roman" w:cs="Times New Roman"/>
          <w:sz w:val="24"/>
          <w:szCs w:val="24"/>
          <w:lang w:val="en-GB"/>
        </w:rPr>
        <w:t xml:space="preserve"> or </w:t>
      </w:r>
      <w:ins w:id="894" w:author="Author" w:date="2021-01-29T16:33:00Z">
        <w:r w:rsidR="00B85589" w:rsidRPr="00A3499D">
          <w:rPr>
            <w:rFonts w:ascii="Times New Roman" w:eastAsia="Times New Roman" w:hAnsi="Times New Roman" w:cs="Times New Roman"/>
            <w:sz w:val="24"/>
            <w:szCs w:val="24"/>
            <w:lang w:val="en-GB"/>
          </w:rPr>
          <w:t>one of</w:t>
        </w:r>
      </w:ins>
      <w:ins w:id="895" w:author="Author" w:date="2021-01-28T14:55:00Z">
        <w:r w:rsidRPr="00A3499D">
          <w:rPr>
            <w:rFonts w:ascii="Times New Roman" w:eastAsia="Times New Roman" w:hAnsi="Times New Roman" w:cs="Times New Roman"/>
            <w:sz w:val="24"/>
            <w:szCs w:val="24"/>
            <w:lang w:val="en-GB"/>
          </w:rPr>
          <w:t xml:space="preserve"> </w:t>
        </w:r>
      </w:ins>
      <w:del w:id="896" w:author="Author" w:date="2021-01-28T14:55:00Z">
        <w:r w:rsidRPr="00A3499D" w:rsidDel="001912FA">
          <w:rPr>
            <w:rFonts w:ascii="Times New Roman" w:eastAsia="Times New Roman" w:hAnsi="Times New Roman" w:cs="Times New Roman"/>
            <w:sz w:val="24"/>
            <w:szCs w:val="24"/>
            <w:lang w:val="en-GB"/>
          </w:rPr>
          <w:delText>Kn (</w:delText>
        </w:r>
      </w:del>
      <w:r w:rsidRPr="00A3499D">
        <w:rPr>
          <w:rFonts w:ascii="Times New Roman" w:eastAsia="Times New Roman" w:hAnsi="Times New Roman" w:cs="Times New Roman"/>
          <w:sz w:val="24"/>
          <w:szCs w:val="24"/>
          <w:lang w:val="en-GB"/>
        </w:rPr>
        <w:t>0.25</w:t>
      </w:r>
      <w:del w:id="897" w:author="Author" w:date="2021-01-28T14:55:00Z">
        <w:r w:rsidRPr="00A3499D" w:rsidDel="001912FA">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w:t>
      </w:r>
      <w:ins w:id="898" w:author="Author" w:date="2021-01-28T14:56:00Z">
        <w:r w:rsidRPr="00A3499D">
          <w:rPr>
            <w:rFonts w:ascii="Times New Roman" w:eastAsia="Times New Roman" w:hAnsi="Times New Roman" w:cs="Times New Roman"/>
            <w:sz w:val="24"/>
            <w:szCs w:val="24"/>
            <w:lang w:val="en-GB"/>
          </w:rPr>
          <w:t xml:space="preserve">or </w:t>
        </w:r>
      </w:ins>
      <w:r w:rsidRPr="00A3499D">
        <w:rPr>
          <w:rFonts w:ascii="Times New Roman" w:eastAsia="Times New Roman" w:hAnsi="Times New Roman" w:cs="Times New Roman"/>
          <w:sz w:val="24"/>
          <w:szCs w:val="24"/>
          <w:lang w:val="en-GB"/>
        </w:rPr>
        <w:t>0.5 mg </w:t>
      </w:r>
      <w:ins w:id="899" w:author="Author" w:date="2021-01-28T14:56:00Z">
        <w:r w:rsidRPr="00A3499D">
          <w:rPr>
            <w:rFonts w:ascii="Times New Roman" w:eastAsia="Times New Roman" w:hAnsi="Times New Roman" w:cs="Times New Roman"/>
            <w:sz w:val="24"/>
            <w:szCs w:val="24"/>
            <w:lang w:val="en-GB"/>
          </w:rPr>
          <w:t>l</w:t>
        </w:r>
      </w:ins>
      <w:del w:id="900" w:author="Author" w:date="2021-01-28T14:56:00Z">
        <w:r w:rsidRPr="00A3499D" w:rsidDel="001912FA">
          <w:rPr>
            <w:rFonts w:ascii="Times New Roman" w:eastAsia="Times New Roman" w:hAnsi="Times New Roman" w:cs="Times New Roman"/>
            <w:sz w:val="24"/>
            <w:szCs w:val="24"/>
            <w:lang w:val="en-GB"/>
          </w:rPr>
          <w:delText>L</w:delText>
        </w:r>
      </w:del>
      <w:r w:rsidRPr="00A3499D">
        <w:rPr>
          <w:rFonts w:ascii="Times New Roman" w:eastAsia="Times New Roman" w:hAnsi="Times New Roman" w:cs="Times New Roman"/>
          <w:sz w:val="24"/>
          <w:szCs w:val="24"/>
          <w:vertAlign w:val="superscript"/>
          <w:lang w:val="en-GB"/>
        </w:rPr>
        <w:t>−1</w:t>
      </w:r>
      <w:del w:id="901" w:author="Author" w:date="2021-01-28T14:56:00Z">
        <w:r w:rsidRPr="00A3499D" w:rsidDel="001912FA">
          <w:rPr>
            <w:rFonts w:ascii="Times New Roman" w:eastAsia="Times New Roman" w:hAnsi="Times New Roman" w:cs="Times New Roman"/>
            <w:sz w:val="24"/>
            <w:szCs w:val="24"/>
            <w:lang w:val="en-GB"/>
          </w:rPr>
          <w:delText>)</w:delText>
        </w:r>
      </w:del>
      <w:ins w:id="902" w:author="Author" w:date="2021-01-28T14:56:00Z">
        <w:r w:rsidRPr="00A3499D">
          <w:rPr>
            <w:rFonts w:ascii="Times New Roman" w:eastAsia="Times New Roman" w:hAnsi="Times New Roman" w:cs="Times New Roman"/>
            <w:sz w:val="24"/>
            <w:szCs w:val="24"/>
            <w:lang w:val="en-GB"/>
          </w:rPr>
          <w:t xml:space="preserve"> </w:t>
        </w:r>
      </w:ins>
      <w:bookmarkStart w:id="903" w:name="_Hlk63244621"/>
      <w:commentRangeStart w:id="904"/>
      <w:ins w:id="905" w:author="Author" w:date="2021-01-28T15:01:00Z">
        <w:r w:rsidRPr="00A3499D">
          <w:rPr>
            <w:rFonts w:ascii="Times New Roman" w:eastAsia="Times New Roman" w:hAnsi="Times New Roman" w:cs="Times New Roman"/>
            <w:sz w:val="24"/>
            <w:szCs w:val="24"/>
            <w:lang w:val="en-GB"/>
          </w:rPr>
          <w:t>kinetin</w:t>
        </w:r>
      </w:ins>
      <w:commentRangeEnd w:id="904"/>
      <w:ins w:id="906" w:author="Author" w:date="2021-01-28T15:02:00Z">
        <w:r w:rsidRPr="00A3499D">
          <w:rPr>
            <w:rStyle w:val="CommentReference"/>
            <w:lang w:val="en-GB"/>
          </w:rPr>
          <w:commentReference w:id="904"/>
        </w:r>
      </w:ins>
      <w:r w:rsidRPr="00A3499D">
        <w:rPr>
          <w:rFonts w:ascii="Times New Roman" w:eastAsia="Times New Roman" w:hAnsi="Times New Roman" w:cs="Times New Roman"/>
          <w:sz w:val="24"/>
          <w:szCs w:val="24"/>
          <w:lang w:val="en-GB"/>
        </w:rPr>
        <w:t xml:space="preserve">. </w:t>
      </w:r>
      <w:bookmarkEnd w:id="903"/>
      <w:ins w:id="908" w:author="Author" w:date="2021-01-28T15:04:00Z">
        <w:r w:rsidRPr="00A3499D">
          <w:rPr>
            <w:rFonts w:ascii="Times New Roman" w:eastAsia="Times New Roman" w:hAnsi="Times New Roman" w:cs="Times New Roman"/>
            <w:sz w:val="24"/>
            <w:szCs w:val="24"/>
            <w:lang w:val="en-GB"/>
          </w:rPr>
          <w:t xml:space="preserve">In all cases, </w:t>
        </w:r>
      </w:ins>
      <w:del w:id="909" w:author="Author" w:date="2021-01-28T15:04:00Z">
        <w:r w:rsidRPr="00A3499D" w:rsidDel="000644D4">
          <w:rPr>
            <w:rFonts w:ascii="Times New Roman" w:eastAsia="Times New Roman" w:hAnsi="Times New Roman" w:cs="Times New Roman"/>
            <w:sz w:val="24"/>
            <w:szCs w:val="24"/>
            <w:lang w:val="en-GB"/>
          </w:rPr>
          <w:delText>T</w:delText>
        </w:r>
      </w:del>
      <w:ins w:id="910" w:author="Author" w:date="2021-01-28T15:04:00Z">
        <w:r w:rsidRPr="00A3499D">
          <w:rPr>
            <w:rFonts w:ascii="Times New Roman" w:eastAsia="Times New Roman" w:hAnsi="Times New Roman" w:cs="Times New Roman"/>
            <w:sz w:val="24"/>
            <w:szCs w:val="24"/>
            <w:lang w:val="en-GB"/>
          </w:rPr>
          <w:t>t</w:t>
        </w:r>
      </w:ins>
      <w:r w:rsidRPr="00A3499D">
        <w:rPr>
          <w:rFonts w:ascii="Times New Roman" w:eastAsia="Times New Roman" w:hAnsi="Times New Roman" w:cs="Times New Roman"/>
          <w:sz w:val="24"/>
          <w:szCs w:val="24"/>
          <w:lang w:val="en-GB"/>
        </w:rPr>
        <w:t xml:space="preserve">he medium was solidified with 0.8% agar and </w:t>
      </w:r>
      <w:del w:id="911" w:author="Author" w:date="2021-01-28T15:03:00Z">
        <w:r w:rsidRPr="00A3499D" w:rsidDel="000644D4">
          <w:rPr>
            <w:rFonts w:ascii="Times New Roman" w:eastAsia="Times New Roman" w:hAnsi="Times New Roman" w:cs="Times New Roman"/>
            <w:sz w:val="24"/>
            <w:szCs w:val="24"/>
            <w:lang w:val="en-GB"/>
          </w:rPr>
          <w:delText xml:space="preserve">the </w:delText>
        </w:r>
      </w:del>
      <w:ins w:id="912" w:author="Author" w:date="2021-01-28T15:03:00Z">
        <w:r w:rsidRPr="00A3499D">
          <w:rPr>
            <w:rFonts w:ascii="Times New Roman" w:eastAsia="Times New Roman" w:hAnsi="Times New Roman" w:cs="Times New Roman"/>
            <w:sz w:val="24"/>
            <w:szCs w:val="24"/>
            <w:lang w:val="en-GB"/>
          </w:rPr>
          <w:t xml:space="preserve">its </w:t>
        </w:r>
      </w:ins>
      <w:r w:rsidRPr="00A3499D">
        <w:rPr>
          <w:rFonts w:ascii="Times New Roman" w:eastAsia="Times New Roman" w:hAnsi="Times New Roman" w:cs="Times New Roman"/>
          <w:sz w:val="24"/>
          <w:szCs w:val="24"/>
          <w:lang w:val="en-GB"/>
        </w:rPr>
        <w:t>pH</w:t>
      </w:r>
      <w:del w:id="913" w:author="Author" w:date="2021-01-28T15:04:00Z">
        <w:r w:rsidRPr="00A3499D" w:rsidDel="000644D4">
          <w:rPr>
            <w:rFonts w:ascii="Times New Roman" w:eastAsia="Times New Roman" w:hAnsi="Times New Roman" w:cs="Times New Roman"/>
            <w:sz w:val="24"/>
            <w:szCs w:val="24"/>
            <w:lang w:val="en-GB"/>
          </w:rPr>
          <w:delText xml:space="preserve"> of the media</w:delText>
        </w:r>
      </w:del>
      <w:r w:rsidRPr="00A3499D">
        <w:rPr>
          <w:rFonts w:ascii="Times New Roman" w:eastAsia="Times New Roman" w:hAnsi="Times New Roman" w:cs="Times New Roman"/>
          <w:sz w:val="24"/>
          <w:szCs w:val="24"/>
          <w:lang w:val="en-GB"/>
        </w:rPr>
        <w:t xml:space="preserve"> was adjusted to</w:t>
      </w:r>
      <w:commentRangeStart w:id="914"/>
      <w:r w:rsidRPr="00A3499D">
        <w:rPr>
          <w:rFonts w:ascii="Times New Roman" w:eastAsia="Times New Roman" w:hAnsi="Times New Roman" w:cs="Times New Roman"/>
          <w:sz w:val="24"/>
          <w:szCs w:val="24"/>
          <w:lang w:val="en-GB"/>
        </w:rPr>
        <w:t> </w:t>
      </w:r>
      <w:del w:id="915" w:author="Author" w:date="2021-02-08T12:41:00Z">
        <w:r w:rsidRPr="00A3499D" w:rsidDel="00A3499D">
          <w:rPr>
            <w:rFonts w:ascii="Times New Roman" w:eastAsia="Times New Roman" w:hAnsi="Times New Roman" w:cs="Times New Roman"/>
            <w:sz w:val="24"/>
            <w:szCs w:val="24"/>
            <w:lang w:val="en-GB"/>
          </w:rPr>
          <w:delText> </w:delText>
        </w:r>
      </w:del>
      <w:commentRangeEnd w:id="914"/>
      <w:r w:rsidRPr="00A3499D">
        <w:rPr>
          <w:rStyle w:val="CommentReference"/>
          <w:lang w:val="en-GB"/>
        </w:rPr>
        <w:commentReference w:id="914"/>
      </w:r>
      <w:r w:rsidRPr="00A3499D">
        <w:rPr>
          <w:rFonts w:ascii="Times New Roman" w:eastAsia="Times New Roman" w:hAnsi="Times New Roman" w:cs="Times New Roman"/>
          <w:sz w:val="24"/>
          <w:szCs w:val="24"/>
          <w:lang w:val="en-GB"/>
        </w:rPr>
        <w:t xml:space="preserve">before solidification. </w:t>
      </w:r>
      <w:ins w:id="916" w:author="Author" w:date="2021-01-28T15:03:00Z">
        <w:r w:rsidRPr="00A3499D">
          <w:rPr>
            <w:rFonts w:ascii="Times New Roman" w:eastAsia="Times New Roman" w:hAnsi="Times New Roman" w:cs="Times New Roman"/>
            <w:sz w:val="24"/>
            <w:szCs w:val="24"/>
            <w:lang w:val="en-GB"/>
          </w:rPr>
          <w:t xml:space="preserve">The </w:t>
        </w:r>
      </w:ins>
      <w:del w:id="917" w:author="Author" w:date="2021-01-28T15:03:00Z">
        <w:r w:rsidRPr="00A3499D" w:rsidDel="001912FA">
          <w:rPr>
            <w:rFonts w:ascii="Times New Roman" w:eastAsia="Times New Roman" w:hAnsi="Times New Roman" w:cs="Times New Roman"/>
            <w:sz w:val="24"/>
            <w:szCs w:val="24"/>
            <w:lang w:val="en-GB"/>
          </w:rPr>
          <w:delText>M</w:delText>
        </w:r>
      </w:del>
      <w:ins w:id="918" w:author="Author" w:date="2021-01-28T15:03:00Z">
        <w:r w:rsidRPr="00A3499D">
          <w:rPr>
            <w:rFonts w:ascii="Times New Roman" w:eastAsia="Times New Roman" w:hAnsi="Times New Roman" w:cs="Times New Roman"/>
            <w:sz w:val="24"/>
            <w:szCs w:val="24"/>
            <w:lang w:val="en-GB"/>
          </w:rPr>
          <w:t>m</w:t>
        </w:r>
      </w:ins>
      <w:r w:rsidRPr="00A3499D">
        <w:rPr>
          <w:rFonts w:ascii="Times New Roman" w:eastAsia="Times New Roman" w:hAnsi="Times New Roman" w:cs="Times New Roman"/>
          <w:sz w:val="24"/>
          <w:szCs w:val="24"/>
          <w:lang w:val="en-GB"/>
        </w:rPr>
        <w:t>edia were autoclaved at 121</w:t>
      </w:r>
      <w:ins w:id="919" w:author="Author" w:date="2021-01-28T15:04: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 and 104 kPa for 15 min. Cultures were maintained at</w:t>
      </w:r>
      <w:ins w:id="920" w:author="Author" w:date="2021-01-29T18:00:00Z">
        <w:r w:rsidR="00185F36" w:rsidRPr="00A3499D">
          <w:rPr>
            <w:rFonts w:ascii="Times New Roman" w:eastAsia="Times New Roman" w:hAnsi="Times New Roman" w:cs="Times New Roman"/>
            <w:sz w:val="24"/>
            <w:szCs w:val="24"/>
            <w:lang w:val="en-GB"/>
          </w:rPr>
          <w:t xml:space="preserve"> </w:t>
        </w:r>
      </w:ins>
      <w:commentRangeStart w:id="921"/>
      <w:del w:id="922" w:author="Author" w:date="2021-01-29T18:00:00Z">
        <w:r w:rsidRPr="00A3499D" w:rsidDel="00185F36">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°C</w:t>
      </w:r>
      <w:commentRangeEnd w:id="921"/>
      <w:r w:rsidRPr="00A3499D">
        <w:rPr>
          <w:rStyle w:val="CommentReference"/>
          <w:lang w:val="en-GB"/>
        </w:rPr>
        <w:commentReference w:id="921"/>
      </w:r>
      <w:r w:rsidRPr="00A3499D">
        <w:rPr>
          <w:rFonts w:ascii="Times New Roman" w:eastAsia="Times New Roman" w:hAnsi="Times New Roman" w:cs="Times New Roman"/>
          <w:sz w:val="24"/>
          <w:szCs w:val="24"/>
          <w:lang w:val="en-GB"/>
        </w:rPr>
        <w:t xml:space="preserve"> for </w:t>
      </w:r>
      <w:ins w:id="923" w:author="Author" w:date="2021-02-03T11:15:00Z">
        <w:r w:rsidR="00CB15C9" w:rsidRPr="00A3499D">
          <w:rPr>
            <w:rFonts w:ascii="Times New Roman" w:eastAsia="Times New Roman" w:hAnsi="Times New Roman" w:cs="Times New Roman"/>
            <w:sz w:val="24"/>
            <w:szCs w:val="24"/>
            <w:lang w:val="en-GB"/>
          </w:rPr>
          <w:t xml:space="preserve">a </w:t>
        </w:r>
      </w:ins>
      <w:r w:rsidRPr="00A3499D">
        <w:rPr>
          <w:rFonts w:ascii="Times New Roman" w:eastAsia="Times New Roman" w:hAnsi="Times New Roman" w:cs="Times New Roman"/>
          <w:sz w:val="24"/>
          <w:szCs w:val="24"/>
          <w:lang w:val="en-GB"/>
        </w:rPr>
        <w:t>16 h</w:t>
      </w:r>
      <w:del w:id="924" w:author="Author" w:date="2021-02-03T11:15:00Z">
        <w:r w:rsidRPr="00A3499D" w:rsidDel="00CB15C9">
          <w:rPr>
            <w:rFonts w:ascii="Times New Roman" w:eastAsia="Times New Roman" w:hAnsi="Times New Roman" w:cs="Times New Roman"/>
            <w:sz w:val="24"/>
            <w:szCs w:val="24"/>
            <w:lang w:val="en-GB"/>
          </w:rPr>
          <w:delText>rs</w:delText>
        </w:r>
      </w:del>
      <w:r w:rsidRPr="00A3499D">
        <w:rPr>
          <w:rFonts w:ascii="Times New Roman" w:eastAsia="Times New Roman" w:hAnsi="Times New Roman" w:cs="Times New Roman"/>
          <w:sz w:val="24"/>
          <w:szCs w:val="24"/>
          <w:lang w:val="en-GB"/>
        </w:rPr>
        <w:t xml:space="preserve"> photoperiod </w:t>
      </w:r>
      <w:del w:id="925" w:author="Author" w:date="2021-01-28T15:07:00Z">
        <w:r w:rsidRPr="00A3499D" w:rsidDel="000644D4">
          <w:rPr>
            <w:rFonts w:ascii="Times New Roman" w:eastAsia="Times New Roman" w:hAnsi="Times New Roman" w:cs="Times New Roman"/>
            <w:sz w:val="24"/>
            <w:szCs w:val="24"/>
            <w:lang w:val="en-GB"/>
          </w:rPr>
          <w:delText xml:space="preserve">with </w:delText>
        </w:r>
      </w:del>
      <w:ins w:id="926" w:author="Author" w:date="2021-01-28T15:07:00Z">
        <w:r w:rsidRPr="00A3499D">
          <w:rPr>
            <w:rFonts w:ascii="Times New Roman" w:eastAsia="Times New Roman" w:hAnsi="Times New Roman" w:cs="Times New Roman"/>
            <w:sz w:val="24"/>
            <w:szCs w:val="24"/>
            <w:lang w:val="en-GB"/>
          </w:rPr>
          <w:t xml:space="preserve">under </w:t>
        </w:r>
      </w:ins>
      <w:r w:rsidRPr="00A3499D">
        <w:rPr>
          <w:rFonts w:ascii="Times New Roman" w:eastAsia="Times New Roman" w:hAnsi="Times New Roman" w:cs="Times New Roman"/>
          <w:sz w:val="24"/>
          <w:szCs w:val="24"/>
          <w:lang w:val="en-GB"/>
        </w:rPr>
        <w:t>40 </w:t>
      </w:r>
      <w:commentRangeStart w:id="927"/>
      <w:r w:rsidRPr="00A3499D">
        <w:rPr>
          <w:rFonts w:ascii="Times New Roman" w:eastAsia="Times New Roman" w:hAnsi="Times New Roman" w:cs="Times New Roman"/>
          <w:sz w:val="24"/>
          <w:szCs w:val="24"/>
          <w:lang w:val="en-GB"/>
        </w:rPr>
        <w:t>μ</w:t>
      </w:r>
      <w:commentRangeEnd w:id="927"/>
      <w:r w:rsidRPr="00A3499D">
        <w:rPr>
          <w:rStyle w:val="CommentReference"/>
          <w:lang w:val="en-GB"/>
        </w:rPr>
        <w:commentReference w:id="927"/>
      </w:r>
      <w:r w:rsidRPr="00A3499D">
        <w:rPr>
          <w:rFonts w:ascii="Times New Roman" w:eastAsia="Times New Roman" w:hAnsi="Times New Roman" w:cs="Times New Roman"/>
          <w:sz w:val="24"/>
          <w:szCs w:val="24"/>
          <w:lang w:val="en-GB"/>
        </w:rPr>
        <w:t>mol m</w:t>
      </w:r>
      <w:r w:rsidRPr="00A3499D">
        <w:rPr>
          <w:rFonts w:ascii="Times New Roman" w:eastAsia="Times New Roman" w:hAnsi="Times New Roman" w:cs="Times New Roman"/>
          <w:sz w:val="24"/>
          <w:szCs w:val="24"/>
          <w:vertAlign w:val="superscript"/>
          <w:lang w:val="en-GB"/>
        </w:rPr>
        <w:t>−2</w:t>
      </w:r>
      <w:r w:rsidRPr="00A3499D">
        <w:rPr>
          <w:rFonts w:ascii="Times New Roman" w:eastAsia="Times New Roman" w:hAnsi="Times New Roman" w:cs="Times New Roman"/>
          <w:sz w:val="24"/>
          <w:szCs w:val="24"/>
          <w:lang w:val="en-GB"/>
        </w:rPr>
        <w:t> s</w:t>
      </w:r>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light intensity</w:t>
      </w:r>
      <w:ins w:id="928" w:author="Author" w:date="2021-01-28T15:08: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provided by white fluorescent tubes</w:t>
      </w:r>
      <w:ins w:id="929" w:author="Author" w:date="2021-01-28T15:08: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and </w:t>
      </w:r>
      <w:ins w:id="930" w:author="Author" w:date="2021-01-28T15:08:00Z">
        <w:r w:rsidRPr="00A3499D">
          <w:rPr>
            <w:rFonts w:ascii="Times New Roman" w:eastAsia="Times New Roman" w:hAnsi="Times New Roman" w:cs="Times New Roman"/>
            <w:sz w:val="24"/>
            <w:szCs w:val="24"/>
            <w:lang w:val="en-GB"/>
          </w:rPr>
          <w:t xml:space="preserve">at </w:t>
        </w:r>
      </w:ins>
      <w:r w:rsidRPr="00A3499D">
        <w:rPr>
          <w:rFonts w:ascii="Times New Roman" w:eastAsia="Times New Roman" w:hAnsi="Times New Roman" w:cs="Times New Roman"/>
          <w:sz w:val="24"/>
          <w:szCs w:val="24"/>
          <w:lang w:val="en-GB"/>
        </w:rPr>
        <w:t>a relative humidity of 55–65%.</w:t>
      </w:r>
    </w:p>
    <w:p w14:paraId="457F07BE" w14:textId="77777777" w:rsidR="00B406AB" w:rsidRPr="00A3499D" w:rsidRDefault="00B406AB" w:rsidP="00B406AB">
      <w:pPr>
        <w:spacing w:after="0" w:line="240" w:lineRule="auto"/>
        <w:outlineLvl w:val="4"/>
        <w:rPr>
          <w:rFonts w:ascii="Times New Roman" w:eastAsia="Times New Roman" w:hAnsi="Times New Roman" w:cs="Times New Roman"/>
          <w:b/>
          <w:bCs/>
          <w:i/>
          <w:iCs/>
          <w:sz w:val="24"/>
          <w:szCs w:val="24"/>
          <w:lang w:val="en-GB"/>
        </w:rPr>
      </w:pPr>
      <w:del w:id="931" w:author="Author" w:date="2021-01-29T13:41:00Z">
        <w:r w:rsidRPr="00A3499D" w:rsidDel="00FE085B">
          <w:rPr>
            <w:rFonts w:ascii="Times New Roman" w:eastAsia="Times New Roman" w:hAnsi="Times New Roman" w:cs="Times New Roman"/>
            <w:b/>
            <w:bCs/>
            <w:sz w:val="24"/>
            <w:szCs w:val="24"/>
            <w:lang w:val="en-GB"/>
          </w:rPr>
          <w:lastRenderedPageBreak/>
          <w:delText xml:space="preserve">2.2. </w:delText>
        </w:r>
      </w:del>
      <w:r w:rsidRPr="00A3499D">
        <w:rPr>
          <w:rFonts w:ascii="Times New Roman" w:eastAsia="Times New Roman" w:hAnsi="Times New Roman" w:cs="Times New Roman"/>
          <w:b/>
          <w:bCs/>
          <w:i/>
          <w:iCs/>
          <w:sz w:val="24"/>
          <w:szCs w:val="24"/>
          <w:lang w:val="en-GB"/>
        </w:rPr>
        <w:t>Initiation of Cell Suspension Culture and Induction of Adventitious Roots</w:t>
      </w:r>
    </w:p>
    <w:p w14:paraId="2FFBD9A9" w14:textId="164976DF" w:rsidR="00B406AB" w:rsidRPr="00A3499D" w:rsidRDefault="00B406AB" w:rsidP="00B406AB">
      <w:pPr>
        <w:spacing w:after="0" w:line="240" w:lineRule="auto"/>
        <w:rPr>
          <w:ins w:id="932" w:author="Author" w:date="2021-01-28T15:14:00Z"/>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 xml:space="preserve">For </w:t>
      </w:r>
      <w:ins w:id="933" w:author="Author" w:date="2021-01-28T15:23:00Z">
        <w:r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induction of adventitious roots, ~250 mg fresh mass</w:t>
      </w:r>
      <w:ins w:id="934" w:author="Author" w:date="2021-01-28T15:23:00Z">
        <w:r w:rsidRPr="00A3499D">
          <w:rPr>
            <w:rFonts w:ascii="Times New Roman" w:eastAsia="Times New Roman" w:hAnsi="Times New Roman" w:cs="Times New Roman"/>
            <w:sz w:val="24"/>
            <w:szCs w:val="24"/>
            <w:lang w:val="en-GB"/>
          </w:rPr>
          <w:t>es</w:t>
        </w:r>
      </w:ins>
      <w:r w:rsidRPr="00A3499D">
        <w:rPr>
          <w:rFonts w:ascii="Times New Roman" w:eastAsia="Times New Roman" w:hAnsi="Times New Roman" w:cs="Times New Roman"/>
          <w:sz w:val="24"/>
          <w:szCs w:val="24"/>
          <w:lang w:val="en-GB"/>
        </w:rPr>
        <w:t xml:space="preserve"> of </w:t>
      </w:r>
      <w:del w:id="935" w:author="Author" w:date="2021-01-28T15:23:00Z">
        <w:r w:rsidRPr="00A3499D" w:rsidDel="00851715">
          <w:rPr>
            <w:rFonts w:ascii="Times New Roman" w:eastAsia="Times New Roman" w:hAnsi="Times New Roman" w:cs="Times New Roman"/>
            <w:sz w:val="24"/>
            <w:szCs w:val="24"/>
            <w:lang w:val="en-GB"/>
          </w:rPr>
          <w:delText>different types of callus (</w:delText>
        </w:r>
      </w:del>
      <w:r w:rsidRPr="00A3499D">
        <w:rPr>
          <w:rFonts w:ascii="Times New Roman" w:eastAsia="Times New Roman" w:hAnsi="Times New Roman" w:cs="Times New Roman"/>
          <w:sz w:val="24"/>
          <w:szCs w:val="24"/>
          <w:lang w:val="en-GB"/>
        </w:rPr>
        <w:t>nonfriable, semi</w:t>
      </w:r>
      <w:ins w:id="936" w:author="Author" w:date="2021-01-28T17:07: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friable, and friable callus</w:t>
      </w:r>
      <w:del w:id="937" w:author="Author" w:date="2021-01-28T15:23:00Z">
        <w:r w:rsidRPr="00A3499D" w:rsidDel="00851715">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w:t>
      </w:r>
      <w:del w:id="938" w:author="Author" w:date="2021-01-28T15:23:00Z">
        <w:r w:rsidRPr="00A3499D" w:rsidDel="00851715">
          <w:rPr>
            <w:rFonts w:ascii="Times New Roman" w:eastAsia="Times New Roman" w:hAnsi="Times New Roman" w:cs="Times New Roman"/>
            <w:sz w:val="24"/>
            <w:szCs w:val="24"/>
            <w:lang w:val="en-GB"/>
          </w:rPr>
          <w:delText>was</w:delText>
        </w:r>
        <w:commentRangeStart w:id="939"/>
        <w:r w:rsidRPr="00A3499D" w:rsidDel="00851715">
          <w:rPr>
            <w:rFonts w:ascii="Times New Roman" w:eastAsia="Times New Roman" w:hAnsi="Times New Roman" w:cs="Times New Roman"/>
            <w:sz w:val="24"/>
            <w:szCs w:val="24"/>
            <w:lang w:val="en-GB"/>
          </w:rPr>
          <w:delText xml:space="preserve"> </w:delText>
        </w:r>
      </w:del>
      <w:commentRangeEnd w:id="939"/>
      <w:r w:rsidRPr="00A3499D">
        <w:rPr>
          <w:rStyle w:val="CommentReference"/>
          <w:lang w:val="en-GB"/>
        </w:rPr>
        <w:commentReference w:id="939"/>
      </w:r>
      <w:ins w:id="940" w:author="Author" w:date="2021-01-28T15:23:00Z">
        <w:r w:rsidRPr="00A3499D">
          <w:rPr>
            <w:rFonts w:ascii="Times New Roman" w:eastAsia="Times New Roman" w:hAnsi="Times New Roman" w:cs="Times New Roman"/>
            <w:sz w:val="24"/>
            <w:szCs w:val="24"/>
            <w:lang w:val="en-GB"/>
          </w:rPr>
          <w:t xml:space="preserve">were </w:t>
        </w:r>
      </w:ins>
      <w:r w:rsidRPr="00A3499D">
        <w:rPr>
          <w:rFonts w:ascii="Times New Roman" w:eastAsia="Times New Roman" w:hAnsi="Times New Roman" w:cs="Times New Roman"/>
          <w:sz w:val="24"/>
          <w:szCs w:val="24"/>
          <w:lang w:val="en-GB"/>
        </w:rPr>
        <w:t xml:space="preserve">transferred to </w:t>
      </w:r>
      <w:del w:id="941" w:author="Author" w:date="2021-01-28T15:24:00Z">
        <w:r w:rsidRPr="00A3499D" w:rsidDel="00851715">
          <w:rPr>
            <w:rFonts w:ascii="Times New Roman" w:eastAsia="Times New Roman" w:hAnsi="Times New Roman" w:cs="Times New Roman"/>
            <w:sz w:val="24"/>
            <w:szCs w:val="24"/>
            <w:lang w:val="en-GB"/>
          </w:rPr>
          <w:delText xml:space="preserve">a </w:delText>
        </w:r>
      </w:del>
      <w:ins w:id="942" w:author="Author" w:date="2021-01-28T15:24:00Z">
        <w:r w:rsidRPr="00A3499D">
          <w:rPr>
            <w:rFonts w:ascii="Times New Roman" w:eastAsia="Times New Roman" w:hAnsi="Times New Roman" w:cs="Times New Roman"/>
            <w:sz w:val="24"/>
            <w:szCs w:val="24"/>
            <w:lang w:val="en-GB"/>
          </w:rPr>
          <w:t xml:space="preserve">separate </w:t>
        </w:r>
      </w:ins>
      <w:r w:rsidRPr="00A3499D">
        <w:rPr>
          <w:rFonts w:ascii="Times New Roman" w:eastAsia="Times New Roman" w:hAnsi="Times New Roman" w:cs="Times New Roman"/>
          <w:sz w:val="24"/>
          <w:szCs w:val="24"/>
          <w:lang w:val="en-GB"/>
        </w:rPr>
        <w:t>150 m</w:t>
      </w:r>
      <w:ins w:id="943" w:author="Author" w:date="2021-01-28T15:24:00Z">
        <w:r w:rsidRPr="00A3499D">
          <w:rPr>
            <w:rFonts w:ascii="Times New Roman" w:eastAsia="Times New Roman" w:hAnsi="Times New Roman" w:cs="Times New Roman"/>
            <w:sz w:val="24"/>
            <w:szCs w:val="24"/>
            <w:lang w:val="en-GB"/>
          </w:rPr>
          <w:t>l</w:t>
        </w:r>
      </w:ins>
      <w:del w:id="944" w:author="Author" w:date="2021-01-28T15:24:00Z">
        <w:r w:rsidRPr="00A3499D" w:rsidDel="00851715">
          <w:rPr>
            <w:rFonts w:ascii="Times New Roman" w:eastAsia="Times New Roman" w:hAnsi="Times New Roman" w:cs="Times New Roman"/>
            <w:sz w:val="24"/>
            <w:szCs w:val="24"/>
            <w:lang w:val="en-GB"/>
          </w:rPr>
          <w:delText>L</w:delText>
        </w:r>
      </w:del>
      <w:r w:rsidRPr="00A3499D">
        <w:rPr>
          <w:rFonts w:ascii="Times New Roman" w:eastAsia="Times New Roman" w:hAnsi="Times New Roman" w:cs="Times New Roman"/>
          <w:sz w:val="24"/>
          <w:szCs w:val="24"/>
          <w:lang w:val="en-GB"/>
        </w:rPr>
        <w:t xml:space="preserve"> Erlenmeyer flask</w:t>
      </w:r>
      <w:ins w:id="945" w:author="Author" w:date="2021-01-28T15:24:00Z">
        <w:r w:rsidRPr="00A3499D">
          <w:rPr>
            <w:rFonts w:ascii="Times New Roman" w:eastAsia="Times New Roman" w:hAnsi="Times New Roman" w:cs="Times New Roman"/>
            <w:sz w:val="24"/>
            <w:szCs w:val="24"/>
            <w:lang w:val="en-GB"/>
          </w:rPr>
          <w:t>s</w:t>
        </w:r>
      </w:ins>
      <w:ins w:id="946" w:author="Author" w:date="2021-01-29T16:35:00Z">
        <w:r w:rsidR="004617A7" w:rsidRPr="00A3499D">
          <w:rPr>
            <w:rFonts w:ascii="Times New Roman" w:eastAsia="Times New Roman" w:hAnsi="Times New Roman" w:cs="Times New Roman"/>
            <w:sz w:val="24"/>
            <w:szCs w:val="24"/>
            <w:lang w:val="en-GB"/>
          </w:rPr>
          <w:t xml:space="preserve"> containing MS liquid medium</w:t>
        </w:r>
      </w:ins>
      <w:del w:id="947" w:author="Author" w:date="2021-01-28T15:24:00Z">
        <w:r w:rsidRPr="00A3499D" w:rsidDel="00851715">
          <w:rPr>
            <w:rFonts w:ascii="Times New Roman" w:eastAsia="Times New Roman" w:hAnsi="Times New Roman" w:cs="Times New Roman"/>
            <w:sz w:val="24"/>
            <w:szCs w:val="24"/>
            <w:lang w:val="en-GB"/>
          </w:rPr>
          <w:delText xml:space="preserve"> (each in separate flask)</w:delText>
        </w:r>
      </w:del>
      <w:r w:rsidRPr="00A3499D">
        <w:rPr>
          <w:rFonts w:ascii="Times New Roman" w:eastAsia="Times New Roman" w:hAnsi="Times New Roman" w:cs="Times New Roman"/>
          <w:sz w:val="24"/>
          <w:szCs w:val="24"/>
          <w:lang w:val="en-GB"/>
        </w:rPr>
        <w:t xml:space="preserve">. Each flask </w:t>
      </w:r>
      <w:del w:id="948" w:author="Author" w:date="2021-01-29T16:35:00Z">
        <w:r w:rsidRPr="00A3499D" w:rsidDel="004617A7">
          <w:rPr>
            <w:rFonts w:ascii="Times New Roman" w:eastAsia="Times New Roman" w:hAnsi="Times New Roman" w:cs="Times New Roman"/>
            <w:sz w:val="24"/>
            <w:szCs w:val="24"/>
            <w:lang w:val="en-GB"/>
          </w:rPr>
          <w:delText xml:space="preserve">containing MS liquid medium </w:delText>
        </w:r>
      </w:del>
      <w:r w:rsidRPr="00A3499D">
        <w:rPr>
          <w:rFonts w:ascii="Times New Roman" w:eastAsia="Times New Roman" w:hAnsi="Times New Roman" w:cs="Times New Roman"/>
          <w:sz w:val="24"/>
          <w:szCs w:val="24"/>
          <w:lang w:val="en-GB"/>
        </w:rPr>
        <w:t xml:space="preserve">was supplemented with </w:t>
      </w:r>
      <w:commentRangeStart w:id="949"/>
      <w:ins w:id="950" w:author="Author" w:date="2021-01-28T15:27:00Z">
        <w:r w:rsidRPr="00A3499D">
          <w:rPr>
            <w:rFonts w:ascii="Times New Roman" w:eastAsia="Times New Roman" w:hAnsi="Times New Roman" w:cs="Times New Roman"/>
            <w:sz w:val="24"/>
            <w:szCs w:val="24"/>
            <w:lang w:val="en-GB"/>
          </w:rPr>
          <w:t xml:space="preserve">one of the following </w:t>
        </w:r>
      </w:ins>
      <w:del w:id="951" w:author="Author" w:date="2021-01-28T15:27:00Z">
        <w:r w:rsidRPr="00A3499D" w:rsidDel="00851715">
          <w:rPr>
            <w:rFonts w:ascii="Times New Roman" w:eastAsia="Times New Roman" w:hAnsi="Times New Roman" w:cs="Times New Roman"/>
            <w:sz w:val="24"/>
            <w:szCs w:val="24"/>
            <w:lang w:val="en-GB"/>
          </w:rPr>
          <w:delText xml:space="preserve">different </w:delText>
        </w:r>
      </w:del>
      <w:r w:rsidRPr="00A3499D">
        <w:rPr>
          <w:rFonts w:ascii="Times New Roman" w:eastAsia="Times New Roman" w:hAnsi="Times New Roman" w:cs="Times New Roman"/>
          <w:sz w:val="24"/>
          <w:szCs w:val="24"/>
          <w:lang w:val="en-GB"/>
        </w:rPr>
        <w:t>concentration</w:t>
      </w:r>
      <w:ins w:id="952" w:author="Author" w:date="2021-01-28T15:27:00Z">
        <w:r w:rsidRPr="00A3499D">
          <w:rPr>
            <w:rFonts w:ascii="Times New Roman" w:eastAsia="Times New Roman" w:hAnsi="Times New Roman" w:cs="Times New Roman"/>
            <w:sz w:val="24"/>
            <w:szCs w:val="24"/>
            <w:lang w:val="en-GB"/>
          </w:rPr>
          <w:t>s</w:t>
        </w:r>
        <w:commentRangeEnd w:id="949"/>
        <w:r w:rsidRPr="00A3499D">
          <w:rPr>
            <w:rStyle w:val="CommentReference"/>
            <w:lang w:val="en-GB"/>
          </w:rPr>
          <w:commentReference w:id="949"/>
        </w:r>
      </w:ins>
      <w:r w:rsidRPr="00A3499D">
        <w:rPr>
          <w:rFonts w:ascii="Times New Roman" w:eastAsia="Times New Roman" w:hAnsi="Times New Roman" w:cs="Times New Roman"/>
          <w:sz w:val="24"/>
          <w:szCs w:val="24"/>
          <w:lang w:val="en-GB"/>
        </w:rPr>
        <w:t xml:space="preserve"> of auxins</w:t>
      </w:r>
      <w:ins w:id="953" w:author="Author" w:date="2021-01-28T15:28: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del w:id="954" w:author="Author" w:date="2021-01-28T15:28:00Z">
        <w:r w:rsidRPr="00A3499D" w:rsidDel="00851715">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0.1, 0.2, 0.3, 0.4,</w:t>
      </w:r>
      <w:ins w:id="955" w:author="Author" w:date="2021-01-29T16:36:00Z">
        <w:r w:rsidR="007D4ACC" w:rsidRPr="00A3499D">
          <w:rPr>
            <w:rFonts w:ascii="Times New Roman" w:eastAsia="Times New Roman" w:hAnsi="Times New Roman" w:cs="Times New Roman"/>
            <w:sz w:val="24"/>
            <w:szCs w:val="24"/>
            <w:lang w:val="en-GB"/>
          </w:rPr>
          <w:t xml:space="preserve"> </w:t>
        </w:r>
      </w:ins>
      <w:del w:id="956" w:author="Author" w:date="2021-01-28T15:28:00Z">
        <w:r w:rsidRPr="00A3499D" w:rsidDel="00851715">
          <w:rPr>
            <w:rFonts w:ascii="Times New Roman" w:eastAsia="Times New Roman" w:hAnsi="Times New Roman" w:cs="Times New Roman"/>
            <w:sz w:val="24"/>
            <w:szCs w:val="24"/>
            <w:lang w:val="en-GB"/>
          </w:rPr>
          <w:delText xml:space="preserve"> </w:delText>
        </w:r>
        <w:commentRangeStart w:id="957"/>
        <w:r w:rsidRPr="00A3499D" w:rsidDel="00851715">
          <w:rPr>
            <w:rFonts w:ascii="Times New Roman" w:eastAsia="Times New Roman" w:hAnsi="Times New Roman" w:cs="Times New Roman"/>
            <w:sz w:val="24"/>
            <w:szCs w:val="24"/>
            <w:lang w:val="en-GB"/>
          </w:rPr>
          <w:delText>and</w:delText>
        </w:r>
      </w:del>
      <w:ins w:id="958" w:author="Author" w:date="2021-01-28T15:28:00Z">
        <w:r w:rsidRPr="00A3499D">
          <w:rPr>
            <w:rFonts w:ascii="Times New Roman" w:eastAsia="Times New Roman" w:hAnsi="Times New Roman" w:cs="Times New Roman"/>
            <w:sz w:val="24"/>
            <w:szCs w:val="24"/>
            <w:lang w:val="en-GB"/>
          </w:rPr>
          <w:t>or</w:t>
        </w:r>
        <w:commentRangeEnd w:id="957"/>
        <w:r w:rsidRPr="00A3499D">
          <w:rPr>
            <w:rStyle w:val="CommentReference"/>
            <w:lang w:val="en-GB"/>
          </w:rPr>
          <w:commentReference w:id="957"/>
        </w:r>
      </w:ins>
      <w:r w:rsidRPr="00A3499D">
        <w:rPr>
          <w:rFonts w:ascii="Times New Roman" w:eastAsia="Times New Roman" w:hAnsi="Times New Roman" w:cs="Times New Roman"/>
          <w:sz w:val="24"/>
          <w:szCs w:val="24"/>
          <w:lang w:val="en-GB"/>
        </w:rPr>
        <w:t xml:space="preserve"> 0.5 mg </w:t>
      </w:r>
      <w:ins w:id="959" w:author="Author" w:date="2021-01-28T15:28:00Z">
        <w:r w:rsidRPr="00A3499D">
          <w:rPr>
            <w:rFonts w:ascii="Times New Roman" w:eastAsia="Times New Roman" w:hAnsi="Times New Roman" w:cs="Times New Roman"/>
            <w:sz w:val="24"/>
            <w:szCs w:val="24"/>
            <w:lang w:val="en-GB"/>
          </w:rPr>
          <w:t>l</w:t>
        </w:r>
      </w:ins>
      <w:del w:id="960" w:author="Author" w:date="2021-01-28T15:28:00Z">
        <w:r w:rsidRPr="00A3499D" w:rsidDel="00851715">
          <w:rPr>
            <w:rFonts w:ascii="Times New Roman" w:eastAsia="Times New Roman" w:hAnsi="Times New Roman" w:cs="Times New Roman"/>
            <w:sz w:val="24"/>
            <w:szCs w:val="24"/>
            <w:lang w:val="en-GB"/>
          </w:rPr>
          <w:delText>L</w:delText>
        </w:r>
      </w:del>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xml:space="preserve"> IBA or </w:t>
      </w:r>
      <w:commentRangeStart w:id="961"/>
      <w:ins w:id="962" w:author="Author" w:date="2021-01-28T15:29:00Z">
        <w:r w:rsidRPr="00A3499D">
          <w:rPr>
            <w:rFonts w:ascii="Times New Roman" w:eastAsia="Times New Roman" w:hAnsi="Times New Roman" w:cs="Times New Roman"/>
            <w:sz w:val="24"/>
            <w:szCs w:val="24"/>
            <w:lang w:val="en-GB"/>
          </w:rPr>
          <w:t>0.1, 0.2, 0.3, 0.4,</w:t>
        </w:r>
      </w:ins>
      <w:ins w:id="963" w:author="Author" w:date="2021-01-29T16:36:00Z">
        <w:r w:rsidR="00726E8C" w:rsidRPr="00A3499D">
          <w:rPr>
            <w:rFonts w:ascii="Times New Roman" w:eastAsia="Times New Roman" w:hAnsi="Times New Roman" w:cs="Times New Roman"/>
            <w:sz w:val="24"/>
            <w:szCs w:val="24"/>
            <w:lang w:val="en-GB"/>
          </w:rPr>
          <w:t xml:space="preserve"> </w:t>
        </w:r>
      </w:ins>
      <w:ins w:id="964" w:author="Author" w:date="2021-01-28T15:29:00Z">
        <w:r w:rsidRPr="00A3499D">
          <w:rPr>
            <w:rFonts w:ascii="Times New Roman" w:eastAsia="Times New Roman" w:hAnsi="Times New Roman" w:cs="Times New Roman"/>
            <w:sz w:val="24"/>
            <w:szCs w:val="24"/>
            <w:lang w:val="en-GB"/>
          </w:rPr>
          <w:t>or 0.5 mg l</w:t>
        </w:r>
        <w:r w:rsidRPr="00A3499D">
          <w:rPr>
            <w:rFonts w:ascii="Times New Roman" w:eastAsia="Times New Roman" w:hAnsi="Times New Roman" w:cs="Times New Roman"/>
            <w:sz w:val="24"/>
            <w:szCs w:val="24"/>
            <w:vertAlign w:val="superscript"/>
            <w:lang w:val="en-GB"/>
          </w:rPr>
          <w:t>−1</w:t>
        </w:r>
        <w:r w:rsidRPr="00A3499D">
          <w:rPr>
            <w:rFonts w:ascii="Times New Roman" w:eastAsia="Times New Roman" w:hAnsi="Times New Roman" w:cs="Times New Roman"/>
            <w:sz w:val="24"/>
            <w:szCs w:val="24"/>
            <w:lang w:val="en-GB"/>
          </w:rPr>
          <w:t xml:space="preserve"> </w:t>
        </w:r>
      </w:ins>
      <w:commentRangeEnd w:id="961"/>
      <w:ins w:id="965" w:author="Author" w:date="2021-01-28T15:30:00Z">
        <w:r w:rsidRPr="00A3499D">
          <w:rPr>
            <w:rStyle w:val="CommentReference"/>
            <w:lang w:val="en-GB"/>
          </w:rPr>
          <w:commentReference w:id="961"/>
        </w:r>
      </w:ins>
      <w:r w:rsidRPr="00A3499D">
        <w:rPr>
          <w:rFonts w:ascii="Times New Roman" w:eastAsia="Times New Roman" w:hAnsi="Times New Roman" w:cs="Times New Roman"/>
          <w:sz w:val="24"/>
          <w:szCs w:val="24"/>
          <w:lang w:val="en-GB"/>
        </w:rPr>
        <w:t>IAA</w:t>
      </w:r>
      <w:del w:id="966" w:author="Author" w:date="2021-02-03T11:37:00Z">
        <w:r w:rsidRPr="00A3499D" w:rsidDel="00E528A5">
          <w:rPr>
            <w:rFonts w:ascii="Times New Roman" w:eastAsia="Times New Roman" w:hAnsi="Times New Roman" w:cs="Times New Roman"/>
            <w:sz w:val="24"/>
            <w:szCs w:val="24"/>
            <w:lang w:val="en-GB"/>
          </w:rPr>
          <w:delText>)</w:delText>
        </w:r>
      </w:del>
      <w:ins w:id="967" w:author="Author" w:date="2021-02-08T12:37:00Z">
        <w:r w:rsidR="00482EF1" w:rsidRPr="00A3499D">
          <w:rPr>
            <w:rFonts w:ascii="Times New Roman" w:eastAsia="Times New Roman" w:hAnsi="Times New Roman" w:cs="Times New Roman"/>
            <w:sz w:val="24"/>
            <w:szCs w:val="24"/>
            <w:lang w:val="en-GB"/>
          </w:rPr>
          <w:t>;</w:t>
        </w:r>
      </w:ins>
      <w:del w:id="968" w:author="Author" w:date="2021-02-08T12:37:00Z">
        <w:r w:rsidRPr="00A3499D" w:rsidDel="00482EF1">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w:t>
      </w:r>
      <w:del w:id="969" w:author="Author" w:date="2021-02-08T12:38:00Z">
        <w:r w:rsidRPr="00A3499D" w:rsidDel="00482EF1">
          <w:rPr>
            <w:rFonts w:ascii="Times New Roman" w:eastAsia="Times New Roman" w:hAnsi="Times New Roman" w:cs="Times New Roman"/>
            <w:sz w:val="24"/>
            <w:szCs w:val="24"/>
            <w:lang w:val="en-GB"/>
          </w:rPr>
          <w:delText xml:space="preserve">and then </w:delText>
        </w:r>
      </w:del>
      <w:del w:id="970" w:author="Author" w:date="2021-01-28T15:34:00Z">
        <w:r w:rsidRPr="00A3499D" w:rsidDel="00E728B3">
          <w:rPr>
            <w:rFonts w:ascii="Times New Roman" w:eastAsia="Times New Roman" w:hAnsi="Times New Roman" w:cs="Times New Roman"/>
            <w:sz w:val="24"/>
            <w:szCs w:val="24"/>
            <w:lang w:val="en-GB"/>
          </w:rPr>
          <w:delText xml:space="preserve">they were </w:delText>
        </w:r>
      </w:del>
      <w:ins w:id="971" w:author="Author" w:date="2021-02-08T12:38:00Z">
        <w:r w:rsidR="00482EF1" w:rsidRPr="00A3499D">
          <w:rPr>
            <w:rFonts w:ascii="Times New Roman" w:eastAsia="Times New Roman" w:hAnsi="Times New Roman" w:cs="Times New Roman"/>
            <w:sz w:val="24"/>
            <w:szCs w:val="24"/>
            <w:lang w:val="en-GB"/>
          </w:rPr>
          <w:t xml:space="preserve">the flasks were then </w:t>
        </w:r>
      </w:ins>
      <w:r w:rsidRPr="00A3499D">
        <w:rPr>
          <w:rFonts w:ascii="Times New Roman" w:eastAsia="Times New Roman" w:hAnsi="Times New Roman" w:cs="Times New Roman"/>
          <w:sz w:val="24"/>
          <w:szCs w:val="24"/>
          <w:lang w:val="en-GB"/>
        </w:rPr>
        <w:t xml:space="preserve">placed on </w:t>
      </w:r>
      <w:ins w:id="972" w:author="Author" w:date="2021-01-28T15:34:00Z">
        <w:r w:rsidRPr="00A3499D">
          <w:rPr>
            <w:rFonts w:ascii="Times New Roman" w:eastAsia="Times New Roman" w:hAnsi="Times New Roman" w:cs="Times New Roman"/>
            <w:sz w:val="24"/>
            <w:szCs w:val="24"/>
            <w:lang w:val="en-GB"/>
          </w:rPr>
          <w:t xml:space="preserve">an </w:t>
        </w:r>
      </w:ins>
      <w:r w:rsidRPr="00A3499D">
        <w:rPr>
          <w:rFonts w:ascii="Times New Roman" w:eastAsia="Times New Roman" w:hAnsi="Times New Roman" w:cs="Times New Roman"/>
          <w:sz w:val="24"/>
          <w:szCs w:val="24"/>
          <w:lang w:val="en-GB"/>
        </w:rPr>
        <w:t xml:space="preserve">orbital shaker at </w:t>
      </w:r>
      <w:commentRangeStart w:id="973"/>
      <w:r w:rsidRPr="00A3499D">
        <w:rPr>
          <w:rFonts w:ascii="Times New Roman" w:eastAsia="Times New Roman" w:hAnsi="Times New Roman" w:cs="Times New Roman"/>
          <w:sz w:val="24"/>
          <w:szCs w:val="24"/>
          <w:lang w:val="en-GB"/>
        </w:rPr>
        <w:t xml:space="preserve">100 rpm </w:t>
      </w:r>
      <w:commentRangeEnd w:id="973"/>
      <w:r w:rsidRPr="00A3499D">
        <w:rPr>
          <w:rStyle w:val="CommentReference"/>
          <w:lang w:val="en-GB"/>
        </w:rPr>
        <w:commentReference w:id="973"/>
      </w:r>
      <w:r w:rsidRPr="00A3499D">
        <w:rPr>
          <w:rFonts w:ascii="Times New Roman" w:eastAsia="Times New Roman" w:hAnsi="Times New Roman" w:cs="Times New Roman"/>
          <w:sz w:val="24"/>
          <w:szCs w:val="24"/>
          <w:lang w:val="en-GB"/>
        </w:rPr>
        <w:t>in continuous darkness. MS medium without auxin was used as a control. After one week of culture</w:t>
      </w:r>
      <w:del w:id="974" w:author="Author" w:date="2021-01-28T15:36:00Z">
        <w:r w:rsidRPr="00A3499D" w:rsidDel="00E728B3">
          <w:rPr>
            <w:rFonts w:ascii="Times New Roman" w:eastAsia="Times New Roman" w:hAnsi="Times New Roman" w:cs="Times New Roman"/>
            <w:sz w:val="24"/>
            <w:szCs w:val="24"/>
            <w:lang w:val="en-GB"/>
          </w:rPr>
          <w:delText xml:space="preserve"> period</w:delText>
        </w:r>
      </w:del>
      <w:r w:rsidRPr="00A3499D">
        <w:rPr>
          <w:rFonts w:ascii="Times New Roman" w:eastAsia="Times New Roman" w:hAnsi="Times New Roman" w:cs="Times New Roman"/>
          <w:sz w:val="24"/>
          <w:szCs w:val="24"/>
          <w:lang w:val="en-GB"/>
        </w:rPr>
        <w:t xml:space="preserve">, </w:t>
      </w:r>
      <w:ins w:id="975" w:author="Author" w:date="2021-01-28T15:36:00Z">
        <w:r w:rsidRPr="00A3499D">
          <w:rPr>
            <w:rFonts w:ascii="Times New Roman" w:eastAsia="Times New Roman" w:hAnsi="Times New Roman" w:cs="Times New Roman"/>
            <w:sz w:val="24"/>
            <w:szCs w:val="24"/>
            <w:lang w:val="en-GB"/>
          </w:rPr>
          <w:t xml:space="preserve">the proportion of </w:t>
        </w:r>
      </w:ins>
      <w:r w:rsidRPr="00A3499D">
        <w:rPr>
          <w:rFonts w:ascii="Times New Roman" w:eastAsia="Times New Roman" w:hAnsi="Times New Roman" w:cs="Times New Roman"/>
          <w:sz w:val="24"/>
          <w:szCs w:val="24"/>
          <w:lang w:val="en-GB"/>
        </w:rPr>
        <w:t xml:space="preserve">callus responding with root induction (%) was calculated using </w:t>
      </w:r>
      <w:commentRangeStart w:id="976"/>
      <w:r w:rsidRPr="00A3499D">
        <w:rPr>
          <w:rFonts w:ascii="Times New Roman" w:eastAsia="Times New Roman" w:hAnsi="Times New Roman" w:cs="Times New Roman"/>
          <w:sz w:val="24"/>
          <w:szCs w:val="24"/>
          <w:lang w:val="en-GB"/>
        </w:rPr>
        <w:t>the following equation:</w:t>
      </w:r>
      <w:commentRangeEnd w:id="976"/>
      <w:r w:rsidRPr="00A3499D">
        <w:rPr>
          <w:rStyle w:val="CommentReference"/>
          <w:lang w:val="en-GB"/>
        </w:rPr>
        <w:commentReference w:id="976"/>
      </w:r>
    </w:p>
    <w:p w14:paraId="6BDA01EE" w14:textId="7DE48DEC" w:rsidR="00B406AB" w:rsidRPr="00A3499D" w:rsidRDefault="00B406AB" w:rsidP="00B406AB">
      <w:pPr>
        <w:spacing w:after="0" w:line="240" w:lineRule="auto"/>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 xml:space="preserve">For biomass production, </w:t>
      </w:r>
      <w:commentRangeStart w:id="977"/>
      <w:r w:rsidRPr="00A3499D">
        <w:rPr>
          <w:rFonts w:ascii="Times New Roman" w:eastAsia="Times New Roman" w:hAnsi="Times New Roman" w:cs="Times New Roman"/>
          <w:sz w:val="24"/>
          <w:szCs w:val="24"/>
          <w:lang w:val="en-GB"/>
        </w:rPr>
        <w:t xml:space="preserve">adventitious roots </w:t>
      </w:r>
      <w:commentRangeEnd w:id="977"/>
      <w:r w:rsidRPr="00A3499D">
        <w:rPr>
          <w:rStyle w:val="CommentReference"/>
          <w:lang w:val="en-GB"/>
        </w:rPr>
        <w:commentReference w:id="977"/>
      </w:r>
      <w:r w:rsidRPr="00A3499D">
        <w:rPr>
          <w:rFonts w:ascii="Times New Roman" w:eastAsia="Times New Roman" w:hAnsi="Times New Roman" w:cs="Times New Roman"/>
          <w:sz w:val="24"/>
          <w:szCs w:val="24"/>
          <w:lang w:val="en-GB"/>
        </w:rPr>
        <w:t>(~0.5 cm; 35 roots/flask) were transferred</w:t>
      </w:r>
      <w:ins w:id="978" w:author="Author" w:date="2021-01-28T15:41: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del w:id="979" w:author="Author" w:date="2021-01-28T15:41:00Z">
        <w:r w:rsidRPr="00A3499D" w:rsidDel="00C05064">
          <w:rPr>
            <w:rFonts w:ascii="Times New Roman" w:eastAsia="Times New Roman" w:hAnsi="Times New Roman" w:cs="Times New Roman"/>
            <w:sz w:val="24"/>
            <w:szCs w:val="24"/>
            <w:lang w:val="en-GB"/>
          </w:rPr>
          <w:delText xml:space="preserve">in </w:delText>
        </w:r>
      </w:del>
      <w:ins w:id="980" w:author="Author" w:date="2021-01-28T15:41:00Z">
        <w:r w:rsidRPr="00A3499D">
          <w:rPr>
            <w:rFonts w:ascii="Times New Roman" w:eastAsia="Times New Roman" w:hAnsi="Times New Roman" w:cs="Times New Roman"/>
            <w:sz w:val="24"/>
            <w:szCs w:val="24"/>
            <w:lang w:val="en-GB"/>
          </w:rPr>
          <w:t xml:space="preserve">using </w:t>
        </w:r>
      </w:ins>
      <w:r w:rsidRPr="00A3499D">
        <w:rPr>
          <w:rFonts w:ascii="Times New Roman" w:eastAsia="Times New Roman" w:hAnsi="Times New Roman" w:cs="Times New Roman"/>
          <w:sz w:val="24"/>
          <w:szCs w:val="24"/>
          <w:lang w:val="en-GB"/>
        </w:rPr>
        <w:t xml:space="preserve">the </w:t>
      </w:r>
      <w:commentRangeStart w:id="981"/>
      <w:r w:rsidRPr="00A3499D">
        <w:rPr>
          <w:rFonts w:ascii="Times New Roman" w:eastAsia="Times New Roman" w:hAnsi="Times New Roman" w:cs="Times New Roman"/>
          <w:sz w:val="24"/>
          <w:szCs w:val="24"/>
          <w:lang w:val="en-GB"/>
        </w:rPr>
        <w:t>same medi</w:t>
      </w:r>
      <w:ins w:id="982" w:author="Author" w:date="2021-02-03T11:21:00Z">
        <w:r w:rsidR="00CB15C9" w:rsidRPr="00A3499D">
          <w:rPr>
            <w:rFonts w:ascii="Times New Roman" w:eastAsia="Times New Roman" w:hAnsi="Times New Roman" w:cs="Times New Roman"/>
            <w:sz w:val="24"/>
            <w:szCs w:val="24"/>
            <w:lang w:val="en-GB"/>
          </w:rPr>
          <w:t>um</w:t>
        </w:r>
      </w:ins>
      <w:del w:id="983" w:author="Author" w:date="2021-02-03T11:21:00Z">
        <w:r w:rsidRPr="00A3499D" w:rsidDel="00CB15C9">
          <w:rPr>
            <w:rFonts w:ascii="Times New Roman" w:eastAsia="Times New Roman" w:hAnsi="Times New Roman" w:cs="Times New Roman"/>
            <w:sz w:val="24"/>
            <w:szCs w:val="24"/>
            <w:lang w:val="en-GB"/>
          </w:rPr>
          <w:delText>a</w:delText>
        </w:r>
      </w:del>
      <w:r w:rsidRPr="00A3499D">
        <w:rPr>
          <w:rFonts w:ascii="Times New Roman" w:eastAsia="Times New Roman" w:hAnsi="Times New Roman" w:cs="Times New Roman"/>
          <w:sz w:val="24"/>
          <w:szCs w:val="24"/>
          <w:lang w:val="en-GB"/>
        </w:rPr>
        <w:t xml:space="preserve"> composition</w:t>
      </w:r>
      <w:commentRangeEnd w:id="981"/>
      <w:r w:rsidRPr="00A3499D">
        <w:rPr>
          <w:rStyle w:val="CommentReference"/>
          <w:lang w:val="en-GB"/>
        </w:rPr>
        <w:commentReference w:id="981"/>
      </w:r>
      <w:ins w:id="984" w:author="Author" w:date="2021-01-29T16:37:00Z">
        <w:r w:rsidR="00C35B83" w:rsidRPr="00A3499D">
          <w:rPr>
            <w:rFonts w:ascii="Times New Roman" w:eastAsia="Times New Roman" w:hAnsi="Times New Roman" w:cs="Times New Roman"/>
            <w:sz w:val="24"/>
            <w:szCs w:val="24"/>
            <w:lang w:val="en-GB"/>
          </w:rPr>
          <w:t>, cultured, and</w:t>
        </w:r>
      </w:ins>
      <w:del w:id="985" w:author="Author" w:date="2021-01-28T15:41:00Z">
        <w:r w:rsidRPr="00A3499D" w:rsidDel="00C05064">
          <w:rPr>
            <w:rFonts w:ascii="Times New Roman" w:eastAsia="Times New Roman" w:hAnsi="Times New Roman" w:cs="Times New Roman"/>
            <w:sz w:val="24"/>
            <w:szCs w:val="24"/>
            <w:lang w:val="en-GB"/>
          </w:rPr>
          <w:delText xml:space="preserve"> and</w:delText>
        </w:r>
      </w:del>
      <w:r w:rsidRPr="00A3499D">
        <w:rPr>
          <w:rFonts w:ascii="Times New Roman" w:eastAsia="Times New Roman" w:hAnsi="Times New Roman" w:cs="Times New Roman"/>
          <w:sz w:val="24"/>
          <w:szCs w:val="24"/>
          <w:lang w:val="en-GB"/>
        </w:rPr>
        <w:t xml:space="preserve"> harvested during the 5</w:t>
      </w:r>
      <w:r w:rsidRPr="00A3499D">
        <w:rPr>
          <w:rFonts w:ascii="Times New Roman" w:eastAsia="Times New Roman" w:hAnsi="Times New Roman" w:cs="Times New Roman"/>
          <w:sz w:val="24"/>
          <w:szCs w:val="24"/>
          <w:vertAlign w:val="superscript"/>
          <w:lang w:val="en-GB"/>
        </w:rPr>
        <w:t>th</w:t>
      </w:r>
      <w:r w:rsidRPr="00A3499D">
        <w:rPr>
          <w:rFonts w:ascii="Times New Roman" w:eastAsia="Times New Roman" w:hAnsi="Times New Roman" w:cs="Times New Roman"/>
          <w:sz w:val="24"/>
          <w:szCs w:val="24"/>
          <w:lang w:val="en-GB"/>
        </w:rPr>
        <w:t xml:space="preserve"> week of culture</w:t>
      </w:r>
      <w:ins w:id="986" w:author="Author" w:date="2021-01-28T15:41: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when the biomass reached a maximum level. </w:t>
      </w:r>
      <w:commentRangeStart w:id="987"/>
      <w:commentRangeStart w:id="988"/>
      <w:ins w:id="989" w:author="Author" w:date="2021-01-28T15:48:00Z">
        <w:r w:rsidRPr="00A3499D">
          <w:rPr>
            <w:rFonts w:ascii="Times New Roman" w:eastAsia="Times New Roman" w:hAnsi="Times New Roman" w:cs="Times New Roman"/>
            <w:sz w:val="24"/>
            <w:szCs w:val="24"/>
            <w:lang w:val="en-GB"/>
          </w:rPr>
          <w:t>Based on the comparison of root length, t</w:t>
        </w:r>
      </w:ins>
      <w:del w:id="990" w:author="Author" w:date="2021-01-28T15:48:00Z">
        <w:r w:rsidRPr="00A3499D" w:rsidDel="005268BF">
          <w:rPr>
            <w:rFonts w:ascii="Times New Roman" w:eastAsia="Times New Roman" w:hAnsi="Times New Roman" w:cs="Times New Roman"/>
            <w:sz w:val="24"/>
            <w:szCs w:val="24"/>
            <w:lang w:val="en-GB"/>
          </w:rPr>
          <w:delText>T</w:delText>
        </w:r>
      </w:del>
      <w:r w:rsidRPr="00A3499D">
        <w:rPr>
          <w:rFonts w:ascii="Times New Roman" w:eastAsia="Times New Roman" w:hAnsi="Times New Roman" w:cs="Times New Roman"/>
          <w:sz w:val="24"/>
          <w:szCs w:val="24"/>
          <w:lang w:val="en-GB"/>
        </w:rPr>
        <w:t xml:space="preserve">he </w:t>
      </w:r>
      <w:ins w:id="991" w:author="Author" w:date="2021-01-28T15:47:00Z">
        <w:r w:rsidRPr="00A3499D">
          <w:rPr>
            <w:rFonts w:ascii="Times New Roman" w:eastAsia="Times New Roman" w:hAnsi="Times New Roman" w:cs="Times New Roman"/>
            <w:sz w:val="24"/>
            <w:szCs w:val="24"/>
            <w:lang w:val="en-GB"/>
          </w:rPr>
          <w:t xml:space="preserve">most </w:t>
        </w:r>
      </w:ins>
      <w:r w:rsidRPr="00A3499D">
        <w:rPr>
          <w:rFonts w:ascii="Times New Roman" w:eastAsia="Times New Roman" w:hAnsi="Times New Roman" w:cs="Times New Roman"/>
          <w:sz w:val="24"/>
          <w:szCs w:val="24"/>
          <w:lang w:val="en-GB"/>
        </w:rPr>
        <w:t>suitable auxin was selected for further studies</w:t>
      </w:r>
      <w:del w:id="992" w:author="Author" w:date="2021-01-28T15:47:00Z">
        <w:r w:rsidRPr="00A3499D" w:rsidDel="005268BF">
          <w:rPr>
            <w:rFonts w:ascii="Times New Roman" w:eastAsia="Times New Roman" w:hAnsi="Times New Roman" w:cs="Times New Roman"/>
            <w:sz w:val="24"/>
            <w:szCs w:val="24"/>
            <w:lang w:val="en-GB"/>
          </w:rPr>
          <w:delText xml:space="preserve"> based on the comparison of root length</w:delText>
        </w:r>
      </w:del>
      <w:commentRangeEnd w:id="987"/>
      <w:r w:rsidRPr="00A3499D">
        <w:rPr>
          <w:rStyle w:val="CommentReference"/>
          <w:lang w:val="en-GB"/>
        </w:rPr>
        <w:commentReference w:id="987"/>
      </w:r>
      <w:r w:rsidRPr="00A3499D">
        <w:rPr>
          <w:rFonts w:ascii="Times New Roman" w:eastAsia="Times New Roman" w:hAnsi="Times New Roman" w:cs="Times New Roman"/>
          <w:sz w:val="24"/>
          <w:szCs w:val="24"/>
          <w:lang w:val="en-GB"/>
        </w:rPr>
        <w:t>.</w:t>
      </w:r>
      <w:commentRangeEnd w:id="988"/>
      <w:r w:rsidRPr="00A3499D">
        <w:rPr>
          <w:rStyle w:val="CommentReference"/>
          <w:lang w:val="en-GB"/>
        </w:rPr>
        <w:commentReference w:id="988"/>
      </w:r>
    </w:p>
    <w:p w14:paraId="258909FD" w14:textId="77777777" w:rsidR="00B406AB" w:rsidRPr="00A3499D" w:rsidRDefault="00B406AB" w:rsidP="00B406AB">
      <w:pPr>
        <w:spacing w:after="0" w:line="240" w:lineRule="auto"/>
        <w:outlineLvl w:val="4"/>
        <w:rPr>
          <w:rFonts w:ascii="Times New Roman" w:eastAsia="Times New Roman" w:hAnsi="Times New Roman" w:cs="Times New Roman"/>
          <w:b/>
          <w:bCs/>
          <w:i/>
          <w:iCs/>
          <w:sz w:val="24"/>
          <w:szCs w:val="24"/>
          <w:lang w:val="en-GB"/>
        </w:rPr>
      </w:pPr>
      <w:del w:id="993" w:author="Author" w:date="2021-01-29T13:41:00Z">
        <w:r w:rsidRPr="00A3499D" w:rsidDel="00FE085B">
          <w:rPr>
            <w:rFonts w:ascii="Times New Roman" w:eastAsia="Times New Roman" w:hAnsi="Times New Roman" w:cs="Times New Roman"/>
            <w:b/>
            <w:bCs/>
            <w:sz w:val="24"/>
            <w:szCs w:val="24"/>
            <w:lang w:val="en-GB"/>
          </w:rPr>
          <w:delText xml:space="preserve">2.3. </w:delText>
        </w:r>
      </w:del>
      <w:r w:rsidRPr="00A3499D">
        <w:rPr>
          <w:rFonts w:ascii="Times New Roman" w:eastAsia="Times New Roman" w:hAnsi="Times New Roman" w:cs="Times New Roman"/>
          <w:b/>
          <w:bCs/>
          <w:i/>
          <w:iCs/>
          <w:sz w:val="24"/>
          <w:szCs w:val="24"/>
          <w:lang w:val="en-GB"/>
        </w:rPr>
        <w:t>Optimization of Medium Strength, Sucrose Concentration, and Initial Inoculum Density for Adventitious Root Culture</w:t>
      </w:r>
    </w:p>
    <w:p w14:paraId="5D76A5B3" w14:textId="422A4D02" w:rsidR="00B406AB" w:rsidRPr="00A3499D" w:rsidRDefault="00B406AB" w:rsidP="00B406AB">
      <w:pPr>
        <w:spacing w:after="0" w:line="240" w:lineRule="auto"/>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 xml:space="preserve">The </w:t>
      </w:r>
      <w:ins w:id="994" w:author="Author" w:date="2021-01-28T15:53:00Z">
        <w:r w:rsidRPr="00A3499D">
          <w:rPr>
            <w:rFonts w:ascii="Times New Roman" w:eastAsia="Times New Roman" w:hAnsi="Times New Roman" w:cs="Times New Roman"/>
            <w:sz w:val="24"/>
            <w:szCs w:val="24"/>
            <w:lang w:val="en-GB"/>
          </w:rPr>
          <w:t xml:space="preserve">optimal </w:t>
        </w:r>
      </w:ins>
      <w:r w:rsidRPr="00A3499D">
        <w:rPr>
          <w:rFonts w:ascii="Times New Roman" w:eastAsia="Times New Roman" w:hAnsi="Times New Roman" w:cs="Times New Roman"/>
          <w:sz w:val="24"/>
          <w:szCs w:val="24"/>
          <w:lang w:val="en-GB"/>
        </w:rPr>
        <w:t xml:space="preserve">culture medium </w:t>
      </w:r>
      <w:ins w:id="995" w:author="Author" w:date="2021-01-28T15:53:00Z">
        <w:r w:rsidRPr="00A3499D">
          <w:rPr>
            <w:rFonts w:ascii="Times New Roman" w:eastAsia="Times New Roman" w:hAnsi="Times New Roman" w:cs="Times New Roman"/>
            <w:sz w:val="24"/>
            <w:szCs w:val="24"/>
            <w:lang w:val="en-GB"/>
          </w:rPr>
          <w:t xml:space="preserve">for adventitious root </w:t>
        </w:r>
      </w:ins>
      <w:ins w:id="996" w:author="Author" w:date="2021-01-28T15:54:00Z">
        <w:r w:rsidRPr="00A3499D">
          <w:rPr>
            <w:rFonts w:ascii="Times New Roman" w:eastAsia="Times New Roman" w:hAnsi="Times New Roman" w:cs="Times New Roman"/>
            <w:sz w:val="24"/>
            <w:szCs w:val="24"/>
            <w:lang w:val="en-GB"/>
          </w:rPr>
          <w:t xml:space="preserve">biomass production </w:t>
        </w:r>
      </w:ins>
      <w:r w:rsidRPr="00A3499D">
        <w:rPr>
          <w:rFonts w:ascii="Times New Roman" w:eastAsia="Times New Roman" w:hAnsi="Times New Roman" w:cs="Times New Roman"/>
          <w:sz w:val="24"/>
          <w:szCs w:val="24"/>
          <w:lang w:val="en-GB"/>
        </w:rPr>
        <w:t xml:space="preserve">was </w:t>
      </w:r>
      <w:ins w:id="997" w:author="Author" w:date="2021-01-28T15:54:00Z">
        <w:r w:rsidRPr="00A3499D">
          <w:rPr>
            <w:rFonts w:ascii="Times New Roman" w:eastAsia="Times New Roman" w:hAnsi="Times New Roman" w:cs="Times New Roman"/>
            <w:sz w:val="24"/>
            <w:szCs w:val="24"/>
            <w:lang w:val="en-GB"/>
          </w:rPr>
          <w:t xml:space="preserve">identified </w:t>
        </w:r>
      </w:ins>
      <w:del w:id="998" w:author="Author" w:date="2021-01-28T15:54:00Z">
        <w:r w:rsidRPr="00A3499D" w:rsidDel="00E270A8">
          <w:rPr>
            <w:rFonts w:ascii="Times New Roman" w:eastAsia="Times New Roman" w:hAnsi="Times New Roman" w:cs="Times New Roman"/>
            <w:sz w:val="24"/>
            <w:szCs w:val="24"/>
            <w:lang w:val="en-GB"/>
          </w:rPr>
          <w:delText xml:space="preserve">optimized </w:delText>
        </w:r>
      </w:del>
      <w:r w:rsidRPr="00A3499D">
        <w:rPr>
          <w:rFonts w:ascii="Times New Roman" w:eastAsia="Times New Roman" w:hAnsi="Times New Roman" w:cs="Times New Roman"/>
          <w:sz w:val="24"/>
          <w:szCs w:val="24"/>
          <w:lang w:val="en-GB"/>
        </w:rPr>
        <w:t xml:space="preserve">by transferring </w:t>
      </w:r>
      <w:ins w:id="999" w:author="Author" w:date="2021-02-08T12:38:00Z">
        <w:r w:rsidR="00482EF1"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initial inoculum (~2.5 g FW </w:t>
      </w:r>
      <w:commentRangeStart w:id="1000"/>
      <w:r w:rsidRPr="00A3499D">
        <w:rPr>
          <w:rFonts w:ascii="Times New Roman" w:eastAsia="Times New Roman" w:hAnsi="Times New Roman" w:cs="Times New Roman"/>
          <w:sz w:val="24"/>
          <w:szCs w:val="24"/>
          <w:lang w:val="en-GB"/>
        </w:rPr>
        <w:t>adventitious roots</w:t>
      </w:r>
      <w:commentRangeEnd w:id="1000"/>
      <w:r w:rsidRPr="00A3499D">
        <w:rPr>
          <w:rStyle w:val="CommentReference"/>
          <w:lang w:val="en-GB"/>
        </w:rPr>
        <w:commentReference w:id="1000"/>
      </w:r>
      <w:r w:rsidRPr="00A3499D">
        <w:rPr>
          <w:rFonts w:ascii="Times New Roman" w:eastAsia="Times New Roman" w:hAnsi="Times New Roman" w:cs="Times New Roman"/>
          <w:sz w:val="24"/>
          <w:szCs w:val="24"/>
          <w:lang w:val="en-GB"/>
        </w:rPr>
        <w:t xml:space="preserve">) to various strengths of MS liquid medium (1/4, 1/2, 3/4, and full strength) </w:t>
      </w:r>
      <w:commentRangeStart w:id="1001"/>
      <w:r w:rsidRPr="00A3499D">
        <w:rPr>
          <w:rFonts w:ascii="Times New Roman" w:eastAsia="Times New Roman" w:hAnsi="Times New Roman" w:cs="Times New Roman"/>
          <w:sz w:val="24"/>
          <w:szCs w:val="24"/>
          <w:lang w:val="en-GB"/>
        </w:rPr>
        <w:t xml:space="preserve">and </w:t>
      </w:r>
      <w:commentRangeEnd w:id="1001"/>
      <w:r w:rsidRPr="00A3499D">
        <w:rPr>
          <w:rStyle w:val="CommentReference"/>
          <w:lang w:val="en-GB"/>
        </w:rPr>
        <w:commentReference w:id="1001"/>
      </w:r>
      <w:r w:rsidRPr="00A3499D">
        <w:rPr>
          <w:rFonts w:ascii="Times New Roman" w:eastAsia="Times New Roman" w:hAnsi="Times New Roman" w:cs="Times New Roman"/>
          <w:sz w:val="24"/>
          <w:szCs w:val="24"/>
          <w:lang w:val="en-GB"/>
        </w:rPr>
        <w:t>different concentrations of sucrose (1.0, 3.0, 4.5, and 6.0%)</w:t>
      </w:r>
      <w:del w:id="1002" w:author="Author" w:date="2021-01-28T15:54:00Z">
        <w:r w:rsidRPr="00A3499D" w:rsidDel="00E270A8">
          <w:rPr>
            <w:rFonts w:ascii="Times New Roman" w:eastAsia="Times New Roman" w:hAnsi="Times New Roman" w:cs="Times New Roman"/>
            <w:sz w:val="24"/>
            <w:szCs w:val="24"/>
            <w:lang w:val="en-GB"/>
          </w:rPr>
          <w:delText xml:space="preserve"> for biomass production</w:delText>
        </w:r>
      </w:del>
      <w:ins w:id="1003" w:author="Author" w:date="2021-02-03T12:06:00Z">
        <w:r w:rsidR="00B75182" w:rsidRPr="00A3499D">
          <w:rPr>
            <w:rFonts w:ascii="Times New Roman" w:eastAsia="Times New Roman" w:hAnsi="Times New Roman" w:cs="Times New Roman"/>
            <w:sz w:val="24"/>
            <w:szCs w:val="24"/>
            <w:lang w:val="en-GB"/>
          </w:rPr>
          <w:t>;</w:t>
        </w:r>
      </w:ins>
      <w:del w:id="1004" w:author="Author" w:date="2021-02-03T12:06:00Z">
        <w:r w:rsidRPr="00A3499D" w:rsidDel="00B75182">
          <w:rPr>
            <w:rFonts w:ascii="Times New Roman" w:eastAsia="Times New Roman" w:hAnsi="Times New Roman" w:cs="Times New Roman"/>
            <w:sz w:val="24"/>
            <w:szCs w:val="24"/>
            <w:lang w:val="en-GB"/>
          </w:rPr>
          <w:delText>.</w:delText>
        </w:r>
      </w:del>
      <w:ins w:id="1005" w:author="Author" w:date="2021-02-03T12:05:00Z">
        <w:r w:rsidR="00B75182" w:rsidRPr="00A3499D">
          <w:rPr>
            <w:rFonts w:ascii="Times New Roman" w:eastAsia="Times New Roman" w:hAnsi="Times New Roman" w:cs="Times New Roman"/>
            <w:sz w:val="24"/>
            <w:szCs w:val="24"/>
            <w:lang w:val="en-GB"/>
          </w:rPr>
          <w:t xml:space="preserve"> 250 ml Erlenmeyer flasks containing 50 ml medium were used to determine the optimal inoculum density for maximum root biomass production.</w:t>
        </w:r>
      </w:ins>
      <w:r w:rsidRPr="00A3499D">
        <w:rPr>
          <w:rFonts w:ascii="Times New Roman" w:eastAsia="Times New Roman" w:hAnsi="Times New Roman" w:cs="Times New Roman"/>
          <w:sz w:val="24"/>
          <w:szCs w:val="24"/>
          <w:lang w:val="en-GB"/>
        </w:rPr>
        <w:t xml:space="preserve"> </w:t>
      </w:r>
      <w:commentRangeStart w:id="1006"/>
      <w:del w:id="1007" w:author="Author" w:date="2021-01-28T16:00:00Z">
        <w:r w:rsidRPr="00A3499D" w:rsidDel="00F55C2C">
          <w:rPr>
            <w:rFonts w:ascii="Times New Roman" w:eastAsia="Times New Roman" w:hAnsi="Times New Roman" w:cs="Times New Roman"/>
            <w:sz w:val="24"/>
            <w:szCs w:val="24"/>
            <w:lang w:val="en-GB"/>
          </w:rPr>
          <w:delText xml:space="preserve">For improving adventitious root biomass, </w:delText>
        </w:r>
      </w:del>
      <w:ins w:id="1008" w:author="Author" w:date="2021-01-28T15:59:00Z">
        <w:r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optimal inoculum density was </w:t>
      </w:r>
      <w:commentRangeStart w:id="1009"/>
      <w:del w:id="1010" w:author="Author" w:date="2021-01-28T16:00:00Z">
        <w:r w:rsidRPr="00A3499D" w:rsidDel="00F55C2C">
          <w:rPr>
            <w:rFonts w:ascii="Times New Roman" w:eastAsia="Times New Roman" w:hAnsi="Times New Roman" w:cs="Times New Roman"/>
            <w:sz w:val="24"/>
            <w:szCs w:val="24"/>
            <w:lang w:val="en-GB"/>
          </w:rPr>
          <w:delText xml:space="preserve">standardized </w:delText>
        </w:r>
      </w:del>
      <w:ins w:id="1011" w:author="Author" w:date="2021-01-28T16:00:00Z">
        <w:r w:rsidRPr="00A3499D">
          <w:rPr>
            <w:rFonts w:ascii="Times New Roman" w:eastAsia="Times New Roman" w:hAnsi="Times New Roman" w:cs="Times New Roman"/>
            <w:sz w:val="24"/>
            <w:szCs w:val="24"/>
            <w:lang w:val="en-GB"/>
          </w:rPr>
          <w:t>identified</w:t>
        </w:r>
        <w:commentRangeEnd w:id="1009"/>
        <w:r w:rsidRPr="00A3499D">
          <w:rPr>
            <w:rStyle w:val="CommentReference"/>
            <w:lang w:val="en-GB"/>
          </w:rPr>
          <w:commentReference w:id="1009"/>
        </w:r>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 xml:space="preserve">using various levels (2.5, 5.0, 10.0, 15.0, and 20.0 g FW) of </w:t>
      </w:r>
      <w:ins w:id="1012" w:author="Author" w:date="2021-02-08T12:38:00Z">
        <w:r w:rsidR="00482EF1"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initial inoculum.</w:t>
      </w:r>
      <w:commentRangeEnd w:id="1006"/>
      <w:r w:rsidRPr="00A3499D">
        <w:rPr>
          <w:rStyle w:val="CommentReference"/>
          <w:lang w:val="en-GB"/>
        </w:rPr>
        <w:commentReference w:id="1006"/>
      </w:r>
      <w:r w:rsidRPr="00A3499D">
        <w:rPr>
          <w:rFonts w:ascii="Times New Roman" w:eastAsia="Times New Roman" w:hAnsi="Times New Roman" w:cs="Times New Roman"/>
          <w:sz w:val="24"/>
          <w:szCs w:val="24"/>
          <w:lang w:val="en-GB"/>
        </w:rPr>
        <w:t xml:space="preserve"> </w:t>
      </w:r>
      <w:commentRangeStart w:id="1013"/>
      <w:r w:rsidRPr="00A3499D">
        <w:rPr>
          <w:rFonts w:ascii="Times New Roman" w:eastAsia="Times New Roman" w:hAnsi="Times New Roman" w:cs="Times New Roman"/>
          <w:sz w:val="24"/>
          <w:szCs w:val="24"/>
          <w:lang w:val="en-GB"/>
        </w:rPr>
        <w:t>Each treatment was carried out three times with seven flasks</w:t>
      </w:r>
      <w:commentRangeEnd w:id="1013"/>
      <w:r w:rsidRPr="00A3499D">
        <w:rPr>
          <w:rStyle w:val="CommentReference"/>
          <w:lang w:val="en-GB"/>
        </w:rPr>
        <w:commentReference w:id="1013"/>
      </w:r>
      <w:r w:rsidRPr="00A3499D">
        <w:rPr>
          <w:rFonts w:ascii="Times New Roman" w:eastAsia="Times New Roman" w:hAnsi="Times New Roman" w:cs="Times New Roman"/>
          <w:sz w:val="24"/>
          <w:szCs w:val="24"/>
          <w:lang w:val="en-GB"/>
        </w:rPr>
        <w:t xml:space="preserve">. </w:t>
      </w:r>
      <w:ins w:id="1014" w:author="Author" w:date="2021-01-28T16:03:00Z">
        <w:r w:rsidRPr="00A3499D">
          <w:rPr>
            <w:rFonts w:ascii="Times New Roman" w:eastAsia="Times New Roman" w:hAnsi="Times New Roman" w:cs="Times New Roman"/>
            <w:sz w:val="24"/>
            <w:szCs w:val="24"/>
            <w:lang w:val="en-GB"/>
          </w:rPr>
          <w:t xml:space="preserve">The </w:t>
        </w:r>
      </w:ins>
      <w:del w:id="1015" w:author="Author" w:date="2021-01-28T16:03:00Z">
        <w:r w:rsidRPr="00A3499D" w:rsidDel="00F55C2C">
          <w:rPr>
            <w:rFonts w:ascii="Times New Roman" w:eastAsia="Times New Roman" w:hAnsi="Times New Roman" w:cs="Times New Roman"/>
            <w:sz w:val="24"/>
            <w:szCs w:val="24"/>
            <w:lang w:val="en-GB"/>
          </w:rPr>
          <w:delText>G</w:delText>
        </w:r>
      </w:del>
      <w:ins w:id="1016" w:author="Author" w:date="2021-01-28T16:03:00Z">
        <w:r w:rsidRPr="00A3499D">
          <w:rPr>
            <w:rFonts w:ascii="Times New Roman" w:eastAsia="Times New Roman" w:hAnsi="Times New Roman" w:cs="Times New Roman"/>
            <w:sz w:val="24"/>
            <w:szCs w:val="24"/>
            <w:lang w:val="en-GB"/>
          </w:rPr>
          <w:t>g</w:t>
        </w:r>
      </w:ins>
      <w:r w:rsidRPr="00A3499D">
        <w:rPr>
          <w:rFonts w:ascii="Times New Roman" w:eastAsia="Times New Roman" w:hAnsi="Times New Roman" w:cs="Times New Roman"/>
          <w:sz w:val="24"/>
          <w:szCs w:val="24"/>
          <w:lang w:val="en-GB"/>
        </w:rPr>
        <w:t>rowth ratio</w:t>
      </w:r>
      <w:commentRangeStart w:id="1017"/>
      <w:del w:id="1018" w:author="Author" w:date="2021-01-28T16:04:00Z">
        <w:r w:rsidRPr="00A3499D" w:rsidDel="00F55C2C">
          <w:rPr>
            <w:rFonts w:ascii="Times New Roman" w:eastAsia="Times New Roman" w:hAnsi="Times New Roman" w:cs="Times New Roman"/>
            <w:sz w:val="24"/>
            <w:szCs w:val="24"/>
            <w:lang w:val="en-GB"/>
          </w:rPr>
          <w:delText xml:space="preserve"> (GR)</w:delText>
        </w:r>
      </w:del>
      <w:commentRangeEnd w:id="1017"/>
      <w:r w:rsidRPr="00A3499D">
        <w:rPr>
          <w:rStyle w:val="CommentReference"/>
          <w:lang w:val="en-GB"/>
        </w:rPr>
        <w:commentReference w:id="1017"/>
      </w:r>
      <w:r w:rsidRPr="00A3499D">
        <w:rPr>
          <w:rFonts w:ascii="Times New Roman" w:eastAsia="Times New Roman" w:hAnsi="Times New Roman" w:cs="Times New Roman"/>
          <w:sz w:val="24"/>
          <w:szCs w:val="24"/>
          <w:lang w:val="en-GB"/>
        </w:rPr>
        <w:t xml:space="preserve"> was calculated using </w:t>
      </w:r>
      <w:commentRangeStart w:id="1019"/>
      <w:r w:rsidRPr="00A3499D">
        <w:rPr>
          <w:rFonts w:ascii="Times New Roman" w:eastAsia="Times New Roman" w:hAnsi="Times New Roman" w:cs="Times New Roman"/>
          <w:sz w:val="24"/>
          <w:szCs w:val="24"/>
          <w:lang w:val="en-GB"/>
        </w:rPr>
        <w:t xml:space="preserve">the following equation </w:t>
      </w:r>
      <w:commentRangeEnd w:id="1019"/>
      <w:r w:rsidRPr="00A3499D">
        <w:rPr>
          <w:rStyle w:val="CommentReference"/>
          <w:lang w:val="en-GB"/>
        </w:rPr>
        <w:commentReference w:id="1019"/>
      </w:r>
      <w:del w:id="1020" w:author="Author" w:date="2021-01-28T15:56:00Z">
        <w:r w:rsidRPr="00A3499D" w:rsidDel="00E723D3">
          <w:rPr>
            <w:rFonts w:ascii="Times New Roman" w:eastAsia="Times New Roman" w:hAnsi="Times New Roman" w:cs="Times New Roman"/>
            <w:sz w:val="24"/>
            <w:szCs w:val="24"/>
            <w:lang w:val="en-GB"/>
          </w:rPr>
          <w:delText>[19]</w:delText>
        </w:r>
      </w:del>
      <w:ins w:id="1021" w:author="Author" w:date="2021-01-28T15:56:00Z">
        <w:r w:rsidRPr="00A3499D">
          <w:rPr>
            <w:rFonts w:ascii="Times New Roman" w:eastAsia="Times New Roman" w:hAnsi="Times New Roman" w:cs="Times New Roman"/>
            <w:sz w:val="24"/>
            <w:szCs w:val="24"/>
            <w:lang w:val="en-GB"/>
          </w:rPr>
          <w:t>(Praveen and Murthy, 2010)</w:t>
        </w:r>
      </w:ins>
      <w:r w:rsidRPr="00A3499D">
        <w:rPr>
          <w:rFonts w:ascii="Times New Roman" w:eastAsia="Times New Roman" w:hAnsi="Times New Roman" w:cs="Times New Roman"/>
          <w:sz w:val="24"/>
          <w:szCs w:val="24"/>
          <w:lang w:val="en-GB"/>
        </w:rPr>
        <w:t>:</w:t>
      </w:r>
    </w:p>
    <w:p w14:paraId="2BBFBBFD" w14:textId="77777777" w:rsidR="00B406AB" w:rsidRPr="00A3499D" w:rsidRDefault="00B406AB" w:rsidP="00B406AB">
      <w:pPr>
        <w:spacing w:after="0" w:line="240" w:lineRule="auto"/>
        <w:outlineLvl w:val="4"/>
        <w:rPr>
          <w:rFonts w:ascii="Times New Roman" w:eastAsia="Times New Roman" w:hAnsi="Times New Roman" w:cs="Times New Roman"/>
          <w:b/>
          <w:bCs/>
          <w:i/>
          <w:iCs/>
          <w:sz w:val="24"/>
          <w:szCs w:val="24"/>
          <w:lang w:val="en-GB"/>
        </w:rPr>
      </w:pPr>
      <w:del w:id="1022" w:author="Author" w:date="2021-01-29T13:41:00Z">
        <w:r w:rsidRPr="00A3499D" w:rsidDel="00FE085B">
          <w:rPr>
            <w:rFonts w:ascii="Times New Roman" w:eastAsia="Times New Roman" w:hAnsi="Times New Roman" w:cs="Times New Roman"/>
            <w:b/>
            <w:bCs/>
            <w:i/>
            <w:iCs/>
            <w:sz w:val="24"/>
            <w:szCs w:val="24"/>
            <w:lang w:val="en-GB"/>
          </w:rPr>
          <w:delText xml:space="preserve">2.4. </w:delText>
        </w:r>
      </w:del>
      <w:r w:rsidRPr="00A3499D">
        <w:rPr>
          <w:rFonts w:ascii="Times New Roman" w:eastAsia="Times New Roman" w:hAnsi="Times New Roman" w:cs="Times New Roman"/>
          <w:b/>
          <w:bCs/>
          <w:i/>
          <w:iCs/>
          <w:sz w:val="24"/>
          <w:szCs w:val="24"/>
          <w:lang w:val="en-GB"/>
        </w:rPr>
        <w:t>GC-MS Analysis</w:t>
      </w:r>
    </w:p>
    <w:p w14:paraId="759BAB54" w14:textId="02B4B3A6" w:rsidR="00B406AB" w:rsidRPr="00A3499D" w:rsidRDefault="00B406AB" w:rsidP="00B406AB">
      <w:pPr>
        <w:spacing w:after="0" w:line="240" w:lineRule="auto"/>
        <w:rPr>
          <w:rFonts w:ascii="Times New Roman" w:eastAsia="Times New Roman" w:hAnsi="Times New Roman" w:cs="Times New Roman"/>
          <w:sz w:val="24"/>
          <w:szCs w:val="24"/>
          <w:lang w:val="en-GB"/>
        </w:rPr>
      </w:pPr>
      <w:commentRangeStart w:id="1023"/>
      <w:r w:rsidRPr="00A3499D">
        <w:rPr>
          <w:rFonts w:ascii="Times New Roman" w:eastAsia="Times New Roman" w:hAnsi="Times New Roman" w:cs="Times New Roman"/>
          <w:sz w:val="24"/>
          <w:szCs w:val="24"/>
          <w:lang w:val="en-GB"/>
        </w:rPr>
        <w:t>The adventitious root mass</w:t>
      </w:r>
      <w:ins w:id="1024" w:author="Author" w:date="2021-01-29T16:40:00Z">
        <w:r w:rsidR="00F47B53" w:rsidRPr="00A3499D">
          <w:rPr>
            <w:rFonts w:ascii="Times New Roman" w:eastAsia="Times New Roman" w:hAnsi="Times New Roman" w:cs="Times New Roman"/>
            <w:sz w:val="24"/>
            <w:szCs w:val="24"/>
            <w:lang w:val="en-GB"/>
          </w:rPr>
          <w:t>es</w:t>
        </w:r>
      </w:ins>
      <w:r w:rsidRPr="00A3499D">
        <w:rPr>
          <w:rFonts w:ascii="Times New Roman" w:eastAsia="Times New Roman" w:hAnsi="Times New Roman" w:cs="Times New Roman"/>
          <w:sz w:val="24"/>
          <w:szCs w:val="24"/>
          <w:lang w:val="en-GB"/>
        </w:rPr>
        <w:t xml:space="preserve"> (1.0 g FW) harvested from </w:t>
      </w:r>
      <w:commentRangeStart w:id="1025"/>
      <w:r w:rsidRPr="00A3499D">
        <w:rPr>
          <w:rFonts w:ascii="Times New Roman" w:eastAsia="Times New Roman" w:hAnsi="Times New Roman" w:cs="Times New Roman"/>
          <w:sz w:val="24"/>
          <w:szCs w:val="24"/>
          <w:lang w:val="en-GB"/>
        </w:rPr>
        <w:t xml:space="preserve">suspension culture </w:t>
      </w:r>
      <w:commentRangeEnd w:id="1025"/>
      <w:r w:rsidRPr="00A3499D">
        <w:rPr>
          <w:rStyle w:val="CommentReference"/>
          <w:lang w:val="en-GB"/>
        </w:rPr>
        <w:commentReference w:id="1025"/>
      </w:r>
      <w:r w:rsidRPr="00A3499D">
        <w:rPr>
          <w:rFonts w:ascii="Times New Roman" w:eastAsia="Times New Roman" w:hAnsi="Times New Roman" w:cs="Times New Roman"/>
          <w:sz w:val="24"/>
          <w:szCs w:val="24"/>
          <w:lang w:val="en-GB"/>
        </w:rPr>
        <w:t xml:space="preserve">and </w:t>
      </w:r>
      <w:ins w:id="1026" w:author="Author" w:date="2021-01-29T16:40:00Z">
        <w:r w:rsidR="00605922"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rhizome</w:t>
      </w:r>
      <w:ins w:id="1027" w:author="Author" w:date="2021-01-29T16:40:00Z">
        <w:r w:rsidR="00605922"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of </w:t>
      </w:r>
      <w:commentRangeStart w:id="1028"/>
      <w:r w:rsidRPr="00A3499D">
        <w:rPr>
          <w:rFonts w:ascii="Times New Roman" w:eastAsia="Times New Roman" w:hAnsi="Times New Roman" w:cs="Times New Roman"/>
          <w:sz w:val="24"/>
          <w:szCs w:val="24"/>
          <w:lang w:val="en-GB"/>
        </w:rPr>
        <w:t>field</w:t>
      </w:r>
      <w:ins w:id="1029" w:author="Author" w:date="2021-02-03T11:24:00Z">
        <w:r w:rsidR="008F601A" w:rsidRPr="00A3499D">
          <w:rPr>
            <w:rFonts w:ascii="Times New Roman" w:eastAsia="Times New Roman" w:hAnsi="Times New Roman" w:cs="Times New Roman"/>
            <w:sz w:val="24"/>
            <w:szCs w:val="24"/>
            <w:lang w:val="en-GB"/>
          </w:rPr>
          <w:t>-</w:t>
        </w:r>
      </w:ins>
      <w:del w:id="1030" w:author="Author" w:date="2021-02-03T11:24:00Z">
        <w:r w:rsidRPr="00A3499D" w:rsidDel="008F601A">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 xml:space="preserve">grown plants </w:t>
      </w:r>
      <w:commentRangeEnd w:id="1028"/>
      <w:r w:rsidRPr="00A3499D">
        <w:rPr>
          <w:rStyle w:val="CommentReference"/>
          <w:lang w:val="en-GB"/>
        </w:rPr>
        <w:commentReference w:id="1028"/>
      </w:r>
      <w:r w:rsidRPr="00A3499D">
        <w:rPr>
          <w:rFonts w:ascii="Times New Roman" w:eastAsia="Times New Roman" w:hAnsi="Times New Roman" w:cs="Times New Roman"/>
          <w:sz w:val="24"/>
          <w:szCs w:val="24"/>
          <w:lang w:val="en-GB"/>
        </w:rPr>
        <w:t>w</w:t>
      </w:r>
      <w:ins w:id="1031" w:author="Author" w:date="2021-01-29T16:41:00Z">
        <w:r w:rsidR="00F47B53" w:rsidRPr="00A3499D">
          <w:rPr>
            <w:rFonts w:ascii="Times New Roman" w:eastAsia="Times New Roman" w:hAnsi="Times New Roman" w:cs="Times New Roman"/>
            <w:sz w:val="24"/>
            <w:szCs w:val="24"/>
            <w:lang w:val="en-GB"/>
          </w:rPr>
          <w:t>ere</w:t>
        </w:r>
      </w:ins>
      <w:del w:id="1032" w:author="Author" w:date="2021-01-29T16:41:00Z">
        <w:r w:rsidRPr="00A3499D" w:rsidDel="00F47B53">
          <w:rPr>
            <w:rFonts w:ascii="Times New Roman" w:eastAsia="Times New Roman" w:hAnsi="Times New Roman" w:cs="Times New Roman"/>
            <w:sz w:val="24"/>
            <w:szCs w:val="24"/>
            <w:lang w:val="en-GB"/>
          </w:rPr>
          <w:delText>as</w:delText>
        </w:r>
      </w:del>
      <w:r w:rsidRPr="00A3499D">
        <w:rPr>
          <w:rFonts w:ascii="Times New Roman" w:eastAsia="Times New Roman" w:hAnsi="Times New Roman" w:cs="Times New Roman"/>
          <w:sz w:val="24"/>
          <w:szCs w:val="24"/>
          <w:lang w:val="en-GB"/>
        </w:rPr>
        <w:t xml:space="preserve"> </w:t>
      </w:r>
      <w:commentRangeEnd w:id="1023"/>
      <w:r w:rsidRPr="00A3499D">
        <w:rPr>
          <w:rStyle w:val="CommentReference"/>
          <w:lang w:val="en-GB"/>
        </w:rPr>
        <w:commentReference w:id="1023"/>
      </w:r>
      <w:r w:rsidRPr="00A3499D">
        <w:rPr>
          <w:rFonts w:ascii="Times New Roman" w:eastAsia="Times New Roman" w:hAnsi="Times New Roman" w:cs="Times New Roman"/>
          <w:sz w:val="24"/>
          <w:szCs w:val="24"/>
          <w:lang w:val="en-GB"/>
        </w:rPr>
        <w:t>subsequently air-dried for 1 h</w:t>
      </w:r>
      <w:del w:id="1033" w:author="Author" w:date="2021-02-03T11:24:00Z">
        <w:r w:rsidRPr="00A3499D" w:rsidDel="008F601A">
          <w:rPr>
            <w:rFonts w:ascii="Times New Roman" w:eastAsia="Times New Roman" w:hAnsi="Times New Roman" w:cs="Times New Roman"/>
            <w:sz w:val="24"/>
            <w:szCs w:val="24"/>
            <w:lang w:val="en-GB"/>
          </w:rPr>
          <w:delText>our</w:delText>
        </w:r>
      </w:del>
      <w:r w:rsidRPr="00A3499D">
        <w:rPr>
          <w:rFonts w:ascii="Times New Roman" w:eastAsia="Times New Roman" w:hAnsi="Times New Roman" w:cs="Times New Roman"/>
          <w:sz w:val="24"/>
          <w:szCs w:val="24"/>
          <w:lang w:val="en-GB"/>
        </w:rPr>
        <w:t xml:space="preserve"> and completely ground using pestle and mortar. Extraction was carried out </w:t>
      </w:r>
      <w:ins w:id="1034" w:author="Author" w:date="2021-01-28T16:28:00Z">
        <w:r w:rsidRPr="00A3499D">
          <w:rPr>
            <w:rFonts w:ascii="Times New Roman" w:eastAsia="Times New Roman" w:hAnsi="Times New Roman" w:cs="Times New Roman"/>
            <w:sz w:val="24"/>
            <w:szCs w:val="24"/>
            <w:lang w:val="en-GB"/>
          </w:rPr>
          <w:t xml:space="preserve">by sonication </w:t>
        </w:r>
      </w:ins>
      <w:r w:rsidRPr="00A3499D">
        <w:rPr>
          <w:rFonts w:ascii="Times New Roman" w:eastAsia="Times New Roman" w:hAnsi="Times New Roman" w:cs="Times New Roman"/>
          <w:sz w:val="24"/>
          <w:szCs w:val="24"/>
          <w:lang w:val="en-GB"/>
        </w:rPr>
        <w:t>with methanol (10 </w:t>
      </w:r>
      <w:del w:id="1035" w:author="Author" w:date="2021-01-28T16:28:00Z">
        <w:r w:rsidRPr="00A3499D" w:rsidDel="0002241D">
          <w:rPr>
            <w:rFonts w:ascii="Times New Roman" w:eastAsia="Times New Roman" w:hAnsi="Times New Roman" w:cs="Times New Roman"/>
            <w:sz w:val="24"/>
            <w:szCs w:val="24"/>
            <w:lang w:val="en-GB"/>
          </w:rPr>
          <w:delText>mL</w:delText>
        </w:r>
      </w:del>
      <w:ins w:id="1036" w:author="Author" w:date="2021-01-28T16:28:00Z">
        <w:r w:rsidRPr="00A3499D">
          <w:rPr>
            <w:rFonts w:ascii="Times New Roman" w:eastAsia="Times New Roman" w:hAnsi="Times New Roman" w:cs="Times New Roman"/>
            <w:sz w:val="24"/>
            <w:szCs w:val="24"/>
            <w:lang w:val="en-GB"/>
          </w:rPr>
          <w:t>ml</w:t>
        </w:r>
      </w:ins>
      <w:r w:rsidRPr="00A3499D">
        <w:rPr>
          <w:rFonts w:ascii="Times New Roman" w:eastAsia="Times New Roman" w:hAnsi="Times New Roman" w:cs="Times New Roman"/>
          <w:sz w:val="24"/>
          <w:szCs w:val="24"/>
          <w:lang w:val="en-GB"/>
        </w:rPr>
        <w:t xml:space="preserve">) until </w:t>
      </w:r>
      <w:ins w:id="1037" w:author="Author" w:date="2021-01-28T16:28:00Z">
        <w:r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 xml:space="preserve">ground root </w:t>
      </w:r>
      <w:ins w:id="1038" w:author="Author" w:date="2021-01-28T16:29:00Z">
        <w:r w:rsidRPr="00A3499D">
          <w:rPr>
            <w:rFonts w:ascii="Times New Roman" w:eastAsia="Times New Roman" w:hAnsi="Times New Roman" w:cs="Times New Roman"/>
            <w:sz w:val="24"/>
            <w:szCs w:val="24"/>
            <w:lang w:val="en-GB"/>
          </w:rPr>
          <w:t xml:space="preserve">colour </w:t>
        </w:r>
      </w:ins>
      <w:r w:rsidRPr="00A3499D">
        <w:rPr>
          <w:rFonts w:ascii="Times New Roman" w:eastAsia="Times New Roman" w:hAnsi="Times New Roman" w:cs="Times New Roman"/>
          <w:sz w:val="24"/>
          <w:szCs w:val="24"/>
          <w:lang w:val="en-GB"/>
        </w:rPr>
        <w:t xml:space="preserve">changed </w:t>
      </w:r>
      <w:del w:id="1039" w:author="Author" w:date="2021-01-28T16:29:00Z">
        <w:r w:rsidRPr="00A3499D" w:rsidDel="007E6D48">
          <w:rPr>
            <w:rFonts w:ascii="Times New Roman" w:eastAsia="Times New Roman" w:hAnsi="Times New Roman" w:cs="Times New Roman"/>
            <w:sz w:val="24"/>
            <w:szCs w:val="24"/>
            <w:lang w:val="en-GB"/>
          </w:rPr>
          <w:delText>in</w:delText>
        </w:r>
      </w:del>
      <w:r w:rsidRPr="00A3499D">
        <w:rPr>
          <w:rFonts w:ascii="Times New Roman" w:eastAsia="Times New Roman" w:hAnsi="Times New Roman" w:cs="Times New Roman"/>
          <w:sz w:val="24"/>
          <w:szCs w:val="24"/>
          <w:lang w:val="en-GB"/>
        </w:rPr>
        <w:t>to white</w:t>
      </w:r>
      <w:del w:id="1040" w:author="Author" w:date="2021-01-28T16:29:00Z">
        <w:r w:rsidRPr="00A3499D" w:rsidDel="007E6D48">
          <w:rPr>
            <w:rFonts w:ascii="Times New Roman" w:eastAsia="Times New Roman" w:hAnsi="Times New Roman" w:cs="Times New Roman"/>
            <w:sz w:val="24"/>
            <w:szCs w:val="24"/>
            <w:lang w:val="en-GB"/>
          </w:rPr>
          <w:delText xml:space="preserve"> color</w:delText>
        </w:r>
      </w:del>
      <w:del w:id="1041" w:author="Author" w:date="2021-01-28T16:28:00Z">
        <w:r w:rsidRPr="00A3499D" w:rsidDel="0002241D">
          <w:rPr>
            <w:rFonts w:ascii="Times New Roman" w:eastAsia="Times New Roman" w:hAnsi="Times New Roman" w:cs="Times New Roman"/>
            <w:sz w:val="24"/>
            <w:szCs w:val="24"/>
            <w:lang w:val="en-GB"/>
          </w:rPr>
          <w:delText xml:space="preserve"> by sonication</w:delText>
        </w:r>
      </w:del>
      <w:r w:rsidRPr="00A3499D">
        <w:rPr>
          <w:rFonts w:ascii="Times New Roman" w:eastAsia="Times New Roman" w:hAnsi="Times New Roman" w:cs="Times New Roman"/>
          <w:sz w:val="24"/>
          <w:szCs w:val="24"/>
          <w:lang w:val="en-GB"/>
        </w:rPr>
        <w:t xml:space="preserve">. After </w:t>
      </w:r>
      <w:commentRangeStart w:id="1042"/>
      <w:r w:rsidRPr="00A3499D">
        <w:rPr>
          <w:rFonts w:ascii="Times New Roman" w:eastAsia="Times New Roman" w:hAnsi="Times New Roman" w:cs="Times New Roman"/>
          <w:sz w:val="24"/>
          <w:szCs w:val="24"/>
          <w:lang w:val="en-GB"/>
        </w:rPr>
        <w:t xml:space="preserve">centrifugation </w:t>
      </w:r>
      <w:commentRangeEnd w:id="1042"/>
      <w:r w:rsidRPr="00A3499D">
        <w:rPr>
          <w:rStyle w:val="CommentReference"/>
          <w:lang w:val="en-GB"/>
        </w:rPr>
        <w:commentReference w:id="1042"/>
      </w:r>
      <w:r w:rsidRPr="00A3499D">
        <w:rPr>
          <w:rFonts w:ascii="Times New Roman" w:eastAsia="Times New Roman" w:hAnsi="Times New Roman" w:cs="Times New Roman"/>
          <w:sz w:val="24"/>
          <w:szCs w:val="24"/>
          <w:lang w:val="en-GB"/>
        </w:rPr>
        <w:t xml:space="preserve">at </w:t>
      </w:r>
      <w:commentRangeStart w:id="1043"/>
      <w:r w:rsidRPr="00A3499D">
        <w:rPr>
          <w:rFonts w:ascii="Times New Roman" w:eastAsia="Times New Roman" w:hAnsi="Times New Roman" w:cs="Times New Roman"/>
          <w:sz w:val="24"/>
          <w:szCs w:val="24"/>
          <w:lang w:val="en-GB"/>
        </w:rPr>
        <w:t xml:space="preserve">8,000 rpm </w:t>
      </w:r>
      <w:commentRangeEnd w:id="1043"/>
      <w:r w:rsidRPr="00A3499D">
        <w:rPr>
          <w:rStyle w:val="CommentReference"/>
          <w:lang w:val="en-GB"/>
        </w:rPr>
        <w:commentReference w:id="1043"/>
      </w:r>
      <w:r w:rsidRPr="00A3499D">
        <w:rPr>
          <w:rFonts w:ascii="Times New Roman" w:eastAsia="Times New Roman" w:hAnsi="Times New Roman" w:cs="Times New Roman"/>
          <w:sz w:val="24"/>
          <w:szCs w:val="24"/>
          <w:lang w:val="en-GB"/>
        </w:rPr>
        <w:t xml:space="preserve">for 15 min, the upper aqueous layer was collected and filtered through a </w:t>
      </w:r>
      <w:commentRangeStart w:id="1044"/>
      <w:r w:rsidRPr="00A3499D">
        <w:rPr>
          <w:rFonts w:ascii="Times New Roman" w:eastAsia="Times New Roman" w:hAnsi="Times New Roman" w:cs="Times New Roman"/>
          <w:sz w:val="24"/>
          <w:szCs w:val="24"/>
          <w:lang w:val="en-GB"/>
        </w:rPr>
        <w:t>nylon membrane filter</w:t>
      </w:r>
      <w:commentRangeEnd w:id="1044"/>
      <w:r w:rsidRPr="00A3499D">
        <w:rPr>
          <w:rStyle w:val="CommentReference"/>
          <w:lang w:val="en-GB"/>
        </w:rPr>
        <w:commentReference w:id="1044"/>
      </w:r>
      <w:r w:rsidRPr="00A3499D">
        <w:rPr>
          <w:rFonts w:ascii="Times New Roman" w:eastAsia="Times New Roman" w:hAnsi="Times New Roman" w:cs="Times New Roman"/>
          <w:sz w:val="24"/>
          <w:szCs w:val="24"/>
          <w:lang w:val="en-GB"/>
        </w:rPr>
        <w:t xml:space="preserve"> and injected into the GC-MS equipment for analysis.</w:t>
      </w:r>
    </w:p>
    <w:p w14:paraId="7008AE39" w14:textId="77777777" w:rsidR="00B406AB" w:rsidRPr="00A3499D" w:rsidRDefault="00B406AB" w:rsidP="00B406AB">
      <w:pPr>
        <w:spacing w:after="0" w:line="240" w:lineRule="auto"/>
        <w:outlineLvl w:val="5"/>
        <w:rPr>
          <w:rFonts w:ascii="Times New Roman" w:eastAsia="Times New Roman" w:hAnsi="Times New Roman" w:cs="Times New Roman"/>
          <w:i/>
          <w:iCs/>
          <w:sz w:val="24"/>
          <w:szCs w:val="24"/>
          <w:lang w:val="en-GB"/>
        </w:rPr>
      </w:pPr>
      <w:del w:id="1045" w:author="Author" w:date="2021-01-29T13:41:00Z">
        <w:r w:rsidRPr="00A3499D" w:rsidDel="00FE085B">
          <w:rPr>
            <w:rFonts w:ascii="Times New Roman" w:eastAsia="Times New Roman" w:hAnsi="Times New Roman" w:cs="Times New Roman"/>
            <w:b/>
            <w:bCs/>
            <w:sz w:val="24"/>
            <w:szCs w:val="24"/>
            <w:lang w:val="en-GB"/>
          </w:rPr>
          <w:delText xml:space="preserve">2.4.1. </w:delText>
        </w:r>
      </w:del>
      <w:r w:rsidRPr="00A3499D">
        <w:rPr>
          <w:rFonts w:ascii="Times New Roman" w:eastAsia="Times New Roman" w:hAnsi="Times New Roman" w:cs="Times New Roman"/>
          <w:i/>
          <w:iCs/>
          <w:sz w:val="24"/>
          <w:szCs w:val="24"/>
          <w:lang w:val="en-GB"/>
        </w:rPr>
        <w:t>GC-MS Programme</w:t>
      </w:r>
    </w:p>
    <w:p w14:paraId="1810B287" w14:textId="664F1C86" w:rsidR="00B406AB" w:rsidRPr="00A3499D" w:rsidRDefault="00B406AB" w:rsidP="00B406AB">
      <w:pPr>
        <w:spacing w:after="0" w:line="240" w:lineRule="auto"/>
        <w:rPr>
          <w:rFonts w:ascii="Times New Roman" w:eastAsia="Times New Roman" w:hAnsi="Times New Roman" w:cs="Times New Roman"/>
          <w:sz w:val="24"/>
          <w:szCs w:val="24"/>
          <w:lang w:val="en-GB"/>
        </w:rPr>
      </w:pPr>
      <w:commentRangeStart w:id="1046"/>
      <w:del w:id="1047" w:author="Author" w:date="2021-01-28T16:36:00Z">
        <w:r w:rsidRPr="00A3499D" w:rsidDel="001E5E8F">
          <w:rPr>
            <w:rFonts w:ascii="Times New Roman" w:eastAsia="Times New Roman" w:hAnsi="Times New Roman" w:cs="Times New Roman"/>
            <w:sz w:val="24"/>
            <w:szCs w:val="24"/>
            <w:lang w:val="en-GB"/>
          </w:rPr>
          <w:delText>Consider the following:</w:delText>
        </w:r>
        <w:commentRangeEnd w:id="1046"/>
        <w:r w:rsidRPr="00A3499D" w:rsidDel="001E5E8F">
          <w:rPr>
            <w:rStyle w:val="CommentReference"/>
            <w:lang w:val="en-GB"/>
          </w:rPr>
          <w:commentReference w:id="1046"/>
        </w:r>
        <w:r w:rsidRPr="00A3499D" w:rsidDel="001E5E8F">
          <w:rPr>
            <w:rFonts w:ascii="Times New Roman" w:eastAsia="Times New Roman" w:hAnsi="Times New Roman" w:cs="Times New Roman"/>
            <w:sz w:val="24"/>
            <w:szCs w:val="24"/>
            <w:lang w:val="en-GB"/>
          </w:rPr>
          <w:delText> </w:delText>
        </w:r>
      </w:del>
      <w:ins w:id="1048" w:author="Author" w:date="2021-01-28T16:36:00Z">
        <w:r w:rsidRPr="00A3499D">
          <w:rPr>
            <w:rFonts w:ascii="Times New Roman" w:eastAsia="Times New Roman" w:hAnsi="Times New Roman" w:cs="Times New Roman"/>
            <w:sz w:val="24"/>
            <w:szCs w:val="24"/>
            <w:lang w:val="en-GB"/>
          </w:rPr>
          <w:t>The GC</w:t>
        </w:r>
      </w:ins>
      <w:ins w:id="1049" w:author="Author" w:date="2021-01-28T16:40:00Z">
        <w:r w:rsidRPr="00A3499D">
          <w:rPr>
            <w:rFonts w:ascii="Times New Roman" w:eastAsia="Times New Roman" w:hAnsi="Times New Roman" w:cs="Times New Roman"/>
            <w:sz w:val="24"/>
            <w:szCs w:val="24"/>
            <w:lang w:val="en-GB"/>
          </w:rPr>
          <w:t xml:space="preserve"> apparatus </w:t>
        </w:r>
      </w:ins>
      <w:del w:id="1050" w:author="Author" w:date="2021-01-28T16:40:00Z">
        <w:r w:rsidRPr="00A3499D" w:rsidDel="00676F42">
          <w:rPr>
            <w:rFonts w:ascii="Times New Roman" w:eastAsia="Times New Roman" w:hAnsi="Times New Roman" w:cs="Times New Roman"/>
            <w:sz w:val="24"/>
            <w:szCs w:val="24"/>
            <w:lang w:val="en-GB"/>
          </w:rPr>
          <w:delText>column</w:delText>
        </w:r>
      </w:del>
      <w:ins w:id="1051" w:author="Author" w:date="2021-01-28T16:36:00Z">
        <w:r w:rsidRPr="00A3499D">
          <w:rPr>
            <w:rFonts w:ascii="Times New Roman" w:eastAsia="Times New Roman" w:hAnsi="Times New Roman" w:cs="Times New Roman"/>
            <w:sz w:val="24"/>
            <w:szCs w:val="24"/>
            <w:lang w:val="en-GB"/>
          </w:rPr>
          <w:t>used was an</w:t>
        </w:r>
      </w:ins>
      <w:del w:id="1052" w:author="Author" w:date="2021-01-28T16:36:00Z">
        <w:r w:rsidRPr="00A3499D" w:rsidDel="00B82BA1">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Elite-5MS (5% diphenyl/95% dimethyl poly</w:t>
      </w:r>
      <w:del w:id="1053" w:author="Author" w:date="2021-01-29T16:42:00Z">
        <w:r w:rsidRPr="00A3499D" w:rsidDel="009E4509">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siloxane)</w:t>
      </w:r>
      <w:ins w:id="1054" w:author="Author" w:date="2021-02-03T11:25:00Z">
        <w:r w:rsidR="008F601A" w:rsidRPr="00A3499D">
          <w:rPr>
            <w:rFonts w:ascii="Times New Roman" w:eastAsia="Times New Roman" w:hAnsi="Times New Roman" w:cs="Times New Roman"/>
            <w:sz w:val="24"/>
            <w:szCs w:val="24"/>
            <w:lang w:val="en-GB"/>
          </w:rPr>
          <w:t xml:space="preserve"> </w:t>
        </w:r>
      </w:ins>
      <w:del w:id="1055" w:author="Author" w:date="2021-01-28T16:37:00Z">
        <w:r w:rsidRPr="00A3499D" w:rsidDel="00B82BA1">
          <w:rPr>
            <w:rFonts w:ascii="Times New Roman" w:eastAsia="Times New Roman" w:hAnsi="Times New Roman" w:cs="Times New Roman"/>
            <w:sz w:val="24"/>
            <w:szCs w:val="24"/>
            <w:lang w:val="en-GB"/>
          </w:rPr>
          <w:delText xml:space="preserve"> (Perkin Elmer)</w:delText>
        </w:r>
      </w:del>
      <w:ins w:id="1056" w:author="Author" w:date="2021-01-28T16:39:00Z">
        <w:r w:rsidRPr="00A3499D">
          <w:rPr>
            <w:rFonts w:ascii="Times New Roman" w:eastAsia="Times New Roman" w:hAnsi="Times New Roman" w:cs="Times New Roman"/>
            <w:sz w:val="24"/>
            <w:szCs w:val="24"/>
            <w:lang w:val="en-GB"/>
          </w:rPr>
          <w:t>colu</w:t>
        </w:r>
      </w:ins>
      <w:ins w:id="1057" w:author="Author" w:date="2021-01-28T16:40:00Z">
        <w:r w:rsidRPr="00A3499D">
          <w:rPr>
            <w:rFonts w:ascii="Times New Roman" w:eastAsia="Times New Roman" w:hAnsi="Times New Roman" w:cs="Times New Roman"/>
            <w:sz w:val="24"/>
            <w:szCs w:val="24"/>
            <w:lang w:val="en-GB"/>
          </w:rPr>
          <w:t>mn</w:t>
        </w:r>
      </w:ins>
      <w:ins w:id="1058" w:author="Author" w:date="2021-01-28T16:37: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30 m × 0.25 mm × 0.25 μm, </w:t>
      </w:r>
      <w:ins w:id="1059" w:author="Author" w:date="2021-01-28T16:39:00Z">
        <w:r w:rsidRPr="00A3499D">
          <w:rPr>
            <w:rFonts w:ascii="Times New Roman" w:eastAsia="Times New Roman" w:hAnsi="Times New Roman" w:cs="Times New Roman"/>
            <w:sz w:val="24"/>
            <w:szCs w:val="24"/>
            <w:lang w:val="en-GB"/>
          </w:rPr>
          <w:t xml:space="preserve">with a </w:t>
        </w:r>
      </w:ins>
      <w:r w:rsidRPr="00A3499D">
        <w:rPr>
          <w:rFonts w:ascii="Times New Roman" w:eastAsia="Times New Roman" w:hAnsi="Times New Roman" w:cs="Times New Roman"/>
          <w:sz w:val="24"/>
          <w:szCs w:val="24"/>
          <w:lang w:val="en-GB"/>
        </w:rPr>
        <w:t xml:space="preserve">film thickness </w:t>
      </w:r>
      <w:ins w:id="1060" w:author="Author" w:date="2021-01-28T16:39:00Z">
        <w:r w:rsidRPr="00A3499D">
          <w:rPr>
            <w:rFonts w:ascii="Times New Roman" w:eastAsia="Times New Roman" w:hAnsi="Times New Roman" w:cs="Times New Roman"/>
            <w:sz w:val="24"/>
            <w:szCs w:val="24"/>
            <w:lang w:val="en-GB"/>
          </w:rPr>
          <w:t xml:space="preserve">of </w:t>
        </w:r>
      </w:ins>
      <w:r w:rsidRPr="00A3499D">
        <w:rPr>
          <w:rFonts w:ascii="Times New Roman" w:eastAsia="Times New Roman" w:hAnsi="Times New Roman" w:cs="Times New Roman"/>
          <w:sz w:val="24"/>
          <w:szCs w:val="24"/>
          <w:lang w:val="en-GB"/>
        </w:rPr>
        <w:t>0.25 μm, </w:t>
      </w:r>
      <w:ins w:id="1061" w:author="Author" w:date="2021-01-28T16:40:00Z">
        <w:r w:rsidRPr="00A3499D">
          <w:rPr>
            <w:rFonts w:ascii="Times New Roman" w:eastAsia="Times New Roman" w:hAnsi="Times New Roman" w:cs="Times New Roman"/>
            <w:sz w:val="24"/>
            <w:szCs w:val="24"/>
            <w:lang w:val="en-GB"/>
          </w:rPr>
          <w:t xml:space="preserve">with a </w:t>
        </w:r>
      </w:ins>
      <w:del w:id="1062" w:author="Author" w:date="2021-01-28T16:40:00Z">
        <w:r w:rsidRPr="00A3499D" w:rsidDel="00676F42">
          <w:rPr>
            <w:rFonts w:ascii="Times New Roman" w:eastAsia="Times New Roman" w:hAnsi="Times New Roman" w:cs="Times New Roman"/>
            <w:sz w:val="24"/>
            <w:szCs w:val="24"/>
            <w:lang w:val="en-GB"/>
          </w:rPr>
          <w:delText xml:space="preserve">equipment: </w:delText>
        </w:r>
      </w:del>
      <w:r w:rsidRPr="00A3499D">
        <w:rPr>
          <w:rFonts w:ascii="Times New Roman" w:eastAsia="Times New Roman" w:hAnsi="Times New Roman" w:cs="Times New Roman"/>
          <w:sz w:val="24"/>
          <w:szCs w:val="24"/>
          <w:lang w:val="en-GB"/>
        </w:rPr>
        <w:t xml:space="preserve">GC Clarus 500 </w:t>
      </w:r>
      <w:ins w:id="1063" w:author="Author" w:date="2021-01-28T16:40:00Z">
        <w:r w:rsidRPr="00A3499D">
          <w:rPr>
            <w:rFonts w:ascii="Times New Roman" w:eastAsia="Times New Roman" w:hAnsi="Times New Roman" w:cs="Times New Roman"/>
            <w:sz w:val="24"/>
            <w:szCs w:val="24"/>
            <w:lang w:val="en-GB"/>
          </w:rPr>
          <w:t>chromatograph</w:t>
        </w:r>
      </w:ins>
      <w:ins w:id="1064" w:author="Author" w:date="2021-01-28T16:41:00Z">
        <w:r w:rsidRPr="00A3499D">
          <w:rPr>
            <w:rFonts w:ascii="Times New Roman" w:eastAsia="Times New Roman" w:hAnsi="Times New Roman" w:cs="Times New Roman"/>
            <w:sz w:val="24"/>
            <w:szCs w:val="24"/>
            <w:lang w:val="en-GB"/>
          </w:rPr>
          <w:t xml:space="preserve"> (</w:t>
        </w:r>
      </w:ins>
      <w:ins w:id="1065" w:author="Author" w:date="2021-01-29T16:43:00Z">
        <w:r w:rsidR="009B0D03" w:rsidRPr="00A3499D">
          <w:rPr>
            <w:rFonts w:ascii="Times New Roman" w:eastAsia="Times New Roman" w:hAnsi="Times New Roman" w:cs="Times New Roman"/>
            <w:sz w:val="24"/>
            <w:szCs w:val="24"/>
            <w:lang w:val="en-GB"/>
          </w:rPr>
          <w:t xml:space="preserve">both </w:t>
        </w:r>
      </w:ins>
      <w:r w:rsidRPr="00A3499D">
        <w:rPr>
          <w:rFonts w:ascii="Times New Roman" w:eastAsia="Times New Roman" w:hAnsi="Times New Roman" w:cs="Times New Roman"/>
          <w:sz w:val="24"/>
          <w:szCs w:val="24"/>
          <w:lang w:val="en-GB"/>
        </w:rPr>
        <w:t>Perkin Elmer, California, USA</w:t>
      </w:r>
      <w:ins w:id="1066" w:author="Author" w:date="2021-01-28T16:41:00Z">
        <w:r w:rsidRPr="00A3499D">
          <w:rPr>
            <w:rFonts w:ascii="Times New Roman" w:eastAsia="Times New Roman" w:hAnsi="Times New Roman" w:cs="Times New Roman"/>
            <w:sz w:val="24"/>
            <w:szCs w:val="24"/>
            <w:lang w:val="en-GB"/>
          </w:rPr>
          <w:t>)</w:t>
        </w:r>
      </w:ins>
      <w:ins w:id="1067" w:author="Author" w:date="2021-01-28T16:42:00Z">
        <w:r w:rsidRPr="00A3499D">
          <w:rPr>
            <w:rFonts w:ascii="Times New Roman" w:eastAsia="Times New Roman" w:hAnsi="Times New Roman" w:cs="Times New Roman"/>
            <w:sz w:val="24"/>
            <w:szCs w:val="24"/>
            <w:lang w:val="en-GB"/>
          </w:rPr>
          <w:t>.</w:t>
        </w:r>
      </w:ins>
      <w:del w:id="1068" w:author="Author" w:date="2021-01-28T16:42:00Z">
        <w:r w:rsidRPr="00A3499D" w:rsidDel="00676F42">
          <w:rPr>
            <w:rFonts w:ascii="Times New Roman" w:eastAsia="Times New Roman" w:hAnsi="Times New Roman" w:cs="Times New Roman"/>
            <w:sz w:val="24"/>
            <w:szCs w:val="24"/>
            <w:lang w:val="en-GB"/>
          </w:rPr>
          <w:delText>, </w:delText>
        </w:r>
      </w:del>
      <w:ins w:id="1069" w:author="Author" w:date="2021-01-28T16:42:00Z">
        <w:r w:rsidRPr="00A3499D">
          <w:rPr>
            <w:rFonts w:ascii="Times New Roman" w:eastAsia="Times New Roman" w:hAnsi="Times New Roman" w:cs="Times New Roman"/>
            <w:sz w:val="24"/>
            <w:szCs w:val="24"/>
            <w:lang w:val="en-GB"/>
          </w:rPr>
          <w:t xml:space="preserve"> The </w:t>
        </w:r>
      </w:ins>
      <w:r w:rsidRPr="00A3499D">
        <w:rPr>
          <w:rFonts w:ascii="Times New Roman" w:eastAsia="Times New Roman" w:hAnsi="Times New Roman" w:cs="Times New Roman"/>
          <w:sz w:val="24"/>
          <w:szCs w:val="24"/>
          <w:lang w:val="en-GB"/>
        </w:rPr>
        <w:t>carrier gas</w:t>
      </w:r>
      <w:ins w:id="1070" w:author="Author" w:date="2021-01-28T16:42:00Z">
        <w:r w:rsidRPr="00A3499D">
          <w:rPr>
            <w:rFonts w:ascii="Times New Roman" w:eastAsia="Times New Roman" w:hAnsi="Times New Roman" w:cs="Times New Roman"/>
            <w:sz w:val="24"/>
            <w:szCs w:val="24"/>
            <w:lang w:val="en-GB"/>
          </w:rPr>
          <w:t xml:space="preserve"> rate was</w:t>
        </w:r>
      </w:ins>
      <w:del w:id="1071" w:author="Author" w:date="2021-01-28T16:42:00Z">
        <w:r w:rsidRPr="00A3499D" w:rsidDel="00676F42">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1 m</w:t>
      </w:r>
      <w:ins w:id="1072" w:author="Author" w:date="2021-01-28T16:42:00Z">
        <w:r w:rsidRPr="00A3499D">
          <w:rPr>
            <w:rFonts w:ascii="Times New Roman" w:eastAsia="Times New Roman" w:hAnsi="Times New Roman" w:cs="Times New Roman"/>
            <w:sz w:val="24"/>
            <w:szCs w:val="24"/>
            <w:lang w:val="en-GB"/>
          </w:rPr>
          <w:t>l</w:t>
        </w:r>
      </w:ins>
      <w:del w:id="1073" w:author="Author" w:date="2021-01-28T16:42:00Z">
        <w:r w:rsidRPr="00A3499D" w:rsidDel="00676F42">
          <w:rPr>
            <w:rFonts w:ascii="Times New Roman" w:eastAsia="Times New Roman" w:hAnsi="Times New Roman" w:cs="Times New Roman"/>
            <w:sz w:val="24"/>
            <w:szCs w:val="24"/>
            <w:lang w:val="en-GB"/>
          </w:rPr>
          <w:delText>L</w:delText>
        </w:r>
      </w:del>
      <w:r w:rsidRPr="00A3499D">
        <w:rPr>
          <w:rFonts w:ascii="Times New Roman" w:eastAsia="Times New Roman" w:hAnsi="Times New Roman" w:cs="Times New Roman"/>
          <w:sz w:val="24"/>
          <w:szCs w:val="24"/>
          <w:lang w:val="en-GB"/>
        </w:rPr>
        <w:t xml:space="preserve"> </w:t>
      </w:r>
      <w:commentRangeStart w:id="1074"/>
      <w:del w:id="1075" w:author="Author" w:date="2021-01-28T16:42:00Z">
        <w:r w:rsidRPr="00A3499D" w:rsidDel="00676F42">
          <w:rPr>
            <w:rFonts w:ascii="Times New Roman" w:eastAsia="Times New Roman" w:hAnsi="Times New Roman" w:cs="Times New Roman"/>
            <w:sz w:val="24"/>
            <w:szCs w:val="24"/>
            <w:lang w:val="en-GB"/>
          </w:rPr>
          <w:delText xml:space="preserve">per </w:delText>
        </w:r>
      </w:del>
      <w:r w:rsidRPr="00A3499D">
        <w:rPr>
          <w:rFonts w:ascii="Times New Roman" w:eastAsia="Times New Roman" w:hAnsi="Times New Roman" w:cs="Times New Roman"/>
          <w:sz w:val="24"/>
          <w:szCs w:val="24"/>
          <w:lang w:val="en-GB"/>
        </w:rPr>
        <w:t>min</w:t>
      </w:r>
      <w:ins w:id="1076" w:author="Author" w:date="2021-02-08T12:46:00Z">
        <w:r w:rsidR="00DC76DD">
          <w:rPr>
            <w:rFonts w:ascii="Times New Roman" w:eastAsia="Times New Roman" w:hAnsi="Times New Roman" w:cs="Times New Roman"/>
            <w:sz w:val="24"/>
            <w:szCs w:val="24"/>
            <w:vertAlign w:val="superscript"/>
            <w:lang w:val="en-GB"/>
          </w:rPr>
          <w:t>−</w:t>
        </w:r>
      </w:ins>
      <w:ins w:id="1077" w:author="Author" w:date="2021-01-28T16:42:00Z">
        <w:r w:rsidRPr="00A3499D">
          <w:rPr>
            <w:rFonts w:ascii="Times New Roman" w:eastAsia="Times New Roman" w:hAnsi="Times New Roman" w:cs="Times New Roman"/>
            <w:sz w:val="24"/>
            <w:szCs w:val="24"/>
            <w:vertAlign w:val="superscript"/>
            <w:lang w:val="en-GB"/>
          </w:rPr>
          <w:t>1</w:t>
        </w:r>
      </w:ins>
      <w:commentRangeEnd w:id="1074"/>
      <w:ins w:id="1078" w:author="Author" w:date="2021-01-28T16:50:00Z">
        <w:r w:rsidRPr="00A3499D">
          <w:rPr>
            <w:rStyle w:val="CommentReference"/>
            <w:lang w:val="en-GB"/>
          </w:rPr>
          <w:commentReference w:id="1074"/>
        </w:r>
      </w:ins>
      <w:del w:id="1080" w:author="Author" w:date="2021-01-28T16:42:00Z">
        <w:r w:rsidRPr="00A3499D" w:rsidDel="00676F42">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split: 10</w:t>
      </w:r>
      <w:del w:id="1081" w:author="Author" w:date="2021-02-08T12:41:00Z">
        <w:r w:rsidRPr="00A3499D" w:rsidDel="00A3499D">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w:t>
      </w:r>
      <w:del w:id="1082" w:author="Author" w:date="2021-02-08T12:41:00Z">
        <w:r w:rsidRPr="00A3499D" w:rsidDel="00A3499D">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1</w:t>
      </w:r>
      <w:ins w:id="1083" w:author="Author" w:date="2021-01-28T16:43:00Z">
        <w:r w:rsidRPr="00A3499D">
          <w:rPr>
            <w:rFonts w:ascii="Times New Roman" w:eastAsia="Times New Roman" w:hAnsi="Times New Roman" w:cs="Times New Roman"/>
            <w:sz w:val="24"/>
            <w:szCs w:val="24"/>
            <w:lang w:val="en-GB"/>
          </w:rPr>
          <w:t>. The mass</w:t>
        </w:r>
      </w:ins>
      <w:del w:id="1084" w:author="Author" w:date="2021-01-28T16:43:00Z">
        <w:r w:rsidRPr="00A3499D" w:rsidDel="00676F42">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detector</w:t>
      </w:r>
      <w:ins w:id="1085" w:author="Author" w:date="2021-01-28T16:43:00Z">
        <w:r w:rsidRPr="00A3499D">
          <w:rPr>
            <w:rFonts w:ascii="Times New Roman" w:eastAsia="Times New Roman" w:hAnsi="Times New Roman" w:cs="Times New Roman"/>
            <w:sz w:val="24"/>
            <w:szCs w:val="24"/>
            <w:lang w:val="en-GB"/>
          </w:rPr>
          <w:t xml:space="preserve"> was a</w:t>
        </w:r>
      </w:ins>
      <w:del w:id="1086" w:author="Author" w:date="2021-01-28T16:43:00Z">
        <w:r w:rsidRPr="00A3499D" w:rsidDel="00676F42">
          <w:rPr>
            <w:rFonts w:ascii="Times New Roman" w:eastAsia="Times New Roman" w:hAnsi="Times New Roman" w:cs="Times New Roman"/>
            <w:sz w:val="24"/>
            <w:szCs w:val="24"/>
            <w:lang w:val="en-GB"/>
          </w:rPr>
          <w:delText>: mass detector</w:delText>
        </w:r>
      </w:del>
      <w:r w:rsidRPr="00A3499D">
        <w:rPr>
          <w:rFonts w:ascii="Times New Roman" w:eastAsia="Times New Roman" w:hAnsi="Times New Roman" w:cs="Times New Roman"/>
          <w:sz w:val="24"/>
          <w:szCs w:val="24"/>
          <w:lang w:val="en-GB"/>
        </w:rPr>
        <w:t xml:space="preserve"> Turbomass </w:t>
      </w:r>
      <w:ins w:id="1087" w:author="Author" w:date="2021-01-28T16:43:00Z">
        <w:r w:rsidRPr="00A3499D">
          <w:rPr>
            <w:rFonts w:ascii="Times New Roman" w:eastAsia="Times New Roman" w:hAnsi="Times New Roman" w:cs="Times New Roman"/>
            <w:sz w:val="24"/>
            <w:szCs w:val="24"/>
            <w:lang w:val="en-GB"/>
          </w:rPr>
          <w:t>G</w:t>
        </w:r>
      </w:ins>
      <w:del w:id="1088" w:author="Author" w:date="2021-01-28T16:43:00Z">
        <w:r w:rsidRPr="00A3499D" w:rsidDel="00676F42">
          <w:rPr>
            <w:rFonts w:ascii="Times New Roman" w:eastAsia="Times New Roman" w:hAnsi="Times New Roman" w:cs="Times New Roman"/>
            <w:sz w:val="24"/>
            <w:szCs w:val="24"/>
            <w:lang w:val="en-GB"/>
          </w:rPr>
          <w:delText>g</w:delText>
        </w:r>
      </w:del>
      <w:r w:rsidRPr="00A3499D">
        <w:rPr>
          <w:rFonts w:ascii="Times New Roman" w:eastAsia="Times New Roman" w:hAnsi="Times New Roman" w:cs="Times New Roman"/>
          <w:sz w:val="24"/>
          <w:szCs w:val="24"/>
          <w:lang w:val="en-GB"/>
        </w:rPr>
        <w:t>old</w:t>
      </w:r>
      <w:del w:id="1089" w:author="Author" w:date="2021-01-28T16:43:00Z">
        <w:r w:rsidRPr="00A3499D" w:rsidDel="00676F42">
          <w:rPr>
            <w:rFonts w:ascii="Times New Roman" w:eastAsia="Times New Roman" w:hAnsi="Times New Roman" w:cs="Times New Roman"/>
            <w:sz w:val="24"/>
            <w:szCs w:val="24"/>
            <w:lang w:val="en-GB"/>
          </w:rPr>
          <w:delText>-</w:delText>
        </w:r>
      </w:del>
      <w:ins w:id="1090" w:author="Author" w:date="2021-01-28T16:43: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Perkin Elmer, </w:t>
      </w:r>
      <w:ins w:id="1091" w:author="Author" w:date="2021-01-28T16:44:00Z">
        <w:r w:rsidRPr="00A3499D">
          <w:rPr>
            <w:rFonts w:ascii="Times New Roman" w:eastAsia="Times New Roman" w:hAnsi="Times New Roman" w:cs="Times New Roman"/>
            <w:sz w:val="24"/>
            <w:szCs w:val="24"/>
            <w:lang w:val="en-GB"/>
          </w:rPr>
          <w:t xml:space="preserve">California, USA) running </w:t>
        </w:r>
      </w:ins>
      <w:del w:id="1092" w:author="Author" w:date="2021-01-28T16:44:00Z">
        <w:r w:rsidRPr="00A3499D" w:rsidDel="00676F42">
          <w:rPr>
            <w:rFonts w:ascii="Times New Roman" w:eastAsia="Times New Roman" w:hAnsi="Times New Roman" w:cs="Times New Roman"/>
            <w:sz w:val="24"/>
            <w:szCs w:val="24"/>
            <w:lang w:val="en-GB"/>
          </w:rPr>
          <w:delText xml:space="preserve">software: </w:delText>
        </w:r>
      </w:del>
      <w:r w:rsidRPr="00A3499D">
        <w:rPr>
          <w:rFonts w:ascii="Times New Roman" w:eastAsia="Times New Roman" w:hAnsi="Times New Roman" w:cs="Times New Roman"/>
          <w:sz w:val="24"/>
          <w:szCs w:val="24"/>
          <w:lang w:val="en-GB"/>
        </w:rPr>
        <w:t xml:space="preserve">Turbomass </w:t>
      </w:r>
      <w:ins w:id="1093" w:author="Author" w:date="2021-01-28T16:44:00Z">
        <w:r w:rsidRPr="00A3499D">
          <w:rPr>
            <w:rFonts w:ascii="Times New Roman" w:eastAsia="Times New Roman" w:hAnsi="Times New Roman" w:cs="Times New Roman"/>
            <w:sz w:val="24"/>
            <w:szCs w:val="24"/>
            <w:lang w:val="en-GB"/>
          </w:rPr>
          <w:t>v</w:t>
        </w:r>
      </w:ins>
      <w:r w:rsidRPr="00A3499D">
        <w:rPr>
          <w:rFonts w:ascii="Times New Roman" w:eastAsia="Times New Roman" w:hAnsi="Times New Roman" w:cs="Times New Roman"/>
          <w:sz w:val="24"/>
          <w:szCs w:val="24"/>
          <w:lang w:val="en-GB"/>
        </w:rPr>
        <w:t>5.2</w:t>
      </w:r>
      <w:ins w:id="1094" w:author="Author" w:date="2021-01-28T16:44:00Z">
        <w:r w:rsidRPr="00A3499D">
          <w:rPr>
            <w:rFonts w:ascii="Times New Roman" w:eastAsia="Times New Roman" w:hAnsi="Times New Roman" w:cs="Times New Roman"/>
            <w:sz w:val="24"/>
            <w:szCs w:val="24"/>
            <w:lang w:val="en-GB"/>
          </w:rPr>
          <w:t xml:space="preserve"> software. Each injected </w:t>
        </w:r>
      </w:ins>
      <w:del w:id="1095" w:author="Author" w:date="2021-01-28T16:44:00Z">
        <w:r w:rsidRPr="00A3499D" w:rsidDel="00676F42">
          <w:rPr>
            <w:rFonts w:ascii="Times New Roman" w:eastAsia="Times New Roman" w:hAnsi="Times New Roman" w:cs="Times New Roman"/>
            <w:sz w:val="24"/>
            <w:szCs w:val="24"/>
            <w:lang w:val="en-GB"/>
          </w:rPr>
          <w:delText>, </w:delText>
        </w:r>
      </w:del>
      <w:r w:rsidRPr="00A3499D">
        <w:rPr>
          <w:rFonts w:ascii="Times New Roman" w:eastAsia="Times New Roman" w:hAnsi="Times New Roman" w:cs="Times New Roman"/>
          <w:sz w:val="24"/>
          <w:szCs w:val="24"/>
          <w:lang w:val="en-GB"/>
        </w:rPr>
        <w:t xml:space="preserve">sample </w:t>
      </w:r>
      <w:ins w:id="1096" w:author="Author" w:date="2021-01-28T16:44:00Z">
        <w:r w:rsidRPr="00A3499D">
          <w:rPr>
            <w:rFonts w:ascii="Times New Roman" w:eastAsia="Times New Roman" w:hAnsi="Times New Roman" w:cs="Times New Roman"/>
            <w:sz w:val="24"/>
            <w:szCs w:val="24"/>
            <w:lang w:val="en-GB"/>
          </w:rPr>
          <w:t>was</w:t>
        </w:r>
      </w:ins>
      <w:del w:id="1097" w:author="Author" w:date="2021-01-28T16:44:00Z">
        <w:r w:rsidRPr="00A3499D" w:rsidDel="00676F42">
          <w:rPr>
            <w:rFonts w:ascii="Times New Roman" w:eastAsia="Times New Roman" w:hAnsi="Times New Roman" w:cs="Times New Roman"/>
            <w:sz w:val="24"/>
            <w:szCs w:val="24"/>
            <w:lang w:val="en-GB"/>
          </w:rPr>
          <w:delText>injected:</w:delText>
        </w:r>
      </w:del>
      <w:r w:rsidRPr="00A3499D">
        <w:rPr>
          <w:rFonts w:ascii="Times New Roman" w:eastAsia="Times New Roman" w:hAnsi="Times New Roman" w:cs="Times New Roman"/>
          <w:sz w:val="24"/>
          <w:szCs w:val="24"/>
          <w:lang w:val="en-GB"/>
        </w:rPr>
        <w:t xml:space="preserve"> 2.0 μ</w:t>
      </w:r>
      <w:del w:id="1098" w:author="Author" w:date="2021-01-28T16:44:00Z">
        <w:r w:rsidRPr="00A3499D" w:rsidDel="00676F42">
          <w:rPr>
            <w:rFonts w:ascii="Times New Roman" w:eastAsia="Times New Roman" w:hAnsi="Times New Roman" w:cs="Times New Roman"/>
            <w:sz w:val="24"/>
            <w:szCs w:val="24"/>
            <w:lang w:val="en-GB"/>
          </w:rPr>
          <w:delText>L</w:delText>
        </w:r>
      </w:del>
      <w:ins w:id="1099" w:author="Author" w:date="2021-01-28T16:44:00Z">
        <w:r w:rsidRPr="00A3499D">
          <w:rPr>
            <w:rFonts w:ascii="Times New Roman" w:eastAsia="Times New Roman" w:hAnsi="Times New Roman" w:cs="Times New Roman"/>
            <w:sz w:val="24"/>
            <w:szCs w:val="24"/>
            <w:lang w:val="en-GB"/>
          </w:rPr>
          <w:t>l</w:t>
        </w:r>
      </w:ins>
      <w:r w:rsidRPr="00A3499D">
        <w:rPr>
          <w:rFonts w:ascii="Times New Roman" w:eastAsia="Times New Roman" w:hAnsi="Times New Roman" w:cs="Times New Roman"/>
          <w:sz w:val="24"/>
          <w:szCs w:val="24"/>
          <w:lang w:val="en-GB"/>
        </w:rPr>
        <w:t>.</w:t>
      </w:r>
    </w:p>
    <w:p w14:paraId="539D9539" w14:textId="77777777" w:rsidR="00B406AB" w:rsidRPr="00A3499D" w:rsidRDefault="00B406AB" w:rsidP="00B406AB">
      <w:pPr>
        <w:spacing w:after="0" w:line="240" w:lineRule="auto"/>
        <w:outlineLvl w:val="5"/>
        <w:rPr>
          <w:rFonts w:ascii="Times New Roman" w:eastAsia="Times New Roman" w:hAnsi="Times New Roman" w:cs="Times New Roman"/>
          <w:i/>
          <w:iCs/>
          <w:sz w:val="24"/>
          <w:szCs w:val="24"/>
          <w:lang w:val="en-GB"/>
        </w:rPr>
      </w:pPr>
      <w:del w:id="1100" w:author="Author" w:date="2021-01-29T13:41:00Z">
        <w:r w:rsidRPr="00A3499D" w:rsidDel="0087385D">
          <w:rPr>
            <w:rFonts w:ascii="Times New Roman" w:eastAsia="Times New Roman" w:hAnsi="Times New Roman" w:cs="Times New Roman"/>
            <w:b/>
            <w:bCs/>
            <w:sz w:val="24"/>
            <w:szCs w:val="24"/>
            <w:lang w:val="en-GB"/>
          </w:rPr>
          <w:delText>2</w:delText>
        </w:r>
      </w:del>
      <w:del w:id="1101" w:author="Author" w:date="2021-01-29T13:42:00Z">
        <w:r w:rsidRPr="00A3499D" w:rsidDel="0087385D">
          <w:rPr>
            <w:rFonts w:ascii="Times New Roman" w:eastAsia="Times New Roman" w:hAnsi="Times New Roman" w:cs="Times New Roman"/>
            <w:b/>
            <w:bCs/>
            <w:sz w:val="24"/>
            <w:szCs w:val="24"/>
            <w:lang w:val="en-GB"/>
          </w:rPr>
          <w:delText xml:space="preserve">.4.2. </w:delText>
        </w:r>
      </w:del>
      <w:r w:rsidRPr="00A3499D">
        <w:rPr>
          <w:rFonts w:ascii="Times New Roman" w:eastAsia="Times New Roman" w:hAnsi="Times New Roman" w:cs="Times New Roman"/>
          <w:i/>
          <w:iCs/>
          <w:sz w:val="24"/>
          <w:szCs w:val="24"/>
          <w:lang w:val="en-GB"/>
        </w:rPr>
        <w:t>Oven Temperature Programme</w:t>
      </w:r>
    </w:p>
    <w:p w14:paraId="5F727DAD" w14:textId="5FD6BA86" w:rsidR="00B406AB" w:rsidRPr="00A3499D" w:rsidRDefault="00B406AB" w:rsidP="00B406AB">
      <w:pPr>
        <w:spacing w:after="0" w:line="240" w:lineRule="auto"/>
        <w:rPr>
          <w:rFonts w:ascii="Times New Roman" w:eastAsia="Times New Roman" w:hAnsi="Times New Roman" w:cs="Times New Roman"/>
          <w:sz w:val="24"/>
          <w:szCs w:val="24"/>
          <w:lang w:val="en-GB"/>
        </w:rPr>
      </w:pPr>
      <w:del w:id="1102" w:author="Author" w:date="2021-01-28T16:45:00Z">
        <w:r w:rsidRPr="00A3499D" w:rsidDel="00676F42">
          <w:rPr>
            <w:rFonts w:ascii="Times New Roman" w:eastAsia="Times New Roman" w:hAnsi="Times New Roman" w:cs="Times New Roman"/>
            <w:sz w:val="24"/>
            <w:szCs w:val="24"/>
            <w:lang w:val="en-GB"/>
          </w:rPr>
          <w:delText>Consider the following: </w:delText>
        </w:r>
      </w:del>
      <w:ins w:id="1103" w:author="Author" w:date="2021-01-28T16:45:00Z">
        <w:r w:rsidRPr="00A3499D">
          <w:rPr>
            <w:rFonts w:ascii="Times New Roman" w:eastAsia="Times New Roman" w:hAnsi="Times New Roman" w:cs="Times New Roman"/>
            <w:sz w:val="24"/>
            <w:szCs w:val="24"/>
            <w:lang w:val="en-GB"/>
          </w:rPr>
          <w:t xml:space="preserve">The </w:t>
        </w:r>
      </w:ins>
      <w:ins w:id="1104" w:author="Author" w:date="2021-01-28T16:46:00Z">
        <w:r w:rsidRPr="00A3499D">
          <w:rPr>
            <w:rFonts w:ascii="Times New Roman" w:eastAsia="Times New Roman" w:hAnsi="Times New Roman" w:cs="Times New Roman"/>
            <w:sz w:val="24"/>
            <w:szCs w:val="24"/>
            <w:lang w:val="en-GB"/>
          </w:rPr>
          <w:t xml:space="preserve">oven temperature programme used was as follows: </w:t>
        </w:r>
      </w:ins>
      <w:r w:rsidRPr="00A3499D">
        <w:rPr>
          <w:rFonts w:ascii="Times New Roman" w:eastAsia="Times New Roman" w:hAnsi="Times New Roman" w:cs="Times New Roman"/>
          <w:sz w:val="24"/>
          <w:szCs w:val="24"/>
          <w:lang w:val="en-GB"/>
        </w:rPr>
        <w:t>110</w:t>
      </w:r>
      <w:ins w:id="1105" w:author="Author" w:date="2021-01-28T16:49: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 xml:space="preserve">°C </w:t>
      </w:r>
      <w:del w:id="1106" w:author="Author" w:date="2021-01-28T16:46:00Z">
        <w:r w:rsidRPr="00A3499D" w:rsidDel="00676F42">
          <w:rPr>
            <w:rFonts w:ascii="Times New Roman" w:eastAsia="Times New Roman" w:hAnsi="Times New Roman" w:cs="Times New Roman"/>
            <w:sz w:val="24"/>
            <w:szCs w:val="24"/>
            <w:lang w:val="en-GB"/>
          </w:rPr>
          <w:delText xml:space="preserve">– </w:delText>
        </w:r>
      </w:del>
      <w:ins w:id="1107" w:author="Author" w:date="2021-01-28T16:46:00Z">
        <w:r w:rsidRPr="00A3499D">
          <w:rPr>
            <w:rFonts w:ascii="Times New Roman" w:eastAsia="Times New Roman" w:hAnsi="Times New Roman" w:cs="Times New Roman"/>
            <w:sz w:val="24"/>
            <w:szCs w:val="24"/>
            <w:lang w:val="en-GB"/>
          </w:rPr>
          <w:t xml:space="preserve">for </w:t>
        </w:r>
      </w:ins>
      <w:r w:rsidRPr="00A3499D">
        <w:rPr>
          <w:rFonts w:ascii="Times New Roman" w:eastAsia="Times New Roman" w:hAnsi="Times New Roman" w:cs="Times New Roman"/>
          <w:sz w:val="24"/>
          <w:szCs w:val="24"/>
          <w:lang w:val="en-GB"/>
        </w:rPr>
        <w:t>2.0 min</w:t>
      </w:r>
      <w:ins w:id="1108" w:author="Author" w:date="2021-01-28T16:47:00Z">
        <w:r w:rsidRPr="00A3499D">
          <w:rPr>
            <w:rFonts w:ascii="Times New Roman" w:eastAsia="Times New Roman" w:hAnsi="Times New Roman" w:cs="Times New Roman"/>
            <w:sz w:val="24"/>
            <w:szCs w:val="24"/>
            <w:lang w:val="en-GB"/>
          </w:rPr>
          <w:t>;</w:t>
        </w:r>
      </w:ins>
      <w:del w:id="1109" w:author="Author" w:date="2021-01-28T16:47:00Z">
        <w:r w:rsidRPr="00A3499D" w:rsidDel="00676F42">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hold</w:t>
      </w:r>
      <w:ins w:id="1110" w:author="Author" w:date="2021-01-28T16:47:00Z">
        <w:r w:rsidRPr="00A3499D">
          <w:rPr>
            <w:rFonts w:ascii="Times New Roman" w:eastAsia="Times New Roman" w:hAnsi="Times New Roman" w:cs="Times New Roman"/>
            <w:sz w:val="24"/>
            <w:szCs w:val="24"/>
            <w:lang w:val="en-GB"/>
          </w:rPr>
          <w:t>;</w:t>
        </w:r>
      </w:ins>
      <w:del w:id="1111" w:author="Author" w:date="2021-01-28T16:47:00Z">
        <w:r w:rsidRPr="00A3499D" w:rsidDel="00676F42">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w:t>
      </w:r>
      <w:del w:id="1112" w:author="Author" w:date="2021-01-28T16:47:00Z">
        <w:r w:rsidRPr="00A3499D" w:rsidDel="00676F42">
          <w:rPr>
            <w:rFonts w:ascii="Times New Roman" w:eastAsia="Times New Roman" w:hAnsi="Times New Roman" w:cs="Times New Roman"/>
            <w:sz w:val="24"/>
            <w:szCs w:val="24"/>
            <w:lang w:val="en-GB"/>
          </w:rPr>
          <w:delText>up to 200°C at the rate of</w:delText>
        </w:r>
      </w:del>
      <w:r w:rsidRPr="00A3499D">
        <w:rPr>
          <w:rFonts w:ascii="Times New Roman" w:eastAsia="Times New Roman" w:hAnsi="Times New Roman" w:cs="Times New Roman"/>
          <w:sz w:val="24"/>
          <w:szCs w:val="24"/>
          <w:lang w:val="en-GB"/>
        </w:rPr>
        <w:t xml:space="preserve"> 10</w:t>
      </w:r>
      <w:ins w:id="1113" w:author="Author" w:date="2021-01-29T16:44:00Z">
        <w:r w:rsidR="00464B21"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w:t>
      </w:r>
      <w:del w:id="1114" w:author="Author" w:date="2021-01-28T16:47:00Z">
        <w:r w:rsidRPr="00A3499D" w:rsidDel="00676F42">
          <w:rPr>
            <w:rFonts w:ascii="Times New Roman" w:eastAsia="Times New Roman" w:hAnsi="Times New Roman" w:cs="Times New Roman"/>
            <w:sz w:val="24"/>
            <w:szCs w:val="24"/>
            <w:lang w:val="en-GB"/>
          </w:rPr>
          <w:delText>/</w:delText>
        </w:r>
      </w:del>
      <w:ins w:id="1115" w:author="Author" w:date="2021-01-28T16:47: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min</w:t>
      </w:r>
      <w:ins w:id="1116" w:author="Author" w:date="2021-02-08T12:46:00Z">
        <w:r w:rsidR="00DC76DD">
          <w:rPr>
            <w:rFonts w:ascii="Times New Roman" w:eastAsia="Times New Roman" w:hAnsi="Times New Roman" w:cs="Times New Roman"/>
            <w:sz w:val="24"/>
            <w:szCs w:val="24"/>
            <w:vertAlign w:val="superscript"/>
            <w:lang w:val="en-GB"/>
          </w:rPr>
          <w:t>−</w:t>
        </w:r>
      </w:ins>
      <w:ins w:id="1117" w:author="Author" w:date="2021-01-28T16:48:00Z">
        <w:r w:rsidRPr="00A3499D">
          <w:rPr>
            <w:rFonts w:ascii="Times New Roman" w:eastAsia="Times New Roman" w:hAnsi="Times New Roman" w:cs="Times New Roman"/>
            <w:sz w:val="24"/>
            <w:szCs w:val="24"/>
            <w:vertAlign w:val="superscript"/>
            <w:lang w:val="en-GB"/>
          </w:rPr>
          <w:t>1</w:t>
        </w:r>
      </w:ins>
      <w:del w:id="1118" w:author="Author" w:date="2021-01-28T16:48:00Z">
        <w:r w:rsidRPr="00A3499D" w:rsidDel="00676F42">
          <w:rPr>
            <w:rFonts w:ascii="Times New Roman" w:eastAsia="Times New Roman" w:hAnsi="Times New Roman" w:cs="Times New Roman"/>
            <w:sz w:val="24"/>
            <w:szCs w:val="24"/>
            <w:lang w:val="en-GB"/>
          </w:rPr>
          <w:delText>:</w:delText>
        </w:r>
      </w:del>
      <w:ins w:id="1119" w:author="Author" w:date="2021-01-28T16:48:00Z">
        <w:r w:rsidRPr="00A3499D">
          <w:rPr>
            <w:rFonts w:ascii="Times New Roman" w:eastAsia="Times New Roman" w:hAnsi="Times New Roman" w:cs="Times New Roman"/>
            <w:sz w:val="24"/>
            <w:szCs w:val="24"/>
            <w:lang w:val="en-GB"/>
          </w:rPr>
          <w:t xml:space="preserve"> increase up to 200 °C;</w:t>
        </w:r>
      </w:ins>
      <w:r w:rsidRPr="00A3499D">
        <w:rPr>
          <w:rFonts w:ascii="Times New Roman" w:eastAsia="Times New Roman" w:hAnsi="Times New Roman" w:cs="Times New Roman"/>
          <w:sz w:val="24"/>
          <w:szCs w:val="24"/>
          <w:lang w:val="en-GB"/>
        </w:rPr>
        <w:t xml:space="preserve"> </w:t>
      </w:r>
      <w:ins w:id="1120" w:author="Author" w:date="2021-01-28T16:48:00Z">
        <w:r w:rsidRPr="00A3499D">
          <w:rPr>
            <w:rFonts w:ascii="Times New Roman" w:eastAsia="Times New Roman" w:hAnsi="Times New Roman" w:cs="Times New Roman"/>
            <w:sz w:val="24"/>
            <w:szCs w:val="24"/>
            <w:lang w:val="en-GB"/>
          </w:rPr>
          <w:t xml:space="preserve">immediate further increase </w:t>
        </w:r>
      </w:ins>
      <w:del w:id="1121" w:author="Author" w:date="2021-01-28T16:49:00Z">
        <w:r w:rsidRPr="00A3499D" w:rsidDel="00676F42">
          <w:rPr>
            <w:rFonts w:ascii="Times New Roman" w:eastAsia="Times New Roman" w:hAnsi="Times New Roman" w:cs="Times New Roman"/>
            <w:sz w:val="24"/>
            <w:szCs w:val="24"/>
            <w:lang w:val="en-GB"/>
          </w:rPr>
          <w:delText>no hold, </w:delText>
        </w:r>
      </w:del>
      <w:r w:rsidRPr="00A3499D">
        <w:rPr>
          <w:rFonts w:ascii="Times New Roman" w:eastAsia="Times New Roman" w:hAnsi="Times New Roman" w:cs="Times New Roman"/>
          <w:sz w:val="24"/>
          <w:szCs w:val="24"/>
          <w:lang w:val="en-GB"/>
        </w:rPr>
        <w:t>up to 280</w:t>
      </w:r>
      <w:ins w:id="1122" w:author="Author" w:date="2021-01-28T16:49: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 at the rate of 5</w:t>
      </w:r>
      <w:ins w:id="1123" w:author="Author" w:date="2021-01-28T16:49: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w:t>
      </w:r>
      <w:ins w:id="1124" w:author="Author" w:date="2021-01-29T16:44:00Z">
        <w:r w:rsidR="003F6DA5" w:rsidRPr="00A3499D">
          <w:rPr>
            <w:rFonts w:ascii="Times New Roman" w:eastAsia="Times New Roman" w:hAnsi="Times New Roman" w:cs="Times New Roman"/>
            <w:sz w:val="24"/>
            <w:szCs w:val="24"/>
            <w:lang w:val="en-GB"/>
          </w:rPr>
          <w:t xml:space="preserve"> </w:t>
        </w:r>
      </w:ins>
      <w:del w:id="1125" w:author="Author" w:date="2021-01-28T16:49:00Z">
        <w:r w:rsidRPr="00A3499D" w:rsidDel="00676F42">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min</w:t>
      </w:r>
      <w:ins w:id="1126" w:author="Author" w:date="2021-02-08T12:46:00Z">
        <w:r w:rsidR="00DC76DD">
          <w:rPr>
            <w:rFonts w:ascii="Times New Roman" w:eastAsia="Times New Roman" w:hAnsi="Times New Roman" w:cs="Times New Roman"/>
            <w:sz w:val="24"/>
            <w:szCs w:val="24"/>
            <w:vertAlign w:val="superscript"/>
            <w:lang w:val="en-GB"/>
          </w:rPr>
          <w:t>−</w:t>
        </w:r>
      </w:ins>
      <w:ins w:id="1127" w:author="Author" w:date="2021-01-28T16:49:00Z">
        <w:r w:rsidRPr="00A3499D">
          <w:rPr>
            <w:rFonts w:ascii="Times New Roman" w:eastAsia="Times New Roman" w:hAnsi="Times New Roman" w:cs="Times New Roman"/>
            <w:sz w:val="24"/>
            <w:szCs w:val="24"/>
            <w:vertAlign w:val="superscript"/>
            <w:lang w:val="en-GB"/>
          </w:rPr>
          <w:t>1</w:t>
        </w:r>
      </w:ins>
      <w:del w:id="1128" w:author="Author" w:date="2021-01-28T16:49:00Z">
        <w:r w:rsidRPr="00A3499D" w:rsidDel="00676F42">
          <w:rPr>
            <w:rFonts w:ascii="Times New Roman" w:eastAsia="Times New Roman" w:hAnsi="Times New Roman" w:cs="Times New Roman"/>
            <w:sz w:val="24"/>
            <w:szCs w:val="24"/>
            <w:lang w:val="en-GB"/>
          </w:rPr>
          <w:delText>:</w:delText>
        </w:r>
      </w:del>
      <w:ins w:id="1129" w:author="Author" w:date="2021-01-28T16:49: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t>
      </w:r>
      <w:ins w:id="1130" w:author="Author" w:date="2021-02-08T14:05:00Z">
        <w:r w:rsidR="008E02FE">
          <w:rPr>
            <w:rFonts w:ascii="Times New Roman" w:eastAsia="Times New Roman" w:hAnsi="Times New Roman" w:cs="Times New Roman"/>
            <w:sz w:val="24"/>
            <w:szCs w:val="24"/>
            <w:lang w:val="en-GB"/>
          </w:rPr>
          <w:t xml:space="preserve">and </w:t>
        </w:r>
      </w:ins>
      <w:ins w:id="1131" w:author="Author" w:date="2021-01-28T16:49:00Z">
        <w:r w:rsidRPr="00A3499D">
          <w:rPr>
            <w:rFonts w:ascii="Times New Roman" w:eastAsia="Times New Roman" w:hAnsi="Times New Roman" w:cs="Times New Roman"/>
            <w:sz w:val="24"/>
            <w:szCs w:val="24"/>
            <w:lang w:val="en-GB"/>
          </w:rPr>
          <w:t xml:space="preserve">hold for </w:t>
        </w:r>
      </w:ins>
      <w:r w:rsidRPr="00A3499D">
        <w:rPr>
          <w:rFonts w:ascii="Times New Roman" w:eastAsia="Times New Roman" w:hAnsi="Times New Roman" w:cs="Times New Roman"/>
          <w:sz w:val="24"/>
          <w:szCs w:val="24"/>
          <w:lang w:val="en-GB"/>
        </w:rPr>
        <w:t>9.0 min</w:t>
      </w:r>
      <w:ins w:id="1132" w:author="Author" w:date="2021-01-28T16:49:00Z">
        <w:r w:rsidRPr="00A3499D">
          <w:rPr>
            <w:rFonts w:ascii="Times New Roman" w:eastAsia="Times New Roman" w:hAnsi="Times New Roman" w:cs="Times New Roman"/>
            <w:sz w:val="24"/>
            <w:szCs w:val="24"/>
            <w:lang w:val="en-GB"/>
          </w:rPr>
          <w:t>.</w:t>
        </w:r>
        <w:r w:rsidRPr="00A3499D" w:rsidDel="0029776B">
          <w:rPr>
            <w:rFonts w:ascii="Times New Roman" w:eastAsia="Times New Roman" w:hAnsi="Times New Roman" w:cs="Times New Roman"/>
            <w:sz w:val="24"/>
            <w:szCs w:val="24"/>
            <w:lang w:val="en-GB"/>
          </w:rPr>
          <w:t xml:space="preserve"> </w:t>
        </w:r>
      </w:ins>
      <w:del w:id="1133" w:author="Author" w:date="2021-01-28T16:49:00Z">
        <w:r w:rsidRPr="00A3499D" w:rsidDel="0029776B">
          <w:rPr>
            <w:rFonts w:ascii="Times New Roman" w:eastAsia="Times New Roman" w:hAnsi="Times New Roman" w:cs="Times New Roman"/>
            <w:sz w:val="24"/>
            <w:szCs w:val="24"/>
            <w:lang w:val="en-GB"/>
          </w:rPr>
          <w:delText xml:space="preserve"> hold,</w:delText>
        </w:r>
      </w:del>
      <w:r w:rsidRPr="00A3499D">
        <w:rPr>
          <w:rFonts w:ascii="Times New Roman" w:eastAsia="Times New Roman" w:hAnsi="Times New Roman" w:cs="Times New Roman"/>
          <w:sz w:val="24"/>
          <w:szCs w:val="24"/>
          <w:lang w:val="en-GB"/>
        </w:rPr>
        <w:t> </w:t>
      </w:r>
      <w:ins w:id="1134" w:author="Author" w:date="2021-01-28T16:49:00Z">
        <w:r w:rsidRPr="00A3499D">
          <w:rPr>
            <w:rFonts w:ascii="Times New Roman" w:eastAsia="Times New Roman" w:hAnsi="Times New Roman" w:cs="Times New Roman"/>
            <w:sz w:val="24"/>
            <w:szCs w:val="24"/>
            <w:lang w:val="en-GB"/>
          </w:rPr>
          <w:t xml:space="preserve">The </w:t>
        </w:r>
      </w:ins>
      <w:r w:rsidRPr="00A3499D">
        <w:rPr>
          <w:rFonts w:ascii="Times New Roman" w:eastAsia="Times New Roman" w:hAnsi="Times New Roman" w:cs="Times New Roman"/>
          <w:sz w:val="24"/>
          <w:szCs w:val="24"/>
          <w:lang w:val="en-GB"/>
        </w:rPr>
        <w:t>injector temperature</w:t>
      </w:r>
      <w:ins w:id="1135" w:author="Author" w:date="2021-01-28T16:50:00Z">
        <w:r w:rsidRPr="00A3499D">
          <w:rPr>
            <w:rFonts w:ascii="Times New Roman" w:eastAsia="Times New Roman" w:hAnsi="Times New Roman" w:cs="Times New Roman"/>
            <w:sz w:val="24"/>
            <w:szCs w:val="24"/>
            <w:lang w:val="en-GB"/>
          </w:rPr>
          <w:t xml:space="preserve"> was</w:t>
        </w:r>
      </w:ins>
      <w:del w:id="1136" w:author="Author" w:date="2021-01-28T16:50: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250</w:t>
      </w:r>
      <w:ins w:id="1137" w:author="Author" w:date="2021-01-28T16:50: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 </w:t>
      </w:r>
      <w:ins w:id="1138" w:author="Author" w:date="2021-01-28T16:50:00Z">
        <w:r w:rsidRPr="00A3499D">
          <w:rPr>
            <w:rFonts w:ascii="Times New Roman" w:eastAsia="Times New Roman" w:hAnsi="Times New Roman" w:cs="Times New Roman"/>
            <w:sz w:val="24"/>
            <w:szCs w:val="24"/>
            <w:lang w:val="en-GB"/>
          </w:rPr>
          <w:t xml:space="preserve">and the </w:t>
        </w:r>
      </w:ins>
      <w:r w:rsidRPr="00A3499D">
        <w:rPr>
          <w:rFonts w:ascii="Times New Roman" w:eastAsia="Times New Roman" w:hAnsi="Times New Roman" w:cs="Times New Roman"/>
          <w:sz w:val="24"/>
          <w:szCs w:val="24"/>
          <w:lang w:val="en-GB"/>
        </w:rPr>
        <w:t>total GC running time</w:t>
      </w:r>
      <w:del w:id="1139" w:author="Author" w:date="2021-01-28T16:50:00Z">
        <w:r w:rsidRPr="00A3499D" w:rsidDel="0029776B">
          <w:rPr>
            <w:rFonts w:ascii="Times New Roman" w:eastAsia="Times New Roman" w:hAnsi="Times New Roman" w:cs="Times New Roman"/>
            <w:sz w:val="24"/>
            <w:szCs w:val="24"/>
            <w:lang w:val="en-GB"/>
          </w:rPr>
          <w:delText>:</w:delText>
        </w:r>
      </w:del>
      <w:ins w:id="1140" w:author="Author" w:date="2021-01-28T16:50:00Z">
        <w:r w:rsidRPr="00A3499D">
          <w:rPr>
            <w:rFonts w:ascii="Times New Roman" w:eastAsia="Times New Roman" w:hAnsi="Times New Roman" w:cs="Times New Roman"/>
            <w:sz w:val="24"/>
            <w:szCs w:val="24"/>
            <w:lang w:val="en-GB"/>
          </w:rPr>
          <w:t xml:space="preserve"> was</w:t>
        </w:r>
      </w:ins>
      <w:r w:rsidRPr="00A3499D">
        <w:rPr>
          <w:rFonts w:ascii="Times New Roman" w:eastAsia="Times New Roman" w:hAnsi="Times New Roman" w:cs="Times New Roman"/>
          <w:sz w:val="24"/>
          <w:szCs w:val="24"/>
          <w:lang w:val="en-GB"/>
        </w:rPr>
        <w:t xml:space="preserve"> 36 min.</w:t>
      </w:r>
    </w:p>
    <w:p w14:paraId="464C4B1C" w14:textId="77777777" w:rsidR="00B406AB" w:rsidRPr="00A3499D" w:rsidRDefault="00B406AB" w:rsidP="00B406AB">
      <w:pPr>
        <w:spacing w:after="0" w:line="240" w:lineRule="auto"/>
        <w:outlineLvl w:val="5"/>
        <w:rPr>
          <w:rFonts w:ascii="Times New Roman" w:eastAsia="Times New Roman" w:hAnsi="Times New Roman" w:cs="Times New Roman"/>
          <w:i/>
          <w:iCs/>
          <w:sz w:val="24"/>
          <w:szCs w:val="24"/>
          <w:lang w:val="en-GB"/>
        </w:rPr>
      </w:pPr>
      <w:del w:id="1141" w:author="Author" w:date="2021-01-29T13:42:00Z">
        <w:r w:rsidRPr="00A3499D" w:rsidDel="0087385D">
          <w:rPr>
            <w:rFonts w:ascii="Times New Roman" w:eastAsia="Times New Roman" w:hAnsi="Times New Roman" w:cs="Times New Roman"/>
            <w:b/>
            <w:bCs/>
            <w:sz w:val="24"/>
            <w:szCs w:val="24"/>
            <w:lang w:val="en-GB"/>
          </w:rPr>
          <w:delText xml:space="preserve">2.4.3. </w:delText>
        </w:r>
      </w:del>
      <w:r w:rsidRPr="00A3499D">
        <w:rPr>
          <w:rFonts w:ascii="Times New Roman" w:eastAsia="Times New Roman" w:hAnsi="Times New Roman" w:cs="Times New Roman"/>
          <w:i/>
          <w:iCs/>
          <w:sz w:val="24"/>
          <w:szCs w:val="24"/>
          <w:lang w:val="en-GB"/>
        </w:rPr>
        <w:t>MS Programme</w:t>
      </w:r>
    </w:p>
    <w:p w14:paraId="77EA5546" w14:textId="7572A048" w:rsidR="00B406AB" w:rsidRPr="00A3499D" w:rsidRDefault="00B406AB" w:rsidP="00B406AB">
      <w:pPr>
        <w:spacing w:after="0" w:line="240" w:lineRule="auto"/>
        <w:rPr>
          <w:rFonts w:ascii="Times New Roman" w:eastAsia="Times New Roman" w:hAnsi="Times New Roman" w:cs="Times New Roman"/>
          <w:sz w:val="24"/>
          <w:szCs w:val="24"/>
          <w:lang w:val="en-GB"/>
        </w:rPr>
      </w:pPr>
      <w:ins w:id="1142" w:author="Author" w:date="2021-01-28T16:56:00Z">
        <w:r w:rsidRPr="00A3499D">
          <w:rPr>
            <w:rFonts w:ascii="Times New Roman" w:eastAsia="Times New Roman" w:hAnsi="Times New Roman" w:cs="Times New Roman"/>
            <w:sz w:val="24"/>
            <w:szCs w:val="24"/>
            <w:lang w:val="en-GB"/>
          </w:rPr>
          <w:t>The MS conditions were as follows</w:t>
        </w:r>
      </w:ins>
      <w:del w:id="1143" w:author="Author" w:date="2021-01-28T16:56:00Z">
        <w:r w:rsidRPr="00A3499D" w:rsidDel="0029776B">
          <w:rPr>
            <w:rFonts w:ascii="Times New Roman" w:eastAsia="Times New Roman" w:hAnsi="Times New Roman" w:cs="Times New Roman"/>
            <w:sz w:val="24"/>
            <w:szCs w:val="24"/>
            <w:lang w:val="en-GB"/>
          </w:rPr>
          <w:delText>Library used NIST version 2005</w:delText>
        </w:r>
      </w:del>
      <w:r w:rsidRPr="00A3499D">
        <w:rPr>
          <w:rFonts w:ascii="Times New Roman" w:eastAsia="Times New Roman" w:hAnsi="Times New Roman" w:cs="Times New Roman"/>
          <w:sz w:val="24"/>
          <w:szCs w:val="24"/>
          <w:lang w:val="en-GB"/>
        </w:rPr>
        <w:t>: inlet line temperature</w:t>
      </w:r>
      <w:ins w:id="1144" w:author="Author" w:date="2021-01-28T16:56:00Z">
        <w:r w:rsidRPr="00A3499D">
          <w:rPr>
            <w:rFonts w:ascii="Times New Roman" w:eastAsia="Times New Roman" w:hAnsi="Times New Roman" w:cs="Times New Roman"/>
            <w:sz w:val="24"/>
            <w:szCs w:val="24"/>
            <w:lang w:val="en-GB"/>
          </w:rPr>
          <w:t>,</w:t>
        </w:r>
      </w:ins>
      <w:del w:id="1145" w:author="Author" w:date="2021-01-28T16:56: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200</w:t>
      </w:r>
      <w:ins w:id="1146" w:author="Author" w:date="2021-01-28T16:56: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w:t>
      </w:r>
      <w:ins w:id="1147" w:author="Author" w:date="2021-01-28T16:56:00Z">
        <w:r w:rsidRPr="00A3499D">
          <w:rPr>
            <w:rFonts w:ascii="Times New Roman" w:eastAsia="Times New Roman" w:hAnsi="Times New Roman" w:cs="Times New Roman"/>
            <w:sz w:val="24"/>
            <w:szCs w:val="24"/>
            <w:lang w:val="en-GB"/>
          </w:rPr>
          <w:t>;</w:t>
        </w:r>
      </w:ins>
      <w:del w:id="1148" w:author="Author" w:date="2021-01-28T16:56: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source temperature</w:t>
      </w:r>
      <w:ins w:id="1149" w:author="Author" w:date="2021-01-28T16:56:00Z">
        <w:r w:rsidRPr="00A3499D">
          <w:rPr>
            <w:rFonts w:ascii="Times New Roman" w:eastAsia="Times New Roman" w:hAnsi="Times New Roman" w:cs="Times New Roman"/>
            <w:sz w:val="24"/>
            <w:szCs w:val="24"/>
            <w:lang w:val="en-GB"/>
          </w:rPr>
          <w:t>,</w:t>
        </w:r>
      </w:ins>
      <w:del w:id="1150" w:author="Author" w:date="2021-01-28T16:56: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200</w:t>
      </w:r>
      <w:ins w:id="1151" w:author="Author" w:date="2021-01-28T16:56:00Z">
        <w:r w:rsidRPr="00A3499D">
          <w:rPr>
            <w:rFonts w:ascii="Times New Roman" w:eastAsia="Times New Roman" w:hAnsi="Times New Roman" w:cs="Times New Roman"/>
            <w:sz w:val="24"/>
            <w:szCs w:val="24"/>
            <w:lang w:val="en-GB"/>
          </w:rPr>
          <w:t xml:space="preserve"> </w:t>
        </w:r>
      </w:ins>
      <w:r w:rsidRPr="00A3499D">
        <w:rPr>
          <w:rFonts w:ascii="Times New Roman" w:eastAsia="Times New Roman" w:hAnsi="Times New Roman" w:cs="Times New Roman"/>
          <w:sz w:val="24"/>
          <w:szCs w:val="24"/>
          <w:lang w:val="en-GB"/>
        </w:rPr>
        <w:t>°C</w:t>
      </w:r>
      <w:ins w:id="1152" w:author="Author" w:date="2021-01-28T16:56:00Z">
        <w:r w:rsidRPr="00A3499D">
          <w:rPr>
            <w:rFonts w:ascii="Times New Roman" w:eastAsia="Times New Roman" w:hAnsi="Times New Roman" w:cs="Times New Roman"/>
            <w:sz w:val="24"/>
            <w:szCs w:val="24"/>
            <w:lang w:val="en-GB"/>
          </w:rPr>
          <w:t>;</w:t>
        </w:r>
      </w:ins>
      <w:del w:id="1153" w:author="Author" w:date="2021-01-28T16:56: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electron energy</w:t>
      </w:r>
      <w:ins w:id="1154" w:author="Author" w:date="2021-01-28T16:56:00Z">
        <w:r w:rsidRPr="00A3499D">
          <w:rPr>
            <w:rFonts w:ascii="Times New Roman" w:eastAsia="Times New Roman" w:hAnsi="Times New Roman" w:cs="Times New Roman"/>
            <w:sz w:val="24"/>
            <w:szCs w:val="24"/>
            <w:lang w:val="en-GB"/>
          </w:rPr>
          <w:t>,</w:t>
        </w:r>
      </w:ins>
      <w:del w:id="1155" w:author="Author" w:date="2021-01-28T16:56: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70 Ev</w:t>
      </w:r>
      <w:ins w:id="1156" w:author="Author" w:date="2021-01-28T16:57:00Z">
        <w:r w:rsidRPr="00A3499D">
          <w:rPr>
            <w:rFonts w:ascii="Times New Roman" w:eastAsia="Times New Roman" w:hAnsi="Times New Roman" w:cs="Times New Roman"/>
            <w:sz w:val="24"/>
            <w:szCs w:val="24"/>
            <w:lang w:val="en-GB"/>
          </w:rPr>
          <w:t>;</w:t>
        </w:r>
      </w:ins>
      <w:del w:id="1157" w:author="Author" w:date="2021-01-28T16:57: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mass scan (</w:t>
      </w:r>
      <w:r w:rsidRPr="00A3499D">
        <w:rPr>
          <w:rFonts w:ascii="Times New Roman" w:eastAsia="Times New Roman" w:hAnsi="Times New Roman" w:cs="Times New Roman"/>
          <w:i/>
          <w:iCs/>
          <w:sz w:val="24"/>
          <w:szCs w:val="24"/>
          <w:lang w:val="en-GB"/>
        </w:rPr>
        <w:t>m/z</w:t>
      </w:r>
      <w:r w:rsidRPr="00A3499D">
        <w:rPr>
          <w:rFonts w:ascii="Times New Roman" w:eastAsia="Times New Roman" w:hAnsi="Times New Roman" w:cs="Times New Roman"/>
          <w:sz w:val="24"/>
          <w:szCs w:val="24"/>
          <w:lang w:val="en-GB"/>
        </w:rPr>
        <w:t>)</w:t>
      </w:r>
      <w:ins w:id="1158" w:author="Author" w:date="2021-01-28T16:57:00Z">
        <w:r w:rsidRPr="00A3499D">
          <w:rPr>
            <w:rFonts w:ascii="Times New Roman" w:eastAsia="Times New Roman" w:hAnsi="Times New Roman" w:cs="Times New Roman"/>
            <w:sz w:val="24"/>
            <w:szCs w:val="24"/>
            <w:lang w:val="en-GB"/>
          </w:rPr>
          <w:t>,</w:t>
        </w:r>
      </w:ins>
      <w:del w:id="1159" w:author="Author" w:date="2021-01-28T16:57: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45–450</w:t>
      </w:r>
      <w:ins w:id="1160" w:author="Author" w:date="2021-01-28T16:57:00Z">
        <w:r w:rsidRPr="00A3499D">
          <w:rPr>
            <w:rFonts w:ascii="Times New Roman" w:eastAsia="Times New Roman" w:hAnsi="Times New Roman" w:cs="Times New Roman"/>
            <w:sz w:val="24"/>
            <w:szCs w:val="24"/>
            <w:lang w:val="en-GB"/>
          </w:rPr>
          <w:t>;</w:t>
        </w:r>
      </w:ins>
      <w:del w:id="1161" w:author="Author" w:date="2021-01-28T16:57: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solvent delay</w:t>
      </w:r>
      <w:ins w:id="1162" w:author="Author" w:date="2021-01-28T16:57:00Z">
        <w:r w:rsidRPr="00A3499D">
          <w:rPr>
            <w:rFonts w:ascii="Times New Roman" w:eastAsia="Times New Roman" w:hAnsi="Times New Roman" w:cs="Times New Roman"/>
            <w:sz w:val="24"/>
            <w:szCs w:val="24"/>
            <w:lang w:val="en-GB"/>
          </w:rPr>
          <w:t>,</w:t>
        </w:r>
      </w:ins>
      <w:del w:id="1163" w:author="Author" w:date="2021-01-28T16:57: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0–2.0 min</w:t>
      </w:r>
      <w:ins w:id="1164" w:author="Author" w:date="2021-01-28T16:57:00Z">
        <w:r w:rsidRPr="00A3499D">
          <w:rPr>
            <w:rFonts w:ascii="Times New Roman" w:eastAsia="Times New Roman" w:hAnsi="Times New Roman" w:cs="Times New Roman"/>
            <w:sz w:val="24"/>
            <w:szCs w:val="24"/>
            <w:lang w:val="en-GB"/>
          </w:rPr>
          <w:t>;</w:t>
        </w:r>
      </w:ins>
      <w:del w:id="1165" w:author="Author" w:date="2021-01-28T16:57: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w:t>
      </w:r>
      <w:ins w:id="1166" w:author="Author" w:date="2021-02-08T12:39:00Z">
        <w:r w:rsidR="00482EF1" w:rsidRPr="00A3499D">
          <w:rPr>
            <w:rFonts w:ascii="Times New Roman" w:eastAsia="Times New Roman" w:hAnsi="Times New Roman" w:cs="Times New Roman"/>
            <w:sz w:val="24"/>
            <w:szCs w:val="24"/>
            <w:lang w:val="en-GB"/>
          </w:rPr>
          <w:t xml:space="preserve">and </w:t>
        </w:r>
      </w:ins>
      <w:r w:rsidRPr="00A3499D">
        <w:rPr>
          <w:rFonts w:ascii="Times New Roman" w:eastAsia="Times New Roman" w:hAnsi="Times New Roman" w:cs="Times New Roman"/>
          <w:sz w:val="24"/>
          <w:szCs w:val="24"/>
          <w:lang w:val="en-GB"/>
        </w:rPr>
        <w:t>total MS running time</w:t>
      </w:r>
      <w:ins w:id="1167" w:author="Author" w:date="2021-01-28T16:57:00Z">
        <w:r w:rsidRPr="00A3499D">
          <w:rPr>
            <w:rFonts w:ascii="Times New Roman" w:eastAsia="Times New Roman" w:hAnsi="Times New Roman" w:cs="Times New Roman"/>
            <w:sz w:val="24"/>
            <w:szCs w:val="24"/>
            <w:lang w:val="en-GB"/>
          </w:rPr>
          <w:t>,</w:t>
        </w:r>
      </w:ins>
      <w:del w:id="1168" w:author="Author" w:date="2021-01-28T16:57:00Z">
        <w:r w:rsidRPr="00A3499D" w:rsidDel="0029776B">
          <w:rPr>
            <w:rFonts w:ascii="Times New Roman" w:eastAsia="Times New Roman" w:hAnsi="Times New Roman" w:cs="Times New Roman"/>
            <w:sz w:val="24"/>
            <w:szCs w:val="24"/>
            <w:lang w:val="en-GB"/>
          </w:rPr>
          <w:delText>:</w:delText>
        </w:r>
      </w:del>
      <w:r w:rsidRPr="00A3499D">
        <w:rPr>
          <w:rFonts w:ascii="Times New Roman" w:eastAsia="Times New Roman" w:hAnsi="Times New Roman" w:cs="Times New Roman"/>
          <w:sz w:val="24"/>
          <w:szCs w:val="24"/>
          <w:lang w:val="en-GB"/>
        </w:rPr>
        <w:t xml:space="preserve"> 36 min.</w:t>
      </w:r>
      <w:ins w:id="1169" w:author="Author" w:date="2021-01-28T16:57:00Z">
        <w:r w:rsidRPr="00A3499D">
          <w:rPr>
            <w:rFonts w:ascii="Times New Roman" w:eastAsia="Times New Roman" w:hAnsi="Times New Roman" w:cs="Times New Roman"/>
            <w:sz w:val="24"/>
            <w:szCs w:val="24"/>
            <w:lang w:val="en-GB"/>
          </w:rPr>
          <w:t xml:space="preserve"> The library used was </w:t>
        </w:r>
        <w:commentRangeStart w:id="1170"/>
        <w:r w:rsidRPr="00A3499D">
          <w:rPr>
            <w:rFonts w:ascii="Times New Roman" w:eastAsia="Times New Roman" w:hAnsi="Times New Roman" w:cs="Times New Roman"/>
            <w:sz w:val="24"/>
            <w:szCs w:val="24"/>
            <w:lang w:val="en-GB"/>
          </w:rPr>
          <w:t>NIST version 2005</w:t>
        </w:r>
      </w:ins>
      <w:commentRangeEnd w:id="1170"/>
      <w:ins w:id="1171" w:author="Author" w:date="2021-01-28T16:58:00Z">
        <w:r w:rsidRPr="00A3499D">
          <w:rPr>
            <w:rStyle w:val="CommentReference"/>
            <w:lang w:val="en-GB"/>
          </w:rPr>
          <w:commentReference w:id="1170"/>
        </w:r>
      </w:ins>
      <w:ins w:id="1172" w:author="Author" w:date="2021-01-28T16:57:00Z">
        <w:r w:rsidRPr="00A3499D">
          <w:rPr>
            <w:rFonts w:ascii="Times New Roman" w:eastAsia="Times New Roman" w:hAnsi="Times New Roman" w:cs="Times New Roman"/>
            <w:sz w:val="24"/>
            <w:szCs w:val="24"/>
            <w:lang w:val="en-GB"/>
          </w:rPr>
          <w:t>.</w:t>
        </w:r>
      </w:ins>
    </w:p>
    <w:p w14:paraId="73D6520B" w14:textId="77777777" w:rsidR="00B406AB" w:rsidRPr="00A3499D" w:rsidRDefault="00B406AB" w:rsidP="00B406AB">
      <w:pPr>
        <w:spacing w:after="0" w:line="240" w:lineRule="auto"/>
        <w:outlineLvl w:val="4"/>
        <w:rPr>
          <w:rFonts w:ascii="Times New Roman" w:eastAsia="Times New Roman" w:hAnsi="Times New Roman" w:cs="Times New Roman"/>
          <w:b/>
          <w:bCs/>
          <w:i/>
          <w:iCs/>
          <w:sz w:val="24"/>
          <w:szCs w:val="24"/>
          <w:lang w:val="en-GB"/>
        </w:rPr>
      </w:pPr>
      <w:del w:id="1173" w:author="Author" w:date="2021-01-29T13:42:00Z">
        <w:r w:rsidRPr="00A3499D" w:rsidDel="0087385D">
          <w:rPr>
            <w:rFonts w:ascii="Times New Roman" w:eastAsia="Times New Roman" w:hAnsi="Times New Roman" w:cs="Times New Roman"/>
            <w:b/>
            <w:bCs/>
            <w:sz w:val="24"/>
            <w:szCs w:val="24"/>
            <w:lang w:val="en-GB"/>
          </w:rPr>
          <w:delText xml:space="preserve">2.5. </w:delText>
        </w:r>
      </w:del>
      <w:commentRangeStart w:id="1174"/>
      <w:r w:rsidRPr="00A3499D">
        <w:rPr>
          <w:rFonts w:ascii="Times New Roman" w:eastAsia="Times New Roman" w:hAnsi="Times New Roman" w:cs="Times New Roman"/>
          <w:b/>
          <w:bCs/>
          <w:i/>
          <w:iCs/>
          <w:sz w:val="24"/>
          <w:szCs w:val="24"/>
          <w:lang w:val="en-GB"/>
        </w:rPr>
        <w:t xml:space="preserve">Statistical </w:t>
      </w:r>
      <w:commentRangeEnd w:id="1174"/>
      <w:r w:rsidRPr="00A3499D">
        <w:rPr>
          <w:rStyle w:val="CommentReference"/>
          <w:i/>
          <w:iCs/>
          <w:lang w:val="en-GB"/>
        </w:rPr>
        <w:commentReference w:id="1174"/>
      </w:r>
      <w:r w:rsidRPr="00A3499D">
        <w:rPr>
          <w:rFonts w:ascii="Times New Roman" w:eastAsia="Times New Roman" w:hAnsi="Times New Roman" w:cs="Times New Roman"/>
          <w:b/>
          <w:bCs/>
          <w:i/>
          <w:iCs/>
          <w:sz w:val="24"/>
          <w:szCs w:val="24"/>
          <w:lang w:val="en-GB"/>
        </w:rPr>
        <w:t>Analysis</w:t>
      </w:r>
    </w:p>
    <w:p w14:paraId="00165454" w14:textId="497BDFA5" w:rsidR="00B406AB" w:rsidRPr="00A3499D" w:rsidRDefault="00B406AB" w:rsidP="00B406AB">
      <w:pPr>
        <w:spacing w:after="0" w:line="240" w:lineRule="auto"/>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All experimental data were subjected to one</w:t>
      </w:r>
      <w:ins w:id="1175" w:author="Author" w:date="2021-02-08T12:39:00Z">
        <w:r w:rsidR="00482EF1" w:rsidRPr="00A3499D">
          <w:rPr>
            <w:rFonts w:ascii="Times New Roman" w:eastAsia="Times New Roman" w:hAnsi="Times New Roman" w:cs="Times New Roman"/>
            <w:sz w:val="24"/>
            <w:szCs w:val="24"/>
            <w:lang w:val="en-GB"/>
          </w:rPr>
          <w:t>-</w:t>
        </w:r>
      </w:ins>
      <w:del w:id="1176" w:author="Author" w:date="2021-02-08T12:39:00Z">
        <w:r w:rsidRPr="00A3499D" w:rsidDel="00482EF1">
          <w:rPr>
            <w:rFonts w:ascii="Times New Roman" w:eastAsia="Times New Roman" w:hAnsi="Times New Roman" w:cs="Times New Roman"/>
            <w:sz w:val="24"/>
            <w:szCs w:val="24"/>
            <w:lang w:val="en-GB"/>
          </w:rPr>
          <w:delText xml:space="preserve"> </w:delText>
        </w:r>
      </w:del>
      <w:r w:rsidRPr="00A3499D">
        <w:rPr>
          <w:rFonts w:ascii="Times New Roman" w:eastAsia="Times New Roman" w:hAnsi="Times New Roman" w:cs="Times New Roman"/>
          <w:sz w:val="24"/>
          <w:szCs w:val="24"/>
          <w:lang w:val="en-GB"/>
        </w:rPr>
        <w:t>way ANOVA followed by statistical significance test</w:t>
      </w:r>
      <w:ins w:id="1177" w:author="Author" w:date="2021-01-28T16:58:00Z">
        <w:r w:rsidRPr="00A3499D">
          <w:rPr>
            <w:rFonts w:ascii="Times New Roman" w:eastAsia="Times New Roman" w:hAnsi="Times New Roman" w:cs="Times New Roman"/>
            <w:sz w:val="24"/>
            <w:szCs w:val="24"/>
            <w:lang w:val="en-GB"/>
          </w:rPr>
          <w:t>ing</w:t>
        </w:r>
      </w:ins>
      <w:r w:rsidRPr="00A3499D">
        <w:rPr>
          <w:rFonts w:ascii="Times New Roman" w:eastAsia="Times New Roman" w:hAnsi="Times New Roman" w:cs="Times New Roman"/>
          <w:sz w:val="24"/>
          <w:szCs w:val="24"/>
          <w:lang w:val="en-GB"/>
        </w:rPr>
        <w:t xml:space="preserve">. Data </w:t>
      </w:r>
      <w:commentRangeStart w:id="1178"/>
      <w:del w:id="1179" w:author="Author" w:date="2021-01-28T16:58:00Z">
        <w:r w:rsidRPr="00A3499D" w:rsidDel="00840E7D">
          <w:rPr>
            <w:rFonts w:ascii="Times New Roman" w:eastAsia="Times New Roman" w:hAnsi="Times New Roman" w:cs="Times New Roman"/>
            <w:sz w:val="24"/>
            <w:szCs w:val="24"/>
            <w:lang w:val="en-GB"/>
          </w:rPr>
          <w:delText xml:space="preserve">were </w:delText>
        </w:r>
      </w:del>
      <w:ins w:id="1180" w:author="Author" w:date="2021-01-28T16:58:00Z">
        <w:r w:rsidRPr="00A3499D">
          <w:rPr>
            <w:rFonts w:ascii="Times New Roman" w:eastAsia="Times New Roman" w:hAnsi="Times New Roman" w:cs="Times New Roman"/>
            <w:sz w:val="24"/>
            <w:szCs w:val="24"/>
            <w:lang w:val="en-GB"/>
          </w:rPr>
          <w:t xml:space="preserve">are </w:t>
        </w:r>
        <w:commentRangeEnd w:id="1178"/>
        <w:r w:rsidRPr="00A3499D">
          <w:rPr>
            <w:rStyle w:val="CommentReference"/>
            <w:lang w:val="en-GB"/>
          </w:rPr>
          <w:commentReference w:id="1178"/>
        </w:r>
      </w:ins>
      <w:r w:rsidRPr="00A3499D">
        <w:rPr>
          <w:rFonts w:ascii="Times New Roman" w:eastAsia="Times New Roman" w:hAnsi="Times New Roman" w:cs="Times New Roman"/>
          <w:sz w:val="24"/>
          <w:szCs w:val="24"/>
          <w:lang w:val="en-GB"/>
        </w:rPr>
        <w:t xml:space="preserve">presented as </w:t>
      </w:r>
      <w:del w:id="1181" w:author="Author" w:date="2021-01-28T17:00:00Z">
        <w:r w:rsidRPr="00A3499D" w:rsidDel="00016827">
          <w:rPr>
            <w:rFonts w:ascii="Times New Roman" w:eastAsia="Times New Roman" w:hAnsi="Times New Roman" w:cs="Times New Roman"/>
            <w:sz w:val="24"/>
            <w:szCs w:val="24"/>
            <w:lang w:val="en-GB"/>
          </w:rPr>
          <w:delText xml:space="preserve">mean, </w:delText>
        </w:r>
      </w:del>
      <w:r w:rsidRPr="00A3499D">
        <w:rPr>
          <w:rFonts w:ascii="Times New Roman" w:eastAsia="Times New Roman" w:hAnsi="Times New Roman" w:cs="Times New Roman"/>
          <w:sz w:val="24"/>
          <w:szCs w:val="24"/>
          <w:lang w:val="en-GB"/>
        </w:rPr>
        <w:t>mean</w:t>
      </w:r>
      <w:ins w:id="1182" w:author="Author" w:date="2021-01-29T16:45:00Z">
        <w:r w:rsidR="00AA2312" w:rsidRPr="00A3499D">
          <w:rPr>
            <w:rFonts w:ascii="Times New Roman" w:eastAsia="Times New Roman" w:hAnsi="Times New Roman" w:cs="Times New Roman"/>
            <w:sz w:val="24"/>
            <w:szCs w:val="24"/>
            <w:lang w:val="en-GB"/>
          </w:rPr>
          <w:t>s</w:t>
        </w:r>
      </w:ins>
      <w:r w:rsidRPr="00A3499D">
        <w:rPr>
          <w:rFonts w:ascii="Times New Roman" w:eastAsia="Times New Roman" w:hAnsi="Times New Roman" w:cs="Times New Roman"/>
          <w:sz w:val="24"/>
          <w:szCs w:val="24"/>
          <w:lang w:val="en-GB"/>
        </w:rPr>
        <w:t xml:space="preserve"> ± SE. The mean separations were analy</w:t>
      </w:r>
      <w:ins w:id="1183" w:author="Author" w:date="2021-01-28T17:00:00Z">
        <w:r w:rsidRPr="00A3499D">
          <w:rPr>
            <w:rFonts w:ascii="Times New Roman" w:eastAsia="Times New Roman" w:hAnsi="Times New Roman" w:cs="Times New Roman"/>
            <w:sz w:val="24"/>
            <w:szCs w:val="24"/>
            <w:lang w:val="en-GB"/>
          </w:rPr>
          <w:t>s</w:t>
        </w:r>
      </w:ins>
      <w:del w:id="1184" w:author="Author" w:date="2021-01-28T17:00:00Z">
        <w:r w:rsidRPr="00A3499D" w:rsidDel="00016827">
          <w:rPr>
            <w:rFonts w:ascii="Times New Roman" w:eastAsia="Times New Roman" w:hAnsi="Times New Roman" w:cs="Times New Roman"/>
            <w:sz w:val="24"/>
            <w:szCs w:val="24"/>
            <w:lang w:val="en-GB"/>
          </w:rPr>
          <w:delText>z</w:delText>
        </w:r>
      </w:del>
      <w:r w:rsidRPr="00A3499D">
        <w:rPr>
          <w:rFonts w:ascii="Times New Roman" w:eastAsia="Times New Roman" w:hAnsi="Times New Roman" w:cs="Times New Roman"/>
          <w:sz w:val="24"/>
          <w:szCs w:val="24"/>
          <w:lang w:val="en-GB"/>
        </w:rPr>
        <w:t xml:space="preserve">ed </w:t>
      </w:r>
      <w:del w:id="1185" w:author="Author" w:date="2021-01-28T17:00:00Z">
        <w:r w:rsidRPr="00A3499D" w:rsidDel="00016827">
          <w:rPr>
            <w:rFonts w:ascii="Times New Roman" w:eastAsia="Times New Roman" w:hAnsi="Times New Roman" w:cs="Times New Roman"/>
            <w:sz w:val="24"/>
            <w:szCs w:val="24"/>
            <w:lang w:val="en-GB"/>
          </w:rPr>
          <w:delText xml:space="preserve">by </w:delText>
        </w:r>
      </w:del>
      <w:r w:rsidRPr="00A3499D">
        <w:rPr>
          <w:rFonts w:ascii="Times New Roman" w:eastAsia="Times New Roman" w:hAnsi="Times New Roman" w:cs="Times New Roman"/>
          <w:sz w:val="24"/>
          <w:szCs w:val="24"/>
          <w:lang w:val="en-GB"/>
        </w:rPr>
        <w:t>using Duncan’s multiple range test</w:t>
      </w:r>
      <w:ins w:id="1186" w:author="Author" w:date="2021-01-28T17:00:00Z">
        <w:r w:rsidRPr="00A3499D">
          <w:rPr>
            <w:rFonts w:ascii="Times New Roman" w:eastAsia="Times New Roman" w:hAnsi="Times New Roman" w:cs="Times New Roman"/>
            <w:sz w:val="24"/>
            <w:szCs w:val="24"/>
            <w:lang w:val="en-GB"/>
          </w:rPr>
          <w:t>,</w:t>
        </w:r>
      </w:ins>
      <w:r w:rsidRPr="00A3499D">
        <w:rPr>
          <w:rFonts w:ascii="Times New Roman" w:eastAsia="Times New Roman" w:hAnsi="Times New Roman" w:cs="Times New Roman"/>
          <w:sz w:val="24"/>
          <w:szCs w:val="24"/>
          <w:lang w:val="en-GB"/>
        </w:rPr>
        <w:t xml:space="preserve"> with </w:t>
      </w:r>
      <w:commentRangeStart w:id="1187"/>
      <w:ins w:id="1188" w:author="Author" w:date="2021-01-28T17:00:00Z">
        <w:r w:rsidRPr="00A3499D">
          <w:rPr>
            <w:rFonts w:ascii="Times New Roman" w:eastAsia="Times New Roman" w:hAnsi="Times New Roman" w:cs="Times New Roman"/>
            <w:sz w:val="24"/>
            <w:szCs w:val="24"/>
            <w:lang w:val="en-GB"/>
          </w:rPr>
          <w:t xml:space="preserve">P &lt; [x] </w:t>
        </w:r>
      </w:ins>
      <w:commentRangeEnd w:id="1187"/>
      <w:ins w:id="1189" w:author="Author" w:date="2021-01-28T17:01:00Z">
        <w:r w:rsidRPr="00A3499D">
          <w:rPr>
            <w:rStyle w:val="CommentReference"/>
            <w:lang w:val="en-GB"/>
          </w:rPr>
          <w:commentReference w:id="1187"/>
        </w:r>
        <w:r w:rsidRPr="00A3499D">
          <w:rPr>
            <w:rFonts w:ascii="Times New Roman" w:eastAsia="Times New Roman" w:hAnsi="Times New Roman" w:cs="Times New Roman"/>
            <w:sz w:val="24"/>
            <w:szCs w:val="24"/>
            <w:lang w:val="en-GB"/>
          </w:rPr>
          <w:t xml:space="preserve">considered </w:t>
        </w:r>
      </w:ins>
      <w:r w:rsidRPr="00A3499D">
        <w:rPr>
          <w:rFonts w:ascii="Times New Roman" w:eastAsia="Times New Roman" w:hAnsi="Times New Roman" w:cs="Times New Roman"/>
          <w:sz w:val="24"/>
          <w:szCs w:val="24"/>
          <w:lang w:val="en-GB"/>
        </w:rPr>
        <w:t>significan</w:t>
      </w:r>
      <w:ins w:id="1190" w:author="Author" w:date="2021-01-28T17:01:00Z">
        <w:r w:rsidRPr="00A3499D">
          <w:rPr>
            <w:rFonts w:ascii="Times New Roman" w:eastAsia="Times New Roman" w:hAnsi="Times New Roman" w:cs="Times New Roman"/>
            <w:sz w:val="24"/>
            <w:szCs w:val="24"/>
            <w:lang w:val="en-GB"/>
          </w:rPr>
          <w:t>t</w:t>
        </w:r>
      </w:ins>
      <w:del w:id="1191" w:author="Author" w:date="2021-01-28T17:01:00Z">
        <w:r w:rsidRPr="00A3499D" w:rsidDel="00016827">
          <w:rPr>
            <w:rFonts w:ascii="Times New Roman" w:eastAsia="Times New Roman" w:hAnsi="Times New Roman" w:cs="Times New Roman"/>
            <w:sz w:val="24"/>
            <w:szCs w:val="24"/>
            <w:lang w:val="en-GB"/>
          </w:rPr>
          <w:delText>ce level of </w:delText>
        </w:r>
      </w:del>
      <w:r w:rsidRPr="00A3499D">
        <w:rPr>
          <w:rFonts w:ascii="Times New Roman" w:eastAsia="Times New Roman" w:hAnsi="Times New Roman" w:cs="Times New Roman"/>
          <w:sz w:val="24"/>
          <w:szCs w:val="24"/>
          <w:lang w:val="en-GB"/>
        </w:rPr>
        <w:t> (</w:t>
      </w:r>
      <w:commentRangeStart w:id="1192"/>
      <w:r w:rsidRPr="00A3499D">
        <w:rPr>
          <w:rFonts w:ascii="Times New Roman" w:eastAsia="Times New Roman" w:hAnsi="Times New Roman" w:cs="Times New Roman"/>
          <w:sz w:val="24"/>
          <w:szCs w:val="24"/>
          <w:lang w:val="en-GB"/>
        </w:rPr>
        <w:t>IBM SPSS statistics</w:t>
      </w:r>
      <w:commentRangeEnd w:id="1192"/>
      <w:r w:rsidRPr="00A3499D">
        <w:rPr>
          <w:rStyle w:val="CommentReference"/>
          <w:lang w:val="en-GB"/>
        </w:rPr>
        <w:commentReference w:id="1192"/>
      </w:r>
      <w:r w:rsidRPr="00A3499D">
        <w:rPr>
          <w:rFonts w:ascii="Times New Roman" w:eastAsia="Times New Roman" w:hAnsi="Times New Roman" w:cs="Times New Roman"/>
          <w:sz w:val="24"/>
          <w:szCs w:val="24"/>
          <w:lang w:val="en-GB"/>
        </w:rPr>
        <w:t>).</w:t>
      </w:r>
    </w:p>
    <w:p w14:paraId="08F25707" w14:textId="54015553" w:rsidR="00B406AB" w:rsidRPr="00A3499D" w:rsidRDefault="00B406AB" w:rsidP="00964B8C">
      <w:pPr>
        <w:spacing w:after="0" w:line="240" w:lineRule="auto"/>
        <w:rPr>
          <w:rFonts w:ascii="Times New Roman" w:eastAsia="Times New Roman" w:hAnsi="Times New Roman" w:cs="Times New Roman"/>
          <w:b/>
          <w:bCs/>
          <w:sz w:val="24"/>
          <w:szCs w:val="24"/>
          <w:lang w:val="en-GB"/>
        </w:rPr>
      </w:pPr>
    </w:p>
    <w:p w14:paraId="52332A51" w14:textId="77777777" w:rsidR="00B406AB" w:rsidRPr="00A3499D" w:rsidRDefault="00B406AB" w:rsidP="00964B8C">
      <w:pPr>
        <w:spacing w:after="0" w:line="240" w:lineRule="auto"/>
        <w:rPr>
          <w:rFonts w:ascii="Times New Roman" w:eastAsia="Times New Roman" w:hAnsi="Times New Roman" w:cs="Times New Roman"/>
          <w:b/>
          <w:bCs/>
          <w:sz w:val="24"/>
          <w:szCs w:val="24"/>
          <w:lang w:val="en-GB"/>
        </w:rPr>
      </w:pPr>
    </w:p>
    <w:p w14:paraId="630A6194" w14:textId="7C2C511F" w:rsidR="007367F6" w:rsidRPr="00A3499D" w:rsidRDefault="007367F6" w:rsidP="00964B8C">
      <w:pPr>
        <w:spacing w:after="0" w:line="240" w:lineRule="auto"/>
        <w:rPr>
          <w:ins w:id="1193" w:author="Author" w:date="2021-01-29T13:51:00Z"/>
          <w:rFonts w:ascii="Times New Roman" w:eastAsia="Times New Roman" w:hAnsi="Times New Roman" w:cs="Times New Roman"/>
          <w:b/>
          <w:bCs/>
          <w:sz w:val="24"/>
          <w:szCs w:val="24"/>
          <w:lang w:val="en-GB"/>
        </w:rPr>
      </w:pPr>
      <w:commentRangeStart w:id="1194"/>
      <w:ins w:id="1195" w:author="Author" w:date="2021-01-29T13:51:00Z">
        <w:r w:rsidRPr="00A3499D">
          <w:rPr>
            <w:rFonts w:ascii="Times New Roman" w:eastAsia="Times New Roman" w:hAnsi="Times New Roman" w:cs="Times New Roman"/>
            <w:b/>
            <w:bCs/>
            <w:sz w:val="24"/>
            <w:szCs w:val="24"/>
            <w:lang w:val="en-GB"/>
          </w:rPr>
          <w:lastRenderedPageBreak/>
          <w:t>Author Contributions</w:t>
        </w:r>
      </w:ins>
      <w:commentRangeEnd w:id="1194"/>
      <w:ins w:id="1196" w:author="Author" w:date="2021-01-29T13:52:00Z">
        <w:r w:rsidRPr="00A3499D">
          <w:rPr>
            <w:rStyle w:val="CommentReference"/>
            <w:lang w:val="en-GB"/>
          </w:rPr>
          <w:commentReference w:id="1194"/>
        </w:r>
      </w:ins>
    </w:p>
    <w:p w14:paraId="7B2B409C" w14:textId="77777777" w:rsidR="007367F6" w:rsidRPr="00A3499D" w:rsidRDefault="007367F6" w:rsidP="00964B8C">
      <w:pPr>
        <w:spacing w:after="0" w:line="240" w:lineRule="auto"/>
        <w:rPr>
          <w:ins w:id="1197" w:author="Author" w:date="2021-01-29T13:50:00Z"/>
          <w:rFonts w:ascii="Times New Roman" w:eastAsia="Times New Roman" w:hAnsi="Times New Roman" w:cs="Times New Roman"/>
          <w:sz w:val="24"/>
          <w:szCs w:val="24"/>
          <w:lang w:val="en-GB"/>
        </w:rPr>
      </w:pPr>
    </w:p>
    <w:p w14:paraId="1A40265A" w14:textId="114BAD9C" w:rsidR="007367F6" w:rsidRPr="00A3499D" w:rsidRDefault="007367F6" w:rsidP="00964B8C">
      <w:pPr>
        <w:spacing w:after="0" w:line="240" w:lineRule="auto"/>
        <w:rPr>
          <w:ins w:id="1198" w:author="Author" w:date="2021-01-29T13:50:00Z"/>
          <w:rFonts w:ascii="Times New Roman" w:eastAsia="Times New Roman" w:hAnsi="Times New Roman" w:cs="Times New Roman"/>
          <w:b/>
          <w:bCs/>
          <w:sz w:val="24"/>
          <w:szCs w:val="24"/>
          <w:lang w:val="en-GB"/>
        </w:rPr>
      </w:pPr>
      <w:commentRangeStart w:id="1199"/>
      <w:ins w:id="1200" w:author="Author" w:date="2021-01-29T13:51:00Z">
        <w:r w:rsidRPr="00A3499D">
          <w:rPr>
            <w:rFonts w:ascii="Times New Roman" w:eastAsia="Times New Roman" w:hAnsi="Times New Roman" w:cs="Times New Roman"/>
            <w:b/>
            <w:bCs/>
            <w:sz w:val="24"/>
            <w:szCs w:val="24"/>
            <w:lang w:val="en-GB"/>
          </w:rPr>
          <w:t>Acknowledgements</w:t>
        </w:r>
        <w:commentRangeEnd w:id="1199"/>
        <w:r w:rsidRPr="00A3499D">
          <w:rPr>
            <w:rStyle w:val="CommentReference"/>
            <w:lang w:val="en-GB"/>
          </w:rPr>
          <w:commentReference w:id="1199"/>
        </w:r>
      </w:ins>
    </w:p>
    <w:p w14:paraId="285C5895" w14:textId="77777777" w:rsidR="007367F6" w:rsidRPr="00A3499D" w:rsidRDefault="007367F6" w:rsidP="00964B8C">
      <w:pPr>
        <w:spacing w:after="0" w:line="240" w:lineRule="auto"/>
        <w:rPr>
          <w:rFonts w:ascii="Times New Roman" w:eastAsia="Times New Roman" w:hAnsi="Times New Roman" w:cs="Times New Roman"/>
          <w:sz w:val="24"/>
          <w:szCs w:val="24"/>
          <w:lang w:val="en-GB"/>
        </w:rPr>
      </w:pPr>
    </w:p>
    <w:p w14:paraId="1A12FC05" w14:textId="77777777" w:rsidR="00B81625" w:rsidRPr="00A3499D" w:rsidRDefault="00B81625" w:rsidP="00964B8C">
      <w:pPr>
        <w:spacing w:after="0" w:line="240" w:lineRule="auto"/>
        <w:rPr>
          <w:rFonts w:ascii="Times New Roman" w:eastAsia="Times New Roman" w:hAnsi="Times New Roman" w:cs="Times New Roman"/>
          <w:b/>
          <w:bCs/>
          <w:sz w:val="24"/>
          <w:szCs w:val="24"/>
          <w:lang w:val="en-GB"/>
        </w:rPr>
      </w:pPr>
      <w:commentRangeStart w:id="1201"/>
      <w:r w:rsidRPr="00A3499D">
        <w:rPr>
          <w:rFonts w:ascii="Times New Roman" w:eastAsia="Times New Roman" w:hAnsi="Times New Roman" w:cs="Times New Roman"/>
          <w:b/>
          <w:bCs/>
          <w:sz w:val="24"/>
          <w:szCs w:val="24"/>
          <w:lang w:val="en-GB"/>
        </w:rPr>
        <w:t>References</w:t>
      </w:r>
      <w:commentRangeEnd w:id="1201"/>
      <w:r w:rsidR="00D86D64" w:rsidRPr="00A3499D">
        <w:rPr>
          <w:rStyle w:val="CommentReference"/>
          <w:lang w:val="en-GB"/>
        </w:rPr>
        <w:commentReference w:id="1201"/>
      </w:r>
    </w:p>
    <w:p w14:paraId="655B1D69"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bookmarkStart w:id="1202" w:name="_Hlk62732839"/>
      <w:r w:rsidRPr="00A3499D">
        <w:rPr>
          <w:rFonts w:ascii="Times New Roman" w:eastAsia="Times New Roman" w:hAnsi="Times New Roman" w:cs="Times New Roman"/>
          <w:sz w:val="24"/>
          <w:szCs w:val="24"/>
          <w:lang w:val="en-GB"/>
        </w:rPr>
        <w:t>S. Dutt and J. N. Tayal, “Chemical examination of the essential oil derived from the rhizomes of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w:t>
      </w:r>
      <w:r w:rsidRPr="00A3499D">
        <w:rPr>
          <w:rFonts w:ascii="Times New Roman" w:eastAsia="Times New Roman" w:hAnsi="Times New Roman" w:cs="Times New Roman"/>
          <w:i/>
          <w:iCs/>
          <w:sz w:val="24"/>
          <w:szCs w:val="24"/>
          <w:lang w:val="en-GB"/>
        </w:rPr>
        <w:t>The Indian oil and soap journal</w:t>
      </w:r>
      <w:r w:rsidRPr="00A3499D">
        <w:rPr>
          <w:rFonts w:ascii="Times New Roman" w:eastAsia="Times New Roman" w:hAnsi="Times New Roman" w:cs="Times New Roman"/>
          <w:sz w:val="24"/>
          <w:szCs w:val="24"/>
          <w:lang w:val="en-GB"/>
        </w:rPr>
        <w:t xml:space="preserve">, vol. 7, pp. 200–205, 1941. </w:t>
      </w:r>
    </w:p>
    <w:p w14:paraId="73843DED"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A. S. Gholap and C. Bandyopadhyay, “Characterization of mango-like aroma in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w:t>
      </w:r>
      <w:r w:rsidRPr="00A3499D">
        <w:rPr>
          <w:rFonts w:ascii="Times New Roman" w:eastAsia="Times New Roman" w:hAnsi="Times New Roman" w:cs="Times New Roman"/>
          <w:i/>
          <w:iCs/>
          <w:sz w:val="24"/>
          <w:szCs w:val="24"/>
          <w:lang w:val="en-GB"/>
        </w:rPr>
        <w:t>Journal of Agricultural and Food Chemistry</w:t>
      </w:r>
      <w:r w:rsidRPr="00A3499D">
        <w:rPr>
          <w:rFonts w:ascii="Times New Roman" w:eastAsia="Times New Roman" w:hAnsi="Times New Roman" w:cs="Times New Roman"/>
          <w:sz w:val="24"/>
          <w:szCs w:val="24"/>
          <w:lang w:val="en-GB"/>
        </w:rPr>
        <w:t xml:space="preserve">, vol. 32, no. 1, pp. 57–59, 1984. </w:t>
      </w:r>
    </w:p>
    <w:p w14:paraId="3348A5CF"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A. S. Rao, B. Rajanikanth, and R. Seshadri, “Volatile aroma components of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w:t>
      </w:r>
      <w:r w:rsidRPr="00A3499D">
        <w:rPr>
          <w:rFonts w:ascii="Times New Roman" w:eastAsia="Times New Roman" w:hAnsi="Times New Roman" w:cs="Times New Roman"/>
          <w:i/>
          <w:iCs/>
          <w:sz w:val="24"/>
          <w:szCs w:val="24"/>
          <w:lang w:val="en-GB"/>
        </w:rPr>
        <w:t>Journal of Agricultural and Food Chemistry</w:t>
      </w:r>
      <w:r w:rsidRPr="00A3499D">
        <w:rPr>
          <w:rFonts w:ascii="Times New Roman" w:eastAsia="Times New Roman" w:hAnsi="Times New Roman" w:cs="Times New Roman"/>
          <w:sz w:val="24"/>
          <w:szCs w:val="24"/>
          <w:lang w:val="en-GB"/>
        </w:rPr>
        <w:t xml:space="preserve">, vol. 37, no. 3, pp. 740–743, 1989. </w:t>
      </w:r>
    </w:p>
    <w:p w14:paraId="050DC1A8"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S. N. Choudhury, L. C. Rabha, P. B. Kanjilal, A. C. Ghosh, and P. A. Leclercq, “Essential oil of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from Northeastern India,” </w:t>
      </w:r>
      <w:r w:rsidRPr="00A3499D">
        <w:rPr>
          <w:rFonts w:ascii="Times New Roman" w:eastAsia="Times New Roman" w:hAnsi="Times New Roman" w:cs="Times New Roman"/>
          <w:i/>
          <w:iCs/>
          <w:sz w:val="24"/>
          <w:szCs w:val="24"/>
          <w:lang w:val="en-GB"/>
        </w:rPr>
        <w:t>Journal of Essential Oil Research</w:t>
      </w:r>
      <w:r w:rsidRPr="00A3499D">
        <w:rPr>
          <w:rFonts w:ascii="Times New Roman" w:eastAsia="Times New Roman" w:hAnsi="Times New Roman" w:cs="Times New Roman"/>
          <w:sz w:val="24"/>
          <w:szCs w:val="24"/>
          <w:lang w:val="en-GB"/>
        </w:rPr>
        <w:t xml:space="preserve">, vol. 8, no. 1, pp. 79–80, 1996. </w:t>
      </w:r>
    </w:p>
    <w:p w14:paraId="7BCAFA22"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A. K. Srivastava, S. K. Srivastava, and N. C. Shah, “Constituents of the rhizome essential oil of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from India,” </w:t>
      </w:r>
      <w:r w:rsidRPr="00A3499D">
        <w:rPr>
          <w:rFonts w:ascii="Times New Roman" w:eastAsia="Times New Roman" w:hAnsi="Times New Roman" w:cs="Times New Roman"/>
          <w:i/>
          <w:iCs/>
          <w:sz w:val="24"/>
          <w:szCs w:val="24"/>
          <w:lang w:val="en-GB"/>
        </w:rPr>
        <w:t>Journal of Essential Oil Research</w:t>
      </w:r>
      <w:r w:rsidRPr="00A3499D">
        <w:rPr>
          <w:rFonts w:ascii="Times New Roman" w:eastAsia="Times New Roman" w:hAnsi="Times New Roman" w:cs="Times New Roman"/>
          <w:sz w:val="24"/>
          <w:szCs w:val="24"/>
          <w:lang w:val="en-GB"/>
        </w:rPr>
        <w:t xml:space="preserve">, vol. 13, no. 1, pp. 63–64, 2001. </w:t>
      </w:r>
    </w:p>
    <w:p w14:paraId="34EADBB8"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G. Singh, O. P. Singh, M. P. de Lampasona, and C. Catalan,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Roxb.—chemical composition of rhizome oil,” </w:t>
      </w:r>
      <w:r w:rsidRPr="00A3499D">
        <w:rPr>
          <w:rFonts w:ascii="Times New Roman" w:eastAsia="Times New Roman" w:hAnsi="Times New Roman" w:cs="Times New Roman"/>
          <w:i/>
          <w:iCs/>
          <w:sz w:val="24"/>
          <w:szCs w:val="24"/>
          <w:lang w:val="en-GB"/>
        </w:rPr>
        <w:t>Indian Perfumer</w:t>
      </w:r>
      <w:r w:rsidRPr="00A3499D">
        <w:rPr>
          <w:rFonts w:ascii="Times New Roman" w:eastAsia="Times New Roman" w:hAnsi="Times New Roman" w:cs="Times New Roman"/>
          <w:sz w:val="24"/>
          <w:szCs w:val="24"/>
          <w:lang w:val="en-GB"/>
        </w:rPr>
        <w:t xml:space="preserve">, vol. 47, pp. 143–146, 2003. </w:t>
      </w:r>
    </w:p>
    <w:p w14:paraId="30FBF4F1"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A. Mustafa, M. Ali, and N. Z. Khan, “Volatile oil constituents of the fresh rhizomes of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w:t>
      </w:r>
      <w:r w:rsidRPr="00A3499D">
        <w:rPr>
          <w:rFonts w:ascii="Times New Roman" w:eastAsia="Times New Roman" w:hAnsi="Times New Roman" w:cs="Times New Roman"/>
          <w:i/>
          <w:iCs/>
          <w:sz w:val="24"/>
          <w:szCs w:val="24"/>
          <w:lang w:val="en-GB"/>
        </w:rPr>
        <w:t>Journal of Essential Oil Research</w:t>
      </w:r>
      <w:r w:rsidRPr="00A3499D">
        <w:rPr>
          <w:rFonts w:ascii="Times New Roman" w:eastAsia="Times New Roman" w:hAnsi="Times New Roman" w:cs="Times New Roman"/>
          <w:sz w:val="24"/>
          <w:szCs w:val="24"/>
          <w:lang w:val="en-GB"/>
        </w:rPr>
        <w:t xml:space="preserve">, vol. 17, no. 5, pp. 490–491, 2005. </w:t>
      </w:r>
    </w:p>
    <w:p w14:paraId="4CF085E3"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S. A. Jatoi, A. Kikuchi, S. A. Gilani, and K. N. Watanabe, “Phytochemical, pharmacological and ethnobotanical studies in mango ginger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Zingiberaceae),” </w:t>
      </w:r>
      <w:r w:rsidRPr="00A3499D">
        <w:rPr>
          <w:rFonts w:ascii="Times New Roman" w:eastAsia="Times New Roman" w:hAnsi="Times New Roman" w:cs="Times New Roman"/>
          <w:i/>
          <w:iCs/>
          <w:sz w:val="24"/>
          <w:szCs w:val="24"/>
          <w:lang w:val="en-GB"/>
        </w:rPr>
        <w:t>Phytotherapy Research</w:t>
      </w:r>
      <w:r w:rsidRPr="00A3499D">
        <w:rPr>
          <w:rFonts w:ascii="Times New Roman" w:eastAsia="Times New Roman" w:hAnsi="Times New Roman" w:cs="Times New Roman"/>
          <w:sz w:val="24"/>
          <w:szCs w:val="24"/>
          <w:lang w:val="en-GB"/>
        </w:rPr>
        <w:t xml:space="preserve">, vol. 21, no. 6, pp. 507–516, 2007. </w:t>
      </w:r>
    </w:p>
    <w:p w14:paraId="424D221E"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R. S. Policegoudra and S. M. Aradhya, “Biochemical changes and antioxidant activity of mango ginger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rhizomes during postharvest storage at different temperatures,” </w:t>
      </w:r>
      <w:r w:rsidRPr="00A3499D">
        <w:rPr>
          <w:rFonts w:ascii="Times New Roman" w:eastAsia="Times New Roman" w:hAnsi="Times New Roman" w:cs="Times New Roman"/>
          <w:i/>
          <w:iCs/>
          <w:sz w:val="24"/>
          <w:szCs w:val="24"/>
          <w:lang w:val="en-GB"/>
        </w:rPr>
        <w:t>Postharvest Biology and Technology</w:t>
      </w:r>
      <w:r w:rsidRPr="00A3499D">
        <w:rPr>
          <w:rFonts w:ascii="Times New Roman" w:eastAsia="Times New Roman" w:hAnsi="Times New Roman" w:cs="Times New Roman"/>
          <w:sz w:val="24"/>
          <w:szCs w:val="24"/>
          <w:lang w:val="en-GB"/>
        </w:rPr>
        <w:t xml:space="preserve">, vol. 46, no. 2, pp. 189–194, 2007. </w:t>
      </w:r>
    </w:p>
    <w:p w14:paraId="2422ABC5"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R. S. Policegoudra and S. M. Aradhya, “Structure and biochemical properties of starch from an unconventional source-Mango ginger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rhizome,” </w:t>
      </w:r>
      <w:r w:rsidRPr="00A3499D">
        <w:rPr>
          <w:rFonts w:ascii="Times New Roman" w:eastAsia="Times New Roman" w:hAnsi="Times New Roman" w:cs="Times New Roman"/>
          <w:i/>
          <w:iCs/>
          <w:sz w:val="24"/>
          <w:szCs w:val="24"/>
          <w:lang w:val="en-GB"/>
        </w:rPr>
        <w:t>Food Hydrocolloids</w:t>
      </w:r>
      <w:r w:rsidRPr="00A3499D">
        <w:rPr>
          <w:rFonts w:ascii="Times New Roman" w:eastAsia="Times New Roman" w:hAnsi="Times New Roman" w:cs="Times New Roman"/>
          <w:sz w:val="24"/>
          <w:szCs w:val="24"/>
          <w:lang w:val="en-GB"/>
        </w:rPr>
        <w:t xml:space="preserve">, vol. 22, no. 4, pp. 513–519, 2008. </w:t>
      </w:r>
    </w:p>
    <w:p w14:paraId="61247A5C"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M. R. Srinivasan, N. Chandrasekhara, and K. Srinivasan, “Cholesterol lowering activity of mango ginger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in induced hypercholesterolemic rats,” </w:t>
      </w:r>
      <w:r w:rsidRPr="00A3499D">
        <w:rPr>
          <w:rFonts w:ascii="Times New Roman" w:eastAsia="Times New Roman" w:hAnsi="Times New Roman" w:cs="Times New Roman"/>
          <w:i/>
          <w:iCs/>
          <w:sz w:val="24"/>
          <w:szCs w:val="24"/>
          <w:lang w:val="en-GB"/>
        </w:rPr>
        <w:t>European Food Research and Technology</w:t>
      </w:r>
      <w:r w:rsidRPr="00A3499D">
        <w:rPr>
          <w:rFonts w:ascii="Times New Roman" w:eastAsia="Times New Roman" w:hAnsi="Times New Roman" w:cs="Times New Roman"/>
          <w:sz w:val="24"/>
          <w:szCs w:val="24"/>
          <w:lang w:val="en-GB"/>
        </w:rPr>
        <w:t xml:space="preserve">, vol. 227, no. 4, pp. 1159–1163, 2008. </w:t>
      </w:r>
    </w:p>
    <w:p w14:paraId="4F76F470"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R. S. Policegoudra, K. Rehna, L. J. Rao, and S. M. Aradhya, “Antimicrobial, antioxidant, cytotoxicity and platelet aggregation inhibitory activity of a novel molecule isolated and characterized from mango ginger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rhizome,” </w:t>
      </w:r>
      <w:r w:rsidRPr="00A3499D">
        <w:rPr>
          <w:rFonts w:ascii="Times New Roman" w:eastAsia="Times New Roman" w:hAnsi="Times New Roman" w:cs="Times New Roman"/>
          <w:i/>
          <w:iCs/>
          <w:sz w:val="24"/>
          <w:szCs w:val="24"/>
          <w:lang w:val="en-GB"/>
        </w:rPr>
        <w:t>Journal of Biosciences</w:t>
      </w:r>
      <w:r w:rsidRPr="00A3499D">
        <w:rPr>
          <w:rFonts w:ascii="Times New Roman" w:eastAsia="Times New Roman" w:hAnsi="Times New Roman" w:cs="Times New Roman"/>
          <w:sz w:val="24"/>
          <w:szCs w:val="24"/>
          <w:lang w:val="en-GB"/>
        </w:rPr>
        <w:t xml:space="preserve">, vol. 35, no. 2, pp. 231–240, 2010. </w:t>
      </w:r>
    </w:p>
    <w:p w14:paraId="218C3E70"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S. Singh, J. K. Kumar, D. Saikia et al., “A bioactive labdane diterpenoid from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and its semisynthetic analogues as antitubercular agents,” </w:t>
      </w:r>
      <w:r w:rsidRPr="00A3499D">
        <w:rPr>
          <w:rFonts w:ascii="Times New Roman" w:eastAsia="Times New Roman" w:hAnsi="Times New Roman" w:cs="Times New Roman"/>
          <w:i/>
          <w:iCs/>
          <w:sz w:val="24"/>
          <w:szCs w:val="24"/>
          <w:lang w:val="en-GB"/>
        </w:rPr>
        <w:t>European Journal of Medicinal Chemistry</w:t>
      </w:r>
      <w:r w:rsidRPr="00A3499D">
        <w:rPr>
          <w:rFonts w:ascii="Times New Roman" w:eastAsia="Times New Roman" w:hAnsi="Times New Roman" w:cs="Times New Roman"/>
          <w:sz w:val="24"/>
          <w:szCs w:val="24"/>
          <w:lang w:val="en-GB"/>
        </w:rPr>
        <w:t xml:space="preserve">, vol. 45, no. 9, pp. 4379–4382, 2010. </w:t>
      </w:r>
    </w:p>
    <w:p w14:paraId="1C4408AF"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I. J. Flores-Sanchez, J. Peč, J. Fei, Y. H. Choi, J. Dušek, and R. Verpoorte, “Elicitation studies in cell suspension cultures of </w:t>
      </w:r>
      <w:r w:rsidRPr="00A3499D">
        <w:rPr>
          <w:rFonts w:ascii="Times New Roman" w:eastAsia="Times New Roman" w:hAnsi="Times New Roman" w:cs="Times New Roman"/>
          <w:i/>
          <w:iCs/>
          <w:sz w:val="24"/>
          <w:szCs w:val="24"/>
          <w:lang w:val="en-GB"/>
        </w:rPr>
        <w:t>Cannabis sativa</w:t>
      </w:r>
      <w:r w:rsidRPr="00A3499D">
        <w:rPr>
          <w:rFonts w:ascii="Times New Roman" w:eastAsia="Times New Roman" w:hAnsi="Times New Roman" w:cs="Times New Roman"/>
          <w:sz w:val="24"/>
          <w:szCs w:val="24"/>
          <w:lang w:val="en-GB"/>
        </w:rPr>
        <w:t> L.,” </w:t>
      </w:r>
      <w:r w:rsidRPr="00A3499D">
        <w:rPr>
          <w:rFonts w:ascii="Times New Roman" w:eastAsia="Times New Roman" w:hAnsi="Times New Roman" w:cs="Times New Roman"/>
          <w:i/>
          <w:iCs/>
          <w:sz w:val="24"/>
          <w:szCs w:val="24"/>
          <w:lang w:val="en-GB"/>
        </w:rPr>
        <w:t>Journal of Biotechnology</w:t>
      </w:r>
      <w:r w:rsidRPr="00A3499D">
        <w:rPr>
          <w:rFonts w:ascii="Times New Roman" w:eastAsia="Times New Roman" w:hAnsi="Times New Roman" w:cs="Times New Roman"/>
          <w:sz w:val="24"/>
          <w:szCs w:val="24"/>
          <w:lang w:val="en-GB"/>
        </w:rPr>
        <w:t xml:space="preserve">, vol. 143, no. 2, pp. 157–168, 2009. </w:t>
      </w:r>
    </w:p>
    <w:p w14:paraId="790DEBAD"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D. Laurain-Mattar, F. Gillet-Manceau, L. Buchon, S. Nabha, A. Fliniaux M.-, and A. Jacquin-Dubreuil, “Somatic embryogenesis and rhizogenesis of tissue cultures of two genotypes of </w:t>
      </w:r>
      <w:r w:rsidRPr="00A3499D">
        <w:rPr>
          <w:rFonts w:ascii="Times New Roman" w:eastAsia="Times New Roman" w:hAnsi="Times New Roman" w:cs="Times New Roman"/>
          <w:i/>
          <w:iCs/>
          <w:sz w:val="24"/>
          <w:szCs w:val="24"/>
          <w:lang w:val="en-GB"/>
        </w:rPr>
        <w:t>Papaver somniferum</w:t>
      </w:r>
      <w:r w:rsidRPr="00A3499D">
        <w:rPr>
          <w:rFonts w:ascii="Times New Roman" w:eastAsia="Times New Roman" w:hAnsi="Times New Roman" w:cs="Times New Roman"/>
          <w:sz w:val="24"/>
          <w:szCs w:val="24"/>
          <w:lang w:val="en-GB"/>
        </w:rPr>
        <w:t>: relationships to alkaloid production,” </w:t>
      </w:r>
      <w:r w:rsidRPr="00A3499D">
        <w:rPr>
          <w:rFonts w:ascii="Times New Roman" w:eastAsia="Times New Roman" w:hAnsi="Times New Roman" w:cs="Times New Roman"/>
          <w:i/>
          <w:iCs/>
          <w:sz w:val="24"/>
          <w:szCs w:val="24"/>
          <w:lang w:val="en-GB"/>
        </w:rPr>
        <w:t>Planta Medica</w:t>
      </w:r>
      <w:r w:rsidRPr="00A3499D">
        <w:rPr>
          <w:rFonts w:ascii="Times New Roman" w:eastAsia="Times New Roman" w:hAnsi="Times New Roman" w:cs="Times New Roman"/>
          <w:sz w:val="24"/>
          <w:szCs w:val="24"/>
          <w:lang w:val="en-GB"/>
        </w:rPr>
        <w:t xml:space="preserve">, vol. 65, no. 2, pp. 167–170, 1999. </w:t>
      </w:r>
    </w:p>
    <w:p w14:paraId="26173E57"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lastRenderedPageBreak/>
        <w:t>G. Ramawat and M. Mathur, “Factors affecting the production of secondary metabolites,” in </w:t>
      </w:r>
      <w:r w:rsidRPr="00A3499D">
        <w:rPr>
          <w:rFonts w:ascii="Times New Roman" w:eastAsia="Times New Roman" w:hAnsi="Times New Roman" w:cs="Times New Roman"/>
          <w:i/>
          <w:iCs/>
          <w:sz w:val="24"/>
          <w:szCs w:val="24"/>
          <w:lang w:val="en-GB"/>
        </w:rPr>
        <w:t>Biotechnology, Secondary Metabolites, Plants and Microbes</w:t>
      </w:r>
      <w:r w:rsidRPr="00A3499D">
        <w:rPr>
          <w:rFonts w:ascii="Times New Roman" w:eastAsia="Times New Roman" w:hAnsi="Times New Roman" w:cs="Times New Roman"/>
          <w:sz w:val="24"/>
          <w:szCs w:val="24"/>
          <w:lang w:val="en-GB"/>
        </w:rPr>
        <w:t xml:space="preserve">, K. G. Ramawat and J. M. Merillo, Eds., pp. 59–102, Science Publishers, Enfield, NH, USA, 2007. </w:t>
      </w:r>
    </w:p>
    <w:p w14:paraId="64BF580F"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C. S. Raju, K. Kathiravan, A. Aslam, and A. Shajahan, “An efficient regeneration system via somatic embryogenesis in mango ginger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w:t>
      </w:r>
      <w:r w:rsidRPr="00A3499D">
        <w:rPr>
          <w:rFonts w:ascii="Times New Roman" w:eastAsia="Times New Roman" w:hAnsi="Times New Roman" w:cs="Times New Roman"/>
          <w:i/>
          <w:iCs/>
          <w:sz w:val="24"/>
          <w:szCs w:val="24"/>
          <w:lang w:val="en-GB"/>
        </w:rPr>
        <w:t>Plant Cell, Tissue and Organ Culture</w:t>
      </w:r>
      <w:r w:rsidRPr="00A3499D">
        <w:rPr>
          <w:rFonts w:ascii="Times New Roman" w:eastAsia="Times New Roman" w:hAnsi="Times New Roman" w:cs="Times New Roman"/>
          <w:sz w:val="24"/>
          <w:szCs w:val="24"/>
          <w:lang w:val="en-GB"/>
        </w:rPr>
        <w:t xml:space="preserve">, vol. 112, no. 3, pp. 387–393, 2013. </w:t>
      </w:r>
    </w:p>
    <w:p w14:paraId="1BA22A18"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T. Murashige and F. Skoog, “A revised medium for rapid growth and bio assays with tobacco tissue cultures,” </w:t>
      </w:r>
      <w:r w:rsidRPr="00A3499D">
        <w:rPr>
          <w:rFonts w:ascii="Times New Roman" w:eastAsia="Times New Roman" w:hAnsi="Times New Roman" w:cs="Times New Roman"/>
          <w:i/>
          <w:iCs/>
          <w:sz w:val="24"/>
          <w:szCs w:val="24"/>
          <w:lang w:val="en-GB"/>
        </w:rPr>
        <w:t>Physiologia Plantarum</w:t>
      </w:r>
      <w:r w:rsidRPr="00A3499D">
        <w:rPr>
          <w:rFonts w:ascii="Times New Roman" w:eastAsia="Times New Roman" w:hAnsi="Times New Roman" w:cs="Times New Roman"/>
          <w:sz w:val="24"/>
          <w:szCs w:val="24"/>
          <w:lang w:val="en-GB"/>
        </w:rPr>
        <w:t xml:space="preserve">, vol. 15, no. 3, pp. 473–497, 1962. </w:t>
      </w:r>
    </w:p>
    <w:p w14:paraId="37358AC0"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N. Praveen and H. N. Murthy, “Production of withanolide-a from adventitious root cultures of </w:t>
      </w:r>
      <w:r w:rsidRPr="00A3499D">
        <w:rPr>
          <w:rFonts w:ascii="Times New Roman" w:eastAsia="Times New Roman" w:hAnsi="Times New Roman" w:cs="Times New Roman"/>
          <w:i/>
          <w:iCs/>
          <w:sz w:val="24"/>
          <w:szCs w:val="24"/>
          <w:lang w:val="en-GB"/>
        </w:rPr>
        <w:t>Withania somnifera</w:t>
      </w:r>
      <w:r w:rsidRPr="00A3499D">
        <w:rPr>
          <w:rFonts w:ascii="Times New Roman" w:eastAsia="Times New Roman" w:hAnsi="Times New Roman" w:cs="Times New Roman"/>
          <w:sz w:val="24"/>
          <w:szCs w:val="24"/>
          <w:lang w:val="en-GB"/>
        </w:rPr>
        <w:t>,” </w:t>
      </w:r>
      <w:r w:rsidRPr="00A3499D">
        <w:rPr>
          <w:rFonts w:ascii="Times New Roman" w:eastAsia="Times New Roman" w:hAnsi="Times New Roman" w:cs="Times New Roman"/>
          <w:i/>
          <w:iCs/>
          <w:sz w:val="24"/>
          <w:szCs w:val="24"/>
          <w:lang w:val="en-GB"/>
        </w:rPr>
        <w:t>Acta Physiologiae Plantarum</w:t>
      </w:r>
      <w:r w:rsidRPr="00A3499D">
        <w:rPr>
          <w:rFonts w:ascii="Times New Roman" w:eastAsia="Times New Roman" w:hAnsi="Times New Roman" w:cs="Times New Roman"/>
          <w:sz w:val="24"/>
          <w:szCs w:val="24"/>
          <w:lang w:val="en-GB"/>
        </w:rPr>
        <w:t xml:space="preserve">, vol. 32, no. 5, pp. 1017–1022, 2010. </w:t>
      </w:r>
    </w:p>
    <w:p w14:paraId="1C18ABCA"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G. Sivakumar, “Bioreactor technology: a novel industrial tool for high-tech production of bioactive molecules and biopharmaceuticals from plant roots,” </w:t>
      </w:r>
      <w:r w:rsidRPr="00A3499D">
        <w:rPr>
          <w:rFonts w:ascii="Times New Roman" w:eastAsia="Times New Roman" w:hAnsi="Times New Roman" w:cs="Times New Roman"/>
          <w:i/>
          <w:iCs/>
          <w:sz w:val="24"/>
          <w:szCs w:val="24"/>
          <w:lang w:val="en-GB"/>
        </w:rPr>
        <w:t>Biotechnology Journal</w:t>
      </w:r>
      <w:r w:rsidRPr="00A3499D">
        <w:rPr>
          <w:rFonts w:ascii="Times New Roman" w:eastAsia="Times New Roman" w:hAnsi="Times New Roman" w:cs="Times New Roman"/>
          <w:sz w:val="24"/>
          <w:szCs w:val="24"/>
          <w:lang w:val="en-GB"/>
        </w:rPr>
        <w:t xml:space="preserve">, vol. 1, no. 12, pp. 1419–1427, 2006. </w:t>
      </w:r>
    </w:p>
    <w:p w14:paraId="79831528"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G. Sivanandhan, M. Arun, S. Mayavan et al., “Chitosan enhances withanolides production in adventitious root cultures of </w:t>
      </w:r>
      <w:r w:rsidRPr="00A3499D">
        <w:rPr>
          <w:rFonts w:ascii="Times New Roman" w:eastAsia="Times New Roman" w:hAnsi="Times New Roman" w:cs="Times New Roman"/>
          <w:i/>
          <w:iCs/>
          <w:sz w:val="24"/>
          <w:szCs w:val="24"/>
          <w:lang w:val="en-GB"/>
        </w:rPr>
        <w:t>Withania somnifera</w:t>
      </w:r>
      <w:r w:rsidRPr="00A3499D">
        <w:rPr>
          <w:rFonts w:ascii="Times New Roman" w:eastAsia="Times New Roman" w:hAnsi="Times New Roman" w:cs="Times New Roman"/>
          <w:sz w:val="24"/>
          <w:szCs w:val="24"/>
          <w:lang w:val="en-GB"/>
        </w:rPr>
        <w:t> (L.) Dunal,” </w:t>
      </w:r>
      <w:r w:rsidRPr="00A3499D">
        <w:rPr>
          <w:rFonts w:ascii="Times New Roman" w:eastAsia="Times New Roman" w:hAnsi="Times New Roman" w:cs="Times New Roman"/>
          <w:i/>
          <w:iCs/>
          <w:sz w:val="24"/>
          <w:szCs w:val="24"/>
          <w:lang w:val="en-GB"/>
        </w:rPr>
        <w:t>Industrial Crops and Products</w:t>
      </w:r>
      <w:r w:rsidRPr="00A3499D">
        <w:rPr>
          <w:rFonts w:ascii="Times New Roman" w:eastAsia="Times New Roman" w:hAnsi="Times New Roman" w:cs="Times New Roman"/>
          <w:sz w:val="24"/>
          <w:szCs w:val="24"/>
          <w:lang w:val="en-GB"/>
        </w:rPr>
        <w:t xml:space="preserve">, vol. 37, no. 1, pp. 124–129, 2012. </w:t>
      </w:r>
    </w:p>
    <w:p w14:paraId="34CFA940"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S. Prakash, R. Elangomathavan, S. Seshadri, K. Kathiravan, and S. Ignacimuthu, “Efficient regeneration of </w:t>
      </w:r>
      <w:r w:rsidRPr="00A3499D">
        <w:rPr>
          <w:rFonts w:ascii="Times New Roman" w:eastAsia="Times New Roman" w:hAnsi="Times New Roman" w:cs="Times New Roman"/>
          <w:i/>
          <w:iCs/>
          <w:sz w:val="24"/>
          <w:szCs w:val="24"/>
          <w:lang w:val="en-GB"/>
        </w:rPr>
        <w:t>Curcuma amada</w:t>
      </w:r>
      <w:r w:rsidRPr="00A3499D">
        <w:rPr>
          <w:rFonts w:ascii="Times New Roman" w:eastAsia="Times New Roman" w:hAnsi="Times New Roman" w:cs="Times New Roman"/>
          <w:sz w:val="24"/>
          <w:szCs w:val="24"/>
          <w:lang w:val="en-GB"/>
        </w:rPr>
        <w:t> Roxb. plantlets from rhizome and leaf sheath explants,” </w:t>
      </w:r>
      <w:r w:rsidRPr="00A3499D">
        <w:rPr>
          <w:rFonts w:ascii="Times New Roman" w:eastAsia="Times New Roman" w:hAnsi="Times New Roman" w:cs="Times New Roman"/>
          <w:i/>
          <w:iCs/>
          <w:sz w:val="24"/>
          <w:szCs w:val="24"/>
          <w:lang w:val="en-GB"/>
        </w:rPr>
        <w:t>Plant Cell, Tissue and Organ Culture</w:t>
      </w:r>
      <w:r w:rsidRPr="00A3499D">
        <w:rPr>
          <w:rFonts w:ascii="Times New Roman" w:eastAsia="Times New Roman" w:hAnsi="Times New Roman" w:cs="Times New Roman"/>
          <w:sz w:val="24"/>
          <w:szCs w:val="24"/>
          <w:lang w:val="en-GB"/>
        </w:rPr>
        <w:t xml:space="preserve">, vol. 78, no. 2, pp. 159–165, 2004. </w:t>
      </w:r>
    </w:p>
    <w:p w14:paraId="1D9CD0B2"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M. A. Baque, E. J. Lee, and K. Y. Paek, “Medium salt strength induced changes in growth, physiology and secondary metabolite content in adventitious roots of Morinda citrifolia: the role of antioxidant enzymes and phenylalanine ammonia lyase,” </w:t>
      </w:r>
      <w:r w:rsidRPr="00A3499D">
        <w:rPr>
          <w:rFonts w:ascii="Times New Roman" w:eastAsia="Times New Roman" w:hAnsi="Times New Roman" w:cs="Times New Roman"/>
          <w:i/>
          <w:iCs/>
          <w:sz w:val="24"/>
          <w:szCs w:val="24"/>
          <w:lang w:val="en-GB"/>
        </w:rPr>
        <w:t>Plant Cell Reports</w:t>
      </w:r>
      <w:r w:rsidRPr="00A3499D">
        <w:rPr>
          <w:rFonts w:ascii="Times New Roman" w:eastAsia="Times New Roman" w:hAnsi="Times New Roman" w:cs="Times New Roman"/>
          <w:sz w:val="24"/>
          <w:szCs w:val="24"/>
          <w:lang w:val="en-GB"/>
        </w:rPr>
        <w:t xml:space="preserve">, vol. 29, no. 7, pp. 685–694, 2010. </w:t>
      </w:r>
    </w:p>
    <w:p w14:paraId="23FF0B57"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J. Zhang, W.-Y. Gao, J. Wang, and X.-L. Li, “Effects of sucrose concentration and exogenous hormones on growth and periplocin accumulation in adventitious roots of </w:t>
      </w:r>
      <w:r w:rsidRPr="00A3499D">
        <w:rPr>
          <w:rFonts w:ascii="Times New Roman" w:eastAsia="Times New Roman" w:hAnsi="Times New Roman" w:cs="Times New Roman"/>
          <w:i/>
          <w:iCs/>
          <w:sz w:val="24"/>
          <w:szCs w:val="24"/>
          <w:lang w:val="en-GB"/>
        </w:rPr>
        <w:t>Periploca sepium</w:t>
      </w:r>
      <w:r w:rsidRPr="00A3499D">
        <w:rPr>
          <w:rFonts w:ascii="Times New Roman" w:eastAsia="Times New Roman" w:hAnsi="Times New Roman" w:cs="Times New Roman"/>
          <w:sz w:val="24"/>
          <w:szCs w:val="24"/>
          <w:lang w:val="en-GB"/>
        </w:rPr>
        <w:t> Bunge,” </w:t>
      </w:r>
      <w:r w:rsidRPr="00A3499D">
        <w:rPr>
          <w:rFonts w:ascii="Times New Roman" w:eastAsia="Times New Roman" w:hAnsi="Times New Roman" w:cs="Times New Roman"/>
          <w:i/>
          <w:iCs/>
          <w:sz w:val="24"/>
          <w:szCs w:val="24"/>
          <w:lang w:val="en-GB"/>
        </w:rPr>
        <w:t>Acta Physiologiae Plantarum</w:t>
      </w:r>
      <w:r w:rsidRPr="00A3499D">
        <w:rPr>
          <w:rFonts w:ascii="Times New Roman" w:eastAsia="Times New Roman" w:hAnsi="Times New Roman" w:cs="Times New Roman"/>
          <w:sz w:val="24"/>
          <w:szCs w:val="24"/>
          <w:lang w:val="en-GB"/>
        </w:rPr>
        <w:t xml:space="preserve">, vol. 34, pp. 1345–1351, 2012. </w:t>
      </w:r>
    </w:p>
    <w:p w14:paraId="0A62D7CF"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M. A. Baque, A. Elgirban, E.-J. Lee, and K.-Y. Paek, “Sucrose regulated enhanced induction of anthraquinone, phenolics, flavonoids biosynthesis and activities of antioxidant enzymes in adventitious root suspension cultures of </w:t>
      </w:r>
      <w:r w:rsidRPr="00A3499D">
        <w:rPr>
          <w:rFonts w:ascii="Times New Roman" w:eastAsia="Times New Roman" w:hAnsi="Times New Roman" w:cs="Times New Roman"/>
          <w:i/>
          <w:iCs/>
          <w:sz w:val="24"/>
          <w:szCs w:val="24"/>
          <w:lang w:val="en-GB"/>
        </w:rPr>
        <w:t>Morinda citrifolia</w:t>
      </w:r>
      <w:r w:rsidRPr="00A3499D">
        <w:rPr>
          <w:rFonts w:ascii="Times New Roman" w:eastAsia="Times New Roman" w:hAnsi="Times New Roman" w:cs="Times New Roman"/>
          <w:sz w:val="24"/>
          <w:szCs w:val="24"/>
          <w:lang w:val="en-GB"/>
        </w:rPr>
        <w:t> (L.),” </w:t>
      </w:r>
      <w:r w:rsidRPr="00A3499D">
        <w:rPr>
          <w:rFonts w:ascii="Times New Roman" w:eastAsia="Times New Roman" w:hAnsi="Times New Roman" w:cs="Times New Roman"/>
          <w:i/>
          <w:iCs/>
          <w:sz w:val="24"/>
          <w:szCs w:val="24"/>
          <w:lang w:val="en-GB"/>
        </w:rPr>
        <w:t>Acta Physiologiae Plantarum</w:t>
      </w:r>
      <w:r w:rsidRPr="00A3499D">
        <w:rPr>
          <w:rFonts w:ascii="Times New Roman" w:eastAsia="Times New Roman" w:hAnsi="Times New Roman" w:cs="Times New Roman"/>
          <w:sz w:val="24"/>
          <w:szCs w:val="24"/>
          <w:lang w:val="en-GB"/>
        </w:rPr>
        <w:t xml:space="preserve">, vol. 34, no. 2, pp. 405–415, 2012. </w:t>
      </w:r>
    </w:p>
    <w:p w14:paraId="0CFDD374"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A. Calamar and G. J. de Klerk, “Effect of sucrose on adventitious root regeneration in apple,” </w:t>
      </w:r>
      <w:r w:rsidRPr="00A3499D">
        <w:rPr>
          <w:rFonts w:ascii="Times New Roman" w:eastAsia="Times New Roman" w:hAnsi="Times New Roman" w:cs="Times New Roman"/>
          <w:i/>
          <w:iCs/>
          <w:sz w:val="24"/>
          <w:szCs w:val="24"/>
          <w:lang w:val="en-GB"/>
        </w:rPr>
        <w:t>Plant Cell, Tissue and Organ Culture</w:t>
      </w:r>
      <w:r w:rsidRPr="00A3499D">
        <w:rPr>
          <w:rFonts w:ascii="Times New Roman" w:eastAsia="Times New Roman" w:hAnsi="Times New Roman" w:cs="Times New Roman"/>
          <w:sz w:val="24"/>
          <w:szCs w:val="24"/>
          <w:lang w:val="en-GB"/>
        </w:rPr>
        <w:t xml:space="preserve">, vol. 70, no. 2, pp. 207–212, 2002. </w:t>
      </w:r>
    </w:p>
    <w:p w14:paraId="00A5C5E9"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G. Stepan-Sarkissian and M. W. Fowler, “The metabolism and utilization of carbohydrates by suspension cultures of plant cells,” in </w:t>
      </w:r>
      <w:r w:rsidRPr="00A3499D">
        <w:rPr>
          <w:rFonts w:ascii="Times New Roman" w:eastAsia="Times New Roman" w:hAnsi="Times New Roman" w:cs="Times New Roman"/>
          <w:i/>
          <w:iCs/>
          <w:sz w:val="24"/>
          <w:szCs w:val="24"/>
          <w:lang w:val="en-GB"/>
        </w:rPr>
        <w:t>Carbohydrate Metabolism in Cultured Cells</w:t>
      </w:r>
      <w:r w:rsidRPr="00A3499D">
        <w:rPr>
          <w:rFonts w:ascii="Times New Roman" w:eastAsia="Times New Roman" w:hAnsi="Times New Roman" w:cs="Times New Roman"/>
          <w:sz w:val="24"/>
          <w:szCs w:val="24"/>
          <w:lang w:val="en-GB"/>
        </w:rPr>
        <w:t xml:space="preserve">, M. J. Morgan, Ed., pp. 151–182, Springer, Boston, Mass, USA, 1986. </w:t>
      </w:r>
    </w:p>
    <w:p w14:paraId="72A63B08"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M. Rajesh, G. Sivanandhan, M. Arun et al., “Factors influencing podophyllotoxin production in adventitious root culture of </w:t>
      </w:r>
      <w:r w:rsidRPr="00A3499D">
        <w:rPr>
          <w:rFonts w:ascii="Times New Roman" w:eastAsia="Times New Roman" w:hAnsi="Times New Roman" w:cs="Times New Roman"/>
          <w:i/>
          <w:iCs/>
          <w:sz w:val="24"/>
          <w:szCs w:val="24"/>
          <w:lang w:val="en-GB"/>
        </w:rPr>
        <w:t>Podophyllum hexandrum</w:t>
      </w:r>
      <w:r w:rsidRPr="00A3499D">
        <w:rPr>
          <w:rFonts w:ascii="Times New Roman" w:eastAsia="Times New Roman" w:hAnsi="Times New Roman" w:cs="Times New Roman"/>
          <w:sz w:val="24"/>
          <w:szCs w:val="24"/>
          <w:lang w:val="en-GB"/>
        </w:rPr>
        <w:t> Royle,” </w:t>
      </w:r>
      <w:r w:rsidRPr="00A3499D">
        <w:rPr>
          <w:rFonts w:ascii="Times New Roman" w:eastAsia="Times New Roman" w:hAnsi="Times New Roman" w:cs="Times New Roman"/>
          <w:i/>
          <w:iCs/>
          <w:sz w:val="24"/>
          <w:szCs w:val="24"/>
          <w:lang w:val="en-GB"/>
        </w:rPr>
        <w:t>Acta Physiologiae Plantarum</w:t>
      </w:r>
      <w:r w:rsidRPr="00A3499D">
        <w:rPr>
          <w:rFonts w:ascii="Times New Roman" w:eastAsia="Times New Roman" w:hAnsi="Times New Roman" w:cs="Times New Roman"/>
          <w:sz w:val="24"/>
          <w:szCs w:val="24"/>
          <w:lang w:val="en-GB"/>
        </w:rPr>
        <w:t xml:space="preserve">, vol. 36, no. 4, pp. 1009–1021, 2014. </w:t>
      </w:r>
    </w:p>
    <w:p w14:paraId="6E33955F"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C. H. Wu, Y. H. Dewir, E. J. Hahn, and K. Y. Paek, “Optimization of culturing conditions for the production of biomass and phenolics from adventitious roots of </w:t>
      </w:r>
      <w:r w:rsidRPr="00A3499D">
        <w:rPr>
          <w:rFonts w:ascii="Times New Roman" w:eastAsia="Times New Roman" w:hAnsi="Times New Roman" w:cs="Times New Roman"/>
          <w:i/>
          <w:iCs/>
          <w:sz w:val="24"/>
          <w:szCs w:val="24"/>
          <w:lang w:val="en-GB"/>
        </w:rPr>
        <w:t>Echinacea angustifolia</w:t>
      </w:r>
      <w:r w:rsidRPr="00A3499D">
        <w:rPr>
          <w:rFonts w:ascii="Times New Roman" w:eastAsia="Times New Roman" w:hAnsi="Times New Roman" w:cs="Times New Roman"/>
          <w:sz w:val="24"/>
          <w:szCs w:val="24"/>
          <w:lang w:val="en-GB"/>
        </w:rPr>
        <w:t>,” </w:t>
      </w:r>
      <w:r w:rsidRPr="00A3499D">
        <w:rPr>
          <w:rFonts w:ascii="Times New Roman" w:eastAsia="Times New Roman" w:hAnsi="Times New Roman" w:cs="Times New Roman"/>
          <w:i/>
          <w:iCs/>
          <w:sz w:val="24"/>
          <w:szCs w:val="24"/>
          <w:lang w:val="en-GB"/>
        </w:rPr>
        <w:t>Journal of Plant Biology</w:t>
      </w:r>
      <w:r w:rsidRPr="00A3499D">
        <w:rPr>
          <w:rFonts w:ascii="Times New Roman" w:eastAsia="Times New Roman" w:hAnsi="Times New Roman" w:cs="Times New Roman"/>
          <w:sz w:val="24"/>
          <w:szCs w:val="24"/>
          <w:lang w:val="en-GB"/>
        </w:rPr>
        <w:t xml:space="preserve">, vol. 49, no. 3, pp. 193–199, 2006. </w:t>
      </w:r>
    </w:p>
    <w:p w14:paraId="4BF63F71"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K. Rao, B. Chodisetti, L. N. Mangamoori, and A. Giri, “Agrobacterium-mediated transformation in </w:t>
      </w:r>
      <w:r w:rsidRPr="00A3499D">
        <w:rPr>
          <w:rFonts w:ascii="Times New Roman" w:eastAsia="Times New Roman" w:hAnsi="Times New Roman" w:cs="Times New Roman"/>
          <w:i/>
          <w:iCs/>
          <w:sz w:val="24"/>
          <w:szCs w:val="24"/>
          <w:lang w:val="en-GB"/>
        </w:rPr>
        <w:t>Alpinia galanga</w:t>
      </w:r>
      <w:r w:rsidRPr="00A3499D">
        <w:rPr>
          <w:rFonts w:ascii="Times New Roman" w:eastAsia="Times New Roman" w:hAnsi="Times New Roman" w:cs="Times New Roman"/>
          <w:sz w:val="24"/>
          <w:szCs w:val="24"/>
          <w:lang w:val="en-GB"/>
        </w:rPr>
        <w:t> (Linn.) willd. for enhanced acetoxychavicol acetate production,” </w:t>
      </w:r>
      <w:r w:rsidRPr="00A3499D">
        <w:rPr>
          <w:rFonts w:ascii="Times New Roman" w:eastAsia="Times New Roman" w:hAnsi="Times New Roman" w:cs="Times New Roman"/>
          <w:i/>
          <w:iCs/>
          <w:sz w:val="24"/>
          <w:szCs w:val="24"/>
          <w:lang w:val="en-GB"/>
        </w:rPr>
        <w:t>Applied Biochemistry and Biotechnology</w:t>
      </w:r>
      <w:r w:rsidRPr="00A3499D">
        <w:rPr>
          <w:rFonts w:ascii="Times New Roman" w:eastAsia="Times New Roman" w:hAnsi="Times New Roman" w:cs="Times New Roman"/>
          <w:sz w:val="24"/>
          <w:szCs w:val="24"/>
          <w:lang w:val="en-GB"/>
        </w:rPr>
        <w:t xml:space="preserve">, vol. 168, no. 2, pp. 339–347, 2012. </w:t>
      </w:r>
    </w:p>
    <w:p w14:paraId="40ECBB7A"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H. Dörnenburg and D. Knorr, “Strategies for the improvement of secondary metabolite production in plant cell cultures,” </w:t>
      </w:r>
      <w:r w:rsidRPr="00A3499D">
        <w:rPr>
          <w:rFonts w:ascii="Times New Roman" w:eastAsia="Times New Roman" w:hAnsi="Times New Roman" w:cs="Times New Roman"/>
          <w:i/>
          <w:iCs/>
          <w:sz w:val="24"/>
          <w:szCs w:val="24"/>
          <w:lang w:val="en-GB"/>
        </w:rPr>
        <w:t>Enzyme and Microbial Technology</w:t>
      </w:r>
      <w:r w:rsidRPr="00A3499D">
        <w:rPr>
          <w:rFonts w:ascii="Times New Roman" w:eastAsia="Times New Roman" w:hAnsi="Times New Roman" w:cs="Times New Roman"/>
          <w:sz w:val="24"/>
          <w:szCs w:val="24"/>
          <w:lang w:val="en-GB"/>
        </w:rPr>
        <w:t xml:space="preserve">, vol. 17, no. 8, pp. 674–684, 1995. </w:t>
      </w:r>
    </w:p>
    <w:p w14:paraId="54E10099"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 xml:space="preserve">C. S. Jeong, H. N. Murthy, E. J. Hahn, H. L. Lee, and K. Y. Paek, “Inoculum size and auxin concentration influence the growth of adventitious roots and accumulation of ginsenosides in </w:t>
      </w:r>
      <w:r w:rsidRPr="00A3499D">
        <w:rPr>
          <w:rFonts w:ascii="Times New Roman" w:eastAsia="Times New Roman" w:hAnsi="Times New Roman" w:cs="Times New Roman"/>
          <w:sz w:val="24"/>
          <w:szCs w:val="24"/>
          <w:lang w:val="en-GB"/>
        </w:rPr>
        <w:lastRenderedPageBreak/>
        <w:t>suspension cultures of ginseng (</w:t>
      </w:r>
      <w:r w:rsidRPr="00A3499D">
        <w:rPr>
          <w:rFonts w:ascii="Times New Roman" w:eastAsia="Times New Roman" w:hAnsi="Times New Roman" w:cs="Times New Roman"/>
          <w:i/>
          <w:iCs/>
          <w:sz w:val="24"/>
          <w:szCs w:val="24"/>
          <w:lang w:val="en-GB"/>
        </w:rPr>
        <w:t>Panax ginseng</w:t>
      </w:r>
      <w:r w:rsidRPr="00A3499D">
        <w:rPr>
          <w:rFonts w:ascii="Times New Roman" w:eastAsia="Times New Roman" w:hAnsi="Times New Roman" w:cs="Times New Roman"/>
          <w:sz w:val="24"/>
          <w:szCs w:val="24"/>
          <w:lang w:val="en-GB"/>
        </w:rPr>
        <w:t> C.A. Meyer),” </w:t>
      </w:r>
      <w:r w:rsidRPr="00A3499D">
        <w:rPr>
          <w:rFonts w:ascii="Times New Roman" w:eastAsia="Times New Roman" w:hAnsi="Times New Roman" w:cs="Times New Roman"/>
          <w:i/>
          <w:iCs/>
          <w:sz w:val="24"/>
          <w:szCs w:val="24"/>
          <w:lang w:val="en-GB"/>
        </w:rPr>
        <w:t>Acta Physiologiae Plantarum</w:t>
      </w:r>
      <w:r w:rsidRPr="00A3499D">
        <w:rPr>
          <w:rFonts w:ascii="Times New Roman" w:eastAsia="Times New Roman" w:hAnsi="Times New Roman" w:cs="Times New Roman"/>
          <w:sz w:val="24"/>
          <w:szCs w:val="24"/>
          <w:lang w:val="en-GB"/>
        </w:rPr>
        <w:t xml:space="preserve">, vol. 31, no. 1, pp. 219–222, 2009. </w:t>
      </w:r>
    </w:p>
    <w:p w14:paraId="56E0E025"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M. Rose and R. Palkovits, “Isosorbide as a renewable platform chemical for versatile applications-quo vadis?” </w:t>
      </w:r>
      <w:r w:rsidRPr="00A3499D">
        <w:rPr>
          <w:rFonts w:ascii="Times New Roman" w:eastAsia="Times New Roman" w:hAnsi="Times New Roman" w:cs="Times New Roman"/>
          <w:i/>
          <w:iCs/>
          <w:sz w:val="24"/>
          <w:szCs w:val="24"/>
          <w:lang w:val="en-GB"/>
        </w:rPr>
        <w:t>ChemSusChem</w:t>
      </w:r>
      <w:r w:rsidRPr="00A3499D">
        <w:rPr>
          <w:rFonts w:ascii="Times New Roman" w:eastAsia="Times New Roman" w:hAnsi="Times New Roman" w:cs="Times New Roman"/>
          <w:sz w:val="24"/>
          <w:szCs w:val="24"/>
          <w:lang w:val="en-GB"/>
        </w:rPr>
        <w:t xml:space="preserve">, vol. 5, no. 1, pp. 167–176, 2012.View at:  </w:t>
      </w:r>
    </w:p>
    <w:p w14:paraId="0C03E13B" w14:textId="77777777" w:rsidR="00B81625" w:rsidRPr="00A3499D" w:rsidRDefault="00774FB4" w:rsidP="00964B8C">
      <w:pPr>
        <w:numPr>
          <w:ilvl w:val="0"/>
          <w:numId w:val="1"/>
        </w:numPr>
        <w:spacing w:after="0" w:line="240" w:lineRule="auto"/>
        <w:ind w:left="0"/>
        <w:jc w:val="both"/>
        <w:rPr>
          <w:rFonts w:ascii="Times New Roman" w:eastAsia="Times New Roman" w:hAnsi="Times New Roman" w:cs="Times New Roman"/>
          <w:sz w:val="24"/>
          <w:szCs w:val="24"/>
          <w:lang w:val="en-GB"/>
        </w:rPr>
      </w:pPr>
      <w:hyperlink r:id="rId11" w:tgtFrame="_blank" w:history="1">
        <w:r w:rsidR="00B81625" w:rsidRPr="00A3499D">
          <w:rPr>
            <w:rFonts w:ascii="Times New Roman" w:eastAsia="Times New Roman" w:hAnsi="Times New Roman" w:cs="Times New Roman"/>
            <w:sz w:val="24"/>
            <w:szCs w:val="24"/>
            <w:lang w:val="en-GB"/>
          </w:rPr>
          <w:t>http://en.wikipedia.org/wiki/Palmitic_acid</w:t>
        </w:r>
      </w:hyperlink>
      <w:r w:rsidR="00B81625" w:rsidRPr="00A3499D">
        <w:rPr>
          <w:rFonts w:ascii="Times New Roman" w:eastAsia="Times New Roman" w:hAnsi="Times New Roman" w:cs="Times New Roman"/>
          <w:sz w:val="24"/>
          <w:szCs w:val="24"/>
          <w:lang w:val="en-GB"/>
        </w:rPr>
        <w:t>.</w:t>
      </w:r>
    </w:p>
    <w:p w14:paraId="0BE45C98" w14:textId="77777777" w:rsidR="00B81625" w:rsidRPr="00A3499D"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A3499D">
        <w:rPr>
          <w:rFonts w:ascii="Times New Roman" w:eastAsia="Times New Roman" w:hAnsi="Times New Roman" w:cs="Times New Roman"/>
          <w:sz w:val="24"/>
          <w:szCs w:val="24"/>
          <w:lang w:val="en-GB"/>
        </w:rPr>
        <w:t>S. Singh, A. Kuanar, S. Mohanty, E. Subudhi, and S. Nayak, “Evaluation of phytomedicinal yield potential and molecular profiling of micropropagated and conventionally grown turmeric (</w:t>
      </w:r>
      <w:r w:rsidRPr="00A3499D">
        <w:rPr>
          <w:rFonts w:ascii="Times New Roman" w:eastAsia="Times New Roman" w:hAnsi="Times New Roman" w:cs="Times New Roman"/>
          <w:i/>
          <w:iCs/>
          <w:sz w:val="24"/>
          <w:szCs w:val="24"/>
          <w:lang w:val="en-GB"/>
        </w:rPr>
        <w:t>Curcuma longa</w:t>
      </w:r>
      <w:r w:rsidRPr="00A3499D">
        <w:rPr>
          <w:rFonts w:ascii="Times New Roman" w:eastAsia="Times New Roman" w:hAnsi="Times New Roman" w:cs="Times New Roman"/>
          <w:sz w:val="24"/>
          <w:szCs w:val="24"/>
          <w:lang w:val="en-GB"/>
        </w:rPr>
        <w:t> L.),” </w:t>
      </w:r>
      <w:r w:rsidRPr="00A3499D">
        <w:rPr>
          <w:rFonts w:ascii="Times New Roman" w:eastAsia="Times New Roman" w:hAnsi="Times New Roman" w:cs="Times New Roman"/>
          <w:i/>
          <w:iCs/>
          <w:sz w:val="24"/>
          <w:szCs w:val="24"/>
          <w:lang w:val="en-GB"/>
        </w:rPr>
        <w:t>Plant Cell, Tissue and Organ Culture</w:t>
      </w:r>
      <w:r w:rsidRPr="00A3499D">
        <w:rPr>
          <w:rFonts w:ascii="Times New Roman" w:eastAsia="Times New Roman" w:hAnsi="Times New Roman" w:cs="Times New Roman"/>
          <w:sz w:val="24"/>
          <w:szCs w:val="24"/>
          <w:lang w:val="en-GB"/>
        </w:rPr>
        <w:t xml:space="preserve">, vol. 104, no. 2, pp. 263–269, 2011. </w:t>
      </w:r>
    </w:p>
    <w:bookmarkEnd w:id="1202"/>
    <w:p w14:paraId="52C0E39F" w14:textId="77777777" w:rsidR="00964B8C" w:rsidRPr="00A3499D" w:rsidRDefault="00964B8C" w:rsidP="00964B8C">
      <w:pPr>
        <w:spacing w:after="0" w:line="240" w:lineRule="auto"/>
        <w:rPr>
          <w:rFonts w:ascii="Times New Roman" w:hAnsi="Times New Roman" w:cs="Times New Roman"/>
          <w:b/>
          <w:sz w:val="24"/>
          <w:szCs w:val="24"/>
          <w:lang w:val="en-GB"/>
        </w:rPr>
      </w:pPr>
    </w:p>
    <w:p w14:paraId="50B53740" w14:textId="77777777" w:rsidR="00240772" w:rsidRPr="00A3499D" w:rsidRDefault="00240772">
      <w:pPr>
        <w:rPr>
          <w:ins w:id="1203" w:author="Author" w:date="2021-01-29T13:57:00Z"/>
          <w:rFonts w:ascii="Times New Roman" w:hAnsi="Times New Roman" w:cs="Times New Roman"/>
          <w:b/>
          <w:sz w:val="24"/>
          <w:szCs w:val="24"/>
          <w:lang w:val="en-GB"/>
        </w:rPr>
      </w:pPr>
      <w:ins w:id="1204" w:author="Author" w:date="2021-01-29T13:57:00Z">
        <w:r w:rsidRPr="00A3499D">
          <w:rPr>
            <w:rFonts w:ascii="Times New Roman" w:hAnsi="Times New Roman" w:cs="Times New Roman"/>
            <w:b/>
            <w:sz w:val="24"/>
            <w:szCs w:val="24"/>
            <w:lang w:val="en-GB"/>
          </w:rPr>
          <w:br w:type="page"/>
        </w:r>
      </w:ins>
    </w:p>
    <w:p w14:paraId="4CE931A3" w14:textId="4E8EA0A2" w:rsidR="00964B8C" w:rsidRPr="00A3499D" w:rsidRDefault="00964B8C" w:rsidP="00964B8C">
      <w:pPr>
        <w:spacing w:after="0" w:line="240" w:lineRule="auto"/>
        <w:rPr>
          <w:rFonts w:ascii="Times New Roman" w:hAnsi="Times New Roman" w:cs="Times New Roman"/>
          <w:b/>
          <w:sz w:val="24"/>
          <w:szCs w:val="24"/>
          <w:lang w:val="en-GB"/>
        </w:rPr>
      </w:pPr>
      <w:commentRangeStart w:id="1205"/>
      <w:r w:rsidRPr="00A3499D">
        <w:rPr>
          <w:rFonts w:ascii="Times New Roman" w:hAnsi="Times New Roman" w:cs="Times New Roman"/>
          <w:b/>
          <w:sz w:val="24"/>
          <w:szCs w:val="24"/>
          <w:lang w:val="en-GB"/>
        </w:rPr>
        <w:lastRenderedPageBreak/>
        <w:t>Table captions</w:t>
      </w:r>
      <w:commentRangeEnd w:id="1205"/>
      <w:r w:rsidR="00240772" w:rsidRPr="00A3499D">
        <w:rPr>
          <w:rStyle w:val="CommentReference"/>
          <w:lang w:val="en-GB"/>
        </w:rPr>
        <w:commentReference w:id="1205"/>
      </w:r>
    </w:p>
    <w:p w14:paraId="2922231E" w14:textId="036D6D30" w:rsidR="00964B8C" w:rsidRPr="00A3499D" w:rsidRDefault="00964B8C" w:rsidP="00964B8C">
      <w:pPr>
        <w:spacing w:after="0" w:line="240" w:lineRule="auto"/>
        <w:rPr>
          <w:rFonts w:ascii="Times New Roman" w:hAnsi="Times New Roman" w:cs="Times New Roman"/>
          <w:sz w:val="24"/>
          <w:szCs w:val="24"/>
          <w:lang w:val="en-GB"/>
        </w:rPr>
      </w:pPr>
      <w:r w:rsidRPr="00A3499D">
        <w:rPr>
          <w:rFonts w:ascii="Times New Roman" w:hAnsi="Times New Roman" w:cs="Times New Roman"/>
          <w:b/>
          <w:sz w:val="24"/>
          <w:szCs w:val="24"/>
          <w:lang w:val="en-GB"/>
        </w:rPr>
        <w:t>Table 1:</w:t>
      </w:r>
      <w:r w:rsidRPr="00A3499D">
        <w:rPr>
          <w:rFonts w:ascii="Times New Roman" w:hAnsi="Times New Roman" w:cs="Times New Roman"/>
          <w:sz w:val="24"/>
          <w:szCs w:val="24"/>
          <w:lang w:val="en-GB"/>
        </w:rPr>
        <w:t xml:space="preserve"> Effect of auxins on </w:t>
      </w:r>
      <w:ins w:id="1206" w:author="Author" w:date="2021-01-29T14:04:00Z">
        <w:r w:rsidR="00743D42" w:rsidRPr="00A3499D">
          <w:rPr>
            <w:rFonts w:ascii="Times New Roman" w:eastAsia="Times New Roman" w:hAnsi="Times New Roman" w:cs="Times New Roman"/>
            <w:i/>
            <w:iCs/>
            <w:kern w:val="36"/>
            <w:sz w:val="24"/>
            <w:szCs w:val="24"/>
            <w:lang w:val="en-GB"/>
          </w:rPr>
          <w:t>Curcuma amada</w:t>
        </w:r>
        <w:r w:rsidR="00743D42" w:rsidRPr="00A3499D">
          <w:rPr>
            <w:rFonts w:ascii="Times New Roman" w:eastAsia="Times New Roman" w:hAnsi="Times New Roman" w:cs="Times New Roman"/>
            <w:kern w:val="36"/>
            <w:sz w:val="24"/>
            <w:szCs w:val="24"/>
            <w:lang w:val="en-GB"/>
          </w:rPr>
          <w:t xml:space="preserve"> </w:t>
        </w:r>
      </w:ins>
      <w:r w:rsidRPr="00A3499D">
        <w:rPr>
          <w:rFonts w:ascii="Times New Roman" w:hAnsi="Times New Roman" w:cs="Times New Roman"/>
          <w:sz w:val="24"/>
          <w:szCs w:val="24"/>
          <w:lang w:val="en-GB"/>
        </w:rPr>
        <w:t>adventitious root formation from callus via cell suspension culture.</w:t>
      </w:r>
    </w:p>
    <w:p w14:paraId="1DA9F4C4" w14:textId="77777777" w:rsidR="00964B8C" w:rsidRPr="00A3499D" w:rsidRDefault="00964B8C" w:rsidP="00964B8C">
      <w:pPr>
        <w:spacing w:after="0" w:line="240" w:lineRule="auto"/>
        <w:rPr>
          <w:rFonts w:ascii="Times New Roman" w:hAnsi="Times New Roman" w:cs="Times New Roman"/>
          <w:sz w:val="24"/>
          <w:szCs w:val="24"/>
          <w:lang w:val="en-GB"/>
        </w:rPr>
      </w:pPr>
    </w:p>
    <w:p w14:paraId="1C1FC5E4" w14:textId="04DEB9A0" w:rsidR="00964B8C" w:rsidRPr="00A3499D" w:rsidRDefault="00964B8C" w:rsidP="00964B8C">
      <w:pPr>
        <w:spacing w:after="0" w:line="240" w:lineRule="auto"/>
        <w:rPr>
          <w:rFonts w:ascii="Times New Roman" w:hAnsi="Times New Roman" w:cs="Times New Roman"/>
          <w:sz w:val="24"/>
          <w:szCs w:val="24"/>
          <w:lang w:val="en-GB"/>
        </w:rPr>
      </w:pPr>
      <w:r w:rsidRPr="00A3499D">
        <w:rPr>
          <w:rFonts w:ascii="Times New Roman" w:hAnsi="Times New Roman" w:cs="Times New Roman"/>
          <w:b/>
          <w:sz w:val="24"/>
          <w:szCs w:val="24"/>
          <w:lang w:val="en-GB"/>
        </w:rPr>
        <w:t>Table 2:</w:t>
      </w:r>
      <w:r w:rsidRPr="00A3499D">
        <w:rPr>
          <w:rFonts w:ascii="Times New Roman" w:hAnsi="Times New Roman" w:cs="Times New Roman"/>
          <w:sz w:val="24"/>
          <w:szCs w:val="24"/>
          <w:lang w:val="en-GB"/>
        </w:rPr>
        <w:t xml:space="preserve"> Effect of medium strength and sucrose concentration on </w:t>
      </w:r>
      <w:ins w:id="1207" w:author="Author" w:date="2021-01-29T14:04:00Z">
        <w:r w:rsidR="00743D42" w:rsidRPr="00A3499D">
          <w:rPr>
            <w:rFonts w:ascii="Times New Roman" w:eastAsia="Times New Roman" w:hAnsi="Times New Roman" w:cs="Times New Roman"/>
            <w:i/>
            <w:iCs/>
            <w:kern w:val="36"/>
            <w:sz w:val="24"/>
            <w:szCs w:val="24"/>
            <w:lang w:val="en-GB"/>
          </w:rPr>
          <w:t>Curcuma amada</w:t>
        </w:r>
        <w:r w:rsidR="00743D42" w:rsidRPr="00A3499D">
          <w:rPr>
            <w:rFonts w:ascii="Times New Roman" w:eastAsia="Times New Roman" w:hAnsi="Times New Roman" w:cs="Times New Roman"/>
            <w:kern w:val="36"/>
            <w:sz w:val="24"/>
            <w:szCs w:val="24"/>
            <w:lang w:val="en-GB"/>
          </w:rPr>
          <w:t xml:space="preserve"> </w:t>
        </w:r>
      </w:ins>
      <w:r w:rsidRPr="00A3499D">
        <w:rPr>
          <w:rFonts w:ascii="Times New Roman" w:hAnsi="Times New Roman" w:cs="Times New Roman"/>
          <w:sz w:val="24"/>
          <w:szCs w:val="24"/>
          <w:lang w:val="en-GB"/>
        </w:rPr>
        <w:t>adventitious root formation.</w:t>
      </w:r>
    </w:p>
    <w:p w14:paraId="09F788A2" w14:textId="77777777" w:rsidR="00964B8C" w:rsidRPr="00A3499D" w:rsidRDefault="00964B8C" w:rsidP="00964B8C">
      <w:pPr>
        <w:spacing w:after="0" w:line="240" w:lineRule="auto"/>
        <w:rPr>
          <w:rFonts w:ascii="Times New Roman" w:hAnsi="Times New Roman" w:cs="Times New Roman"/>
          <w:sz w:val="24"/>
          <w:szCs w:val="24"/>
          <w:lang w:val="en-GB"/>
        </w:rPr>
      </w:pPr>
    </w:p>
    <w:p w14:paraId="7841694B" w14:textId="5F715A0A" w:rsidR="00964B8C" w:rsidRPr="00A3499D" w:rsidRDefault="00964B8C" w:rsidP="00964B8C">
      <w:pPr>
        <w:spacing w:after="0" w:line="240" w:lineRule="auto"/>
        <w:rPr>
          <w:rFonts w:ascii="Times New Roman" w:hAnsi="Times New Roman" w:cs="Times New Roman"/>
          <w:sz w:val="24"/>
          <w:szCs w:val="24"/>
          <w:lang w:val="en-GB"/>
        </w:rPr>
      </w:pPr>
      <w:r w:rsidRPr="00A3499D">
        <w:rPr>
          <w:rFonts w:ascii="Times New Roman" w:hAnsi="Times New Roman" w:cs="Times New Roman"/>
          <w:b/>
          <w:sz w:val="24"/>
          <w:szCs w:val="24"/>
          <w:lang w:val="en-GB"/>
        </w:rPr>
        <w:t>Table 3:</w:t>
      </w:r>
      <w:r w:rsidRPr="00A3499D">
        <w:rPr>
          <w:rFonts w:ascii="Times New Roman" w:hAnsi="Times New Roman" w:cs="Times New Roman"/>
          <w:sz w:val="24"/>
          <w:szCs w:val="24"/>
          <w:lang w:val="en-GB"/>
        </w:rPr>
        <w:t xml:space="preserve"> Effect of </w:t>
      </w:r>
      <w:ins w:id="1208" w:author="Author" w:date="2021-02-08T12:39:00Z">
        <w:r w:rsidR="00482EF1" w:rsidRPr="00A3499D">
          <w:rPr>
            <w:rFonts w:ascii="Times New Roman" w:hAnsi="Times New Roman" w:cs="Times New Roman"/>
            <w:sz w:val="24"/>
            <w:szCs w:val="24"/>
            <w:lang w:val="en-GB"/>
          </w:rPr>
          <w:t xml:space="preserve">the </w:t>
        </w:r>
      </w:ins>
      <w:r w:rsidRPr="00A3499D">
        <w:rPr>
          <w:rFonts w:ascii="Times New Roman" w:hAnsi="Times New Roman" w:cs="Times New Roman"/>
          <w:sz w:val="24"/>
          <w:szCs w:val="24"/>
          <w:lang w:val="en-GB"/>
        </w:rPr>
        <w:t xml:space="preserve">initial inoculum density on </w:t>
      </w:r>
      <w:ins w:id="1209" w:author="Author" w:date="2021-01-29T14:04:00Z">
        <w:r w:rsidR="00743D42" w:rsidRPr="00A3499D">
          <w:rPr>
            <w:rFonts w:ascii="Times New Roman" w:eastAsia="Times New Roman" w:hAnsi="Times New Roman" w:cs="Times New Roman"/>
            <w:i/>
            <w:iCs/>
            <w:kern w:val="36"/>
            <w:sz w:val="24"/>
            <w:szCs w:val="24"/>
            <w:lang w:val="en-GB"/>
          </w:rPr>
          <w:t>Curcuma amada</w:t>
        </w:r>
        <w:r w:rsidR="00743D42" w:rsidRPr="00A3499D">
          <w:rPr>
            <w:rFonts w:ascii="Times New Roman" w:eastAsia="Times New Roman" w:hAnsi="Times New Roman" w:cs="Times New Roman"/>
            <w:kern w:val="36"/>
            <w:sz w:val="24"/>
            <w:szCs w:val="24"/>
            <w:lang w:val="en-GB"/>
          </w:rPr>
          <w:t xml:space="preserve"> </w:t>
        </w:r>
      </w:ins>
      <w:r w:rsidRPr="00A3499D">
        <w:rPr>
          <w:rFonts w:ascii="Times New Roman" w:hAnsi="Times New Roman" w:cs="Times New Roman"/>
          <w:sz w:val="24"/>
          <w:szCs w:val="24"/>
          <w:lang w:val="en-GB"/>
        </w:rPr>
        <w:t>adventitious root formation.</w:t>
      </w:r>
    </w:p>
    <w:p w14:paraId="0071562A" w14:textId="24DD06B2" w:rsidR="00B81625" w:rsidRPr="00A3499D" w:rsidRDefault="00964B8C" w:rsidP="00964B8C">
      <w:pPr>
        <w:spacing w:after="0" w:line="240" w:lineRule="auto"/>
        <w:rPr>
          <w:rFonts w:ascii="Times New Roman" w:hAnsi="Times New Roman" w:cs="Times New Roman"/>
          <w:sz w:val="24"/>
          <w:szCs w:val="24"/>
          <w:lang w:val="en-GB"/>
        </w:rPr>
      </w:pPr>
      <w:r w:rsidRPr="00A3499D">
        <w:rPr>
          <w:rFonts w:ascii="Times New Roman" w:hAnsi="Times New Roman" w:cs="Times New Roman"/>
          <w:sz w:val="24"/>
          <w:szCs w:val="24"/>
          <w:lang w:val="en-GB"/>
        </w:rPr>
        <w:br/>
      </w:r>
      <w:r w:rsidR="00B81625" w:rsidRPr="00A3499D">
        <w:rPr>
          <w:rFonts w:ascii="Times New Roman" w:hAnsi="Times New Roman" w:cs="Times New Roman"/>
          <w:b/>
          <w:sz w:val="24"/>
          <w:szCs w:val="24"/>
          <w:lang w:val="en-GB"/>
        </w:rPr>
        <w:t>Table 4</w:t>
      </w:r>
      <w:r w:rsidRPr="00A3499D">
        <w:rPr>
          <w:rFonts w:ascii="Times New Roman" w:hAnsi="Times New Roman" w:cs="Times New Roman"/>
          <w:b/>
          <w:sz w:val="24"/>
          <w:szCs w:val="24"/>
          <w:lang w:val="en-GB"/>
        </w:rPr>
        <w:t>:</w:t>
      </w:r>
      <w:r w:rsidRPr="00A3499D">
        <w:rPr>
          <w:rFonts w:ascii="Times New Roman" w:hAnsi="Times New Roman" w:cs="Times New Roman"/>
          <w:sz w:val="24"/>
          <w:szCs w:val="24"/>
          <w:lang w:val="en-GB"/>
        </w:rPr>
        <w:t xml:space="preserve"> </w:t>
      </w:r>
      <w:r w:rsidR="00B81625" w:rsidRPr="00A3499D">
        <w:rPr>
          <w:rFonts w:ascii="Times New Roman" w:hAnsi="Times New Roman" w:cs="Times New Roman"/>
          <w:sz w:val="24"/>
          <w:szCs w:val="24"/>
          <w:lang w:val="en-GB"/>
        </w:rPr>
        <w:t xml:space="preserve">Phytochemical profile of </w:t>
      </w:r>
      <w:ins w:id="1210" w:author="Author" w:date="2021-02-08T12:40:00Z">
        <w:r w:rsidR="00482EF1" w:rsidRPr="00A3499D">
          <w:rPr>
            <w:rFonts w:ascii="Times New Roman" w:hAnsi="Times New Roman" w:cs="Times New Roman"/>
            <w:sz w:val="24"/>
            <w:szCs w:val="24"/>
            <w:lang w:val="en-GB"/>
          </w:rPr>
          <w:t xml:space="preserve">the </w:t>
        </w:r>
      </w:ins>
      <w:r w:rsidR="00B81625" w:rsidRPr="00A3499D">
        <w:rPr>
          <w:rFonts w:ascii="Times New Roman" w:hAnsi="Times New Roman" w:cs="Times New Roman"/>
          <w:sz w:val="24"/>
          <w:szCs w:val="24"/>
          <w:lang w:val="en-GB"/>
        </w:rPr>
        <w:t>field</w:t>
      </w:r>
      <w:ins w:id="1211" w:author="Author" w:date="2021-02-08T12:40:00Z">
        <w:r w:rsidR="00482EF1" w:rsidRPr="00A3499D">
          <w:rPr>
            <w:rFonts w:ascii="Times New Roman" w:hAnsi="Times New Roman" w:cs="Times New Roman"/>
            <w:sz w:val="24"/>
            <w:szCs w:val="24"/>
            <w:lang w:val="en-GB"/>
          </w:rPr>
          <w:t>-</w:t>
        </w:r>
      </w:ins>
      <w:del w:id="1212" w:author="Author" w:date="2021-02-08T12:40:00Z">
        <w:r w:rsidR="00B81625" w:rsidRPr="00A3499D" w:rsidDel="00482EF1">
          <w:rPr>
            <w:rFonts w:ascii="Times New Roman" w:hAnsi="Times New Roman" w:cs="Times New Roman"/>
            <w:sz w:val="24"/>
            <w:szCs w:val="24"/>
            <w:lang w:val="en-GB"/>
          </w:rPr>
          <w:delText xml:space="preserve"> </w:delText>
        </w:r>
      </w:del>
      <w:r w:rsidR="00B81625" w:rsidRPr="00A3499D">
        <w:rPr>
          <w:rFonts w:ascii="Times New Roman" w:hAnsi="Times New Roman" w:cs="Times New Roman"/>
          <w:sz w:val="24"/>
          <w:szCs w:val="24"/>
          <w:lang w:val="en-GB"/>
        </w:rPr>
        <w:t xml:space="preserve">grown rhizome of </w:t>
      </w:r>
      <w:ins w:id="1213" w:author="Author" w:date="2021-01-29T14:04:00Z">
        <w:r w:rsidR="00743D42" w:rsidRPr="00A3499D">
          <w:rPr>
            <w:rFonts w:ascii="Times New Roman" w:eastAsia="Times New Roman" w:hAnsi="Times New Roman" w:cs="Times New Roman"/>
            <w:i/>
            <w:iCs/>
            <w:kern w:val="36"/>
            <w:sz w:val="24"/>
            <w:szCs w:val="24"/>
            <w:lang w:val="en-GB"/>
          </w:rPr>
          <w:t>Curcuma</w:t>
        </w:r>
      </w:ins>
      <w:del w:id="1214" w:author="Author" w:date="2021-01-29T14:04:00Z">
        <w:r w:rsidR="00B81625" w:rsidRPr="00A3499D" w:rsidDel="00743D42">
          <w:rPr>
            <w:rFonts w:ascii="Times New Roman" w:hAnsi="Times New Roman" w:cs="Times New Roman"/>
            <w:i/>
            <w:sz w:val="24"/>
            <w:szCs w:val="24"/>
            <w:lang w:val="en-GB"/>
          </w:rPr>
          <w:delText>C.</w:delText>
        </w:r>
      </w:del>
      <w:r w:rsidR="00B81625" w:rsidRPr="00A3499D">
        <w:rPr>
          <w:rFonts w:ascii="Times New Roman" w:hAnsi="Times New Roman" w:cs="Times New Roman"/>
          <w:i/>
          <w:sz w:val="24"/>
          <w:szCs w:val="24"/>
          <w:lang w:val="en-GB"/>
        </w:rPr>
        <w:t xml:space="preserve"> amada.</w:t>
      </w:r>
    </w:p>
    <w:p w14:paraId="17033CBD" w14:textId="77777777" w:rsidR="00964B8C" w:rsidRPr="00A3499D" w:rsidRDefault="00964B8C" w:rsidP="00964B8C">
      <w:pPr>
        <w:spacing w:after="0" w:line="240" w:lineRule="auto"/>
        <w:rPr>
          <w:rFonts w:ascii="Times New Roman" w:hAnsi="Times New Roman" w:cs="Times New Roman"/>
          <w:sz w:val="24"/>
          <w:szCs w:val="24"/>
          <w:lang w:val="en-GB"/>
        </w:rPr>
      </w:pPr>
    </w:p>
    <w:p w14:paraId="723DC9F8" w14:textId="2C086928" w:rsidR="00B81625" w:rsidRPr="00A3499D" w:rsidRDefault="00B81625" w:rsidP="00964B8C">
      <w:pPr>
        <w:spacing w:after="0" w:line="240" w:lineRule="auto"/>
        <w:rPr>
          <w:rFonts w:ascii="Times New Roman" w:hAnsi="Times New Roman" w:cs="Times New Roman"/>
          <w:sz w:val="24"/>
          <w:szCs w:val="24"/>
          <w:lang w:val="en-GB"/>
        </w:rPr>
      </w:pPr>
      <w:r w:rsidRPr="00A3499D">
        <w:rPr>
          <w:rFonts w:ascii="Times New Roman" w:hAnsi="Times New Roman" w:cs="Times New Roman"/>
          <w:b/>
          <w:sz w:val="24"/>
          <w:szCs w:val="24"/>
          <w:lang w:val="en-GB"/>
        </w:rPr>
        <w:t>Table 5</w:t>
      </w:r>
      <w:r w:rsidR="00964B8C" w:rsidRPr="00A3499D">
        <w:rPr>
          <w:rFonts w:ascii="Times New Roman" w:hAnsi="Times New Roman" w:cs="Times New Roman"/>
          <w:b/>
          <w:sz w:val="24"/>
          <w:szCs w:val="24"/>
          <w:lang w:val="en-GB"/>
        </w:rPr>
        <w:t>:</w:t>
      </w:r>
      <w:r w:rsidR="00964B8C" w:rsidRPr="00A3499D">
        <w:rPr>
          <w:rFonts w:ascii="Times New Roman" w:hAnsi="Times New Roman" w:cs="Times New Roman"/>
          <w:sz w:val="24"/>
          <w:szCs w:val="24"/>
          <w:lang w:val="en-GB"/>
        </w:rPr>
        <w:t xml:space="preserve"> </w:t>
      </w:r>
      <w:r w:rsidRPr="00A3499D">
        <w:rPr>
          <w:rFonts w:ascii="Times New Roman" w:hAnsi="Times New Roman" w:cs="Times New Roman"/>
          <w:sz w:val="24"/>
          <w:szCs w:val="24"/>
          <w:lang w:val="en-GB"/>
        </w:rPr>
        <w:t xml:space="preserve">Phytochemical profile of </w:t>
      </w:r>
      <w:r w:rsidRPr="00A3499D">
        <w:rPr>
          <w:rFonts w:ascii="Times New Roman" w:hAnsi="Times New Roman" w:cs="Times New Roman"/>
          <w:i/>
          <w:iCs/>
          <w:sz w:val="24"/>
          <w:szCs w:val="24"/>
          <w:lang w:val="en-GB"/>
        </w:rPr>
        <w:t>in vitro</w:t>
      </w:r>
      <w:ins w:id="1215" w:author="Author" w:date="2021-01-29T16:46:00Z">
        <w:r w:rsidR="00A9262A" w:rsidRPr="00A3499D">
          <w:rPr>
            <w:rFonts w:ascii="Times New Roman" w:hAnsi="Times New Roman" w:cs="Times New Roman"/>
            <w:sz w:val="24"/>
            <w:szCs w:val="24"/>
            <w:lang w:val="en-GB"/>
          </w:rPr>
          <w:t>-</w:t>
        </w:r>
      </w:ins>
      <w:del w:id="1216" w:author="Author" w:date="2021-01-29T16:46:00Z">
        <w:r w:rsidRPr="00A3499D" w:rsidDel="00A9262A">
          <w:rPr>
            <w:rFonts w:ascii="Times New Roman" w:hAnsi="Times New Roman" w:cs="Times New Roman"/>
            <w:sz w:val="24"/>
            <w:szCs w:val="24"/>
            <w:lang w:val="en-GB"/>
          </w:rPr>
          <w:delText xml:space="preserve"> </w:delText>
        </w:r>
      </w:del>
      <w:r w:rsidRPr="00A3499D">
        <w:rPr>
          <w:rFonts w:ascii="Times New Roman" w:hAnsi="Times New Roman" w:cs="Times New Roman"/>
          <w:sz w:val="24"/>
          <w:szCs w:val="24"/>
          <w:lang w:val="en-GB"/>
        </w:rPr>
        <w:t xml:space="preserve">raised adventitious roots of </w:t>
      </w:r>
      <w:ins w:id="1217" w:author="Author" w:date="2021-01-29T14:04:00Z">
        <w:r w:rsidR="00743D42" w:rsidRPr="00A3499D">
          <w:rPr>
            <w:rFonts w:ascii="Times New Roman" w:eastAsia="Times New Roman" w:hAnsi="Times New Roman" w:cs="Times New Roman"/>
            <w:i/>
            <w:iCs/>
            <w:kern w:val="36"/>
            <w:sz w:val="24"/>
            <w:szCs w:val="24"/>
            <w:lang w:val="en-GB"/>
          </w:rPr>
          <w:t>Curcuma</w:t>
        </w:r>
      </w:ins>
      <w:del w:id="1218" w:author="Author" w:date="2021-01-29T14:04:00Z">
        <w:r w:rsidRPr="00A3499D" w:rsidDel="00743D42">
          <w:rPr>
            <w:rFonts w:ascii="Times New Roman" w:hAnsi="Times New Roman" w:cs="Times New Roman"/>
            <w:i/>
            <w:sz w:val="24"/>
            <w:szCs w:val="24"/>
            <w:lang w:val="en-GB"/>
          </w:rPr>
          <w:delText>C.</w:delText>
        </w:r>
      </w:del>
      <w:r w:rsidRPr="00A3499D">
        <w:rPr>
          <w:rFonts w:ascii="Times New Roman" w:hAnsi="Times New Roman" w:cs="Times New Roman"/>
          <w:i/>
          <w:sz w:val="24"/>
          <w:szCs w:val="24"/>
          <w:lang w:val="en-GB"/>
        </w:rPr>
        <w:t xml:space="preserve"> amada.</w:t>
      </w:r>
    </w:p>
    <w:p w14:paraId="477A13FC" w14:textId="77777777" w:rsidR="00964B8C" w:rsidRPr="00A3499D" w:rsidRDefault="00964B8C" w:rsidP="00964B8C">
      <w:pPr>
        <w:spacing w:after="0" w:line="240" w:lineRule="auto"/>
        <w:rPr>
          <w:rFonts w:ascii="Times New Roman" w:hAnsi="Times New Roman" w:cs="Times New Roman"/>
          <w:b/>
          <w:sz w:val="24"/>
          <w:szCs w:val="24"/>
          <w:lang w:val="en-GB"/>
        </w:rPr>
      </w:pPr>
    </w:p>
    <w:p w14:paraId="315D8789" w14:textId="77777777" w:rsidR="00964B8C" w:rsidRPr="00A3499D" w:rsidRDefault="00964B8C" w:rsidP="00964B8C">
      <w:pPr>
        <w:spacing w:after="0" w:line="240" w:lineRule="auto"/>
        <w:rPr>
          <w:rFonts w:ascii="Times New Roman" w:hAnsi="Times New Roman" w:cs="Times New Roman"/>
          <w:b/>
          <w:sz w:val="24"/>
          <w:szCs w:val="24"/>
          <w:lang w:val="en-GB"/>
        </w:rPr>
      </w:pPr>
    </w:p>
    <w:p w14:paraId="6C255634" w14:textId="77777777" w:rsidR="00964B8C" w:rsidRPr="00A3499D" w:rsidRDefault="00964B8C" w:rsidP="00964B8C">
      <w:pPr>
        <w:spacing w:after="0" w:line="240" w:lineRule="auto"/>
        <w:rPr>
          <w:rFonts w:ascii="Times New Roman" w:hAnsi="Times New Roman" w:cs="Times New Roman"/>
          <w:b/>
          <w:sz w:val="24"/>
          <w:szCs w:val="24"/>
          <w:lang w:val="en-GB"/>
        </w:rPr>
      </w:pPr>
      <w:commentRangeStart w:id="1219"/>
      <w:r w:rsidRPr="00A3499D">
        <w:rPr>
          <w:rFonts w:ascii="Times New Roman" w:hAnsi="Times New Roman" w:cs="Times New Roman"/>
          <w:b/>
          <w:sz w:val="24"/>
          <w:szCs w:val="24"/>
          <w:lang w:val="en-GB"/>
        </w:rPr>
        <w:t xml:space="preserve">Figure </w:t>
      </w:r>
      <w:commentRangeEnd w:id="1219"/>
      <w:r w:rsidR="00DC324C" w:rsidRPr="00A3499D">
        <w:rPr>
          <w:rStyle w:val="CommentReference"/>
          <w:lang w:val="en-GB"/>
        </w:rPr>
        <w:commentReference w:id="1219"/>
      </w:r>
      <w:r w:rsidRPr="00A3499D">
        <w:rPr>
          <w:rFonts w:ascii="Times New Roman" w:hAnsi="Times New Roman" w:cs="Times New Roman"/>
          <w:b/>
          <w:sz w:val="24"/>
          <w:szCs w:val="24"/>
          <w:lang w:val="en-GB"/>
        </w:rPr>
        <w:t>captions</w:t>
      </w:r>
    </w:p>
    <w:p w14:paraId="6F68F502" w14:textId="4766402F" w:rsidR="00964B8C" w:rsidRPr="00A3499D" w:rsidRDefault="00964B8C" w:rsidP="00964B8C">
      <w:pPr>
        <w:spacing w:after="0" w:line="240" w:lineRule="auto"/>
        <w:rPr>
          <w:rFonts w:ascii="Times New Roman" w:hAnsi="Times New Roman" w:cs="Times New Roman"/>
          <w:b/>
          <w:sz w:val="24"/>
          <w:szCs w:val="24"/>
          <w:lang w:val="en-GB"/>
        </w:rPr>
      </w:pPr>
      <w:r w:rsidRPr="00A3499D">
        <w:rPr>
          <w:rFonts w:ascii="Times New Roman" w:hAnsi="Times New Roman" w:cs="Times New Roman"/>
          <w:b/>
          <w:sz w:val="24"/>
          <w:szCs w:val="24"/>
          <w:lang w:val="en-GB"/>
        </w:rPr>
        <w:t xml:space="preserve">Figure 1: </w:t>
      </w:r>
      <w:r w:rsidRPr="00A3499D">
        <w:rPr>
          <w:rFonts w:ascii="Times New Roman" w:hAnsi="Times New Roman" w:cs="Times New Roman"/>
          <w:sz w:val="24"/>
          <w:szCs w:val="24"/>
          <w:lang w:val="en-GB"/>
        </w:rPr>
        <w:t xml:space="preserve">Adventitious root culture of </w:t>
      </w:r>
      <w:ins w:id="1220" w:author="Author" w:date="2021-01-29T14:04:00Z">
        <w:r w:rsidR="00743D42" w:rsidRPr="00A3499D">
          <w:rPr>
            <w:rFonts w:ascii="Times New Roman" w:eastAsia="Times New Roman" w:hAnsi="Times New Roman" w:cs="Times New Roman"/>
            <w:i/>
            <w:iCs/>
            <w:kern w:val="36"/>
            <w:sz w:val="24"/>
            <w:szCs w:val="24"/>
            <w:lang w:val="en-GB"/>
          </w:rPr>
          <w:t>Curcuma</w:t>
        </w:r>
      </w:ins>
      <w:del w:id="1221" w:author="Author" w:date="2021-01-29T14:04:00Z">
        <w:r w:rsidRPr="00A3499D" w:rsidDel="00743D42">
          <w:rPr>
            <w:rFonts w:ascii="Times New Roman" w:hAnsi="Times New Roman" w:cs="Times New Roman"/>
            <w:i/>
            <w:sz w:val="24"/>
            <w:szCs w:val="24"/>
            <w:lang w:val="en-GB"/>
          </w:rPr>
          <w:delText>C.</w:delText>
        </w:r>
      </w:del>
      <w:r w:rsidRPr="00A3499D">
        <w:rPr>
          <w:rFonts w:ascii="Times New Roman" w:hAnsi="Times New Roman" w:cs="Times New Roman"/>
          <w:i/>
          <w:sz w:val="24"/>
          <w:szCs w:val="24"/>
          <w:lang w:val="en-GB"/>
        </w:rPr>
        <w:t xml:space="preserve"> amada</w:t>
      </w:r>
      <w:r w:rsidRPr="00A3499D">
        <w:rPr>
          <w:rFonts w:ascii="Times New Roman" w:hAnsi="Times New Roman" w:cs="Times New Roman"/>
          <w:sz w:val="24"/>
          <w:szCs w:val="24"/>
          <w:lang w:val="en-GB"/>
        </w:rPr>
        <w:t xml:space="preserve"> via cell suspension culture. (a) Adventitious root induction from friable callus</w:t>
      </w:r>
      <w:ins w:id="1222" w:author="Author" w:date="2021-01-29T14:09:00Z">
        <w:r w:rsidR="00743D42" w:rsidRPr="00A3499D">
          <w:rPr>
            <w:rFonts w:ascii="Times New Roman" w:hAnsi="Times New Roman" w:cs="Times New Roman"/>
            <w:sz w:val="24"/>
            <w:szCs w:val="24"/>
            <w:lang w:val="en-GB"/>
          </w:rPr>
          <w:t>-</w:t>
        </w:r>
      </w:ins>
      <w:del w:id="1223" w:author="Author" w:date="2021-01-29T14:09:00Z">
        <w:r w:rsidRPr="00A3499D" w:rsidDel="00743D42">
          <w:rPr>
            <w:rFonts w:ascii="Times New Roman" w:hAnsi="Times New Roman" w:cs="Times New Roman"/>
            <w:sz w:val="24"/>
            <w:szCs w:val="24"/>
            <w:lang w:val="en-GB"/>
          </w:rPr>
          <w:delText xml:space="preserve"> </w:delText>
        </w:r>
      </w:del>
      <w:r w:rsidRPr="00A3499D">
        <w:rPr>
          <w:rFonts w:ascii="Times New Roman" w:hAnsi="Times New Roman" w:cs="Times New Roman"/>
          <w:sz w:val="24"/>
          <w:szCs w:val="24"/>
          <w:lang w:val="en-GB"/>
        </w:rPr>
        <w:t>derived cell suspension in MS liquid medium supplemented with 0.3 mg </w:t>
      </w:r>
      <w:del w:id="1224" w:author="Author" w:date="2021-01-29T14:09:00Z">
        <w:r w:rsidRPr="00A3499D" w:rsidDel="00743D42">
          <w:rPr>
            <w:rFonts w:ascii="Times New Roman" w:hAnsi="Times New Roman" w:cs="Times New Roman"/>
            <w:sz w:val="24"/>
            <w:szCs w:val="24"/>
            <w:lang w:val="en-GB"/>
          </w:rPr>
          <w:delText>L</w:delText>
        </w:r>
      </w:del>
      <w:ins w:id="1225" w:author="Author" w:date="2021-01-29T14:09:00Z">
        <w:r w:rsidR="00743D42" w:rsidRPr="00A3499D">
          <w:rPr>
            <w:rFonts w:ascii="Times New Roman" w:hAnsi="Times New Roman" w:cs="Times New Roman"/>
            <w:sz w:val="24"/>
            <w:szCs w:val="24"/>
            <w:lang w:val="en-GB"/>
          </w:rPr>
          <w:t>l</w:t>
        </w:r>
      </w:ins>
      <w:r w:rsidRPr="00A3499D">
        <w:rPr>
          <w:rFonts w:ascii="Times New Roman" w:hAnsi="Times New Roman" w:cs="Times New Roman"/>
          <w:sz w:val="24"/>
          <w:szCs w:val="24"/>
          <w:vertAlign w:val="superscript"/>
          <w:lang w:val="en-GB"/>
        </w:rPr>
        <w:t>−1</w:t>
      </w:r>
      <w:r w:rsidRPr="00A3499D">
        <w:rPr>
          <w:rFonts w:ascii="Times New Roman" w:hAnsi="Times New Roman" w:cs="Times New Roman"/>
          <w:sz w:val="24"/>
          <w:szCs w:val="24"/>
          <w:lang w:val="en-GB"/>
        </w:rPr>
        <w:t xml:space="preserve"> </w:t>
      </w:r>
      <w:ins w:id="1226" w:author="Author" w:date="2021-01-29T14:10:00Z">
        <w:r w:rsidR="00743D42" w:rsidRPr="00A3499D">
          <w:rPr>
            <w:rFonts w:ascii="Times New Roman" w:eastAsia="Times New Roman" w:hAnsi="Times New Roman" w:cs="Times New Roman"/>
            <w:sz w:val="24"/>
            <w:szCs w:val="24"/>
            <w:lang w:val="en-GB"/>
          </w:rPr>
          <w:t>indole-3-butyric acid (</w:t>
        </w:r>
      </w:ins>
      <w:r w:rsidRPr="00A3499D">
        <w:rPr>
          <w:rFonts w:ascii="Times New Roman" w:hAnsi="Times New Roman" w:cs="Times New Roman"/>
          <w:sz w:val="24"/>
          <w:szCs w:val="24"/>
          <w:lang w:val="en-GB"/>
        </w:rPr>
        <w:t>IBA</w:t>
      </w:r>
      <w:ins w:id="1227" w:author="Author" w:date="2021-01-29T14:10:00Z">
        <w:r w:rsidR="00743D42" w:rsidRPr="00A3499D">
          <w:rPr>
            <w:rFonts w:ascii="Times New Roman" w:hAnsi="Times New Roman" w:cs="Times New Roman"/>
            <w:sz w:val="24"/>
            <w:szCs w:val="24"/>
            <w:lang w:val="en-GB"/>
          </w:rPr>
          <w:t>)</w:t>
        </w:r>
      </w:ins>
      <w:r w:rsidRPr="00A3499D">
        <w:rPr>
          <w:rFonts w:ascii="Times New Roman" w:hAnsi="Times New Roman" w:cs="Times New Roman"/>
          <w:sz w:val="24"/>
          <w:szCs w:val="24"/>
          <w:lang w:val="en-GB"/>
        </w:rPr>
        <w:t>. (b) Adventitious root</w:t>
      </w:r>
      <w:del w:id="1228" w:author="Author" w:date="2021-01-29T14:10:00Z">
        <w:r w:rsidRPr="00A3499D" w:rsidDel="00743D42">
          <w:rPr>
            <w:rFonts w:ascii="Times New Roman" w:hAnsi="Times New Roman" w:cs="Times New Roman"/>
            <w:sz w:val="24"/>
            <w:szCs w:val="24"/>
            <w:lang w:val="en-GB"/>
          </w:rPr>
          <w:delText>s</w:delText>
        </w:r>
      </w:del>
      <w:r w:rsidRPr="00A3499D">
        <w:rPr>
          <w:rFonts w:ascii="Times New Roman" w:hAnsi="Times New Roman" w:cs="Times New Roman"/>
          <w:sz w:val="24"/>
          <w:szCs w:val="24"/>
          <w:lang w:val="en-GB"/>
        </w:rPr>
        <w:t xml:space="preserve"> growth in MS liquid medium supplemented with 0.3 mg </w:t>
      </w:r>
      <w:del w:id="1229" w:author="Author" w:date="2021-01-29T14:10:00Z">
        <w:r w:rsidRPr="00A3499D" w:rsidDel="00743D42">
          <w:rPr>
            <w:rFonts w:ascii="Times New Roman" w:hAnsi="Times New Roman" w:cs="Times New Roman"/>
            <w:sz w:val="24"/>
            <w:szCs w:val="24"/>
            <w:lang w:val="en-GB"/>
          </w:rPr>
          <w:delText>L</w:delText>
        </w:r>
      </w:del>
      <w:ins w:id="1230" w:author="Author" w:date="2021-01-29T14:10:00Z">
        <w:r w:rsidR="00743D42" w:rsidRPr="00A3499D">
          <w:rPr>
            <w:rFonts w:ascii="Times New Roman" w:hAnsi="Times New Roman" w:cs="Times New Roman"/>
            <w:sz w:val="24"/>
            <w:szCs w:val="24"/>
            <w:lang w:val="en-GB"/>
          </w:rPr>
          <w:t>l</w:t>
        </w:r>
      </w:ins>
      <w:r w:rsidRPr="00A3499D">
        <w:rPr>
          <w:rFonts w:ascii="Times New Roman" w:hAnsi="Times New Roman" w:cs="Times New Roman"/>
          <w:sz w:val="24"/>
          <w:szCs w:val="24"/>
          <w:vertAlign w:val="superscript"/>
          <w:lang w:val="en-GB"/>
        </w:rPr>
        <w:t>−1</w:t>
      </w:r>
      <w:r w:rsidRPr="00A3499D">
        <w:rPr>
          <w:rFonts w:ascii="Times New Roman" w:hAnsi="Times New Roman" w:cs="Times New Roman"/>
          <w:sz w:val="24"/>
          <w:szCs w:val="24"/>
          <w:lang w:val="en-GB"/>
        </w:rPr>
        <w:t xml:space="preserve"> IBA after 5 weeks of culture</w:t>
      </w:r>
      <w:del w:id="1231" w:author="Author" w:date="2021-01-29T14:10:00Z">
        <w:r w:rsidRPr="00A3499D" w:rsidDel="00743D42">
          <w:rPr>
            <w:rFonts w:ascii="Times New Roman" w:hAnsi="Times New Roman" w:cs="Times New Roman"/>
            <w:sz w:val="24"/>
            <w:szCs w:val="24"/>
            <w:lang w:val="en-GB"/>
          </w:rPr>
          <w:delText xml:space="preserve"> period</w:delText>
        </w:r>
      </w:del>
      <w:r w:rsidRPr="00A3499D">
        <w:rPr>
          <w:rFonts w:ascii="Times New Roman" w:hAnsi="Times New Roman" w:cs="Times New Roman"/>
          <w:sz w:val="24"/>
          <w:szCs w:val="24"/>
          <w:lang w:val="en-GB"/>
        </w:rPr>
        <w:t xml:space="preserve">. (c) Vigorous growth </w:t>
      </w:r>
      <w:del w:id="1232" w:author="Author" w:date="2021-01-29T14:11:00Z">
        <w:r w:rsidRPr="00A3499D" w:rsidDel="00743D42">
          <w:rPr>
            <w:rFonts w:ascii="Times New Roman" w:hAnsi="Times New Roman" w:cs="Times New Roman"/>
            <w:sz w:val="24"/>
            <w:szCs w:val="24"/>
            <w:lang w:val="en-GB"/>
          </w:rPr>
          <w:delText xml:space="preserve">using </w:delText>
        </w:r>
      </w:del>
      <w:ins w:id="1233" w:author="Author" w:date="2021-01-29T14:11:00Z">
        <w:r w:rsidR="00743D42" w:rsidRPr="00A3499D">
          <w:rPr>
            <w:rFonts w:ascii="Times New Roman" w:hAnsi="Times New Roman" w:cs="Times New Roman"/>
            <w:sz w:val="24"/>
            <w:szCs w:val="24"/>
            <w:lang w:val="en-GB"/>
          </w:rPr>
          <w:t xml:space="preserve">following inoculation with an </w:t>
        </w:r>
      </w:ins>
      <w:r w:rsidRPr="00A3499D">
        <w:rPr>
          <w:rFonts w:ascii="Times New Roman" w:hAnsi="Times New Roman" w:cs="Times New Roman"/>
          <w:sz w:val="24"/>
          <w:szCs w:val="24"/>
          <w:lang w:val="en-GB"/>
        </w:rPr>
        <w:t>initial inoculum mass</w:t>
      </w:r>
      <w:ins w:id="1234" w:author="Author" w:date="2021-01-29T14:11:00Z">
        <w:r w:rsidR="00743D42" w:rsidRPr="00A3499D">
          <w:rPr>
            <w:rFonts w:ascii="Times New Roman" w:hAnsi="Times New Roman" w:cs="Times New Roman"/>
            <w:sz w:val="24"/>
            <w:szCs w:val="24"/>
            <w:lang w:val="en-GB"/>
          </w:rPr>
          <w:t xml:space="preserve"> of</w:t>
        </w:r>
      </w:ins>
      <w:r w:rsidRPr="00A3499D">
        <w:rPr>
          <w:rFonts w:ascii="Times New Roman" w:hAnsi="Times New Roman" w:cs="Times New Roman"/>
          <w:sz w:val="24"/>
          <w:szCs w:val="24"/>
          <w:lang w:val="en-GB"/>
        </w:rPr>
        <w:t xml:space="preserve"> 10 g FW. Scale bars: (a–c) 0.5 cm.</w:t>
      </w:r>
    </w:p>
    <w:p w14:paraId="288C5220" w14:textId="77777777" w:rsidR="00964B8C" w:rsidRPr="00A3499D" w:rsidRDefault="00964B8C" w:rsidP="00964B8C">
      <w:pPr>
        <w:spacing w:after="0" w:line="240" w:lineRule="auto"/>
        <w:rPr>
          <w:rFonts w:ascii="Times New Roman" w:hAnsi="Times New Roman" w:cs="Times New Roman"/>
          <w:b/>
          <w:sz w:val="24"/>
          <w:szCs w:val="24"/>
          <w:lang w:val="en-GB"/>
        </w:rPr>
      </w:pPr>
    </w:p>
    <w:p w14:paraId="2A376DF8" w14:textId="4E569A6D" w:rsidR="00EE5C0B" w:rsidRPr="00A3499D" w:rsidRDefault="00B81625" w:rsidP="00964B8C">
      <w:pPr>
        <w:spacing w:after="0" w:line="240" w:lineRule="auto"/>
        <w:rPr>
          <w:rFonts w:ascii="Times New Roman" w:hAnsi="Times New Roman" w:cs="Times New Roman"/>
          <w:b/>
          <w:sz w:val="24"/>
          <w:szCs w:val="24"/>
          <w:lang w:val="en-GB"/>
        </w:rPr>
      </w:pPr>
      <w:r w:rsidRPr="00A3499D">
        <w:rPr>
          <w:rFonts w:ascii="Times New Roman" w:hAnsi="Times New Roman" w:cs="Times New Roman"/>
          <w:b/>
          <w:sz w:val="24"/>
          <w:szCs w:val="24"/>
          <w:lang w:val="en-GB"/>
        </w:rPr>
        <w:t>Figure 2</w:t>
      </w:r>
      <w:r w:rsidR="00964B8C" w:rsidRPr="00A3499D">
        <w:rPr>
          <w:rFonts w:ascii="Times New Roman" w:hAnsi="Times New Roman" w:cs="Times New Roman"/>
          <w:b/>
          <w:sz w:val="24"/>
          <w:szCs w:val="24"/>
          <w:lang w:val="en-GB"/>
        </w:rPr>
        <w:t xml:space="preserve">: </w:t>
      </w:r>
      <w:del w:id="1235" w:author="Author" w:date="2021-01-29T14:13:00Z">
        <w:r w:rsidRPr="00A3499D" w:rsidDel="00AD16CF">
          <w:rPr>
            <w:rFonts w:ascii="Times New Roman" w:hAnsi="Times New Roman" w:cs="Times New Roman"/>
            <w:sz w:val="24"/>
            <w:szCs w:val="24"/>
            <w:lang w:val="en-GB"/>
          </w:rPr>
          <w:delText>GC-MS</w:delText>
        </w:r>
      </w:del>
      <w:ins w:id="1236" w:author="Author" w:date="2021-01-29T14:13:00Z">
        <w:r w:rsidR="00AD16CF" w:rsidRPr="00A3499D">
          <w:rPr>
            <w:rFonts w:ascii="Times New Roman" w:hAnsi="Times New Roman" w:cs="Times New Roman"/>
            <w:sz w:val="24"/>
            <w:szCs w:val="24"/>
            <w:lang w:val="en-GB"/>
          </w:rPr>
          <w:t>Gas chromatography-mass spectrometry</w:t>
        </w:r>
      </w:ins>
      <w:r w:rsidRPr="00A3499D">
        <w:rPr>
          <w:rFonts w:ascii="Times New Roman" w:hAnsi="Times New Roman" w:cs="Times New Roman"/>
          <w:sz w:val="24"/>
          <w:szCs w:val="24"/>
          <w:lang w:val="en-GB"/>
        </w:rPr>
        <w:t xml:space="preserve"> spectr</w:t>
      </w:r>
      <w:ins w:id="1237" w:author="Author" w:date="2021-01-29T14:13:00Z">
        <w:r w:rsidR="00AD16CF" w:rsidRPr="00A3499D">
          <w:rPr>
            <w:rFonts w:ascii="Times New Roman" w:hAnsi="Times New Roman" w:cs="Times New Roman"/>
            <w:sz w:val="24"/>
            <w:szCs w:val="24"/>
            <w:lang w:val="en-GB"/>
          </w:rPr>
          <w:t>a</w:t>
        </w:r>
      </w:ins>
      <w:del w:id="1238" w:author="Author" w:date="2021-01-29T14:13:00Z">
        <w:r w:rsidRPr="00A3499D" w:rsidDel="00AD16CF">
          <w:rPr>
            <w:rFonts w:ascii="Times New Roman" w:hAnsi="Times New Roman" w:cs="Times New Roman"/>
            <w:sz w:val="24"/>
            <w:szCs w:val="24"/>
            <w:lang w:val="en-GB"/>
          </w:rPr>
          <w:delText>um</w:delText>
        </w:r>
      </w:del>
      <w:r w:rsidRPr="00A3499D">
        <w:rPr>
          <w:rFonts w:ascii="Times New Roman" w:hAnsi="Times New Roman" w:cs="Times New Roman"/>
          <w:sz w:val="24"/>
          <w:szCs w:val="24"/>
          <w:lang w:val="en-GB"/>
        </w:rPr>
        <w:t xml:space="preserve"> from methanol extract</w:t>
      </w:r>
      <w:ins w:id="1239" w:author="Author" w:date="2021-01-29T14:13:00Z">
        <w:r w:rsidR="00AD16CF" w:rsidRPr="00A3499D">
          <w:rPr>
            <w:rFonts w:ascii="Times New Roman" w:hAnsi="Times New Roman" w:cs="Times New Roman"/>
            <w:sz w:val="24"/>
            <w:szCs w:val="24"/>
            <w:lang w:val="en-GB"/>
          </w:rPr>
          <w:t>s</w:t>
        </w:r>
      </w:ins>
      <w:r w:rsidRPr="00A3499D">
        <w:rPr>
          <w:rFonts w:ascii="Times New Roman" w:hAnsi="Times New Roman" w:cs="Times New Roman"/>
          <w:sz w:val="24"/>
          <w:szCs w:val="24"/>
          <w:lang w:val="en-GB"/>
        </w:rPr>
        <w:t xml:space="preserve"> of </w:t>
      </w:r>
      <w:ins w:id="1240" w:author="Author" w:date="2021-01-29T14:04:00Z">
        <w:r w:rsidR="00743D42" w:rsidRPr="00A3499D">
          <w:rPr>
            <w:rFonts w:ascii="Times New Roman" w:eastAsia="Times New Roman" w:hAnsi="Times New Roman" w:cs="Times New Roman"/>
            <w:i/>
            <w:iCs/>
            <w:kern w:val="36"/>
            <w:sz w:val="24"/>
            <w:szCs w:val="24"/>
            <w:lang w:val="en-GB"/>
          </w:rPr>
          <w:t>Curcuma</w:t>
        </w:r>
      </w:ins>
      <w:del w:id="1241" w:author="Author" w:date="2021-01-29T14:04:00Z">
        <w:r w:rsidRPr="00A3499D" w:rsidDel="00743D42">
          <w:rPr>
            <w:rFonts w:ascii="Times New Roman" w:hAnsi="Times New Roman" w:cs="Times New Roman"/>
            <w:i/>
            <w:sz w:val="24"/>
            <w:szCs w:val="24"/>
            <w:lang w:val="en-GB"/>
          </w:rPr>
          <w:delText>C.</w:delText>
        </w:r>
      </w:del>
      <w:r w:rsidRPr="00A3499D">
        <w:rPr>
          <w:rFonts w:ascii="Times New Roman" w:hAnsi="Times New Roman" w:cs="Times New Roman"/>
          <w:i/>
          <w:sz w:val="24"/>
          <w:szCs w:val="24"/>
          <w:lang w:val="en-GB"/>
        </w:rPr>
        <w:t xml:space="preserve"> amada</w:t>
      </w:r>
      <w:r w:rsidRPr="00A3499D">
        <w:rPr>
          <w:rFonts w:ascii="Times New Roman" w:hAnsi="Times New Roman" w:cs="Times New Roman"/>
          <w:sz w:val="24"/>
          <w:szCs w:val="24"/>
          <w:lang w:val="en-GB"/>
        </w:rPr>
        <w:t>. (a) Field</w:t>
      </w:r>
      <w:ins w:id="1242" w:author="Author" w:date="2021-02-08T12:40:00Z">
        <w:r w:rsidR="00482EF1" w:rsidRPr="00A3499D">
          <w:rPr>
            <w:rFonts w:ascii="Times New Roman" w:hAnsi="Times New Roman" w:cs="Times New Roman"/>
            <w:sz w:val="24"/>
            <w:szCs w:val="24"/>
            <w:lang w:val="en-GB"/>
          </w:rPr>
          <w:t>-</w:t>
        </w:r>
      </w:ins>
      <w:del w:id="1243" w:author="Author" w:date="2021-02-08T12:40:00Z">
        <w:r w:rsidRPr="00A3499D" w:rsidDel="00482EF1">
          <w:rPr>
            <w:rFonts w:ascii="Times New Roman" w:hAnsi="Times New Roman" w:cs="Times New Roman"/>
            <w:sz w:val="24"/>
            <w:szCs w:val="24"/>
            <w:lang w:val="en-GB"/>
          </w:rPr>
          <w:delText xml:space="preserve"> </w:delText>
        </w:r>
      </w:del>
      <w:r w:rsidRPr="00A3499D">
        <w:rPr>
          <w:rFonts w:ascii="Times New Roman" w:hAnsi="Times New Roman" w:cs="Times New Roman"/>
          <w:sz w:val="24"/>
          <w:szCs w:val="24"/>
          <w:lang w:val="en-GB"/>
        </w:rPr>
        <w:t xml:space="preserve">grown rhizome. (b) Cell suspension </w:t>
      </w:r>
      <w:ins w:id="1244" w:author="Author" w:date="2021-01-29T14:11:00Z">
        <w:r w:rsidR="00743D42" w:rsidRPr="00A3499D">
          <w:rPr>
            <w:rFonts w:ascii="Times New Roman" w:hAnsi="Times New Roman" w:cs="Times New Roman"/>
            <w:sz w:val="24"/>
            <w:szCs w:val="24"/>
            <w:lang w:val="en-GB"/>
          </w:rPr>
          <w:t xml:space="preserve">of </w:t>
        </w:r>
      </w:ins>
      <w:del w:id="1245" w:author="Author" w:date="2021-01-29T14:11:00Z">
        <w:r w:rsidRPr="00A3499D" w:rsidDel="00743D42">
          <w:rPr>
            <w:rFonts w:ascii="Times New Roman" w:hAnsi="Times New Roman" w:cs="Times New Roman"/>
            <w:sz w:val="24"/>
            <w:szCs w:val="24"/>
            <w:lang w:val="en-GB"/>
          </w:rPr>
          <w:delText xml:space="preserve">induced </w:delText>
        </w:r>
      </w:del>
      <w:r w:rsidRPr="00A3499D">
        <w:rPr>
          <w:rFonts w:ascii="Times New Roman" w:hAnsi="Times New Roman" w:cs="Times New Roman"/>
          <w:sz w:val="24"/>
          <w:szCs w:val="24"/>
          <w:lang w:val="en-GB"/>
        </w:rPr>
        <w:t>adventitious root</w:t>
      </w:r>
      <w:del w:id="1246" w:author="Author" w:date="2021-01-29T14:11:00Z">
        <w:r w:rsidRPr="00A3499D" w:rsidDel="00743D42">
          <w:rPr>
            <w:rFonts w:ascii="Times New Roman" w:hAnsi="Times New Roman" w:cs="Times New Roman"/>
            <w:sz w:val="24"/>
            <w:szCs w:val="24"/>
            <w:lang w:val="en-GB"/>
          </w:rPr>
          <w:delText>s</w:delText>
        </w:r>
      </w:del>
      <w:ins w:id="1247" w:author="Author" w:date="2021-01-29T14:11:00Z">
        <w:r w:rsidR="00743D42" w:rsidRPr="00A3499D">
          <w:rPr>
            <w:rFonts w:ascii="Times New Roman" w:hAnsi="Times New Roman" w:cs="Times New Roman"/>
            <w:sz w:val="24"/>
            <w:szCs w:val="24"/>
            <w:lang w:val="en-GB"/>
          </w:rPr>
          <w:t xml:space="preserve"> material </w:t>
        </w:r>
      </w:ins>
      <w:ins w:id="1248" w:author="Author" w:date="2021-01-29T14:12:00Z">
        <w:r w:rsidR="00743D42" w:rsidRPr="00A3499D">
          <w:rPr>
            <w:rFonts w:ascii="Times New Roman" w:hAnsi="Times New Roman" w:cs="Times New Roman"/>
            <w:sz w:val="24"/>
            <w:szCs w:val="24"/>
            <w:lang w:val="en-GB"/>
          </w:rPr>
          <w:t>derived from friable callus and cultured</w:t>
        </w:r>
      </w:ins>
      <w:ins w:id="1249" w:author="Author" w:date="2021-01-29T14:11:00Z">
        <w:r w:rsidR="00743D42" w:rsidRPr="00A3499D">
          <w:rPr>
            <w:rFonts w:ascii="Times New Roman" w:hAnsi="Times New Roman" w:cs="Times New Roman"/>
            <w:sz w:val="24"/>
            <w:szCs w:val="24"/>
            <w:lang w:val="en-GB"/>
          </w:rPr>
          <w:t xml:space="preserve"> in </w:t>
        </w:r>
      </w:ins>
      <w:ins w:id="1250" w:author="Author" w:date="2021-01-29T14:12:00Z">
        <w:r w:rsidR="00743D42" w:rsidRPr="00A3499D">
          <w:rPr>
            <w:rFonts w:ascii="Times New Roman" w:hAnsi="Times New Roman" w:cs="Times New Roman"/>
            <w:sz w:val="24"/>
            <w:szCs w:val="24"/>
            <w:lang w:val="en-GB"/>
          </w:rPr>
          <w:t>liquid half-strength MS</w:t>
        </w:r>
      </w:ins>
      <w:ins w:id="1251" w:author="Author" w:date="2021-01-29T14:11:00Z">
        <w:r w:rsidR="00743D42" w:rsidRPr="00A3499D">
          <w:rPr>
            <w:rFonts w:ascii="Times New Roman" w:hAnsi="Times New Roman" w:cs="Times New Roman"/>
            <w:sz w:val="24"/>
            <w:szCs w:val="24"/>
            <w:lang w:val="en-GB"/>
          </w:rPr>
          <w:t xml:space="preserve"> </w:t>
        </w:r>
      </w:ins>
      <w:ins w:id="1252" w:author="Author" w:date="2021-01-29T14:12:00Z">
        <w:r w:rsidR="00743D42" w:rsidRPr="00A3499D">
          <w:rPr>
            <w:rFonts w:ascii="Times New Roman" w:hAnsi="Times New Roman" w:cs="Times New Roman"/>
            <w:sz w:val="24"/>
            <w:szCs w:val="24"/>
            <w:lang w:val="en-GB"/>
          </w:rPr>
          <w:t xml:space="preserve">medium </w:t>
        </w:r>
      </w:ins>
      <w:ins w:id="1253" w:author="Author" w:date="2021-01-29T14:14:00Z">
        <w:r w:rsidR="00AD16CF" w:rsidRPr="00A3499D">
          <w:rPr>
            <w:rFonts w:ascii="Times New Roman" w:hAnsi="Times New Roman" w:cs="Times New Roman"/>
            <w:sz w:val="24"/>
            <w:szCs w:val="24"/>
            <w:lang w:val="en-GB"/>
          </w:rPr>
          <w:t xml:space="preserve">supplemented </w:t>
        </w:r>
      </w:ins>
      <w:ins w:id="1254" w:author="Author" w:date="2021-01-29T14:12:00Z">
        <w:r w:rsidR="00743D42" w:rsidRPr="00A3499D">
          <w:rPr>
            <w:rFonts w:ascii="Times New Roman" w:hAnsi="Times New Roman" w:cs="Times New Roman"/>
            <w:sz w:val="24"/>
            <w:szCs w:val="24"/>
            <w:lang w:val="en-GB"/>
          </w:rPr>
          <w:t>with</w:t>
        </w:r>
      </w:ins>
      <w:ins w:id="1255" w:author="Author" w:date="2021-01-29T14:14:00Z">
        <w:r w:rsidR="00AD16CF" w:rsidRPr="00A3499D">
          <w:rPr>
            <w:rFonts w:ascii="Times New Roman" w:hAnsi="Times New Roman" w:cs="Times New Roman"/>
            <w:sz w:val="24"/>
            <w:szCs w:val="24"/>
            <w:lang w:val="en-GB"/>
          </w:rPr>
          <w:t xml:space="preserve"> </w:t>
        </w:r>
        <w:r w:rsidR="00AD16CF" w:rsidRPr="00A3499D">
          <w:rPr>
            <w:rFonts w:ascii="Times New Roman" w:eastAsia="Times New Roman" w:hAnsi="Times New Roman" w:cs="Times New Roman"/>
            <w:sz w:val="24"/>
            <w:szCs w:val="24"/>
            <w:lang w:val="en-GB"/>
          </w:rPr>
          <w:t>3.0% sucrose</w:t>
        </w:r>
      </w:ins>
      <w:r w:rsidRPr="00A3499D">
        <w:rPr>
          <w:rFonts w:ascii="Times New Roman" w:hAnsi="Times New Roman" w:cs="Times New Roman"/>
          <w:sz w:val="24"/>
          <w:szCs w:val="24"/>
          <w:lang w:val="en-GB"/>
        </w:rPr>
        <w:t>.</w:t>
      </w:r>
    </w:p>
    <w:sectPr w:rsidR="00EE5C0B" w:rsidRPr="00A3499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8T11:36:00Z" w:initials="A">
    <w:p w14:paraId="55718A84" w14:textId="77777777" w:rsidR="0053666A" w:rsidRPr="00C54D93" w:rsidRDefault="0053666A" w:rsidP="0053666A">
      <w:pPr>
        <w:pStyle w:val="CommentText"/>
        <w:rPr>
          <w:lang w:val="en-GB"/>
        </w:rPr>
      </w:pPr>
      <w:r w:rsidRPr="00C54D93">
        <w:rPr>
          <w:lang w:val="en-GB"/>
        </w:rPr>
        <w:t>Dear Author(s),</w:t>
      </w:r>
    </w:p>
    <w:p w14:paraId="7FDBDBEA" w14:textId="77777777" w:rsidR="0053666A" w:rsidRPr="00C54D93" w:rsidRDefault="0053666A" w:rsidP="0053666A">
      <w:pPr>
        <w:pStyle w:val="CommentText"/>
        <w:rPr>
          <w:lang w:val="en-GB"/>
        </w:rPr>
      </w:pPr>
      <w:r w:rsidRPr="00C54D93">
        <w:rPr>
          <w:lang w:val="en-GB"/>
        </w:rPr>
        <w:t>Thank you for providing this article for review. I have proposed revisions to the manuscript to improve clarity, readability, formality, naturalness and flow of the language. Substantial changes, and the initial examples of types of change implemented throughout the document, are highlighted with marginal comments to explain the reasoning behind them. Please go through all my revisions to confirm whether your intended meaning is preserved. However, if you feel that I have misinterpreted the content at any point or if you have any queries regarding the edit, please feel free to get back to me, and I will be happy to provide you with further information or advice.</w:t>
      </w:r>
    </w:p>
    <w:p w14:paraId="3090AAC7" w14:textId="77777777" w:rsidR="0053666A" w:rsidRPr="00C54D93" w:rsidRDefault="0053666A" w:rsidP="0053666A">
      <w:pPr>
        <w:pStyle w:val="CommentText"/>
        <w:rPr>
          <w:lang w:val="en-GB"/>
        </w:rPr>
      </w:pPr>
    </w:p>
    <w:p w14:paraId="38F4570E" w14:textId="77777777" w:rsidR="0053666A" w:rsidRPr="00C54D93" w:rsidRDefault="0053666A" w:rsidP="0053666A">
      <w:pPr>
        <w:pStyle w:val="CommentText"/>
        <w:rPr>
          <w:lang w:val="en-GB"/>
        </w:rPr>
      </w:pPr>
      <w:r w:rsidRPr="00C54D93">
        <w:rPr>
          <w:lang w:val="en-GB"/>
        </w:rPr>
        <w:t>I have also reviewed the format of all elements, and am happy to report that once all changes are accepted, the manuscript fully meets all target journal requirements, has an acceptable number of figures and tables and is well within the maximum word count of 7,000 words.</w:t>
      </w:r>
      <w:bookmarkStart w:id="2" w:name="_Hlk62824569"/>
      <w:r w:rsidRPr="00C54D93">
        <w:rPr>
          <w:lang w:val="en-GB"/>
        </w:rPr>
        <w:t xml:space="preserve"> Please note that although your instructions asked for American English, I have reviewed using UK English, as this is the journal’s preferred style.</w:t>
      </w:r>
      <w:bookmarkEnd w:id="2"/>
    </w:p>
    <w:p w14:paraId="10BC87DC" w14:textId="77777777" w:rsidR="0053666A" w:rsidRPr="00C54D93" w:rsidRDefault="0053666A" w:rsidP="0053666A">
      <w:pPr>
        <w:pStyle w:val="CommentText"/>
        <w:rPr>
          <w:lang w:val="en-GB"/>
        </w:rPr>
      </w:pPr>
    </w:p>
    <w:p w14:paraId="2BB4B93F" w14:textId="77777777" w:rsidR="0053666A" w:rsidRPr="00C54D93" w:rsidRDefault="0053666A" w:rsidP="0053666A">
      <w:pPr>
        <w:pStyle w:val="CommentText"/>
        <w:rPr>
          <w:lang w:val="en-GB"/>
        </w:rPr>
      </w:pPr>
      <w:r w:rsidRPr="00C54D93">
        <w:rPr>
          <w:lang w:val="en-GB"/>
        </w:rPr>
        <w:t>On a separate note, your feedback about the quality of this job is valuable to me, and I would be grateful if you could provide it for this job.</w:t>
      </w:r>
    </w:p>
    <w:p w14:paraId="4F3373D0" w14:textId="77777777" w:rsidR="0053666A" w:rsidRPr="00C54D93" w:rsidRDefault="0053666A" w:rsidP="0053666A">
      <w:pPr>
        <w:pStyle w:val="CommentText"/>
        <w:rPr>
          <w:lang w:val="en-GB"/>
        </w:rPr>
      </w:pPr>
    </w:p>
    <w:p w14:paraId="37560BBF" w14:textId="03EEC8CF" w:rsidR="00250140" w:rsidRDefault="0053666A" w:rsidP="0053666A">
      <w:pPr>
        <w:pStyle w:val="CommentText"/>
      </w:pPr>
      <w:r w:rsidRPr="00C54D93">
        <w:rPr>
          <w:lang w:val="en-GB"/>
        </w:rPr>
        <w:t>Finally, I would like to wish you all success in publishing your article.</w:t>
      </w:r>
    </w:p>
  </w:comment>
  <w:comment w:id="6" w:author="Author" w:date="2021-01-28T12:45:00Z" w:initials="A">
    <w:p w14:paraId="6326BA10" w14:textId="79B1D168" w:rsidR="00250140" w:rsidRDefault="00250140">
      <w:pPr>
        <w:pStyle w:val="CommentText"/>
      </w:pPr>
      <w:r>
        <w:rPr>
          <w:rStyle w:val="CommentReference"/>
        </w:rPr>
        <w:annotationRef/>
      </w:r>
      <w:r w:rsidRPr="00C54D93">
        <w:rPr>
          <w:lang w:val="en-GB"/>
        </w:rPr>
        <w:t>The target journal requires that you include the full scientific name at first mention of the species in each of the title, abstract and main text. I have therefore inserted it here.</w:t>
      </w:r>
    </w:p>
  </w:comment>
  <w:comment w:id="10" w:author="Author" w:date="2021-01-29T13:33:00Z" w:initials="A">
    <w:p w14:paraId="7B36C01F" w14:textId="32FFB760" w:rsidR="009E5316" w:rsidRDefault="009E5316">
      <w:pPr>
        <w:pStyle w:val="CommentText"/>
      </w:pPr>
      <w:r>
        <w:rPr>
          <w:rStyle w:val="CommentReference"/>
        </w:rPr>
        <w:annotationRef/>
      </w:r>
      <w:r w:rsidR="00892FB2" w:rsidRPr="00872572">
        <w:rPr>
          <w:lang w:val="en-GB"/>
        </w:rPr>
        <w:t>Please add the list of authors, with superscript letters to indicate their affiliations, and a list of affiliations below, matched to the appropriate superscript letters.</w:t>
      </w:r>
      <w:r w:rsidR="00892FB2">
        <w:rPr>
          <w:lang w:val="en-GB"/>
        </w:rPr>
        <w:t xml:space="preserve"> As per the journal guidelines, the title page should be provided in a separate file</w:t>
      </w:r>
      <w:r w:rsidRPr="00C54D93">
        <w:rPr>
          <w:lang w:val="en-GB"/>
        </w:rPr>
        <w:t>.</w:t>
      </w:r>
    </w:p>
  </w:comment>
  <w:comment w:id="17" w:author="Author" w:date="2021-01-29T13:37:00Z" w:initials="A">
    <w:p w14:paraId="2C57F433" w14:textId="07FA7823" w:rsidR="00AE327D" w:rsidRDefault="00AE327D" w:rsidP="003F6219">
      <w:pPr>
        <w:autoSpaceDE w:val="0"/>
        <w:autoSpaceDN w:val="0"/>
        <w:adjustRightInd w:val="0"/>
        <w:spacing w:after="0" w:line="240" w:lineRule="auto"/>
      </w:pPr>
      <w:r>
        <w:rPr>
          <w:rStyle w:val="CommentReference"/>
        </w:rPr>
        <w:annotationRef/>
      </w:r>
      <w:bookmarkStart w:id="20" w:name="_Hlk63433912"/>
      <w:r w:rsidR="00916C85" w:rsidRPr="00872572">
        <w:rPr>
          <w:lang w:val="en-GB"/>
        </w:rPr>
        <w:t xml:space="preserve">This information </w:t>
      </w:r>
      <w:r w:rsidR="00916C85">
        <w:rPr>
          <w:lang w:val="en-GB"/>
        </w:rPr>
        <w:t>must be added</w:t>
      </w:r>
      <w:r w:rsidR="00916C85" w:rsidRPr="00872572">
        <w:rPr>
          <w:lang w:val="en-GB"/>
        </w:rPr>
        <w:t xml:space="preserve">, as required by the journal. It is well within the 7000-word limit. You should therefore </w:t>
      </w:r>
      <w:r w:rsidR="00916C85">
        <w:rPr>
          <w:lang w:val="en-GB"/>
        </w:rPr>
        <w:t>calculate</w:t>
      </w:r>
      <w:r w:rsidR="00916C85" w:rsidRPr="00872572">
        <w:rPr>
          <w:lang w:val="en-GB"/>
        </w:rPr>
        <w:t xml:space="preserve"> the word count before submission</w:t>
      </w:r>
      <w:r w:rsidR="00916C85">
        <w:rPr>
          <w:lang w:val="en-GB"/>
        </w:rPr>
        <w:t xml:space="preserve"> and enter it here</w:t>
      </w:r>
      <w:r w:rsidR="00916C85" w:rsidRPr="00872572">
        <w:rPr>
          <w:lang w:val="en-GB"/>
        </w:rPr>
        <w:t>. It should exclude the title page, references, and figure captions, but include all other elements currently present.</w:t>
      </w:r>
      <w:bookmarkEnd w:id="20"/>
    </w:p>
  </w:comment>
  <w:comment w:id="22" w:author="Author" w:date="2021-01-28T11:45:00Z" w:initials="A">
    <w:p w14:paraId="1BFDD0E2" w14:textId="5FB66ED3" w:rsidR="00250140" w:rsidRDefault="007C7B49" w:rsidP="008C6345">
      <w:pPr>
        <w:pStyle w:val="CommentText"/>
      </w:pPr>
      <w:r w:rsidRPr="00C54D93">
        <w:rPr>
          <w:lang w:val="en-GB"/>
        </w:rPr>
        <w:t>This abstract is well within the 250-word limit imposed by the journal.</w:t>
      </w:r>
    </w:p>
  </w:comment>
  <w:comment w:id="33" w:author="Author" w:date="2021-01-28T12:55:00Z" w:initials="A">
    <w:p w14:paraId="1A6BECFA" w14:textId="486EDC1D" w:rsidR="00250140" w:rsidRDefault="00250140">
      <w:pPr>
        <w:pStyle w:val="CommentText"/>
      </w:pPr>
      <w:r w:rsidRPr="005D60AE">
        <w:rPr>
          <w:rStyle w:val="CommentReference"/>
        </w:rPr>
        <w:annotationRef/>
      </w:r>
      <w:r w:rsidR="005D60AE" w:rsidRPr="00C54D93">
        <w:rPr>
          <w:lang w:val="en-GB"/>
        </w:rPr>
        <w:t>You may wish to specify here that it is the rhizome, not the whole plant, that produces these things. This would help a reader understand why you concentrated on root culture in the study.</w:t>
      </w:r>
    </w:p>
  </w:comment>
  <w:comment w:id="27" w:author="Author" w:date="2021-01-28T12:50:00Z" w:initials="A">
    <w:p w14:paraId="0579BA83" w14:textId="7B7D25F7" w:rsidR="00250140" w:rsidRDefault="00250140">
      <w:pPr>
        <w:pStyle w:val="CommentText"/>
      </w:pPr>
      <w:r>
        <w:rPr>
          <w:rStyle w:val="CommentReference"/>
        </w:rPr>
        <w:annotationRef/>
      </w:r>
      <w:r w:rsidRPr="00C54D93">
        <w:rPr>
          <w:lang w:val="en-GB"/>
        </w:rPr>
        <w:t>This change makes the text much more concise, which is considered good style in scientific writing.</w:t>
      </w:r>
    </w:p>
  </w:comment>
  <w:comment w:id="37" w:author="Author" w:date="2021-01-28T12:51:00Z" w:initials="A">
    <w:p w14:paraId="0B2681F9" w14:textId="4D8DA281" w:rsidR="00250140" w:rsidRDefault="00250140">
      <w:pPr>
        <w:pStyle w:val="CommentText"/>
      </w:pPr>
      <w:r>
        <w:rPr>
          <w:rStyle w:val="CommentReference"/>
        </w:rPr>
        <w:annotationRef/>
      </w:r>
      <w:r w:rsidRPr="00C54D93">
        <w:rPr>
          <w:lang w:val="en-GB"/>
        </w:rPr>
        <w:t xml:space="preserve">Something </w:t>
      </w:r>
      <w:r w:rsidRPr="00C54D93">
        <w:rPr>
          <w:b/>
          <w:bCs/>
          <w:lang w:val="en-GB"/>
        </w:rPr>
        <w:t>is</w:t>
      </w:r>
      <w:r w:rsidRPr="00C54D93">
        <w:rPr>
          <w:lang w:val="en-GB"/>
        </w:rPr>
        <w:t xml:space="preserve"> a spice, or can </w:t>
      </w:r>
      <w:r w:rsidRPr="00C54D93">
        <w:rPr>
          <w:b/>
          <w:bCs/>
          <w:lang w:val="en-GB"/>
        </w:rPr>
        <w:t>be used as</w:t>
      </w:r>
      <w:r w:rsidRPr="00C54D93">
        <w:rPr>
          <w:lang w:val="en-GB"/>
        </w:rPr>
        <w:t xml:space="preserve"> a spice, but </w:t>
      </w:r>
      <w:r w:rsidRPr="00C54D93">
        <w:rPr>
          <w:b/>
          <w:bCs/>
          <w:lang w:val="en-GB"/>
        </w:rPr>
        <w:t>is</w:t>
      </w:r>
      <w:r w:rsidRPr="00C54D93">
        <w:rPr>
          <w:lang w:val="en-GB"/>
        </w:rPr>
        <w:t xml:space="preserve"> a valuable medicine. This is because of the description “valuable”. To avoid the need for two different verbs, I have suggested rearranging the sentence. As these uses are not of the whole plant, I have also preferred “provides” over “is”, to avoid the implication that the whole plant is involved.</w:t>
      </w:r>
    </w:p>
  </w:comment>
  <w:comment w:id="42" w:author="Author" w:date="2021-02-08T12:56:00Z" w:initials="A">
    <w:p w14:paraId="0578AB19" w14:textId="0E13D9FA" w:rsidR="00163425" w:rsidRDefault="00163425">
      <w:pPr>
        <w:pStyle w:val="CommentText"/>
      </w:pPr>
      <w:r>
        <w:rPr>
          <w:rStyle w:val="CommentReference"/>
        </w:rPr>
        <w:annotationRef/>
      </w:r>
      <w:r>
        <w:t>Please mention the rationale and aim of the study.</w:t>
      </w:r>
    </w:p>
  </w:comment>
  <w:comment w:id="43" w:author="Author" w:date="2021-01-28T12:57:00Z" w:initials="A">
    <w:p w14:paraId="6C6F1686" w14:textId="1F5A648F" w:rsidR="00250140" w:rsidRDefault="00250140">
      <w:pPr>
        <w:pStyle w:val="CommentText"/>
      </w:pPr>
      <w:r>
        <w:rPr>
          <w:rStyle w:val="CommentReference"/>
        </w:rPr>
        <w:annotationRef/>
      </w:r>
      <w:r w:rsidRPr="00C54D93">
        <w:rPr>
          <w:lang w:val="en-GB"/>
        </w:rPr>
        <w:t>When describing your study in a scientific article, the simple past tense is used, so in this case “were” is correct.</w:t>
      </w:r>
    </w:p>
  </w:comment>
  <w:comment w:id="46" w:author="Author" w:date="2021-02-03T10:07:00Z" w:initials="A">
    <w:p w14:paraId="69693383" w14:textId="479F1744" w:rsidR="00252418" w:rsidRDefault="00252418">
      <w:pPr>
        <w:pStyle w:val="CommentText"/>
      </w:pPr>
      <w:r>
        <w:rPr>
          <w:rStyle w:val="CommentReference"/>
        </w:rPr>
        <w:annotationRef/>
      </w:r>
      <w:r w:rsidRPr="00C54D93">
        <w:rPr>
          <w:lang w:val="en-GB"/>
        </w:rPr>
        <w:t>Using the form “highest percentage” means that the reader starts to wonder “percentage of what”? As, in this abstract, it is inappropriate to explain the methodology, and thus full inform the reader, I suggest this alternative phrasing to avoid “percentage”.</w:t>
      </w:r>
    </w:p>
  </w:comment>
  <w:comment w:id="66" w:author="Author" w:date="2021-01-28T13:03:00Z" w:initials="A">
    <w:p w14:paraId="11D2062D" w14:textId="2B21DCF0" w:rsidR="00250140" w:rsidRDefault="00250140">
      <w:pPr>
        <w:pStyle w:val="CommentText"/>
      </w:pPr>
      <w:r>
        <w:rPr>
          <w:rStyle w:val="CommentReference"/>
        </w:rPr>
        <w:annotationRef/>
      </w:r>
      <w:r w:rsidRPr="00C54D93">
        <w:rPr>
          <w:lang w:val="en-GB"/>
        </w:rPr>
        <w:t>The journal prefers a lowercase “l” for litres.</w:t>
      </w:r>
    </w:p>
  </w:comment>
  <w:comment w:id="69" w:author="Author" w:date="2021-01-28T15:51:00Z" w:initials="A">
    <w:p w14:paraId="7AAC5C8D" w14:textId="77777777" w:rsidR="00E10109" w:rsidRPr="00C54D93" w:rsidRDefault="00250140" w:rsidP="00E10109">
      <w:pPr>
        <w:pStyle w:val="CommentText"/>
        <w:rPr>
          <w:lang w:val="en-GB"/>
        </w:rPr>
      </w:pPr>
      <w:r w:rsidRPr="00AC4C51">
        <w:rPr>
          <w:rStyle w:val="CommentReference"/>
          <w:highlight w:val="yellow"/>
        </w:rPr>
        <w:annotationRef/>
      </w:r>
      <w:r w:rsidR="00E10109" w:rsidRPr="00C54D93">
        <w:rPr>
          <w:lang w:val="en-GB"/>
        </w:rPr>
        <w:t>The journal requires that all abbreviations not on its approved list are defined at first use in each of the abstract and main text. I have edited in line with this requirement throughout the manuscript.</w:t>
      </w:r>
    </w:p>
    <w:p w14:paraId="1E93C0DA" w14:textId="3F62D79C" w:rsidR="00250140" w:rsidRDefault="00E10109" w:rsidP="00E10109">
      <w:pPr>
        <w:pStyle w:val="CommentText"/>
      </w:pPr>
      <w:r w:rsidRPr="00C54D93">
        <w:rPr>
          <w:lang w:val="en-GB"/>
        </w:rPr>
        <w:t>In this case, the abbreviation is not re-used within the abstract, so you do not need to introduce it. Please check here, and in all other cases, that I have selected the right meaning for the abbreviation before accepting the proposed change.</w:t>
      </w:r>
    </w:p>
  </w:comment>
  <w:comment w:id="93" w:author="Author" w:date="2021-01-28T13:13:00Z" w:initials="A">
    <w:p w14:paraId="6B9892A9" w14:textId="360A40A6" w:rsidR="00250140" w:rsidRDefault="00250140">
      <w:pPr>
        <w:pStyle w:val="CommentText"/>
      </w:pPr>
      <w:r>
        <w:rPr>
          <w:rStyle w:val="CommentReference"/>
        </w:rPr>
        <w:annotationRef/>
      </w:r>
      <w:r w:rsidRPr="00C54D93">
        <w:rPr>
          <w:lang w:val="en-GB"/>
        </w:rPr>
        <w:t>This is a more natural form of expression, and does not add to the word count.</w:t>
      </w:r>
    </w:p>
  </w:comment>
  <w:comment w:id="109" w:author="Author" w:date="2021-01-29T13:49:00Z" w:initials="A">
    <w:p w14:paraId="79E77030" w14:textId="4BA7383A" w:rsidR="007C7B49" w:rsidRDefault="007C7B49">
      <w:pPr>
        <w:pStyle w:val="CommentText"/>
      </w:pPr>
      <w:r w:rsidRPr="003D61E3">
        <w:rPr>
          <w:rStyle w:val="CommentReference"/>
        </w:rPr>
        <w:annotationRef/>
      </w:r>
      <w:r w:rsidRPr="00C54D93">
        <w:rPr>
          <w:lang w:val="en-GB"/>
        </w:rPr>
        <w:t>The journal requires that you provide up to ten keywords for indexing. I have suggested some possibilities based on the content of the article.</w:t>
      </w:r>
    </w:p>
  </w:comment>
  <w:comment w:id="124" w:author="Author" w:date="2021-01-28T14:49:00Z" w:initials="A">
    <w:p w14:paraId="37204CE1" w14:textId="26A9C4C3" w:rsidR="00250140" w:rsidRDefault="00250140">
      <w:pPr>
        <w:pStyle w:val="CommentText"/>
      </w:pPr>
      <w:r>
        <w:rPr>
          <w:rStyle w:val="CommentReference"/>
        </w:rPr>
        <w:annotationRef/>
      </w:r>
      <w:r w:rsidRPr="00C54D93">
        <w:rPr>
          <w:lang w:val="en-GB"/>
        </w:rPr>
        <w:t xml:space="preserve">The journal’s instructions to authors do not </w:t>
      </w:r>
      <w:r w:rsidR="00FE085B" w:rsidRPr="00C54D93">
        <w:rPr>
          <w:lang w:val="en-GB"/>
        </w:rPr>
        <w:t>require</w:t>
      </w:r>
      <w:r w:rsidRPr="00C54D93">
        <w:rPr>
          <w:lang w:val="en-GB"/>
        </w:rPr>
        <w:t xml:space="preserve"> numbered headings</w:t>
      </w:r>
      <w:r w:rsidR="00FE085B" w:rsidRPr="00C54D93">
        <w:rPr>
          <w:lang w:val="en-GB"/>
        </w:rPr>
        <w:t>, so I have removed the numbering and amended the subheading format to differentiate subheadings from main headings.</w:t>
      </w:r>
    </w:p>
  </w:comment>
  <w:comment w:id="133" w:author="Author" w:date="2021-01-28T13:21:00Z" w:initials="A">
    <w:p w14:paraId="694061EA" w14:textId="77777777" w:rsidR="00250140" w:rsidRPr="00C54D93" w:rsidRDefault="00250140">
      <w:pPr>
        <w:pStyle w:val="CommentText"/>
        <w:rPr>
          <w:lang w:val="en-GB"/>
        </w:rPr>
      </w:pPr>
      <w:r>
        <w:rPr>
          <w:rStyle w:val="CommentReference"/>
        </w:rPr>
        <w:annotationRef/>
      </w:r>
      <w:r w:rsidRPr="00C54D93">
        <w:rPr>
          <w:lang w:val="en-GB"/>
        </w:rPr>
        <w:t>The positioning of “unique” requires some consideration here. What aspect of the plant is unique? Is this a biological element, or a more subjective one? If the latter, I suggest removing “unique”, as subjective judgements are best avoided in scientific writing. If, however, the uniqueness is a specific, biological aspect, the word is best positioned where it can indicate that aspect. For example, if it is the mango flavour, I suggest:</w:t>
      </w:r>
    </w:p>
    <w:p w14:paraId="2DE4A236" w14:textId="6E8B4826" w:rsidR="00250140" w:rsidRDefault="00250140">
      <w:pPr>
        <w:pStyle w:val="CommentText"/>
      </w:pPr>
      <w:r w:rsidRPr="00C54D93">
        <w:rPr>
          <w:lang w:val="en-GB"/>
        </w:rPr>
        <w:t>“… and, uniquely, has a flavour of raw mango …”</w:t>
      </w:r>
    </w:p>
  </w:comment>
  <w:comment w:id="128" w:author="Author" w:date="2021-01-28T13:18:00Z" w:initials="A">
    <w:p w14:paraId="65D9A934" w14:textId="70209AEE" w:rsidR="00250140" w:rsidRDefault="00250140">
      <w:pPr>
        <w:pStyle w:val="CommentText"/>
      </w:pPr>
      <w:r>
        <w:rPr>
          <w:rStyle w:val="CommentReference"/>
        </w:rPr>
        <w:annotationRef/>
      </w:r>
      <w:r w:rsidRPr="00C54D93">
        <w:rPr>
          <w:lang w:val="en-GB"/>
        </w:rPr>
        <w:t xml:space="preserve">It is the individual species </w:t>
      </w:r>
      <w:r w:rsidRPr="00C54D93">
        <w:rPr>
          <w:i/>
          <w:iCs/>
          <w:lang w:val="en-GB"/>
        </w:rPr>
        <w:t>C. amada</w:t>
      </w:r>
      <w:r w:rsidRPr="00C54D93">
        <w:rPr>
          <w:lang w:val="en-GB"/>
        </w:rPr>
        <w:t xml:space="preserve"> that is a perennial herb; in its original form, the sentence, grammatically speaking, told the reader that the family Zingiberaceae was a perennial herb. The changes proposed avoid this problem.</w:t>
      </w:r>
    </w:p>
  </w:comment>
  <w:comment w:id="142" w:author="Author" w:date="2021-01-28T13:26:00Z" w:initials="A">
    <w:p w14:paraId="3516BC0D" w14:textId="50A007A2" w:rsidR="00250140" w:rsidRDefault="00250140">
      <w:pPr>
        <w:pStyle w:val="CommentText"/>
      </w:pPr>
      <w:r>
        <w:rPr>
          <w:rStyle w:val="CommentReference"/>
        </w:rPr>
        <w:annotationRef/>
      </w:r>
      <w:r w:rsidRPr="00C54D93">
        <w:rPr>
          <w:lang w:val="en-GB"/>
        </w:rPr>
        <w:t>This is not a suitable adjective (describing word) for use with “food”.</w:t>
      </w:r>
    </w:p>
  </w:comment>
  <w:comment w:id="144" w:author="Author" w:date="2021-01-28T13:43:00Z" w:initials="A">
    <w:p w14:paraId="413FABEA" w14:textId="24DBC417" w:rsidR="00250140" w:rsidRPr="00AD3E49" w:rsidRDefault="00250140" w:rsidP="00AD3E49">
      <w:pPr>
        <w:pStyle w:val="CommentText"/>
      </w:pPr>
      <w:r w:rsidRPr="00AD3E49">
        <w:rPr>
          <w:rStyle w:val="CommentReference"/>
          <w:sz w:val="20"/>
          <w:szCs w:val="20"/>
        </w:rPr>
        <w:annotationRef/>
      </w:r>
      <w:r w:rsidRPr="00C54D93">
        <w:rPr>
          <w:rStyle w:val="Emphasis"/>
          <w:i w:val="0"/>
          <w:iCs w:val="0"/>
          <w:lang w:val="en-GB"/>
        </w:rPr>
        <w:t>I have revised the in-text citations from numbered to author-date style, as required by the journal. Since the references are excluded from the edit, I have not reordered the references in the list. Please ensure that the reference list is formatted per the journal requirements prior to submission. Please feel free to get back to me should you require my assistance with these changes.</w:t>
      </w:r>
    </w:p>
  </w:comment>
  <w:comment w:id="150" w:author="Author" w:date="2021-01-28T13:48:00Z" w:initials="A">
    <w:p w14:paraId="666F2C72" w14:textId="5D30654A" w:rsidR="00250140" w:rsidRDefault="00250140">
      <w:pPr>
        <w:pStyle w:val="CommentText"/>
      </w:pPr>
      <w:r>
        <w:rPr>
          <w:rStyle w:val="CommentReference"/>
        </w:rPr>
        <w:annotationRef/>
      </w:r>
      <w:r w:rsidRPr="00C54D93">
        <w:rPr>
          <w:lang w:val="en-GB"/>
        </w:rPr>
        <w:t>This change is designed to help with sentence flow, by avoiding unnecessary brackets and clarifying the relationship of “fresh weight basis” to the rest of the sentence.</w:t>
      </w:r>
    </w:p>
  </w:comment>
  <w:comment w:id="157" w:author="Author" w:date="2021-01-28T13:49:00Z" w:initials="A">
    <w:p w14:paraId="40D18A77" w14:textId="476E8351" w:rsidR="00250140" w:rsidRDefault="00250140">
      <w:pPr>
        <w:pStyle w:val="CommentText"/>
      </w:pPr>
      <w:r>
        <w:rPr>
          <w:rStyle w:val="CommentReference"/>
        </w:rPr>
        <w:annotationRef/>
      </w:r>
      <w:r w:rsidRPr="00C54D93">
        <w:rPr>
          <w:lang w:val="en-GB"/>
        </w:rPr>
        <w:t>This is an example of a correction from a US to a UK spelling.</w:t>
      </w:r>
    </w:p>
  </w:comment>
  <w:comment w:id="182" w:author="Author" w:date="2021-01-28T13:55:00Z" w:initials="A">
    <w:p w14:paraId="13210365" w14:textId="69E088DE" w:rsidR="00250140" w:rsidRDefault="00250140">
      <w:pPr>
        <w:pStyle w:val="CommentText"/>
      </w:pPr>
      <w:r>
        <w:rPr>
          <w:rStyle w:val="CommentReference"/>
        </w:rPr>
        <w:annotationRef/>
      </w:r>
      <w:r w:rsidRPr="00C54D93">
        <w:rPr>
          <w:lang w:val="en-GB"/>
        </w:rPr>
        <w:t>This is unclear, and would benefit from revision. For example, the “curcumin-free portion” could be a part of the whole plant that does not contain curcumin, or an extract of particular plant organs that do not contain curcumin, or an extract that has been treated so as to remove curcumin, but leave all other constituents intact? Please revise to clarify this, referring to the source reference.</w:t>
      </w:r>
    </w:p>
  </w:comment>
  <w:comment w:id="191" w:author="Author" w:date="2021-01-28T14:06:00Z" w:initials="A">
    <w:p w14:paraId="5DF4FBB5" w14:textId="77777777" w:rsidR="00250140" w:rsidRPr="00C54D93" w:rsidRDefault="00250140">
      <w:pPr>
        <w:pStyle w:val="CommentText"/>
        <w:rPr>
          <w:lang w:val="en-GB"/>
        </w:rPr>
      </w:pPr>
      <w:r>
        <w:rPr>
          <w:rStyle w:val="CommentReference"/>
        </w:rPr>
        <w:annotationRef/>
      </w:r>
      <w:r w:rsidRPr="00C54D93">
        <w:rPr>
          <w:lang w:val="en-GB"/>
        </w:rPr>
        <w:t>This statement should be supported by a citation. If it is based on reference 12, you can avoid repetition by using the following structure:</w:t>
      </w:r>
    </w:p>
    <w:p w14:paraId="5E7CE78E" w14:textId="0B3D18F3" w:rsidR="00250140" w:rsidRPr="00C54D93" w:rsidRDefault="00250140">
      <w:pPr>
        <w:pStyle w:val="CommentText"/>
        <w:rPr>
          <w:lang w:val="en-GB"/>
        </w:rPr>
      </w:pPr>
      <w:r w:rsidRPr="00C54D93">
        <w:rPr>
          <w:lang w:val="en-GB"/>
        </w:rPr>
        <w:t xml:space="preserve">“… rhizomes (Policegoudra </w:t>
      </w:r>
      <w:r w:rsidRPr="00C54D93">
        <w:rPr>
          <w:i/>
          <w:iCs/>
          <w:lang w:val="en-GB"/>
        </w:rPr>
        <w:t>et al</w:t>
      </w:r>
      <w:r w:rsidRPr="00C54D93">
        <w:rPr>
          <w:lang w:val="en-GB"/>
        </w:rPr>
        <w:t>., 2010). The same authors reported that …”</w:t>
      </w:r>
    </w:p>
    <w:p w14:paraId="0F8C6704" w14:textId="3892DDC8" w:rsidR="00250140" w:rsidRDefault="00250140">
      <w:pPr>
        <w:pStyle w:val="CommentText"/>
      </w:pPr>
      <w:r w:rsidRPr="00C54D93">
        <w:rPr>
          <w:lang w:val="en-GB"/>
        </w:rPr>
        <w:t>The citation at the end of the second sentence could then be removed.</w:t>
      </w:r>
    </w:p>
  </w:comment>
  <w:comment w:id="192" w:author="Author" w:date="2021-01-28T14:25:00Z" w:initials="A">
    <w:p w14:paraId="2739F6BB" w14:textId="278799EA" w:rsidR="00250140" w:rsidRPr="00C54D93" w:rsidRDefault="00250140" w:rsidP="0034379A">
      <w:pPr>
        <w:pStyle w:val="CommentText"/>
        <w:rPr>
          <w:lang w:val="en-GB"/>
        </w:rPr>
      </w:pPr>
      <w:r>
        <w:rPr>
          <w:rStyle w:val="CommentReference"/>
        </w:rPr>
        <w:annotationRef/>
      </w:r>
      <w:r w:rsidRPr="00C54D93">
        <w:rPr>
          <w:lang w:val="en-GB"/>
        </w:rPr>
        <w:t>This is unclear for two reasons. Firstly, “they” could refer to the mango ginger plants, their rhizomes, or the three terpenoids. Secondly, “potential actions” is rather vague. “Potential” suggests that the listed functions are as yet unproven, but gives no information about the basis for suggesting the listed functions. I advise checking with the source reference, and then using the following model, created using one possible set of assumptions regarding the intended meaning.</w:t>
      </w:r>
    </w:p>
    <w:p w14:paraId="0A3DFCE5" w14:textId="4D6CB1E3" w:rsidR="00250140" w:rsidRDefault="00250140" w:rsidP="0034379A">
      <w:pPr>
        <w:pStyle w:val="CommentText"/>
      </w:pPr>
      <w:r w:rsidRPr="00C54D93">
        <w:rPr>
          <w:lang w:val="en-GB"/>
        </w:rPr>
        <w:t>“</w:t>
      </w:r>
      <w:r w:rsidRPr="00C54D93">
        <w:rPr>
          <w:b/>
          <w:bCs/>
          <w:lang w:val="en-GB"/>
        </w:rPr>
        <w:t>These terpenoids</w:t>
      </w:r>
      <w:r w:rsidRPr="00C54D93">
        <w:rPr>
          <w:lang w:val="en-GB"/>
        </w:rPr>
        <w:t xml:space="preserve"> may, </w:t>
      </w:r>
      <w:r w:rsidRPr="00C54D93">
        <w:rPr>
          <w:b/>
          <w:bCs/>
          <w:lang w:val="en-GB"/>
        </w:rPr>
        <w:t>based on their in vitro activities</w:t>
      </w:r>
      <w:r w:rsidRPr="00C54D93">
        <w:rPr>
          <w:lang w:val="en-GB"/>
        </w:rPr>
        <w:t>, have potential for use as antimicrobials, antioxidants, platelet aggregators</w:t>
      </w:r>
      <w:r w:rsidR="00977700">
        <w:rPr>
          <w:lang w:val="en-GB"/>
        </w:rPr>
        <w:t>,</w:t>
      </w:r>
      <w:r w:rsidRPr="00C54D93">
        <w:rPr>
          <w:lang w:val="en-GB"/>
        </w:rPr>
        <w:t xml:space="preserve"> and anticancer agents.”</w:t>
      </w:r>
    </w:p>
  </w:comment>
  <w:comment w:id="195" w:author="Author" w:date="2021-01-28T14:28:00Z" w:initials="A">
    <w:p w14:paraId="14FF6BB4" w14:textId="354722A0" w:rsidR="00250140" w:rsidRPr="00C54D93" w:rsidRDefault="00250140">
      <w:pPr>
        <w:pStyle w:val="CommentText"/>
        <w:rPr>
          <w:lang w:val="en-GB"/>
        </w:rPr>
      </w:pPr>
      <w:r>
        <w:rPr>
          <w:rStyle w:val="CommentReference"/>
        </w:rPr>
        <w:annotationRef/>
      </w:r>
      <w:r w:rsidRPr="00C54D93">
        <w:rPr>
          <w:lang w:val="en-GB"/>
        </w:rPr>
        <w:t>This sentence also has a pronoun (“it”) without a clear indication of what that pronoun stands for. Furthermore, the phrase “antitubercular agents like labdane diterpenoid” requires a plural form for “agents”. If there is evidence in the cited reference for more than one such agent, that’s fine. If there is more than one labdane diterpenoid in the plant, it’s also fine, so long as you use the plural form “terpenoids” as well. However, if that’s not the case, you would need to rephrase it. Assuming that “it” stands for the plant species, you could thus use either:</w:t>
      </w:r>
    </w:p>
    <w:p w14:paraId="050821FB" w14:textId="1BC83CD0" w:rsidR="00250140" w:rsidRPr="00C54D93" w:rsidRDefault="00250140">
      <w:pPr>
        <w:pStyle w:val="CommentText"/>
        <w:rPr>
          <w:lang w:val="en-GB"/>
        </w:rPr>
      </w:pPr>
      <w:r w:rsidRPr="00C54D93">
        <w:rPr>
          <w:lang w:val="en-GB"/>
        </w:rPr>
        <w:t>“This species also contains labdane diterpenoids, which are antitubercular agents ([citation]).”</w:t>
      </w:r>
    </w:p>
    <w:p w14:paraId="6BD1C3FD" w14:textId="013877B4" w:rsidR="00250140" w:rsidRPr="00C54D93" w:rsidRDefault="00250140">
      <w:pPr>
        <w:pStyle w:val="CommentText"/>
        <w:rPr>
          <w:lang w:val="en-GB"/>
        </w:rPr>
      </w:pPr>
      <w:r w:rsidRPr="00C54D93">
        <w:rPr>
          <w:lang w:val="en-GB"/>
        </w:rPr>
        <w:t>or</w:t>
      </w:r>
    </w:p>
    <w:p w14:paraId="2F5EE838" w14:textId="3CB84482" w:rsidR="00250140" w:rsidRPr="00C54D93" w:rsidRDefault="00250140">
      <w:pPr>
        <w:pStyle w:val="CommentText"/>
        <w:rPr>
          <w:lang w:val="en-GB"/>
        </w:rPr>
      </w:pPr>
      <w:r w:rsidRPr="00C54D93">
        <w:rPr>
          <w:lang w:val="en-GB"/>
        </w:rPr>
        <w:t>“This species also contains an antitubercular agent, labdane diterpenoid ([citation]).”</w:t>
      </w:r>
    </w:p>
    <w:p w14:paraId="661087A0" w14:textId="608D7F70" w:rsidR="00250140" w:rsidRPr="00C54D93" w:rsidRDefault="00250140">
      <w:pPr>
        <w:pStyle w:val="CommentText"/>
        <w:rPr>
          <w:lang w:val="en-GB"/>
        </w:rPr>
      </w:pPr>
      <w:r w:rsidRPr="00C54D93">
        <w:rPr>
          <w:lang w:val="en-GB"/>
        </w:rPr>
        <w:t>or</w:t>
      </w:r>
    </w:p>
    <w:p w14:paraId="18285C8F" w14:textId="0428F1FE" w:rsidR="00250140" w:rsidRDefault="00250140">
      <w:pPr>
        <w:pStyle w:val="CommentText"/>
      </w:pPr>
      <w:r w:rsidRPr="00C54D93">
        <w:rPr>
          <w:lang w:val="en-GB"/>
        </w:rPr>
        <w:t>“The antitubercular agent labdane diterpenoid has also been isolated from this species ([citation]).”</w:t>
      </w:r>
    </w:p>
  </w:comment>
  <w:comment w:id="211" w:author="Author" w:date="2021-01-28T14:44:00Z" w:initials="A">
    <w:p w14:paraId="154F7F95" w14:textId="5D94232B" w:rsidR="00250140" w:rsidRDefault="00250140">
      <w:pPr>
        <w:pStyle w:val="CommentText"/>
      </w:pPr>
      <w:r>
        <w:rPr>
          <w:rStyle w:val="CommentReference"/>
        </w:rPr>
        <w:annotationRef/>
      </w:r>
      <w:r w:rsidRPr="00C54D93">
        <w:rPr>
          <w:lang w:val="en-GB"/>
        </w:rPr>
        <w:t>In this sentence I have re-ordered the content for maximum clarity in terms of the relationships between its component parts. You will also see that I have inserted “for this purpose”, to make explicit exactly how the tool is valuable. Please do make sure that it is correct before you accept the proposed change.</w:t>
      </w:r>
    </w:p>
  </w:comment>
  <w:comment w:id="227" w:author="Author" w:date="2021-01-29T11:56:00Z" w:initials="A">
    <w:p w14:paraId="1D3FE201" w14:textId="77777777" w:rsidR="00EC3EE7" w:rsidRDefault="00EC3EE7" w:rsidP="00EC3EE7">
      <w:pPr>
        <w:pStyle w:val="CommentText"/>
      </w:pPr>
      <w:r>
        <w:rPr>
          <w:rStyle w:val="CommentReference"/>
        </w:rPr>
        <w:annotationRef/>
      </w:r>
      <w:r w:rsidRPr="00C54D93">
        <w:rPr>
          <w:lang w:val="en-GB"/>
        </w:rPr>
        <w:t xml:space="preserve">The existing sentence was insufficiently detailed, as a) it is not dependence on these factors that is important, but rather their variability and consequent impact on productivity, and b) these factors are present in any growth environment, but can be strictly controlled </w:t>
      </w:r>
      <w:r w:rsidRPr="00C54D93">
        <w:rPr>
          <w:i/>
          <w:iCs/>
          <w:lang w:val="en-GB"/>
        </w:rPr>
        <w:t>in vitro</w:t>
      </w:r>
      <w:r w:rsidRPr="00C54D93">
        <w:rPr>
          <w:lang w:val="en-GB"/>
        </w:rPr>
        <w:t>. I have therefore inserted this expansion to clarify things for the reader. Please do check carefully that I have understood your intended meaning before accepting the proposed change.</w:t>
      </w:r>
    </w:p>
  </w:comment>
  <w:comment w:id="226" w:author="Author" w:date="2021-02-03T10:52:00Z" w:initials="A">
    <w:p w14:paraId="36CE08E5" w14:textId="788873A4" w:rsidR="00EC3EE7" w:rsidRDefault="00EC3EE7">
      <w:pPr>
        <w:pStyle w:val="CommentText"/>
      </w:pPr>
      <w:r>
        <w:rPr>
          <w:rStyle w:val="CommentReference"/>
        </w:rPr>
        <w:annotationRef/>
      </w:r>
      <w:r w:rsidRPr="00C54D93">
        <w:rPr>
          <w:lang w:val="en-GB"/>
        </w:rPr>
        <w:t>This sentence was moved here from the Discussion to provide additional context for why adventitious root culture was used for this study.</w:t>
      </w:r>
    </w:p>
  </w:comment>
  <w:comment w:id="212" w:author="Author" w:date="2021-02-03T10:52:00Z" w:initials="A">
    <w:p w14:paraId="43DC7FA3" w14:textId="52D58EF5" w:rsidR="00EC3EE7" w:rsidRDefault="00EC3EE7">
      <w:pPr>
        <w:pStyle w:val="CommentText"/>
      </w:pPr>
      <w:r>
        <w:rPr>
          <w:rStyle w:val="CommentReference"/>
        </w:rPr>
        <w:annotationRef/>
      </w:r>
      <w:r w:rsidRPr="00C54D93">
        <w:rPr>
          <w:lang w:val="en-GB"/>
        </w:rPr>
        <w:t>Has this been attempted or reported previously? If so, this should be briefly summarized here, along with any gaps in knowledge that make the present study necessary. If this has not been addressed in previous work, that should be explicitly mentioned, as that would be what constitutes the novelty of the present work.</w:t>
      </w:r>
    </w:p>
  </w:comment>
  <w:comment w:id="228" w:author="Author" w:date="2021-02-08T12:57:00Z" w:initials="A">
    <w:p w14:paraId="0185C727" w14:textId="638D5198" w:rsidR="00435733" w:rsidRDefault="00435733">
      <w:pPr>
        <w:pStyle w:val="CommentText"/>
      </w:pPr>
      <w:r>
        <w:rPr>
          <w:rStyle w:val="CommentReference"/>
        </w:rPr>
        <w:annotationRef/>
      </w:r>
      <w:r>
        <w:t>Please mention the rationale for reporting the study and aim of the study.</w:t>
      </w:r>
    </w:p>
  </w:comment>
  <w:comment w:id="244" w:author="Author" w:date="2021-01-28T14:46:00Z" w:initials="A">
    <w:p w14:paraId="5C46701B" w14:textId="224858DF" w:rsidR="00250140" w:rsidRDefault="00250140">
      <w:pPr>
        <w:pStyle w:val="CommentText"/>
      </w:pPr>
      <w:r>
        <w:rPr>
          <w:rStyle w:val="CommentReference"/>
        </w:rPr>
        <w:annotationRef/>
      </w:r>
      <w:r w:rsidRPr="00C54D93">
        <w:rPr>
          <w:lang w:val="en-GB"/>
        </w:rPr>
        <w:t>It is important to be precise; this insertion clarifies for the reader which bioactive compounds were analysed. Again, please do check that this change reflects your intended meaning before accepting it.</w:t>
      </w:r>
    </w:p>
  </w:comment>
  <w:comment w:id="254" w:author="Author" w:date="2021-01-28T14:58:00Z" w:initials="A">
    <w:p w14:paraId="4DD25DCA" w14:textId="77777777" w:rsidR="00CB15C9" w:rsidRDefault="00CB15C9" w:rsidP="00CB15C9">
      <w:pPr>
        <w:pStyle w:val="CommentText"/>
      </w:pPr>
      <w:r w:rsidRPr="0079599A">
        <w:rPr>
          <w:rStyle w:val="CommentReference"/>
        </w:rPr>
        <w:annotationRef/>
      </w:r>
      <w:r w:rsidRPr="00C54D93">
        <w:rPr>
          <w:lang w:val="en-GB"/>
        </w:rPr>
        <w:t>Please check that this is the correct definition before accepting the change.</w:t>
      </w:r>
    </w:p>
  </w:comment>
  <w:comment w:id="259" w:author="Author" w:date="2021-01-28T15:00:00Z" w:initials="A">
    <w:p w14:paraId="1307FA95" w14:textId="77777777" w:rsidR="00E528A5" w:rsidRDefault="00E528A5" w:rsidP="00E528A5">
      <w:pPr>
        <w:pStyle w:val="CommentText"/>
      </w:pPr>
      <w:r w:rsidRPr="0079599A">
        <w:rPr>
          <w:rStyle w:val="CommentReference"/>
        </w:rPr>
        <w:annotationRef/>
      </w:r>
      <w:r w:rsidRPr="00C54D93">
        <w:rPr>
          <w:lang w:val="en-GB"/>
        </w:rPr>
        <w:t>I have assumed here that you mean 6-benzylaminopurine. If so, the journal accepts the abbreviation “BAP”, and does not require you to define it. As always, please check that this is the right definition before accepting the proposed change.</w:t>
      </w:r>
    </w:p>
  </w:comment>
  <w:comment w:id="280" w:author="Author" w:date="2021-01-28T17:11:00Z" w:initials="A">
    <w:p w14:paraId="6AC0C7D2" w14:textId="2128A505" w:rsidR="00250140" w:rsidRPr="00BC595D" w:rsidRDefault="00250140" w:rsidP="00BC595D">
      <w:pPr>
        <w:pStyle w:val="CommentText"/>
      </w:pPr>
      <w:r w:rsidRPr="00BC595D">
        <w:rPr>
          <w:rStyle w:val="CommentReference"/>
          <w:sz w:val="20"/>
          <w:szCs w:val="20"/>
        </w:rPr>
        <w:annotationRef/>
      </w:r>
      <w:r w:rsidR="00BC595D" w:rsidRPr="00C54D93">
        <w:rPr>
          <w:lang w:val="en-GB"/>
        </w:rPr>
        <w:t>The journal’s instructions state that “r</w:t>
      </w:r>
      <w:r w:rsidRPr="00C54D93">
        <w:rPr>
          <w:lang w:val="en-GB"/>
        </w:rPr>
        <w:t>eference to 'unpublished data' and 'data not shown' should be avoided; instead the data should be included in the</w:t>
      </w:r>
      <w:r w:rsidR="00BC595D" w:rsidRPr="00C54D93">
        <w:rPr>
          <w:lang w:val="en-GB"/>
        </w:rPr>
        <w:t xml:space="preserve"> s</w:t>
      </w:r>
      <w:r w:rsidRPr="00C54D93">
        <w:rPr>
          <w:lang w:val="en-GB"/>
        </w:rPr>
        <w:t>upporting Information.</w:t>
      </w:r>
      <w:r w:rsidR="00BC595D" w:rsidRPr="00C54D93">
        <w:rPr>
          <w:lang w:val="en-GB"/>
        </w:rPr>
        <w:t>” Please therefore create a supplementary data file in accordance with journal instructions, and cite it here, or remove the bracketed text.</w:t>
      </w:r>
    </w:p>
  </w:comment>
  <w:comment w:id="284" w:author="Author" w:date="2021-01-28T15:30:00Z" w:initials="A">
    <w:p w14:paraId="1D3448C2" w14:textId="77777777" w:rsidR="00E528A5" w:rsidRDefault="00E528A5" w:rsidP="00E528A5">
      <w:pPr>
        <w:pStyle w:val="CommentText"/>
      </w:pPr>
      <w:r>
        <w:rPr>
          <w:rStyle w:val="CommentReference"/>
        </w:rPr>
        <w:annotationRef/>
      </w:r>
      <w:r w:rsidRPr="00C54D93">
        <w:rPr>
          <w:lang w:val="en-GB"/>
        </w:rPr>
        <w:t>Here, and for IAA, I have again inserted likely definitions. Please check these before accepting the changes.</w:t>
      </w:r>
    </w:p>
  </w:comment>
  <w:comment w:id="292" w:author="Author" w:date="2021-01-29T12:43:00Z" w:initials="A">
    <w:p w14:paraId="1D2EA8BA" w14:textId="53EDBD20" w:rsidR="00154A4C" w:rsidRDefault="00154A4C">
      <w:pPr>
        <w:pStyle w:val="CommentText"/>
      </w:pPr>
      <w:r>
        <w:rPr>
          <w:rStyle w:val="CommentReference"/>
        </w:rPr>
        <w:annotationRef/>
      </w:r>
      <w:r w:rsidRPr="00C54D93">
        <w:rPr>
          <w:lang w:val="en-GB"/>
        </w:rPr>
        <w:t>I have removed the hyperlinks associated with the figure and table citations, as they are not appropriate in a pre-submission document.</w:t>
      </w:r>
    </w:p>
  </w:comment>
  <w:comment w:id="302" w:author="Author" w:date="2021-02-03T10:42:00Z" w:initials="A">
    <w:p w14:paraId="0E599EE9" w14:textId="5BD7F650" w:rsidR="00BA3403" w:rsidRDefault="00BA3403">
      <w:pPr>
        <w:pStyle w:val="CommentText"/>
      </w:pPr>
      <w:r>
        <w:rPr>
          <w:rStyle w:val="CommentReference"/>
        </w:rPr>
        <w:annotationRef/>
      </w:r>
      <w:r w:rsidRPr="00C54D93">
        <w:rPr>
          <w:lang w:val="en-GB"/>
        </w:rPr>
        <w:t>This is somewhat interpretative in nature and would be more appropriate in the Discussion, so I have removed this statement from here.</w:t>
      </w:r>
    </w:p>
  </w:comment>
  <w:comment w:id="311" w:author="Author" w:date="2021-01-28T17:14:00Z" w:initials="A">
    <w:p w14:paraId="32DBD2B5" w14:textId="4C6BD038" w:rsidR="00250140" w:rsidRDefault="00250140">
      <w:pPr>
        <w:pStyle w:val="CommentText"/>
      </w:pPr>
      <w:r>
        <w:rPr>
          <w:rStyle w:val="CommentReference"/>
        </w:rPr>
        <w:annotationRef/>
      </w:r>
      <w:r w:rsidRPr="00C54D93">
        <w:rPr>
          <w:lang w:val="en-GB"/>
        </w:rPr>
        <w:t>The IBA did not itself show root induction, so I have inserted additional explanatory text based on the other material in this article. Please check that this is the correct interpretation before accepting the change.</w:t>
      </w:r>
    </w:p>
  </w:comment>
  <w:comment w:id="309" w:author="Author" w:date="2021-01-28T17:21:00Z" w:initials="A">
    <w:p w14:paraId="2D92EC74" w14:textId="77777777" w:rsidR="00BA5EAB" w:rsidRPr="00C54D93" w:rsidRDefault="00250140">
      <w:pPr>
        <w:pStyle w:val="CommentText"/>
        <w:rPr>
          <w:lang w:val="en-GB"/>
        </w:rPr>
      </w:pPr>
      <w:r w:rsidRPr="00BA5EAB">
        <w:rPr>
          <w:rStyle w:val="CommentReference"/>
        </w:rPr>
        <w:annotationRef/>
      </w:r>
      <w:r w:rsidR="00BA5EAB" w:rsidRPr="00C54D93">
        <w:rPr>
          <w:lang w:val="en-GB"/>
        </w:rPr>
        <w:t>Readers may wish to know whether there was any overlap between the results for IBA and IAA. I suggest incorporating this information. For example:</w:t>
      </w:r>
    </w:p>
    <w:p w14:paraId="2413B4AD" w14:textId="0CF8F292" w:rsidR="00250140" w:rsidRPr="00C54D93" w:rsidRDefault="00BA5EAB">
      <w:pPr>
        <w:pStyle w:val="CommentText"/>
        <w:rPr>
          <w:lang w:val="en-GB"/>
        </w:rPr>
      </w:pPr>
      <w:r w:rsidRPr="00C54D93">
        <w:rPr>
          <w:lang w:val="en-GB"/>
        </w:rPr>
        <w:t>“The presence of IBA in the medium resulted in a higher percentage of root induction than any of the levels of IAA tested.”</w:t>
      </w:r>
    </w:p>
    <w:p w14:paraId="308A7ECF" w14:textId="612445A3" w:rsidR="00BA5EAB" w:rsidRPr="00C54D93" w:rsidRDefault="00BA5EAB">
      <w:pPr>
        <w:pStyle w:val="CommentText"/>
        <w:rPr>
          <w:lang w:val="en-GB"/>
        </w:rPr>
      </w:pPr>
      <w:r w:rsidRPr="00C54D93">
        <w:rPr>
          <w:lang w:val="en-GB"/>
        </w:rPr>
        <w:t>or</w:t>
      </w:r>
    </w:p>
    <w:p w14:paraId="2489E6B9" w14:textId="3969723F" w:rsidR="00BA5EAB" w:rsidRDefault="00BA5EAB">
      <w:pPr>
        <w:pStyle w:val="CommentText"/>
      </w:pPr>
      <w:r w:rsidRPr="00C54D93">
        <w:rPr>
          <w:lang w:val="en-GB"/>
        </w:rPr>
        <w:t>“The presence of IBA in the medium resulted in a higher percentage of root induction than most of the levels of IAA tested.”</w:t>
      </w:r>
    </w:p>
  </w:comment>
  <w:comment w:id="322" w:author="Author" w:date="2021-01-28T17:28:00Z" w:initials="A">
    <w:p w14:paraId="2E144A44" w14:textId="4BD96716" w:rsidR="00250140" w:rsidRDefault="00250140">
      <w:pPr>
        <w:pStyle w:val="CommentText"/>
      </w:pPr>
      <w:r>
        <w:rPr>
          <w:rStyle w:val="CommentReference"/>
        </w:rPr>
        <w:annotationRef/>
      </w:r>
      <w:r w:rsidRPr="00C54D93">
        <w:rPr>
          <w:lang w:val="en-GB"/>
        </w:rPr>
        <w:t>These are two separate experiments, rather than one, so I have adjusted the text to clarify this.</w:t>
      </w:r>
    </w:p>
  </w:comment>
  <w:comment w:id="330" w:author="Author" w:date="2021-01-28T17:30:00Z" w:initials="A">
    <w:p w14:paraId="4EB5A395" w14:textId="0214FD78" w:rsidR="00250140" w:rsidRDefault="00250140">
      <w:pPr>
        <w:pStyle w:val="CommentText"/>
      </w:pPr>
      <w:r>
        <w:rPr>
          <w:rStyle w:val="CommentReference"/>
        </w:rPr>
        <w:annotationRef/>
      </w:r>
      <w:bookmarkStart w:id="332" w:name="_Hlk62747678"/>
      <w:r w:rsidRPr="00C54D93">
        <w:rPr>
          <w:lang w:val="en-GB"/>
        </w:rPr>
        <w:t>“However” is used to signal that the new sentence will contrast or conflict in some with the preceding sentence. In this case, the auxin type and level matches that in the previous sentence, so it is not appropriate.</w:t>
      </w:r>
      <w:bookmarkEnd w:id="332"/>
    </w:p>
  </w:comment>
  <w:comment w:id="353" w:author="Author" w:date="2021-01-29T12:39:00Z" w:initials="A">
    <w:p w14:paraId="42959386" w14:textId="68CC91F0" w:rsidR="00154A4C" w:rsidRDefault="00154A4C">
      <w:pPr>
        <w:pStyle w:val="CommentText"/>
      </w:pPr>
      <w:r>
        <w:rPr>
          <w:rStyle w:val="CommentReference"/>
        </w:rPr>
        <w:annotationRef/>
      </w:r>
      <w:r w:rsidRPr="00C54D93">
        <w:rPr>
          <w:lang w:val="en-GB"/>
        </w:rPr>
        <w:t>The sucrose concentration was constant throughout the medium, as it was a liquid, so no gradient was involved.</w:t>
      </w:r>
    </w:p>
  </w:comment>
  <w:comment w:id="355" w:author="Author" w:date="2021-01-29T12:40:00Z" w:initials="A">
    <w:p w14:paraId="3B956F3B" w14:textId="7A213A71" w:rsidR="00154A4C" w:rsidRDefault="00154A4C">
      <w:pPr>
        <w:pStyle w:val="CommentText"/>
      </w:pPr>
      <w:r>
        <w:rPr>
          <w:rStyle w:val="CommentReference"/>
        </w:rPr>
        <w:annotationRef/>
      </w:r>
      <w:r w:rsidRPr="00C54D93">
        <w:rPr>
          <w:lang w:val="en-GB"/>
        </w:rPr>
        <w:t>“Various” is vague and does not inform the reader as to which of the infinite number of possible strengths and sugar concentrations are meant.</w:t>
      </w:r>
    </w:p>
  </w:comment>
  <w:comment w:id="379" w:author="Author" w:date="2021-01-29T12:47:00Z" w:initials="A">
    <w:p w14:paraId="3FBD4B0F" w14:textId="77777777" w:rsidR="00154A4C" w:rsidRPr="00C54D93" w:rsidRDefault="00154A4C">
      <w:pPr>
        <w:pStyle w:val="CommentText"/>
        <w:rPr>
          <w:lang w:val="en-GB"/>
        </w:rPr>
      </w:pPr>
      <w:r>
        <w:rPr>
          <w:rStyle w:val="CommentReference"/>
        </w:rPr>
        <w:annotationRef/>
      </w:r>
      <w:r w:rsidRPr="00C54D93">
        <w:rPr>
          <w:lang w:val="en-GB"/>
        </w:rPr>
        <w:t>This sentence needs further consideration. Density is a volume-independent measure, as it takes the form “quantity per unit volume</w:t>
      </w:r>
      <w:r w:rsidR="003B69B5" w:rsidRPr="00C54D93">
        <w:rPr>
          <w:lang w:val="en-GB"/>
        </w:rPr>
        <w:t xml:space="preserve"> (or area)</w:t>
      </w:r>
      <w:r w:rsidRPr="00C54D93">
        <w:rPr>
          <w:lang w:val="en-GB"/>
        </w:rPr>
        <w:t xml:space="preserve">”. </w:t>
      </w:r>
      <w:r w:rsidR="003B69B5" w:rsidRPr="00C54D93">
        <w:rPr>
          <w:lang w:val="en-GB"/>
        </w:rPr>
        <w:t xml:space="preserve">However, it is possible for </w:t>
      </w:r>
      <w:r w:rsidR="003B69B5" w:rsidRPr="00C54D93">
        <w:rPr>
          <w:b/>
          <w:bCs/>
          <w:lang w:val="en-GB"/>
        </w:rPr>
        <w:t>optimal</w:t>
      </w:r>
      <w:r w:rsidR="003B69B5" w:rsidRPr="00C54D93">
        <w:rPr>
          <w:lang w:val="en-GB"/>
        </w:rPr>
        <w:t xml:space="preserve"> density </w:t>
      </w:r>
      <w:r w:rsidR="003B69B5" w:rsidRPr="00C54D93">
        <w:rPr>
          <w:b/>
          <w:bCs/>
          <w:lang w:val="en-GB"/>
        </w:rPr>
        <w:t>in a particular application</w:t>
      </w:r>
      <w:r w:rsidR="003B69B5" w:rsidRPr="00C54D93">
        <w:rPr>
          <w:lang w:val="en-GB"/>
        </w:rPr>
        <w:t xml:space="preserve"> to vary with the container size. If pointing this out was the intention, I suggest:</w:t>
      </w:r>
    </w:p>
    <w:p w14:paraId="4BC9F0AF" w14:textId="77777777" w:rsidR="003B69B5" w:rsidRPr="00C54D93" w:rsidRDefault="003B69B5">
      <w:pPr>
        <w:pStyle w:val="CommentText"/>
        <w:rPr>
          <w:lang w:val="en-GB"/>
        </w:rPr>
      </w:pPr>
      <w:r w:rsidRPr="00C54D93">
        <w:rPr>
          <w:lang w:val="en-GB"/>
        </w:rPr>
        <w:t>“Optimal inoculum density for this purpose can depend on the overall volume of both medium and container.”</w:t>
      </w:r>
    </w:p>
    <w:p w14:paraId="44F65172" w14:textId="7FCD0C60" w:rsidR="003B69B5" w:rsidRDefault="003B69B5">
      <w:pPr>
        <w:pStyle w:val="CommentText"/>
      </w:pPr>
      <w:r w:rsidRPr="00C54D93">
        <w:rPr>
          <w:lang w:val="en-GB"/>
        </w:rPr>
        <w:t>Otherwise, please reconsider the sentence in light of your intended meaning. I will be happy to offer further phrasing advice following such an amendment, if you would find it helpful.</w:t>
      </w:r>
    </w:p>
  </w:comment>
  <w:comment w:id="453" w:author="Author" w:date="2021-01-29T13:01:00Z" w:initials="A">
    <w:p w14:paraId="6B972DC3" w14:textId="77777777" w:rsidR="00922D43" w:rsidRPr="00C54D93" w:rsidRDefault="00922D43">
      <w:pPr>
        <w:pStyle w:val="CommentText"/>
        <w:rPr>
          <w:lang w:val="en-GB"/>
        </w:rPr>
      </w:pPr>
      <w:r>
        <w:rPr>
          <w:rStyle w:val="CommentReference"/>
        </w:rPr>
        <w:annotationRef/>
      </w:r>
      <w:r w:rsidRPr="00C54D93">
        <w:rPr>
          <w:lang w:val="en-GB"/>
        </w:rPr>
        <w:t>This is a bit unclear. It seems likely that your intended meaning is as follows, but do, as always, ensure that this is the case before using the edit:</w:t>
      </w:r>
    </w:p>
    <w:p w14:paraId="5BDDAC99" w14:textId="31535F18" w:rsidR="00922D43" w:rsidRDefault="00922D43">
      <w:pPr>
        <w:pStyle w:val="CommentText"/>
      </w:pPr>
      <w:r w:rsidRPr="00C54D93">
        <w:rPr>
          <w:lang w:val="en-GB"/>
        </w:rPr>
        <w:t>“… each peak representing one compound.”</w:t>
      </w:r>
    </w:p>
  </w:comment>
  <w:comment w:id="473" w:author="Author" w:date="2021-02-05T20:15:00Z" w:initials="A">
    <w:p w14:paraId="2C437117" w14:textId="1AD90487" w:rsidR="008A5848" w:rsidRDefault="008A5848">
      <w:pPr>
        <w:pStyle w:val="CommentText"/>
      </w:pPr>
      <w:r>
        <w:rPr>
          <w:rStyle w:val="CommentReference"/>
        </w:rPr>
        <w:annotationRef/>
      </w:r>
      <w:r w:rsidRPr="000E29C3">
        <w:t>I am not certain of your intended meaning here. Please clarify what you wish to convey so that I can provide suitable revisions.</w:t>
      </w:r>
    </w:p>
  </w:comment>
  <w:comment w:id="494" w:author="Author" w:date="2021-02-08T12:58:00Z" w:initials="A">
    <w:p w14:paraId="637C3742" w14:textId="598C1B37" w:rsidR="007D083B" w:rsidRDefault="007D083B">
      <w:pPr>
        <w:pStyle w:val="CommentText"/>
      </w:pPr>
      <w:r>
        <w:rPr>
          <w:rStyle w:val="CommentReference"/>
        </w:rPr>
        <w:annotationRef/>
      </w:r>
      <w:r>
        <w:t>This information has been moved to the Introduction The Discussion should generally begin with a summary of the findings/their significance.</w:t>
      </w:r>
    </w:p>
  </w:comment>
  <w:comment w:id="529" w:author="Author" w:date="2021-01-29T11:59:00Z" w:initials="A">
    <w:p w14:paraId="750B164A" w14:textId="5B705377" w:rsidR="00342F98" w:rsidRDefault="00342F98">
      <w:pPr>
        <w:pStyle w:val="CommentText"/>
      </w:pPr>
      <w:r>
        <w:rPr>
          <w:rStyle w:val="CommentReference"/>
        </w:rPr>
        <w:annotationRef/>
      </w:r>
      <w:r w:rsidRPr="00C54D93">
        <w:rPr>
          <w:lang w:val="en-GB"/>
        </w:rPr>
        <w:t xml:space="preserve">This is quite a vague statement. I strongly recommend revising it to clarify exactly how they are “more powerful”. For example, you </w:t>
      </w:r>
      <w:r w:rsidR="001C5D37" w:rsidRPr="00C54D93">
        <w:rPr>
          <w:lang w:val="en-GB"/>
        </w:rPr>
        <w:t>could use</w:t>
      </w:r>
      <w:r w:rsidRPr="00C54D93">
        <w:rPr>
          <w:lang w:val="en-GB"/>
        </w:rPr>
        <w:t xml:space="preserve"> “more likely to proliferate”, or “more </w:t>
      </w:r>
      <w:r w:rsidR="001C5D37" w:rsidRPr="00C54D93">
        <w:rPr>
          <w:lang w:val="en-GB"/>
        </w:rPr>
        <w:t>likely to differentiate”.</w:t>
      </w:r>
    </w:p>
  </w:comment>
  <w:comment w:id="596" w:author="Author" w:date="2021-01-29T12:08:00Z" w:initials="A">
    <w:p w14:paraId="2753DD75" w14:textId="4FD9F340" w:rsidR="001C5D37" w:rsidRDefault="001C5D37">
      <w:pPr>
        <w:pStyle w:val="CommentText"/>
      </w:pPr>
      <w:r>
        <w:rPr>
          <w:rStyle w:val="CommentReference"/>
        </w:rPr>
        <w:annotationRef/>
      </w:r>
      <w:r w:rsidRPr="00C54D93">
        <w:rPr>
          <w:lang w:val="en-GB"/>
        </w:rPr>
        <w:t>Note the additional commas in this sentence, which serve to clarify which actions belong to which substances.</w:t>
      </w:r>
    </w:p>
  </w:comment>
  <w:comment w:id="600" w:author="Author" w:date="2021-01-28T17:53:00Z" w:initials="A">
    <w:p w14:paraId="1FEEA94A" w14:textId="459A6951" w:rsidR="00250140" w:rsidRDefault="00250140">
      <w:pPr>
        <w:pStyle w:val="CommentText"/>
      </w:pPr>
      <w:r>
        <w:rPr>
          <w:rStyle w:val="CommentReference"/>
        </w:rPr>
        <w:annotationRef/>
      </w:r>
      <w:r w:rsidR="001C5D37" w:rsidRPr="00C54D93">
        <w:rPr>
          <w:rStyle w:val="CommentReference"/>
          <w:lang w:val="en-GB"/>
        </w:rPr>
        <w:t>This enzyme cannot itself act as a building block, but its action does generate simple component sugars from sucrose, which are then used in cellular synthetic processes.</w:t>
      </w:r>
    </w:p>
  </w:comment>
  <w:comment w:id="605" w:author="Author" w:date="2021-01-28T17:54:00Z" w:initials="A">
    <w:p w14:paraId="6B5A02CE" w14:textId="7B312259" w:rsidR="00250140" w:rsidRDefault="00250140">
      <w:pPr>
        <w:pStyle w:val="CommentText"/>
      </w:pPr>
      <w:r w:rsidRPr="004C3214">
        <w:rPr>
          <w:rStyle w:val="CommentReference"/>
          <w:highlight w:val="yellow"/>
        </w:rPr>
        <w:annotationRef/>
      </w:r>
      <w:r w:rsidR="001C5D37" w:rsidRPr="00C54D93">
        <w:rPr>
          <w:rStyle w:val="CommentReference"/>
          <w:lang w:val="en-GB"/>
        </w:rPr>
        <w:t>Again, it is the sugars, rather than the enzyme, that perform this function.</w:t>
      </w:r>
    </w:p>
  </w:comment>
  <w:comment w:id="665" w:author="Author" w:date="2021-01-28T18:01:00Z" w:initials="A">
    <w:p w14:paraId="1E642D5E" w14:textId="6DDD2767" w:rsidR="00250140" w:rsidRDefault="00127853">
      <w:pPr>
        <w:pStyle w:val="CommentText"/>
      </w:pPr>
      <w:r w:rsidRPr="00C54D93">
        <w:rPr>
          <w:lang w:val="en-GB"/>
        </w:rPr>
        <w:t>The passive tense (“it was observed”) does not tell the reader who was doing the observing. In this context, where you are moving back and forth between your observations and those of other authors, it is best to be explicit about the source. I have assumed, from the context, that these were your observations, but do check that I have this correct before accepting the change.</w:t>
      </w:r>
    </w:p>
  </w:comment>
  <w:comment w:id="674" w:author="Author" w:date="2021-01-28T18:03:00Z" w:initials="A">
    <w:p w14:paraId="01B6FE16" w14:textId="120F7736" w:rsidR="00250140" w:rsidRDefault="00250140">
      <w:pPr>
        <w:pStyle w:val="CommentText"/>
      </w:pPr>
      <w:r w:rsidRPr="00A45F53">
        <w:rPr>
          <w:rStyle w:val="CommentReference"/>
          <w:highlight w:val="cyan"/>
        </w:rPr>
        <w:annotationRef/>
      </w:r>
      <w:r w:rsidR="00127853" w:rsidRPr="00C54D93">
        <w:rPr>
          <w:rStyle w:val="CommentReference"/>
          <w:lang w:val="en-GB"/>
        </w:rPr>
        <w:t>As you are speculating about the underlying cause of a result you obtained, I recommend “suggest” rather than “indicate” because it is not so strong an assertion.</w:t>
      </w:r>
    </w:p>
  </w:comment>
  <w:comment w:id="687" w:author="Author" w:date="2021-02-03T10:59:00Z" w:initials="A">
    <w:p w14:paraId="0F4D5826" w14:textId="728498AB" w:rsidR="00D2276F" w:rsidRDefault="00D2276F">
      <w:pPr>
        <w:pStyle w:val="CommentText"/>
      </w:pPr>
      <w:r>
        <w:rPr>
          <w:rStyle w:val="CommentReference"/>
        </w:rPr>
        <w:annotationRef/>
      </w:r>
      <w:r w:rsidRPr="00C54D93">
        <w:rPr>
          <w:lang w:val="en-GB"/>
        </w:rPr>
        <w:t>As this is a new train of thought, a new paragraph is warranted here.</w:t>
      </w:r>
    </w:p>
  </w:comment>
  <w:comment w:id="728" w:author="Author" w:date="2021-02-05T20:18:00Z" w:initials="A">
    <w:p w14:paraId="2494D988" w14:textId="5DBD90FD" w:rsidR="008A5848" w:rsidRDefault="008A5848">
      <w:pPr>
        <w:pStyle w:val="CommentText"/>
      </w:pPr>
      <w:r>
        <w:rPr>
          <w:rStyle w:val="CommentReference"/>
        </w:rPr>
        <w:annotationRef/>
      </w:r>
      <w:r>
        <w:t>Please specify the compounds here.</w:t>
      </w:r>
    </w:p>
  </w:comment>
  <w:comment w:id="750" w:author="Author" w:date="2021-01-29T12:19:00Z" w:initials="A">
    <w:p w14:paraId="726ED4ED" w14:textId="5E35DD1F" w:rsidR="006C1AB4" w:rsidRDefault="006C1AB4">
      <w:pPr>
        <w:pStyle w:val="CommentText"/>
      </w:pPr>
      <w:r>
        <w:rPr>
          <w:rStyle w:val="CommentReference"/>
        </w:rPr>
        <w:annotationRef/>
      </w:r>
      <w:r w:rsidRPr="00C54D93">
        <w:rPr>
          <w:lang w:val="en-GB"/>
        </w:rPr>
        <w:t>“Such as”, like “including”, implies that the subsequent list may be incomplete. Here, you are not giving some examples from a longer list of potential examples, but rather naming the specific two compounds.</w:t>
      </w:r>
    </w:p>
  </w:comment>
  <w:comment w:id="760" w:author="Author" w:date="2021-01-29T11:54:00Z" w:initials="A">
    <w:p w14:paraId="1FD90F9E" w14:textId="65FB512B" w:rsidR="00342F98" w:rsidRDefault="00342F98">
      <w:pPr>
        <w:pStyle w:val="CommentText"/>
      </w:pPr>
      <w:r w:rsidRPr="00EE6A6E">
        <w:rPr>
          <w:rStyle w:val="CommentReference"/>
        </w:rPr>
        <w:annotationRef/>
      </w:r>
      <w:r w:rsidR="00EE6A6E" w:rsidRPr="00C54D93">
        <w:rPr>
          <w:lang w:val="en-GB"/>
        </w:rPr>
        <w:t xml:space="preserve">Reference </w:t>
      </w:r>
      <w:r w:rsidRPr="00C54D93">
        <w:rPr>
          <w:lang w:val="en-GB"/>
        </w:rPr>
        <w:t>34 appears to be a website link enabling access to a Wikipedia article. There is no standard way to cite these in the main text, as such articles are not peer-reviewed, cannot be attributed to an author or institution, and are not typically considered appropriate sources for use in a scientific article. Please locate an alternative source, and replace “[ref 34]” here and below with the appropriate citation.</w:t>
      </w:r>
    </w:p>
  </w:comment>
  <w:comment w:id="785" w:author="Author" w:date="2021-01-29T11:54:00Z" w:initials="A">
    <w:p w14:paraId="4D85B210" w14:textId="55E7801D" w:rsidR="00342F98" w:rsidRDefault="00342F98">
      <w:pPr>
        <w:pStyle w:val="CommentText"/>
      </w:pPr>
      <w:r>
        <w:rPr>
          <w:rStyle w:val="CommentReference"/>
        </w:rPr>
        <w:annotationRef/>
      </w:r>
      <w:r w:rsidRPr="00C54D93">
        <w:rPr>
          <w:lang w:val="en-GB"/>
        </w:rPr>
        <w:t>Please see the note above concerning this citation.</w:t>
      </w:r>
    </w:p>
  </w:comment>
  <w:comment w:id="788" w:author="Author" w:date="2021-01-29T12:21:00Z" w:initials="A">
    <w:p w14:paraId="2D0AC321" w14:textId="1F6A5A90" w:rsidR="006C1AB4" w:rsidRDefault="006C1AB4">
      <w:pPr>
        <w:pStyle w:val="CommentText"/>
      </w:pPr>
      <w:r>
        <w:rPr>
          <w:rStyle w:val="CommentReference"/>
        </w:rPr>
        <w:annotationRef/>
      </w:r>
      <w:r w:rsidRPr="00C54D93">
        <w:rPr>
          <w:lang w:val="en-GB"/>
        </w:rPr>
        <w:t>This sentence interrupts the logical flow within the paragraph, and its content is repeated below, so I recommend simply removing it.</w:t>
      </w:r>
    </w:p>
  </w:comment>
  <w:comment w:id="800" w:author="Author" w:date="2021-01-29T12:21:00Z" w:initials="A">
    <w:p w14:paraId="50643E52" w14:textId="311023C2" w:rsidR="006C1AB4" w:rsidRDefault="006C1AB4">
      <w:pPr>
        <w:pStyle w:val="CommentText"/>
      </w:pPr>
      <w:r>
        <w:rPr>
          <w:rStyle w:val="CommentReference"/>
        </w:rPr>
        <w:annotationRef/>
      </w:r>
      <w:r w:rsidRPr="00C54D93">
        <w:rPr>
          <w:lang w:val="en-GB"/>
        </w:rPr>
        <w:t>Only one study is cited, so this has been rephrased in the singular form.</w:t>
      </w:r>
    </w:p>
  </w:comment>
  <w:comment w:id="832" w:author="Author" w:date="2021-02-08T12:59:00Z" w:initials="A">
    <w:p w14:paraId="774EE47B" w14:textId="328842FC" w:rsidR="005655F2" w:rsidRDefault="005655F2">
      <w:pPr>
        <w:pStyle w:val="CommentText"/>
      </w:pPr>
      <w:r>
        <w:rPr>
          <w:rStyle w:val="CommentReference"/>
        </w:rPr>
        <w:annotationRef/>
      </w:r>
      <w:r>
        <w:t>Please mention the</w:t>
      </w:r>
      <w:r w:rsidRPr="005655F2">
        <w:t xml:space="preserve"> limitations of the approach you took, with emphasis on how these could be addressed in future research and the wider implications of those results both within and outside the research environment.</w:t>
      </w:r>
    </w:p>
  </w:comment>
  <w:comment w:id="862" w:author="Author" w:date="2021-01-29T14:15:00Z" w:initials="A">
    <w:p w14:paraId="6F064C76" w14:textId="77777777" w:rsidR="00B406AB" w:rsidRDefault="00B406AB" w:rsidP="00B406AB">
      <w:pPr>
        <w:pStyle w:val="CommentText"/>
      </w:pPr>
      <w:r>
        <w:rPr>
          <w:rStyle w:val="CommentReference"/>
        </w:rPr>
        <w:annotationRef/>
      </w:r>
      <w:r w:rsidRPr="00C54D93">
        <w:rPr>
          <w:lang w:val="en-GB"/>
        </w:rPr>
        <w:t>This is the section title mandated by the journal for your method description.</w:t>
      </w:r>
    </w:p>
  </w:comment>
  <w:comment w:id="868" w:author="Author" w:date="2021-01-28T14:51:00Z" w:initials="A">
    <w:p w14:paraId="5FB030D8" w14:textId="2B969168" w:rsidR="00B406AB" w:rsidRPr="00C54D93" w:rsidRDefault="00B406AB" w:rsidP="00B406AB">
      <w:pPr>
        <w:pStyle w:val="CommentText"/>
        <w:rPr>
          <w:lang w:val="en-GB"/>
        </w:rPr>
      </w:pPr>
      <w:r w:rsidRPr="0036649E">
        <w:rPr>
          <w:rStyle w:val="CommentReference"/>
        </w:rPr>
        <w:annotationRef/>
      </w:r>
      <w:r w:rsidR="00EE6A6E" w:rsidRPr="00C54D93">
        <w:rPr>
          <w:lang w:val="en-GB"/>
        </w:rPr>
        <w:t>Readers may need to know more than is given here, in order to be able to replicate your work from the description; this is a requirement of the journal. If you sourced and grew the plants, and cut the segments, precisely as done in the</w:t>
      </w:r>
      <w:r w:rsidR="00D26A9B" w:rsidRPr="00C54D93">
        <w:rPr>
          <w:lang w:val="en-GB"/>
        </w:rPr>
        <w:t xml:space="preserve"> reference, you could state this. Otherwise, you should include the source for the original plant material, and brief details of how it was grown on for 3 months, plus the size and cutting method for the segments. If your method was exactly as in Raju </w:t>
      </w:r>
      <w:r w:rsidR="00D26A9B" w:rsidRPr="00C54D93">
        <w:rPr>
          <w:i/>
          <w:iCs/>
          <w:lang w:val="en-GB"/>
        </w:rPr>
        <w:t>et al</w:t>
      </w:r>
      <w:r w:rsidR="00D26A9B" w:rsidRPr="00C54D93">
        <w:rPr>
          <w:lang w:val="en-GB"/>
        </w:rPr>
        <w:t>. (2013), you could rephrase as follows:</w:t>
      </w:r>
    </w:p>
    <w:p w14:paraId="054EB08E" w14:textId="4C8562F6" w:rsidR="00B406AB" w:rsidRPr="0036649E" w:rsidRDefault="00D26A9B" w:rsidP="00B406AB">
      <w:pPr>
        <w:pStyle w:val="CommentText"/>
      </w:pPr>
      <w:r w:rsidRPr="00C54D93">
        <w:rPr>
          <w:lang w:val="en-GB"/>
        </w:rPr>
        <w:t>“</w:t>
      </w:r>
      <w:r w:rsidR="00B96193" w:rsidRPr="00C54D93">
        <w:rPr>
          <w:lang w:val="en-GB"/>
        </w:rPr>
        <w:t xml:space="preserve">… grown plants, following in all respects (including plant source) the method of Raju </w:t>
      </w:r>
      <w:r w:rsidR="00B96193" w:rsidRPr="00C54D93">
        <w:rPr>
          <w:i/>
          <w:iCs/>
          <w:lang w:val="en-GB"/>
        </w:rPr>
        <w:t>et al</w:t>
      </w:r>
      <w:r w:rsidR="00B96193" w:rsidRPr="00C54D93">
        <w:rPr>
          <w:lang w:val="en-GB"/>
        </w:rPr>
        <w:t>. (2013).</w:t>
      </w:r>
      <w:r w:rsidRPr="00C54D93">
        <w:rPr>
          <w:lang w:val="en-GB"/>
        </w:rPr>
        <w:t>”</w:t>
      </w:r>
    </w:p>
  </w:comment>
  <w:comment w:id="873" w:author="Author" w:date="2021-01-29T17:14:00Z" w:initials="A">
    <w:p w14:paraId="09A85E7F" w14:textId="051A5FBB" w:rsidR="0036649E" w:rsidRDefault="0036649E" w:rsidP="0036649E">
      <w:pPr>
        <w:pStyle w:val="CommentText"/>
      </w:pPr>
      <w:r>
        <w:rPr>
          <w:rStyle w:val="CommentReference"/>
        </w:rPr>
        <w:annotationRef/>
      </w:r>
      <w:r w:rsidRPr="00C54D93">
        <w:rPr>
          <w:rStyle w:val="CommentReference"/>
          <w:lang w:val="en-GB"/>
        </w:rPr>
        <w:t>I recommend adding a little extra detail after this sentence, confirming for the reader that this constituted a total of 9 experiments, and specifying the number of replications performed in each case.</w:t>
      </w:r>
    </w:p>
  </w:comment>
  <w:comment w:id="892" w:author="Author" w:date="2021-01-28T15:00:00Z" w:initials="A">
    <w:p w14:paraId="130B85E1" w14:textId="77777777" w:rsidR="00B406AB" w:rsidRDefault="00B406AB" w:rsidP="00B406AB">
      <w:pPr>
        <w:pStyle w:val="CommentText"/>
      </w:pPr>
      <w:r w:rsidRPr="0079599A">
        <w:rPr>
          <w:rStyle w:val="CommentReference"/>
        </w:rPr>
        <w:annotationRef/>
      </w:r>
      <w:r w:rsidRPr="00C54D93">
        <w:rPr>
          <w:lang w:val="en-GB"/>
        </w:rPr>
        <w:t>I have assumed here that you mean 6-benzylaminopurine. If so, the journal accepts the abbreviation “BAP”, and does not require you to define it. As always, please check that this is the right definition before accepting the proposed change.</w:t>
      </w:r>
    </w:p>
  </w:comment>
  <w:comment w:id="904" w:author="Author" w:date="2021-01-28T15:02:00Z" w:initials="A">
    <w:p w14:paraId="3C1BB373" w14:textId="77777777" w:rsidR="00B406AB" w:rsidRDefault="00B406AB" w:rsidP="00B406AB">
      <w:pPr>
        <w:pStyle w:val="CommentText"/>
      </w:pPr>
      <w:r w:rsidRPr="0079599A">
        <w:rPr>
          <w:rStyle w:val="CommentReference"/>
        </w:rPr>
        <w:annotationRef/>
      </w:r>
      <w:bookmarkStart w:id="907" w:name="_Hlk63244608"/>
      <w:r w:rsidRPr="00C54D93">
        <w:rPr>
          <w:lang w:val="en-GB"/>
        </w:rPr>
        <w:t>In this case the assumption is that “Kn” stands for kinetin. Please check before accepting, as previously. The abbreviation is not re-used anywhere in the article, so you do not need to introduce it.</w:t>
      </w:r>
      <w:bookmarkEnd w:id="907"/>
    </w:p>
  </w:comment>
  <w:comment w:id="914" w:author="Author" w:date="2021-01-28T15:03:00Z" w:initials="A">
    <w:p w14:paraId="0DC00AC9" w14:textId="77777777" w:rsidR="00B406AB" w:rsidRDefault="00B406AB" w:rsidP="00B406AB">
      <w:pPr>
        <w:pStyle w:val="CommentText"/>
      </w:pPr>
      <w:r>
        <w:rPr>
          <w:rStyle w:val="CommentReference"/>
        </w:rPr>
        <w:annotationRef/>
      </w:r>
      <w:r w:rsidRPr="00C54D93">
        <w:rPr>
          <w:lang w:val="en-GB"/>
        </w:rPr>
        <w:t>The pH value is missing here. Please insert it.</w:t>
      </w:r>
    </w:p>
  </w:comment>
  <w:comment w:id="921" w:author="Author" w:date="2021-01-28T15:05:00Z" w:initials="A">
    <w:p w14:paraId="1B6A89DA" w14:textId="77777777" w:rsidR="00B406AB" w:rsidRDefault="00B406AB" w:rsidP="00B406AB">
      <w:pPr>
        <w:pStyle w:val="CommentText"/>
      </w:pPr>
      <w:r>
        <w:rPr>
          <w:rStyle w:val="CommentReference"/>
        </w:rPr>
        <w:annotationRef/>
      </w:r>
      <w:r w:rsidRPr="00C54D93">
        <w:rPr>
          <w:lang w:val="en-GB"/>
        </w:rPr>
        <w:t>The temperature value is missing here. Please add it.</w:t>
      </w:r>
    </w:p>
  </w:comment>
  <w:comment w:id="927" w:author="Author" w:date="2021-01-28T15:07:00Z" w:initials="A">
    <w:p w14:paraId="2EE703DF" w14:textId="77777777" w:rsidR="00B406AB" w:rsidRDefault="00B406AB" w:rsidP="00B406AB">
      <w:pPr>
        <w:pStyle w:val="CommentText"/>
      </w:pPr>
      <w:r>
        <w:rPr>
          <w:rStyle w:val="CommentReference"/>
        </w:rPr>
        <w:annotationRef/>
      </w:r>
      <w:r w:rsidRPr="00C54D93">
        <w:rPr>
          <w:lang w:val="en-GB"/>
        </w:rPr>
        <w:t>This symbol does not need to be in italic text.</w:t>
      </w:r>
    </w:p>
  </w:comment>
  <w:comment w:id="939" w:author="Author" w:date="2021-01-28T15:26:00Z" w:initials="A">
    <w:p w14:paraId="429DFA00" w14:textId="1AB7701F" w:rsidR="0079599A" w:rsidRPr="00C54D93" w:rsidRDefault="00B406AB" w:rsidP="00B406AB">
      <w:pPr>
        <w:pStyle w:val="CommentText"/>
        <w:rPr>
          <w:lang w:val="en-GB"/>
        </w:rPr>
      </w:pPr>
      <w:r w:rsidRPr="000560AB">
        <w:rPr>
          <w:rStyle w:val="CommentReference"/>
        </w:rPr>
        <w:annotationRef/>
      </w:r>
      <w:r w:rsidR="0079599A" w:rsidRPr="00C54D93">
        <w:rPr>
          <w:lang w:val="en-GB"/>
        </w:rPr>
        <w:t>I advise clarifying for the reader that these were derived from the previous experiments</w:t>
      </w:r>
      <w:r w:rsidR="000560AB" w:rsidRPr="00C54D93">
        <w:rPr>
          <w:lang w:val="en-GB"/>
        </w:rPr>
        <w:t>, in the form given below, provided that this was in fact the case. If not, please specify the source of the callus samples used.</w:t>
      </w:r>
    </w:p>
    <w:p w14:paraId="6F8C478B" w14:textId="59FC7C19" w:rsidR="000560AB" w:rsidRDefault="000560AB" w:rsidP="00B406AB">
      <w:pPr>
        <w:pStyle w:val="CommentText"/>
      </w:pPr>
      <w:r w:rsidRPr="00C54D93">
        <w:rPr>
          <w:lang w:val="en-GB"/>
        </w:rPr>
        <w:t>“… friable callus, derived from the above culture process, were …”</w:t>
      </w:r>
    </w:p>
  </w:comment>
  <w:comment w:id="949" w:author="Author" w:date="2021-01-28T15:27:00Z" w:initials="A">
    <w:p w14:paraId="73A18EE9" w14:textId="77777777" w:rsidR="00B406AB" w:rsidRDefault="00B406AB" w:rsidP="00B406AB">
      <w:pPr>
        <w:pStyle w:val="CommentText"/>
      </w:pPr>
      <w:r>
        <w:rPr>
          <w:rStyle w:val="CommentReference"/>
        </w:rPr>
        <w:annotationRef/>
      </w:r>
      <w:r w:rsidRPr="00C54D93">
        <w:rPr>
          <w:lang w:val="en-GB"/>
        </w:rPr>
        <w:t>This appears to be the likeliest meaning here. Please check to ensure that it correctly reflects your method before accepting the change.</w:t>
      </w:r>
    </w:p>
  </w:comment>
  <w:comment w:id="957" w:author="Author" w:date="2021-01-28T15:28:00Z" w:initials="A">
    <w:p w14:paraId="17F484BF" w14:textId="77777777" w:rsidR="00B406AB" w:rsidRDefault="00B406AB" w:rsidP="00B406AB">
      <w:pPr>
        <w:pStyle w:val="CommentText"/>
      </w:pPr>
      <w:r>
        <w:rPr>
          <w:rStyle w:val="CommentReference"/>
        </w:rPr>
        <w:annotationRef/>
      </w:r>
      <w:r w:rsidRPr="00C54D93">
        <w:rPr>
          <w:lang w:val="en-GB"/>
        </w:rPr>
        <w:t>It would not make sense to add all of these, as is implied by “and”, so “or” is appropriate here.</w:t>
      </w:r>
    </w:p>
  </w:comment>
  <w:comment w:id="961" w:author="Author" w:date="2021-01-28T15:30:00Z" w:initials="A">
    <w:p w14:paraId="4B3EFC46" w14:textId="77777777" w:rsidR="00B406AB" w:rsidRDefault="00B406AB" w:rsidP="00B406AB">
      <w:pPr>
        <w:pStyle w:val="CommentText"/>
      </w:pPr>
      <w:r>
        <w:rPr>
          <w:rStyle w:val="CommentReference"/>
        </w:rPr>
        <w:annotationRef/>
      </w:r>
      <w:r w:rsidRPr="00C54D93">
        <w:rPr>
          <w:lang w:val="en-GB"/>
        </w:rPr>
        <w:t>It is best to be as explicit as possible, so I recommend this expansion for clarity.</w:t>
      </w:r>
    </w:p>
  </w:comment>
  <w:comment w:id="973" w:author="Author" w:date="2021-01-28T12:04:00Z" w:initials="A">
    <w:p w14:paraId="4A60DE53" w14:textId="77777777" w:rsidR="00B406AB" w:rsidRPr="00754C28" w:rsidRDefault="00B406AB" w:rsidP="00B406AB">
      <w:pPr>
        <w:pStyle w:val="CommentText"/>
        <w:rPr>
          <w:highlight w:val="red"/>
        </w:rPr>
      </w:pPr>
      <w:r w:rsidRPr="00E728B3">
        <w:rPr>
          <w:rStyle w:val="CommentReference"/>
        </w:rPr>
        <w:annotationRef/>
      </w:r>
      <w:r w:rsidRPr="00C54D93">
        <w:rPr>
          <w:lang w:val="en-GB"/>
        </w:rPr>
        <w:t xml:space="preserve">The journal prefers that rpm is expressed as multiples of </w:t>
      </w:r>
      <w:r w:rsidRPr="00C54D93">
        <w:rPr>
          <w:i/>
          <w:iCs/>
          <w:lang w:val="en-GB"/>
        </w:rPr>
        <w:t>g</w:t>
      </w:r>
      <w:r w:rsidRPr="00C54D93">
        <w:rPr>
          <w:lang w:val="en-GB"/>
        </w:rPr>
        <w:t>. However, although this is appropriate for centrifugation, it is less useful for reporting orbital shaker settings. I have therefore not recommended changing this unit.</w:t>
      </w:r>
    </w:p>
  </w:comment>
  <w:comment w:id="976" w:author="Author" w:date="2021-01-28T15:37:00Z" w:initials="A">
    <w:p w14:paraId="013DE847" w14:textId="77777777" w:rsidR="00B406AB" w:rsidRDefault="00B406AB" w:rsidP="00B406AB">
      <w:pPr>
        <w:pStyle w:val="CommentText"/>
      </w:pPr>
      <w:r>
        <w:rPr>
          <w:rStyle w:val="CommentReference"/>
        </w:rPr>
        <w:annotationRef/>
      </w:r>
      <w:r w:rsidRPr="00C54D93">
        <w:rPr>
          <w:lang w:val="en-GB"/>
        </w:rPr>
        <w:t>Please insert this equation in the space provided.</w:t>
      </w:r>
    </w:p>
  </w:comment>
  <w:comment w:id="977" w:author="Author" w:date="2021-01-28T15:37:00Z" w:initials="A">
    <w:p w14:paraId="0C7946F7" w14:textId="1363C268" w:rsidR="002B5842" w:rsidRPr="00C54D93" w:rsidRDefault="00B406AB" w:rsidP="00B406AB">
      <w:pPr>
        <w:pStyle w:val="CommentText"/>
        <w:rPr>
          <w:lang w:val="en-GB"/>
        </w:rPr>
      </w:pPr>
      <w:r w:rsidRPr="00C05064">
        <w:rPr>
          <w:rStyle w:val="CommentReference"/>
          <w:highlight w:val="yellow"/>
        </w:rPr>
        <w:annotationRef/>
      </w:r>
      <w:r w:rsidR="002B5842" w:rsidRPr="00C54D93">
        <w:rPr>
          <w:lang w:val="en-GB"/>
        </w:rPr>
        <w:t>As above, I suggest including the source, probably:</w:t>
      </w:r>
    </w:p>
    <w:p w14:paraId="3F04A244" w14:textId="3D774B7C" w:rsidR="002B5842" w:rsidRDefault="002B5842" w:rsidP="00B406AB">
      <w:pPr>
        <w:pStyle w:val="CommentText"/>
      </w:pPr>
      <w:r w:rsidRPr="00C54D93">
        <w:rPr>
          <w:lang w:val="en-GB"/>
        </w:rPr>
        <w:t>“… lengths of the adventitious roots generated by the above culture process per …”</w:t>
      </w:r>
    </w:p>
  </w:comment>
  <w:comment w:id="981" w:author="Author" w:date="2021-01-28T15:43:00Z" w:initials="A">
    <w:p w14:paraId="11AA669E" w14:textId="0090DDB3" w:rsidR="00A01504" w:rsidRPr="00C54D93" w:rsidRDefault="00B406AB" w:rsidP="00B406AB">
      <w:pPr>
        <w:pStyle w:val="CommentText"/>
        <w:rPr>
          <w:lang w:val="en-GB"/>
        </w:rPr>
      </w:pPr>
      <w:r w:rsidRPr="00A01504">
        <w:rPr>
          <w:rStyle w:val="CommentReference"/>
        </w:rPr>
        <w:annotationRef/>
      </w:r>
      <w:r w:rsidR="00A01504" w:rsidRPr="00C54D93">
        <w:rPr>
          <w:lang w:val="en-GB"/>
        </w:rPr>
        <w:t>Some additional clarification is recommended here. Assuming that the “same” means the the same media as in the source root culture, and that the transfer took place into fresh flasks, I suggest:</w:t>
      </w:r>
    </w:p>
    <w:p w14:paraId="35359446" w14:textId="4B5C459D" w:rsidR="00B406AB" w:rsidRDefault="00A01504" w:rsidP="00A01504">
      <w:pPr>
        <w:pStyle w:val="CommentText"/>
      </w:pPr>
      <w:r w:rsidRPr="00C54D93">
        <w:rPr>
          <w:lang w:val="en-GB"/>
        </w:rPr>
        <w:t>“… per flask were transferred into fresh flasks, each containing the same medium as that from which the root sample had been obtained, cultured …”</w:t>
      </w:r>
    </w:p>
  </w:comment>
  <w:comment w:id="987" w:author="Author" w:date="2021-01-28T15:48:00Z" w:initials="A">
    <w:p w14:paraId="6386090F" w14:textId="77777777" w:rsidR="00B406AB" w:rsidRDefault="00B406AB" w:rsidP="00B406AB">
      <w:pPr>
        <w:pStyle w:val="CommentText"/>
      </w:pPr>
      <w:r>
        <w:rPr>
          <w:rStyle w:val="CommentReference"/>
        </w:rPr>
        <w:annotationRef/>
      </w:r>
      <w:r w:rsidRPr="00C54D93">
        <w:rPr>
          <w:lang w:val="en-GB"/>
        </w:rPr>
        <w:t>It seems likely that the comparison of root length was the basis on which the auxin was selected, rather than the subject of the further studies. This rearrangement clarifies this; do check that it matches your intended meaning before accepting the change.</w:t>
      </w:r>
    </w:p>
  </w:comment>
  <w:comment w:id="988" w:author="Author" w:date="2021-01-28T15:49:00Z" w:initials="A">
    <w:p w14:paraId="3DED0AA7" w14:textId="3159BA6D" w:rsidR="00A01504" w:rsidRPr="00C54D93" w:rsidRDefault="00B406AB" w:rsidP="00B406AB">
      <w:pPr>
        <w:pStyle w:val="CommentText"/>
        <w:rPr>
          <w:lang w:val="en-GB"/>
        </w:rPr>
      </w:pPr>
      <w:r w:rsidRPr="007E25A2">
        <w:rPr>
          <w:rStyle w:val="CommentReference"/>
        </w:rPr>
        <w:annotationRef/>
      </w:r>
      <w:r w:rsidR="00A01504" w:rsidRPr="00C54D93">
        <w:rPr>
          <w:lang w:val="en-GB"/>
        </w:rPr>
        <w:t>I would advise more specificity on this point. You could do this with an extra sentence on the end of the paragraphs. One likely possibility is:</w:t>
      </w:r>
    </w:p>
    <w:p w14:paraId="2816772B" w14:textId="041EE38E" w:rsidR="00B406AB" w:rsidRDefault="00A01504" w:rsidP="007E25A2">
      <w:pPr>
        <w:pStyle w:val="CommentText"/>
      </w:pPr>
      <w:r w:rsidRPr="00C54D93">
        <w:rPr>
          <w:lang w:val="en-GB"/>
        </w:rPr>
        <w:t>“Root lengths were compared using mean values for a random sample of 10 roots in each case.”</w:t>
      </w:r>
    </w:p>
  </w:comment>
  <w:comment w:id="1000" w:author="Author" w:date="2021-01-28T15:52:00Z" w:initials="A">
    <w:p w14:paraId="14092BFF" w14:textId="4A45B93F" w:rsidR="007E25A2" w:rsidRPr="00C54D93" w:rsidRDefault="00B406AB" w:rsidP="00B406AB">
      <w:pPr>
        <w:pStyle w:val="CommentText"/>
        <w:rPr>
          <w:rStyle w:val="CommentReference"/>
          <w:lang w:val="en-GB"/>
        </w:rPr>
      </w:pPr>
      <w:r w:rsidRPr="007E25A2">
        <w:rPr>
          <w:rStyle w:val="CommentReference"/>
        </w:rPr>
        <w:annotationRef/>
      </w:r>
      <w:r w:rsidR="007E25A2" w:rsidRPr="00C54D93">
        <w:rPr>
          <w:rStyle w:val="CommentReference"/>
          <w:lang w:val="en-GB"/>
        </w:rPr>
        <w:t>Again, I recommend being explicit about the source of these roots. As it is likely that you used the same friable callus inoculum as in the root induction productivity tests, I suggest the following. However, as usual, you should check that this matches your actual method before using it.</w:t>
      </w:r>
    </w:p>
    <w:p w14:paraId="21888AAE" w14:textId="03DAAF21" w:rsidR="00B406AB" w:rsidRDefault="007E25A2" w:rsidP="007E25A2">
      <w:pPr>
        <w:pStyle w:val="CommentText"/>
      </w:pPr>
      <w:r w:rsidRPr="00C54D93">
        <w:rPr>
          <w:rStyle w:val="CommentReference"/>
          <w:lang w:val="en-GB"/>
        </w:rPr>
        <w:t xml:space="preserve">“FW adventitious roots, as used in </w:t>
      </w:r>
      <w:r w:rsidRPr="00C54D93">
        <w:rPr>
          <w:rFonts w:ascii="Times New Roman" w:eastAsia="Times New Roman" w:hAnsi="Times New Roman" w:cs="Times New Roman"/>
          <w:b/>
          <w:bCs/>
          <w:i/>
          <w:iCs/>
          <w:sz w:val="24"/>
          <w:szCs w:val="24"/>
          <w:lang w:val="en-GB"/>
        </w:rPr>
        <w:t>Initiation of Cell Suspension Culture</w:t>
      </w:r>
      <w:r w:rsidRPr="00C54D93">
        <w:rPr>
          <w:rFonts w:ascii="Times New Roman" w:eastAsia="Times New Roman" w:hAnsi="Times New Roman" w:cs="Times New Roman"/>
          <w:sz w:val="24"/>
          <w:szCs w:val="24"/>
          <w:lang w:val="en-GB"/>
        </w:rPr>
        <w:t xml:space="preserve"> above</w:t>
      </w:r>
      <w:r w:rsidRPr="00C54D93">
        <w:rPr>
          <w:rStyle w:val="CommentReference"/>
          <w:lang w:val="en-GB"/>
        </w:rPr>
        <w:t>) to …”</w:t>
      </w:r>
    </w:p>
  </w:comment>
  <w:comment w:id="1001" w:author="Author" w:date="2021-01-28T15:53:00Z" w:initials="A">
    <w:p w14:paraId="0E3CE65E" w14:textId="11661A0D" w:rsidR="006F1556" w:rsidRDefault="006F1556" w:rsidP="00B406AB">
      <w:pPr>
        <w:pStyle w:val="CommentText"/>
      </w:pPr>
      <w:r w:rsidRPr="00C54D93">
        <w:rPr>
          <w:lang w:val="en-GB"/>
        </w:rPr>
        <w:t>Assuming that each of different media was tested with each of the different sucrose levels, I recommend clarifying this by replacing “strength) and” with “strength), each with”.</w:t>
      </w:r>
    </w:p>
  </w:comment>
  <w:comment w:id="1009" w:author="Author" w:date="2021-01-28T16:00:00Z" w:initials="A">
    <w:p w14:paraId="515E691F" w14:textId="77777777" w:rsidR="00B406AB" w:rsidRDefault="00B406AB" w:rsidP="00B406AB">
      <w:pPr>
        <w:pStyle w:val="CommentText"/>
      </w:pPr>
      <w:r>
        <w:rPr>
          <w:rStyle w:val="CommentReference"/>
        </w:rPr>
        <w:annotationRef/>
      </w:r>
      <w:r w:rsidRPr="00C54D93">
        <w:rPr>
          <w:lang w:val="en-GB"/>
        </w:rPr>
        <w:t>“Standardized” implies that the method described was used to ensure that all densities matched a pre-defined standard. However, the context suggests that you were in fact identifying the standard that should be used. If so, “identified” is the right word to use. As ever, do ensure that I have correctly understood your intended meaning before accepting the change.</w:t>
      </w:r>
    </w:p>
  </w:comment>
  <w:comment w:id="1006" w:author="Author" w:date="2021-01-28T15:57:00Z" w:initials="A">
    <w:p w14:paraId="7CAC7AB8" w14:textId="0D606BBD" w:rsidR="00AA4B90" w:rsidRPr="00C54D93" w:rsidRDefault="00B406AB" w:rsidP="00B406AB">
      <w:pPr>
        <w:pStyle w:val="CommentText"/>
        <w:rPr>
          <w:lang w:val="en-GB"/>
        </w:rPr>
      </w:pPr>
      <w:r w:rsidRPr="00E723D3">
        <w:rPr>
          <w:rStyle w:val="CommentReference"/>
          <w:highlight w:val="yellow"/>
        </w:rPr>
        <w:annotationRef/>
      </w:r>
      <w:r w:rsidR="00AA4B90" w:rsidRPr="00C54D93">
        <w:rPr>
          <w:lang w:val="en-GB"/>
        </w:rPr>
        <w:t>As with previous suggested revisions, this would benefit from confirmatory detail. I assume that you used fresh flasks, and the medium identified as optimal by the previous experiments. If so, you could use:</w:t>
      </w:r>
    </w:p>
    <w:p w14:paraId="2DF3989A" w14:textId="1F9B88E4" w:rsidR="00AA4B90" w:rsidRDefault="00AA4B90" w:rsidP="00B406AB">
      <w:pPr>
        <w:pStyle w:val="CommentText"/>
      </w:pPr>
      <w:r w:rsidRPr="00C54D93">
        <w:rPr>
          <w:lang w:val="en-GB"/>
        </w:rPr>
        <w:t>“</w:t>
      </w:r>
      <w:r w:rsidR="003B08B2" w:rsidRPr="00C54D93">
        <w:rPr>
          <w:lang w:val="en-GB"/>
        </w:rPr>
        <w:t>The best culture medium for adventitious root biomass production, as determined above, was used in fresh flasks to identify which of various initial inoculum densities (2.5, … ) was optimal.</w:t>
      </w:r>
      <w:r w:rsidRPr="00C54D93">
        <w:rPr>
          <w:lang w:val="en-GB"/>
        </w:rPr>
        <w:t>”</w:t>
      </w:r>
    </w:p>
  </w:comment>
  <w:comment w:id="1013" w:author="Author" w:date="2021-01-28T15:58:00Z" w:initials="A">
    <w:p w14:paraId="75320EEE" w14:textId="16D04B09" w:rsidR="00B406AB" w:rsidRDefault="00B406AB" w:rsidP="00B406AB">
      <w:pPr>
        <w:pStyle w:val="CommentText"/>
      </w:pPr>
      <w:r w:rsidRPr="00E723D3">
        <w:rPr>
          <w:rStyle w:val="CommentReference"/>
          <w:highlight w:val="yellow"/>
        </w:rPr>
        <w:annotationRef/>
      </w:r>
      <w:r w:rsidR="001B16A6" w:rsidRPr="00C54D93">
        <w:rPr>
          <w:lang w:val="en-GB"/>
        </w:rPr>
        <w:t>I suggest “All treatments described” rather than “Each treatment”, as this confirms for readers that the replication applied to both the medium optimization and the inoculum density optimization. I note also that as per my comment in the statistical analysis subsection below, this replication information is required for all experiments. You should therefore include a sentence of this type in both the preceding subsections.</w:t>
      </w:r>
    </w:p>
  </w:comment>
  <w:comment w:id="1017" w:author="Author" w:date="2021-01-28T16:04:00Z" w:initials="A">
    <w:p w14:paraId="1C73A923" w14:textId="77777777" w:rsidR="00B406AB" w:rsidRDefault="00B406AB" w:rsidP="00B406AB">
      <w:pPr>
        <w:pStyle w:val="CommentText"/>
      </w:pPr>
      <w:r>
        <w:rPr>
          <w:rStyle w:val="CommentReference"/>
        </w:rPr>
        <w:annotationRef/>
      </w:r>
      <w:r w:rsidRPr="00C54D93">
        <w:rPr>
          <w:lang w:val="en-GB"/>
        </w:rPr>
        <w:t>This abbreviation is not re-used anywhere in the article, so you do not need to introduce it here.</w:t>
      </w:r>
    </w:p>
  </w:comment>
  <w:comment w:id="1019" w:author="Author" w:date="2021-01-28T15:56:00Z" w:initials="A">
    <w:p w14:paraId="1C2C741E" w14:textId="77777777" w:rsidR="00B406AB" w:rsidRDefault="00B406AB" w:rsidP="00B406AB">
      <w:pPr>
        <w:pStyle w:val="CommentText"/>
      </w:pPr>
      <w:r>
        <w:rPr>
          <w:rStyle w:val="CommentReference"/>
        </w:rPr>
        <w:annotationRef/>
      </w:r>
      <w:r w:rsidRPr="00C54D93">
        <w:rPr>
          <w:lang w:val="en-GB"/>
        </w:rPr>
        <w:t>Please insert this equation in the space provided.</w:t>
      </w:r>
    </w:p>
  </w:comment>
  <w:comment w:id="1025" w:author="Author" w:date="2021-01-28T16:27:00Z" w:initials="A">
    <w:p w14:paraId="4D7856DE" w14:textId="77777777" w:rsidR="0001027E" w:rsidRPr="00C54D93" w:rsidRDefault="0001027E" w:rsidP="00B406AB">
      <w:pPr>
        <w:pStyle w:val="CommentText"/>
        <w:rPr>
          <w:lang w:val="en-GB"/>
        </w:rPr>
      </w:pPr>
      <w:r w:rsidRPr="00C54D93">
        <w:rPr>
          <w:lang w:val="en-GB"/>
        </w:rPr>
        <w:t>Again, specificity would be beneficial here. Were these the masses obtained from the optimal culture conditions as identified in the preceding experiments? If so, you could use the following. Otherwise, please specify the source actually used.</w:t>
      </w:r>
    </w:p>
    <w:p w14:paraId="79BED924" w14:textId="5BD20D4C" w:rsidR="0001027E" w:rsidRDefault="0001027E" w:rsidP="00B406AB">
      <w:pPr>
        <w:pStyle w:val="CommentText"/>
      </w:pPr>
      <w:r w:rsidRPr="00C54D93">
        <w:rPr>
          <w:lang w:val="en-GB"/>
        </w:rPr>
        <w:t>“… harvested from the optimal suspension culture as identified above and the rhizomes …”</w:t>
      </w:r>
    </w:p>
  </w:comment>
  <w:comment w:id="1028" w:author="Author" w:date="2021-01-28T16:27:00Z" w:initials="A">
    <w:p w14:paraId="41288A5A" w14:textId="04909A37" w:rsidR="00F9607B" w:rsidRPr="00C54D93" w:rsidRDefault="00B406AB" w:rsidP="00B406AB">
      <w:pPr>
        <w:pStyle w:val="CommentText"/>
        <w:rPr>
          <w:lang w:val="en-GB"/>
        </w:rPr>
      </w:pPr>
      <w:r w:rsidRPr="0002241D">
        <w:rPr>
          <w:rStyle w:val="CommentReference"/>
          <w:highlight w:val="yellow"/>
        </w:rPr>
        <w:annotationRef/>
      </w:r>
      <w:r w:rsidR="00F9607B" w:rsidRPr="00C54D93">
        <w:rPr>
          <w:lang w:val="en-GB"/>
        </w:rPr>
        <w:t>These field-grown plants have not been mentioned previously in your methods statements. As for the plants used in culture, the source and growing conditions of these are likely to affect the results, so this information should be provided to the reader. I suggest adding a sentence after this one, using the following as a model:</w:t>
      </w:r>
    </w:p>
    <w:p w14:paraId="299D25E7" w14:textId="187E58B6" w:rsidR="00F9607B" w:rsidRDefault="00F9607B" w:rsidP="00B406AB">
      <w:pPr>
        <w:pStyle w:val="CommentText"/>
      </w:pPr>
      <w:r w:rsidRPr="00C54D93">
        <w:rPr>
          <w:lang w:val="en-GB"/>
        </w:rPr>
        <w:t>“The field-grown plants were derived from the same source as those used to initiate the cell cultures, and were grown in [type of soil] under [climatic conditions] using standard agricultural methods for [your location].”</w:t>
      </w:r>
    </w:p>
  </w:comment>
  <w:comment w:id="1023" w:author="Author" w:date="2021-01-28T16:27:00Z" w:initials="A">
    <w:p w14:paraId="0CC3D115" w14:textId="77777777" w:rsidR="00B406AB" w:rsidRPr="00C54D93" w:rsidRDefault="00B406AB" w:rsidP="00B406AB">
      <w:pPr>
        <w:pStyle w:val="CommentText"/>
        <w:rPr>
          <w:rStyle w:val="CommentReference"/>
          <w:lang w:val="en-GB"/>
        </w:rPr>
      </w:pPr>
      <w:r>
        <w:rPr>
          <w:rStyle w:val="CommentReference"/>
        </w:rPr>
        <w:annotationRef/>
      </w:r>
      <w:r w:rsidRPr="00C54D93">
        <w:rPr>
          <w:rStyle w:val="CommentReference"/>
          <w:lang w:val="en-GB"/>
        </w:rPr>
        <w:annotationRef/>
      </w:r>
      <w:r w:rsidRPr="00C54D93">
        <w:rPr>
          <w:rStyle w:val="CommentReference"/>
          <w:lang w:val="en-GB"/>
        </w:rPr>
        <w:t>It seems likely that 1 g FW of adventitious root material of each type was used; this sentence is unclear as to whether this was the case. If so, I recommend:</w:t>
      </w:r>
    </w:p>
    <w:p w14:paraId="4F38D504" w14:textId="77777777" w:rsidR="00B406AB" w:rsidRDefault="00B406AB" w:rsidP="00B406AB">
      <w:pPr>
        <w:pStyle w:val="CommentText"/>
      </w:pPr>
      <w:r w:rsidRPr="00C54D93">
        <w:rPr>
          <w:rStyle w:val="CommentReference"/>
          <w:lang w:val="en-GB"/>
        </w:rPr>
        <w:t>“Adventitious root masses harvested from suspension culture (1 g FW) and from the rhizomes of field-grown plants (1 g FW) were …”</w:t>
      </w:r>
    </w:p>
  </w:comment>
  <w:comment w:id="1042" w:author="Author" w:date="2021-01-28T16:30:00Z" w:initials="A">
    <w:p w14:paraId="5250D1BE" w14:textId="77777777" w:rsidR="00B406AB" w:rsidRDefault="00B406AB" w:rsidP="00B406AB">
      <w:pPr>
        <w:pStyle w:val="CommentText"/>
      </w:pPr>
      <w:r>
        <w:rPr>
          <w:rStyle w:val="CommentReference"/>
        </w:rPr>
        <w:annotationRef/>
      </w:r>
      <w:r w:rsidRPr="00C54D93">
        <w:rPr>
          <w:lang w:val="en-GB"/>
        </w:rPr>
        <w:t>You may wish to add details of the instrument used.</w:t>
      </w:r>
    </w:p>
  </w:comment>
  <w:comment w:id="1043" w:author="Author" w:date="2021-01-28T16:21:00Z" w:initials="A">
    <w:p w14:paraId="018B5752" w14:textId="77777777" w:rsidR="00B406AB" w:rsidRDefault="00B406AB" w:rsidP="00B406AB">
      <w:pPr>
        <w:pStyle w:val="CommentText"/>
      </w:pPr>
      <w:r>
        <w:rPr>
          <w:rStyle w:val="CommentReference"/>
        </w:rPr>
        <w:annotationRef/>
      </w:r>
      <w:r w:rsidRPr="00C54D93">
        <w:rPr>
          <w:lang w:val="en-GB"/>
        </w:rPr>
        <w:t xml:space="preserve">The journal prefers that you give rpm values in terms of g. Please convert this value and replace it. A conversion calculator can be found at </w:t>
      </w:r>
      <w:hyperlink r:id="rId1" w:history="1">
        <w:r w:rsidRPr="00C54D93">
          <w:rPr>
            <w:rStyle w:val="Hyperlink"/>
            <w:lang w:val="en-GB"/>
          </w:rPr>
          <w:t>http://insilico.ehu.es/mini_tools/rcf_rpm.php</w:t>
        </w:r>
      </w:hyperlink>
      <w:r w:rsidRPr="00C54D93">
        <w:rPr>
          <w:lang w:val="en-GB"/>
        </w:rPr>
        <w:t>.</w:t>
      </w:r>
    </w:p>
  </w:comment>
  <w:comment w:id="1044" w:author="Author" w:date="2021-01-28T16:30:00Z" w:initials="A">
    <w:p w14:paraId="59A18A7A" w14:textId="77777777" w:rsidR="00B406AB" w:rsidRDefault="00B406AB" w:rsidP="00B406AB">
      <w:pPr>
        <w:pStyle w:val="CommentText"/>
      </w:pPr>
      <w:r>
        <w:rPr>
          <w:rStyle w:val="CommentReference"/>
        </w:rPr>
        <w:annotationRef/>
      </w:r>
      <w:r w:rsidRPr="00C54D93">
        <w:rPr>
          <w:lang w:val="en-GB"/>
        </w:rPr>
        <w:t>I recommend giving the grade of filter here.</w:t>
      </w:r>
    </w:p>
  </w:comment>
  <w:comment w:id="1046" w:author="Author" w:date="2021-01-28T16:32:00Z" w:initials="A">
    <w:p w14:paraId="254A522D" w14:textId="77777777" w:rsidR="00B406AB" w:rsidRDefault="00B406AB" w:rsidP="00B406AB">
      <w:pPr>
        <w:pStyle w:val="CommentText"/>
      </w:pPr>
      <w:r>
        <w:rPr>
          <w:rStyle w:val="CommentReference"/>
        </w:rPr>
        <w:annotationRef/>
      </w:r>
      <w:r w:rsidRPr="00C54D93">
        <w:rPr>
          <w:rStyle w:val="CommentReference"/>
          <w:lang w:val="en-GB"/>
        </w:rPr>
        <w:t>Methods in scientific papers should always be explained in normal sentences and paragraphs, and explain to readers what you did. The phrase “consider the following” is therefore not suitable, and in the proposed edits in sections 2.4.1, 2.4.2, and 2.4.3, I have assumed that the programmes given were those actually used in your experiments.</w:t>
      </w:r>
    </w:p>
  </w:comment>
  <w:comment w:id="1074" w:author="Author" w:date="2021-01-28T16:50:00Z" w:initials="A">
    <w:p w14:paraId="2F3F3DD9" w14:textId="77777777" w:rsidR="00B406AB" w:rsidRDefault="00B406AB" w:rsidP="00B406AB">
      <w:pPr>
        <w:pStyle w:val="CommentText"/>
      </w:pPr>
      <w:r>
        <w:rPr>
          <w:rStyle w:val="CommentReference"/>
        </w:rPr>
        <w:annotationRef/>
      </w:r>
      <w:bookmarkStart w:id="1079" w:name="_Hlk62745193"/>
      <w:r w:rsidRPr="00C54D93">
        <w:rPr>
          <w:lang w:val="en-GB"/>
        </w:rPr>
        <w:t>It is important to be consistent in your use of different styles. For units in the form “X per Y”, most of the instances in this manuscript use the negative exponent  (X Y</w:t>
      </w:r>
      <w:r w:rsidRPr="00C54D93">
        <w:rPr>
          <w:vertAlign w:val="superscript"/>
          <w:lang w:val="en-GB"/>
        </w:rPr>
        <w:t>-1</w:t>
      </w:r>
      <w:r w:rsidRPr="00C54D93">
        <w:rPr>
          <w:lang w:val="en-GB"/>
        </w:rPr>
        <w:t>) style, so I have amended other instances, such as this one, to match.</w:t>
      </w:r>
      <w:bookmarkEnd w:id="1079"/>
    </w:p>
  </w:comment>
  <w:comment w:id="1170" w:author="Author" w:date="2021-01-28T16:58:00Z" w:initials="A">
    <w:p w14:paraId="007F7798" w14:textId="77777777" w:rsidR="00B406AB" w:rsidRDefault="00B406AB" w:rsidP="00B406AB">
      <w:pPr>
        <w:pStyle w:val="CommentText"/>
      </w:pPr>
      <w:r>
        <w:rPr>
          <w:rStyle w:val="CommentReference"/>
        </w:rPr>
        <w:annotationRef/>
      </w:r>
      <w:r w:rsidRPr="00C54D93">
        <w:rPr>
          <w:lang w:val="en-GB"/>
        </w:rPr>
        <w:t>I recommend giving a reference here, perhaps in the form of a website URL, so readers could easily determine precisely which library was used.</w:t>
      </w:r>
    </w:p>
  </w:comment>
  <w:comment w:id="1174" w:author="Author" w:date="2021-01-28T12:01:00Z" w:initials="A">
    <w:p w14:paraId="64002E8C" w14:textId="08DBEF3A" w:rsidR="00B406AB" w:rsidRDefault="00B406AB" w:rsidP="0098214F">
      <w:pPr>
        <w:autoSpaceDE w:val="0"/>
        <w:autoSpaceDN w:val="0"/>
        <w:adjustRightInd w:val="0"/>
        <w:spacing w:after="0" w:line="240" w:lineRule="auto"/>
      </w:pPr>
      <w:r w:rsidRPr="00754C28">
        <w:rPr>
          <w:rStyle w:val="CommentReference"/>
          <w:highlight w:val="red"/>
        </w:rPr>
        <w:annotationRef/>
      </w:r>
      <w:r w:rsidR="0098214F" w:rsidRPr="00C54D93">
        <w:rPr>
          <w:lang w:val="en-GB"/>
        </w:rPr>
        <w:t>In addition to the amendments proposed in the text of this subsection, I note that the number of independent biological replicates used to calculate the means and standard errors should be included. Please add this information.</w:t>
      </w:r>
    </w:p>
  </w:comment>
  <w:comment w:id="1178" w:author="Author" w:date="2021-01-28T16:58:00Z" w:initials="A">
    <w:p w14:paraId="76069BEE" w14:textId="77777777" w:rsidR="00B406AB" w:rsidRDefault="00B406AB" w:rsidP="00B406AB">
      <w:pPr>
        <w:pStyle w:val="CommentText"/>
      </w:pPr>
      <w:r>
        <w:rPr>
          <w:rStyle w:val="CommentReference"/>
        </w:rPr>
        <w:annotationRef/>
      </w:r>
      <w:r w:rsidRPr="00C54D93">
        <w:rPr>
          <w:lang w:val="en-GB"/>
        </w:rPr>
        <w:t>This sentence is talking about how the data are presented in the paper, so the present tense is appropriate. If you had used the form “We calculated the mean and SE for each group” then the past tense would have been correct.</w:t>
      </w:r>
    </w:p>
  </w:comment>
  <w:comment w:id="1187" w:author="Author" w:date="2021-01-28T17:01:00Z" w:initials="A">
    <w:p w14:paraId="7698E8F4" w14:textId="77777777" w:rsidR="00B406AB" w:rsidRDefault="00B406AB" w:rsidP="00B406AB">
      <w:pPr>
        <w:pStyle w:val="CommentText"/>
      </w:pPr>
      <w:r>
        <w:rPr>
          <w:rStyle w:val="CommentReference"/>
        </w:rPr>
        <w:annotationRef/>
      </w:r>
      <w:r w:rsidRPr="00C54D93">
        <w:rPr>
          <w:lang w:val="en-GB"/>
        </w:rPr>
        <w:t>The P value used to denote statistical significance is missing here. Please replace “[x]” with the appropriate value, e.g., “0.05”.</w:t>
      </w:r>
    </w:p>
  </w:comment>
  <w:comment w:id="1192" w:author="Author" w:date="2021-01-28T17:02:00Z" w:initials="A">
    <w:p w14:paraId="632DBD44" w14:textId="77777777" w:rsidR="00B406AB" w:rsidRPr="00C54D93" w:rsidRDefault="00B406AB" w:rsidP="00B406AB">
      <w:pPr>
        <w:pStyle w:val="CommentText"/>
        <w:rPr>
          <w:lang w:val="en-GB"/>
        </w:rPr>
      </w:pPr>
      <w:r>
        <w:rPr>
          <w:rStyle w:val="CommentReference"/>
        </w:rPr>
        <w:annotationRef/>
      </w:r>
      <w:r w:rsidRPr="00C54D93">
        <w:rPr>
          <w:lang w:val="en-GB"/>
        </w:rPr>
        <w:t>There are many versions of the SPSS software, and knowing which version has been used can be important. Please replace this with the full information, usually given in the form:</w:t>
      </w:r>
    </w:p>
    <w:p w14:paraId="6CC2D7CE" w14:textId="77777777" w:rsidR="00B406AB" w:rsidRPr="00C54D93" w:rsidRDefault="00B406AB" w:rsidP="00B406AB">
      <w:pPr>
        <w:pStyle w:val="CommentText"/>
        <w:rPr>
          <w:lang w:val="en-GB"/>
        </w:rPr>
      </w:pPr>
      <w:r w:rsidRPr="00C54D93">
        <w:rPr>
          <w:lang w:val="en-GB"/>
        </w:rPr>
        <w:t>“(SPSS v[x], IBM, Armonk, NY, USA)”</w:t>
      </w:r>
    </w:p>
    <w:p w14:paraId="09DDEE94" w14:textId="77777777" w:rsidR="00B406AB" w:rsidRDefault="00B406AB" w:rsidP="00B406AB">
      <w:pPr>
        <w:pStyle w:val="CommentText"/>
      </w:pPr>
      <w:r w:rsidRPr="00C54D93">
        <w:rPr>
          <w:lang w:val="en-GB"/>
        </w:rPr>
        <w:t>(replace “[x]” with the version number)</w:t>
      </w:r>
    </w:p>
  </w:comment>
  <w:comment w:id="1194" w:author="Author" w:date="2021-01-29T13:52:00Z" w:initials="A">
    <w:p w14:paraId="6E6401E4" w14:textId="4BD53944" w:rsidR="007367F6" w:rsidRPr="00664693" w:rsidRDefault="007367F6" w:rsidP="00664693">
      <w:pPr>
        <w:pStyle w:val="CommentText"/>
      </w:pPr>
      <w:r w:rsidRPr="00664693">
        <w:rPr>
          <w:rStyle w:val="CommentReference"/>
          <w:sz w:val="20"/>
          <w:szCs w:val="20"/>
        </w:rPr>
        <w:annotationRef/>
      </w:r>
      <w:r w:rsidRPr="00C54D93">
        <w:rPr>
          <w:lang w:val="en-GB"/>
        </w:rPr>
        <w:t xml:space="preserve">This section is required by the journal, and should </w:t>
      </w:r>
      <w:r w:rsidR="00664693" w:rsidRPr="00C54D93">
        <w:rPr>
          <w:lang w:val="en-GB"/>
        </w:rPr>
        <w:t>“indicate the contribution that each individual author has made to the manuscript”. Please add this information.</w:t>
      </w:r>
    </w:p>
  </w:comment>
  <w:comment w:id="1199" w:author="Author" w:date="2021-01-29T13:51:00Z" w:initials="A">
    <w:p w14:paraId="0B3F25E7" w14:textId="77777777" w:rsidR="007367F6" w:rsidRPr="00C54D93" w:rsidRDefault="007367F6" w:rsidP="00664693">
      <w:pPr>
        <w:pStyle w:val="CommentText"/>
        <w:rPr>
          <w:lang w:val="en-GB"/>
        </w:rPr>
      </w:pPr>
      <w:r w:rsidRPr="00664693">
        <w:rPr>
          <w:rStyle w:val="CommentReference"/>
          <w:sz w:val="20"/>
          <w:szCs w:val="20"/>
        </w:rPr>
        <w:annotationRef/>
      </w:r>
      <w:r w:rsidR="00664693" w:rsidRPr="00C54D93">
        <w:rPr>
          <w:lang w:val="en-GB"/>
        </w:rPr>
        <w:t>Again, this section is required by the journal. Please complete it, following the journal’s guidance:</w:t>
      </w:r>
    </w:p>
    <w:p w14:paraId="05B39562" w14:textId="5152CFB4" w:rsidR="00664693" w:rsidRPr="00C54D93" w:rsidRDefault="00664693" w:rsidP="00664693">
      <w:pPr>
        <w:pStyle w:val="CommentText"/>
        <w:rPr>
          <w:lang w:val="en-GB"/>
        </w:rPr>
      </w:pPr>
      <w:r w:rsidRPr="00C54D93">
        <w:rPr>
          <w:lang w:val="en-GB"/>
        </w:rPr>
        <w:t>“Contributions from anyone who does not meet the criteria for authorship should be listed, with permission from the contributor, in an Acknowledgments section (for example, to recognize contributions from people who provided technical help, collation of data, writing assistance, acquisition of funding, or a department chairperson who provided general support.</w:t>
      </w:r>
    </w:p>
    <w:p w14:paraId="3E4E4998" w14:textId="57A5ED85" w:rsidR="00664693" w:rsidRPr="00C54D93" w:rsidRDefault="00664693" w:rsidP="00664693">
      <w:pPr>
        <w:pStyle w:val="CommentText"/>
        <w:rPr>
          <w:lang w:val="en-GB"/>
        </w:rPr>
      </w:pPr>
      <w:r w:rsidRPr="00C54D93">
        <w:rPr>
          <w:lang w:val="en-GB"/>
        </w:rPr>
        <w:t>“Authors should list all funding sources in the Acknowledgments section. Authors are responsible for the accuracy of their funder designation.</w:t>
      </w:r>
    </w:p>
    <w:p w14:paraId="1F4FE8CE" w14:textId="4DA399C1" w:rsidR="00664693" w:rsidRPr="00664693" w:rsidRDefault="00664693" w:rsidP="00664693">
      <w:pPr>
        <w:pStyle w:val="CommentText"/>
      </w:pPr>
      <w:r w:rsidRPr="00C54D93">
        <w:rPr>
          <w:lang w:val="en-GB"/>
        </w:rPr>
        <w:t>“If the authors have no conflict of interest to declare, they must also state this at submission and include a statement in the Acknowledgements section.”</w:t>
      </w:r>
    </w:p>
  </w:comment>
  <w:comment w:id="1201" w:author="Author" w:date="2021-01-28T11:29:00Z" w:initials="A">
    <w:p w14:paraId="0031D5AC" w14:textId="79063A6C" w:rsidR="00250140" w:rsidRDefault="00250140">
      <w:pPr>
        <w:pStyle w:val="CommentText"/>
      </w:pPr>
      <w:r w:rsidRPr="00D86D64">
        <w:rPr>
          <w:rStyle w:val="CommentReference"/>
          <w:highlight w:val="cyan"/>
        </w:rPr>
        <w:annotationRef/>
      </w:r>
      <w:r w:rsidR="00664693" w:rsidRPr="00C54D93">
        <w:rPr>
          <w:rStyle w:val="CommentReference"/>
          <w:lang w:val="en-GB"/>
        </w:rPr>
        <w:t>In accordance with your instructions, this section has been excluded from the review.</w:t>
      </w:r>
    </w:p>
  </w:comment>
  <w:comment w:id="1205" w:author="Author" w:date="2021-01-29T13:58:00Z" w:initials="A">
    <w:p w14:paraId="3327E1E2" w14:textId="77777777" w:rsidR="00240772" w:rsidRPr="00C54D93" w:rsidRDefault="00240772">
      <w:pPr>
        <w:pStyle w:val="CommentText"/>
        <w:rPr>
          <w:lang w:val="en-GB"/>
        </w:rPr>
      </w:pPr>
      <w:r>
        <w:rPr>
          <w:rStyle w:val="CommentReference"/>
        </w:rPr>
        <w:annotationRef/>
      </w:r>
      <w:r w:rsidRPr="00C54D93">
        <w:rPr>
          <w:lang w:val="en-GB"/>
        </w:rPr>
        <w:t>The journal will eventually require that editable tables are inserted here, one per page, alongside their captions. However, for initial submission, a single pdf file containing the tables is required instead. I recommend placing each table on a new page in the pdf file when it is prepared.</w:t>
      </w:r>
    </w:p>
    <w:p w14:paraId="74136637" w14:textId="0C6CFE01" w:rsidR="00240772" w:rsidRDefault="00240772">
      <w:pPr>
        <w:pStyle w:val="CommentText"/>
      </w:pPr>
      <w:r w:rsidRPr="00C54D93">
        <w:rPr>
          <w:lang w:val="en-GB"/>
        </w:rPr>
        <w:t xml:space="preserve">In relation to the captions, I have inserted </w:t>
      </w:r>
      <w:r w:rsidR="00743D42" w:rsidRPr="00C54D93">
        <w:rPr>
          <w:lang w:val="en-GB"/>
        </w:rPr>
        <w:t xml:space="preserve">basic </w:t>
      </w:r>
      <w:r w:rsidRPr="00C54D93">
        <w:rPr>
          <w:lang w:val="en-GB"/>
        </w:rPr>
        <w:t xml:space="preserve">expansions intended to meet the journal’s requirement that readers should be able to understand the table without reference to the text. However, further amendment may be required, covering aspects that are only apparent when the tables themselves are viewed. I will be happy to perform this review, should you wish to return the manuscript for </w:t>
      </w:r>
      <w:r w:rsidR="00743D42" w:rsidRPr="00C54D93">
        <w:rPr>
          <w:lang w:val="en-GB"/>
        </w:rPr>
        <w:t>a further review before submission.</w:t>
      </w:r>
    </w:p>
  </w:comment>
  <w:comment w:id="1219" w:author="Author" w:date="2021-01-28T12:01:00Z" w:initials="A">
    <w:p w14:paraId="1FAA3E65" w14:textId="56D66BC5" w:rsidR="00743D42" w:rsidRPr="00C54D93" w:rsidRDefault="00743D42" w:rsidP="00DC324C">
      <w:pPr>
        <w:autoSpaceDE w:val="0"/>
        <w:autoSpaceDN w:val="0"/>
        <w:adjustRightInd w:val="0"/>
        <w:spacing w:after="0" w:line="240" w:lineRule="auto"/>
        <w:rPr>
          <w:lang w:val="en-GB"/>
        </w:rPr>
      </w:pPr>
      <w:r w:rsidRPr="00C54D93">
        <w:rPr>
          <w:lang w:val="en-GB"/>
        </w:rPr>
        <w:t>As with the tables above, I have made some basic amendments designed to enable readers to understand the figures without reference to the text, but further amendments may be needed based on the content of the actual figures; I will be happy to perform additional reviewing with sight of the figures if that would be helpful.</w:t>
      </w:r>
    </w:p>
    <w:p w14:paraId="495B8F3F" w14:textId="5199C3CE" w:rsidR="00250140" w:rsidRDefault="00743D42" w:rsidP="00743D42">
      <w:pPr>
        <w:autoSpaceDE w:val="0"/>
        <w:autoSpaceDN w:val="0"/>
        <w:adjustRightInd w:val="0"/>
        <w:spacing w:after="0" w:line="240" w:lineRule="auto"/>
      </w:pPr>
      <w:r w:rsidRPr="00C54D93">
        <w:rPr>
          <w:lang w:val="en-GB"/>
        </w:rPr>
        <w:t>For submission, you may include the figures here, with their captions, or submit them as separate graphics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60BBF" w15:done="0"/>
  <w15:commentEx w15:paraId="6326BA10" w15:done="0"/>
  <w15:commentEx w15:paraId="7B36C01F" w15:done="0"/>
  <w15:commentEx w15:paraId="2C57F433" w15:done="0"/>
  <w15:commentEx w15:paraId="1BFDD0E2" w15:done="0"/>
  <w15:commentEx w15:paraId="1A6BECFA" w15:done="0"/>
  <w15:commentEx w15:paraId="0579BA83" w15:done="0"/>
  <w15:commentEx w15:paraId="0B2681F9" w15:done="0"/>
  <w15:commentEx w15:paraId="0578AB19" w15:done="0"/>
  <w15:commentEx w15:paraId="6C6F1686" w15:done="0"/>
  <w15:commentEx w15:paraId="69693383" w15:done="0"/>
  <w15:commentEx w15:paraId="11D2062D" w15:done="0"/>
  <w15:commentEx w15:paraId="1E93C0DA" w15:done="0"/>
  <w15:commentEx w15:paraId="6B9892A9" w15:done="0"/>
  <w15:commentEx w15:paraId="79E77030" w15:done="0"/>
  <w15:commentEx w15:paraId="37204CE1" w15:done="0"/>
  <w15:commentEx w15:paraId="2DE4A236" w15:done="0"/>
  <w15:commentEx w15:paraId="65D9A934" w15:done="0"/>
  <w15:commentEx w15:paraId="3516BC0D" w15:done="0"/>
  <w15:commentEx w15:paraId="413FABEA" w15:done="0"/>
  <w15:commentEx w15:paraId="666F2C72" w15:done="0"/>
  <w15:commentEx w15:paraId="40D18A77" w15:done="0"/>
  <w15:commentEx w15:paraId="13210365" w15:done="0"/>
  <w15:commentEx w15:paraId="0F8C6704" w15:done="0"/>
  <w15:commentEx w15:paraId="0A3DFCE5" w15:done="0"/>
  <w15:commentEx w15:paraId="18285C8F" w15:done="0"/>
  <w15:commentEx w15:paraId="154F7F95" w15:done="0"/>
  <w15:commentEx w15:paraId="1D3FE201" w15:done="0"/>
  <w15:commentEx w15:paraId="36CE08E5" w15:done="0"/>
  <w15:commentEx w15:paraId="43DC7FA3" w15:done="0"/>
  <w15:commentEx w15:paraId="0185C727" w15:done="0"/>
  <w15:commentEx w15:paraId="5C46701B" w15:done="0"/>
  <w15:commentEx w15:paraId="4DD25DCA" w15:done="0"/>
  <w15:commentEx w15:paraId="1307FA95" w15:done="0"/>
  <w15:commentEx w15:paraId="6AC0C7D2" w15:done="0"/>
  <w15:commentEx w15:paraId="1D3448C2" w15:done="0"/>
  <w15:commentEx w15:paraId="1D2EA8BA" w15:done="0"/>
  <w15:commentEx w15:paraId="0E599EE9" w15:done="0"/>
  <w15:commentEx w15:paraId="32DBD2B5" w15:done="0"/>
  <w15:commentEx w15:paraId="2489E6B9" w15:done="0"/>
  <w15:commentEx w15:paraId="2E144A44" w15:done="0"/>
  <w15:commentEx w15:paraId="4EB5A395" w15:done="0"/>
  <w15:commentEx w15:paraId="42959386" w15:done="0"/>
  <w15:commentEx w15:paraId="3B956F3B" w15:done="0"/>
  <w15:commentEx w15:paraId="44F65172" w15:done="0"/>
  <w15:commentEx w15:paraId="5BDDAC99" w15:done="0"/>
  <w15:commentEx w15:paraId="2C437117" w15:done="0"/>
  <w15:commentEx w15:paraId="637C3742" w15:done="0"/>
  <w15:commentEx w15:paraId="750B164A" w15:done="0"/>
  <w15:commentEx w15:paraId="2753DD75" w15:done="0"/>
  <w15:commentEx w15:paraId="1FEEA94A" w15:done="0"/>
  <w15:commentEx w15:paraId="6B5A02CE" w15:done="0"/>
  <w15:commentEx w15:paraId="1E642D5E" w15:done="0"/>
  <w15:commentEx w15:paraId="01B6FE16" w15:done="0"/>
  <w15:commentEx w15:paraId="0F4D5826" w15:done="0"/>
  <w15:commentEx w15:paraId="2494D988" w15:done="0"/>
  <w15:commentEx w15:paraId="726ED4ED" w15:done="0"/>
  <w15:commentEx w15:paraId="1FD90F9E" w15:done="0"/>
  <w15:commentEx w15:paraId="4D85B210" w15:done="0"/>
  <w15:commentEx w15:paraId="2D0AC321" w15:done="0"/>
  <w15:commentEx w15:paraId="50643E52" w15:done="0"/>
  <w15:commentEx w15:paraId="774EE47B" w15:done="0"/>
  <w15:commentEx w15:paraId="6F064C76" w15:done="0"/>
  <w15:commentEx w15:paraId="054EB08E" w15:done="0"/>
  <w15:commentEx w15:paraId="09A85E7F" w15:done="0"/>
  <w15:commentEx w15:paraId="130B85E1" w15:done="0"/>
  <w15:commentEx w15:paraId="3C1BB373" w15:done="0"/>
  <w15:commentEx w15:paraId="0DC00AC9" w15:done="0"/>
  <w15:commentEx w15:paraId="1B6A89DA" w15:done="0"/>
  <w15:commentEx w15:paraId="2EE703DF" w15:done="0"/>
  <w15:commentEx w15:paraId="6F8C478B" w15:done="0"/>
  <w15:commentEx w15:paraId="73A18EE9" w15:done="0"/>
  <w15:commentEx w15:paraId="17F484BF" w15:done="0"/>
  <w15:commentEx w15:paraId="4B3EFC46" w15:done="0"/>
  <w15:commentEx w15:paraId="4A60DE53" w15:done="0"/>
  <w15:commentEx w15:paraId="013DE847" w15:done="0"/>
  <w15:commentEx w15:paraId="3F04A244" w15:done="0"/>
  <w15:commentEx w15:paraId="35359446" w15:done="0"/>
  <w15:commentEx w15:paraId="6386090F" w15:done="0"/>
  <w15:commentEx w15:paraId="2816772B" w15:done="0"/>
  <w15:commentEx w15:paraId="21888AAE" w15:done="0"/>
  <w15:commentEx w15:paraId="0E3CE65E" w15:done="0"/>
  <w15:commentEx w15:paraId="515E691F" w15:done="0"/>
  <w15:commentEx w15:paraId="2DF3989A" w15:done="0"/>
  <w15:commentEx w15:paraId="75320EEE" w15:done="0"/>
  <w15:commentEx w15:paraId="1C73A923" w15:done="0"/>
  <w15:commentEx w15:paraId="1C2C741E" w15:done="0"/>
  <w15:commentEx w15:paraId="79BED924" w15:done="0"/>
  <w15:commentEx w15:paraId="299D25E7" w15:done="0"/>
  <w15:commentEx w15:paraId="4F38D504" w15:done="0"/>
  <w15:commentEx w15:paraId="5250D1BE" w15:done="0"/>
  <w15:commentEx w15:paraId="018B5752" w15:done="0"/>
  <w15:commentEx w15:paraId="59A18A7A" w15:done="0"/>
  <w15:commentEx w15:paraId="254A522D" w15:done="0"/>
  <w15:commentEx w15:paraId="2F3F3DD9" w15:done="0"/>
  <w15:commentEx w15:paraId="007F7798" w15:done="0"/>
  <w15:commentEx w15:paraId="64002E8C" w15:done="0"/>
  <w15:commentEx w15:paraId="76069BEE" w15:done="0"/>
  <w15:commentEx w15:paraId="7698E8F4" w15:done="0"/>
  <w15:commentEx w15:paraId="09DDEE94" w15:done="0"/>
  <w15:commentEx w15:paraId="6E6401E4" w15:done="0"/>
  <w15:commentEx w15:paraId="1F4FE8CE" w15:done="0"/>
  <w15:commentEx w15:paraId="0031D5AC" w15:done="0"/>
  <w15:commentEx w15:paraId="74136637" w15:done="0"/>
  <w15:commentEx w15:paraId="495B8F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60BBF" w16cid:durableId="23BD204B"/>
  <w16cid:commentId w16cid:paraId="6326BA10" w16cid:durableId="23BD3052"/>
  <w16cid:commentId w16cid:paraId="7B36C01F" w16cid:durableId="23BE8D1B"/>
  <w16cid:commentId w16cid:paraId="2C57F433" w16cid:durableId="23BE8E2D"/>
  <w16cid:commentId w16cid:paraId="1BFDD0E2" w16cid:durableId="23BD226F"/>
  <w16cid:commentId w16cid:paraId="1A6BECFA" w16cid:durableId="23BD32AE"/>
  <w16cid:commentId w16cid:paraId="0579BA83" w16cid:durableId="23BD319C"/>
  <w16cid:commentId w16cid:paraId="0B2681F9" w16cid:durableId="23BD31BD"/>
  <w16cid:commentId w16cid:paraId="0578AB19" w16cid:durableId="23CBB371"/>
  <w16cid:commentId w16cid:paraId="6C6F1686" w16cid:durableId="23BD3326"/>
  <w16cid:commentId w16cid:paraId="69693383" w16cid:durableId="23C4F46F"/>
  <w16cid:commentId w16cid:paraId="11D2062D" w16cid:durableId="23BD34A2"/>
  <w16cid:commentId w16cid:paraId="1E93C0DA" w16cid:durableId="23BD5C03"/>
  <w16cid:commentId w16cid:paraId="6B9892A9" w16cid:durableId="23BD36DE"/>
  <w16cid:commentId w16cid:paraId="79E77030" w16cid:durableId="23BE90CC"/>
  <w16cid:commentId w16cid:paraId="37204CE1" w16cid:durableId="23BD4D88"/>
  <w16cid:commentId w16cid:paraId="2DE4A236" w16cid:durableId="23BD38C4"/>
  <w16cid:commentId w16cid:paraId="65D9A934" w16cid:durableId="23BD3832"/>
  <w16cid:commentId w16cid:paraId="3516BC0D" w16cid:durableId="23BD39F3"/>
  <w16cid:commentId w16cid:paraId="413FABEA" w16cid:durableId="23BD3DF6"/>
  <w16cid:commentId w16cid:paraId="666F2C72" w16cid:durableId="23BD3F1B"/>
  <w16cid:commentId w16cid:paraId="40D18A77" w16cid:durableId="23BD3F6B"/>
  <w16cid:commentId w16cid:paraId="13210365" w16cid:durableId="23BD40C6"/>
  <w16cid:commentId w16cid:paraId="0F8C6704" w16cid:durableId="23BD4366"/>
  <w16cid:commentId w16cid:paraId="0A3DFCE5" w16cid:durableId="23BD47C0"/>
  <w16cid:commentId w16cid:paraId="18285C8F" w16cid:durableId="23BD48AB"/>
  <w16cid:commentId w16cid:paraId="154F7F95" w16cid:durableId="23BD4C3B"/>
  <w16cid:commentId w16cid:paraId="1D3FE201" w16cid:durableId="23C4FED3"/>
  <w16cid:commentId w16cid:paraId="36CE08E5" w16cid:durableId="23C4FEDA"/>
  <w16cid:commentId w16cid:paraId="43DC7FA3" w16cid:durableId="23C4FEFE"/>
  <w16cid:commentId w16cid:paraId="0185C727" w16cid:durableId="23CBB3B0"/>
  <w16cid:commentId w16cid:paraId="5C46701B" w16cid:durableId="23BD4CDE"/>
  <w16cid:commentId w16cid:paraId="4DD25DCA" w16cid:durableId="23BD4F8B"/>
  <w16cid:commentId w16cid:paraId="1307FA95" w16cid:durableId="23C508FB"/>
  <w16cid:commentId w16cid:paraId="6AC0C7D2" w16cid:durableId="23BD6EBD"/>
  <w16cid:commentId w16cid:paraId="1D3448C2" w16cid:durableId="23C50854"/>
  <w16cid:commentId w16cid:paraId="1D2EA8BA" w16cid:durableId="23BE818A"/>
  <w16cid:commentId w16cid:paraId="0E599EE9" w16cid:durableId="23C4FCA7"/>
  <w16cid:commentId w16cid:paraId="32DBD2B5" w16cid:durableId="23BD6F78"/>
  <w16cid:commentId w16cid:paraId="2489E6B9" w16cid:durableId="23BD7125"/>
  <w16cid:commentId w16cid:paraId="2E144A44" w16cid:durableId="23BD72D0"/>
  <w16cid:commentId w16cid:paraId="4EB5A395" w16cid:durableId="23BD7331"/>
  <w16cid:commentId w16cid:paraId="42959386" w16cid:durableId="23BE809B"/>
  <w16cid:commentId w16cid:paraId="3B956F3B" w16cid:durableId="23BE80D8"/>
  <w16cid:commentId w16cid:paraId="44F65172" w16cid:durableId="23BE825F"/>
  <w16cid:commentId w16cid:paraId="5BDDAC99" w16cid:durableId="23BE859A"/>
  <w16cid:commentId w16cid:paraId="2C437117" w16cid:durableId="23C825E5"/>
  <w16cid:commentId w16cid:paraId="637C3742" w16cid:durableId="23CBB3DC"/>
  <w16cid:commentId w16cid:paraId="750B164A" w16cid:durableId="23BE7732"/>
  <w16cid:commentId w16cid:paraId="2753DD75" w16cid:durableId="23BE7934"/>
  <w16cid:commentId w16cid:paraId="1FEEA94A" w16cid:durableId="23BD78A4"/>
  <w16cid:commentId w16cid:paraId="6B5A02CE" w16cid:durableId="23BD78DC"/>
  <w16cid:commentId w16cid:paraId="1E642D5E" w16cid:durableId="23BD7A63"/>
  <w16cid:commentId w16cid:paraId="01B6FE16" w16cid:durableId="23BD7AF9"/>
  <w16cid:commentId w16cid:paraId="0F4D5826" w16cid:durableId="23C50086"/>
  <w16cid:commentId w16cid:paraId="2494D988" w16cid:durableId="23C8269E"/>
  <w16cid:commentId w16cid:paraId="726ED4ED" w16cid:durableId="23BE7BD7"/>
  <w16cid:commentId w16cid:paraId="1FD90F9E" w16cid:durableId="23BE75EF"/>
  <w16cid:commentId w16cid:paraId="4D85B210" w16cid:durableId="23BE7608"/>
  <w16cid:commentId w16cid:paraId="2D0AC321" w16cid:durableId="23BE7C32"/>
  <w16cid:commentId w16cid:paraId="50643E52" w16cid:durableId="23BE7C52"/>
  <w16cid:commentId w16cid:paraId="774EE47B" w16cid:durableId="23CBB41B"/>
  <w16cid:commentId w16cid:paraId="6F064C76" w16cid:durableId="23BE96E6"/>
  <w16cid:commentId w16cid:paraId="054EB08E" w16cid:durableId="23BD4DFF"/>
  <w16cid:commentId w16cid:paraId="09A85E7F" w16cid:durableId="23BEC0F0"/>
  <w16cid:commentId w16cid:paraId="130B85E1" w16cid:durableId="23BD4FF5"/>
  <w16cid:commentId w16cid:paraId="3C1BB373" w16cid:durableId="23BD507C"/>
  <w16cid:commentId w16cid:paraId="0DC00AC9" w16cid:durableId="23BD50C0"/>
  <w16cid:commentId w16cid:paraId="1B6A89DA" w16cid:durableId="23BD5121"/>
  <w16cid:commentId w16cid:paraId="2EE703DF" w16cid:durableId="23BD519D"/>
  <w16cid:commentId w16cid:paraId="6F8C478B" w16cid:durableId="23BD5609"/>
  <w16cid:commentId w16cid:paraId="73A18EE9" w16cid:durableId="23BD566F"/>
  <w16cid:commentId w16cid:paraId="17F484BF" w16cid:durableId="23BD56AB"/>
  <w16cid:commentId w16cid:paraId="4B3EFC46" w16cid:durableId="23BD56FD"/>
  <w16cid:commentId w16cid:paraId="4A60DE53" w16cid:durableId="23BD26CB"/>
  <w16cid:commentId w16cid:paraId="013DE847" w16cid:durableId="23BD58A2"/>
  <w16cid:commentId w16cid:paraId="3F04A244" w16cid:durableId="23BD58BD"/>
  <w16cid:commentId w16cid:paraId="35359446" w16cid:durableId="23BD5A0A"/>
  <w16cid:commentId w16cid:paraId="6386090F" w16cid:durableId="23BD5B4F"/>
  <w16cid:commentId w16cid:paraId="2816772B" w16cid:durableId="23BD5B96"/>
  <w16cid:commentId w16cid:paraId="21888AAE" w16cid:durableId="23BD5C48"/>
  <w16cid:commentId w16cid:paraId="0E3CE65E" w16cid:durableId="23BD5C6B"/>
  <w16cid:commentId w16cid:paraId="515E691F" w16cid:durableId="23BD5E11"/>
  <w16cid:commentId w16cid:paraId="2DF3989A" w16cid:durableId="23BD5D6B"/>
  <w16cid:commentId w16cid:paraId="75320EEE" w16cid:durableId="23BD5DAC"/>
  <w16cid:commentId w16cid:paraId="1C73A923" w16cid:durableId="23BD5F00"/>
  <w16cid:commentId w16cid:paraId="1C2C741E" w16cid:durableId="23BD5D1F"/>
  <w16cid:commentId w16cid:paraId="79BED924" w16cid:durableId="23BD647C"/>
  <w16cid:commentId w16cid:paraId="299D25E7" w16cid:durableId="23BD6488"/>
  <w16cid:commentId w16cid:paraId="4F38D504" w16cid:durableId="23BD6471"/>
  <w16cid:commentId w16cid:paraId="5250D1BE" w16cid:durableId="23BD6532"/>
  <w16cid:commentId w16cid:paraId="018B5752" w16cid:durableId="23BD6307"/>
  <w16cid:commentId w16cid:paraId="59A18A7A" w16cid:durableId="23BD651E"/>
  <w16cid:commentId w16cid:paraId="254A522D" w16cid:durableId="23BD65AA"/>
  <w16cid:commentId w16cid:paraId="2F3F3DD9" w16cid:durableId="23BD69E7"/>
  <w16cid:commentId w16cid:paraId="007F7798" w16cid:durableId="23BD6B9A"/>
  <w16cid:commentId w16cid:paraId="64002E8C" w16cid:durableId="23BD2637"/>
  <w16cid:commentId w16cid:paraId="76069BEE" w16cid:durableId="23BD6BBB"/>
  <w16cid:commentId w16cid:paraId="7698E8F4" w16cid:durableId="23BD6C6A"/>
  <w16cid:commentId w16cid:paraId="09DDEE94" w16cid:durableId="23BD6CA8"/>
  <w16cid:commentId w16cid:paraId="6E6401E4" w16cid:durableId="23BE9190"/>
  <w16cid:commentId w16cid:paraId="1F4FE8CE" w16cid:durableId="23BE9154"/>
  <w16cid:commentId w16cid:paraId="0031D5AC" w16cid:durableId="23BD1EA8"/>
  <w16cid:commentId w16cid:paraId="74136637" w16cid:durableId="23BE9315"/>
  <w16cid:commentId w16cid:paraId="495B8F3F" w16cid:durableId="23BD26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D3A9" w14:textId="77777777" w:rsidR="00774FB4" w:rsidRDefault="00774FB4" w:rsidP="00C54D93">
      <w:pPr>
        <w:spacing w:after="0" w:line="240" w:lineRule="auto"/>
      </w:pPr>
      <w:r>
        <w:separator/>
      </w:r>
    </w:p>
  </w:endnote>
  <w:endnote w:type="continuationSeparator" w:id="0">
    <w:p w14:paraId="6580F290" w14:textId="77777777" w:rsidR="00774FB4" w:rsidRDefault="00774FB4" w:rsidP="00C5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E7427" w14:textId="77777777" w:rsidR="00C54D93" w:rsidRDefault="00C54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56311" w14:textId="77777777" w:rsidR="00C54D93" w:rsidRPr="00C54D93" w:rsidRDefault="00C54D93">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B77D9" w14:textId="77777777" w:rsidR="00C54D93" w:rsidRPr="00C54D93" w:rsidRDefault="00C54D9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88788" w14:textId="77777777" w:rsidR="00774FB4" w:rsidRDefault="00774FB4" w:rsidP="00C54D93">
      <w:pPr>
        <w:spacing w:after="0" w:line="240" w:lineRule="auto"/>
      </w:pPr>
      <w:r>
        <w:separator/>
      </w:r>
    </w:p>
  </w:footnote>
  <w:footnote w:type="continuationSeparator" w:id="0">
    <w:p w14:paraId="579645D3" w14:textId="77777777" w:rsidR="00774FB4" w:rsidRDefault="00774FB4" w:rsidP="00C54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2221" w14:textId="77777777" w:rsidR="00C54D93" w:rsidRDefault="00C54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A320C" w14:textId="77777777" w:rsidR="00C54D93" w:rsidRPr="00C54D93" w:rsidRDefault="00C54D93">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2CE1" w14:textId="77777777" w:rsidR="00C54D93" w:rsidRPr="00C54D93" w:rsidRDefault="00C54D93">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20170"/>
    <w:multiLevelType w:val="multilevel"/>
    <w:tmpl w:val="A356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GB"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25"/>
    <w:rsid w:val="00005AB2"/>
    <w:rsid w:val="0001027E"/>
    <w:rsid w:val="00016827"/>
    <w:rsid w:val="0002241D"/>
    <w:rsid w:val="000418AC"/>
    <w:rsid w:val="000560AB"/>
    <w:rsid w:val="000644D4"/>
    <w:rsid w:val="000877FE"/>
    <w:rsid w:val="00090406"/>
    <w:rsid w:val="00091DD0"/>
    <w:rsid w:val="00096043"/>
    <w:rsid w:val="000E2BC9"/>
    <w:rsid w:val="000E5979"/>
    <w:rsid w:val="00123DC7"/>
    <w:rsid w:val="00127853"/>
    <w:rsid w:val="00135E14"/>
    <w:rsid w:val="00154A4C"/>
    <w:rsid w:val="00163425"/>
    <w:rsid w:val="00185F36"/>
    <w:rsid w:val="001912FA"/>
    <w:rsid w:val="001B16A6"/>
    <w:rsid w:val="001C22A5"/>
    <w:rsid w:val="001C35F6"/>
    <w:rsid w:val="001C5D37"/>
    <w:rsid w:val="001D4F14"/>
    <w:rsid w:val="001E5E8F"/>
    <w:rsid w:val="0020015F"/>
    <w:rsid w:val="00226CEF"/>
    <w:rsid w:val="00235D73"/>
    <w:rsid w:val="00240772"/>
    <w:rsid w:val="00250140"/>
    <w:rsid w:val="00252418"/>
    <w:rsid w:val="00271774"/>
    <w:rsid w:val="0029776B"/>
    <w:rsid w:val="002B0B1D"/>
    <w:rsid w:val="002B5842"/>
    <w:rsid w:val="002C4A2C"/>
    <w:rsid w:val="002F1620"/>
    <w:rsid w:val="002F2BC6"/>
    <w:rsid w:val="002F3295"/>
    <w:rsid w:val="002F3C28"/>
    <w:rsid w:val="00313192"/>
    <w:rsid w:val="00336087"/>
    <w:rsid w:val="00342F98"/>
    <w:rsid w:val="0034379A"/>
    <w:rsid w:val="0036649E"/>
    <w:rsid w:val="00371A6E"/>
    <w:rsid w:val="003A0B2D"/>
    <w:rsid w:val="003A1B62"/>
    <w:rsid w:val="003B08B2"/>
    <w:rsid w:val="003B4DB8"/>
    <w:rsid w:val="003B69B5"/>
    <w:rsid w:val="003D61E3"/>
    <w:rsid w:val="003F6219"/>
    <w:rsid w:val="003F6DA5"/>
    <w:rsid w:val="003F712C"/>
    <w:rsid w:val="0042158A"/>
    <w:rsid w:val="00435733"/>
    <w:rsid w:val="00452E98"/>
    <w:rsid w:val="004617A7"/>
    <w:rsid w:val="00464B21"/>
    <w:rsid w:val="00482EF1"/>
    <w:rsid w:val="004952E5"/>
    <w:rsid w:val="00496BC1"/>
    <w:rsid w:val="004A43E4"/>
    <w:rsid w:val="004C0824"/>
    <w:rsid w:val="004C3214"/>
    <w:rsid w:val="004D5036"/>
    <w:rsid w:val="00502038"/>
    <w:rsid w:val="0051149E"/>
    <w:rsid w:val="00520769"/>
    <w:rsid w:val="00522888"/>
    <w:rsid w:val="005268BF"/>
    <w:rsid w:val="005308A4"/>
    <w:rsid w:val="0053666A"/>
    <w:rsid w:val="00560DFD"/>
    <w:rsid w:val="005655F2"/>
    <w:rsid w:val="00570FE1"/>
    <w:rsid w:val="00596E03"/>
    <w:rsid w:val="0059795B"/>
    <w:rsid w:val="005A4157"/>
    <w:rsid w:val="005B3778"/>
    <w:rsid w:val="005D264B"/>
    <w:rsid w:val="005D4E19"/>
    <w:rsid w:val="005D60AE"/>
    <w:rsid w:val="00605922"/>
    <w:rsid w:val="00620846"/>
    <w:rsid w:val="006461A8"/>
    <w:rsid w:val="00664693"/>
    <w:rsid w:val="006728B7"/>
    <w:rsid w:val="00676F42"/>
    <w:rsid w:val="0068309C"/>
    <w:rsid w:val="006879AE"/>
    <w:rsid w:val="006929EE"/>
    <w:rsid w:val="006C1AB4"/>
    <w:rsid w:val="006D7143"/>
    <w:rsid w:val="006E76ED"/>
    <w:rsid w:val="006F1556"/>
    <w:rsid w:val="00707D5A"/>
    <w:rsid w:val="00726E8C"/>
    <w:rsid w:val="007367F6"/>
    <w:rsid w:val="00743D42"/>
    <w:rsid w:val="0075085B"/>
    <w:rsid w:val="00754C28"/>
    <w:rsid w:val="0075581D"/>
    <w:rsid w:val="00770BAD"/>
    <w:rsid w:val="00774FB4"/>
    <w:rsid w:val="0079599A"/>
    <w:rsid w:val="0079772E"/>
    <w:rsid w:val="007B1DF9"/>
    <w:rsid w:val="007B367E"/>
    <w:rsid w:val="007C1782"/>
    <w:rsid w:val="007C7B49"/>
    <w:rsid w:val="007D083B"/>
    <w:rsid w:val="007D2A27"/>
    <w:rsid w:val="007D4ACC"/>
    <w:rsid w:val="007E25A2"/>
    <w:rsid w:val="007E435A"/>
    <w:rsid w:val="007E6D48"/>
    <w:rsid w:val="00806BD7"/>
    <w:rsid w:val="0081409A"/>
    <w:rsid w:val="008208C3"/>
    <w:rsid w:val="00820B7F"/>
    <w:rsid w:val="00840E7D"/>
    <w:rsid w:val="00844669"/>
    <w:rsid w:val="00845CA7"/>
    <w:rsid w:val="00851715"/>
    <w:rsid w:val="00851E7C"/>
    <w:rsid w:val="00872719"/>
    <w:rsid w:val="0087385D"/>
    <w:rsid w:val="00876F85"/>
    <w:rsid w:val="008778BA"/>
    <w:rsid w:val="00892FB2"/>
    <w:rsid w:val="008A5848"/>
    <w:rsid w:val="008C6345"/>
    <w:rsid w:val="008D02EB"/>
    <w:rsid w:val="008D0BB6"/>
    <w:rsid w:val="008D3B82"/>
    <w:rsid w:val="008E02FE"/>
    <w:rsid w:val="008F601A"/>
    <w:rsid w:val="008F63C1"/>
    <w:rsid w:val="00902FF2"/>
    <w:rsid w:val="00916C85"/>
    <w:rsid w:val="00922D43"/>
    <w:rsid w:val="009250EC"/>
    <w:rsid w:val="009351BD"/>
    <w:rsid w:val="0096025F"/>
    <w:rsid w:val="00964B8C"/>
    <w:rsid w:val="00977700"/>
    <w:rsid w:val="0098214F"/>
    <w:rsid w:val="009B0D03"/>
    <w:rsid w:val="009B5CE7"/>
    <w:rsid w:val="009B71D7"/>
    <w:rsid w:val="009C3B4A"/>
    <w:rsid w:val="009C5DAC"/>
    <w:rsid w:val="009C721D"/>
    <w:rsid w:val="009C7478"/>
    <w:rsid w:val="009E4509"/>
    <w:rsid w:val="009E5316"/>
    <w:rsid w:val="00A01504"/>
    <w:rsid w:val="00A3499D"/>
    <w:rsid w:val="00A43550"/>
    <w:rsid w:val="00A45F53"/>
    <w:rsid w:val="00A601C8"/>
    <w:rsid w:val="00A6275B"/>
    <w:rsid w:val="00A63E0F"/>
    <w:rsid w:val="00A9262A"/>
    <w:rsid w:val="00AA2312"/>
    <w:rsid w:val="00AA4B90"/>
    <w:rsid w:val="00AB13C7"/>
    <w:rsid w:val="00AC4C51"/>
    <w:rsid w:val="00AD0EC2"/>
    <w:rsid w:val="00AD16CF"/>
    <w:rsid w:val="00AD3E49"/>
    <w:rsid w:val="00AE327D"/>
    <w:rsid w:val="00B406AB"/>
    <w:rsid w:val="00B408CF"/>
    <w:rsid w:val="00B4797F"/>
    <w:rsid w:val="00B66694"/>
    <w:rsid w:val="00B75182"/>
    <w:rsid w:val="00B81625"/>
    <w:rsid w:val="00B82BA1"/>
    <w:rsid w:val="00B85589"/>
    <w:rsid w:val="00B96193"/>
    <w:rsid w:val="00BA3403"/>
    <w:rsid w:val="00BA3992"/>
    <w:rsid w:val="00BA5EAB"/>
    <w:rsid w:val="00BC595D"/>
    <w:rsid w:val="00BC7BF9"/>
    <w:rsid w:val="00C04FA6"/>
    <w:rsid w:val="00C05064"/>
    <w:rsid w:val="00C22D86"/>
    <w:rsid w:val="00C35B83"/>
    <w:rsid w:val="00C54D93"/>
    <w:rsid w:val="00C625B8"/>
    <w:rsid w:val="00C7041B"/>
    <w:rsid w:val="00C925E0"/>
    <w:rsid w:val="00C9512F"/>
    <w:rsid w:val="00CA2502"/>
    <w:rsid w:val="00CB15C9"/>
    <w:rsid w:val="00CC5A4C"/>
    <w:rsid w:val="00D02DB6"/>
    <w:rsid w:val="00D2035D"/>
    <w:rsid w:val="00D21221"/>
    <w:rsid w:val="00D2276F"/>
    <w:rsid w:val="00D26A9B"/>
    <w:rsid w:val="00D270D4"/>
    <w:rsid w:val="00D4365B"/>
    <w:rsid w:val="00D443D5"/>
    <w:rsid w:val="00D81D9C"/>
    <w:rsid w:val="00D86D64"/>
    <w:rsid w:val="00DC324C"/>
    <w:rsid w:val="00DC76DD"/>
    <w:rsid w:val="00DE486A"/>
    <w:rsid w:val="00E10109"/>
    <w:rsid w:val="00E270A8"/>
    <w:rsid w:val="00E4479A"/>
    <w:rsid w:val="00E51B66"/>
    <w:rsid w:val="00E528A5"/>
    <w:rsid w:val="00E703B9"/>
    <w:rsid w:val="00E723D3"/>
    <w:rsid w:val="00E728B3"/>
    <w:rsid w:val="00E93734"/>
    <w:rsid w:val="00EA06BB"/>
    <w:rsid w:val="00EA6210"/>
    <w:rsid w:val="00EB7F6D"/>
    <w:rsid w:val="00EC3EE7"/>
    <w:rsid w:val="00ED0F19"/>
    <w:rsid w:val="00ED1E0D"/>
    <w:rsid w:val="00ED266A"/>
    <w:rsid w:val="00EE5C0B"/>
    <w:rsid w:val="00EE6A6E"/>
    <w:rsid w:val="00F041D3"/>
    <w:rsid w:val="00F17B0C"/>
    <w:rsid w:val="00F2731A"/>
    <w:rsid w:val="00F44344"/>
    <w:rsid w:val="00F47B53"/>
    <w:rsid w:val="00F50F76"/>
    <w:rsid w:val="00F55C2C"/>
    <w:rsid w:val="00F61199"/>
    <w:rsid w:val="00F76512"/>
    <w:rsid w:val="00F9607B"/>
    <w:rsid w:val="00FA5BC3"/>
    <w:rsid w:val="00FE085B"/>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A67E"/>
  <w15:chartTrackingRefBased/>
  <w15:docId w15:val="{73AD1963-5496-4298-AA62-AFB028A9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816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3">
    <w:name w:val="heading 3"/>
    <w:basedOn w:val="Normal"/>
    <w:next w:val="Normal"/>
    <w:link w:val="Heading3Char"/>
    <w:uiPriority w:val="9"/>
    <w:semiHidden/>
    <w:unhideWhenUsed/>
    <w:qFormat/>
    <w:rsid w:val="00646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81625"/>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paragraph" w:styleId="Heading5">
    <w:name w:val="heading 5"/>
    <w:basedOn w:val="Normal"/>
    <w:link w:val="Heading5Char"/>
    <w:uiPriority w:val="9"/>
    <w:qFormat/>
    <w:rsid w:val="00B81625"/>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paragraph" w:styleId="Heading6">
    <w:name w:val="heading 6"/>
    <w:basedOn w:val="Normal"/>
    <w:link w:val="Heading6Char"/>
    <w:uiPriority w:val="9"/>
    <w:qFormat/>
    <w:rsid w:val="00B81625"/>
    <w:pPr>
      <w:spacing w:before="100" w:beforeAutospacing="1" w:after="100" w:afterAutospacing="1" w:line="240" w:lineRule="auto"/>
      <w:outlineLvl w:val="5"/>
    </w:pPr>
    <w:rPr>
      <w:rFonts w:ascii="Times New Roman" w:eastAsia="Times New Roman" w:hAnsi="Times New Roman" w:cs="Times New Roman"/>
      <w:b/>
      <w:bCs/>
      <w:sz w:val="15"/>
      <w:szCs w:val="15"/>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2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8162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8162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1625"/>
    <w:rPr>
      <w:rFonts w:ascii="Times New Roman" w:eastAsia="Times New Roman" w:hAnsi="Times New Roman" w:cs="Times New Roman"/>
      <w:b/>
      <w:bCs/>
      <w:sz w:val="15"/>
      <w:szCs w:val="15"/>
    </w:rPr>
  </w:style>
  <w:style w:type="paragraph" w:customStyle="1" w:styleId="msonormal0">
    <w:name w:val="msonormal"/>
    <w:basedOn w:val="Normal"/>
    <w:rsid w:val="00B816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B81625"/>
    <w:rPr>
      <w:color w:val="0000FF"/>
      <w:u w:val="single"/>
    </w:rPr>
  </w:style>
  <w:style w:type="character" w:styleId="FollowedHyperlink">
    <w:name w:val="FollowedHyperlink"/>
    <w:basedOn w:val="DefaultParagraphFont"/>
    <w:uiPriority w:val="99"/>
    <w:semiHidden/>
    <w:unhideWhenUsed/>
    <w:rsid w:val="00B81625"/>
    <w:rPr>
      <w:color w:val="800080"/>
      <w:u w:val="single"/>
    </w:rPr>
  </w:style>
  <w:style w:type="character" w:customStyle="1" w:styleId="sc-htodjs">
    <w:name w:val="sc-htodjs"/>
    <w:basedOn w:val="DefaultParagraphFont"/>
    <w:rsid w:val="00B81625"/>
  </w:style>
  <w:style w:type="paragraph" w:styleId="NormalWeb">
    <w:name w:val="Normal (Web)"/>
    <w:basedOn w:val="Normal"/>
    <w:uiPriority w:val="99"/>
    <w:semiHidden/>
    <w:unhideWhenUsed/>
    <w:rsid w:val="00B816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rticlecontentpublicationfield-sc-2yl9jy-6">
    <w:name w:val="articlecontent__publicationfield-sc-2yl9jy-6"/>
    <w:basedOn w:val="DefaultParagraphFont"/>
    <w:rsid w:val="00B81625"/>
  </w:style>
  <w:style w:type="character" w:customStyle="1" w:styleId="articlecontentpublicationvalue-sc-2yl9jy-7">
    <w:name w:val="articlecontent__publicationvalue-sc-2yl9jy-7"/>
    <w:basedOn w:val="DefaultParagraphFont"/>
    <w:rsid w:val="00B81625"/>
  </w:style>
  <w:style w:type="character" w:customStyle="1" w:styleId="end-abs">
    <w:name w:val="end-abs"/>
    <w:basedOn w:val="DefaultParagraphFont"/>
    <w:rsid w:val="00B81625"/>
  </w:style>
  <w:style w:type="character" w:customStyle="1" w:styleId="equation">
    <w:name w:val="equation"/>
    <w:basedOn w:val="DefaultParagraphFont"/>
    <w:rsid w:val="00B81625"/>
  </w:style>
  <w:style w:type="character" w:customStyle="1" w:styleId="left">
    <w:name w:val="left"/>
    <w:basedOn w:val="DefaultParagraphFont"/>
    <w:rsid w:val="00B81625"/>
  </w:style>
  <w:style w:type="character" w:customStyle="1" w:styleId="middle">
    <w:name w:val="middle"/>
    <w:basedOn w:val="DefaultParagraphFont"/>
    <w:rsid w:val="00B81625"/>
  </w:style>
  <w:style w:type="character" w:customStyle="1" w:styleId="right">
    <w:name w:val="right"/>
    <w:basedOn w:val="DefaultParagraphFont"/>
    <w:rsid w:val="00B81625"/>
  </w:style>
  <w:style w:type="character" w:customStyle="1" w:styleId="List1">
    <w:name w:val="List1"/>
    <w:basedOn w:val="DefaultParagraphFont"/>
    <w:rsid w:val="00B81625"/>
  </w:style>
  <w:style w:type="character" w:customStyle="1" w:styleId="list-item">
    <w:name w:val="list-item"/>
    <w:basedOn w:val="DefaultParagraphFont"/>
    <w:rsid w:val="00B81625"/>
  </w:style>
  <w:style w:type="character" w:customStyle="1" w:styleId="list-label">
    <w:name w:val="list-label"/>
    <w:basedOn w:val="DefaultParagraphFont"/>
    <w:rsid w:val="00B81625"/>
  </w:style>
  <w:style w:type="character" w:customStyle="1" w:styleId="list-content">
    <w:name w:val="list-content"/>
    <w:basedOn w:val="DefaultParagraphFont"/>
    <w:rsid w:val="00B81625"/>
  </w:style>
  <w:style w:type="character" w:customStyle="1" w:styleId="caption-text">
    <w:name w:val="caption-text"/>
    <w:basedOn w:val="DefaultParagraphFont"/>
    <w:rsid w:val="00B81625"/>
  </w:style>
  <w:style w:type="character" w:styleId="Strong">
    <w:name w:val="Strong"/>
    <w:basedOn w:val="DefaultParagraphFont"/>
    <w:uiPriority w:val="22"/>
    <w:qFormat/>
    <w:rsid w:val="00B81625"/>
    <w:rPr>
      <w:b/>
      <w:bCs/>
    </w:rPr>
  </w:style>
  <w:style w:type="character" w:customStyle="1" w:styleId="reflinks">
    <w:name w:val="reflinks"/>
    <w:basedOn w:val="DefaultParagraphFont"/>
    <w:rsid w:val="00B81625"/>
  </w:style>
  <w:style w:type="character" w:customStyle="1" w:styleId="sep">
    <w:name w:val="sep"/>
    <w:basedOn w:val="DefaultParagraphFont"/>
    <w:rsid w:val="00B81625"/>
  </w:style>
  <w:style w:type="paragraph" w:styleId="ListParagraph">
    <w:name w:val="List Paragraph"/>
    <w:basedOn w:val="Normal"/>
    <w:uiPriority w:val="34"/>
    <w:qFormat/>
    <w:rsid w:val="00B81625"/>
    <w:pPr>
      <w:ind w:left="720"/>
      <w:contextualSpacing/>
    </w:pPr>
  </w:style>
  <w:style w:type="character" w:styleId="CommentReference">
    <w:name w:val="annotation reference"/>
    <w:basedOn w:val="DefaultParagraphFont"/>
    <w:uiPriority w:val="99"/>
    <w:semiHidden/>
    <w:unhideWhenUsed/>
    <w:rsid w:val="00D86D64"/>
    <w:rPr>
      <w:sz w:val="16"/>
      <w:szCs w:val="16"/>
    </w:rPr>
  </w:style>
  <w:style w:type="paragraph" w:styleId="CommentText">
    <w:name w:val="annotation text"/>
    <w:basedOn w:val="Normal"/>
    <w:link w:val="CommentTextChar"/>
    <w:uiPriority w:val="99"/>
    <w:unhideWhenUsed/>
    <w:qFormat/>
    <w:rsid w:val="00D86D64"/>
    <w:pPr>
      <w:spacing w:line="240" w:lineRule="auto"/>
    </w:pPr>
    <w:rPr>
      <w:sz w:val="20"/>
      <w:szCs w:val="20"/>
    </w:rPr>
  </w:style>
  <w:style w:type="character" w:customStyle="1" w:styleId="CommentTextChar">
    <w:name w:val="Comment Text Char"/>
    <w:basedOn w:val="DefaultParagraphFont"/>
    <w:link w:val="CommentText"/>
    <w:uiPriority w:val="99"/>
    <w:rsid w:val="00D86D64"/>
    <w:rPr>
      <w:sz w:val="20"/>
      <w:szCs w:val="20"/>
      <w:lang w:val="en-US"/>
    </w:rPr>
  </w:style>
  <w:style w:type="paragraph" w:styleId="CommentSubject">
    <w:name w:val="annotation subject"/>
    <w:basedOn w:val="CommentText"/>
    <w:next w:val="CommentText"/>
    <w:link w:val="CommentSubjectChar"/>
    <w:uiPriority w:val="99"/>
    <w:semiHidden/>
    <w:unhideWhenUsed/>
    <w:rsid w:val="00D86D64"/>
    <w:rPr>
      <w:b/>
      <w:bCs/>
    </w:rPr>
  </w:style>
  <w:style w:type="character" w:customStyle="1" w:styleId="CommentSubjectChar">
    <w:name w:val="Comment Subject Char"/>
    <w:basedOn w:val="CommentTextChar"/>
    <w:link w:val="CommentSubject"/>
    <w:uiPriority w:val="99"/>
    <w:semiHidden/>
    <w:rsid w:val="00D86D64"/>
    <w:rPr>
      <w:b/>
      <w:bCs/>
      <w:sz w:val="20"/>
      <w:szCs w:val="20"/>
      <w:lang w:val="en-US"/>
    </w:rPr>
  </w:style>
  <w:style w:type="character" w:customStyle="1" w:styleId="Heading3Char">
    <w:name w:val="Heading 3 Char"/>
    <w:basedOn w:val="DefaultParagraphFont"/>
    <w:link w:val="Heading3"/>
    <w:uiPriority w:val="9"/>
    <w:semiHidden/>
    <w:rsid w:val="006461A8"/>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6461A8"/>
    <w:rPr>
      <w:color w:val="605E5C"/>
      <w:shd w:val="clear" w:color="auto" w:fill="E1DFDD"/>
    </w:rPr>
  </w:style>
  <w:style w:type="character" w:styleId="Emphasis">
    <w:name w:val="Emphasis"/>
    <w:basedOn w:val="DefaultParagraphFont"/>
    <w:uiPriority w:val="20"/>
    <w:qFormat/>
    <w:rsid w:val="00AD3E49"/>
    <w:rPr>
      <w:i/>
      <w:iCs/>
    </w:rPr>
  </w:style>
  <w:style w:type="paragraph" w:styleId="Revision">
    <w:name w:val="Revision"/>
    <w:hidden/>
    <w:uiPriority w:val="99"/>
    <w:semiHidden/>
    <w:rsid w:val="00342F98"/>
    <w:pPr>
      <w:spacing w:after="0" w:line="240" w:lineRule="auto"/>
    </w:pPr>
    <w:rPr>
      <w:lang w:val="en-US"/>
    </w:rPr>
  </w:style>
  <w:style w:type="paragraph" w:styleId="BalloonText">
    <w:name w:val="Balloon Text"/>
    <w:basedOn w:val="Normal"/>
    <w:link w:val="BalloonTextChar"/>
    <w:uiPriority w:val="99"/>
    <w:semiHidden/>
    <w:unhideWhenUsed/>
    <w:rsid w:val="00D43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65B"/>
    <w:rPr>
      <w:rFonts w:ascii="Segoe UI" w:hAnsi="Segoe UI" w:cs="Segoe UI"/>
      <w:sz w:val="18"/>
      <w:szCs w:val="18"/>
      <w:lang w:val="en-US"/>
    </w:rPr>
  </w:style>
  <w:style w:type="paragraph" w:styleId="Header">
    <w:name w:val="header"/>
    <w:basedOn w:val="Normal"/>
    <w:link w:val="HeaderChar"/>
    <w:uiPriority w:val="99"/>
    <w:unhideWhenUsed/>
    <w:rsid w:val="00C5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D93"/>
    <w:rPr>
      <w:lang w:val="en-US"/>
    </w:rPr>
  </w:style>
  <w:style w:type="paragraph" w:styleId="Footer">
    <w:name w:val="footer"/>
    <w:basedOn w:val="Normal"/>
    <w:link w:val="FooterChar"/>
    <w:uiPriority w:val="99"/>
    <w:unhideWhenUsed/>
    <w:rsid w:val="00C5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D9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2418">
      <w:bodyDiv w:val="1"/>
      <w:marLeft w:val="0"/>
      <w:marRight w:val="0"/>
      <w:marTop w:val="0"/>
      <w:marBottom w:val="0"/>
      <w:divBdr>
        <w:top w:val="none" w:sz="0" w:space="0" w:color="auto"/>
        <w:left w:val="none" w:sz="0" w:space="0" w:color="auto"/>
        <w:bottom w:val="none" w:sz="0" w:space="0" w:color="auto"/>
        <w:right w:val="none" w:sz="0" w:space="0" w:color="auto"/>
      </w:divBdr>
    </w:div>
    <w:div w:id="811098215">
      <w:bodyDiv w:val="1"/>
      <w:marLeft w:val="0"/>
      <w:marRight w:val="0"/>
      <w:marTop w:val="0"/>
      <w:marBottom w:val="0"/>
      <w:divBdr>
        <w:top w:val="none" w:sz="0" w:space="0" w:color="auto"/>
        <w:left w:val="none" w:sz="0" w:space="0" w:color="auto"/>
        <w:bottom w:val="none" w:sz="0" w:space="0" w:color="auto"/>
        <w:right w:val="none" w:sz="0" w:space="0" w:color="auto"/>
      </w:divBdr>
      <w:divsChild>
        <w:div w:id="1418747299">
          <w:marLeft w:val="0"/>
          <w:marRight w:val="0"/>
          <w:marTop w:val="0"/>
          <w:marBottom w:val="0"/>
          <w:divBdr>
            <w:top w:val="none" w:sz="0" w:space="0" w:color="auto"/>
            <w:left w:val="none" w:sz="0" w:space="0" w:color="auto"/>
            <w:bottom w:val="none" w:sz="0" w:space="0" w:color="auto"/>
            <w:right w:val="none" w:sz="0" w:space="0" w:color="auto"/>
          </w:divBdr>
        </w:div>
        <w:div w:id="1525288032">
          <w:marLeft w:val="0"/>
          <w:marRight w:val="0"/>
          <w:marTop w:val="300"/>
          <w:marBottom w:val="300"/>
          <w:divBdr>
            <w:top w:val="none" w:sz="0" w:space="0" w:color="auto"/>
            <w:left w:val="none" w:sz="0" w:space="0" w:color="auto"/>
            <w:bottom w:val="none" w:sz="0" w:space="0" w:color="auto"/>
            <w:right w:val="none" w:sz="0" w:space="0" w:color="auto"/>
          </w:divBdr>
        </w:div>
        <w:div w:id="869874436">
          <w:marLeft w:val="0"/>
          <w:marRight w:val="0"/>
          <w:marTop w:val="0"/>
          <w:marBottom w:val="0"/>
          <w:divBdr>
            <w:top w:val="none" w:sz="0" w:space="0" w:color="auto"/>
            <w:left w:val="none" w:sz="0" w:space="0" w:color="auto"/>
            <w:bottom w:val="none" w:sz="0" w:space="0" w:color="auto"/>
            <w:right w:val="none" w:sz="0" w:space="0" w:color="auto"/>
          </w:divBdr>
          <w:divsChild>
            <w:div w:id="1312758766">
              <w:marLeft w:val="0"/>
              <w:marRight w:val="0"/>
              <w:marTop w:val="0"/>
              <w:marBottom w:val="0"/>
              <w:divBdr>
                <w:top w:val="none" w:sz="0" w:space="0" w:color="auto"/>
                <w:left w:val="none" w:sz="0" w:space="0" w:color="auto"/>
                <w:bottom w:val="none" w:sz="0" w:space="0" w:color="auto"/>
                <w:right w:val="none" w:sz="0" w:space="0" w:color="auto"/>
              </w:divBdr>
            </w:div>
            <w:div w:id="1472401420">
              <w:marLeft w:val="0"/>
              <w:marRight w:val="0"/>
              <w:marTop w:val="300"/>
              <w:marBottom w:val="450"/>
              <w:divBdr>
                <w:top w:val="single" w:sz="6" w:space="0" w:color="E3E3E3"/>
                <w:left w:val="none" w:sz="0" w:space="0" w:color="auto"/>
                <w:bottom w:val="single" w:sz="6" w:space="0" w:color="E3E3E3"/>
                <w:right w:val="none" w:sz="0" w:space="0" w:color="auto"/>
              </w:divBdr>
              <w:divsChild>
                <w:div w:id="250629659">
                  <w:marLeft w:val="0"/>
                  <w:marRight w:val="0"/>
                  <w:marTop w:val="0"/>
                  <w:marBottom w:val="0"/>
                  <w:divBdr>
                    <w:top w:val="none" w:sz="0" w:space="0" w:color="auto"/>
                    <w:left w:val="none" w:sz="0" w:space="0" w:color="auto"/>
                    <w:bottom w:val="none" w:sz="0" w:space="0" w:color="auto"/>
                    <w:right w:val="single" w:sz="6" w:space="0" w:color="E3E3E3"/>
                  </w:divBdr>
                </w:div>
                <w:div w:id="1952855537">
                  <w:marLeft w:val="0"/>
                  <w:marRight w:val="0"/>
                  <w:marTop w:val="0"/>
                  <w:marBottom w:val="0"/>
                  <w:divBdr>
                    <w:top w:val="none" w:sz="0" w:space="0" w:color="auto"/>
                    <w:left w:val="none" w:sz="0" w:space="0" w:color="auto"/>
                    <w:bottom w:val="none" w:sz="0" w:space="0" w:color="auto"/>
                    <w:right w:val="single" w:sz="6" w:space="0" w:color="E3E3E3"/>
                  </w:divBdr>
                </w:div>
                <w:div w:id="1835142458">
                  <w:marLeft w:val="0"/>
                  <w:marRight w:val="0"/>
                  <w:marTop w:val="0"/>
                  <w:marBottom w:val="0"/>
                  <w:divBdr>
                    <w:top w:val="none" w:sz="0" w:space="0" w:color="auto"/>
                    <w:left w:val="none" w:sz="0" w:space="0" w:color="auto"/>
                    <w:bottom w:val="none" w:sz="0" w:space="0" w:color="auto"/>
                    <w:right w:val="single" w:sz="6" w:space="0" w:color="E3E3E3"/>
                  </w:divBdr>
                </w:div>
                <w:div w:id="252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10">
          <w:marLeft w:val="0"/>
          <w:marRight w:val="0"/>
          <w:marTop w:val="0"/>
          <w:marBottom w:val="0"/>
          <w:divBdr>
            <w:top w:val="none" w:sz="0" w:space="0" w:color="auto"/>
            <w:left w:val="none" w:sz="0" w:space="0" w:color="auto"/>
            <w:bottom w:val="none" w:sz="0" w:space="0" w:color="auto"/>
            <w:right w:val="none" w:sz="0" w:space="0" w:color="auto"/>
          </w:divBdr>
          <w:divsChild>
            <w:div w:id="1544052582">
              <w:marLeft w:val="0"/>
              <w:marRight w:val="0"/>
              <w:marTop w:val="0"/>
              <w:marBottom w:val="0"/>
              <w:divBdr>
                <w:top w:val="none" w:sz="0" w:space="0" w:color="auto"/>
                <w:left w:val="none" w:sz="0" w:space="0" w:color="auto"/>
                <w:bottom w:val="none" w:sz="0" w:space="0" w:color="auto"/>
                <w:right w:val="none" w:sz="0" w:space="0" w:color="auto"/>
              </w:divBdr>
              <w:divsChild>
                <w:div w:id="1920292172">
                  <w:marLeft w:val="0"/>
                  <w:marRight w:val="0"/>
                  <w:marTop w:val="375"/>
                  <w:marBottom w:val="375"/>
                  <w:divBdr>
                    <w:top w:val="single" w:sz="6" w:space="0" w:color="E3E3E3"/>
                    <w:left w:val="single" w:sz="6" w:space="0" w:color="E3E3E3"/>
                    <w:bottom w:val="single" w:sz="6" w:space="0" w:color="E3E3E3"/>
                    <w:right w:val="single" w:sz="6" w:space="0" w:color="E3E3E3"/>
                  </w:divBdr>
                  <w:divsChild>
                    <w:div w:id="562758903">
                      <w:marLeft w:val="0"/>
                      <w:marRight w:val="0"/>
                      <w:marTop w:val="0"/>
                      <w:marBottom w:val="0"/>
                      <w:divBdr>
                        <w:top w:val="none" w:sz="0" w:space="0" w:color="auto"/>
                        <w:left w:val="none" w:sz="0" w:space="0" w:color="auto"/>
                        <w:bottom w:val="none" w:sz="0" w:space="0" w:color="auto"/>
                        <w:right w:val="none" w:sz="0" w:space="0" w:color="auto"/>
                      </w:divBdr>
                      <w:divsChild>
                        <w:div w:id="878664493">
                          <w:marLeft w:val="0"/>
                          <w:marRight w:val="0"/>
                          <w:marTop w:val="0"/>
                          <w:marBottom w:val="0"/>
                          <w:divBdr>
                            <w:top w:val="none" w:sz="0" w:space="0" w:color="auto"/>
                            <w:left w:val="none" w:sz="0" w:space="0" w:color="auto"/>
                            <w:bottom w:val="none" w:sz="0" w:space="0" w:color="auto"/>
                            <w:right w:val="none" w:sz="0" w:space="0" w:color="auto"/>
                          </w:divBdr>
                        </w:div>
                        <w:div w:id="156987802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07508311">
                  <w:marLeft w:val="0"/>
                  <w:marRight w:val="0"/>
                  <w:marTop w:val="375"/>
                  <w:marBottom w:val="375"/>
                  <w:divBdr>
                    <w:top w:val="single" w:sz="6" w:space="0" w:color="E3E3E3"/>
                    <w:left w:val="single" w:sz="6" w:space="0" w:color="E3E3E3"/>
                    <w:bottom w:val="single" w:sz="6" w:space="0" w:color="E3E3E3"/>
                    <w:right w:val="single" w:sz="6" w:space="0" w:color="E3E3E3"/>
                  </w:divBdr>
                  <w:divsChild>
                    <w:div w:id="1786120493">
                      <w:marLeft w:val="0"/>
                      <w:marRight w:val="0"/>
                      <w:marTop w:val="0"/>
                      <w:marBottom w:val="0"/>
                      <w:divBdr>
                        <w:top w:val="none" w:sz="0" w:space="0" w:color="auto"/>
                        <w:left w:val="none" w:sz="0" w:space="0" w:color="auto"/>
                        <w:bottom w:val="none" w:sz="0" w:space="0" w:color="auto"/>
                        <w:right w:val="none" w:sz="0" w:space="0" w:color="auto"/>
                      </w:divBdr>
                      <w:divsChild>
                        <w:div w:id="1122990848">
                          <w:marLeft w:val="0"/>
                          <w:marRight w:val="0"/>
                          <w:marTop w:val="0"/>
                          <w:marBottom w:val="0"/>
                          <w:divBdr>
                            <w:top w:val="none" w:sz="0" w:space="0" w:color="auto"/>
                            <w:left w:val="none" w:sz="0" w:space="0" w:color="auto"/>
                            <w:bottom w:val="none" w:sz="0" w:space="0" w:color="auto"/>
                            <w:right w:val="none" w:sz="0" w:space="0" w:color="auto"/>
                          </w:divBdr>
                          <w:divsChild>
                            <w:div w:id="1868256400">
                              <w:marLeft w:val="0"/>
                              <w:marRight w:val="0"/>
                              <w:marTop w:val="0"/>
                              <w:marBottom w:val="0"/>
                              <w:divBdr>
                                <w:top w:val="none" w:sz="0" w:space="0" w:color="auto"/>
                                <w:left w:val="none" w:sz="0" w:space="0" w:color="auto"/>
                                <w:bottom w:val="none" w:sz="0" w:space="0" w:color="auto"/>
                                <w:right w:val="none" w:sz="0" w:space="0" w:color="auto"/>
                              </w:divBdr>
                              <w:divsChild>
                                <w:div w:id="2004701485">
                                  <w:marLeft w:val="0"/>
                                  <w:marRight w:val="525"/>
                                  <w:marTop w:val="0"/>
                                  <w:marBottom w:val="0"/>
                                  <w:divBdr>
                                    <w:top w:val="none" w:sz="0" w:space="0" w:color="auto"/>
                                    <w:left w:val="none" w:sz="0" w:space="0" w:color="auto"/>
                                    <w:bottom w:val="none" w:sz="0" w:space="0" w:color="auto"/>
                                    <w:right w:val="none" w:sz="0" w:space="0" w:color="auto"/>
                                  </w:divBdr>
                                </w:div>
                                <w:div w:id="1454442354">
                                  <w:marLeft w:val="0"/>
                                  <w:marRight w:val="525"/>
                                  <w:marTop w:val="0"/>
                                  <w:marBottom w:val="0"/>
                                  <w:divBdr>
                                    <w:top w:val="none" w:sz="0" w:space="0" w:color="auto"/>
                                    <w:left w:val="none" w:sz="0" w:space="0" w:color="auto"/>
                                    <w:bottom w:val="none" w:sz="0" w:space="0" w:color="auto"/>
                                    <w:right w:val="none" w:sz="0" w:space="0" w:color="auto"/>
                                  </w:divBdr>
                                </w:div>
                                <w:div w:id="7933325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2419522">
                      <w:marLeft w:val="0"/>
                      <w:marRight w:val="0"/>
                      <w:marTop w:val="0"/>
                      <w:marBottom w:val="0"/>
                      <w:divBdr>
                        <w:top w:val="single" w:sz="6" w:space="1" w:color="E3E3E3"/>
                        <w:left w:val="none" w:sz="0" w:space="0" w:color="auto"/>
                        <w:bottom w:val="none" w:sz="0" w:space="0" w:color="auto"/>
                        <w:right w:val="none" w:sz="0" w:space="0" w:color="auto"/>
                      </w:divBdr>
                      <w:divsChild>
                        <w:div w:id="525409983">
                          <w:marLeft w:val="0"/>
                          <w:marRight w:val="0"/>
                          <w:marTop w:val="0"/>
                          <w:marBottom w:val="0"/>
                          <w:divBdr>
                            <w:top w:val="none" w:sz="0" w:space="0" w:color="auto"/>
                            <w:left w:val="none" w:sz="0" w:space="0" w:color="auto"/>
                            <w:bottom w:val="none" w:sz="0" w:space="0" w:color="auto"/>
                            <w:right w:val="none" w:sz="0" w:space="0" w:color="auto"/>
                          </w:divBdr>
                        </w:div>
                      </w:divsChild>
                    </w:div>
                    <w:div w:id="1020274458">
                      <w:marLeft w:val="0"/>
                      <w:marRight w:val="0"/>
                      <w:marTop w:val="0"/>
                      <w:marBottom w:val="0"/>
                      <w:divBdr>
                        <w:top w:val="single" w:sz="6" w:space="0" w:color="E3E3E3"/>
                        <w:left w:val="none" w:sz="0" w:space="0" w:color="auto"/>
                        <w:bottom w:val="none" w:sz="0" w:space="0" w:color="auto"/>
                        <w:right w:val="none" w:sz="0" w:space="0" w:color="auto"/>
                      </w:divBdr>
                      <w:divsChild>
                        <w:div w:id="1776905991">
                          <w:marLeft w:val="0"/>
                          <w:marRight w:val="0"/>
                          <w:marTop w:val="0"/>
                          <w:marBottom w:val="0"/>
                          <w:divBdr>
                            <w:top w:val="none" w:sz="0" w:space="0" w:color="auto"/>
                            <w:left w:val="none" w:sz="0" w:space="0" w:color="auto"/>
                            <w:bottom w:val="none" w:sz="0" w:space="0" w:color="auto"/>
                            <w:right w:val="none" w:sz="0" w:space="0" w:color="auto"/>
                          </w:divBdr>
                        </w:div>
                        <w:div w:id="1631936614">
                          <w:marLeft w:val="0"/>
                          <w:marRight w:val="0"/>
                          <w:marTop w:val="0"/>
                          <w:marBottom w:val="0"/>
                          <w:divBdr>
                            <w:top w:val="none" w:sz="0" w:space="0" w:color="auto"/>
                            <w:left w:val="none" w:sz="0" w:space="0" w:color="auto"/>
                            <w:bottom w:val="none" w:sz="0" w:space="0" w:color="auto"/>
                            <w:right w:val="none" w:sz="0" w:space="0" w:color="auto"/>
                          </w:divBdr>
                          <w:divsChild>
                            <w:div w:id="366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09117">
                  <w:marLeft w:val="0"/>
                  <w:marRight w:val="0"/>
                  <w:marTop w:val="375"/>
                  <w:marBottom w:val="375"/>
                  <w:divBdr>
                    <w:top w:val="single" w:sz="6" w:space="0" w:color="E3E3E3"/>
                    <w:left w:val="single" w:sz="6" w:space="0" w:color="E3E3E3"/>
                    <w:bottom w:val="single" w:sz="6" w:space="0" w:color="E3E3E3"/>
                    <w:right w:val="single" w:sz="6" w:space="0" w:color="E3E3E3"/>
                  </w:divBdr>
                  <w:divsChild>
                    <w:div w:id="2095322201">
                      <w:marLeft w:val="0"/>
                      <w:marRight w:val="0"/>
                      <w:marTop w:val="0"/>
                      <w:marBottom w:val="0"/>
                      <w:divBdr>
                        <w:top w:val="none" w:sz="0" w:space="0" w:color="auto"/>
                        <w:left w:val="none" w:sz="0" w:space="0" w:color="auto"/>
                        <w:bottom w:val="none" w:sz="0" w:space="0" w:color="auto"/>
                        <w:right w:val="none" w:sz="0" w:space="0" w:color="auto"/>
                      </w:divBdr>
                      <w:divsChild>
                        <w:div w:id="849442597">
                          <w:marLeft w:val="0"/>
                          <w:marRight w:val="0"/>
                          <w:marTop w:val="0"/>
                          <w:marBottom w:val="0"/>
                          <w:divBdr>
                            <w:top w:val="none" w:sz="0" w:space="0" w:color="auto"/>
                            <w:left w:val="none" w:sz="0" w:space="0" w:color="auto"/>
                            <w:bottom w:val="none" w:sz="0" w:space="0" w:color="auto"/>
                            <w:right w:val="none" w:sz="0" w:space="0" w:color="auto"/>
                          </w:divBdr>
                        </w:div>
                        <w:div w:id="164778324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722870273">
                  <w:marLeft w:val="0"/>
                  <w:marRight w:val="0"/>
                  <w:marTop w:val="375"/>
                  <w:marBottom w:val="375"/>
                  <w:divBdr>
                    <w:top w:val="single" w:sz="6" w:space="0" w:color="E3E3E3"/>
                    <w:left w:val="single" w:sz="6" w:space="0" w:color="E3E3E3"/>
                    <w:bottom w:val="single" w:sz="6" w:space="0" w:color="E3E3E3"/>
                    <w:right w:val="single" w:sz="6" w:space="0" w:color="E3E3E3"/>
                  </w:divBdr>
                  <w:divsChild>
                    <w:div w:id="2013948316">
                      <w:marLeft w:val="0"/>
                      <w:marRight w:val="0"/>
                      <w:marTop w:val="0"/>
                      <w:marBottom w:val="0"/>
                      <w:divBdr>
                        <w:top w:val="none" w:sz="0" w:space="0" w:color="auto"/>
                        <w:left w:val="none" w:sz="0" w:space="0" w:color="auto"/>
                        <w:bottom w:val="none" w:sz="0" w:space="0" w:color="auto"/>
                        <w:right w:val="none" w:sz="0" w:space="0" w:color="auto"/>
                      </w:divBdr>
                      <w:divsChild>
                        <w:div w:id="1790314666">
                          <w:marLeft w:val="0"/>
                          <w:marRight w:val="0"/>
                          <w:marTop w:val="0"/>
                          <w:marBottom w:val="0"/>
                          <w:divBdr>
                            <w:top w:val="none" w:sz="0" w:space="0" w:color="auto"/>
                            <w:left w:val="none" w:sz="0" w:space="0" w:color="auto"/>
                            <w:bottom w:val="none" w:sz="0" w:space="0" w:color="auto"/>
                            <w:right w:val="none" w:sz="0" w:space="0" w:color="auto"/>
                          </w:divBdr>
                        </w:div>
                        <w:div w:id="165664230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800607249">
                  <w:marLeft w:val="0"/>
                  <w:marRight w:val="0"/>
                  <w:marTop w:val="375"/>
                  <w:marBottom w:val="375"/>
                  <w:divBdr>
                    <w:top w:val="single" w:sz="6" w:space="0" w:color="E3E3E3"/>
                    <w:left w:val="single" w:sz="6" w:space="0" w:color="E3E3E3"/>
                    <w:bottom w:val="single" w:sz="6" w:space="0" w:color="E3E3E3"/>
                    <w:right w:val="single" w:sz="6" w:space="0" w:color="E3E3E3"/>
                  </w:divBdr>
                  <w:divsChild>
                    <w:div w:id="1724939856">
                      <w:marLeft w:val="0"/>
                      <w:marRight w:val="0"/>
                      <w:marTop w:val="0"/>
                      <w:marBottom w:val="0"/>
                      <w:divBdr>
                        <w:top w:val="none" w:sz="0" w:space="0" w:color="auto"/>
                        <w:left w:val="none" w:sz="0" w:space="0" w:color="auto"/>
                        <w:bottom w:val="none" w:sz="0" w:space="0" w:color="auto"/>
                        <w:right w:val="none" w:sz="0" w:space="0" w:color="auto"/>
                      </w:divBdr>
                      <w:divsChild>
                        <w:div w:id="1395738229">
                          <w:marLeft w:val="0"/>
                          <w:marRight w:val="0"/>
                          <w:marTop w:val="0"/>
                          <w:marBottom w:val="0"/>
                          <w:divBdr>
                            <w:top w:val="none" w:sz="0" w:space="0" w:color="auto"/>
                            <w:left w:val="none" w:sz="0" w:space="0" w:color="auto"/>
                            <w:bottom w:val="none" w:sz="0" w:space="0" w:color="auto"/>
                            <w:right w:val="none" w:sz="0" w:space="0" w:color="auto"/>
                          </w:divBdr>
                        </w:div>
                        <w:div w:id="26557485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62820798">
                  <w:marLeft w:val="0"/>
                  <w:marRight w:val="0"/>
                  <w:marTop w:val="375"/>
                  <w:marBottom w:val="375"/>
                  <w:divBdr>
                    <w:top w:val="single" w:sz="6" w:space="0" w:color="E3E3E3"/>
                    <w:left w:val="single" w:sz="6" w:space="0" w:color="E3E3E3"/>
                    <w:bottom w:val="single" w:sz="6" w:space="0" w:color="E3E3E3"/>
                    <w:right w:val="single" w:sz="6" w:space="0" w:color="E3E3E3"/>
                  </w:divBdr>
                  <w:divsChild>
                    <w:div w:id="1858150434">
                      <w:marLeft w:val="0"/>
                      <w:marRight w:val="0"/>
                      <w:marTop w:val="0"/>
                      <w:marBottom w:val="0"/>
                      <w:divBdr>
                        <w:top w:val="none" w:sz="0" w:space="0" w:color="auto"/>
                        <w:left w:val="none" w:sz="0" w:space="0" w:color="auto"/>
                        <w:bottom w:val="none" w:sz="0" w:space="0" w:color="auto"/>
                        <w:right w:val="none" w:sz="0" w:space="0" w:color="auto"/>
                      </w:divBdr>
                      <w:divsChild>
                        <w:div w:id="350111267">
                          <w:marLeft w:val="0"/>
                          <w:marRight w:val="0"/>
                          <w:marTop w:val="0"/>
                          <w:marBottom w:val="0"/>
                          <w:divBdr>
                            <w:top w:val="none" w:sz="0" w:space="0" w:color="auto"/>
                            <w:left w:val="none" w:sz="0" w:space="0" w:color="auto"/>
                            <w:bottom w:val="none" w:sz="0" w:space="0" w:color="auto"/>
                            <w:right w:val="none" w:sz="0" w:space="0" w:color="auto"/>
                          </w:divBdr>
                        </w:div>
                        <w:div w:id="106360675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834490958">
                  <w:marLeft w:val="0"/>
                  <w:marRight w:val="0"/>
                  <w:marTop w:val="375"/>
                  <w:marBottom w:val="375"/>
                  <w:divBdr>
                    <w:top w:val="single" w:sz="6" w:space="0" w:color="E3E3E3"/>
                    <w:left w:val="single" w:sz="6" w:space="0" w:color="E3E3E3"/>
                    <w:bottom w:val="single" w:sz="6" w:space="0" w:color="E3E3E3"/>
                    <w:right w:val="single" w:sz="6" w:space="0" w:color="E3E3E3"/>
                  </w:divBdr>
                  <w:divsChild>
                    <w:div w:id="122890096">
                      <w:marLeft w:val="0"/>
                      <w:marRight w:val="0"/>
                      <w:marTop w:val="0"/>
                      <w:marBottom w:val="0"/>
                      <w:divBdr>
                        <w:top w:val="none" w:sz="0" w:space="0" w:color="auto"/>
                        <w:left w:val="none" w:sz="0" w:space="0" w:color="auto"/>
                        <w:bottom w:val="none" w:sz="0" w:space="0" w:color="auto"/>
                        <w:right w:val="none" w:sz="0" w:space="0" w:color="auto"/>
                      </w:divBdr>
                      <w:divsChild>
                        <w:div w:id="531503102">
                          <w:marLeft w:val="0"/>
                          <w:marRight w:val="0"/>
                          <w:marTop w:val="0"/>
                          <w:marBottom w:val="0"/>
                          <w:divBdr>
                            <w:top w:val="none" w:sz="0" w:space="0" w:color="auto"/>
                            <w:left w:val="none" w:sz="0" w:space="0" w:color="auto"/>
                            <w:bottom w:val="none" w:sz="0" w:space="0" w:color="auto"/>
                            <w:right w:val="none" w:sz="0" w:space="0" w:color="auto"/>
                          </w:divBdr>
                          <w:divsChild>
                            <w:div w:id="1286348706">
                              <w:marLeft w:val="0"/>
                              <w:marRight w:val="0"/>
                              <w:marTop w:val="0"/>
                              <w:marBottom w:val="0"/>
                              <w:divBdr>
                                <w:top w:val="none" w:sz="0" w:space="0" w:color="auto"/>
                                <w:left w:val="none" w:sz="0" w:space="0" w:color="auto"/>
                                <w:bottom w:val="none" w:sz="0" w:space="0" w:color="auto"/>
                                <w:right w:val="none" w:sz="0" w:space="0" w:color="auto"/>
                              </w:divBdr>
                              <w:divsChild>
                                <w:div w:id="1544168730">
                                  <w:marLeft w:val="0"/>
                                  <w:marRight w:val="525"/>
                                  <w:marTop w:val="0"/>
                                  <w:marBottom w:val="0"/>
                                  <w:divBdr>
                                    <w:top w:val="none" w:sz="0" w:space="0" w:color="auto"/>
                                    <w:left w:val="none" w:sz="0" w:space="0" w:color="auto"/>
                                    <w:bottom w:val="none" w:sz="0" w:space="0" w:color="auto"/>
                                    <w:right w:val="none" w:sz="0" w:space="0" w:color="auto"/>
                                  </w:divBdr>
                                </w:div>
                                <w:div w:id="15485654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1764342">
                      <w:marLeft w:val="0"/>
                      <w:marRight w:val="0"/>
                      <w:marTop w:val="0"/>
                      <w:marBottom w:val="0"/>
                      <w:divBdr>
                        <w:top w:val="single" w:sz="6" w:space="1" w:color="E3E3E3"/>
                        <w:left w:val="none" w:sz="0" w:space="0" w:color="auto"/>
                        <w:bottom w:val="none" w:sz="0" w:space="0" w:color="auto"/>
                        <w:right w:val="none" w:sz="0" w:space="0" w:color="auto"/>
                      </w:divBdr>
                      <w:divsChild>
                        <w:div w:id="396980125">
                          <w:marLeft w:val="0"/>
                          <w:marRight w:val="0"/>
                          <w:marTop w:val="0"/>
                          <w:marBottom w:val="0"/>
                          <w:divBdr>
                            <w:top w:val="none" w:sz="0" w:space="0" w:color="auto"/>
                            <w:left w:val="none" w:sz="0" w:space="0" w:color="auto"/>
                            <w:bottom w:val="none" w:sz="0" w:space="0" w:color="auto"/>
                            <w:right w:val="none" w:sz="0" w:space="0" w:color="auto"/>
                          </w:divBdr>
                        </w:div>
                      </w:divsChild>
                    </w:div>
                    <w:div w:id="1666012120">
                      <w:marLeft w:val="0"/>
                      <w:marRight w:val="0"/>
                      <w:marTop w:val="0"/>
                      <w:marBottom w:val="0"/>
                      <w:divBdr>
                        <w:top w:val="single" w:sz="6" w:space="0" w:color="E3E3E3"/>
                        <w:left w:val="none" w:sz="0" w:space="0" w:color="auto"/>
                        <w:bottom w:val="none" w:sz="0" w:space="0" w:color="auto"/>
                        <w:right w:val="none" w:sz="0" w:space="0" w:color="auto"/>
                      </w:divBdr>
                      <w:divsChild>
                        <w:div w:id="1138187460">
                          <w:marLeft w:val="0"/>
                          <w:marRight w:val="0"/>
                          <w:marTop w:val="0"/>
                          <w:marBottom w:val="0"/>
                          <w:divBdr>
                            <w:top w:val="none" w:sz="0" w:space="0" w:color="auto"/>
                            <w:left w:val="none" w:sz="0" w:space="0" w:color="auto"/>
                            <w:bottom w:val="none" w:sz="0" w:space="0" w:color="auto"/>
                            <w:right w:val="none" w:sz="0" w:space="0" w:color="auto"/>
                          </w:divBdr>
                        </w:div>
                        <w:div w:id="687759366">
                          <w:marLeft w:val="0"/>
                          <w:marRight w:val="0"/>
                          <w:marTop w:val="0"/>
                          <w:marBottom w:val="0"/>
                          <w:divBdr>
                            <w:top w:val="none" w:sz="0" w:space="0" w:color="auto"/>
                            <w:left w:val="none" w:sz="0" w:space="0" w:color="auto"/>
                            <w:bottom w:val="none" w:sz="0" w:space="0" w:color="auto"/>
                            <w:right w:val="none" w:sz="0" w:space="0" w:color="auto"/>
                          </w:divBdr>
                          <w:divsChild>
                            <w:div w:id="1610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0808">
      <w:bodyDiv w:val="1"/>
      <w:marLeft w:val="0"/>
      <w:marRight w:val="0"/>
      <w:marTop w:val="0"/>
      <w:marBottom w:val="0"/>
      <w:divBdr>
        <w:top w:val="none" w:sz="0" w:space="0" w:color="auto"/>
        <w:left w:val="none" w:sz="0" w:space="0" w:color="auto"/>
        <w:bottom w:val="none" w:sz="0" w:space="0" w:color="auto"/>
        <w:right w:val="none" w:sz="0" w:space="0" w:color="auto"/>
      </w:divBdr>
    </w:div>
    <w:div w:id="172401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insilico.ehu.es/mini_tools/rcf_rpm.php"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lmitic_aci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indawi.com/journals/abot/2015/942761/tab1/"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10</Pages>
  <Words>4470</Words>
  <Characters>25481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Editage</dc:creator>
  <cp:keywords/>
  <dc:description/>
  <cp:lastModifiedBy>Author</cp:lastModifiedBy>
  <cp:revision>178</cp:revision>
  <dcterms:created xsi:type="dcterms:W3CDTF">2021-01-12T13:58:00Z</dcterms:created>
  <dcterms:modified xsi:type="dcterms:W3CDTF">2021-02-08T14:35:00Z</dcterms:modified>
</cp:coreProperties>
</file>