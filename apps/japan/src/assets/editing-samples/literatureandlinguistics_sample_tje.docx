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E8032C" w14:textId="0396275A" w:rsidR="00500A9D" w:rsidRPr="002A4B94" w:rsidRDefault="00500A9D" w:rsidP="00500A9D">
      <w:pPr>
        <w:spacing w:after="0" w:line="265" w:lineRule="auto"/>
        <w:ind w:left="-5" w:right="0"/>
        <w:jc w:val="center"/>
        <w:rPr>
          <w:ins w:id="0" w:author="Author" w:date="2021-01-30T13:02:00Z"/>
          <w:rFonts w:ascii="Times New Roman" w:hAnsi="Times New Roman" w:cs="Times New Roman"/>
          <w:b/>
          <w:sz w:val="28"/>
        </w:rPr>
      </w:pPr>
      <w:bookmarkStart w:id="1" w:name="_GoBack"/>
      <w:bookmarkEnd w:id="1"/>
    </w:p>
    <w:p w14:paraId="5F8EA757" w14:textId="1C954866" w:rsidR="00500A9D" w:rsidRPr="002A4B94" w:rsidRDefault="003A6DF6" w:rsidP="00A37A00">
      <w:pPr>
        <w:spacing w:after="0" w:line="480" w:lineRule="auto"/>
        <w:ind w:left="-5" w:right="0"/>
        <w:jc w:val="center"/>
        <w:rPr>
          <w:ins w:id="2" w:author="Author" w:date="2021-01-30T13:06:00Z"/>
          <w:rFonts w:ascii="Times New Roman" w:hAnsi="Times New Roman" w:cs="Times New Roman"/>
          <w:b/>
          <w:sz w:val="24"/>
          <w:szCs w:val="24"/>
        </w:rPr>
      </w:pPr>
      <w:ins w:id="3" w:author="Author" w:date="2021-02-02T12:18:00Z">
        <w:r w:rsidRPr="002A4B94">
          <w:rPr>
            <w:rFonts w:ascii="Times New Roman" w:hAnsi="Times New Roman" w:cs="Times New Roman"/>
            <w:b/>
            <w:sz w:val="24"/>
            <w:szCs w:val="24"/>
          </w:rPr>
          <w:t xml:space="preserve">Online </w:t>
        </w:r>
      </w:ins>
      <w:commentRangeStart w:id="4"/>
      <w:del w:id="5" w:author="Author" w:date="2021-01-30T13:28:00Z">
        <w:r w:rsidR="00500A9D" w:rsidRPr="002A4B94" w:rsidDel="00913C68">
          <w:rPr>
            <w:rFonts w:ascii="Times New Roman" w:hAnsi="Times New Roman" w:cs="Times New Roman"/>
            <w:b/>
            <w:sz w:val="24"/>
            <w:szCs w:val="24"/>
          </w:rPr>
          <w:delText xml:space="preserve">Conveying </w:delText>
        </w:r>
      </w:del>
      <w:del w:id="6" w:author="Author" w:date="2021-01-30T12:59:00Z">
        <w:r w:rsidR="00500A9D" w:rsidRPr="002A4B94" w:rsidDel="00500A9D">
          <w:rPr>
            <w:rFonts w:ascii="Times New Roman" w:hAnsi="Times New Roman" w:cs="Times New Roman"/>
            <w:b/>
            <w:sz w:val="24"/>
            <w:szCs w:val="24"/>
          </w:rPr>
          <w:delText xml:space="preserve">The </w:delText>
        </w:r>
      </w:del>
      <w:del w:id="7" w:author="Author" w:date="2021-01-30T13:28:00Z">
        <w:r w:rsidR="00500A9D" w:rsidRPr="002A4B94" w:rsidDel="00913C68">
          <w:rPr>
            <w:rFonts w:ascii="Times New Roman" w:hAnsi="Times New Roman" w:cs="Times New Roman"/>
            <w:b/>
            <w:sz w:val="24"/>
            <w:szCs w:val="24"/>
            <w:highlight w:val="yellow"/>
          </w:rPr>
          <w:delText>Self</w:delText>
        </w:r>
        <w:r w:rsidR="00500A9D" w:rsidRPr="002A4B94" w:rsidDel="00913C68">
          <w:rPr>
            <w:rFonts w:ascii="Times New Roman" w:hAnsi="Times New Roman" w:cs="Times New Roman"/>
            <w:b/>
            <w:sz w:val="24"/>
            <w:szCs w:val="24"/>
          </w:rPr>
          <w:delText xml:space="preserve"> </w:delText>
        </w:r>
      </w:del>
      <w:del w:id="8" w:author="Author" w:date="2021-01-30T12:59:00Z">
        <w:r w:rsidR="00500A9D" w:rsidRPr="002A4B94" w:rsidDel="00500A9D">
          <w:rPr>
            <w:rFonts w:ascii="Times New Roman" w:hAnsi="Times New Roman" w:cs="Times New Roman"/>
            <w:b/>
            <w:sz w:val="24"/>
            <w:szCs w:val="24"/>
          </w:rPr>
          <w:delText xml:space="preserve">In A </w:delText>
        </w:r>
      </w:del>
      <w:del w:id="9" w:author="Author" w:date="2021-01-30T13:28:00Z">
        <w:r w:rsidR="00500A9D" w:rsidRPr="002A4B94" w:rsidDel="00913C68">
          <w:rPr>
            <w:rFonts w:ascii="Times New Roman" w:hAnsi="Times New Roman" w:cs="Times New Roman"/>
            <w:b/>
            <w:sz w:val="24"/>
            <w:szCs w:val="24"/>
            <w:highlight w:val="yellow"/>
          </w:rPr>
          <w:delText>Foreign Language</w:delText>
        </w:r>
        <w:r w:rsidR="00500A9D" w:rsidRPr="002A4B94" w:rsidDel="00913C68">
          <w:rPr>
            <w:rFonts w:ascii="Times New Roman" w:hAnsi="Times New Roman" w:cs="Times New Roman"/>
            <w:b/>
            <w:sz w:val="24"/>
            <w:szCs w:val="24"/>
          </w:rPr>
          <w:delText xml:space="preserve">: </w:delText>
        </w:r>
      </w:del>
      <w:del w:id="10" w:author="Author" w:date="2021-01-30T13:29:00Z">
        <w:r w:rsidR="00500A9D" w:rsidRPr="002A4B94" w:rsidDel="00913C68">
          <w:rPr>
            <w:rFonts w:ascii="Times New Roman" w:hAnsi="Times New Roman" w:cs="Times New Roman"/>
            <w:b/>
            <w:sz w:val="24"/>
            <w:szCs w:val="24"/>
          </w:rPr>
          <w:delText xml:space="preserve">Exploring </w:delText>
        </w:r>
      </w:del>
      <w:ins w:id="11" w:author="Author" w:date="2021-01-30T13:00:00Z">
        <w:r w:rsidR="00500A9D" w:rsidRPr="002A4B94">
          <w:rPr>
            <w:rFonts w:ascii="Times New Roman" w:hAnsi="Times New Roman" w:cs="Times New Roman"/>
            <w:b/>
            <w:sz w:val="24"/>
            <w:szCs w:val="24"/>
          </w:rPr>
          <w:t>Self-Introduction</w:t>
        </w:r>
      </w:ins>
      <w:ins w:id="12" w:author="Author" w:date="2021-01-30T20:58:00Z">
        <w:r w:rsidR="0095210B" w:rsidRPr="002A4B94">
          <w:rPr>
            <w:rFonts w:ascii="Times New Roman" w:hAnsi="Times New Roman" w:cs="Times New Roman"/>
            <w:b/>
            <w:sz w:val="24"/>
            <w:szCs w:val="24"/>
          </w:rPr>
          <w:t>s</w:t>
        </w:r>
      </w:ins>
      <w:ins w:id="13" w:author="Author" w:date="2021-01-30T13:29:00Z">
        <w:r w:rsidR="00913C68" w:rsidRPr="002A4B94">
          <w:rPr>
            <w:rFonts w:ascii="Times New Roman" w:hAnsi="Times New Roman" w:cs="Times New Roman"/>
            <w:b/>
            <w:sz w:val="24"/>
            <w:szCs w:val="24"/>
          </w:rPr>
          <w:t xml:space="preserve"> </w:t>
        </w:r>
      </w:ins>
      <w:commentRangeEnd w:id="4"/>
      <w:ins w:id="14" w:author="Author" w:date="2021-01-30T13:31:00Z">
        <w:r w:rsidR="00C729E7" w:rsidRPr="002A4B94">
          <w:rPr>
            <w:rStyle w:val="CommentReference"/>
          </w:rPr>
          <w:commentReference w:id="4"/>
        </w:r>
      </w:ins>
      <w:ins w:id="15" w:author="Author" w:date="2021-01-30T13:29:00Z">
        <w:r w:rsidR="00913C68" w:rsidRPr="002A4B94">
          <w:rPr>
            <w:rFonts w:ascii="Times New Roman" w:hAnsi="Times New Roman" w:cs="Times New Roman"/>
            <w:b/>
            <w:sz w:val="24"/>
            <w:szCs w:val="24"/>
          </w:rPr>
          <w:t xml:space="preserve">by </w:t>
        </w:r>
      </w:ins>
      <w:ins w:id="16" w:author="Author" w:date="2021-01-30T13:00:00Z">
        <w:r w:rsidR="00500A9D" w:rsidRPr="002A4B94">
          <w:rPr>
            <w:rFonts w:ascii="Times New Roman" w:hAnsi="Times New Roman" w:cs="Times New Roman"/>
            <w:b/>
            <w:sz w:val="24"/>
            <w:szCs w:val="24"/>
          </w:rPr>
          <w:t xml:space="preserve">Learners </w:t>
        </w:r>
      </w:ins>
      <w:ins w:id="17" w:author="Author" w:date="2021-01-30T13:01:00Z">
        <w:r w:rsidR="00500A9D" w:rsidRPr="002A4B94">
          <w:rPr>
            <w:rFonts w:ascii="Times New Roman" w:hAnsi="Times New Roman" w:cs="Times New Roman"/>
            <w:b/>
            <w:sz w:val="24"/>
            <w:szCs w:val="24"/>
          </w:rPr>
          <w:t>o</w:t>
        </w:r>
      </w:ins>
      <w:ins w:id="18" w:author="Author" w:date="2021-01-30T13:00:00Z">
        <w:r w:rsidR="00500A9D" w:rsidRPr="002A4B94">
          <w:rPr>
            <w:rFonts w:ascii="Times New Roman" w:hAnsi="Times New Roman" w:cs="Times New Roman"/>
            <w:b/>
            <w:sz w:val="24"/>
            <w:szCs w:val="24"/>
          </w:rPr>
          <w:t xml:space="preserve">f </w:t>
        </w:r>
        <w:commentRangeStart w:id="19"/>
        <w:r w:rsidR="00500A9D" w:rsidRPr="002A4B94">
          <w:rPr>
            <w:rFonts w:ascii="Times New Roman" w:hAnsi="Times New Roman" w:cs="Times New Roman"/>
            <w:b/>
            <w:sz w:val="24"/>
            <w:szCs w:val="24"/>
          </w:rPr>
          <w:t>Japanese</w:t>
        </w:r>
      </w:ins>
      <w:commentRangeEnd w:id="19"/>
      <w:ins w:id="20" w:author="Author" w:date="2021-02-06T04:04:00Z">
        <w:r w:rsidR="0090493B" w:rsidRPr="002A4B94">
          <w:rPr>
            <w:rStyle w:val="CommentReference"/>
          </w:rPr>
          <w:commentReference w:id="19"/>
        </w:r>
      </w:ins>
      <w:ins w:id="21" w:author="Author" w:date="2021-01-30T13:00:00Z">
        <w:r w:rsidR="00500A9D" w:rsidRPr="002A4B94">
          <w:rPr>
            <w:rFonts w:ascii="Times New Roman" w:hAnsi="Times New Roman" w:cs="Times New Roman"/>
            <w:b/>
            <w:sz w:val="24"/>
            <w:szCs w:val="24"/>
          </w:rPr>
          <w:t xml:space="preserve"> </w:t>
        </w:r>
      </w:ins>
      <w:ins w:id="22" w:author="Author" w:date="2021-01-30T13:01:00Z">
        <w:r w:rsidR="00500A9D" w:rsidRPr="002A4B94">
          <w:rPr>
            <w:rFonts w:ascii="Times New Roman" w:hAnsi="Times New Roman" w:cs="Times New Roman"/>
            <w:b/>
            <w:sz w:val="24"/>
            <w:szCs w:val="24"/>
          </w:rPr>
          <w:t>a</w:t>
        </w:r>
      </w:ins>
      <w:ins w:id="23" w:author="Author" w:date="2021-01-30T13:00:00Z">
        <w:r w:rsidR="00500A9D" w:rsidRPr="002A4B94">
          <w:rPr>
            <w:rFonts w:ascii="Times New Roman" w:hAnsi="Times New Roman" w:cs="Times New Roman"/>
            <w:b/>
            <w:sz w:val="24"/>
            <w:szCs w:val="24"/>
          </w:rPr>
          <w:t xml:space="preserve">s </w:t>
        </w:r>
      </w:ins>
      <w:ins w:id="24" w:author="Author" w:date="2021-01-30T13:01:00Z">
        <w:r w:rsidR="00500A9D" w:rsidRPr="002A4B94">
          <w:rPr>
            <w:rFonts w:ascii="Times New Roman" w:hAnsi="Times New Roman" w:cs="Times New Roman"/>
            <w:b/>
            <w:sz w:val="24"/>
            <w:szCs w:val="24"/>
          </w:rPr>
          <w:t>a</w:t>
        </w:r>
      </w:ins>
      <w:ins w:id="25" w:author="Author" w:date="2021-01-30T13:00:00Z">
        <w:r w:rsidR="00500A9D" w:rsidRPr="002A4B94">
          <w:rPr>
            <w:rFonts w:ascii="Times New Roman" w:hAnsi="Times New Roman" w:cs="Times New Roman"/>
            <w:b/>
            <w:sz w:val="24"/>
            <w:szCs w:val="24"/>
          </w:rPr>
          <w:t xml:space="preserve"> Foreign Language </w:t>
        </w:r>
      </w:ins>
      <w:del w:id="26" w:author="Author" w:date="2021-01-30T13:00:00Z">
        <w:r w:rsidR="00500A9D" w:rsidRPr="002A4B94" w:rsidDel="00500A9D">
          <w:rPr>
            <w:rFonts w:ascii="Times New Roman" w:hAnsi="Times New Roman" w:cs="Times New Roman"/>
            <w:b/>
            <w:sz w:val="24"/>
            <w:szCs w:val="24"/>
          </w:rPr>
          <w:delText>Jfl Learners’</w:delText>
        </w:r>
      </w:del>
      <w:del w:id="27" w:author="Author" w:date="2021-02-06T06:25:00Z">
        <w:r w:rsidR="00500A9D" w:rsidRPr="002A4B94" w:rsidDel="00B95E01">
          <w:rPr>
            <w:rFonts w:ascii="Times New Roman" w:hAnsi="Times New Roman" w:cs="Times New Roman"/>
            <w:b/>
            <w:sz w:val="24"/>
            <w:szCs w:val="24"/>
          </w:rPr>
          <w:delText xml:space="preserve"> </w:delText>
        </w:r>
      </w:del>
      <w:del w:id="28" w:author="Author" w:date="2021-01-30T13:00:00Z">
        <w:r w:rsidR="00500A9D" w:rsidRPr="002A4B94" w:rsidDel="00500A9D">
          <w:rPr>
            <w:rFonts w:ascii="Times New Roman" w:hAnsi="Times New Roman" w:cs="Times New Roman"/>
            <w:b/>
            <w:sz w:val="24"/>
            <w:szCs w:val="24"/>
          </w:rPr>
          <w:delText>Self-Introduction</w:delText>
        </w:r>
      </w:del>
    </w:p>
    <w:p w14:paraId="5237393F" w14:textId="77777777" w:rsidR="00A37A00" w:rsidRPr="002A4B94" w:rsidRDefault="00A37A00" w:rsidP="00D93E21">
      <w:pPr>
        <w:spacing w:after="0" w:line="480" w:lineRule="auto"/>
        <w:ind w:left="-5" w:right="0"/>
        <w:jc w:val="center"/>
        <w:rPr>
          <w:ins w:id="29" w:author="Author" w:date="2021-01-30T12:58:00Z"/>
          <w:rFonts w:ascii="Times New Roman" w:hAnsi="Times New Roman" w:cs="Times New Roman"/>
          <w:sz w:val="24"/>
          <w:szCs w:val="24"/>
        </w:rPr>
      </w:pPr>
    </w:p>
    <w:p w14:paraId="422F42E3" w14:textId="77777777" w:rsidR="00C331E0" w:rsidRPr="002A4B94" w:rsidDel="00F3616A" w:rsidRDefault="00C331E0" w:rsidP="00C331E0">
      <w:pPr>
        <w:spacing w:after="0" w:line="480" w:lineRule="auto"/>
        <w:ind w:left="-5" w:right="0"/>
        <w:jc w:val="center"/>
        <w:rPr>
          <w:del w:id="30" w:author="Author" w:date="2021-01-30T21:40:00Z"/>
          <w:rFonts w:ascii="Times New Roman" w:hAnsi="Times New Roman" w:cs="Times New Roman"/>
          <w:bCs/>
          <w:color w:val="auto"/>
          <w:sz w:val="24"/>
          <w:szCs w:val="24"/>
        </w:rPr>
      </w:pPr>
      <w:commentRangeStart w:id="31"/>
      <w:ins w:id="32" w:author="Author" w:date="2021-02-10T11:24:00Z">
        <w:r w:rsidRPr="002A4B94">
          <w:rPr>
            <w:rFonts w:ascii="Times New Roman" w:hAnsi="Times New Roman" w:cs="Times New Roman"/>
            <w:bCs/>
            <w:color w:val="auto"/>
            <w:sz w:val="24"/>
            <w:szCs w:val="24"/>
          </w:rPr>
          <w:t>Author(s) Name(s)</w:t>
        </w:r>
      </w:ins>
    </w:p>
    <w:p w14:paraId="2A25D229" w14:textId="77777777" w:rsidR="00C331E0" w:rsidRPr="002A4B94" w:rsidRDefault="00C331E0" w:rsidP="00C331E0">
      <w:pPr>
        <w:spacing w:after="0" w:line="480" w:lineRule="auto"/>
        <w:ind w:left="-5" w:right="0"/>
        <w:jc w:val="center"/>
        <w:rPr>
          <w:ins w:id="33" w:author="Author" w:date="2021-02-10T11:34:00Z"/>
          <w:rFonts w:ascii="Times New Roman" w:hAnsi="Times New Roman" w:cs="Times New Roman"/>
          <w:bCs/>
          <w:color w:val="auto"/>
          <w:sz w:val="24"/>
          <w:szCs w:val="24"/>
        </w:rPr>
      </w:pPr>
    </w:p>
    <w:p w14:paraId="07FC449E" w14:textId="77777777" w:rsidR="00C331E0" w:rsidRPr="002A4B94" w:rsidRDefault="00C331E0" w:rsidP="00C331E0">
      <w:pPr>
        <w:spacing w:after="0" w:line="480" w:lineRule="auto"/>
        <w:ind w:left="-5" w:right="0"/>
        <w:jc w:val="center"/>
        <w:rPr>
          <w:ins w:id="34" w:author="Author" w:date="2021-02-10T11:24:00Z"/>
          <w:rFonts w:ascii="Times New Roman" w:hAnsi="Times New Roman" w:cs="Times New Roman"/>
          <w:bCs/>
          <w:color w:val="auto"/>
          <w:sz w:val="24"/>
          <w:szCs w:val="24"/>
        </w:rPr>
      </w:pPr>
      <w:ins w:id="35" w:author="Author" w:date="2021-02-10T11:24:00Z">
        <w:r w:rsidRPr="002A4B94">
          <w:rPr>
            <w:rFonts w:ascii="Times New Roman" w:hAnsi="Times New Roman" w:cs="Times New Roman"/>
            <w:bCs/>
            <w:color w:val="auto"/>
            <w:sz w:val="24"/>
            <w:szCs w:val="24"/>
          </w:rPr>
          <w:t>Role(s)</w:t>
        </w:r>
      </w:ins>
    </w:p>
    <w:p w14:paraId="73E10D14" w14:textId="77777777" w:rsidR="00C331E0" w:rsidRPr="002A4B94" w:rsidRDefault="00C331E0" w:rsidP="00C331E0">
      <w:pPr>
        <w:spacing w:after="0" w:line="480" w:lineRule="auto"/>
        <w:ind w:left="-5" w:right="0"/>
        <w:jc w:val="center"/>
        <w:rPr>
          <w:ins w:id="36" w:author="Author" w:date="2021-02-10T11:25:00Z"/>
          <w:rFonts w:ascii="Times New Roman" w:hAnsi="Times New Roman" w:cs="Times New Roman"/>
          <w:bCs/>
          <w:color w:val="auto"/>
          <w:sz w:val="24"/>
          <w:szCs w:val="24"/>
        </w:rPr>
      </w:pPr>
      <w:ins w:id="37" w:author="Author" w:date="2021-02-10T11:24:00Z">
        <w:r w:rsidRPr="002A4B94">
          <w:rPr>
            <w:rFonts w:ascii="Times New Roman" w:hAnsi="Times New Roman" w:cs="Times New Roman"/>
            <w:bCs/>
            <w:color w:val="auto"/>
            <w:sz w:val="24"/>
            <w:szCs w:val="24"/>
          </w:rPr>
          <w:t xml:space="preserve">Institutional Affiliation(s)  </w:t>
        </w:r>
      </w:ins>
    </w:p>
    <w:p w14:paraId="1BBFB480" w14:textId="33466098" w:rsidR="00C331E0" w:rsidRPr="002A4B94" w:rsidRDefault="00C331E0" w:rsidP="00C331E0">
      <w:pPr>
        <w:spacing w:after="0" w:line="480" w:lineRule="auto"/>
        <w:ind w:left="-5" w:right="0"/>
        <w:jc w:val="center"/>
        <w:rPr>
          <w:ins w:id="38" w:author="Author" w:date="2021-02-10T11:25:00Z"/>
          <w:rFonts w:ascii="Times New Roman" w:hAnsi="Times New Roman" w:cs="Times New Roman"/>
          <w:bCs/>
          <w:color w:val="auto"/>
          <w:sz w:val="24"/>
          <w:szCs w:val="24"/>
        </w:rPr>
      </w:pPr>
      <w:r w:rsidRPr="002A4B94">
        <w:rPr>
          <w:rFonts w:ascii="Times New Roman" w:hAnsi="Times New Roman" w:cs="Times New Roman"/>
          <w:bCs/>
          <w:color w:val="auto"/>
          <w:sz w:val="24"/>
          <w:szCs w:val="24"/>
        </w:rPr>
        <w:t xml:space="preserve"> </w:t>
      </w:r>
    </w:p>
    <w:p w14:paraId="247C4C46" w14:textId="77777777" w:rsidR="00C331E0" w:rsidRPr="002A4B94" w:rsidRDefault="00C331E0" w:rsidP="00C331E0">
      <w:pPr>
        <w:spacing w:after="0" w:line="480" w:lineRule="auto"/>
        <w:ind w:left="-5" w:right="0"/>
        <w:jc w:val="center"/>
        <w:rPr>
          <w:ins w:id="39" w:author="Author" w:date="2021-02-10T11:24:00Z"/>
          <w:rFonts w:ascii="Times New Roman" w:hAnsi="Times New Roman" w:cs="Times New Roman"/>
          <w:bCs/>
          <w:color w:val="auto"/>
          <w:sz w:val="24"/>
          <w:szCs w:val="24"/>
        </w:rPr>
      </w:pPr>
      <w:commentRangeStart w:id="40"/>
      <w:ins w:id="41" w:author="Author" w:date="2021-02-10T11:25:00Z">
        <w:r w:rsidRPr="002A4B94">
          <w:rPr>
            <w:rFonts w:ascii="Times New Roman" w:hAnsi="Times New Roman" w:cs="Times New Roman"/>
            <w:bCs/>
            <w:color w:val="auto"/>
            <w:sz w:val="24"/>
            <w:szCs w:val="24"/>
          </w:rPr>
          <w:t>Correspondence details</w:t>
        </w:r>
        <w:commentRangeEnd w:id="40"/>
        <w:r w:rsidRPr="002A4B94">
          <w:rPr>
            <w:rStyle w:val="CommentReference"/>
          </w:rPr>
          <w:commentReference w:id="40"/>
        </w:r>
      </w:ins>
      <w:commentRangeEnd w:id="31"/>
      <w:ins w:id="42" w:author="Author" w:date="2021-02-10T11:29:00Z">
        <w:r w:rsidRPr="002A4B94">
          <w:rPr>
            <w:rStyle w:val="CommentReference"/>
          </w:rPr>
          <w:commentReference w:id="31"/>
        </w:r>
      </w:ins>
    </w:p>
    <w:p w14:paraId="339008D2" w14:textId="15964DB1" w:rsidR="00567B67" w:rsidRPr="002A4B94" w:rsidRDefault="00567B67" w:rsidP="006D64E8">
      <w:pPr>
        <w:spacing w:after="160" w:line="480" w:lineRule="auto"/>
        <w:ind w:left="0" w:right="0" w:firstLine="0"/>
        <w:jc w:val="center"/>
        <w:rPr>
          <w:ins w:id="43" w:author="Author" w:date="2021-01-30T12:58:00Z"/>
          <w:rFonts w:ascii="Times New Roman" w:hAnsi="Times New Roman" w:cs="Times New Roman"/>
          <w:sz w:val="24"/>
          <w:szCs w:val="24"/>
          <w:u w:val="single"/>
        </w:rPr>
      </w:pPr>
      <w:ins w:id="44" w:author="Author" w:date="2021-01-30T12:56:00Z">
        <w:r w:rsidRPr="002A4B94">
          <w:rPr>
            <w:rFonts w:ascii="Times New Roman" w:hAnsi="Times New Roman" w:cs="Times New Roman"/>
            <w:sz w:val="24"/>
            <w:szCs w:val="24"/>
            <w:u w:val="single"/>
          </w:rPr>
          <w:br w:type="page"/>
        </w:r>
      </w:ins>
    </w:p>
    <w:p w14:paraId="37AF3C4D" w14:textId="77777777" w:rsidR="00D010AD" w:rsidRPr="002A4B94" w:rsidRDefault="003F60B5" w:rsidP="00CC7024">
      <w:pPr>
        <w:pStyle w:val="Heading1"/>
        <w:numPr>
          <w:ilvl w:val="0"/>
          <w:numId w:val="0"/>
        </w:numPr>
        <w:spacing w:before="120" w:after="120" w:line="480" w:lineRule="auto"/>
        <w:ind w:left="-6"/>
        <w:jc w:val="center"/>
        <w:rPr>
          <w:rFonts w:ascii="Times New Roman" w:hAnsi="Times New Roman" w:cs="Times New Roman"/>
          <w:szCs w:val="24"/>
        </w:rPr>
      </w:pPr>
      <w:commentRangeStart w:id="45"/>
      <w:r w:rsidRPr="002A4B94">
        <w:rPr>
          <w:rFonts w:ascii="Times New Roman" w:hAnsi="Times New Roman" w:cs="Times New Roman"/>
          <w:szCs w:val="24"/>
        </w:rPr>
        <w:lastRenderedPageBreak/>
        <w:t xml:space="preserve">Abstract </w:t>
      </w:r>
      <w:commentRangeEnd w:id="45"/>
      <w:r w:rsidR="003F17E7" w:rsidRPr="002A4B94">
        <w:rPr>
          <w:rStyle w:val="CommentReference"/>
          <w:rFonts w:ascii="Times New Roman" w:hAnsi="Times New Roman" w:cs="Times New Roman"/>
          <w:b w:val="0"/>
          <w:sz w:val="24"/>
          <w:szCs w:val="24"/>
        </w:rPr>
        <w:commentReference w:id="45"/>
      </w:r>
    </w:p>
    <w:p w14:paraId="58A931E9" w14:textId="1A17EB1C" w:rsidR="00D010AD" w:rsidRPr="002A4B94" w:rsidRDefault="004239D2" w:rsidP="00C633DB">
      <w:pPr>
        <w:spacing w:before="120" w:after="120" w:line="480" w:lineRule="auto"/>
        <w:ind w:left="0" w:right="0" w:firstLine="0"/>
        <w:rPr>
          <w:rFonts w:ascii="Times New Roman" w:hAnsi="Times New Roman" w:cs="Times New Roman"/>
          <w:sz w:val="22"/>
        </w:rPr>
      </w:pPr>
      <w:ins w:id="46" w:author="Author" w:date="2021-01-30T13:51:00Z">
        <w:r w:rsidRPr="002A4B94">
          <w:rPr>
            <w:rFonts w:ascii="Times New Roman" w:hAnsi="Times New Roman" w:cs="Times New Roman"/>
            <w:sz w:val="22"/>
          </w:rPr>
          <w:t xml:space="preserve">In this project, foreign language learners of Japanese and English </w:t>
        </w:r>
        <w:commentRangeStart w:id="47"/>
        <w:r w:rsidRPr="002A4B94">
          <w:rPr>
            <w:rFonts w:ascii="Times New Roman" w:hAnsi="Times New Roman" w:cs="Times New Roman"/>
            <w:sz w:val="22"/>
          </w:rPr>
          <w:t>interacted on</w:t>
        </w:r>
      </w:ins>
      <w:ins w:id="48" w:author="Author" w:date="2021-02-06T13:00:00Z">
        <w:r w:rsidR="00594FB9" w:rsidRPr="002A4B94">
          <w:rPr>
            <w:rFonts w:ascii="Times New Roman" w:hAnsi="Times New Roman" w:cs="Times New Roman"/>
            <w:sz w:val="22"/>
          </w:rPr>
          <w:t xml:space="preserve">line </w:t>
        </w:r>
      </w:ins>
      <w:commentRangeEnd w:id="47"/>
      <w:ins w:id="49" w:author="Author" w:date="2021-02-06T20:28:00Z">
        <w:r w:rsidR="00A870F1" w:rsidRPr="002A4B94">
          <w:rPr>
            <w:rStyle w:val="CommentReference"/>
          </w:rPr>
          <w:commentReference w:id="47"/>
        </w:r>
      </w:ins>
      <w:ins w:id="50" w:author="Author" w:date="2021-02-10T14:35:00Z">
        <w:r w:rsidR="00C331E0" w:rsidRPr="002A4B94">
          <w:rPr>
            <w:rFonts w:ascii="Times New Roman" w:hAnsi="Times New Roman" w:cs="Times New Roman"/>
            <w:sz w:val="22"/>
          </w:rPr>
          <w:t>through</w:t>
        </w:r>
      </w:ins>
      <w:ins w:id="51" w:author="Author" w:date="2021-01-30T13:51:00Z">
        <w:r w:rsidRPr="002A4B94">
          <w:rPr>
            <w:rFonts w:ascii="Times New Roman" w:hAnsi="Times New Roman" w:cs="Times New Roman"/>
            <w:sz w:val="22"/>
          </w:rPr>
          <w:t xml:space="preserve"> self-introductions.</w:t>
        </w:r>
      </w:ins>
      <w:ins w:id="52" w:author="Author" w:date="2021-01-30T13:52:00Z">
        <w:r w:rsidRPr="002A4B94">
          <w:rPr>
            <w:rFonts w:ascii="Times New Roman" w:hAnsi="Times New Roman" w:cs="Times New Roman"/>
            <w:sz w:val="22"/>
          </w:rPr>
          <w:t xml:space="preserve"> We</w:t>
        </w:r>
      </w:ins>
      <w:del w:id="53" w:author="Author" w:date="2021-01-30T13:52:00Z">
        <w:r w:rsidR="003F60B5" w:rsidRPr="002A4B94" w:rsidDel="004239D2">
          <w:rPr>
            <w:rFonts w:ascii="Times New Roman" w:hAnsi="Times New Roman" w:cs="Times New Roman"/>
            <w:sz w:val="22"/>
          </w:rPr>
          <w:delText xml:space="preserve">In this study, the authors </w:delText>
        </w:r>
      </w:del>
      <w:del w:id="54" w:author="Author" w:date="2021-01-30T13:58:00Z">
        <w:r w:rsidR="003F60B5" w:rsidRPr="002A4B94" w:rsidDel="002B2F83">
          <w:rPr>
            <w:rFonts w:ascii="Times New Roman" w:hAnsi="Times New Roman" w:cs="Times New Roman"/>
            <w:sz w:val="22"/>
          </w:rPr>
          <w:delText>researched</w:delText>
        </w:r>
      </w:del>
      <w:r w:rsidR="003F60B5" w:rsidRPr="002A4B94">
        <w:rPr>
          <w:rFonts w:ascii="Times New Roman" w:hAnsi="Times New Roman" w:cs="Times New Roman"/>
          <w:sz w:val="22"/>
        </w:rPr>
        <w:t xml:space="preserve"> </w:t>
      </w:r>
      <w:ins w:id="55" w:author="Author" w:date="2021-01-30T13:58:00Z">
        <w:r w:rsidR="002B2F83" w:rsidRPr="002A4B94">
          <w:rPr>
            <w:rFonts w:ascii="Times New Roman" w:hAnsi="Times New Roman" w:cs="Times New Roman"/>
            <w:sz w:val="22"/>
          </w:rPr>
          <w:t xml:space="preserve">observed </w:t>
        </w:r>
      </w:ins>
      <w:r w:rsidR="003F60B5" w:rsidRPr="002A4B94">
        <w:rPr>
          <w:rFonts w:ascii="Times New Roman" w:hAnsi="Times New Roman" w:cs="Times New Roman"/>
          <w:sz w:val="22"/>
        </w:rPr>
        <w:t xml:space="preserve">how </w:t>
      </w:r>
      <w:bookmarkStart w:id="56" w:name="_Hlk62904039"/>
      <w:r w:rsidR="003F60B5" w:rsidRPr="002A4B94">
        <w:rPr>
          <w:rFonts w:ascii="Times New Roman" w:hAnsi="Times New Roman" w:cs="Times New Roman"/>
          <w:sz w:val="22"/>
        </w:rPr>
        <w:t>learners of Japanese</w:t>
      </w:r>
      <w:del w:id="57" w:author="Author" w:date="2021-01-30T13:58:00Z">
        <w:r w:rsidR="003F60B5" w:rsidRPr="002A4B94" w:rsidDel="002B2F83">
          <w:rPr>
            <w:rFonts w:ascii="Times New Roman" w:hAnsi="Times New Roman" w:cs="Times New Roman"/>
            <w:sz w:val="22"/>
          </w:rPr>
          <w:delText xml:space="preserve"> as a foreign language</w:delText>
        </w:r>
      </w:del>
      <w:bookmarkEnd w:id="56"/>
      <w:r w:rsidR="003F60B5" w:rsidRPr="002A4B94">
        <w:rPr>
          <w:rFonts w:ascii="Times New Roman" w:hAnsi="Times New Roman" w:cs="Times New Roman"/>
          <w:sz w:val="22"/>
        </w:rPr>
        <w:t xml:space="preserve"> introduce</w:t>
      </w:r>
      <w:ins w:id="58" w:author="Author" w:date="2021-01-30T14:35:00Z">
        <w:r w:rsidR="004F50A9" w:rsidRPr="002A4B94">
          <w:rPr>
            <w:rFonts w:ascii="Times New Roman" w:hAnsi="Times New Roman" w:cs="Times New Roman"/>
            <w:sz w:val="22"/>
          </w:rPr>
          <w:t>d</w:t>
        </w:r>
      </w:ins>
      <w:r w:rsidR="003F60B5" w:rsidRPr="002A4B94">
        <w:rPr>
          <w:rFonts w:ascii="Times New Roman" w:hAnsi="Times New Roman" w:cs="Times New Roman"/>
          <w:sz w:val="22"/>
        </w:rPr>
        <w:t xml:space="preserve"> themselves</w:t>
      </w:r>
      <w:ins w:id="59" w:author="Author" w:date="2021-01-30T14:35:00Z">
        <w:r w:rsidR="004F50A9" w:rsidRPr="002A4B94">
          <w:rPr>
            <w:rFonts w:ascii="Times New Roman" w:hAnsi="Times New Roman" w:cs="Times New Roman"/>
            <w:sz w:val="22"/>
          </w:rPr>
          <w:t xml:space="preserve">, </w:t>
        </w:r>
        <w:commentRangeStart w:id="60"/>
        <w:r w:rsidR="004F50A9" w:rsidRPr="002A4B94">
          <w:rPr>
            <w:rFonts w:ascii="Times New Roman" w:hAnsi="Times New Roman" w:cs="Times New Roman"/>
            <w:sz w:val="22"/>
          </w:rPr>
          <w:t>their intentions</w:t>
        </w:r>
      </w:ins>
      <w:ins w:id="61" w:author="Author" w:date="2021-01-30T14:36:00Z">
        <w:r w:rsidR="004F50A9" w:rsidRPr="002A4B94">
          <w:rPr>
            <w:rFonts w:ascii="Times New Roman" w:hAnsi="Times New Roman" w:cs="Times New Roman"/>
            <w:sz w:val="22"/>
          </w:rPr>
          <w:t>,</w:t>
        </w:r>
      </w:ins>
      <w:ins w:id="62" w:author="Author" w:date="2021-02-06T06:25:00Z">
        <w:r w:rsidR="00B95E01" w:rsidRPr="002A4B94">
          <w:rPr>
            <w:rFonts w:ascii="Times New Roman" w:hAnsi="Times New Roman" w:cs="Times New Roman"/>
            <w:sz w:val="22"/>
          </w:rPr>
          <w:t xml:space="preserve"> </w:t>
        </w:r>
      </w:ins>
      <w:ins w:id="63" w:author="Author" w:date="2021-02-06T22:20:00Z">
        <w:r w:rsidR="00730AE1" w:rsidRPr="002A4B94">
          <w:rPr>
            <w:rFonts w:ascii="Times New Roman" w:hAnsi="Times New Roman" w:cs="Times New Roman"/>
            <w:sz w:val="22"/>
          </w:rPr>
          <w:t xml:space="preserve">how they realized </w:t>
        </w:r>
      </w:ins>
      <w:commentRangeEnd w:id="60"/>
      <w:ins w:id="64" w:author="Author" w:date="2021-02-06T20:31:00Z">
        <w:r w:rsidR="00A870F1" w:rsidRPr="002A4B94">
          <w:rPr>
            <w:rStyle w:val="CommentReference"/>
          </w:rPr>
          <w:commentReference w:id="60"/>
        </w:r>
      </w:ins>
      <w:ins w:id="65" w:author="Author" w:date="2021-02-06T13:02:00Z">
        <w:r w:rsidR="00B071CE" w:rsidRPr="002A4B94">
          <w:rPr>
            <w:rFonts w:ascii="Times New Roman" w:hAnsi="Times New Roman" w:cs="Times New Roman"/>
            <w:sz w:val="22"/>
          </w:rPr>
          <w:t xml:space="preserve">these, how the messages were received, </w:t>
        </w:r>
      </w:ins>
      <w:del w:id="66" w:author="Author" w:date="2021-01-30T13:56:00Z">
        <w:r w:rsidR="003F60B5" w:rsidRPr="002A4B94" w:rsidDel="005B289C">
          <w:rPr>
            <w:rFonts w:ascii="Times New Roman" w:hAnsi="Times New Roman" w:cs="Times New Roman"/>
            <w:sz w:val="22"/>
          </w:rPr>
          <w:delText xml:space="preserve"> and what they want to convey, as well as what</w:delText>
        </w:r>
      </w:del>
      <w:ins w:id="67" w:author="Author" w:date="2021-01-30T13:56:00Z">
        <w:r w:rsidR="005B289C" w:rsidRPr="002A4B94">
          <w:rPr>
            <w:rFonts w:ascii="Times New Roman" w:hAnsi="Times New Roman" w:cs="Times New Roman"/>
            <w:sz w:val="22"/>
          </w:rPr>
          <w:t xml:space="preserve">and the </w:t>
        </w:r>
      </w:ins>
      <w:del w:id="68" w:author="Author" w:date="2021-01-30T13:56:00Z">
        <w:r w:rsidR="003F60B5" w:rsidRPr="002A4B94" w:rsidDel="005B289C">
          <w:rPr>
            <w:rFonts w:ascii="Times New Roman" w:hAnsi="Times New Roman" w:cs="Times New Roman"/>
            <w:sz w:val="22"/>
          </w:rPr>
          <w:delText xml:space="preserve"> kind of </w:delText>
        </w:r>
      </w:del>
      <w:r w:rsidR="003F60B5" w:rsidRPr="002A4B94">
        <w:rPr>
          <w:rFonts w:ascii="Times New Roman" w:hAnsi="Times New Roman" w:cs="Times New Roman"/>
          <w:sz w:val="22"/>
        </w:rPr>
        <w:t xml:space="preserve">skills </w:t>
      </w:r>
      <w:ins w:id="69" w:author="Author" w:date="2021-01-30T13:57:00Z">
        <w:r w:rsidR="005B289C" w:rsidRPr="002A4B94">
          <w:rPr>
            <w:rFonts w:ascii="Times New Roman" w:hAnsi="Times New Roman" w:cs="Times New Roman"/>
            <w:sz w:val="22"/>
          </w:rPr>
          <w:t xml:space="preserve">needed </w:t>
        </w:r>
      </w:ins>
      <w:del w:id="70" w:author="Author" w:date="2021-01-30T14:36:00Z">
        <w:r w:rsidR="003F60B5" w:rsidRPr="002A4B94" w:rsidDel="004F50A9">
          <w:rPr>
            <w:rFonts w:ascii="Times New Roman" w:hAnsi="Times New Roman" w:cs="Times New Roman"/>
            <w:sz w:val="22"/>
          </w:rPr>
          <w:delText>the</w:delText>
        </w:r>
      </w:del>
      <w:del w:id="71" w:author="Author" w:date="2021-02-06T13:02:00Z">
        <w:r w:rsidR="003F60B5" w:rsidRPr="002A4B94" w:rsidDel="00B071CE">
          <w:rPr>
            <w:rFonts w:ascii="Times New Roman" w:hAnsi="Times New Roman" w:cs="Times New Roman"/>
            <w:sz w:val="22"/>
          </w:rPr>
          <w:delText xml:space="preserve"> speakers</w:delText>
        </w:r>
      </w:del>
      <w:del w:id="72" w:author="Author" w:date="2021-02-06T13:03:00Z">
        <w:r w:rsidR="003F60B5" w:rsidRPr="002A4B94" w:rsidDel="00B071CE">
          <w:rPr>
            <w:rFonts w:ascii="Times New Roman" w:hAnsi="Times New Roman" w:cs="Times New Roman"/>
            <w:sz w:val="22"/>
          </w:rPr>
          <w:delText xml:space="preserve"> </w:delText>
        </w:r>
      </w:del>
      <w:del w:id="73" w:author="Author" w:date="2021-01-30T13:57:00Z">
        <w:r w:rsidR="003F60B5" w:rsidRPr="002A4B94" w:rsidDel="005B289C">
          <w:rPr>
            <w:rFonts w:ascii="Times New Roman" w:hAnsi="Times New Roman" w:cs="Times New Roman"/>
            <w:sz w:val="22"/>
          </w:rPr>
          <w:delText xml:space="preserve">need </w:delText>
        </w:r>
      </w:del>
      <w:r w:rsidR="003F60B5" w:rsidRPr="002A4B94">
        <w:rPr>
          <w:rFonts w:ascii="Times New Roman" w:hAnsi="Times New Roman" w:cs="Times New Roman"/>
          <w:sz w:val="22"/>
        </w:rPr>
        <w:t xml:space="preserve">to </w:t>
      </w:r>
      <w:ins w:id="74" w:author="Author" w:date="2021-01-30T14:05:00Z">
        <w:r w:rsidR="009E6259" w:rsidRPr="002A4B94">
          <w:rPr>
            <w:rFonts w:ascii="Times New Roman" w:hAnsi="Times New Roman" w:cs="Times New Roman"/>
            <w:sz w:val="22"/>
          </w:rPr>
          <w:t xml:space="preserve">communicate </w:t>
        </w:r>
      </w:ins>
      <w:r w:rsidR="003F60B5" w:rsidRPr="002A4B94">
        <w:rPr>
          <w:rFonts w:ascii="Times New Roman" w:hAnsi="Times New Roman" w:cs="Times New Roman"/>
          <w:sz w:val="22"/>
        </w:rPr>
        <w:t>effectively</w:t>
      </w:r>
      <w:ins w:id="75" w:author="Author" w:date="2021-01-30T14:05:00Z">
        <w:r w:rsidR="009E6259" w:rsidRPr="002A4B94">
          <w:rPr>
            <w:rFonts w:ascii="Times New Roman" w:hAnsi="Times New Roman" w:cs="Times New Roman"/>
            <w:sz w:val="22"/>
          </w:rPr>
          <w:t>.</w:t>
        </w:r>
      </w:ins>
      <w:r w:rsidR="003F60B5" w:rsidRPr="002A4B94">
        <w:rPr>
          <w:rFonts w:ascii="Times New Roman" w:hAnsi="Times New Roman" w:cs="Times New Roman"/>
          <w:sz w:val="22"/>
        </w:rPr>
        <w:t xml:space="preserve"> </w:t>
      </w:r>
      <w:del w:id="76" w:author="Author" w:date="2021-01-30T14:05:00Z">
        <w:r w:rsidR="003F60B5" w:rsidRPr="002A4B94" w:rsidDel="009E6259">
          <w:rPr>
            <w:rFonts w:ascii="Times New Roman" w:hAnsi="Times New Roman" w:cs="Times New Roman"/>
            <w:sz w:val="22"/>
          </w:rPr>
          <w:delText xml:space="preserve">communicate </w:delText>
        </w:r>
      </w:del>
      <w:del w:id="77" w:author="Author" w:date="2021-01-30T13:59:00Z">
        <w:r w:rsidR="003F60B5" w:rsidRPr="002A4B94" w:rsidDel="002B2F83">
          <w:rPr>
            <w:rFonts w:ascii="Times New Roman" w:hAnsi="Times New Roman" w:cs="Times New Roman"/>
            <w:sz w:val="22"/>
          </w:rPr>
          <w:delText>these points to</w:delText>
        </w:r>
      </w:del>
      <w:del w:id="78" w:author="Author" w:date="2021-01-30T14:02:00Z">
        <w:r w:rsidR="003F60B5" w:rsidRPr="002A4B94" w:rsidDel="0049184A">
          <w:rPr>
            <w:rFonts w:ascii="Times New Roman" w:hAnsi="Times New Roman" w:cs="Times New Roman"/>
            <w:sz w:val="22"/>
          </w:rPr>
          <w:delText xml:space="preserve"> the addressee. </w:delText>
        </w:r>
      </w:del>
      <w:del w:id="79" w:author="Author" w:date="2021-01-30T13:44:00Z">
        <w:r w:rsidR="003F60B5" w:rsidRPr="002A4B94" w:rsidDel="005E71BE">
          <w:rPr>
            <w:rFonts w:ascii="Times New Roman" w:hAnsi="Times New Roman" w:cs="Times New Roman"/>
            <w:sz w:val="22"/>
          </w:rPr>
          <w:delText xml:space="preserve">The </w:delText>
        </w:r>
      </w:del>
      <w:del w:id="80" w:author="Author" w:date="2021-01-30T13:51:00Z">
        <w:r w:rsidR="003F60B5" w:rsidRPr="002A4B94" w:rsidDel="004239D2">
          <w:rPr>
            <w:rFonts w:ascii="Times New Roman" w:hAnsi="Times New Roman" w:cs="Times New Roman"/>
            <w:sz w:val="22"/>
          </w:rPr>
          <w:delText>self-introduction</w:delText>
        </w:r>
      </w:del>
      <w:ins w:id="81" w:author="Author" w:date="2021-01-30T13:45:00Z">
        <w:r w:rsidR="005E71BE" w:rsidRPr="002A4B94">
          <w:rPr>
            <w:rFonts w:ascii="Times New Roman" w:hAnsi="Times New Roman" w:cs="Times New Roman"/>
            <w:sz w:val="22"/>
          </w:rPr>
          <w:t>V</w:t>
        </w:r>
      </w:ins>
      <w:del w:id="82" w:author="Author" w:date="2021-01-30T13:45:00Z">
        <w:r w:rsidR="003F60B5" w:rsidRPr="002A4B94" w:rsidDel="005E71BE">
          <w:rPr>
            <w:rFonts w:ascii="Times New Roman" w:hAnsi="Times New Roman" w:cs="Times New Roman"/>
            <w:sz w:val="22"/>
          </w:rPr>
          <w:delText xml:space="preserve"> v</w:delText>
        </w:r>
      </w:del>
      <w:r w:rsidR="003F60B5" w:rsidRPr="002A4B94">
        <w:rPr>
          <w:rFonts w:ascii="Times New Roman" w:hAnsi="Times New Roman" w:cs="Times New Roman"/>
          <w:sz w:val="22"/>
        </w:rPr>
        <w:t xml:space="preserve">ideo </w:t>
      </w:r>
      <w:ins w:id="83" w:author="Author" w:date="2021-01-30T13:45:00Z">
        <w:r w:rsidR="005E71BE" w:rsidRPr="002A4B94">
          <w:rPr>
            <w:rFonts w:ascii="Times New Roman" w:hAnsi="Times New Roman" w:cs="Times New Roman"/>
            <w:sz w:val="22"/>
          </w:rPr>
          <w:t xml:space="preserve">and survey data </w:t>
        </w:r>
      </w:ins>
      <w:del w:id="84" w:author="Author" w:date="2021-01-30T13:45:00Z">
        <w:r w:rsidR="003F60B5" w:rsidRPr="002A4B94" w:rsidDel="005E71BE">
          <w:rPr>
            <w:rFonts w:ascii="Times New Roman" w:hAnsi="Times New Roman" w:cs="Times New Roman"/>
            <w:sz w:val="22"/>
          </w:rPr>
          <w:delText xml:space="preserve">data </w:delText>
        </w:r>
      </w:del>
      <w:r w:rsidR="003F60B5" w:rsidRPr="002A4B94">
        <w:rPr>
          <w:rFonts w:ascii="Times New Roman" w:hAnsi="Times New Roman" w:cs="Times New Roman"/>
          <w:sz w:val="22"/>
        </w:rPr>
        <w:t>were collected</w:t>
      </w:r>
      <w:ins w:id="85" w:author="Author" w:date="2021-01-30T13:45:00Z">
        <w:r w:rsidR="005E71BE" w:rsidRPr="002A4B94">
          <w:rPr>
            <w:rFonts w:ascii="Times New Roman" w:hAnsi="Times New Roman" w:cs="Times New Roman"/>
            <w:sz w:val="22"/>
          </w:rPr>
          <w:t xml:space="preserve">, </w:t>
        </w:r>
      </w:ins>
      <w:del w:id="86" w:author="Author" w:date="2021-01-30T13:45:00Z">
        <w:r w:rsidR="003F60B5" w:rsidRPr="002A4B94" w:rsidDel="005E71BE">
          <w:rPr>
            <w:rFonts w:ascii="Times New Roman" w:hAnsi="Times New Roman" w:cs="Times New Roman"/>
            <w:sz w:val="22"/>
          </w:rPr>
          <w:delText xml:space="preserve"> </w:delText>
        </w:r>
        <w:commentRangeStart w:id="87"/>
        <w:r w:rsidR="003F60B5" w:rsidRPr="002A4B94" w:rsidDel="005E71BE">
          <w:rPr>
            <w:rFonts w:ascii="Times New Roman" w:hAnsi="Times New Roman" w:cs="Times New Roman"/>
            <w:sz w:val="22"/>
          </w:rPr>
          <w:delText xml:space="preserve">from a </w:delText>
        </w:r>
      </w:del>
      <w:del w:id="88" w:author="Author" w:date="2021-01-30T13:43:00Z">
        <w:r w:rsidR="003F60B5" w:rsidRPr="002A4B94" w:rsidDel="005E71BE">
          <w:rPr>
            <w:rFonts w:ascii="Times New Roman" w:hAnsi="Times New Roman" w:cs="Times New Roman"/>
            <w:sz w:val="22"/>
          </w:rPr>
          <w:delText xml:space="preserve">project </w:delText>
        </w:r>
      </w:del>
      <w:del w:id="89" w:author="Author" w:date="2021-01-30T13:45:00Z">
        <w:r w:rsidR="003F60B5" w:rsidRPr="002A4B94" w:rsidDel="005E71BE">
          <w:rPr>
            <w:rFonts w:ascii="Times New Roman" w:hAnsi="Times New Roman" w:cs="Times New Roman"/>
            <w:sz w:val="22"/>
          </w:rPr>
          <w:delText>in which</w:delText>
        </w:r>
      </w:del>
      <w:del w:id="90" w:author="Author" w:date="2021-01-30T13:44:00Z">
        <w:r w:rsidR="003F60B5" w:rsidRPr="002A4B94" w:rsidDel="005E71BE">
          <w:rPr>
            <w:rFonts w:ascii="Times New Roman" w:hAnsi="Times New Roman" w:cs="Times New Roman"/>
            <w:sz w:val="22"/>
          </w:rPr>
          <w:delText xml:space="preserve"> </w:delText>
        </w:r>
      </w:del>
      <w:del w:id="91" w:author="Author" w:date="2021-01-30T13:41:00Z">
        <w:r w:rsidR="003F60B5" w:rsidRPr="002A4B94" w:rsidDel="005E71BE">
          <w:rPr>
            <w:rFonts w:ascii="Times New Roman" w:hAnsi="Times New Roman" w:cs="Times New Roman"/>
            <w:sz w:val="22"/>
          </w:rPr>
          <w:delText>J</w:delText>
        </w:r>
      </w:del>
      <w:del w:id="92" w:author="Author" w:date="2021-01-30T13:42:00Z">
        <w:r w:rsidR="003F60B5" w:rsidRPr="002A4B94" w:rsidDel="005E71BE">
          <w:rPr>
            <w:rFonts w:ascii="Times New Roman" w:hAnsi="Times New Roman" w:cs="Times New Roman"/>
            <w:sz w:val="22"/>
          </w:rPr>
          <w:delText xml:space="preserve">FL learners </w:delText>
        </w:r>
      </w:del>
      <w:del w:id="93" w:author="Author" w:date="2021-01-30T13:44:00Z">
        <w:r w:rsidR="003F60B5" w:rsidRPr="002A4B94" w:rsidDel="005E71BE">
          <w:rPr>
            <w:rFonts w:ascii="Times New Roman" w:hAnsi="Times New Roman" w:cs="Times New Roman"/>
            <w:sz w:val="22"/>
          </w:rPr>
          <w:delText xml:space="preserve">interacted </w:delText>
        </w:r>
      </w:del>
      <w:del w:id="94" w:author="Author" w:date="2021-01-30T13:43:00Z">
        <w:r w:rsidR="003F60B5" w:rsidRPr="002A4B94" w:rsidDel="005E71BE">
          <w:rPr>
            <w:rFonts w:ascii="Times New Roman" w:hAnsi="Times New Roman" w:cs="Times New Roman"/>
            <w:sz w:val="22"/>
          </w:rPr>
          <w:delText xml:space="preserve">with </w:delText>
        </w:r>
      </w:del>
      <w:del w:id="95" w:author="Author" w:date="2021-01-30T13:42:00Z">
        <w:r w:rsidR="003F60B5" w:rsidRPr="002A4B94" w:rsidDel="005E71BE">
          <w:rPr>
            <w:rFonts w:ascii="Times New Roman" w:hAnsi="Times New Roman" w:cs="Times New Roman"/>
            <w:sz w:val="22"/>
          </w:rPr>
          <w:delText xml:space="preserve">EFL </w:delText>
        </w:r>
      </w:del>
      <w:del w:id="96" w:author="Author" w:date="2021-01-30T13:43:00Z">
        <w:r w:rsidR="003F60B5" w:rsidRPr="002A4B94" w:rsidDel="005E71BE">
          <w:rPr>
            <w:rFonts w:ascii="Times New Roman" w:hAnsi="Times New Roman" w:cs="Times New Roman"/>
            <w:sz w:val="22"/>
          </w:rPr>
          <w:delText xml:space="preserve">learners through </w:delText>
        </w:r>
      </w:del>
      <w:del w:id="97" w:author="Author" w:date="2021-01-30T13:44:00Z">
        <w:r w:rsidR="003F60B5" w:rsidRPr="002A4B94" w:rsidDel="005E71BE">
          <w:rPr>
            <w:rFonts w:ascii="Times New Roman" w:hAnsi="Times New Roman" w:cs="Times New Roman"/>
            <w:sz w:val="22"/>
          </w:rPr>
          <w:delText>Facebook</w:delText>
        </w:r>
      </w:del>
      <w:del w:id="98" w:author="Author" w:date="2021-01-30T13:45:00Z">
        <w:r w:rsidR="003F60B5" w:rsidRPr="002A4B94" w:rsidDel="005E71BE">
          <w:rPr>
            <w:rFonts w:ascii="Times New Roman" w:hAnsi="Times New Roman" w:cs="Times New Roman"/>
            <w:sz w:val="22"/>
          </w:rPr>
          <w:delText xml:space="preserve">. </w:delText>
        </w:r>
      </w:del>
      <w:commentRangeEnd w:id="87"/>
      <w:r w:rsidR="006B7BC4" w:rsidRPr="002A4B94">
        <w:rPr>
          <w:rStyle w:val="CommentReference"/>
        </w:rPr>
        <w:commentReference w:id="87"/>
      </w:r>
      <w:del w:id="99" w:author="Author" w:date="2021-01-30T13:45:00Z">
        <w:r w:rsidR="003F60B5" w:rsidRPr="002A4B94" w:rsidDel="005E71BE">
          <w:rPr>
            <w:rFonts w:ascii="Times New Roman" w:hAnsi="Times New Roman" w:cs="Times New Roman"/>
            <w:sz w:val="22"/>
          </w:rPr>
          <w:delText xml:space="preserve">The survey data </w:delText>
        </w:r>
      </w:del>
      <w:r w:rsidR="003F60B5" w:rsidRPr="002A4B94">
        <w:rPr>
          <w:rFonts w:ascii="Times New Roman" w:hAnsi="Times New Roman" w:cs="Times New Roman"/>
          <w:sz w:val="22"/>
        </w:rPr>
        <w:t>includ</w:t>
      </w:r>
      <w:ins w:id="100" w:author="Author" w:date="2021-01-30T13:45:00Z">
        <w:r w:rsidR="005E71BE" w:rsidRPr="002A4B94">
          <w:rPr>
            <w:rFonts w:ascii="Times New Roman" w:hAnsi="Times New Roman" w:cs="Times New Roman"/>
            <w:sz w:val="22"/>
          </w:rPr>
          <w:t xml:space="preserve">ing </w:t>
        </w:r>
      </w:ins>
      <w:del w:id="101" w:author="Author" w:date="2021-01-30T13:45:00Z">
        <w:r w:rsidR="003F60B5" w:rsidRPr="002A4B94" w:rsidDel="005E71BE">
          <w:rPr>
            <w:rFonts w:ascii="Times New Roman" w:hAnsi="Times New Roman" w:cs="Times New Roman"/>
            <w:sz w:val="22"/>
          </w:rPr>
          <w:delText xml:space="preserve">ed </w:delText>
        </w:r>
      </w:del>
      <w:r w:rsidR="003F60B5" w:rsidRPr="002A4B94">
        <w:rPr>
          <w:rFonts w:ascii="Times New Roman" w:hAnsi="Times New Roman" w:cs="Times New Roman"/>
          <w:sz w:val="22"/>
        </w:rPr>
        <w:t>learners</w:t>
      </w:r>
      <w:ins w:id="102" w:author="Author" w:date="2021-02-10T14:36:00Z">
        <w:r w:rsidR="00C331E0" w:rsidRPr="002A4B94">
          <w:rPr>
            <w:rFonts w:ascii="Times New Roman" w:hAnsi="Times New Roman" w:cs="Times New Roman"/>
            <w:sz w:val="22"/>
          </w:rPr>
          <w:t>’</w:t>
        </w:r>
      </w:ins>
      <w:del w:id="103" w:author="Author" w:date="2021-02-10T14:36:00Z">
        <w:r w:rsidR="003F60B5" w:rsidRPr="002A4B94" w:rsidDel="00C331E0">
          <w:rPr>
            <w:rFonts w:ascii="Times New Roman" w:hAnsi="Times New Roman" w:cs="Times New Roman"/>
            <w:sz w:val="22"/>
          </w:rPr>
          <w:delText>'</w:delText>
        </w:r>
      </w:del>
      <w:r w:rsidR="003F60B5" w:rsidRPr="002A4B94">
        <w:rPr>
          <w:rFonts w:ascii="Times New Roman" w:hAnsi="Times New Roman" w:cs="Times New Roman"/>
          <w:sz w:val="22"/>
        </w:rPr>
        <w:t xml:space="preserve"> </w:t>
      </w:r>
      <w:ins w:id="104" w:author="Author" w:date="2021-01-30T13:59:00Z">
        <w:r w:rsidR="002B2F83" w:rsidRPr="002A4B94">
          <w:rPr>
            <w:rFonts w:ascii="Times New Roman" w:hAnsi="Times New Roman" w:cs="Times New Roman"/>
            <w:sz w:val="22"/>
          </w:rPr>
          <w:t>self-</w:t>
        </w:r>
      </w:ins>
      <w:r w:rsidR="003F60B5" w:rsidRPr="002A4B94">
        <w:rPr>
          <w:rFonts w:ascii="Times New Roman" w:hAnsi="Times New Roman" w:cs="Times New Roman"/>
          <w:sz w:val="22"/>
        </w:rPr>
        <w:t>evaluations</w:t>
      </w:r>
      <w:ins w:id="105" w:author="Author" w:date="2021-01-30T14:02:00Z">
        <w:r w:rsidR="0049184A" w:rsidRPr="002A4B94">
          <w:rPr>
            <w:rFonts w:ascii="Times New Roman" w:hAnsi="Times New Roman" w:cs="Times New Roman"/>
            <w:sz w:val="22"/>
          </w:rPr>
          <w:t>, and i</w:t>
        </w:r>
      </w:ins>
      <w:del w:id="106" w:author="Author" w:date="2021-01-30T13:59:00Z">
        <w:r w:rsidR="003F60B5" w:rsidRPr="002A4B94" w:rsidDel="002B2F83">
          <w:rPr>
            <w:rFonts w:ascii="Times New Roman" w:hAnsi="Times New Roman" w:cs="Times New Roman"/>
            <w:sz w:val="22"/>
          </w:rPr>
          <w:delText xml:space="preserve"> of their </w:delText>
        </w:r>
      </w:del>
      <w:del w:id="107" w:author="Author" w:date="2021-01-30T13:40:00Z">
        <w:r w:rsidR="003F60B5" w:rsidRPr="002A4B94" w:rsidDel="005E71BE">
          <w:rPr>
            <w:rFonts w:ascii="Times New Roman" w:hAnsi="Times New Roman" w:cs="Times New Roman"/>
            <w:sz w:val="22"/>
          </w:rPr>
          <w:delText xml:space="preserve">own </w:delText>
        </w:r>
      </w:del>
      <w:del w:id="108" w:author="Author" w:date="2021-01-30T13:59:00Z">
        <w:r w:rsidR="003F60B5" w:rsidRPr="002A4B94" w:rsidDel="002B2F83">
          <w:rPr>
            <w:rFonts w:ascii="Times New Roman" w:hAnsi="Times New Roman" w:cs="Times New Roman"/>
            <w:sz w:val="22"/>
          </w:rPr>
          <w:delText>self-introductions</w:delText>
        </w:r>
      </w:del>
      <w:del w:id="109" w:author="Author" w:date="2021-01-30T14:02:00Z">
        <w:r w:rsidR="003F60B5" w:rsidRPr="002A4B94" w:rsidDel="0049184A">
          <w:rPr>
            <w:rFonts w:ascii="Times New Roman" w:hAnsi="Times New Roman" w:cs="Times New Roman"/>
            <w:sz w:val="22"/>
          </w:rPr>
          <w:delText>. I</w:delText>
        </w:r>
      </w:del>
      <w:r w:rsidR="003F60B5" w:rsidRPr="002A4B94">
        <w:rPr>
          <w:rFonts w:ascii="Times New Roman" w:hAnsi="Times New Roman" w:cs="Times New Roman"/>
          <w:sz w:val="22"/>
        </w:rPr>
        <w:t xml:space="preserve">nterviews were conducted </w:t>
      </w:r>
      <w:del w:id="110" w:author="Author" w:date="2021-01-30T14:05:00Z">
        <w:r w:rsidR="003F60B5" w:rsidRPr="002A4B94" w:rsidDel="0082515D">
          <w:rPr>
            <w:rFonts w:ascii="Times New Roman" w:hAnsi="Times New Roman" w:cs="Times New Roman"/>
            <w:sz w:val="22"/>
          </w:rPr>
          <w:delText xml:space="preserve">with students in counterpart schools </w:delText>
        </w:r>
      </w:del>
      <w:r w:rsidR="003F60B5" w:rsidRPr="002A4B94">
        <w:rPr>
          <w:rFonts w:ascii="Times New Roman" w:hAnsi="Times New Roman" w:cs="Times New Roman"/>
          <w:sz w:val="22"/>
        </w:rPr>
        <w:t xml:space="preserve">to </w:t>
      </w:r>
      <w:ins w:id="111" w:author="Author" w:date="2021-02-06T13:03:00Z">
        <w:r w:rsidR="00B071CE" w:rsidRPr="002A4B94">
          <w:rPr>
            <w:rFonts w:ascii="Times New Roman" w:hAnsi="Times New Roman" w:cs="Times New Roman"/>
            <w:sz w:val="22"/>
          </w:rPr>
          <w:t>assess</w:t>
        </w:r>
      </w:ins>
      <w:del w:id="112" w:author="Author" w:date="2021-02-06T13:03:00Z">
        <w:r w:rsidR="003F60B5" w:rsidRPr="002A4B94" w:rsidDel="00B071CE">
          <w:rPr>
            <w:rFonts w:ascii="Times New Roman" w:hAnsi="Times New Roman" w:cs="Times New Roman"/>
            <w:sz w:val="22"/>
          </w:rPr>
          <w:delText>evaluate</w:delText>
        </w:r>
      </w:del>
      <w:r w:rsidR="003F60B5" w:rsidRPr="002A4B94">
        <w:rPr>
          <w:rFonts w:ascii="Times New Roman" w:hAnsi="Times New Roman" w:cs="Times New Roman"/>
          <w:sz w:val="22"/>
        </w:rPr>
        <w:t xml:space="preserve"> the </w:t>
      </w:r>
      <w:ins w:id="113" w:author="Author" w:date="2021-01-30T14:02:00Z">
        <w:r w:rsidR="004D33C0" w:rsidRPr="002A4B94">
          <w:rPr>
            <w:rFonts w:ascii="Times New Roman" w:hAnsi="Times New Roman" w:cs="Times New Roman"/>
            <w:sz w:val="22"/>
          </w:rPr>
          <w:t>interactions</w:t>
        </w:r>
      </w:ins>
      <w:del w:id="114" w:author="Author" w:date="2021-01-30T14:02:00Z">
        <w:r w:rsidR="003F60B5" w:rsidRPr="002A4B94" w:rsidDel="004D33C0">
          <w:rPr>
            <w:rFonts w:ascii="Times New Roman" w:hAnsi="Times New Roman" w:cs="Times New Roman"/>
            <w:sz w:val="22"/>
          </w:rPr>
          <w:delText>learners’ self-introductions</w:delText>
        </w:r>
      </w:del>
      <w:r w:rsidR="003F60B5" w:rsidRPr="002A4B94">
        <w:rPr>
          <w:rFonts w:ascii="Times New Roman" w:hAnsi="Times New Roman" w:cs="Times New Roman"/>
          <w:sz w:val="22"/>
        </w:rPr>
        <w:t xml:space="preserve">. The </w:t>
      </w:r>
      <w:ins w:id="115" w:author="Author" w:date="2021-01-30T13:53:00Z">
        <w:r w:rsidRPr="002A4B94">
          <w:rPr>
            <w:rFonts w:ascii="Times New Roman" w:hAnsi="Times New Roman" w:cs="Times New Roman"/>
            <w:sz w:val="22"/>
          </w:rPr>
          <w:t xml:space="preserve">most successful </w:t>
        </w:r>
      </w:ins>
      <w:ins w:id="116" w:author="Author" w:date="2021-01-30T13:59:00Z">
        <w:r w:rsidR="002B2F83" w:rsidRPr="002A4B94">
          <w:rPr>
            <w:rFonts w:ascii="Times New Roman" w:hAnsi="Times New Roman" w:cs="Times New Roman"/>
            <w:sz w:val="22"/>
          </w:rPr>
          <w:t>exampl</w:t>
        </w:r>
      </w:ins>
      <w:ins w:id="117" w:author="Author" w:date="2021-01-30T14:00:00Z">
        <w:r w:rsidR="002B2F83" w:rsidRPr="002A4B94">
          <w:rPr>
            <w:rFonts w:ascii="Times New Roman" w:hAnsi="Times New Roman" w:cs="Times New Roman"/>
            <w:sz w:val="22"/>
          </w:rPr>
          <w:t xml:space="preserve">es </w:t>
        </w:r>
      </w:ins>
      <w:ins w:id="118" w:author="Author" w:date="2021-01-30T13:53:00Z">
        <w:r w:rsidRPr="002A4B94">
          <w:rPr>
            <w:rFonts w:ascii="Times New Roman" w:hAnsi="Times New Roman" w:cs="Times New Roman"/>
            <w:sz w:val="22"/>
          </w:rPr>
          <w:t xml:space="preserve">were identified and </w:t>
        </w:r>
      </w:ins>
      <w:commentRangeStart w:id="119"/>
      <w:del w:id="120" w:author="Author" w:date="2021-01-30T13:53:00Z">
        <w:r w:rsidR="003F60B5" w:rsidRPr="002A4B94" w:rsidDel="004239D2">
          <w:rPr>
            <w:rFonts w:ascii="Times New Roman" w:hAnsi="Times New Roman" w:cs="Times New Roman"/>
            <w:sz w:val="22"/>
          </w:rPr>
          <w:delText xml:space="preserve">authors analyzed the data and extrapolated the </w:delText>
        </w:r>
      </w:del>
      <w:del w:id="121" w:author="Author" w:date="2021-01-30T14:00:00Z">
        <w:r w:rsidR="003F60B5" w:rsidRPr="002A4B94" w:rsidDel="002B2F83">
          <w:rPr>
            <w:rFonts w:ascii="Times New Roman" w:hAnsi="Times New Roman" w:cs="Times New Roman"/>
            <w:sz w:val="22"/>
          </w:rPr>
          <w:delText xml:space="preserve">most </w:delText>
        </w:r>
      </w:del>
      <w:commentRangeEnd w:id="119"/>
      <w:r w:rsidR="006B7BC4" w:rsidRPr="002A4B94">
        <w:rPr>
          <w:rStyle w:val="CommentReference"/>
        </w:rPr>
        <w:commentReference w:id="119"/>
      </w:r>
      <w:ins w:id="122" w:author="Author" w:date="2021-01-30T13:53:00Z">
        <w:r w:rsidRPr="002A4B94">
          <w:rPr>
            <w:rFonts w:ascii="Times New Roman" w:hAnsi="Times New Roman" w:cs="Times New Roman"/>
            <w:sz w:val="22"/>
          </w:rPr>
          <w:t xml:space="preserve">effective </w:t>
        </w:r>
      </w:ins>
      <w:del w:id="123" w:author="Author" w:date="2021-01-30T13:54:00Z">
        <w:r w:rsidR="003F60B5" w:rsidRPr="002A4B94" w:rsidDel="004239D2">
          <w:rPr>
            <w:rFonts w:ascii="Times New Roman" w:hAnsi="Times New Roman" w:cs="Times New Roman"/>
            <w:sz w:val="22"/>
          </w:rPr>
          <w:delText xml:space="preserve">useful </w:delText>
        </w:r>
      </w:del>
      <w:r w:rsidR="003F60B5" w:rsidRPr="002A4B94">
        <w:rPr>
          <w:rFonts w:ascii="Times New Roman" w:hAnsi="Times New Roman" w:cs="Times New Roman"/>
          <w:sz w:val="22"/>
        </w:rPr>
        <w:t xml:space="preserve">skills </w:t>
      </w:r>
      <w:ins w:id="124" w:author="Author" w:date="2021-01-30T13:55:00Z">
        <w:r w:rsidR="005B289C" w:rsidRPr="002A4B94">
          <w:rPr>
            <w:rFonts w:ascii="Times New Roman" w:hAnsi="Times New Roman" w:cs="Times New Roman"/>
            <w:sz w:val="22"/>
          </w:rPr>
          <w:t xml:space="preserve">were </w:t>
        </w:r>
      </w:ins>
      <w:ins w:id="125" w:author="Author" w:date="2021-02-10T14:36:00Z">
        <w:r w:rsidR="00C331E0" w:rsidRPr="002A4B94">
          <w:rPr>
            <w:rFonts w:ascii="Times New Roman" w:hAnsi="Times New Roman" w:cs="Times New Roman"/>
            <w:sz w:val="22"/>
          </w:rPr>
          <w:t>extrapolated</w:t>
        </w:r>
      </w:ins>
      <w:del w:id="126" w:author="Author" w:date="2021-01-30T13:54:00Z">
        <w:r w:rsidR="003F60B5" w:rsidRPr="002A4B94" w:rsidDel="004239D2">
          <w:rPr>
            <w:rFonts w:ascii="Times New Roman" w:hAnsi="Times New Roman" w:cs="Times New Roman"/>
            <w:sz w:val="22"/>
          </w:rPr>
          <w:delText xml:space="preserve">for </w:delText>
        </w:r>
      </w:del>
      <w:del w:id="127" w:author="Author" w:date="2021-01-30T13:53:00Z">
        <w:r w:rsidR="003F60B5" w:rsidRPr="002A4B94" w:rsidDel="004239D2">
          <w:rPr>
            <w:rFonts w:ascii="Times New Roman" w:hAnsi="Times New Roman" w:cs="Times New Roman"/>
            <w:sz w:val="22"/>
          </w:rPr>
          <w:delText xml:space="preserve">effective </w:delText>
        </w:r>
      </w:del>
      <w:del w:id="128" w:author="Author" w:date="2021-01-30T13:54:00Z">
        <w:r w:rsidR="003F60B5" w:rsidRPr="002A4B94" w:rsidDel="004239D2">
          <w:rPr>
            <w:rFonts w:ascii="Times New Roman" w:hAnsi="Times New Roman" w:cs="Times New Roman"/>
            <w:sz w:val="22"/>
          </w:rPr>
          <w:delText>conveyance from the</w:delText>
        </w:r>
      </w:del>
      <w:del w:id="129" w:author="Author" w:date="2021-01-30T13:53:00Z">
        <w:r w:rsidR="003F60B5" w:rsidRPr="002A4B94" w:rsidDel="004239D2">
          <w:rPr>
            <w:rFonts w:ascii="Times New Roman" w:hAnsi="Times New Roman" w:cs="Times New Roman"/>
            <w:sz w:val="22"/>
          </w:rPr>
          <w:delText xml:space="preserve"> most successful self-introductions</w:delText>
        </w:r>
      </w:del>
      <w:r w:rsidR="003F60B5" w:rsidRPr="002A4B94">
        <w:rPr>
          <w:rFonts w:ascii="Times New Roman" w:hAnsi="Times New Roman" w:cs="Times New Roman"/>
          <w:sz w:val="22"/>
        </w:rPr>
        <w:t xml:space="preserve">. The results showed discrepancies between learners’ self-evaluations and the opinions of the </w:t>
      </w:r>
      <w:ins w:id="130" w:author="Author" w:date="2021-02-10T14:52:00Z">
        <w:r w:rsidR="00B76F12" w:rsidRPr="002A4B94">
          <w:rPr>
            <w:rFonts w:ascii="Times New Roman" w:hAnsi="Times New Roman" w:cs="Times New Roman"/>
            <w:sz w:val="22"/>
          </w:rPr>
          <w:t>addressees</w:t>
        </w:r>
      </w:ins>
      <w:ins w:id="131" w:author="Author" w:date="2021-02-06T15:04:00Z">
        <w:r w:rsidR="003A04E5" w:rsidRPr="002A4B94">
          <w:rPr>
            <w:rFonts w:ascii="Times New Roman" w:hAnsi="Times New Roman" w:cs="Times New Roman"/>
            <w:sz w:val="22"/>
          </w:rPr>
          <w:t>. It</w:t>
        </w:r>
      </w:ins>
      <w:del w:id="132" w:author="Author" w:date="2021-02-06T13:03:00Z">
        <w:r w:rsidR="003F60B5" w:rsidRPr="002A4B94" w:rsidDel="00B071CE">
          <w:rPr>
            <w:rFonts w:ascii="Times New Roman" w:hAnsi="Times New Roman" w:cs="Times New Roman"/>
            <w:sz w:val="22"/>
          </w:rPr>
          <w:delText>addressees</w:delText>
        </w:r>
      </w:del>
      <w:ins w:id="133" w:author="Author" w:date="2021-01-30T14:00:00Z">
        <w:r w:rsidR="00AE1DA2" w:rsidRPr="002A4B94">
          <w:rPr>
            <w:rFonts w:ascii="Times New Roman" w:hAnsi="Times New Roman" w:cs="Times New Roman"/>
            <w:sz w:val="22"/>
          </w:rPr>
          <w:t xml:space="preserve"> was evident that n</w:t>
        </w:r>
      </w:ins>
      <w:del w:id="134" w:author="Author" w:date="2021-01-30T14:00:00Z">
        <w:r w:rsidR="003F60B5" w:rsidRPr="002A4B94" w:rsidDel="00AE1DA2">
          <w:rPr>
            <w:rFonts w:ascii="Times New Roman" w:hAnsi="Times New Roman" w:cs="Times New Roman"/>
            <w:sz w:val="22"/>
          </w:rPr>
          <w:delText>. N</w:delText>
        </w:r>
      </w:del>
      <w:r w:rsidR="003F60B5" w:rsidRPr="002A4B94">
        <w:rPr>
          <w:rFonts w:ascii="Times New Roman" w:hAnsi="Times New Roman" w:cs="Times New Roman"/>
          <w:sz w:val="22"/>
        </w:rPr>
        <w:t xml:space="preserve">on-verbal communication strategies </w:t>
      </w:r>
      <w:ins w:id="135" w:author="Author" w:date="2021-02-06T13:04:00Z">
        <w:r w:rsidR="00F10995" w:rsidRPr="002A4B94">
          <w:rPr>
            <w:rFonts w:ascii="Times New Roman" w:hAnsi="Times New Roman" w:cs="Times New Roman"/>
            <w:sz w:val="22"/>
          </w:rPr>
          <w:t xml:space="preserve">were </w:t>
        </w:r>
      </w:ins>
      <w:commentRangeStart w:id="136"/>
      <w:del w:id="137" w:author="Author" w:date="2021-01-30T13:55:00Z">
        <w:r w:rsidR="003F60B5" w:rsidRPr="002A4B94" w:rsidDel="005B289C">
          <w:rPr>
            <w:rFonts w:ascii="Times New Roman" w:hAnsi="Times New Roman" w:cs="Times New Roman"/>
            <w:sz w:val="22"/>
          </w:rPr>
          <w:delText>were also shown to p</w:delText>
        </w:r>
      </w:del>
      <w:del w:id="138" w:author="Author" w:date="2021-02-06T13:04:00Z">
        <w:r w:rsidR="003F60B5" w:rsidRPr="002A4B94" w:rsidDel="00F10995">
          <w:rPr>
            <w:rFonts w:ascii="Times New Roman" w:hAnsi="Times New Roman" w:cs="Times New Roman"/>
            <w:sz w:val="22"/>
          </w:rPr>
          <w:delText xml:space="preserve">lay an </w:delText>
        </w:r>
      </w:del>
      <w:r w:rsidR="003F60B5" w:rsidRPr="002A4B94">
        <w:rPr>
          <w:rFonts w:ascii="Times New Roman" w:hAnsi="Times New Roman" w:cs="Times New Roman"/>
          <w:sz w:val="22"/>
        </w:rPr>
        <w:t>important</w:t>
      </w:r>
      <w:del w:id="139" w:author="Author" w:date="2021-02-06T13:04:00Z">
        <w:r w:rsidR="003F60B5" w:rsidRPr="002A4B94" w:rsidDel="00F10995">
          <w:rPr>
            <w:rFonts w:ascii="Times New Roman" w:hAnsi="Times New Roman" w:cs="Times New Roman"/>
            <w:sz w:val="22"/>
          </w:rPr>
          <w:delText xml:space="preserve"> rol</w:delText>
        </w:r>
      </w:del>
      <w:del w:id="140" w:author="Author" w:date="2021-02-06T13:05:00Z">
        <w:r w:rsidR="003F60B5" w:rsidRPr="002A4B94" w:rsidDel="00F10995">
          <w:rPr>
            <w:rFonts w:ascii="Times New Roman" w:hAnsi="Times New Roman" w:cs="Times New Roman"/>
            <w:sz w:val="22"/>
          </w:rPr>
          <w:delText>e</w:delText>
        </w:r>
      </w:del>
      <w:ins w:id="141" w:author="Author" w:date="2021-01-30T14:01:00Z">
        <w:r w:rsidR="00AE1DA2" w:rsidRPr="002A4B94">
          <w:rPr>
            <w:rFonts w:ascii="Times New Roman" w:hAnsi="Times New Roman" w:cs="Times New Roman"/>
            <w:sz w:val="22"/>
          </w:rPr>
          <w:t>.</w:t>
        </w:r>
      </w:ins>
      <w:r w:rsidR="003F60B5" w:rsidRPr="002A4B94">
        <w:rPr>
          <w:rFonts w:ascii="Times New Roman" w:hAnsi="Times New Roman" w:cs="Times New Roman"/>
          <w:sz w:val="22"/>
        </w:rPr>
        <w:t xml:space="preserve"> </w:t>
      </w:r>
      <w:commentRangeStart w:id="142"/>
      <w:del w:id="143" w:author="Author" w:date="2021-01-30T14:00:00Z">
        <w:r w:rsidR="003F60B5" w:rsidRPr="002A4B94" w:rsidDel="00AE1DA2">
          <w:rPr>
            <w:rFonts w:ascii="Times New Roman" w:hAnsi="Times New Roman" w:cs="Times New Roman"/>
            <w:sz w:val="22"/>
          </w:rPr>
          <w:delText>in successful conveyanc</w:delText>
        </w:r>
      </w:del>
      <w:del w:id="144" w:author="Author" w:date="2021-01-30T14:01:00Z">
        <w:r w:rsidR="003F60B5" w:rsidRPr="002A4B94" w:rsidDel="00AE1DA2">
          <w:rPr>
            <w:rFonts w:ascii="Times New Roman" w:hAnsi="Times New Roman" w:cs="Times New Roman"/>
            <w:sz w:val="22"/>
          </w:rPr>
          <w:delText>es.</w:delText>
        </w:r>
      </w:del>
      <w:del w:id="145" w:author="Author" w:date="2021-01-30T13:49:00Z">
        <w:r w:rsidR="003F60B5" w:rsidRPr="002A4B94" w:rsidDel="00D7280F">
          <w:rPr>
            <w:rFonts w:ascii="Times New Roman" w:hAnsi="Times New Roman" w:cs="Times New Roman"/>
            <w:sz w:val="22"/>
          </w:rPr>
          <w:delText xml:space="preserve"> In this paper, we provide a brief overview of the project and report salient results obtained through the analysis of the data. </w:delText>
        </w:r>
      </w:del>
      <w:del w:id="146" w:author="Author" w:date="2021-01-30T13:50:00Z">
        <w:r w:rsidR="003F60B5" w:rsidRPr="002A4B94" w:rsidDel="00D7280F">
          <w:rPr>
            <w:rFonts w:ascii="Times New Roman" w:hAnsi="Times New Roman" w:cs="Times New Roman"/>
            <w:sz w:val="22"/>
          </w:rPr>
          <w:delText xml:space="preserve">We also share </w:delText>
        </w:r>
      </w:del>
      <w:del w:id="147" w:author="Author" w:date="2021-01-30T14:03:00Z">
        <w:r w:rsidR="003F60B5" w:rsidRPr="002A4B94" w:rsidDel="006410EB">
          <w:rPr>
            <w:rFonts w:ascii="Times New Roman" w:hAnsi="Times New Roman" w:cs="Times New Roman"/>
            <w:sz w:val="22"/>
          </w:rPr>
          <w:delText>p</w:delText>
        </w:r>
      </w:del>
      <w:ins w:id="148" w:author="Author" w:date="2021-01-30T14:03:00Z">
        <w:r w:rsidR="006410EB" w:rsidRPr="002A4B94">
          <w:rPr>
            <w:rFonts w:ascii="Times New Roman" w:hAnsi="Times New Roman" w:cs="Times New Roman"/>
            <w:sz w:val="22"/>
          </w:rPr>
          <w:t>P</w:t>
        </w:r>
      </w:ins>
      <w:r w:rsidR="003F60B5" w:rsidRPr="002A4B94">
        <w:rPr>
          <w:rFonts w:ascii="Times New Roman" w:hAnsi="Times New Roman" w:cs="Times New Roman"/>
          <w:sz w:val="22"/>
        </w:rPr>
        <w:t xml:space="preserve">edagogical implications </w:t>
      </w:r>
      <w:ins w:id="149" w:author="Author" w:date="2021-02-07T14:25:00Z">
        <w:r w:rsidR="005743CC" w:rsidRPr="002A4B94">
          <w:rPr>
            <w:rFonts w:ascii="Times New Roman" w:hAnsi="Times New Roman" w:cs="Times New Roman"/>
            <w:sz w:val="22"/>
          </w:rPr>
          <w:t>were</w:t>
        </w:r>
      </w:ins>
      <w:del w:id="150" w:author="Author" w:date="2021-01-30T14:03:00Z">
        <w:r w:rsidR="003F60B5" w:rsidRPr="002A4B94" w:rsidDel="006410EB">
          <w:rPr>
            <w:rFonts w:ascii="Times New Roman" w:hAnsi="Times New Roman" w:cs="Times New Roman"/>
            <w:sz w:val="22"/>
          </w:rPr>
          <w:delText>of the results</w:delText>
        </w:r>
      </w:del>
      <w:del w:id="151" w:author="Author" w:date="2021-01-30T13:47:00Z">
        <w:r w:rsidR="003F60B5" w:rsidRPr="002A4B94" w:rsidDel="005E71BE">
          <w:rPr>
            <w:rFonts w:ascii="Times New Roman" w:hAnsi="Times New Roman" w:cs="Times New Roman"/>
            <w:sz w:val="22"/>
          </w:rPr>
          <w:delText>,</w:delText>
        </w:r>
      </w:del>
      <w:del w:id="152" w:author="Author" w:date="2021-01-30T14:03:00Z">
        <w:r w:rsidR="003F60B5" w:rsidRPr="002A4B94" w:rsidDel="006410EB">
          <w:rPr>
            <w:rFonts w:ascii="Times New Roman" w:hAnsi="Times New Roman" w:cs="Times New Roman"/>
            <w:sz w:val="22"/>
          </w:rPr>
          <w:delText xml:space="preserve"> </w:delText>
        </w:r>
      </w:del>
      <w:ins w:id="153" w:author="Author" w:date="2021-01-30T13:50:00Z">
        <w:r w:rsidR="00D7280F" w:rsidRPr="002A4B94">
          <w:rPr>
            <w:rFonts w:ascii="Times New Roman" w:hAnsi="Times New Roman" w:cs="Times New Roman"/>
            <w:sz w:val="22"/>
          </w:rPr>
          <w:t xml:space="preserve"> explored </w:t>
        </w:r>
      </w:ins>
      <w:ins w:id="154" w:author="Author" w:date="2021-01-30T14:03:00Z">
        <w:r w:rsidR="006410EB" w:rsidRPr="002A4B94">
          <w:rPr>
            <w:rFonts w:ascii="Times New Roman" w:hAnsi="Times New Roman" w:cs="Times New Roman"/>
            <w:sz w:val="22"/>
          </w:rPr>
          <w:t xml:space="preserve">and </w:t>
        </w:r>
      </w:ins>
      <w:del w:id="155" w:author="Author" w:date="2021-01-30T13:56:00Z">
        <w:r w:rsidR="003F60B5" w:rsidRPr="002A4B94" w:rsidDel="005B289C">
          <w:rPr>
            <w:rFonts w:ascii="Times New Roman" w:hAnsi="Times New Roman" w:cs="Times New Roman"/>
            <w:sz w:val="22"/>
          </w:rPr>
          <w:delText xml:space="preserve">and </w:delText>
        </w:r>
      </w:del>
      <w:del w:id="156" w:author="Author" w:date="2021-01-30T13:50:00Z">
        <w:r w:rsidR="003F60B5" w:rsidRPr="002A4B94" w:rsidDel="00D7280F">
          <w:rPr>
            <w:rFonts w:ascii="Times New Roman" w:hAnsi="Times New Roman" w:cs="Times New Roman"/>
            <w:sz w:val="22"/>
          </w:rPr>
          <w:delText xml:space="preserve">suggest </w:delText>
        </w:r>
      </w:del>
      <w:r w:rsidR="003F60B5" w:rsidRPr="002A4B94">
        <w:rPr>
          <w:rFonts w:ascii="Times New Roman" w:hAnsi="Times New Roman" w:cs="Times New Roman"/>
          <w:sz w:val="22"/>
        </w:rPr>
        <w:t>alternative approaches</w:t>
      </w:r>
      <w:ins w:id="157" w:author="Author" w:date="2021-01-30T14:03:00Z">
        <w:r w:rsidR="006410EB" w:rsidRPr="002A4B94">
          <w:rPr>
            <w:rFonts w:ascii="Times New Roman" w:hAnsi="Times New Roman" w:cs="Times New Roman"/>
            <w:sz w:val="22"/>
          </w:rPr>
          <w:t xml:space="preserve"> suggested</w:t>
        </w:r>
      </w:ins>
      <w:del w:id="158" w:author="Author" w:date="2021-01-30T13:50:00Z">
        <w:r w:rsidR="003F60B5" w:rsidRPr="002A4B94" w:rsidDel="00D7280F">
          <w:rPr>
            <w:rFonts w:ascii="Times New Roman" w:hAnsi="Times New Roman" w:cs="Times New Roman"/>
            <w:sz w:val="22"/>
          </w:rPr>
          <w:delText xml:space="preserve"> to language pedagogy</w:delText>
        </w:r>
      </w:del>
      <w:r w:rsidR="003F60B5" w:rsidRPr="002A4B94">
        <w:rPr>
          <w:rFonts w:ascii="Times New Roman" w:hAnsi="Times New Roman" w:cs="Times New Roman"/>
          <w:sz w:val="22"/>
        </w:rPr>
        <w:t>.</w:t>
      </w:r>
      <w:r w:rsidR="003F60B5" w:rsidRPr="002A4B94">
        <w:rPr>
          <w:rFonts w:ascii="Times New Roman" w:hAnsi="Times New Roman" w:cs="Times New Roman"/>
          <w:b/>
          <w:sz w:val="22"/>
        </w:rPr>
        <w:t xml:space="preserve"> </w:t>
      </w:r>
      <w:commentRangeEnd w:id="136"/>
      <w:r w:rsidR="006B7BC4" w:rsidRPr="002A4B94">
        <w:rPr>
          <w:rStyle w:val="CommentReference"/>
        </w:rPr>
        <w:commentReference w:id="136"/>
      </w:r>
      <w:commentRangeEnd w:id="142"/>
      <w:r w:rsidR="00FD24D9" w:rsidRPr="002A4B94">
        <w:rPr>
          <w:rStyle w:val="CommentReference"/>
        </w:rPr>
        <w:commentReference w:id="142"/>
      </w:r>
    </w:p>
    <w:p w14:paraId="6DEC8C9C" w14:textId="40DD6E68" w:rsidR="00D010AD" w:rsidRPr="002A4B94" w:rsidRDefault="003F60B5" w:rsidP="00163E2C">
      <w:pPr>
        <w:spacing w:before="120" w:after="120" w:line="480" w:lineRule="auto"/>
        <w:ind w:left="0" w:right="0" w:firstLine="720"/>
        <w:jc w:val="left"/>
        <w:rPr>
          <w:ins w:id="159" w:author="Author" w:date="2021-01-30T21:57:00Z"/>
          <w:rFonts w:ascii="Times New Roman" w:hAnsi="Times New Roman" w:cs="Times New Roman"/>
          <w:b/>
          <w:sz w:val="22"/>
        </w:rPr>
      </w:pPr>
      <w:r w:rsidRPr="002A4B94">
        <w:rPr>
          <w:rFonts w:ascii="Times New Roman" w:hAnsi="Times New Roman" w:cs="Times New Roman"/>
          <w:b/>
          <w:i/>
          <w:iCs/>
          <w:sz w:val="22"/>
        </w:rPr>
        <w:t>Keywords</w:t>
      </w:r>
      <w:r w:rsidRPr="002A4B94">
        <w:rPr>
          <w:rFonts w:ascii="Times New Roman" w:hAnsi="Times New Roman" w:cs="Times New Roman"/>
          <w:b/>
          <w:sz w:val="22"/>
        </w:rPr>
        <w:t>:</w:t>
      </w:r>
      <w:r w:rsidRPr="002A4B94">
        <w:rPr>
          <w:rFonts w:ascii="Times New Roman" w:hAnsi="Times New Roman" w:cs="Times New Roman"/>
          <w:sz w:val="22"/>
        </w:rPr>
        <w:t xml:space="preserve"> </w:t>
      </w:r>
      <w:commentRangeStart w:id="160"/>
      <w:r w:rsidRPr="002A4B94">
        <w:rPr>
          <w:rFonts w:ascii="Times New Roman" w:hAnsi="Times New Roman" w:cs="Times New Roman"/>
          <w:sz w:val="22"/>
        </w:rPr>
        <w:t>learners of Japanese as a foreign language</w:t>
      </w:r>
      <w:del w:id="161" w:author="Author" w:date="2021-02-06T04:13:00Z">
        <w:r w:rsidRPr="002A4B94" w:rsidDel="00C63FE9">
          <w:rPr>
            <w:rFonts w:ascii="Times New Roman" w:hAnsi="Times New Roman" w:cs="Times New Roman"/>
            <w:sz w:val="22"/>
          </w:rPr>
          <w:delText>;</w:delText>
        </w:r>
      </w:del>
      <w:ins w:id="162" w:author="Author" w:date="2021-02-06T04:13:00Z">
        <w:r w:rsidR="00C63FE9" w:rsidRPr="002A4B94">
          <w:rPr>
            <w:rFonts w:ascii="Times New Roman" w:hAnsi="Times New Roman" w:cs="Times New Roman"/>
            <w:sz w:val="22"/>
          </w:rPr>
          <w:t>,</w:t>
        </w:r>
      </w:ins>
      <w:r w:rsidRPr="002A4B94">
        <w:rPr>
          <w:rFonts w:ascii="Times New Roman" w:hAnsi="Times New Roman" w:cs="Times New Roman"/>
          <w:sz w:val="22"/>
        </w:rPr>
        <w:t xml:space="preserve"> </w:t>
      </w:r>
      <w:ins w:id="163" w:author="Author" w:date="2021-02-06T04:19:00Z">
        <w:r w:rsidR="00EB1995" w:rsidRPr="002A4B94">
          <w:rPr>
            <w:rFonts w:ascii="Times New Roman" w:hAnsi="Times New Roman" w:cs="Times New Roman"/>
            <w:sz w:val="22"/>
          </w:rPr>
          <w:t xml:space="preserve">online </w:t>
        </w:r>
      </w:ins>
      <w:r w:rsidRPr="002A4B94">
        <w:rPr>
          <w:rFonts w:ascii="Times New Roman" w:hAnsi="Times New Roman" w:cs="Times New Roman"/>
          <w:sz w:val="22"/>
        </w:rPr>
        <w:t>self-introduction</w:t>
      </w:r>
      <w:ins w:id="164" w:author="Author" w:date="2021-02-06T13:00:00Z">
        <w:r w:rsidR="00594FB9" w:rsidRPr="002A4B94">
          <w:rPr>
            <w:rFonts w:ascii="Times New Roman" w:hAnsi="Times New Roman" w:cs="Times New Roman"/>
            <w:sz w:val="22"/>
          </w:rPr>
          <w:t>s</w:t>
        </w:r>
      </w:ins>
      <w:del w:id="165" w:author="Author" w:date="2021-02-06T04:13:00Z">
        <w:r w:rsidRPr="002A4B94" w:rsidDel="00C63FE9">
          <w:rPr>
            <w:rFonts w:ascii="Times New Roman" w:hAnsi="Times New Roman" w:cs="Times New Roman"/>
            <w:sz w:val="22"/>
          </w:rPr>
          <w:delText>;</w:delText>
        </w:r>
      </w:del>
      <w:ins w:id="166" w:author="Author" w:date="2021-02-06T04:13:00Z">
        <w:r w:rsidR="00C63FE9" w:rsidRPr="002A4B94">
          <w:rPr>
            <w:rFonts w:ascii="Times New Roman" w:hAnsi="Times New Roman" w:cs="Times New Roman"/>
            <w:sz w:val="22"/>
          </w:rPr>
          <w:t>,</w:t>
        </w:r>
      </w:ins>
      <w:r w:rsidRPr="002A4B94">
        <w:rPr>
          <w:rFonts w:ascii="Times New Roman" w:hAnsi="Times New Roman" w:cs="Times New Roman"/>
          <w:sz w:val="22"/>
        </w:rPr>
        <w:t xml:space="preserve"> self-evaluation</w:t>
      </w:r>
      <w:ins w:id="167" w:author="Author" w:date="2021-02-06T04:13:00Z">
        <w:r w:rsidR="00C63FE9" w:rsidRPr="002A4B94">
          <w:rPr>
            <w:rFonts w:ascii="Times New Roman" w:hAnsi="Times New Roman" w:cs="Times New Roman"/>
            <w:sz w:val="22"/>
          </w:rPr>
          <w:t>,</w:t>
        </w:r>
      </w:ins>
      <w:ins w:id="168" w:author="Author" w:date="2021-01-30T14:06:00Z">
        <w:r w:rsidR="00D2385C" w:rsidRPr="002A4B94">
          <w:rPr>
            <w:rFonts w:ascii="Times New Roman" w:hAnsi="Times New Roman" w:cs="Times New Roman"/>
            <w:sz w:val="22"/>
          </w:rPr>
          <w:t xml:space="preserve"> communication skills</w:t>
        </w:r>
      </w:ins>
      <w:r w:rsidRPr="002A4B94">
        <w:rPr>
          <w:rFonts w:ascii="Times New Roman" w:hAnsi="Times New Roman" w:cs="Times New Roman"/>
          <w:b/>
          <w:sz w:val="22"/>
        </w:rPr>
        <w:t xml:space="preserve"> </w:t>
      </w:r>
      <w:commentRangeEnd w:id="160"/>
      <w:r w:rsidR="00E778A8" w:rsidRPr="002A4B94">
        <w:rPr>
          <w:rStyle w:val="CommentReference"/>
        </w:rPr>
        <w:commentReference w:id="160"/>
      </w:r>
    </w:p>
    <w:p w14:paraId="14B853AB" w14:textId="7D0B787B" w:rsidR="00C923B6" w:rsidRPr="002A4B94" w:rsidRDefault="00C923B6">
      <w:pPr>
        <w:spacing w:after="160" w:line="259" w:lineRule="auto"/>
        <w:ind w:left="0" w:right="0" w:firstLine="0"/>
        <w:jc w:val="left"/>
        <w:rPr>
          <w:ins w:id="169" w:author="Author" w:date="2021-01-30T21:57:00Z"/>
          <w:rFonts w:ascii="Times New Roman" w:hAnsi="Times New Roman" w:cs="Times New Roman"/>
          <w:b/>
          <w:sz w:val="22"/>
        </w:rPr>
      </w:pPr>
      <w:ins w:id="170" w:author="Author" w:date="2021-01-30T21:57:00Z">
        <w:r w:rsidRPr="002A4B94">
          <w:rPr>
            <w:rFonts w:ascii="Times New Roman" w:hAnsi="Times New Roman" w:cs="Times New Roman"/>
            <w:b/>
            <w:sz w:val="22"/>
          </w:rPr>
          <w:lastRenderedPageBreak/>
          <w:br w:type="page"/>
        </w:r>
      </w:ins>
    </w:p>
    <w:p w14:paraId="7BDCE9CF" w14:textId="53443162" w:rsidR="00C923B6" w:rsidRPr="002A4B94" w:rsidRDefault="001801A9" w:rsidP="00C923B6">
      <w:pPr>
        <w:spacing w:after="0" w:line="480" w:lineRule="auto"/>
        <w:ind w:left="-5" w:right="0"/>
        <w:jc w:val="center"/>
        <w:rPr>
          <w:ins w:id="171" w:author="Author" w:date="2021-01-30T21:58:00Z"/>
          <w:rFonts w:ascii="Times New Roman" w:hAnsi="Times New Roman" w:cs="Times New Roman"/>
          <w:b/>
          <w:sz w:val="24"/>
          <w:szCs w:val="24"/>
        </w:rPr>
      </w:pPr>
      <w:ins w:id="172" w:author="Author" w:date="2021-02-02T12:28:00Z">
        <w:r w:rsidRPr="002A4B94">
          <w:rPr>
            <w:rFonts w:ascii="Times New Roman" w:hAnsi="Times New Roman" w:cs="Times New Roman"/>
            <w:b/>
            <w:sz w:val="24"/>
            <w:szCs w:val="24"/>
          </w:rPr>
          <w:lastRenderedPageBreak/>
          <w:t xml:space="preserve">Online </w:t>
        </w:r>
      </w:ins>
      <w:ins w:id="173" w:author="Author" w:date="2021-01-30T21:58:00Z">
        <w:r w:rsidR="00C923B6" w:rsidRPr="002A4B94">
          <w:rPr>
            <w:rFonts w:ascii="Times New Roman" w:hAnsi="Times New Roman" w:cs="Times New Roman"/>
            <w:b/>
            <w:sz w:val="24"/>
            <w:szCs w:val="24"/>
          </w:rPr>
          <w:t xml:space="preserve">Self-Introductions by </w:t>
        </w:r>
        <w:commentRangeStart w:id="174"/>
        <w:r w:rsidR="00C923B6" w:rsidRPr="002A4B94">
          <w:rPr>
            <w:rFonts w:ascii="Times New Roman" w:hAnsi="Times New Roman" w:cs="Times New Roman"/>
            <w:b/>
            <w:sz w:val="24"/>
            <w:szCs w:val="24"/>
          </w:rPr>
          <w:t>Learners of Japanese as a Foreign Language</w:t>
        </w:r>
        <w:commentRangeEnd w:id="174"/>
        <w:r w:rsidR="00C923B6" w:rsidRPr="002A4B94">
          <w:rPr>
            <w:rStyle w:val="CommentReference"/>
          </w:rPr>
          <w:commentReference w:id="174"/>
        </w:r>
      </w:ins>
      <w:ins w:id="175" w:author="Author" w:date="2021-02-06T06:25:00Z">
        <w:r w:rsidR="00B95E01" w:rsidRPr="002A4B94">
          <w:rPr>
            <w:rFonts w:ascii="Times New Roman" w:hAnsi="Times New Roman" w:cs="Times New Roman"/>
            <w:b/>
            <w:sz w:val="24"/>
            <w:szCs w:val="24"/>
          </w:rPr>
          <w:t xml:space="preserve"> </w:t>
        </w:r>
      </w:ins>
    </w:p>
    <w:p w14:paraId="3C19F188" w14:textId="54D74E35" w:rsidR="00C923B6" w:rsidRPr="002A4B94" w:rsidDel="00C430DA" w:rsidRDefault="00C923B6" w:rsidP="00CC7024">
      <w:pPr>
        <w:spacing w:before="120" w:after="120" w:line="480" w:lineRule="auto"/>
        <w:ind w:left="0" w:right="0" w:firstLine="720"/>
        <w:jc w:val="left"/>
        <w:rPr>
          <w:del w:id="176" w:author="Author" w:date="2021-01-30T22:28:00Z"/>
          <w:rFonts w:ascii="Times New Roman" w:hAnsi="Times New Roman" w:cs="Times New Roman"/>
          <w:sz w:val="22"/>
        </w:rPr>
      </w:pPr>
    </w:p>
    <w:p w14:paraId="26DB3C20" w14:textId="01DB4413" w:rsidR="00D010AD" w:rsidRPr="002A4B94" w:rsidRDefault="003F60B5" w:rsidP="000E0A1D">
      <w:pPr>
        <w:pStyle w:val="Heading1"/>
        <w:numPr>
          <w:ilvl w:val="0"/>
          <w:numId w:val="0"/>
        </w:numPr>
        <w:spacing w:before="120" w:after="120" w:line="480" w:lineRule="auto"/>
        <w:jc w:val="center"/>
        <w:rPr>
          <w:rFonts w:ascii="Times New Roman" w:hAnsi="Times New Roman" w:cs="Times New Roman"/>
          <w:szCs w:val="24"/>
        </w:rPr>
      </w:pPr>
      <w:commentRangeStart w:id="177"/>
      <w:r w:rsidRPr="002A4B94">
        <w:rPr>
          <w:rFonts w:ascii="Times New Roman" w:hAnsi="Times New Roman" w:cs="Times New Roman"/>
          <w:szCs w:val="24"/>
        </w:rPr>
        <w:t>Introduction</w:t>
      </w:r>
      <w:commentRangeEnd w:id="177"/>
      <w:r w:rsidR="00090668" w:rsidRPr="002A4B94">
        <w:rPr>
          <w:rStyle w:val="CommentReference"/>
          <w:b w:val="0"/>
        </w:rPr>
        <w:commentReference w:id="177"/>
      </w:r>
    </w:p>
    <w:p w14:paraId="439E706A" w14:textId="2608A250" w:rsidR="00D010AD" w:rsidRPr="002A4B94" w:rsidRDefault="003F60B5" w:rsidP="00120F65">
      <w:pPr>
        <w:spacing w:before="120" w:after="120" w:line="480" w:lineRule="auto"/>
        <w:ind w:left="0" w:right="0" w:firstLine="720"/>
        <w:rPr>
          <w:rFonts w:ascii="Times New Roman" w:hAnsi="Times New Roman" w:cs="Times New Roman"/>
          <w:sz w:val="24"/>
          <w:szCs w:val="24"/>
        </w:rPr>
      </w:pPr>
      <w:r w:rsidRPr="002A4B94">
        <w:rPr>
          <w:rFonts w:ascii="Times New Roman" w:hAnsi="Times New Roman" w:cs="Times New Roman"/>
          <w:sz w:val="24"/>
          <w:szCs w:val="24"/>
        </w:rPr>
        <w:t xml:space="preserve">Language </w:t>
      </w:r>
      <w:commentRangeStart w:id="179"/>
      <w:r w:rsidRPr="002A4B94">
        <w:rPr>
          <w:rFonts w:ascii="Times New Roman" w:hAnsi="Times New Roman" w:cs="Times New Roman"/>
          <w:sz w:val="24"/>
          <w:szCs w:val="24"/>
        </w:rPr>
        <w:t xml:space="preserve">education </w:t>
      </w:r>
      <w:ins w:id="180" w:author="Author" w:date="2021-02-06T13:10:00Z">
        <w:r w:rsidR="00B70E23" w:rsidRPr="002A4B94">
          <w:rPr>
            <w:rFonts w:ascii="Times New Roman" w:hAnsi="Times New Roman" w:cs="Times New Roman"/>
            <w:sz w:val="24"/>
            <w:szCs w:val="24"/>
          </w:rPr>
          <w:t xml:space="preserve">should </w:t>
        </w:r>
      </w:ins>
      <w:commentRangeEnd w:id="179"/>
      <w:ins w:id="181" w:author="Author" w:date="2021-02-06T20:37:00Z">
        <w:r w:rsidR="00AD1586" w:rsidRPr="002A4B94">
          <w:rPr>
            <w:rStyle w:val="CommentReference"/>
          </w:rPr>
          <w:commentReference w:id="179"/>
        </w:r>
      </w:ins>
      <w:del w:id="182" w:author="Author" w:date="2021-02-06T13:10:00Z">
        <w:r w:rsidRPr="002A4B94" w:rsidDel="00B70E23">
          <w:rPr>
            <w:rFonts w:ascii="Times New Roman" w:hAnsi="Times New Roman" w:cs="Times New Roman"/>
            <w:sz w:val="24"/>
            <w:szCs w:val="24"/>
          </w:rPr>
          <w:delText xml:space="preserve">needs to </w:delText>
        </w:r>
      </w:del>
      <w:r w:rsidRPr="002A4B94">
        <w:rPr>
          <w:rFonts w:ascii="Times New Roman" w:hAnsi="Times New Roman" w:cs="Times New Roman"/>
          <w:sz w:val="24"/>
          <w:szCs w:val="24"/>
        </w:rPr>
        <w:t>respond to individual needs, but</w:t>
      </w:r>
      <w:del w:id="183" w:author="Author" w:date="2021-02-06T06:23:00Z">
        <w:r w:rsidRPr="002A4B94" w:rsidDel="00B95E01">
          <w:rPr>
            <w:rFonts w:ascii="Times New Roman" w:hAnsi="Times New Roman" w:cs="Times New Roman"/>
            <w:sz w:val="24"/>
            <w:szCs w:val="24"/>
          </w:rPr>
          <w:delText xml:space="preserve"> </w:delText>
        </w:r>
      </w:del>
      <w:del w:id="184" w:author="Author" w:date="2021-02-06T04:20:00Z">
        <w:r w:rsidRPr="002A4B94" w:rsidDel="00072AA8">
          <w:rPr>
            <w:rFonts w:ascii="Times New Roman" w:hAnsi="Times New Roman" w:cs="Times New Roman"/>
            <w:sz w:val="24"/>
            <w:szCs w:val="24"/>
          </w:rPr>
          <w:delText>so far,</w:delText>
        </w:r>
      </w:del>
      <w:r w:rsidRPr="002A4B94">
        <w:rPr>
          <w:rFonts w:ascii="Times New Roman" w:hAnsi="Times New Roman" w:cs="Times New Roman"/>
          <w:sz w:val="24"/>
          <w:szCs w:val="24"/>
        </w:rPr>
        <w:t xml:space="preserve"> many language lessons focus on providing learners </w:t>
      </w:r>
      <w:ins w:id="185" w:author="Author" w:date="2021-02-06T04:32:00Z">
        <w:r w:rsidR="00F32A78" w:rsidRPr="002A4B94">
          <w:rPr>
            <w:rFonts w:ascii="Times New Roman" w:hAnsi="Times New Roman" w:cs="Times New Roman"/>
            <w:sz w:val="24"/>
            <w:szCs w:val="24"/>
          </w:rPr>
          <w:t xml:space="preserve">with </w:t>
        </w:r>
      </w:ins>
      <w:commentRangeStart w:id="186"/>
      <w:ins w:id="187" w:author="Author" w:date="2021-02-06T13:06:00Z">
        <w:r w:rsidR="0084545C" w:rsidRPr="002A4B94">
          <w:rPr>
            <w:rFonts w:ascii="Times New Roman" w:hAnsi="Times New Roman" w:cs="Times New Roman"/>
            <w:sz w:val="24"/>
            <w:szCs w:val="24"/>
          </w:rPr>
          <w:t>templates</w:t>
        </w:r>
      </w:ins>
      <w:commentRangeEnd w:id="186"/>
      <w:ins w:id="188" w:author="Author" w:date="2021-02-06T20:38:00Z">
        <w:r w:rsidR="00AD1586" w:rsidRPr="002A4B94">
          <w:rPr>
            <w:rStyle w:val="CommentReference"/>
          </w:rPr>
          <w:commentReference w:id="186"/>
        </w:r>
      </w:ins>
      <w:del w:id="189" w:author="Author" w:date="2021-02-06T06:04:00Z">
        <w:r w:rsidRPr="002A4B94" w:rsidDel="00B03423">
          <w:rPr>
            <w:rFonts w:ascii="Times New Roman" w:hAnsi="Times New Roman" w:cs="Times New Roman"/>
            <w:sz w:val="24"/>
            <w:szCs w:val="24"/>
          </w:rPr>
          <w:delText>particular sets</w:delText>
        </w:r>
      </w:del>
      <w:del w:id="190" w:author="Author" w:date="2021-02-06T13:06:00Z">
        <w:r w:rsidRPr="002A4B94" w:rsidDel="0084545C">
          <w:rPr>
            <w:rFonts w:ascii="Times New Roman" w:hAnsi="Times New Roman" w:cs="Times New Roman"/>
            <w:sz w:val="24"/>
            <w:szCs w:val="24"/>
          </w:rPr>
          <w:delText xml:space="preserve"> of patterns</w:delText>
        </w:r>
      </w:del>
      <w:r w:rsidRPr="002A4B94">
        <w:rPr>
          <w:rFonts w:ascii="Times New Roman" w:hAnsi="Times New Roman" w:cs="Times New Roman"/>
          <w:sz w:val="24"/>
          <w:szCs w:val="24"/>
        </w:rPr>
        <w:t xml:space="preserve">. For example, there are sets of self-introduction patterns </w:t>
      </w:r>
      <w:ins w:id="191" w:author="Author" w:date="2021-02-06T13:36:00Z">
        <w:r w:rsidR="000B37BA" w:rsidRPr="002A4B94">
          <w:rPr>
            <w:rFonts w:ascii="Times New Roman" w:hAnsi="Times New Roman" w:cs="Times New Roman"/>
            <w:sz w:val="24"/>
            <w:szCs w:val="24"/>
          </w:rPr>
          <w:t xml:space="preserve">that </w:t>
        </w:r>
      </w:ins>
      <w:del w:id="192" w:author="Author" w:date="2021-02-06T13:36:00Z">
        <w:r w:rsidRPr="002A4B94" w:rsidDel="000B37BA">
          <w:rPr>
            <w:rFonts w:ascii="Times New Roman" w:hAnsi="Times New Roman" w:cs="Times New Roman"/>
            <w:sz w:val="24"/>
            <w:szCs w:val="24"/>
          </w:rPr>
          <w:delText>for w</w:delText>
        </w:r>
      </w:del>
      <w:del w:id="193" w:author="Author" w:date="2021-02-06T13:37:00Z">
        <w:r w:rsidRPr="002A4B94" w:rsidDel="000B37BA">
          <w:rPr>
            <w:rFonts w:ascii="Times New Roman" w:hAnsi="Times New Roman" w:cs="Times New Roman"/>
            <w:sz w:val="24"/>
            <w:szCs w:val="24"/>
          </w:rPr>
          <w:delText xml:space="preserve">hich </w:delText>
        </w:r>
      </w:del>
      <w:r w:rsidRPr="002A4B94">
        <w:rPr>
          <w:rFonts w:ascii="Times New Roman" w:hAnsi="Times New Roman" w:cs="Times New Roman"/>
          <w:sz w:val="24"/>
          <w:szCs w:val="24"/>
        </w:rPr>
        <w:t xml:space="preserve">learners </w:t>
      </w:r>
      <w:del w:id="194" w:author="Author" w:date="2021-02-06T04:21:00Z">
        <w:r w:rsidRPr="002A4B94" w:rsidDel="00072AA8">
          <w:rPr>
            <w:rFonts w:ascii="Times New Roman" w:hAnsi="Times New Roman" w:cs="Times New Roman"/>
            <w:sz w:val="24"/>
            <w:szCs w:val="24"/>
          </w:rPr>
          <w:delText>essentially</w:delText>
        </w:r>
      </w:del>
      <w:del w:id="195" w:author="Author" w:date="2021-02-06T15:05:00Z">
        <w:r w:rsidRPr="002A4B94" w:rsidDel="003A04E5">
          <w:rPr>
            <w:rFonts w:ascii="Times New Roman" w:hAnsi="Times New Roman" w:cs="Times New Roman"/>
            <w:sz w:val="24"/>
            <w:szCs w:val="24"/>
          </w:rPr>
          <w:delText xml:space="preserve"> </w:delText>
        </w:r>
      </w:del>
      <w:r w:rsidRPr="002A4B94">
        <w:rPr>
          <w:rFonts w:ascii="Times New Roman" w:hAnsi="Times New Roman" w:cs="Times New Roman"/>
          <w:sz w:val="24"/>
          <w:szCs w:val="24"/>
        </w:rPr>
        <w:t xml:space="preserve">fill in </w:t>
      </w:r>
      <w:del w:id="196" w:author="Author" w:date="2021-02-06T15:05:00Z">
        <w:r w:rsidRPr="002A4B94" w:rsidDel="003A04E5">
          <w:rPr>
            <w:rFonts w:ascii="Times New Roman" w:hAnsi="Times New Roman" w:cs="Times New Roman"/>
            <w:sz w:val="24"/>
            <w:szCs w:val="24"/>
          </w:rPr>
          <w:delText>the blanks</w:delText>
        </w:r>
      </w:del>
      <w:ins w:id="197" w:author="Author" w:date="2021-02-06T15:05:00Z">
        <w:r w:rsidR="003A04E5" w:rsidRPr="002A4B94">
          <w:rPr>
            <w:rFonts w:ascii="Times New Roman" w:hAnsi="Times New Roman" w:cs="Times New Roman"/>
            <w:sz w:val="24"/>
            <w:szCs w:val="24"/>
          </w:rPr>
          <w:t>to</w:t>
        </w:r>
      </w:ins>
      <w:ins w:id="198" w:author="Author" w:date="2021-02-06T13:37:00Z">
        <w:r w:rsidR="000B37BA" w:rsidRPr="002A4B94">
          <w:rPr>
            <w:rFonts w:ascii="Times New Roman" w:hAnsi="Times New Roman" w:cs="Times New Roman"/>
            <w:sz w:val="24"/>
            <w:szCs w:val="24"/>
          </w:rPr>
          <w:t xml:space="preserve"> </w:t>
        </w:r>
      </w:ins>
      <w:del w:id="199" w:author="Author" w:date="2021-02-06T13:37:00Z">
        <w:r w:rsidRPr="002A4B94" w:rsidDel="000B37BA">
          <w:rPr>
            <w:rFonts w:ascii="Times New Roman" w:hAnsi="Times New Roman" w:cs="Times New Roman"/>
            <w:sz w:val="24"/>
            <w:szCs w:val="24"/>
          </w:rPr>
          <w:delText xml:space="preserve"> to </w:delText>
        </w:r>
      </w:del>
      <w:r w:rsidRPr="002A4B94">
        <w:rPr>
          <w:rFonts w:ascii="Times New Roman" w:hAnsi="Times New Roman" w:cs="Times New Roman"/>
          <w:sz w:val="24"/>
          <w:szCs w:val="24"/>
        </w:rPr>
        <w:t>“create”</w:t>
      </w:r>
      <w:del w:id="200" w:author="Author" w:date="2021-02-06T15:05:00Z">
        <w:r w:rsidRPr="002A4B94" w:rsidDel="003A04E5">
          <w:rPr>
            <w:rFonts w:ascii="Times New Roman" w:hAnsi="Times New Roman" w:cs="Times New Roman"/>
            <w:sz w:val="24"/>
            <w:szCs w:val="24"/>
          </w:rPr>
          <w:delText xml:space="preserve"> </w:delText>
        </w:r>
        <w:commentRangeStart w:id="201"/>
        <w:r w:rsidRPr="002A4B94" w:rsidDel="003A04E5">
          <w:rPr>
            <w:rFonts w:ascii="Times New Roman" w:hAnsi="Times New Roman" w:cs="Times New Roman"/>
            <w:sz w:val="24"/>
            <w:szCs w:val="24"/>
          </w:rPr>
          <w:delText>their</w:delText>
        </w:r>
      </w:del>
      <w:r w:rsidRPr="002A4B94">
        <w:rPr>
          <w:rFonts w:ascii="Times New Roman" w:hAnsi="Times New Roman" w:cs="Times New Roman"/>
          <w:sz w:val="24"/>
          <w:szCs w:val="24"/>
        </w:rPr>
        <w:t xml:space="preserve"> </w:t>
      </w:r>
      <w:del w:id="202" w:author="Author" w:date="2021-01-30T14:37:00Z">
        <w:r w:rsidRPr="002A4B94" w:rsidDel="004F50A9">
          <w:rPr>
            <w:rFonts w:ascii="Times New Roman" w:hAnsi="Times New Roman" w:cs="Times New Roman"/>
            <w:sz w:val="24"/>
            <w:szCs w:val="24"/>
          </w:rPr>
          <w:delText xml:space="preserve">own </w:delText>
        </w:r>
      </w:del>
      <w:r w:rsidRPr="002A4B94">
        <w:rPr>
          <w:rFonts w:ascii="Times New Roman" w:hAnsi="Times New Roman" w:cs="Times New Roman"/>
          <w:sz w:val="24"/>
          <w:szCs w:val="24"/>
        </w:rPr>
        <w:t>self-introductions</w:t>
      </w:r>
      <w:commentRangeEnd w:id="201"/>
      <w:r w:rsidR="00072AA8" w:rsidRPr="002A4B94">
        <w:rPr>
          <w:rStyle w:val="CommentReference"/>
        </w:rPr>
        <w:commentReference w:id="201"/>
      </w:r>
      <w:r w:rsidRPr="002A4B94">
        <w:rPr>
          <w:rFonts w:ascii="Times New Roman" w:hAnsi="Times New Roman" w:cs="Times New Roman"/>
          <w:sz w:val="24"/>
          <w:szCs w:val="24"/>
        </w:rPr>
        <w:t>. However, this activity</w:t>
      </w:r>
      <w:ins w:id="203" w:author="Author" w:date="2021-02-06T15:05:00Z">
        <w:r w:rsidR="006D0A26" w:rsidRPr="002A4B94">
          <w:rPr>
            <w:rFonts w:ascii="Times New Roman" w:hAnsi="Times New Roman" w:cs="Times New Roman"/>
            <w:sz w:val="24"/>
            <w:szCs w:val="24"/>
          </w:rPr>
          <w:t xml:space="preserve"> is </w:t>
        </w:r>
        <w:commentRangeStart w:id="204"/>
        <w:r w:rsidR="006D0A26" w:rsidRPr="002A4B94">
          <w:rPr>
            <w:rFonts w:ascii="Times New Roman" w:hAnsi="Times New Roman" w:cs="Times New Roman"/>
            <w:sz w:val="24"/>
            <w:szCs w:val="24"/>
          </w:rPr>
          <w:t xml:space="preserve">mechanistic </w:t>
        </w:r>
      </w:ins>
      <w:commentRangeEnd w:id="204"/>
      <w:ins w:id="205" w:author="Author" w:date="2021-02-06T20:41:00Z">
        <w:r w:rsidR="006B6160" w:rsidRPr="002A4B94">
          <w:rPr>
            <w:rStyle w:val="CommentReference"/>
          </w:rPr>
          <w:commentReference w:id="204"/>
        </w:r>
      </w:ins>
      <w:ins w:id="206" w:author="Author" w:date="2021-02-06T15:05:00Z">
        <w:r w:rsidR="006D0A26" w:rsidRPr="002A4B94">
          <w:rPr>
            <w:rFonts w:ascii="Times New Roman" w:hAnsi="Times New Roman" w:cs="Times New Roman"/>
            <w:sz w:val="24"/>
            <w:szCs w:val="24"/>
          </w:rPr>
          <w:t xml:space="preserve">and not </w:t>
        </w:r>
      </w:ins>
      <w:del w:id="207" w:author="Author" w:date="2021-02-06T15:05:00Z">
        <w:r w:rsidRPr="002A4B94" w:rsidDel="006D0A26">
          <w:rPr>
            <w:rFonts w:ascii="Times New Roman" w:hAnsi="Times New Roman" w:cs="Times New Roman"/>
            <w:sz w:val="24"/>
            <w:szCs w:val="24"/>
          </w:rPr>
          <w:delText xml:space="preserve"> rarely transcends a </w:delText>
        </w:r>
      </w:del>
      <w:del w:id="208" w:author="Author" w:date="2021-02-06T13:10:00Z">
        <w:r w:rsidRPr="002A4B94" w:rsidDel="00B70E23">
          <w:rPr>
            <w:rFonts w:ascii="Times New Roman" w:hAnsi="Times New Roman" w:cs="Times New Roman"/>
            <w:sz w:val="24"/>
            <w:szCs w:val="24"/>
          </w:rPr>
          <w:delText xml:space="preserve">template </w:delText>
        </w:r>
      </w:del>
      <w:del w:id="209" w:author="Author" w:date="2021-02-06T15:05:00Z">
        <w:r w:rsidRPr="002A4B94" w:rsidDel="006D0A26">
          <w:rPr>
            <w:rFonts w:ascii="Times New Roman" w:hAnsi="Times New Roman" w:cs="Times New Roman"/>
            <w:sz w:val="24"/>
            <w:szCs w:val="24"/>
          </w:rPr>
          <w:delText>word</w:delText>
        </w:r>
      </w:del>
      <w:del w:id="210" w:author="Author" w:date="2021-02-06T15:06:00Z">
        <w:r w:rsidRPr="002A4B94" w:rsidDel="006D0A26">
          <w:rPr>
            <w:rFonts w:ascii="Times New Roman" w:hAnsi="Times New Roman" w:cs="Times New Roman"/>
            <w:sz w:val="24"/>
            <w:szCs w:val="24"/>
          </w:rPr>
          <w:delText xml:space="preserve"> game and is </w:delText>
        </w:r>
      </w:del>
      <w:del w:id="211" w:author="Author" w:date="2021-02-06T13:07:00Z">
        <w:r w:rsidRPr="002A4B94" w:rsidDel="000560ED">
          <w:rPr>
            <w:rFonts w:ascii="Times New Roman" w:hAnsi="Times New Roman" w:cs="Times New Roman"/>
            <w:sz w:val="24"/>
            <w:szCs w:val="24"/>
          </w:rPr>
          <w:delText xml:space="preserve">far from </w:delText>
        </w:r>
      </w:del>
      <w:r w:rsidRPr="002A4B94">
        <w:rPr>
          <w:rFonts w:ascii="Times New Roman" w:hAnsi="Times New Roman" w:cs="Times New Roman"/>
          <w:sz w:val="24"/>
          <w:szCs w:val="24"/>
        </w:rPr>
        <w:t xml:space="preserve">a creative endeavor. Learners who want to express their </w:t>
      </w:r>
      <w:del w:id="212" w:author="Author" w:date="2021-01-30T14:37:00Z">
        <w:r w:rsidRPr="002A4B94" w:rsidDel="004F50A9">
          <w:rPr>
            <w:rFonts w:ascii="Times New Roman" w:hAnsi="Times New Roman" w:cs="Times New Roman"/>
            <w:sz w:val="24"/>
            <w:szCs w:val="24"/>
          </w:rPr>
          <w:delText xml:space="preserve">own </w:delText>
        </w:r>
      </w:del>
      <w:r w:rsidRPr="002A4B94">
        <w:rPr>
          <w:rFonts w:ascii="Times New Roman" w:hAnsi="Times New Roman" w:cs="Times New Roman"/>
          <w:sz w:val="24"/>
          <w:szCs w:val="24"/>
        </w:rPr>
        <w:t xml:space="preserve">personalities are </w:t>
      </w:r>
      <w:del w:id="213" w:author="Author" w:date="2021-02-06T04:23:00Z">
        <w:r w:rsidRPr="002A4B94" w:rsidDel="0022127A">
          <w:rPr>
            <w:rFonts w:ascii="Times New Roman" w:hAnsi="Times New Roman" w:cs="Times New Roman"/>
            <w:sz w:val="24"/>
            <w:szCs w:val="24"/>
          </w:rPr>
          <w:delText xml:space="preserve">often </w:delText>
        </w:r>
      </w:del>
      <w:r w:rsidRPr="002A4B94">
        <w:rPr>
          <w:rFonts w:ascii="Times New Roman" w:hAnsi="Times New Roman" w:cs="Times New Roman"/>
          <w:sz w:val="24"/>
          <w:szCs w:val="24"/>
        </w:rPr>
        <w:t xml:space="preserve">limited by those </w:t>
      </w:r>
      <w:ins w:id="214" w:author="Author" w:date="2021-02-06T13:08:00Z">
        <w:r w:rsidR="00EE7C79" w:rsidRPr="002A4B94">
          <w:rPr>
            <w:rFonts w:ascii="Times New Roman" w:hAnsi="Times New Roman" w:cs="Times New Roman"/>
            <w:sz w:val="24"/>
            <w:szCs w:val="24"/>
          </w:rPr>
          <w:t>prototypes</w:t>
        </w:r>
      </w:ins>
      <w:del w:id="215" w:author="Author" w:date="2021-02-06T13:08:00Z">
        <w:r w:rsidRPr="002A4B94" w:rsidDel="00EE7C79">
          <w:rPr>
            <w:rFonts w:ascii="Times New Roman" w:hAnsi="Times New Roman" w:cs="Times New Roman"/>
            <w:sz w:val="24"/>
            <w:szCs w:val="24"/>
          </w:rPr>
          <w:delText>set patterns</w:delText>
        </w:r>
      </w:del>
      <w:r w:rsidRPr="002A4B94">
        <w:rPr>
          <w:rFonts w:ascii="Times New Roman" w:hAnsi="Times New Roman" w:cs="Times New Roman"/>
          <w:sz w:val="24"/>
          <w:szCs w:val="24"/>
        </w:rPr>
        <w:t xml:space="preserve"> and </w:t>
      </w:r>
      <w:commentRangeStart w:id="216"/>
      <w:r w:rsidRPr="002A4B94">
        <w:rPr>
          <w:rFonts w:ascii="Times New Roman" w:hAnsi="Times New Roman" w:cs="Times New Roman"/>
          <w:sz w:val="24"/>
          <w:szCs w:val="24"/>
        </w:rPr>
        <w:t xml:space="preserve">cannot effectively convey their </w:t>
      </w:r>
      <w:del w:id="217" w:author="Author" w:date="2021-01-30T14:37:00Z">
        <w:r w:rsidRPr="002A4B94" w:rsidDel="004F50A9">
          <w:rPr>
            <w:rFonts w:ascii="Times New Roman" w:hAnsi="Times New Roman" w:cs="Times New Roman"/>
            <w:sz w:val="24"/>
            <w:szCs w:val="24"/>
          </w:rPr>
          <w:delText xml:space="preserve">own </w:delText>
        </w:r>
      </w:del>
      <w:r w:rsidRPr="002A4B94">
        <w:rPr>
          <w:rFonts w:ascii="Times New Roman" w:hAnsi="Times New Roman" w:cs="Times New Roman"/>
          <w:sz w:val="24"/>
          <w:szCs w:val="24"/>
        </w:rPr>
        <w:t xml:space="preserve">individuality. </w:t>
      </w:r>
      <w:commentRangeEnd w:id="216"/>
      <w:r w:rsidR="006B6160" w:rsidRPr="002A4B94">
        <w:rPr>
          <w:rStyle w:val="CommentReference"/>
        </w:rPr>
        <w:commentReference w:id="216"/>
      </w:r>
      <w:del w:id="218" w:author="Author" w:date="2021-02-06T13:12:00Z">
        <w:r w:rsidRPr="002A4B94" w:rsidDel="00B70E23">
          <w:rPr>
            <w:rFonts w:ascii="Times New Roman" w:hAnsi="Times New Roman" w:cs="Times New Roman"/>
            <w:sz w:val="24"/>
            <w:szCs w:val="24"/>
          </w:rPr>
          <w:delText xml:space="preserve">As a result, </w:delText>
        </w:r>
      </w:del>
      <w:del w:id="219" w:author="Author" w:date="2021-02-06T04:24:00Z">
        <w:r w:rsidRPr="002A4B94" w:rsidDel="007F48B1">
          <w:rPr>
            <w:rFonts w:ascii="Times New Roman" w:hAnsi="Times New Roman" w:cs="Times New Roman"/>
            <w:sz w:val="24"/>
            <w:szCs w:val="24"/>
          </w:rPr>
          <w:delText xml:space="preserve">almost </w:delText>
        </w:r>
      </w:del>
      <w:del w:id="220" w:author="Author" w:date="2021-02-06T13:12:00Z">
        <w:r w:rsidRPr="002A4B94" w:rsidDel="00B70E23">
          <w:rPr>
            <w:rFonts w:ascii="Times New Roman" w:hAnsi="Times New Roman" w:cs="Times New Roman"/>
            <w:sz w:val="24"/>
            <w:szCs w:val="24"/>
          </w:rPr>
          <w:delText xml:space="preserve">everyone begins to sound like the same person. </w:delText>
        </w:r>
      </w:del>
    </w:p>
    <w:p w14:paraId="304B75B7" w14:textId="2F3F55BE" w:rsidR="00D010AD" w:rsidRPr="002A4B94" w:rsidRDefault="003F60B5" w:rsidP="00C8439F">
      <w:pPr>
        <w:spacing w:before="120" w:after="120" w:line="480" w:lineRule="auto"/>
        <w:ind w:left="0" w:right="0" w:firstLine="720"/>
        <w:rPr>
          <w:rFonts w:ascii="Times New Roman" w:hAnsi="Times New Roman" w:cs="Times New Roman"/>
          <w:sz w:val="24"/>
          <w:szCs w:val="24"/>
        </w:rPr>
      </w:pPr>
      <w:r w:rsidRPr="002A4B94">
        <w:rPr>
          <w:rFonts w:ascii="Times New Roman" w:hAnsi="Times New Roman" w:cs="Times New Roman"/>
          <w:sz w:val="24"/>
          <w:szCs w:val="24"/>
        </w:rPr>
        <w:t xml:space="preserve">In the present study, the researchers interrogate the current language-learning environment and </w:t>
      </w:r>
      <w:commentRangeStart w:id="221"/>
      <w:ins w:id="222" w:author="Author" w:date="2021-02-06T13:12:00Z">
        <w:r w:rsidR="00BA21F3" w:rsidRPr="002A4B94">
          <w:rPr>
            <w:rFonts w:ascii="Times New Roman" w:hAnsi="Times New Roman" w:cs="Times New Roman"/>
            <w:sz w:val="24"/>
            <w:szCs w:val="24"/>
          </w:rPr>
          <w:t xml:space="preserve">motivate </w:t>
        </w:r>
      </w:ins>
      <w:del w:id="223" w:author="Author" w:date="2021-02-06T13:12:00Z">
        <w:r w:rsidRPr="002A4B94" w:rsidDel="00BA21F3">
          <w:rPr>
            <w:rFonts w:ascii="Times New Roman" w:hAnsi="Times New Roman" w:cs="Times New Roman"/>
            <w:sz w:val="24"/>
            <w:szCs w:val="24"/>
          </w:rPr>
          <w:delText xml:space="preserve">argue </w:delText>
        </w:r>
      </w:del>
      <w:commentRangeEnd w:id="221"/>
      <w:r w:rsidR="00FF6361" w:rsidRPr="002A4B94">
        <w:rPr>
          <w:rStyle w:val="CommentReference"/>
        </w:rPr>
        <w:commentReference w:id="221"/>
      </w:r>
      <w:del w:id="224" w:author="Author" w:date="2021-02-06T13:12:00Z">
        <w:r w:rsidRPr="002A4B94" w:rsidDel="00BA21F3">
          <w:rPr>
            <w:rFonts w:ascii="Times New Roman" w:hAnsi="Times New Roman" w:cs="Times New Roman"/>
            <w:sz w:val="24"/>
            <w:szCs w:val="24"/>
          </w:rPr>
          <w:delText>f</w:delText>
        </w:r>
      </w:del>
      <w:ins w:id="225" w:author="Author" w:date="2021-02-06T13:12:00Z">
        <w:r w:rsidR="00BA21F3" w:rsidRPr="002A4B94">
          <w:rPr>
            <w:rFonts w:ascii="Times New Roman" w:hAnsi="Times New Roman" w:cs="Times New Roman"/>
            <w:sz w:val="24"/>
            <w:szCs w:val="24"/>
          </w:rPr>
          <w:t>f</w:t>
        </w:r>
      </w:ins>
      <w:r w:rsidRPr="002A4B94">
        <w:rPr>
          <w:rFonts w:ascii="Times New Roman" w:hAnsi="Times New Roman" w:cs="Times New Roman"/>
          <w:sz w:val="24"/>
          <w:szCs w:val="24"/>
        </w:rPr>
        <w:t xml:space="preserve">or a syllabus that reflects individual needs, in </w:t>
      </w:r>
      <w:ins w:id="226" w:author="Author" w:date="2021-02-06T13:12:00Z">
        <w:r w:rsidR="00BA21F3" w:rsidRPr="002A4B94">
          <w:rPr>
            <w:rFonts w:ascii="Times New Roman" w:hAnsi="Times New Roman" w:cs="Times New Roman"/>
            <w:sz w:val="24"/>
            <w:szCs w:val="24"/>
          </w:rPr>
          <w:t xml:space="preserve">preference </w:t>
        </w:r>
      </w:ins>
      <w:del w:id="227" w:author="Author" w:date="2021-02-06T13:12:00Z">
        <w:r w:rsidRPr="002A4B94" w:rsidDel="00BA21F3">
          <w:rPr>
            <w:rFonts w:ascii="Times New Roman" w:hAnsi="Times New Roman" w:cs="Times New Roman"/>
            <w:sz w:val="24"/>
            <w:szCs w:val="24"/>
          </w:rPr>
          <w:delText xml:space="preserve">contrast </w:delText>
        </w:r>
      </w:del>
      <w:r w:rsidRPr="002A4B94">
        <w:rPr>
          <w:rFonts w:ascii="Times New Roman" w:hAnsi="Times New Roman" w:cs="Times New Roman"/>
          <w:sz w:val="24"/>
          <w:szCs w:val="24"/>
        </w:rPr>
        <w:t xml:space="preserve">to the </w:t>
      </w:r>
      <w:ins w:id="228" w:author="Author" w:date="2021-02-06T13:12:00Z">
        <w:r w:rsidR="00BA21F3" w:rsidRPr="002A4B94">
          <w:rPr>
            <w:rFonts w:ascii="Times New Roman" w:hAnsi="Times New Roman" w:cs="Times New Roman"/>
            <w:sz w:val="24"/>
            <w:szCs w:val="24"/>
          </w:rPr>
          <w:t xml:space="preserve">conventional </w:t>
        </w:r>
      </w:ins>
      <w:del w:id="229" w:author="Author" w:date="2021-02-06T13:12:00Z">
        <w:r w:rsidRPr="002A4B94" w:rsidDel="00BA21F3">
          <w:rPr>
            <w:rFonts w:ascii="Times New Roman" w:hAnsi="Times New Roman" w:cs="Times New Roman"/>
            <w:sz w:val="24"/>
            <w:szCs w:val="24"/>
          </w:rPr>
          <w:delText>mo</w:delText>
        </w:r>
      </w:del>
      <w:del w:id="230" w:author="Author" w:date="2021-02-06T13:13:00Z">
        <w:r w:rsidRPr="002A4B94" w:rsidDel="00BA21F3">
          <w:rPr>
            <w:rFonts w:ascii="Times New Roman" w:hAnsi="Times New Roman" w:cs="Times New Roman"/>
            <w:sz w:val="24"/>
            <w:szCs w:val="24"/>
          </w:rPr>
          <w:delText>re common f</w:delText>
        </w:r>
      </w:del>
      <w:ins w:id="231" w:author="Author" w:date="2021-02-06T13:13:00Z">
        <w:r w:rsidR="00BA21F3" w:rsidRPr="002A4B94">
          <w:rPr>
            <w:rFonts w:ascii="Times New Roman" w:hAnsi="Times New Roman" w:cs="Times New Roman"/>
            <w:sz w:val="24"/>
            <w:szCs w:val="24"/>
          </w:rPr>
          <w:t>f</w:t>
        </w:r>
      </w:ins>
      <w:r w:rsidRPr="002A4B94">
        <w:rPr>
          <w:rFonts w:ascii="Times New Roman" w:hAnsi="Times New Roman" w:cs="Times New Roman"/>
          <w:sz w:val="24"/>
          <w:szCs w:val="24"/>
        </w:rPr>
        <w:t xml:space="preserve">unctional syllabus, or </w:t>
      </w:r>
      <w:del w:id="232" w:author="Author" w:date="2021-02-06T13:13:00Z">
        <w:r w:rsidRPr="002A4B94" w:rsidDel="00BA21F3">
          <w:rPr>
            <w:rFonts w:ascii="Times New Roman" w:hAnsi="Times New Roman" w:cs="Times New Roman"/>
            <w:sz w:val="24"/>
            <w:szCs w:val="24"/>
          </w:rPr>
          <w:delText xml:space="preserve">even </w:delText>
        </w:r>
      </w:del>
      <w:r w:rsidRPr="002A4B94">
        <w:rPr>
          <w:rFonts w:ascii="Times New Roman" w:hAnsi="Times New Roman" w:cs="Times New Roman"/>
          <w:sz w:val="24"/>
          <w:szCs w:val="24"/>
        </w:rPr>
        <w:t>the situational (</w:t>
      </w:r>
      <w:r w:rsidRPr="002A4B94">
        <w:rPr>
          <w:rFonts w:ascii="Times New Roman" w:hAnsi="Times New Roman" w:cs="Times New Roman"/>
          <w:i/>
          <w:sz w:val="24"/>
          <w:szCs w:val="24"/>
        </w:rPr>
        <w:t>bamen</w:t>
      </w:r>
      <w:r w:rsidRPr="002A4B94">
        <w:rPr>
          <w:rFonts w:ascii="Times New Roman" w:hAnsi="Times New Roman" w:cs="Times New Roman"/>
          <w:sz w:val="24"/>
          <w:szCs w:val="24"/>
        </w:rPr>
        <w:t xml:space="preserve">) syllabus (Kobayashi, 2005, 2016; Sato et. al., 2015). We focus on </w:t>
      </w:r>
      <w:ins w:id="233" w:author="Author" w:date="2021-01-30T14:39:00Z">
        <w:r w:rsidR="004F50A9" w:rsidRPr="002A4B94">
          <w:rPr>
            <w:rFonts w:ascii="Times New Roman" w:hAnsi="Times New Roman" w:cs="Times New Roman"/>
            <w:sz w:val="24"/>
            <w:szCs w:val="24"/>
          </w:rPr>
          <w:t xml:space="preserve">the self-introductions of </w:t>
        </w:r>
      </w:ins>
      <w:ins w:id="234" w:author="Author" w:date="2021-02-10T14:37:00Z">
        <w:r w:rsidR="00C331E0" w:rsidRPr="002A4B94">
          <w:rPr>
            <w:rFonts w:ascii="Times New Roman" w:hAnsi="Times New Roman" w:cs="Times New Roman"/>
            <w:bCs/>
            <w:sz w:val="24"/>
            <w:szCs w:val="24"/>
          </w:rPr>
          <w:t>Japanese Foreign Language</w:t>
        </w:r>
        <w:r w:rsidR="00C331E0" w:rsidRPr="002A4B94">
          <w:rPr>
            <w:rFonts w:ascii="Times New Roman" w:hAnsi="Times New Roman" w:cs="Times New Roman"/>
            <w:sz w:val="24"/>
            <w:szCs w:val="24"/>
          </w:rPr>
          <w:t xml:space="preserve"> (</w:t>
        </w:r>
      </w:ins>
      <w:commentRangeStart w:id="235"/>
      <w:r w:rsidRPr="002A4B94">
        <w:rPr>
          <w:rFonts w:ascii="Times New Roman" w:hAnsi="Times New Roman" w:cs="Times New Roman"/>
          <w:sz w:val="24"/>
          <w:szCs w:val="24"/>
        </w:rPr>
        <w:t>JFL</w:t>
      </w:r>
      <w:del w:id="236" w:author="Author" w:date="2021-02-10T14:37:00Z">
        <w:r w:rsidRPr="002A4B94" w:rsidDel="00C331E0">
          <w:rPr>
            <w:rFonts w:ascii="Times New Roman" w:hAnsi="Times New Roman" w:cs="Times New Roman"/>
            <w:sz w:val="24"/>
            <w:szCs w:val="24"/>
          </w:rPr>
          <w:delText xml:space="preserve"> </w:delText>
        </w:r>
      </w:del>
      <w:ins w:id="237" w:author="Author" w:date="2021-01-30T14:39:00Z">
        <w:r w:rsidR="004F50A9" w:rsidRPr="002A4B94">
          <w:rPr>
            <w:rFonts w:ascii="Times New Roman" w:hAnsi="Times New Roman" w:cs="Times New Roman"/>
            <w:bCs/>
            <w:sz w:val="24"/>
            <w:szCs w:val="24"/>
          </w:rPr>
          <w:t>)</w:t>
        </w:r>
        <w:r w:rsidR="004F50A9" w:rsidRPr="002A4B94">
          <w:rPr>
            <w:rFonts w:ascii="Times New Roman" w:hAnsi="Times New Roman" w:cs="Times New Roman"/>
            <w:b/>
            <w:sz w:val="24"/>
            <w:szCs w:val="24"/>
          </w:rPr>
          <w:t xml:space="preserve"> </w:t>
        </w:r>
      </w:ins>
      <w:commentRangeEnd w:id="235"/>
      <w:ins w:id="238" w:author="Author" w:date="2021-02-06T04:25:00Z">
        <w:r w:rsidR="001800D5" w:rsidRPr="002A4B94">
          <w:rPr>
            <w:rStyle w:val="CommentReference"/>
          </w:rPr>
          <w:commentReference w:id="235"/>
        </w:r>
      </w:ins>
      <w:r w:rsidRPr="002A4B94">
        <w:rPr>
          <w:rFonts w:ascii="Times New Roman" w:hAnsi="Times New Roman" w:cs="Times New Roman"/>
          <w:sz w:val="24"/>
          <w:szCs w:val="24"/>
        </w:rPr>
        <w:t>learners</w:t>
      </w:r>
      <w:ins w:id="239" w:author="Author" w:date="2021-02-06T13:13:00Z">
        <w:r w:rsidR="00F45F32" w:rsidRPr="002A4B94">
          <w:rPr>
            <w:rFonts w:ascii="Times New Roman" w:hAnsi="Times New Roman" w:cs="Times New Roman"/>
            <w:sz w:val="24"/>
            <w:szCs w:val="24"/>
          </w:rPr>
          <w:t>—</w:t>
        </w:r>
      </w:ins>
      <w:del w:id="240" w:author="Author" w:date="2021-02-06T05:09:00Z">
        <w:r w:rsidRPr="002A4B94" w:rsidDel="00B916C6">
          <w:rPr>
            <w:rFonts w:ascii="Times New Roman" w:hAnsi="Times New Roman" w:cs="Times New Roman"/>
            <w:sz w:val="24"/>
            <w:szCs w:val="24"/>
          </w:rPr>
          <w:delText>’ self-introductions</w:delText>
        </w:r>
      </w:del>
      <w:del w:id="241" w:author="Author" w:date="2021-02-06T13:13:00Z">
        <w:r w:rsidRPr="002A4B94" w:rsidDel="00F45F32">
          <w:rPr>
            <w:rFonts w:ascii="Times New Roman" w:hAnsi="Times New Roman" w:cs="Times New Roman"/>
            <w:sz w:val="24"/>
            <w:szCs w:val="24"/>
          </w:rPr>
          <w:delText xml:space="preserve"> </w:delText>
        </w:r>
        <w:commentRangeStart w:id="242"/>
        <w:r w:rsidRPr="002A4B94" w:rsidDel="00F45F32">
          <w:rPr>
            <w:rFonts w:ascii="Times New Roman" w:hAnsi="Times New Roman" w:cs="Times New Roman"/>
            <w:sz w:val="24"/>
            <w:szCs w:val="24"/>
          </w:rPr>
          <w:delText xml:space="preserve">and </w:delText>
        </w:r>
      </w:del>
      <w:r w:rsidRPr="002A4B94">
        <w:rPr>
          <w:rFonts w:ascii="Times New Roman" w:hAnsi="Times New Roman" w:cs="Times New Roman"/>
          <w:sz w:val="24"/>
          <w:szCs w:val="24"/>
        </w:rPr>
        <w:t xml:space="preserve">what they </w:t>
      </w:r>
      <w:ins w:id="243" w:author="Author" w:date="2021-02-06T13:14:00Z">
        <w:r w:rsidR="00F45F32" w:rsidRPr="002A4B94">
          <w:rPr>
            <w:rFonts w:ascii="Times New Roman" w:hAnsi="Times New Roman" w:cs="Times New Roman"/>
            <w:sz w:val="24"/>
            <w:szCs w:val="24"/>
          </w:rPr>
          <w:t xml:space="preserve">aim to </w:t>
        </w:r>
      </w:ins>
      <w:del w:id="244" w:author="Author" w:date="2021-02-06T13:14:00Z">
        <w:r w:rsidRPr="002A4B94" w:rsidDel="00F45F32">
          <w:rPr>
            <w:rFonts w:ascii="Times New Roman" w:hAnsi="Times New Roman" w:cs="Times New Roman"/>
            <w:sz w:val="24"/>
            <w:szCs w:val="24"/>
          </w:rPr>
          <w:lastRenderedPageBreak/>
          <w:delText xml:space="preserve">try to </w:delText>
        </w:r>
      </w:del>
      <w:r w:rsidRPr="002A4B94">
        <w:rPr>
          <w:rFonts w:ascii="Times New Roman" w:hAnsi="Times New Roman" w:cs="Times New Roman"/>
          <w:sz w:val="24"/>
          <w:szCs w:val="24"/>
        </w:rPr>
        <w:t xml:space="preserve">convey, </w:t>
      </w:r>
      <w:del w:id="245" w:author="Author" w:date="2021-02-06T04:27:00Z">
        <w:r w:rsidRPr="002A4B94" w:rsidDel="006F2E18">
          <w:rPr>
            <w:rFonts w:ascii="Times New Roman" w:hAnsi="Times New Roman" w:cs="Times New Roman"/>
            <w:sz w:val="24"/>
            <w:szCs w:val="24"/>
          </w:rPr>
          <w:delText xml:space="preserve">as well as </w:delText>
        </w:r>
      </w:del>
      <w:r w:rsidRPr="002A4B94">
        <w:rPr>
          <w:rFonts w:ascii="Times New Roman" w:hAnsi="Times New Roman" w:cs="Times New Roman"/>
          <w:sz w:val="24"/>
          <w:szCs w:val="24"/>
        </w:rPr>
        <w:t xml:space="preserve">how </w:t>
      </w:r>
      <w:commentRangeEnd w:id="242"/>
      <w:r w:rsidR="00C2648D" w:rsidRPr="002A4B94">
        <w:rPr>
          <w:rStyle w:val="CommentReference"/>
        </w:rPr>
        <w:commentReference w:id="242"/>
      </w:r>
      <w:del w:id="246" w:author="Author" w:date="2021-02-06T04:27:00Z">
        <w:r w:rsidRPr="002A4B94" w:rsidDel="006F2E18">
          <w:rPr>
            <w:rFonts w:ascii="Times New Roman" w:hAnsi="Times New Roman" w:cs="Times New Roman"/>
            <w:sz w:val="24"/>
            <w:szCs w:val="24"/>
          </w:rPr>
          <w:delText>learners</w:delText>
        </w:r>
      </w:del>
      <w:ins w:id="247" w:author="Author" w:date="2021-02-06T04:27:00Z">
        <w:r w:rsidR="006F2E18" w:rsidRPr="002A4B94">
          <w:rPr>
            <w:rFonts w:ascii="Times New Roman" w:hAnsi="Times New Roman" w:cs="Times New Roman"/>
            <w:sz w:val="24"/>
            <w:szCs w:val="24"/>
          </w:rPr>
          <w:t>they</w:t>
        </w:r>
      </w:ins>
      <w:r w:rsidRPr="002A4B94">
        <w:rPr>
          <w:rFonts w:ascii="Times New Roman" w:hAnsi="Times New Roman" w:cs="Times New Roman"/>
          <w:sz w:val="24"/>
          <w:szCs w:val="24"/>
        </w:rPr>
        <w:t xml:space="preserve"> </w:t>
      </w:r>
      <w:ins w:id="248" w:author="Author" w:date="2021-02-06T13:14:00Z">
        <w:r w:rsidR="00F45F32" w:rsidRPr="002A4B94">
          <w:rPr>
            <w:rFonts w:ascii="Times New Roman" w:hAnsi="Times New Roman" w:cs="Times New Roman"/>
            <w:sz w:val="24"/>
            <w:szCs w:val="24"/>
          </w:rPr>
          <w:t>realize these intentions</w:t>
        </w:r>
      </w:ins>
      <w:del w:id="249" w:author="Author" w:date="2021-02-06T13:14:00Z">
        <w:r w:rsidRPr="002A4B94" w:rsidDel="00F45F32">
          <w:rPr>
            <w:rFonts w:ascii="Times New Roman" w:hAnsi="Times New Roman" w:cs="Times New Roman"/>
            <w:sz w:val="24"/>
            <w:szCs w:val="24"/>
          </w:rPr>
          <w:delText>introduce themselves</w:delText>
        </w:r>
      </w:del>
      <w:ins w:id="250" w:author="Author" w:date="2021-02-06T06:23:00Z">
        <w:r w:rsidR="00B95E01" w:rsidRPr="002A4B94">
          <w:rPr>
            <w:rFonts w:ascii="Times New Roman" w:hAnsi="Times New Roman" w:cs="Times New Roman"/>
            <w:sz w:val="24"/>
            <w:szCs w:val="24"/>
          </w:rPr>
          <w:t>,</w:t>
        </w:r>
      </w:ins>
      <w:r w:rsidRPr="002A4B94">
        <w:rPr>
          <w:rFonts w:ascii="Times New Roman" w:hAnsi="Times New Roman" w:cs="Times New Roman"/>
          <w:sz w:val="24"/>
          <w:szCs w:val="24"/>
        </w:rPr>
        <w:t xml:space="preserve"> and </w:t>
      </w:r>
      <w:ins w:id="251" w:author="Author" w:date="2021-02-06T13:15:00Z">
        <w:r w:rsidR="00E12380" w:rsidRPr="002A4B94">
          <w:rPr>
            <w:rFonts w:ascii="Times New Roman" w:hAnsi="Times New Roman" w:cs="Times New Roman"/>
            <w:sz w:val="24"/>
            <w:szCs w:val="24"/>
          </w:rPr>
          <w:t xml:space="preserve">the </w:t>
        </w:r>
      </w:ins>
      <w:del w:id="252" w:author="Author" w:date="2021-02-06T13:15:00Z">
        <w:r w:rsidRPr="002A4B94" w:rsidDel="00E12380">
          <w:rPr>
            <w:rFonts w:ascii="Times New Roman" w:hAnsi="Times New Roman" w:cs="Times New Roman"/>
            <w:sz w:val="24"/>
            <w:szCs w:val="24"/>
          </w:rPr>
          <w:delText xml:space="preserve">what kind of </w:delText>
        </w:r>
      </w:del>
      <w:r w:rsidRPr="002A4B94">
        <w:rPr>
          <w:rFonts w:ascii="Times New Roman" w:hAnsi="Times New Roman" w:cs="Times New Roman"/>
          <w:sz w:val="24"/>
          <w:szCs w:val="24"/>
        </w:rPr>
        <w:t xml:space="preserve">skills </w:t>
      </w:r>
      <w:commentRangeStart w:id="253"/>
      <w:r w:rsidRPr="002A4B94">
        <w:rPr>
          <w:rFonts w:ascii="Times New Roman" w:hAnsi="Times New Roman" w:cs="Times New Roman"/>
          <w:sz w:val="24"/>
          <w:szCs w:val="24"/>
        </w:rPr>
        <w:t>the</w:t>
      </w:r>
      <w:ins w:id="254" w:author="Author" w:date="2021-02-06T04:27:00Z">
        <w:r w:rsidR="006F2E18" w:rsidRPr="002A4B94">
          <w:rPr>
            <w:rFonts w:ascii="Times New Roman" w:hAnsi="Times New Roman" w:cs="Times New Roman"/>
            <w:sz w:val="24"/>
            <w:szCs w:val="24"/>
          </w:rPr>
          <w:t>y</w:t>
        </w:r>
      </w:ins>
      <w:del w:id="255" w:author="Author" w:date="2021-02-06T04:27:00Z">
        <w:r w:rsidRPr="002A4B94" w:rsidDel="006F2E18">
          <w:rPr>
            <w:rFonts w:ascii="Times New Roman" w:hAnsi="Times New Roman" w:cs="Times New Roman"/>
            <w:sz w:val="24"/>
            <w:szCs w:val="24"/>
          </w:rPr>
          <w:delText xml:space="preserve"> speakers</w:delText>
        </w:r>
      </w:del>
      <w:r w:rsidRPr="002A4B94">
        <w:rPr>
          <w:rFonts w:ascii="Times New Roman" w:hAnsi="Times New Roman" w:cs="Times New Roman"/>
          <w:sz w:val="24"/>
          <w:szCs w:val="24"/>
        </w:rPr>
        <w:t xml:space="preserve"> need </w:t>
      </w:r>
      <w:commentRangeEnd w:id="253"/>
      <w:r w:rsidR="00780D0A" w:rsidRPr="002A4B94">
        <w:rPr>
          <w:rStyle w:val="CommentReference"/>
        </w:rPr>
        <w:commentReference w:id="253"/>
      </w:r>
      <w:r w:rsidRPr="002A4B94">
        <w:rPr>
          <w:rFonts w:ascii="Times New Roman" w:hAnsi="Times New Roman" w:cs="Times New Roman"/>
          <w:sz w:val="24"/>
          <w:szCs w:val="24"/>
        </w:rPr>
        <w:t xml:space="preserve">to effectively communicate </w:t>
      </w:r>
      <w:ins w:id="256" w:author="Author" w:date="2021-02-06T13:38:00Z">
        <w:r w:rsidR="00124B22" w:rsidRPr="002A4B94">
          <w:rPr>
            <w:rFonts w:ascii="Times New Roman" w:hAnsi="Times New Roman" w:cs="Times New Roman"/>
            <w:sz w:val="24"/>
            <w:szCs w:val="24"/>
          </w:rPr>
          <w:t xml:space="preserve">with </w:t>
        </w:r>
      </w:ins>
      <w:del w:id="257" w:author="Author" w:date="2021-02-06T13:38:00Z">
        <w:r w:rsidRPr="002A4B94" w:rsidDel="00124B22">
          <w:rPr>
            <w:rFonts w:ascii="Times New Roman" w:hAnsi="Times New Roman" w:cs="Times New Roman"/>
            <w:sz w:val="24"/>
            <w:szCs w:val="24"/>
          </w:rPr>
          <w:delText xml:space="preserve">these points to </w:delText>
        </w:r>
      </w:del>
      <w:r w:rsidRPr="002A4B94">
        <w:rPr>
          <w:rFonts w:ascii="Times New Roman" w:hAnsi="Times New Roman" w:cs="Times New Roman"/>
          <w:sz w:val="24"/>
          <w:szCs w:val="24"/>
        </w:rPr>
        <w:t>the addressee</w:t>
      </w:r>
      <w:ins w:id="258" w:author="Author" w:date="2021-02-10T14:53:00Z">
        <w:r w:rsidR="00B76F12" w:rsidRPr="002A4B94">
          <w:rPr>
            <w:rFonts w:ascii="Times New Roman" w:hAnsi="Times New Roman" w:cs="Times New Roman"/>
            <w:sz w:val="24"/>
            <w:szCs w:val="24"/>
          </w:rPr>
          <w:t>s</w:t>
        </w:r>
      </w:ins>
      <w:r w:rsidRPr="002A4B94">
        <w:rPr>
          <w:rFonts w:ascii="Times New Roman" w:hAnsi="Times New Roman" w:cs="Times New Roman"/>
          <w:sz w:val="24"/>
          <w:szCs w:val="24"/>
        </w:rPr>
        <w:t xml:space="preserve">. </w:t>
      </w:r>
    </w:p>
    <w:p w14:paraId="59EFB3D6" w14:textId="77777777" w:rsidR="00D010AD" w:rsidRPr="002A4B94" w:rsidRDefault="003F60B5" w:rsidP="000E0A1D">
      <w:pPr>
        <w:pStyle w:val="Heading1"/>
        <w:numPr>
          <w:ilvl w:val="0"/>
          <w:numId w:val="0"/>
        </w:numPr>
        <w:spacing w:before="120" w:after="120" w:line="480" w:lineRule="auto"/>
        <w:jc w:val="center"/>
        <w:rPr>
          <w:rFonts w:ascii="Times New Roman" w:hAnsi="Times New Roman" w:cs="Times New Roman"/>
          <w:szCs w:val="24"/>
        </w:rPr>
      </w:pPr>
      <w:r w:rsidRPr="002A4B94">
        <w:rPr>
          <w:rFonts w:ascii="Times New Roman" w:hAnsi="Times New Roman" w:cs="Times New Roman"/>
          <w:szCs w:val="24"/>
        </w:rPr>
        <w:t xml:space="preserve">Literature Review </w:t>
      </w:r>
    </w:p>
    <w:p w14:paraId="5BD30816" w14:textId="0F5FE627" w:rsidR="00D010AD" w:rsidRPr="002A4B94" w:rsidRDefault="00AD46F6" w:rsidP="00120F65">
      <w:pPr>
        <w:spacing w:before="120" w:after="120" w:line="480" w:lineRule="auto"/>
        <w:ind w:left="0" w:right="0" w:firstLine="720"/>
        <w:rPr>
          <w:rFonts w:ascii="Times New Roman" w:hAnsi="Times New Roman" w:cs="Times New Roman"/>
          <w:sz w:val="24"/>
          <w:szCs w:val="24"/>
        </w:rPr>
      </w:pPr>
      <w:ins w:id="259" w:author="Author" w:date="2021-02-06T13:15:00Z">
        <w:r w:rsidRPr="002A4B94">
          <w:rPr>
            <w:rFonts w:ascii="Times New Roman" w:hAnsi="Times New Roman" w:cs="Times New Roman"/>
            <w:sz w:val="24"/>
            <w:szCs w:val="24"/>
          </w:rPr>
          <w:t xml:space="preserve">Existing </w:t>
        </w:r>
      </w:ins>
      <w:del w:id="260" w:author="Author" w:date="2021-02-06T13:15:00Z">
        <w:r w:rsidR="003F60B5" w:rsidRPr="002A4B94" w:rsidDel="00AD46F6">
          <w:rPr>
            <w:rFonts w:ascii="Times New Roman" w:hAnsi="Times New Roman" w:cs="Times New Roman"/>
            <w:sz w:val="24"/>
            <w:szCs w:val="24"/>
          </w:rPr>
          <w:delText xml:space="preserve">To date, much </w:delText>
        </w:r>
      </w:del>
      <w:r w:rsidR="003F60B5" w:rsidRPr="002A4B94">
        <w:rPr>
          <w:rFonts w:ascii="Times New Roman" w:hAnsi="Times New Roman" w:cs="Times New Roman"/>
          <w:sz w:val="24"/>
          <w:szCs w:val="24"/>
        </w:rPr>
        <w:t xml:space="preserve">research has </w:t>
      </w:r>
      <w:ins w:id="261" w:author="Author" w:date="2021-02-06T13:15:00Z">
        <w:r w:rsidRPr="002A4B94">
          <w:rPr>
            <w:rFonts w:ascii="Times New Roman" w:hAnsi="Times New Roman" w:cs="Times New Roman"/>
            <w:sz w:val="24"/>
            <w:szCs w:val="24"/>
          </w:rPr>
          <w:t xml:space="preserve">focused </w:t>
        </w:r>
      </w:ins>
      <w:ins w:id="262" w:author="Author" w:date="2021-02-06T13:17:00Z">
        <w:r w:rsidRPr="002A4B94">
          <w:rPr>
            <w:rFonts w:ascii="Times New Roman" w:hAnsi="Times New Roman" w:cs="Times New Roman"/>
            <w:sz w:val="24"/>
            <w:szCs w:val="24"/>
          </w:rPr>
          <w:t xml:space="preserve">on </w:t>
        </w:r>
      </w:ins>
      <w:ins w:id="263" w:author="Author" w:date="2021-02-06T14:59:00Z">
        <w:r w:rsidR="00BA2A67" w:rsidRPr="002A4B94">
          <w:rPr>
            <w:rFonts w:ascii="Times New Roman" w:hAnsi="Times New Roman" w:cs="Times New Roman"/>
            <w:sz w:val="24"/>
            <w:szCs w:val="24"/>
          </w:rPr>
          <w:t xml:space="preserve">the </w:t>
        </w:r>
      </w:ins>
      <w:commentRangeStart w:id="264"/>
      <w:ins w:id="265" w:author="Author" w:date="2021-02-06T13:18:00Z">
        <w:r w:rsidR="00667EBC" w:rsidRPr="002A4B94">
          <w:rPr>
            <w:rFonts w:ascii="Times New Roman" w:hAnsi="Times New Roman" w:cs="Times New Roman"/>
            <w:sz w:val="24"/>
            <w:szCs w:val="24"/>
          </w:rPr>
          <w:t xml:space="preserve">assessment </w:t>
        </w:r>
      </w:ins>
      <w:ins w:id="266" w:author="Author" w:date="2021-02-06T13:17:00Z">
        <w:r w:rsidRPr="002A4B94">
          <w:rPr>
            <w:rFonts w:ascii="Times New Roman" w:hAnsi="Times New Roman" w:cs="Times New Roman"/>
            <w:sz w:val="24"/>
            <w:szCs w:val="24"/>
          </w:rPr>
          <w:t>o</w:t>
        </w:r>
      </w:ins>
      <w:commentRangeEnd w:id="264"/>
      <w:ins w:id="267" w:author="Author" w:date="2021-02-06T20:46:00Z">
        <w:r w:rsidR="00FF6361" w:rsidRPr="002A4B94">
          <w:rPr>
            <w:rStyle w:val="CommentReference"/>
          </w:rPr>
          <w:commentReference w:id="264"/>
        </w:r>
      </w:ins>
      <w:ins w:id="268" w:author="Author" w:date="2021-02-06T13:17:00Z">
        <w:r w:rsidRPr="002A4B94">
          <w:rPr>
            <w:rFonts w:ascii="Times New Roman" w:hAnsi="Times New Roman" w:cs="Times New Roman"/>
            <w:sz w:val="24"/>
            <w:szCs w:val="24"/>
          </w:rPr>
          <w:t xml:space="preserve">f </w:t>
        </w:r>
      </w:ins>
      <w:del w:id="269" w:author="Author" w:date="2021-02-06T13:15:00Z">
        <w:r w:rsidR="003F60B5" w:rsidRPr="002A4B94" w:rsidDel="00AD46F6">
          <w:rPr>
            <w:rFonts w:ascii="Times New Roman" w:hAnsi="Times New Roman" w:cs="Times New Roman"/>
            <w:sz w:val="24"/>
            <w:szCs w:val="24"/>
          </w:rPr>
          <w:delText xml:space="preserve">been conducted on </w:delText>
        </w:r>
      </w:del>
      <w:del w:id="270" w:author="Author" w:date="2021-02-06T13:17:00Z">
        <w:r w:rsidR="003F60B5" w:rsidRPr="002A4B94" w:rsidDel="00AD46F6">
          <w:rPr>
            <w:rFonts w:ascii="Times New Roman" w:hAnsi="Times New Roman" w:cs="Times New Roman"/>
            <w:sz w:val="24"/>
            <w:szCs w:val="24"/>
          </w:rPr>
          <w:delText xml:space="preserve">how </w:delText>
        </w:r>
      </w:del>
      <w:ins w:id="271" w:author="Author" w:date="2021-02-06T13:16:00Z">
        <w:r w:rsidRPr="002A4B94">
          <w:rPr>
            <w:rFonts w:ascii="Times New Roman" w:hAnsi="Times New Roman" w:cs="Times New Roman"/>
            <w:sz w:val="24"/>
            <w:szCs w:val="24"/>
          </w:rPr>
          <w:t xml:space="preserve">the linguistic performance </w:t>
        </w:r>
      </w:ins>
      <w:ins w:id="272" w:author="Author" w:date="2021-02-06T13:17:00Z">
        <w:r w:rsidRPr="002A4B94">
          <w:rPr>
            <w:rFonts w:ascii="Times New Roman" w:hAnsi="Times New Roman" w:cs="Times New Roman"/>
            <w:sz w:val="24"/>
            <w:szCs w:val="24"/>
          </w:rPr>
          <w:t xml:space="preserve">of </w:t>
        </w:r>
      </w:ins>
      <w:r w:rsidR="003F60B5" w:rsidRPr="002A4B94">
        <w:rPr>
          <w:rFonts w:ascii="Times New Roman" w:hAnsi="Times New Roman" w:cs="Times New Roman"/>
          <w:sz w:val="24"/>
          <w:szCs w:val="24"/>
        </w:rPr>
        <w:t>language learners</w:t>
      </w:r>
      <w:ins w:id="273" w:author="Author" w:date="2021-02-06T13:25:00Z">
        <w:r w:rsidR="002429E2" w:rsidRPr="002A4B94">
          <w:rPr>
            <w:rFonts w:ascii="Times New Roman" w:hAnsi="Times New Roman" w:cs="Times New Roman"/>
            <w:sz w:val="24"/>
            <w:szCs w:val="24"/>
          </w:rPr>
          <w:t xml:space="preserve">, and found that </w:t>
        </w:r>
      </w:ins>
      <w:del w:id="274" w:author="Author" w:date="2021-02-06T13:17:00Z">
        <w:r w:rsidR="003F60B5" w:rsidRPr="002A4B94" w:rsidDel="00AD46F6">
          <w:rPr>
            <w:rFonts w:ascii="Times New Roman" w:hAnsi="Times New Roman" w:cs="Times New Roman"/>
            <w:sz w:val="24"/>
            <w:szCs w:val="24"/>
          </w:rPr>
          <w:delText xml:space="preserve">’ </w:delText>
        </w:r>
      </w:del>
      <w:del w:id="275" w:author="Author" w:date="2021-02-06T13:16:00Z">
        <w:r w:rsidR="003F60B5" w:rsidRPr="002A4B94" w:rsidDel="00AD46F6">
          <w:rPr>
            <w:rFonts w:ascii="Times New Roman" w:hAnsi="Times New Roman" w:cs="Times New Roman"/>
            <w:sz w:val="24"/>
            <w:szCs w:val="24"/>
          </w:rPr>
          <w:delText xml:space="preserve">linguistic performance </w:delText>
        </w:r>
      </w:del>
      <w:del w:id="276" w:author="Author" w:date="2021-02-06T13:17:00Z">
        <w:r w:rsidR="003F60B5" w:rsidRPr="002A4B94" w:rsidDel="00AD46F6">
          <w:rPr>
            <w:rFonts w:ascii="Times New Roman" w:hAnsi="Times New Roman" w:cs="Times New Roman"/>
            <w:sz w:val="24"/>
            <w:szCs w:val="24"/>
          </w:rPr>
          <w:delText>is judged</w:delText>
        </w:r>
      </w:del>
      <w:del w:id="277" w:author="Author" w:date="2021-02-06T13:25:00Z">
        <w:r w:rsidR="003F60B5" w:rsidRPr="002A4B94" w:rsidDel="002429E2">
          <w:rPr>
            <w:rFonts w:ascii="Times New Roman" w:hAnsi="Times New Roman" w:cs="Times New Roman"/>
            <w:sz w:val="24"/>
            <w:szCs w:val="24"/>
          </w:rPr>
          <w:delText xml:space="preserve">. The research indicates that learners’ linguistic performance </w:delText>
        </w:r>
      </w:del>
      <w:r w:rsidR="003F60B5" w:rsidRPr="002A4B94">
        <w:rPr>
          <w:rFonts w:ascii="Times New Roman" w:hAnsi="Times New Roman" w:cs="Times New Roman"/>
          <w:sz w:val="24"/>
          <w:szCs w:val="24"/>
        </w:rPr>
        <w:t xml:space="preserve">evaluations </w:t>
      </w:r>
      <w:del w:id="278" w:author="Author" w:date="2021-02-06T06:04:00Z">
        <w:r w:rsidR="003F60B5" w:rsidRPr="002A4B94" w:rsidDel="00B03423">
          <w:rPr>
            <w:rFonts w:ascii="Times New Roman" w:hAnsi="Times New Roman" w:cs="Times New Roman"/>
            <w:sz w:val="24"/>
            <w:szCs w:val="24"/>
          </w:rPr>
          <w:delText>largely depend</w:delText>
        </w:r>
      </w:del>
      <w:ins w:id="279" w:author="Author" w:date="2021-02-06T06:04:00Z">
        <w:r w:rsidR="00B03423" w:rsidRPr="002A4B94">
          <w:rPr>
            <w:rFonts w:ascii="Times New Roman" w:hAnsi="Times New Roman" w:cs="Times New Roman"/>
            <w:sz w:val="24"/>
            <w:szCs w:val="24"/>
          </w:rPr>
          <w:t>depend</w:t>
        </w:r>
      </w:ins>
      <w:r w:rsidR="003F60B5" w:rsidRPr="002A4B94">
        <w:rPr>
          <w:rFonts w:ascii="Times New Roman" w:hAnsi="Times New Roman" w:cs="Times New Roman"/>
          <w:sz w:val="24"/>
          <w:szCs w:val="24"/>
        </w:rPr>
        <w:t xml:space="preserve"> on the evaluator. This applies to the evaluation of JFL learners’ writing (</w:t>
      </w:r>
      <w:commentRangeStart w:id="280"/>
      <w:r w:rsidR="003F60B5" w:rsidRPr="002A4B94">
        <w:rPr>
          <w:rFonts w:ascii="Times New Roman" w:hAnsi="Times New Roman" w:cs="Times New Roman"/>
          <w:sz w:val="24"/>
          <w:szCs w:val="24"/>
        </w:rPr>
        <w:t>Usami</w:t>
      </w:r>
      <w:ins w:id="281" w:author="Author" w:date="2021-01-30T14:40:00Z">
        <w:r w:rsidR="00C21499" w:rsidRPr="002A4B94">
          <w:rPr>
            <w:rFonts w:ascii="Times New Roman" w:hAnsi="Times New Roman" w:cs="Times New Roman"/>
            <w:sz w:val="24"/>
            <w:szCs w:val="24"/>
          </w:rPr>
          <w:t xml:space="preserve"> et al.</w:t>
        </w:r>
      </w:ins>
      <w:r w:rsidR="003F60B5" w:rsidRPr="002A4B94">
        <w:rPr>
          <w:rFonts w:ascii="Times New Roman" w:hAnsi="Times New Roman" w:cs="Times New Roman"/>
          <w:sz w:val="24"/>
          <w:szCs w:val="24"/>
        </w:rPr>
        <w:t xml:space="preserve">, </w:t>
      </w:r>
      <w:del w:id="282" w:author="Author" w:date="2021-01-30T14:40:00Z">
        <w:r w:rsidR="003F60B5" w:rsidRPr="002A4B94" w:rsidDel="00C21499">
          <w:rPr>
            <w:rFonts w:ascii="Times New Roman" w:hAnsi="Times New Roman" w:cs="Times New Roman"/>
            <w:sz w:val="24"/>
            <w:szCs w:val="24"/>
          </w:rPr>
          <w:delText xml:space="preserve">Mori, </w:delText>
        </w:r>
      </w:del>
      <w:del w:id="283" w:author="Author" w:date="2021-01-30T14:41:00Z">
        <w:r w:rsidR="003F60B5" w:rsidRPr="002A4B94" w:rsidDel="00C21499">
          <w:rPr>
            <w:rFonts w:ascii="Times New Roman" w:hAnsi="Times New Roman" w:cs="Times New Roman"/>
            <w:sz w:val="24"/>
            <w:szCs w:val="24"/>
          </w:rPr>
          <w:delText xml:space="preserve">&amp; Yoshida </w:delText>
        </w:r>
      </w:del>
      <w:r w:rsidR="003F60B5" w:rsidRPr="002A4B94">
        <w:rPr>
          <w:rFonts w:ascii="Times New Roman" w:hAnsi="Times New Roman" w:cs="Times New Roman"/>
          <w:sz w:val="24"/>
          <w:szCs w:val="24"/>
        </w:rPr>
        <w:t>2009</w:t>
      </w:r>
      <w:commentRangeEnd w:id="280"/>
      <w:r w:rsidR="00512EB5" w:rsidRPr="002A4B94">
        <w:rPr>
          <w:rStyle w:val="CommentReference"/>
        </w:rPr>
        <w:commentReference w:id="280"/>
      </w:r>
      <w:r w:rsidR="003F60B5" w:rsidRPr="002A4B94">
        <w:rPr>
          <w:rFonts w:ascii="Times New Roman" w:hAnsi="Times New Roman" w:cs="Times New Roman"/>
          <w:sz w:val="24"/>
          <w:szCs w:val="24"/>
        </w:rPr>
        <w:t>), speech performance (Ishihara</w:t>
      </w:r>
      <w:ins w:id="284" w:author="Author" w:date="2021-01-30T14:41:00Z">
        <w:r w:rsidR="00C21499" w:rsidRPr="002A4B94">
          <w:rPr>
            <w:rFonts w:ascii="Times New Roman" w:hAnsi="Times New Roman" w:cs="Times New Roman"/>
            <w:sz w:val="24"/>
            <w:szCs w:val="24"/>
          </w:rPr>
          <w:t xml:space="preserve"> et al.</w:t>
        </w:r>
      </w:ins>
      <w:r w:rsidR="003F60B5" w:rsidRPr="002A4B94">
        <w:rPr>
          <w:rFonts w:ascii="Times New Roman" w:hAnsi="Times New Roman" w:cs="Times New Roman"/>
          <w:sz w:val="24"/>
          <w:szCs w:val="24"/>
        </w:rPr>
        <w:t xml:space="preserve">, </w:t>
      </w:r>
      <w:del w:id="285" w:author="Author" w:date="2021-01-30T14:41:00Z">
        <w:r w:rsidR="003F60B5" w:rsidRPr="002A4B94" w:rsidDel="00C21499">
          <w:rPr>
            <w:rFonts w:ascii="Times New Roman" w:hAnsi="Times New Roman" w:cs="Times New Roman"/>
            <w:sz w:val="24"/>
            <w:szCs w:val="24"/>
          </w:rPr>
          <w:delText xml:space="preserve">Tsurutani, &amp; Tsukada </w:delText>
        </w:r>
      </w:del>
      <w:r w:rsidR="003F60B5" w:rsidRPr="002A4B94">
        <w:rPr>
          <w:rFonts w:ascii="Times New Roman" w:hAnsi="Times New Roman" w:cs="Times New Roman"/>
          <w:sz w:val="24"/>
          <w:szCs w:val="24"/>
        </w:rPr>
        <w:t>2011; Saito &amp; Akiyama</w:t>
      </w:r>
      <w:ins w:id="286" w:author="Author" w:date="2021-02-10T14:38:00Z">
        <w:r w:rsidR="00C331E0" w:rsidRPr="002A4B94">
          <w:rPr>
            <w:rFonts w:ascii="Times New Roman" w:hAnsi="Times New Roman" w:cs="Times New Roman"/>
            <w:sz w:val="24"/>
            <w:szCs w:val="24"/>
          </w:rPr>
          <w:t>,</w:t>
        </w:r>
      </w:ins>
      <w:r w:rsidR="003F60B5" w:rsidRPr="002A4B94">
        <w:rPr>
          <w:rFonts w:ascii="Times New Roman" w:hAnsi="Times New Roman" w:cs="Times New Roman"/>
          <w:sz w:val="24"/>
          <w:szCs w:val="24"/>
        </w:rPr>
        <w:t xml:space="preserve"> 2017; Tsurutani, 2010), and conversation (Choi</w:t>
      </w:r>
      <w:ins w:id="287" w:author="Author" w:date="2021-02-10T14:38:00Z">
        <w:r w:rsidR="00431847" w:rsidRPr="002A4B94">
          <w:rPr>
            <w:rFonts w:ascii="Times New Roman" w:hAnsi="Times New Roman" w:cs="Times New Roman"/>
            <w:sz w:val="24"/>
            <w:szCs w:val="24"/>
          </w:rPr>
          <w:t>,</w:t>
        </w:r>
      </w:ins>
      <w:r w:rsidR="003F60B5" w:rsidRPr="002A4B94">
        <w:rPr>
          <w:rFonts w:ascii="Times New Roman" w:hAnsi="Times New Roman" w:cs="Times New Roman"/>
          <w:sz w:val="24"/>
          <w:szCs w:val="24"/>
        </w:rPr>
        <w:t xml:space="preserve"> 2008, 2013; Morimoto</w:t>
      </w:r>
      <w:ins w:id="288" w:author="Author" w:date="2021-01-30T14:41:00Z">
        <w:r w:rsidR="00C21499" w:rsidRPr="002A4B94">
          <w:rPr>
            <w:rFonts w:ascii="Times New Roman" w:hAnsi="Times New Roman" w:cs="Times New Roman"/>
            <w:sz w:val="24"/>
            <w:szCs w:val="24"/>
          </w:rPr>
          <w:t xml:space="preserve"> et al.</w:t>
        </w:r>
      </w:ins>
      <w:r w:rsidR="003F60B5" w:rsidRPr="002A4B94">
        <w:rPr>
          <w:rFonts w:ascii="Times New Roman" w:hAnsi="Times New Roman" w:cs="Times New Roman"/>
          <w:sz w:val="24"/>
          <w:szCs w:val="24"/>
        </w:rPr>
        <w:t xml:space="preserve">, </w:t>
      </w:r>
      <w:del w:id="289" w:author="Author" w:date="2021-01-30T14:41:00Z">
        <w:r w:rsidR="003F60B5" w:rsidRPr="002A4B94" w:rsidDel="00C21499">
          <w:rPr>
            <w:rFonts w:ascii="Times New Roman" w:hAnsi="Times New Roman" w:cs="Times New Roman"/>
            <w:sz w:val="24"/>
            <w:szCs w:val="24"/>
          </w:rPr>
          <w:delText xml:space="preserve">Mizukami, &amp; Yanagida </w:delText>
        </w:r>
      </w:del>
      <w:r w:rsidR="003F60B5" w:rsidRPr="002A4B94">
        <w:rPr>
          <w:rFonts w:ascii="Times New Roman" w:hAnsi="Times New Roman" w:cs="Times New Roman"/>
          <w:sz w:val="24"/>
          <w:szCs w:val="24"/>
        </w:rPr>
        <w:t>2013; Nohara</w:t>
      </w:r>
      <w:ins w:id="290" w:author="Author" w:date="2021-02-10T15:01:00Z">
        <w:r w:rsidR="002A4B94">
          <w:rPr>
            <w:rFonts w:ascii="Times New Roman" w:hAnsi="Times New Roman" w:cs="Times New Roman"/>
            <w:sz w:val="24"/>
            <w:szCs w:val="24"/>
          </w:rPr>
          <w:t>,</w:t>
        </w:r>
      </w:ins>
      <w:r w:rsidR="003F60B5" w:rsidRPr="002A4B94">
        <w:rPr>
          <w:rFonts w:ascii="Times New Roman" w:hAnsi="Times New Roman" w:cs="Times New Roman"/>
          <w:sz w:val="24"/>
          <w:szCs w:val="24"/>
        </w:rPr>
        <w:t xml:space="preserve"> 2009, 2011; Watanabe 2005a, 2005b). </w:t>
      </w:r>
    </w:p>
    <w:p w14:paraId="49EA0AAF" w14:textId="4C3DADE4" w:rsidR="00D010AD" w:rsidRPr="002A4B94" w:rsidDel="00405654" w:rsidRDefault="003F60B5" w:rsidP="00C8439F">
      <w:pPr>
        <w:spacing w:before="120" w:after="120" w:line="480" w:lineRule="auto"/>
        <w:ind w:left="0" w:right="0" w:firstLine="720"/>
        <w:rPr>
          <w:del w:id="291" w:author="Author" w:date="2021-01-30T14:44:00Z"/>
          <w:rFonts w:ascii="Times New Roman" w:hAnsi="Times New Roman" w:cs="Times New Roman"/>
          <w:sz w:val="24"/>
          <w:szCs w:val="24"/>
        </w:rPr>
      </w:pPr>
      <w:r w:rsidRPr="002A4B94">
        <w:rPr>
          <w:rFonts w:ascii="Times New Roman" w:hAnsi="Times New Roman" w:cs="Times New Roman"/>
          <w:sz w:val="24"/>
          <w:szCs w:val="24"/>
        </w:rPr>
        <w:t xml:space="preserve">For example, Tsurutani’s </w:t>
      </w:r>
      <w:del w:id="292" w:author="Author" w:date="2021-01-30T14:42:00Z">
        <w:r w:rsidRPr="002A4B94" w:rsidDel="00476BFA">
          <w:rPr>
            <w:rFonts w:ascii="Times New Roman" w:hAnsi="Times New Roman" w:cs="Times New Roman"/>
            <w:sz w:val="24"/>
            <w:szCs w:val="24"/>
          </w:rPr>
          <w:delText xml:space="preserve">2010 </w:delText>
        </w:r>
      </w:del>
      <w:r w:rsidRPr="002A4B94">
        <w:rPr>
          <w:rFonts w:ascii="Times New Roman" w:hAnsi="Times New Roman" w:cs="Times New Roman"/>
          <w:sz w:val="24"/>
          <w:szCs w:val="24"/>
        </w:rPr>
        <w:t xml:space="preserve">study </w:t>
      </w:r>
      <w:ins w:id="293" w:author="Author" w:date="2021-01-30T14:42:00Z">
        <w:r w:rsidR="00476BFA" w:rsidRPr="002A4B94">
          <w:rPr>
            <w:rFonts w:ascii="Times New Roman" w:hAnsi="Times New Roman" w:cs="Times New Roman"/>
            <w:sz w:val="24"/>
            <w:szCs w:val="24"/>
          </w:rPr>
          <w:t xml:space="preserve">(2010) </w:t>
        </w:r>
      </w:ins>
      <w:r w:rsidRPr="002A4B94">
        <w:rPr>
          <w:rFonts w:ascii="Times New Roman" w:hAnsi="Times New Roman" w:cs="Times New Roman"/>
          <w:sz w:val="24"/>
          <w:szCs w:val="24"/>
        </w:rPr>
        <w:t>indicates that native Japanese college students</w:t>
      </w:r>
      <w:commentRangeStart w:id="294"/>
      <w:ins w:id="295" w:author="Author" w:date="2021-01-30T14:42:00Z">
        <w:r w:rsidR="00476BFA" w:rsidRPr="002A4B94">
          <w:rPr>
            <w:rFonts w:ascii="Times New Roman" w:hAnsi="Times New Roman" w:cs="Times New Roman"/>
            <w:sz w:val="24"/>
            <w:szCs w:val="24"/>
          </w:rPr>
          <w:t>—</w:t>
        </w:r>
      </w:ins>
      <w:del w:id="296" w:author="Author" w:date="2021-01-30T14:42:00Z">
        <w:r w:rsidRPr="002A4B94" w:rsidDel="00476BFA">
          <w:rPr>
            <w:rFonts w:ascii="Times New Roman" w:hAnsi="Times New Roman" w:cs="Times New Roman"/>
            <w:sz w:val="24"/>
            <w:szCs w:val="24"/>
          </w:rPr>
          <w:delText xml:space="preserve"> </w:delText>
        </w:r>
      </w:del>
      <w:r w:rsidRPr="002A4B94">
        <w:rPr>
          <w:rFonts w:ascii="Times New Roman" w:hAnsi="Times New Roman" w:cs="Times New Roman"/>
          <w:sz w:val="24"/>
          <w:szCs w:val="24"/>
        </w:rPr>
        <w:t xml:space="preserve">who did not have any contact with </w:t>
      </w:r>
      <w:ins w:id="297" w:author="Author" w:date="2021-02-10T14:38:00Z">
        <w:r w:rsidR="00431847" w:rsidRPr="002A4B94">
          <w:rPr>
            <w:rFonts w:ascii="Times New Roman" w:hAnsi="Times New Roman" w:cs="Times New Roman"/>
            <w:sz w:val="24"/>
            <w:szCs w:val="24"/>
          </w:rPr>
          <w:t xml:space="preserve">the </w:t>
        </w:r>
      </w:ins>
      <w:r w:rsidRPr="002A4B94">
        <w:rPr>
          <w:rFonts w:ascii="Times New Roman" w:hAnsi="Times New Roman" w:cs="Times New Roman"/>
          <w:sz w:val="24"/>
          <w:szCs w:val="24"/>
        </w:rPr>
        <w:t>non-Japanese</w:t>
      </w:r>
      <w:ins w:id="298" w:author="Author" w:date="2021-01-30T14:42:00Z">
        <w:r w:rsidR="00476BFA" w:rsidRPr="002A4B94">
          <w:rPr>
            <w:rFonts w:ascii="Times New Roman" w:hAnsi="Times New Roman" w:cs="Times New Roman"/>
            <w:sz w:val="24"/>
            <w:szCs w:val="24"/>
          </w:rPr>
          <w:t>—</w:t>
        </w:r>
      </w:ins>
      <w:del w:id="299" w:author="Author" w:date="2021-01-30T14:43:00Z">
        <w:r w:rsidRPr="002A4B94" w:rsidDel="00476BFA">
          <w:rPr>
            <w:rFonts w:ascii="Times New Roman" w:hAnsi="Times New Roman" w:cs="Times New Roman"/>
            <w:sz w:val="24"/>
            <w:szCs w:val="24"/>
          </w:rPr>
          <w:delText xml:space="preserve"> </w:delText>
        </w:r>
      </w:del>
      <w:commentRangeEnd w:id="294"/>
      <w:r w:rsidR="00D80B8E" w:rsidRPr="002A4B94">
        <w:rPr>
          <w:rStyle w:val="CommentReference"/>
        </w:rPr>
        <w:commentReference w:id="294"/>
      </w:r>
      <w:r w:rsidRPr="002A4B94">
        <w:rPr>
          <w:rFonts w:ascii="Times New Roman" w:hAnsi="Times New Roman" w:cs="Times New Roman"/>
          <w:sz w:val="24"/>
          <w:szCs w:val="24"/>
        </w:rPr>
        <w:t xml:space="preserve">judged </w:t>
      </w:r>
      <w:ins w:id="300" w:author="Author" w:date="2021-01-30T14:43:00Z">
        <w:r w:rsidR="00476BFA" w:rsidRPr="002A4B94">
          <w:rPr>
            <w:rFonts w:ascii="Times New Roman" w:hAnsi="Times New Roman" w:cs="Times New Roman"/>
            <w:sz w:val="24"/>
            <w:szCs w:val="24"/>
          </w:rPr>
          <w:t xml:space="preserve">the pronunciation </w:t>
        </w:r>
      </w:ins>
      <w:ins w:id="301" w:author="Author" w:date="2021-01-30T14:44:00Z">
        <w:r w:rsidR="00405654" w:rsidRPr="002A4B94">
          <w:rPr>
            <w:rFonts w:ascii="Times New Roman" w:hAnsi="Times New Roman" w:cs="Times New Roman"/>
            <w:sz w:val="24"/>
            <w:szCs w:val="24"/>
          </w:rPr>
          <w:t xml:space="preserve">of </w:t>
        </w:r>
      </w:ins>
      <w:r w:rsidRPr="002A4B94">
        <w:rPr>
          <w:rFonts w:ascii="Times New Roman" w:hAnsi="Times New Roman" w:cs="Times New Roman"/>
          <w:sz w:val="24"/>
          <w:szCs w:val="24"/>
        </w:rPr>
        <w:t xml:space="preserve">L2 Japanese learners </w:t>
      </w:r>
      <w:del w:id="302" w:author="Author" w:date="2021-01-30T14:43:00Z">
        <w:r w:rsidRPr="002A4B94" w:rsidDel="00476BFA">
          <w:rPr>
            <w:rFonts w:ascii="Times New Roman" w:hAnsi="Times New Roman" w:cs="Times New Roman"/>
            <w:sz w:val="24"/>
            <w:szCs w:val="24"/>
          </w:rPr>
          <w:delText xml:space="preserve">pronunciation </w:delText>
        </w:r>
      </w:del>
      <w:r w:rsidRPr="002A4B94">
        <w:rPr>
          <w:rFonts w:ascii="Times New Roman" w:hAnsi="Times New Roman" w:cs="Times New Roman"/>
          <w:sz w:val="24"/>
          <w:szCs w:val="24"/>
        </w:rPr>
        <w:t xml:space="preserve">based on </w:t>
      </w:r>
      <w:ins w:id="303" w:author="Author" w:date="2021-01-30T14:44:00Z">
        <w:r w:rsidR="00405654" w:rsidRPr="002A4B94">
          <w:rPr>
            <w:rFonts w:ascii="Times New Roman" w:hAnsi="Times New Roman" w:cs="Times New Roman"/>
            <w:sz w:val="24"/>
            <w:szCs w:val="24"/>
          </w:rPr>
          <w:t xml:space="preserve">the </w:t>
        </w:r>
      </w:ins>
      <w:r w:rsidRPr="002A4B94">
        <w:rPr>
          <w:rFonts w:ascii="Times New Roman" w:hAnsi="Times New Roman" w:cs="Times New Roman"/>
          <w:sz w:val="24"/>
          <w:szCs w:val="24"/>
        </w:rPr>
        <w:t>accuracy of timing rather than pitch accent (Tsurutani</w:t>
      </w:r>
      <w:ins w:id="304" w:author="Author" w:date="2021-02-06T04:38:00Z">
        <w:r w:rsidR="00225C27" w:rsidRPr="002A4B94">
          <w:rPr>
            <w:rFonts w:ascii="Times New Roman" w:hAnsi="Times New Roman" w:cs="Times New Roman"/>
            <w:sz w:val="24"/>
            <w:szCs w:val="24"/>
          </w:rPr>
          <w:t>,</w:t>
        </w:r>
      </w:ins>
      <w:r w:rsidRPr="002A4B94">
        <w:rPr>
          <w:rFonts w:ascii="Times New Roman" w:hAnsi="Times New Roman" w:cs="Times New Roman"/>
          <w:sz w:val="24"/>
          <w:szCs w:val="24"/>
        </w:rPr>
        <w:t xml:space="preserve"> 2010). </w:t>
      </w:r>
      <w:bookmarkStart w:id="305" w:name="_Hlk63537610"/>
      <w:r w:rsidRPr="002A4B94">
        <w:rPr>
          <w:rFonts w:ascii="Times New Roman" w:hAnsi="Times New Roman" w:cs="Times New Roman"/>
          <w:sz w:val="24"/>
          <w:szCs w:val="24"/>
        </w:rPr>
        <w:t xml:space="preserve">A further study examined four groups of evaluators: </w:t>
      </w:r>
      <w:commentRangeStart w:id="306"/>
      <w:ins w:id="307" w:author="Author" w:date="2021-02-06T20:51:00Z">
        <w:r w:rsidR="008C0C41" w:rsidRPr="002A4B94">
          <w:rPr>
            <w:rFonts w:ascii="Times New Roman" w:hAnsi="Times New Roman" w:cs="Times New Roman"/>
            <w:sz w:val="24"/>
            <w:szCs w:val="24"/>
          </w:rPr>
          <w:t>teachers</w:t>
        </w:r>
      </w:ins>
      <w:ins w:id="308" w:author="Author" w:date="2021-02-06T21:16:00Z">
        <w:r w:rsidR="0073328E" w:rsidRPr="002A4B94">
          <w:rPr>
            <w:rFonts w:ascii="Times New Roman" w:hAnsi="Times New Roman" w:cs="Times New Roman"/>
            <w:sz w:val="24"/>
            <w:szCs w:val="24"/>
          </w:rPr>
          <w:t xml:space="preserve"> (</w:t>
        </w:r>
      </w:ins>
      <w:r w:rsidRPr="002A4B94">
        <w:rPr>
          <w:rFonts w:ascii="Times New Roman" w:hAnsi="Times New Roman" w:cs="Times New Roman"/>
          <w:sz w:val="24"/>
          <w:szCs w:val="24"/>
        </w:rPr>
        <w:t>Japanese language</w:t>
      </w:r>
      <w:ins w:id="309" w:author="Author" w:date="2021-02-06T21:16:00Z">
        <w:r w:rsidR="0073328E" w:rsidRPr="002A4B94">
          <w:rPr>
            <w:rFonts w:ascii="Times New Roman" w:hAnsi="Times New Roman" w:cs="Times New Roman"/>
            <w:sz w:val="24"/>
            <w:szCs w:val="24"/>
          </w:rPr>
          <w:t xml:space="preserve">; </w:t>
        </w:r>
      </w:ins>
      <w:del w:id="310" w:author="Author" w:date="2021-02-06T21:16:00Z">
        <w:r w:rsidRPr="002A4B94" w:rsidDel="0073328E">
          <w:rPr>
            <w:rFonts w:ascii="Times New Roman" w:hAnsi="Times New Roman" w:cs="Times New Roman"/>
            <w:sz w:val="24"/>
            <w:szCs w:val="24"/>
          </w:rPr>
          <w:delText xml:space="preserve"> </w:delText>
        </w:r>
      </w:del>
      <w:ins w:id="311" w:author="Author" w:date="2021-02-06T20:49:00Z">
        <w:r w:rsidR="008C0C41" w:rsidRPr="002A4B94">
          <w:rPr>
            <w:rFonts w:ascii="Times New Roman" w:hAnsi="Times New Roman" w:cs="Times New Roman"/>
            <w:sz w:val="24"/>
            <w:szCs w:val="24"/>
          </w:rPr>
          <w:t>non-language</w:t>
        </w:r>
      </w:ins>
      <w:ins w:id="312" w:author="Author" w:date="2021-02-06T21:16:00Z">
        <w:r w:rsidR="0073328E" w:rsidRPr="002A4B94">
          <w:rPr>
            <w:rFonts w:ascii="Times New Roman" w:hAnsi="Times New Roman" w:cs="Times New Roman"/>
            <w:sz w:val="24"/>
            <w:szCs w:val="24"/>
          </w:rPr>
          <w:t>)</w:t>
        </w:r>
      </w:ins>
      <w:ins w:id="313" w:author="Author" w:date="2021-02-06T20:49:00Z">
        <w:r w:rsidR="008C0C41" w:rsidRPr="002A4B94">
          <w:rPr>
            <w:rFonts w:ascii="Times New Roman" w:hAnsi="Times New Roman" w:cs="Times New Roman"/>
            <w:sz w:val="24"/>
            <w:szCs w:val="24"/>
          </w:rPr>
          <w:t xml:space="preserve"> </w:t>
        </w:r>
      </w:ins>
      <w:del w:id="314" w:author="Author" w:date="2021-02-06T20:52:00Z">
        <w:r w:rsidRPr="002A4B94" w:rsidDel="008C0C41">
          <w:rPr>
            <w:rFonts w:ascii="Times New Roman" w:hAnsi="Times New Roman" w:cs="Times New Roman"/>
            <w:sz w:val="24"/>
            <w:szCs w:val="24"/>
          </w:rPr>
          <w:delText xml:space="preserve">teachers, </w:delText>
        </w:r>
      </w:del>
      <w:del w:id="315" w:author="Author" w:date="2021-02-06T20:49:00Z">
        <w:r w:rsidRPr="002A4B94" w:rsidDel="008C0C41">
          <w:rPr>
            <w:rFonts w:ascii="Times New Roman" w:hAnsi="Times New Roman" w:cs="Times New Roman"/>
            <w:sz w:val="24"/>
            <w:szCs w:val="24"/>
          </w:rPr>
          <w:delText xml:space="preserve">nonlanguage teachers, </w:delText>
        </w:r>
      </w:del>
      <w:ins w:id="316" w:author="Author" w:date="2021-02-06T20:52:00Z">
        <w:r w:rsidR="008C0C41" w:rsidRPr="002A4B94">
          <w:rPr>
            <w:rFonts w:ascii="Times New Roman" w:hAnsi="Times New Roman" w:cs="Times New Roman"/>
            <w:sz w:val="24"/>
            <w:szCs w:val="24"/>
          </w:rPr>
          <w:t xml:space="preserve">and </w:t>
        </w:r>
      </w:ins>
      <w:ins w:id="317" w:author="Author" w:date="2021-02-06T20:54:00Z">
        <w:r w:rsidR="008C0C41" w:rsidRPr="002A4B94">
          <w:rPr>
            <w:rFonts w:ascii="Times New Roman" w:hAnsi="Times New Roman" w:cs="Times New Roman"/>
            <w:sz w:val="24"/>
            <w:szCs w:val="24"/>
          </w:rPr>
          <w:t xml:space="preserve">JFL </w:t>
        </w:r>
      </w:ins>
      <w:ins w:id="318" w:author="Author" w:date="2021-02-06T20:52:00Z">
        <w:r w:rsidR="008C0C41" w:rsidRPr="002A4B94">
          <w:rPr>
            <w:rFonts w:ascii="Times New Roman" w:hAnsi="Times New Roman" w:cs="Times New Roman"/>
            <w:sz w:val="24"/>
            <w:szCs w:val="24"/>
          </w:rPr>
          <w:t>learners</w:t>
        </w:r>
      </w:ins>
      <w:ins w:id="319" w:author="Author" w:date="2021-02-06T21:16:00Z">
        <w:r w:rsidR="0073328E" w:rsidRPr="002A4B94">
          <w:rPr>
            <w:rFonts w:ascii="Times New Roman" w:hAnsi="Times New Roman" w:cs="Times New Roman"/>
            <w:sz w:val="24"/>
            <w:szCs w:val="24"/>
          </w:rPr>
          <w:t xml:space="preserve"> (</w:t>
        </w:r>
      </w:ins>
      <w:r w:rsidRPr="002A4B94">
        <w:rPr>
          <w:rFonts w:ascii="Times New Roman" w:hAnsi="Times New Roman" w:cs="Times New Roman"/>
          <w:sz w:val="24"/>
          <w:szCs w:val="24"/>
        </w:rPr>
        <w:t>beginner</w:t>
      </w:r>
      <w:ins w:id="320" w:author="Author" w:date="2021-02-06T21:17:00Z">
        <w:r w:rsidR="0073328E" w:rsidRPr="002A4B94">
          <w:rPr>
            <w:rFonts w:ascii="Times New Roman" w:hAnsi="Times New Roman" w:cs="Times New Roman"/>
            <w:sz w:val="24"/>
            <w:szCs w:val="24"/>
          </w:rPr>
          <w:t>;</w:t>
        </w:r>
      </w:ins>
      <w:del w:id="321" w:author="Author" w:date="2021-02-06T21:17:00Z">
        <w:r w:rsidRPr="002A4B94" w:rsidDel="0073328E">
          <w:rPr>
            <w:rFonts w:ascii="Times New Roman" w:hAnsi="Times New Roman" w:cs="Times New Roman"/>
            <w:sz w:val="24"/>
            <w:szCs w:val="24"/>
          </w:rPr>
          <w:delText>-</w:delText>
        </w:r>
      </w:del>
      <w:del w:id="322" w:author="Author" w:date="2021-02-06T20:53:00Z">
        <w:r w:rsidRPr="002A4B94" w:rsidDel="008C0C41">
          <w:rPr>
            <w:rFonts w:ascii="Times New Roman" w:hAnsi="Times New Roman" w:cs="Times New Roman"/>
            <w:sz w:val="24"/>
            <w:szCs w:val="24"/>
          </w:rPr>
          <w:delText>level</w:delText>
        </w:r>
      </w:del>
      <w:del w:id="323" w:author="Author" w:date="2021-02-06T15:08:00Z">
        <w:r w:rsidRPr="002A4B94" w:rsidDel="00F51759">
          <w:rPr>
            <w:rFonts w:ascii="Times New Roman" w:hAnsi="Times New Roman" w:cs="Times New Roman"/>
            <w:sz w:val="24"/>
            <w:szCs w:val="24"/>
          </w:rPr>
          <w:delText xml:space="preserve"> JFL learners,</w:delText>
        </w:r>
      </w:del>
      <w:r w:rsidRPr="002A4B94">
        <w:rPr>
          <w:rFonts w:ascii="Times New Roman" w:hAnsi="Times New Roman" w:cs="Times New Roman"/>
          <w:sz w:val="24"/>
          <w:szCs w:val="24"/>
        </w:rPr>
        <w:t xml:space="preserve"> and advanced</w:t>
      </w:r>
      <w:ins w:id="324" w:author="Author" w:date="2021-02-06T21:17:00Z">
        <w:r w:rsidR="0073328E" w:rsidRPr="002A4B94">
          <w:rPr>
            <w:rFonts w:ascii="Times New Roman" w:hAnsi="Times New Roman" w:cs="Times New Roman"/>
            <w:sz w:val="24"/>
            <w:szCs w:val="24"/>
          </w:rPr>
          <w:t>)</w:t>
        </w:r>
      </w:ins>
      <w:del w:id="325" w:author="Author" w:date="2021-02-10T15:08:00Z">
        <w:r w:rsidRPr="002A4B94" w:rsidDel="003A4C32">
          <w:rPr>
            <w:rFonts w:ascii="Times New Roman" w:hAnsi="Times New Roman" w:cs="Times New Roman"/>
            <w:sz w:val="24"/>
            <w:szCs w:val="24"/>
          </w:rPr>
          <w:delText xml:space="preserve"> </w:delText>
        </w:r>
      </w:del>
      <w:del w:id="326" w:author="Author" w:date="2021-02-06T21:17:00Z">
        <w:r w:rsidRPr="002A4B94" w:rsidDel="0073328E">
          <w:rPr>
            <w:rFonts w:ascii="Times New Roman" w:hAnsi="Times New Roman" w:cs="Times New Roman"/>
            <w:sz w:val="24"/>
            <w:szCs w:val="24"/>
          </w:rPr>
          <w:delText xml:space="preserve">level </w:delText>
        </w:r>
      </w:del>
      <w:del w:id="327" w:author="Author" w:date="2021-02-06T20:54:00Z">
        <w:r w:rsidRPr="002A4B94" w:rsidDel="008C0C41">
          <w:rPr>
            <w:rFonts w:ascii="Times New Roman" w:hAnsi="Times New Roman" w:cs="Times New Roman"/>
            <w:sz w:val="24"/>
            <w:szCs w:val="24"/>
          </w:rPr>
          <w:delText>JFL</w:delText>
        </w:r>
      </w:del>
      <w:del w:id="328" w:author="Author" w:date="2021-02-06T20:52:00Z">
        <w:r w:rsidRPr="002A4B94" w:rsidDel="008C0C41">
          <w:rPr>
            <w:rFonts w:ascii="Times New Roman" w:hAnsi="Times New Roman" w:cs="Times New Roman"/>
            <w:sz w:val="24"/>
            <w:szCs w:val="24"/>
          </w:rPr>
          <w:delText xml:space="preserve"> learners</w:delText>
        </w:r>
      </w:del>
      <w:ins w:id="329" w:author="Author" w:date="2021-02-06T15:08:00Z">
        <w:r w:rsidR="00F51759" w:rsidRPr="002A4B94">
          <w:rPr>
            <w:rFonts w:ascii="Times New Roman" w:hAnsi="Times New Roman" w:cs="Times New Roman"/>
            <w:sz w:val="24"/>
            <w:szCs w:val="24"/>
          </w:rPr>
          <w:t>,</w:t>
        </w:r>
      </w:ins>
      <w:r w:rsidRPr="002A4B94">
        <w:rPr>
          <w:rFonts w:ascii="Times New Roman" w:hAnsi="Times New Roman" w:cs="Times New Roman"/>
          <w:sz w:val="24"/>
          <w:szCs w:val="24"/>
        </w:rPr>
        <w:t xml:space="preserve"> to see how </w:t>
      </w:r>
      <w:r w:rsidRPr="002A4B94">
        <w:rPr>
          <w:rFonts w:ascii="Times New Roman" w:hAnsi="Times New Roman" w:cs="Times New Roman"/>
          <w:sz w:val="24"/>
          <w:szCs w:val="24"/>
        </w:rPr>
        <w:lastRenderedPageBreak/>
        <w:t xml:space="preserve">they </w:t>
      </w:r>
      <w:ins w:id="330" w:author="Author" w:date="2021-02-06T13:39:00Z">
        <w:r w:rsidR="001F63FE" w:rsidRPr="002A4B94">
          <w:rPr>
            <w:rFonts w:ascii="Times New Roman" w:hAnsi="Times New Roman" w:cs="Times New Roman"/>
            <w:sz w:val="24"/>
            <w:szCs w:val="24"/>
          </w:rPr>
          <w:t xml:space="preserve">assessed </w:t>
        </w:r>
      </w:ins>
      <w:del w:id="331" w:author="Author" w:date="2021-02-06T13:39:00Z">
        <w:r w:rsidRPr="002A4B94" w:rsidDel="001F63FE">
          <w:rPr>
            <w:rFonts w:ascii="Times New Roman" w:hAnsi="Times New Roman" w:cs="Times New Roman"/>
            <w:sz w:val="24"/>
            <w:szCs w:val="24"/>
          </w:rPr>
          <w:delText>evaluate</w:delText>
        </w:r>
      </w:del>
      <w:ins w:id="332" w:author="Author" w:date="2021-01-30T14:44:00Z">
        <w:r w:rsidR="00405654" w:rsidRPr="002A4B94">
          <w:rPr>
            <w:rFonts w:ascii="Times New Roman" w:hAnsi="Times New Roman" w:cs="Times New Roman"/>
            <w:sz w:val="24"/>
            <w:szCs w:val="24"/>
          </w:rPr>
          <w:t xml:space="preserve">the </w:t>
        </w:r>
      </w:ins>
      <w:del w:id="333" w:author="Author" w:date="2021-01-30T14:44:00Z">
        <w:r w:rsidRPr="002A4B94" w:rsidDel="00405654">
          <w:rPr>
            <w:rFonts w:ascii="Times New Roman" w:hAnsi="Times New Roman" w:cs="Times New Roman"/>
            <w:sz w:val="24"/>
            <w:szCs w:val="24"/>
          </w:rPr>
          <w:delText xml:space="preserve"> </w:delText>
        </w:r>
      </w:del>
      <w:ins w:id="334" w:author="Author" w:date="2021-01-30T14:44:00Z">
        <w:r w:rsidR="00405654" w:rsidRPr="002A4B94">
          <w:rPr>
            <w:rFonts w:ascii="Times New Roman" w:hAnsi="Times New Roman" w:cs="Times New Roman"/>
            <w:sz w:val="24"/>
            <w:szCs w:val="24"/>
          </w:rPr>
          <w:t xml:space="preserve">speech of </w:t>
        </w:r>
      </w:ins>
      <w:r w:rsidRPr="002A4B94">
        <w:rPr>
          <w:rFonts w:ascii="Times New Roman" w:hAnsi="Times New Roman" w:cs="Times New Roman"/>
          <w:sz w:val="24"/>
          <w:szCs w:val="24"/>
        </w:rPr>
        <w:t>JFL learner</w:t>
      </w:r>
      <w:ins w:id="335" w:author="Author" w:date="2021-01-30T14:44:00Z">
        <w:r w:rsidR="00405654" w:rsidRPr="002A4B94">
          <w:rPr>
            <w:rFonts w:ascii="Times New Roman" w:hAnsi="Times New Roman" w:cs="Times New Roman"/>
            <w:sz w:val="24"/>
            <w:szCs w:val="24"/>
          </w:rPr>
          <w:t>s</w:t>
        </w:r>
      </w:ins>
      <w:commentRangeEnd w:id="306"/>
      <w:ins w:id="336" w:author="Author" w:date="2021-02-06T20:54:00Z">
        <w:r w:rsidR="008C0C41" w:rsidRPr="002A4B94">
          <w:rPr>
            <w:rStyle w:val="CommentReference"/>
          </w:rPr>
          <w:commentReference w:id="306"/>
        </w:r>
      </w:ins>
      <w:r w:rsidRPr="002A4B94">
        <w:rPr>
          <w:rFonts w:ascii="Times New Roman" w:hAnsi="Times New Roman" w:cs="Times New Roman"/>
          <w:sz w:val="24"/>
          <w:szCs w:val="24"/>
        </w:rPr>
        <w:t xml:space="preserve"> </w:t>
      </w:r>
      <w:del w:id="337" w:author="Author" w:date="2021-01-30T14:44:00Z">
        <w:r w:rsidRPr="002A4B94" w:rsidDel="00405654">
          <w:rPr>
            <w:rFonts w:ascii="Times New Roman" w:hAnsi="Times New Roman" w:cs="Times New Roman"/>
            <w:sz w:val="24"/>
            <w:szCs w:val="24"/>
          </w:rPr>
          <w:delText>speech</w:delText>
        </w:r>
        <w:bookmarkEnd w:id="305"/>
        <w:r w:rsidRPr="002A4B94" w:rsidDel="00405654">
          <w:rPr>
            <w:rFonts w:ascii="Times New Roman" w:hAnsi="Times New Roman" w:cs="Times New Roman"/>
            <w:sz w:val="24"/>
            <w:szCs w:val="24"/>
          </w:rPr>
          <w:delText xml:space="preserve"> </w:delText>
        </w:r>
      </w:del>
      <w:r w:rsidRPr="002A4B94">
        <w:rPr>
          <w:rFonts w:ascii="Times New Roman" w:hAnsi="Times New Roman" w:cs="Times New Roman"/>
          <w:sz w:val="24"/>
          <w:szCs w:val="24"/>
        </w:rPr>
        <w:t xml:space="preserve">(pitch and timing in sentences). The results </w:t>
      </w:r>
    </w:p>
    <w:p w14:paraId="32A8BB7C" w14:textId="2CC99264" w:rsidR="00D010AD" w:rsidRPr="002A4B94" w:rsidRDefault="003F60B5" w:rsidP="008C0C41">
      <w:pPr>
        <w:spacing w:before="120" w:after="120" w:line="480" w:lineRule="auto"/>
        <w:ind w:left="0" w:right="0" w:firstLine="0"/>
        <w:rPr>
          <w:rFonts w:ascii="Times New Roman" w:hAnsi="Times New Roman" w:cs="Times New Roman"/>
          <w:sz w:val="24"/>
          <w:szCs w:val="24"/>
        </w:rPr>
      </w:pPr>
      <w:commentRangeStart w:id="338"/>
      <w:r w:rsidRPr="002A4B94">
        <w:rPr>
          <w:rFonts w:ascii="Times New Roman" w:hAnsi="Times New Roman" w:cs="Times New Roman"/>
          <w:sz w:val="24"/>
          <w:szCs w:val="24"/>
        </w:rPr>
        <w:t>showed that</w:t>
      </w:r>
      <w:del w:id="339" w:author="Author" w:date="2021-01-30T14:45:00Z">
        <w:r w:rsidRPr="002A4B94" w:rsidDel="00B7247E">
          <w:rPr>
            <w:rFonts w:ascii="Times New Roman" w:hAnsi="Times New Roman" w:cs="Times New Roman"/>
            <w:sz w:val="24"/>
            <w:szCs w:val="24"/>
          </w:rPr>
          <w:delText>,</w:delText>
        </w:r>
      </w:del>
      <w:r w:rsidRPr="002A4B94">
        <w:rPr>
          <w:rFonts w:ascii="Times New Roman" w:hAnsi="Times New Roman" w:cs="Times New Roman"/>
          <w:sz w:val="24"/>
          <w:szCs w:val="24"/>
        </w:rPr>
        <w:t xml:space="preserve"> </w:t>
      </w:r>
      <w:del w:id="340" w:author="Author" w:date="2021-01-30T14:45:00Z">
        <w:r w:rsidRPr="002A4B94" w:rsidDel="00B7247E">
          <w:rPr>
            <w:rFonts w:ascii="Times New Roman" w:hAnsi="Times New Roman" w:cs="Times New Roman"/>
            <w:sz w:val="24"/>
            <w:szCs w:val="24"/>
          </w:rPr>
          <w:delText xml:space="preserve">somewhat predictably, </w:delText>
        </w:r>
      </w:del>
      <w:r w:rsidRPr="002A4B94">
        <w:rPr>
          <w:rFonts w:ascii="Times New Roman" w:hAnsi="Times New Roman" w:cs="Times New Roman"/>
          <w:sz w:val="24"/>
          <w:szCs w:val="24"/>
        </w:rPr>
        <w:t xml:space="preserve">Japanese language </w:t>
      </w:r>
      <w:commentRangeEnd w:id="338"/>
      <w:r w:rsidR="00DC62A0" w:rsidRPr="002A4B94">
        <w:rPr>
          <w:rStyle w:val="CommentReference"/>
        </w:rPr>
        <w:commentReference w:id="338"/>
      </w:r>
      <w:r w:rsidRPr="002A4B94">
        <w:rPr>
          <w:rFonts w:ascii="Times New Roman" w:hAnsi="Times New Roman" w:cs="Times New Roman"/>
          <w:sz w:val="24"/>
          <w:szCs w:val="24"/>
        </w:rPr>
        <w:t xml:space="preserve">teachers </w:t>
      </w:r>
      <w:ins w:id="341" w:author="Author" w:date="2021-02-06T04:42:00Z">
        <w:r w:rsidR="00DC62A0" w:rsidRPr="002A4B94">
          <w:rPr>
            <w:rFonts w:ascii="Times New Roman" w:hAnsi="Times New Roman" w:cs="Times New Roman"/>
            <w:sz w:val="24"/>
            <w:szCs w:val="24"/>
          </w:rPr>
          <w:t xml:space="preserve">are </w:t>
        </w:r>
      </w:ins>
      <w:del w:id="342" w:author="Author" w:date="2021-02-06T04:42:00Z">
        <w:r w:rsidRPr="002A4B94" w:rsidDel="00DC62A0">
          <w:rPr>
            <w:rFonts w:ascii="Times New Roman" w:hAnsi="Times New Roman" w:cs="Times New Roman"/>
            <w:sz w:val="24"/>
            <w:szCs w:val="24"/>
          </w:rPr>
          <w:delText xml:space="preserve">give more </w:delText>
        </w:r>
      </w:del>
      <w:r w:rsidRPr="002A4B94">
        <w:rPr>
          <w:rFonts w:ascii="Times New Roman" w:hAnsi="Times New Roman" w:cs="Times New Roman"/>
          <w:sz w:val="24"/>
          <w:szCs w:val="24"/>
        </w:rPr>
        <w:t>strict</w:t>
      </w:r>
      <w:ins w:id="343" w:author="Author" w:date="2021-02-06T04:42:00Z">
        <w:r w:rsidR="00DC62A0" w:rsidRPr="002A4B94">
          <w:rPr>
            <w:rFonts w:ascii="Times New Roman" w:hAnsi="Times New Roman" w:cs="Times New Roman"/>
            <w:sz w:val="24"/>
            <w:szCs w:val="24"/>
          </w:rPr>
          <w:t xml:space="preserve">er in their </w:t>
        </w:r>
      </w:ins>
      <w:del w:id="344" w:author="Author" w:date="2021-02-06T04:42:00Z">
        <w:r w:rsidRPr="002A4B94" w:rsidDel="00DC62A0">
          <w:rPr>
            <w:rFonts w:ascii="Times New Roman" w:hAnsi="Times New Roman" w:cs="Times New Roman"/>
            <w:sz w:val="24"/>
            <w:szCs w:val="24"/>
          </w:rPr>
          <w:delText xml:space="preserve"> </w:delText>
        </w:r>
      </w:del>
      <w:r w:rsidRPr="002A4B94">
        <w:rPr>
          <w:rFonts w:ascii="Times New Roman" w:hAnsi="Times New Roman" w:cs="Times New Roman"/>
          <w:sz w:val="24"/>
          <w:szCs w:val="24"/>
        </w:rPr>
        <w:t>judgments than non-teachers, and advanced learners are stricter than beginner-level learners (Ishihara</w:t>
      </w:r>
      <w:ins w:id="345" w:author="Author" w:date="2021-01-30T14:45:00Z">
        <w:r w:rsidR="00B7247E" w:rsidRPr="002A4B94">
          <w:rPr>
            <w:rFonts w:ascii="Times New Roman" w:hAnsi="Times New Roman" w:cs="Times New Roman"/>
            <w:sz w:val="24"/>
            <w:szCs w:val="24"/>
          </w:rPr>
          <w:t xml:space="preserve"> et al.</w:t>
        </w:r>
      </w:ins>
      <w:r w:rsidRPr="002A4B94">
        <w:rPr>
          <w:rFonts w:ascii="Times New Roman" w:hAnsi="Times New Roman" w:cs="Times New Roman"/>
          <w:sz w:val="24"/>
          <w:szCs w:val="24"/>
        </w:rPr>
        <w:t xml:space="preserve">, </w:t>
      </w:r>
      <w:del w:id="346" w:author="Author" w:date="2021-01-30T14:45:00Z">
        <w:r w:rsidRPr="002A4B94" w:rsidDel="00B7247E">
          <w:rPr>
            <w:rFonts w:ascii="Times New Roman" w:hAnsi="Times New Roman" w:cs="Times New Roman"/>
            <w:sz w:val="24"/>
            <w:szCs w:val="24"/>
          </w:rPr>
          <w:delText xml:space="preserve">Tsurutani, &amp; Tsukada </w:delText>
        </w:r>
      </w:del>
      <w:r w:rsidRPr="002A4B94">
        <w:rPr>
          <w:rFonts w:ascii="Times New Roman" w:hAnsi="Times New Roman" w:cs="Times New Roman"/>
          <w:sz w:val="24"/>
          <w:szCs w:val="24"/>
        </w:rPr>
        <w:t xml:space="preserve">2011). </w:t>
      </w:r>
    </w:p>
    <w:p w14:paraId="0E2D4AB5" w14:textId="0E1E75BF" w:rsidR="00D010AD" w:rsidRPr="002A4B94" w:rsidRDefault="003F60B5" w:rsidP="00C8439F">
      <w:pPr>
        <w:spacing w:before="120" w:after="120" w:line="480" w:lineRule="auto"/>
        <w:ind w:left="0" w:right="0" w:firstLine="720"/>
        <w:rPr>
          <w:rFonts w:ascii="Times New Roman" w:hAnsi="Times New Roman" w:cs="Times New Roman"/>
          <w:sz w:val="24"/>
          <w:szCs w:val="24"/>
        </w:rPr>
      </w:pPr>
      <w:r w:rsidRPr="002A4B94">
        <w:rPr>
          <w:rFonts w:ascii="Times New Roman" w:hAnsi="Times New Roman" w:cs="Times New Roman"/>
          <w:sz w:val="24"/>
          <w:szCs w:val="24"/>
        </w:rPr>
        <w:t>Watanabe (2005a) studied how native speakers who are also Japanese language teachers (n = 25</w:t>
      </w:r>
      <w:del w:id="347" w:author="Author" w:date="2021-02-06T05:59:00Z">
        <w:r w:rsidRPr="002A4B94" w:rsidDel="00B03423">
          <w:rPr>
            <w:rFonts w:ascii="Times New Roman" w:hAnsi="Times New Roman" w:cs="Times New Roman"/>
            <w:sz w:val="24"/>
            <w:szCs w:val="24"/>
          </w:rPr>
          <w:delText>)</w:delText>
        </w:r>
      </w:del>
      <w:ins w:id="348" w:author="Author" w:date="2021-02-06T05:59:00Z">
        <w:r w:rsidR="00B03423" w:rsidRPr="002A4B94">
          <w:rPr>
            <w:rFonts w:ascii="Times New Roman" w:hAnsi="Times New Roman" w:cs="Times New Roman"/>
            <w:sz w:val="24"/>
            <w:szCs w:val="24"/>
          </w:rPr>
          <w:t>)</w:t>
        </w:r>
      </w:ins>
      <w:r w:rsidRPr="002A4B94">
        <w:rPr>
          <w:rFonts w:ascii="Times New Roman" w:hAnsi="Times New Roman" w:cs="Times New Roman"/>
          <w:sz w:val="24"/>
          <w:szCs w:val="24"/>
        </w:rPr>
        <w:t xml:space="preserve"> or college students (n = 25) evaluate JFL learner conversations with Japanese college students</w:t>
      </w:r>
      <w:ins w:id="349" w:author="Author" w:date="2021-02-06T13:40:00Z">
        <w:r w:rsidR="006C5B24" w:rsidRPr="002A4B94">
          <w:rPr>
            <w:rFonts w:ascii="Times New Roman" w:hAnsi="Times New Roman" w:cs="Times New Roman"/>
            <w:sz w:val="24"/>
            <w:szCs w:val="24"/>
          </w:rPr>
          <w:t xml:space="preserve">, </w:t>
        </w:r>
      </w:ins>
      <w:commentRangeStart w:id="350"/>
      <w:ins w:id="351" w:author="Author" w:date="2021-02-06T15:08:00Z">
        <w:r w:rsidR="00F51759" w:rsidRPr="002A4B94">
          <w:rPr>
            <w:rFonts w:ascii="Times New Roman" w:hAnsi="Times New Roman" w:cs="Times New Roman"/>
            <w:sz w:val="24"/>
            <w:szCs w:val="24"/>
          </w:rPr>
          <w:t xml:space="preserve">to </w:t>
        </w:r>
      </w:ins>
      <w:del w:id="352" w:author="Author" w:date="2021-02-06T13:40:00Z">
        <w:r w:rsidRPr="002A4B94" w:rsidDel="006C5B24">
          <w:rPr>
            <w:rFonts w:ascii="Times New Roman" w:hAnsi="Times New Roman" w:cs="Times New Roman"/>
            <w:sz w:val="24"/>
            <w:szCs w:val="24"/>
          </w:rPr>
          <w:delText xml:space="preserve"> </w:delText>
        </w:r>
      </w:del>
      <w:ins w:id="353" w:author="Author" w:date="2021-02-06T13:40:00Z">
        <w:r w:rsidR="006C5B24" w:rsidRPr="002A4B94">
          <w:rPr>
            <w:rFonts w:ascii="Times New Roman" w:hAnsi="Times New Roman" w:cs="Times New Roman"/>
            <w:sz w:val="24"/>
            <w:szCs w:val="24"/>
          </w:rPr>
          <w:t xml:space="preserve">establish </w:t>
        </w:r>
      </w:ins>
      <w:del w:id="354" w:author="Author" w:date="2021-02-06T13:40:00Z">
        <w:r w:rsidRPr="002A4B94" w:rsidDel="006C5B24">
          <w:rPr>
            <w:rFonts w:ascii="Times New Roman" w:hAnsi="Times New Roman" w:cs="Times New Roman"/>
            <w:sz w:val="24"/>
            <w:szCs w:val="24"/>
          </w:rPr>
          <w:delText xml:space="preserve">to discern </w:delText>
        </w:r>
      </w:del>
      <w:r w:rsidRPr="002A4B94">
        <w:rPr>
          <w:rFonts w:ascii="Times New Roman" w:hAnsi="Times New Roman" w:cs="Times New Roman"/>
          <w:sz w:val="24"/>
          <w:szCs w:val="24"/>
        </w:rPr>
        <w:t xml:space="preserve">criteria </w:t>
      </w:r>
      <w:commentRangeEnd w:id="350"/>
      <w:r w:rsidR="00DD66EF" w:rsidRPr="002A4B94">
        <w:rPr>
          <w:rStyle w:val="CommentReference"/>
        </w:rPr>
        <w:commentReference w:id="350"/>
      </w:r>
      <w:r w:rsidRPr="002A4B94">
        <w:rPr>
          <w:rFonts w:ascii="Times New Roman" w:hAnsi="Times New Roman" w:cs="Times New Roman"/>
          <w:sz w:val="24"/>
          <w:szCs w:val="24"/>
        </w:rPr>
        <w:t xml:space="preserve">for </w:t>
      </w:r>
      <w:del w:id="355" w:author="Author" w:date="2021-02-06T15:08:00Z">
        <w:r w:rsidRPr="002A4B94" w:rsidDel="00F51759">
          <w:rPr>
            <w:rFonts w:ascii="Times New Roman" w:hAnsi="Times New Roman" w:cs="Times New Roman"/>
            <w:sz w:val="24"/>
            <w:szCs w:val="24"/>
          </w:rPr>
          <w:delText xml:space="preserve">positive and negative </w:delText>
        </w:r>
      </w:del>
      <w:ins w:id="356" w:author="Author" w:date="2021-02-06T15:08:00Z">
        <w:r w:rsidR="00F51759" w:rsidRPr="002A4B94">
          <w:rPr>
            <w:rFonts w:ascii="Times New Roman" w:hAnsi="Times New Roman" w:cs="Times New Roman"/>
            <w:sz w:val="24"/>
            <w:szCs w:val="24"/>
          </w:rPr>
          <w:t>assessment</w:t>
        </w:r>
      </w:ins>
      <w:del w:id="357" w:author="Author" w:date="2021-02-06T15:08:00Z">
        <w:r w:rsidRPr="002A4B94" w:rsidDel="00F51759">
          <w:rPr>
            <w:rFonts w:ascii="Times New Roman" w:hAnsi="Times New Roman" w:cs="Times New Roman"/>
            <w:sz w:val="24"/>
            <w:szCs w:val="24"/>
          </w:rPr>
          <w:delText>evaluation</w:delText>
        </w:r>
      </w:del>
      <w:r w:rsidRPr="002A4B94">
        <w:rPr>
          <w:rFonts w:ascii="Times New Roman" w:hAnsi="Times New Roman" w:cs="Times New Roman"/>
          <w:sz w:val="24"/>
          <w:szCs w:val="24"/>
        </w:rPr>
        <w:t xml:space="preserve">. The results showed that Japanese teachers tend to </w:t>
      </w:r>
      <w:del w:id="358" w:author="Author" w:date="2021-02-10T14:39:00Z">
        <w:r w:rsidRPr="002A4B94" w:rsidDel="00431847">
          <w:rPr>
            <w:rFonts w:ascii="Times New Roman" w:hAnsi="Times New Roman" w:cs="Times New Roman"/>
            <w:sz w:val="24"/>
            <w:szCs w:val="24"/>
          </w:rPr>
          <w:delText xml:space="preserve">evaluate </w:delText>
        </w:r>
      </w:del>
      <w:r w:rsidRPr="002A4B94">
        <w:rPr>
          <w:rFonts w:ascii="Times New Roman" w:hAnsi="Times New Roman" w:cs="Times New Roman"/>
          <w:sz w:val="24"/>
          <w:szCs w:val="24"/>
        </w:rPr>
        <w:t xml:space="preserve">negatively </w:t>
      </w:r>
      <w:ins w:id="359" w:author="Author" w:date="2021-02-10T14:39:00Z">
        <w:r w:rsidR="00431847" w:rsidRPr="002A4B94">
          <w:rPr>
            <w:rFonts w:ascii="Times New Roman" w:hAnsi="Times New Roman" w:cs="Times New Roman"/>
            <w:sz w:val="24"/>
            <w:szCs w:val="24"/>
          </w:rPr>
          <w:t xml:space="preserve">evaluate </w:t>
        </w:r>
      </w:ins>
      <w:del w:id="360" w:author="Author" w:date="2021-02-10T14:39:00Z">
        <w:r w:rsidRPr="002A4B94" w:rsidDel="00431847">
          <w:rPr>
            <w:rFonts w:ascii="Times New Roman" w:hAnsi="Times New Roman" w:cs="Times New Roman"/>
            <w:sz w:val="24"/>
            <w:szCs w:val="24"/>
          </w:rPr>
          <w:delText xml:space="preserve">for </w:delText>
        </w:r>
      </w:del>
      <w:r w:rsidRPr="002A4B94">
        <w:rPr>
          <w:rFonts w:ascii="Times New Roman" w:hAnsi="Times New Roman" w:cs="Times New Roman"/>
          <w:sz w:val="24"/>
          <w:szCs w:val="24"/>
        </w:rPr>
        <w:t xml:space="preserve">sociolinguistic competence (such as failure to use honorifics), </w:t>
      </w:r>
      <w:commentRangeStart w:id="361"/>
      <w:r w:rsidRPr="002A4B94">
        <w:rPr>
          <w:rFonts w:ascii="Times New Roman" w:hAnsi="Times New Roman" w:cs="Times New Roman"/>
          <w:sz w:val="24"/>
          <w:szCs w:val="24"/>
        </w:rPr>
        <w:t xml:space="preserve">but Japanese college students, </w:t>
      </w:r>
      <w:del w:id="362" w:author="Author" w:date="2021-02-06T15:09:00Z">
        <w:r w:rsidRPr="002A4B94" w:rsidDel="00F51759">
          <w:rPr>
            <w:rFonts w:ascii="Times New Roman" w:hAnsi="Times New Roman" w:cs="Times New Roman"/>
            <w:sz w:val="24"/>
            <w:szCs w:val="24"/>
          </w:rPr>
          <w:delText>in contrast</w:delText>
        </w:r>
      </w:del>
      <w:commentRangeEnd w:id="361"/>
      <w:r w:rsidR="006916C3" w:rsidRPr="002A4B94">
        <w:rPr>
          <w:rStyle w:val="CommentReference"/>
        </w:rPr>
        <w:commentReference w:id="361"/>
      </w:r>
      <w:del w:id="363" w:author="Author" w:date="2021-02-06T15:09:00Z">
        <w:r w:rsidRPr="002A4B94" w:rsidDel="00F51759">
          <w:rPr>
            <w:rFonts w:ascii="Times New Roman" w:hAnsi="Times New Roman" w:cs="Times New Roman"/>
            <w:sz w:val="24"/>
            <w:szCs w:val="24"/>
          </w:rPr>
          <w:delText xml:space="preserve">, </w:delText>
        </w:r>
      </w:del>
      <w:r w:rsidRPr="002A4B94">
        <w:rPr>
          <w:rFonts w:ascii="Times New Roman" w:hAnsi="Times New Roman" w:cs="Times New Roman"/>
          <w:sz w:val="24"/>
          <w:szCs w:val="24"/>
        </w:rPr>
        <w:t>give positive evaluations for the same</w:t>
      </w:r>
      <w:del w:id="364" w:author="Author" w:date="2021-02-06T15:09:00Z">
        <w:r w:rsidRPr="002A4B94" w:rsidDel="00F51759">
          <w:rPr>
            <w:rFonts w:ascii="Times New Roman" w:hAnsi="Times New Roman" w:cs="Times New Roman"/>
            <w:sz w:val="24"/>
            <w:szCs w:val="24"/>
          </w:rPr>
          <w:delText xml:space="preserve"> lack of honorifics</w:delText>
        </w:r>
      </w:del>
      <w:r w:rsidRPr="002A4B94">
        <w:rPr>
          <w:rFonts w:ascii="Times New Roman" w:hAnsi="Times New Roman" w:cs="Times New Roman"/>
          <w:sz w:val="24"/>
          <w:szCs w:val="24"/>
        </w:rPr>
        <w:t xml:space="preserve">. Watanabe (2005a) also showed that both teachers and students evaluate grammar and pronunciation errors negatively. On the other hand, </w:t>
      </w:r>
      <w:del w:id="365" w:author="Author" w:date="2021-02-06T06:05:00Z">
        <w:r w:rsidRPr="002A4B94" w:rsidDel="00B03423">
          <w:rPr>
            <w:rFonts w:ascii="Times New Roman" w:hAnsi="Times New Roman" w:cs="Times New Roman"/>
            <w:sz w:val="24"/>
            <w:szCs w:val="24"/>
          </w:rPr>
          <w:delText>vocabulary</w:delText>
        </w:r>
      </w:del>
      <w:ins w:id="366" w:author="Author" w:date="2021-02-06T06:05:00Z">
        <w:r w:rsidR="00B03423" w:rsidRPr="002A4B94">
          <w:rPr>
            <w:rFonts w:ascii="Times New Roman" w:hAnsi="Times New Roman" w:cs="Times New Roman"/>
            <w:sz w:val="24"/>
            <w:szCs w:val="24"/>
          </w:rPr>
          <w:t>vocabulary</w:t>
        </w:r>
      </w:ins>
      <w:r w:rsidRPr="002A4B94">
        <w:rPr>
          <w:rFonts w:ascii="Times New Roman" w:hAnsi="Times New Roman" w:cs="Times New Roman"/>
          <w:sz w:val="24"/>
          <w:szCs w:val="24"/>
        </w:rPr>
        <w:t xml:space="preserve"> and expressions such as </w:t>
      </w:r>
      <w:r w:rsidRPr="002A4B94">
        <w:rPr>
          <w:rFonts w:ascii="Times New Roman" w:hAnsi="Times New Roman" w:cs="Times New Roman"/>
          <w:i/>
          <w:sz w:val="24"/>
          <w:szCs w:val="24"/>
        </w:rPr>
        <w:t>wakamonokotoba</w:t>
      </w:r>
      <w:r w:rsidRPr="002A4B94">
        <w:rPr>
          <w:rFonts w:ascii="Times New Roman" w:hAnsi="Times New Roman" w:cs="Times New Roman"/>
          <w:sz w:val="24"/>
          <w:szCs w:val="24"/>
        </w:rPr>
        <w:t xml:space="preserve"> (youth slang)</w:t>
      </w:r>
      <w:ins w:id="367" w:author="Author" w:date="2021-02-10T15:02:00Z">
        <w:r w:rsidR="0072253E">
          <w:rPr>
            <w:rFonts w:ascii="Times New Roman" w:hAnsi="Times New Roman" w:cs="Times New Roman"/>
            <w:sz w:val="24"/>
            <w:szCs w:val="24"/>
          </w:rPr>
          <w:t>,</w:t>
        </w:r>
      </w:ins>
      <w:r w:rsidRPr="002A4B94">
        <w:rPr>
          <w:rFonts w:ascii="Times New Roman" w:hAnsi="Times New Roman" w:cs="Times New Roman"/>
          <w:sz w:val="24"/>
          <w:szCs w:val="24"/>
        </w:rPr>
        <w:t xml:space="preserve"> </w:t>
      </w:r>
      <w:del w:id="368" w:author="Author" w:date="2021-02-06T13:41:00Z">
        <w:r w:rsidRPr="002A4B94" w:rsidDel="006C5B24">
          <w:rPr>
            <w:rFonts w:ascii="Times New Roman" w:hAnsi="Times New Roman" w:cs="Times New Roman"/>
            <w:sz w:val="24"/>
            <w:szCs w:val="24"/>
          </w:rPr>
          <w:delText xml:space="preserve">and </w:delText>
        </w:r>
      </w:del>
      <w:r w:rsidRPr="002A4B94">
        <w:rPr>
          <w:rFonts w:ascii="Times New Roman" w:hAnsi="Times New Roman" w:cs="Times New Roman"/>
          <w:sz w:val="24"/>
          <w:szCs w:val="24"/>
        </w:rPr>
        <w:t>discourse and communication competence</w:t>
      </w:r>
      <w:bookmarkStart w:id="369" w:name="_Hlk62910449"/>
      <w:commentRangeStart w:id="370"/>
      <w:ins w:id="371" w:author="Author" w:date="2021-01-30T14:46:00Z">
        <w:r w:rsidR="009B7F58" w:rsidRPr="002A4B94">
          <w:rPr>
            <w:rFonts w:ascii="Times New Roman" w:hAnsi="Times New Roman" w:cs="Times New Roman"/>
            <w:sz w:val="24"/>
            <w:szCs w:val="24"/>
          </w:rPr>
          <w:t>—</w:t>
        </w:r>
      </w:ins>
      <w:bookmarkEnd w:id="369"/>
      <w:del w:id="372" w:author="Author" w:date="2021-01-30T14:47:00Z">
        <w:r w:rsidRPr="002A4B94" w:rsidDel="009B7F58">
          <w:rPr>
            <w:rFonts w:ascii="Times New Roman" w:hAnsi="Times New Roman" w:cs="Times New Roman"/>
            <w:sz w:val="24"/>
            <w:szCs w:val="24"/>
          </w:rPr>
          <w:delText xml:space="preserve">, </w:delText>
        </w:r>
      </w:del>
      <w:r w:rsidRPr="002A4B94">
        <w:rPr>
          <w:rFonts w:ascii="Times New Roman" w:hAnsi="Times New Roman" w:cs="Times New Roman"/>
          <w:sz w:val="24"/>
          <w:szCs w:val="24"/>
        </w:rPr>
        <w:t>such as non-verbal communication</w:t>
      </w:r>
      <w:ins w:id="373" w:author="Author" w:date="2021-02-06T13:41:00Z">
        <w:r w:rsidR="006C5B24" w:rsidRPr="002A4B94">
          <w:rPr>
            <w:rFonts w:ascii="Times New Roman" w:hAnsi="Times New Roman" w:cs="Times New Roman"/>
            <w:sz w:val="24"/>
            <w:szCs w:val="24"/>
          </w:rPr>
          <w:t xml:space="preserve">, </w:t>
        </w:r>
      </w:ins>
      <w:del w:id="374" w:author="Author" w:date="2021-02-06T13:41:00Z">
        <w:r w:rsidRPr="002A4B94" w:rsidDel="006C5B24">
          <w:rPr>
            <w:rFonts w:ascii="Times New Roman" w:hAnsi="Times New Roman" w:cs="Times New Roman"/>
            <w:sz w:val="24"/>
            <w:szCs w:val="24"/>
          </w:rPr>
          <w:delText xml:space="preserve"> (</w:delText>
        </w:r>
      </w:del>
      <w:r w:rsidRPr="002A4B94">
        <w:rPr>
          <w:rFonts w:ascii="Times New Roman" w:hAnsi="Times New Roman" w:cs="Times New Roman"/>
          <w:sz w:val="24"/>
          <w:szCs w:val="24"/>
        </w:rPr>
        <w:t>using gestures and fillers</w:t>
      </w:r>
      <w:del w:id="375" w:author="Author" w:date="2021-02-06T13:41:00Z">
        <w:r w:rsidRPr="002A4B94" w:rsidDel="006C5B24">
          <w:rPr>
            <w:rFonts w:ascii="Times New Roman" w:hAnsi="Times New Roman" w:cs="Times New Roman"/>
            <w:sz w:val="24"/>
            <w:szCs w:val="24"/>
          </w:rPr>
          <w:delText>)</w:delText>
        </w:r>
      </w:del>
      <w:ins w:id="376" w:author="Author" w:date="2021-01-30T14:47:00Z">
        <w:r w:rsidR="009B7F58" w:rsidRPr="002A4B94">
          <w:rPr>
            <w:rFonts w:ascii="Times New Roman" w:hAnsi="Times New Roman" w:cs="Times New Roman"/>
            <w:sz w:val="24"/>
            <w:szCs w:val="24"/>
          </w:rPr>
          <w:t>—</w:t>
        </w:r>
      </w:ins>
      <w:del w:id="377" w:author="Author" w:date="2021-01-30T14:47:00Z">
        <w:r w:rsidRPr="002A4B94" w:rsidDel="009B7F58">
          <w:rPr>
            <w:rFonts w:ascii="Times New Roman" w:hAnsi="Times New Roman" w:cs="Times New Roman"/>
            <w:sz w:val="24"/>
            <w:szCs w:val="24"/>
          </w:rPr>
          <w:delText xml:space="preserve">, </w:delText>
        </w:r>
      </w:del>
      <w:commentRangeEnd w:id="370"/>
      <w:r w:rsidR="00B0473C" w:rsidRPr="002A4B94">
        <w:rPr>
          <w:rStyle w:val="CommentReference"/>
        </w:rPr>
        <w:commentReference w:id="370"/>
      </w:r>
      <w:r w:rsidRPr="002A4B94">
        <w:rPr>
          <w:rFonts w:ascii="Times New Roman" w:hAnsi="Times New Roman" w:cs="Times New Roman"/>
          <w:sz w:val="24"/>
          <w:szCs w:val="24"/>
        </w:rPr>
        <w:t xml:space="preserve">were positively evaluated. Nohara’s (2011) study also found that Japanese language teachers focus on linguistic performance, but non-teachers tend to focus </w:t>
      </w:r>
      <w:del w:id="378" w:author="Author" w:date="2021-02-06T15:09:00Z">
        <w:r w:rsidRPr="002A4B94" w:rsidDel="007234BE">
          <w:rPr>
            <w:rFonts w:ascii="Times New Roman" w:hAnsi="Times New Roman" w:cs="Times New Roman"/>
            <w:sz w:val="24"/>
            <w:szCs w:val="24"/>
          </w:rPr>
          <w:delText xml:space="preserve">more </w:delText>
        </w:r>
      </w:del>
      <w:r w:rsidRPr="002A4B94">
        <w:rPr>
          <w:rFonts w:ascii="Times New Roman" w:hAnsi="Times New Roman" w:cs="Times New Roman"/>
          <w:sz w:val="24"/>
          <w:szCs w:val="24"/>
        </w:rPr>
        <w:t xml:space="preserve">on the speakers’ attitude. Other studies (e.g., Choi 2008, 2013) also examined Japanese teacher and non-teacher evaluations </w:t>
      </w:r>
      <w:r w:rsidRPr="002A4B94">
        <w:rPr>
          <w:rFonts w:ascii="Times New Roman" w:hAnsi="Times New Roman" w:cs="Times New Roman"/>
          <w:sz w:val="24"/>
          <w:szCs w:val="24"/>
        </w:rPr>
        <w:lastRenderedPageBreak/>
        <w:t xml:space="preserve">of JFL </w:t>
      </w:r>
      <w:commentRangeStart w:id="379"/>
      <w:r w:rsidRPr="002A4B94">
        <w:rPr>
          <w:rFonts w:ascii="Times New Roman" w:hAnsi="Times New Roman" w:cs="Times New Roman"/>
          <w:sz w:val="24"/>
          <w:szCs w:val="24"/>
        </w:rPr>
        <w:t xml:space="preserve">conversations </w:t>
      </w:r>
      <w:del w:id="380" w:author="Author" w:date="2021-02-06T15:02:00Z">
        <w:r w:rsidRPr="002A4B94" w:rsidDel="00BA2A67">
          <w:rPr>
            <w:rFonts w:ascii="Times New Roman" w:hAnsi="Times New Roman" w:cs="Times New Roman"/>
            <w:sz w:val="24"/>
            <w:szCs w:val="24"/>
          </w:rPr>
          <w:delText xml:space="preserve">and </w:delText>
        </w:r>
      </w:del>
      <w:ins w:id="381" w:author="Author" w:date="2021-02-06T15:02:00Z">
        <w:r w:rsidR="00BA2A67" w:rsidRPr="002A4B94">
          <w:rPr>
            <w:rFonts w:ascii="Times New Roman" w:hAnsi="Times New Roman" w:cs="Times New Roman"/>
            <w:sz w:val="24"/>
            <w:szCs w:val="24"/>
          </w:rPr>
          <w:t>and</w:t>
        </w:r>
      </w:ins>
      <w:ins w:id="382" w:author="Author" w:date="2021-02-06T13:41:00Z">
        <w:r w:rsidR="001D5E18" w:rsidRPr="002A4B94">
          <w:rPr>
            <w:rFonts w:ascii="Times New Roman" w:hAnsi="Times New Roman" w:cs="Times New Roman"/>
            <w:sz w:val="24"/>
            <w:szCs w:val="24"/>
          </w:rPr>
          <w:t xml:space="preserve"> found that </w:t>
        </w:r>
      </w:ins>
      <w:del w:id="383" w:author="Author" w:date="2021-02-06T13:41:00Z">
        <w:r w:rsidRPr="002A4B94" w:rsidDel="001D5E18">
          <w:rPr>
            <w:rFonts w:ascii="Times New Roman" w:hAnsi="Times New Roman" w:cs="Times New Roman"/>
            <w:sz w:val="24"/>
            <w:szCs w:val="24"/>
          </w:rPr>
          <w:delText xml:space="preserve">found similar results, </w:delText>
        </w:r>
      </w:del>
      <w:del w:id="384" w:author="Author" w:date="2021-02-06T13:42:00Z">
        <w:r w:rsidRPr="002A4B94" w:rsidDel="001D5E18">
          <w:rPr>
            <w:rFonts w:ascii="Times New Roman" w:hAnsi="Times New Roman" w:cs="Times New Roman"/>
            <w:sz w:val="24"/>
            <w:szCs w:val="24"/>
          </w:rPr>
          <w:delText xml:space="preserve">namely that </w:delText>
        </w:r>
      </w:del>
      <w:r w:rsidRPr="002A4B94">
        <w:rPr>
          <w:rFonts w:ascii="Times New Roman" w:hAnsi="Times New Roman" w:cs="Times New Roman"/>
          <w:sz w:val="24"/>
          <w:szCs w:val="24"/>
        </w:rPr>
        <w:t>non-verbal</w:t>
      </w:r>
      <w:commentRangeEnd w:id="379"/>
      <w:r w:rsidR="004402BE" w:rsidRPr="002A4B94">
        <w:rPr>
          <w:rStyle w:val="CommentReference"/>
        </w:rPr>
        <w:commentReference w:id="379"/>
      </w:r>
      <w:r w:rsidRPr="002A4B94">
        <w:rPr>
          <w:rFonts w:ascii="Times New Roman" w:hAnsi="Times New Roman" w:cs="Times New Roman"/>
          <w:sz w:val="24"/>
          <w:szCs w:val="24"/>
        </w:rPr>
        <w:t xml:space="preserve"> communication strategies</w:t>
      </w:r>
      <w:del w:id="385" w:author="Author" w:date="2021-02-10T14:40:00Z">
        <w:r w:rsidRPr="002A4B94" w:rsidDel="00431847">
          <w:rPr>
            <w:rFonts w:ascii="Times New Roman" w:hAnsi="Times New Roman" w:cs="Times New Roman"/>
            <w:sz w:val="24"/>
            <w:szCs w:val="24"/>
          </w:rPr>
          <w:delText>,</w:delText>
        </w:r>
      </w:del>
      <w:r w:rsidRPr="002A4B94">
        <w:rPr>
          <w:rFonts w:ascii="Times New Roman" w:hAnsi="Times New Roman" w:cs="Times New Roman"/>
          <w:sz w:val="24"/>
          <w:szCs w:val="24"/>
        </w:rPr>
        <w:t xml:space="preserve"> such as paralinguistic competence, are evaluated positively by both groups. </w:t>
      </w:r>
    </w:p>
    <w:p w14:paraId="7A97C03E" w14:textId="667B927E" w:rsidR="00D010AD" w:rsidRPr="002A4B94" w:rsidRDefault="003F60B5" w:rsidP="00C8439F">
      <w:pPr>
        <w:spacing w:before="120" w:after="120" w:line="480" w:lineRule="auto"/>
        <w:ind w:left="0" w:right="0" w:firstLine="720"/>
        <w:rPr>
          <w:rFonts w:ascii="Times New Roman" w:hAnsi="Times New Roman" w:cs="Times New Roman"/>
          <w:sz w:val="24"/>
          <w:szCs w:val="24"/>
        </w:rPr>
      </w:pPr>
      <w:bookmarkStart w:id="386" w:name="_Hlk63539776"/>
      <w:r w:rsidRPr="002A4B94">
        <w:rPr>
          <w:rFonts w:ascii="Times New Roman" w:hAnsi="Times New Roman" w:cs="Times New Roman"/>
          <w:sz w:val="24"/>
          <w:szCs w:val="24"/>
        </w:rPr>
        <w:t xml:space="preserve">Iwasaki (2013) investigated </w:t>
      </w:r>
      <w:bookmarkEnd w:id="386"/>
      <w:ins w:id="387" w:author="Author" w:date="2021-02-06T04:46:00Z">
        <w:r w:rsidR="00442DBA" w:rsidRPr="002A4B94">
          <w:rPr>
            <w:rFonts w:ascii="Times New Roman" w:hAnsi="Times New Roman" w:cs="Times New Roman"/>
            <w:sz w:val="24"/>
            <w:szCs w:val="24"/>
          </w:rPr>
          <w:t xml:space="preserve">the use of hedges such as </w:t>
        </w:r>
        <w:r w:rsidR="00442DBA" w:rsidRPr="002A4B94">
          <w:rPr>
            <w:rFonts w:ascii="Times New Roman" w:hAnsi="Times New Roman" w:cs="Times New Roman"/>
            <w:i/>
            <w:sz w:val="24"/>
            <w:szCs w:val="24"/>
          </w:rPr>
          <w:t>nanka</w:t>
        </w:r>
        <w:r w:rsidR="00442DBA" w:rsidRPr="002A4B94">
          <w:rPr>
            <w:rFonts w:ascii="Times New Roman" w:hAnsi="Times New Roman" w:cs="Times New Roman"/>
            <w:sz w:val="24"/>
            <w:szCs w:val="24"/>
          </w:rPr>
          <w:t xml:space="preserve"> or </w:t>
        </w:r>
        <w:r w:rsidR="00442DBA" w:rsidRPr="002A4B94">
          <w:rPr>
            <w:rFonts w:ascii="Times New Roman" w:hAnsi="Times New Roman" w:cs="Times New Roman"/>
            <w:i/>
            <w:sz w:val="24"/>
            <w:szCs w:val="24"/>
          </w:rPr>
          <w:t>chotto</w:t>
        </w:r>
        <w:r w:rsidR="00442DBA" w:rsidRPr="002A4B94">
          <w:rPr>
            <w:rFonts w:ascii="Times New Roman" w:hAnsi="Times New Roman" w:cs="Times New Roman"/>
            <w:sz w:val="24"/>
            <w:szCs w:val="24"/>
          </w:rPr>
          <w:t xml:space="preserve"> by </w:t>
        </w:r>
      </w:ins>
      <w:r w:rsidRPr="002A4B94">
        <w:rPr>
          <w:rFonts w:ascii="Times New Roman" w:hAnsi="Times New Roman" w:cs="Times New Roman"/>
          <w:sz w:val="24"/>
          <w:szCs w:val="24"/>
        </w:rPr>
        <w:t>JFL learners</w:t>
      </w:r>
      <w:del w:id="388" w:author="Author" w:date="2021-02-06T04:46:00Z">
        <w:r w:rsidRPr="002A4B94" w:rsidDel="00442DBA">
          <w:rPr>
            <w:rFonts w:ascii="Times New Roman" w:hAnsi="Times New Roman" w:cs="Times New Roman"/>
            <w:sz w:val="24"/>
            <w:szCs w:val="24"/>
          </w:rPr>
          <w:delText>’</w:delText>
        </w:r>
      </w:del>
      <w:r w:rsidRPr="002A4B94">
        <w:rPr>
          <w:rFonts w:ascii="Times New Roman" w:hAnsi="Times New Roman" w:cs="Times New Roman"/>
          <w:sz w:val="24"/>
          <w:szCs w:val="24"/>
        </w:rPr>
        <w:t xml:space="preserve"> (n = 5) </w:t>
      </w:r>
      <w:del w:id="389" w:author="Author" w:date="2021-02-06T04:46:00Z">
        <w:r w:rsidRPr="002A4B94" w:rsidDel="00442DBA">
          <w:rPr>
            <w:rFonts w:ascii="Times New Roman" w:hAnsi="Times New Roman" w:cs="Times New Roman"/>
            <w:sz w:val="24"/>
            <w:szCs w:val="24"/>
          </w:rPr>
          <w:delText xml:space="preserve">use of hedges such as </w:delText>
        </w:r>
        <w:r w:rsidRPr="002A4B94" w:rsidDel="00442DBA">
          <w:rPr>
            <w:rFonts w:ascii="Times New Roman" w:hAnsi="Times New Roman" w:cs="Times New Roman"/>
            <w:i/>
            <w:sz w:val="24"/>
            <w:szCs w:val="24"/>
          </w:rPr>
          <w:delText>nanka</w:delText>
        </w:r>
        <w:r w:rsidRPr="002A4B94" w:rsidDel="00442DBA">
          <w:rPr>
            <w:rFonts w:ascii="Times New Roman" w:hAnsi="Times New Roman" w:cs="Times New Roman"/>
            <w:sz w:val="24"/>
            <w:szCs w:val="24"/>
          </w:rPr>
          <w:delText xml:space="preserve"> or </w:delText>
        </w:r>
        <w:r w:rsidRPr="002A4B94" w:rsidDel="00442DBA">
          <w:rPr>
            <w:rFonts w:ascii="Times New Roman" w:hAnsi="Times New Roman" w:cs="Times New Roman"/>
            <w:i/>
            <w:sz w:val="24"/>
            <w:szCs w:val="24"/>
          </w:rPr>
          <w:delText>chotto</w:delText>
        </w:r>
      </w:del>
      <w:del w:id="390" w:author="Author" w:date="2021-01-30T14:48:00Z">
        <w:r w:rsidRPr="002A4B94" w:rsidDel="00626755">
          <w:rPr>
            <w:rFonts w:ascii="Times New Roman" w:hAnsi="Times New Roman" w:cs="Times New Roman"/>
            <w:i/>
            <w:sz w:val="24"/>
            <w:szCs w:val="24"/>
          </w:rPr>
          <w:delText>,</w:delText>
        </w:r>
      </w:del>
      <w:del w:id="391" w:author="Author" w:date="2021-02-06T06:25:00Z">
        <w:r w:rsidRPr="002A4B94" w:rsidDel="00B95E01">
          <w:rPr>
            <w:rFonts w:ascii="Times New Roman" w:hAnsi="Times New Roman" w:cs="Times New Roman"/>
            <w:sz w:val="24"/>
            <w:szCs w:val="24"/>
          </w:rPr>
          <w:delText xml:space="preserve"> </w:delText>
        </w:r>
      </w:del>
      <w:r w:rsidRPr="002A4B94">
        <w:rPr>
          <w:rFonts w:ascii="Times New Roman" w:hAnsi="Times New Roman" w:cs="Times New Roman"/>
          <w:sz w:val="24"/>
          <w:szCs w:val="24"/>
        </w:rPr>
        <w:t xml:space="preserve">and </w:t>
      </w:r>
      <w:ins w:id="392" w:author="Author" w:date="2021-01-30T14:48:00Z">
        <w:r w:rsidR="00626755" w:rsidRPr="002A4B94">
          <w:rPr>
            <w:rFonts w:ascii="Times New Roman" w:hAnsi="Times New Roman" w:cs="Times New Roman"/>
            <w:sz w:val="24"/>
            <w:szCs w:val="24"/>
          </w:rPr>
          <w:t xml:space="preserve">examined </w:t>
        </w:r>
      </w:ins>
      <w:del w:id="393" w:author="Author" w:date="2021-01-30T14:48:00Z">
        <w:r w:rsidRPr="002A4B94" w:rsidDel="00626755">
          <w:rPr>
            <w:rFonts w:ascii="Times New Roman" w:hAnsi="Times New Roman" w:cs="Times New Roman"/>
            <w:sz w:val="24"/>
            <w:szCs w:val="24"/>
          </w:rPr>
          <w:delText xml:space="preserve">looked at </w:delText>
        </w:r>
      </w:del>
      <w:r w:rsidRPr="002A4B94">
        <w:rPr>
          <w:rFonts w:ascii="Times New Roman" w:hAnsi="Times New Roman" w:cs="Times New Roman"/>
          <w:sz w:val="24"/>
          <w:szCs w:val="24"/>
        </w:rPr>
        <w:t xml:space="preserve">how Japanese </w:t>
      </w:r>
      <w:del w:id="394" w:author="Author" w:date="2021-02-06T15:10:00Z">
        <w:r w:rsidRPr="002A4B94" w:rsidDel="004B5FDA">
          <w:rPr>
            <w:rFonts w:ascii="Times New Roman" w:hAnsi="Times New Roman" w:cs="Times New Roman"/>
            <w:sz w:val="24"/>
            <w:szCs w:val="24"/>
          </w:rPr>
          <w:delText xml:space="preserve">young people, namely </w:delText>
        </w:r>
      </w:del>
      <w:r w:rsidRPr="002A4B94">
        <w:rPr>
          <w:rFonts w:ascii="Times New Roman" w:hAnsi="Times New Roman" w:cs="Times New Roman"/>
          <w:sz w:val="24"/>
          <w:szCs w:val="24"/>
        </w:rPr>
        <w:t xml:space="preserve">college students (n 60), feel about their sociability. </w:t>
      </w:r>
      <w:bookmarkStart w:id="395" w:name="_Hlk63539880"/>
      <w:r w:rsidRPr="002A4B94">
        <w:rPr>
          <w:rFonts w:ascii="Times New Roman" w:hAnsi="Times New Roman" w:cs="Times New Roman"/>
          <w:sz w:val="24"/>
          <w:szCs w:val="24"/>
        </w:rPr>
        <w:t xml:space="preserve">JFL learners’ discourses were recorded </w:t>
      </w:r>
      <w:bookmarkEnd w:id="395"/>
      <w:r w:rsidRPr="002A4B94">
        <w:rPr>
          <w:rFonts w:ascii="Times New Roman" w:hAnsi="Times New Roman" w:cs="Times New Roman"/>
          <w:sz w:val="24"/>
          <w:szCs w:val="24"/>
        </w:rPr>
        <w:t>before and after study abroad</w:t>
      </w:r>
      <w:ins w:id="396" w:author="Author" w:date="2021-01-30T14:49:00Z">
        <w:r w:rsidR="00626755" w:rsidRPr="002A4B94">
          <w:rPr>
            <w:rFonts w:ascii="Times New Roman" w:hAnsi="Times New Roman" w:cs="Times New Roman"/>
            <w:sz w:val="24"/>
            <w:szCs w:val="24"/>
          </w:rPr>
          <w:t xml:space="preserve">. The </w:t>
        </w:r>
      </w:ins>
      <w:del w:id="397" w:author="Author" w:date="2021-01-30T14:49:00Z">
        <w:r w:rsidRPr="002A4B94" w:rsidDel="00626755">
          <w:rPr>
            <w:rFonts w:ascii="Times New Roman" w:hAnsi="Times New Roman" w:cs="Times New Roman"/>
            <w:sz w:val="24"/>
            <w:szCs w:val="24"/>
          </w:rPr>
          <w:delText xml:space="preserve">, and the </w:delText>
        </w:r>
      </w:del>
      <w:r w:rsidRPr="002A4B94">
        <w:rPr>
          <w:rFonts w:ascii="Times New Roman" w:hAnsi="Times New Roman" w:cs="Times New Roman"/>
          <w:sz w:val="24"/>
          <w:szCs w:val="24"/>
        </w:rPr>
        <w:t>frequency of hedges</w:t>
      </w:r>
      <w:ins w:id="398" w:author="Author" w:date="2021-01-30T14:49:00Z">
        <w:r w:rsidR="00626755" w:rsidRPr="002A4B94">
          <w:rPr>
            <w:rFonts w:ascii="Times New Roman" w:hAnsi="Times New Roman" w:cs="Times New Roman"/>
            <w:sz w:val="24"/>
            <w:szCs w:val="24"/>
          </w:rPr>
          <w:t>,</w:t>
        </w:r>
      </w:ins>
      <w:r w:rsidRPr="002A4B94">
        <w:rPr>
          <w:rFonts w:ascii="Times New Roman" w:hAnsi="Times New Roman" w:cs="Times New Roman"/>
          <w:sz w:val="24"/>
          <w:szCs w:val="24"/>
        </w:rPr>
        <w:t xml:space="preserve"> and raters’ evaluations were compared. The results demonstrated that, </w:t>
      </w:r>
      <w:commentRangeStart w:id="399"/>
      <w:r w:rsidRPr="002A4B94">
        <w:rPr>
          <w:rFonts w:ascii="Times New Roman" w:hAnsi="Times New Roman" w:cs="Times New Roman"/>
          <w:sz w:val="24"/>
          <w:szCs w:val="24"/>
        </w:rPr>
        <w:t>after</w:t>
      </w:r>
      <w:ins w:id="400" w:author="Author" w:date="2021-02-06T05:58:00Z">
        <w:r w:rsidR="00B03423" w:rsidRPr="002A4B94">
          <w:rPr>
            <w:rFonts w:ascii="Times New Roman" w:hAnsi="Times New Roman" w:cs="Times New Roman"/>
            <w:sz w:val="24"/>
            <w:szCs w:val="24"/>
          </w:rPr>
          <w:t xml:space="preserve"> </w:t>
        </w:r>
      </w:ins>
      <w:del w:id="401" w:author="Author" w:date="2021-02-06T04:48:00Z">
        <w:r w:rsidRPr="002A4B94" w:rsidDel="00A5593D">
          <w:rPr>
            <w:rFonts w:ascii="Times New Roman" w:hAnsi="Times New Roman" w:cs="Times New Roman"/>
            <w:sz w:val="24"/>
            <w:szCs w:val="24"/>
          </w:rPr>
          <w:delText xml:space="preserve"> a </w:delText>
        </w:r>
      </w:del>
      <w:r w:rsidRPr="002A4B94">
        <w:rPr>
          <w:rFonts w:ascii="Times New Roman" w:hAnsi="Times New Roman" w:cs="Times New Roman"/>
          <w:sz w:val="24"/>
          <w:szCs w:val="24"/>
        </w:rPr>
        <w:t>study</w:t>
      </w:r>
      <w:ins w:id="402" w:author="Author" w:date="2021-02-06T04:48:00Z">
        <w:r w:rsidR="00A5593D" w:rsidRPr="002A4B94">
          <w:rPr>
            <w:rFonts w:ascii="Times New Roman" w:hAnsi="Times New Roman" w:cs="Times New Roman"/>
            <w:sz w:val="24"/>
            <w:szCs w:val="24"/>
          </w:rPr>
          <w:t xml:space="preserve">ing </w:t>
        </w:r>
      </w:ins>
      <w:del w:id="403" w:author="Author" w:date="2021-02-06T04:48:00Z">
        <w:r w:rsidRPr="002A4B94" w:rsidDel="00A5593D">
          <w:rPr>
            <w:rFonts w:ascii="Times New Roman" w:hAnsi="Times New Roman" w:cs="Times New Roman"/>
            <w:sz w:val="24"/>
            <w:szCs w:val="24"/>
          </w:rPr>
          <w:delText xml:space="preserve"> </w:delText>
        </w:r>
      </w:del>
      <w:r w:rsidRPr="002A4B94">
        <w:rPr>
          <w:rFonts w:ascii="Times New Roman" w:hAnsi="Times New Roman" w:cs="Times New Roman"/>
          <w:sz w:val="24"/>
          <w:szCs w:val="24"/>
        </w:rPr>
        <w:t>abroad, t</w:t>
      </w:r>
      <w:commentRangeEnd w:id="399"/>
      <w:r w:rsidR="00A5593D" w:rsidRPr="002A4B94">
        <w:rPr>
          <w:rStyle w:val="CommentReference"/>
        </w:rPr>
        <w:commentReference w:id="399"/>
      </w:r>
      <w:r w:rsidRPr="002A4B94">
        <w:rPr>
          <w:rFonts w:ascii="Times New Roman" w:hAnsi="Times New Roman" w:cs="Times New Roman"/>
          <w:sz w:val="24"/>
          <w:szCs w:val="24"/>
        </w:rPr>
        <w:t xml:space="preserve">he </w:t>
      </w:r>
      <w:ins w:id="404" w:author="Author" w:date="2021-02-06T15:11:00Z">
        <w:r w:rsidR="004F4467" w:rsidRPr="002A4B94">
          <w:rPr>
            <w:rFonts w:ascii="Times New Roman" w:hAnsi="Times New Roman" w:cs="Times New Roman"/>
            <w:sz w:val="24"/>
            <w:szCs w:val="24"/>
          </w:rPr>
          <w:t xml:space="preserve">use of hedges by </w:t>
        </w:r>
      </w:ins>
      <w:r w:rsidRPr="002A4B94">
        <w:rPr>
          <w:rFonts w:ascii="Times New Roman" w:hAnsi="Times New Roman" w:cs="Times New Roman"/>
          <w:sz w:val="24"/>
          <w:szCs w:val="24"/>
        </w:rPr>
        <w:t>JFL learners</w:t>
      </w:r>
      <w:del w:id="405" w:author="Author" w:date="2021-02-06T15:11:00Z">
        <w:r w:rsidRPr="002A4B94" w:rsidDel="004F4467">
          <w:rPr>
            <w:rFonts w:ascii="Times New Roman" w:hAnsi="Times New Roman" w:cs="Times New Roman"/>
            <w:sz w:val="24"/>
            <w:szCs w:val="24"/>
          </w:rPr>
          <w:delText>’</w:delText>
        </w:r>
      </w:del>
      <w:r w:rsidRPr="002A4B94">
        <w:rPr>
          <w:rFonts w:ascii="Times New Roman" w:hAnsi="Times New Roman" w:cs="Times New Roman"/>
          <w:sz w:val="24"/>
          <w:szCs w:val="24"/>
        </w:rPr>
        <w:t xml:space="preserve"> </w:t>
      </w:r>
      <w:del w:id="406" w:author="Author" w:date="2021-02-06T15:11:00Z">
        <w:r w:rsidRPr="002A4B94" w:rsidDel="004F4467">
          <w:rPr>
            <w:rFonts w:ascii="Times New Roman" w:hAnsi="Times New Roman" w:cs="Times New Roman"/>
            <w:sz w:val="24"/>
            <w:szCs w:val="24"/>
          </w:rPr>
          <w:delText xml:space="preserve">use of hedges </w:delText>
        </w:r>
      </w:del>
      <w:r w:rsidRPr="002A4B94">
        <w:rPr>
          <w:rFonts w:ascii="Times New Roman" w:hAnsi="Times New Roman" w:cs="Times New Roman"/>
          <w:sz w:val="24"/>
          <w:szCs w:val="24"/>
        </w:rPr>
        <w:t xml:space="preserve">increased significantly, as did the ratings by college students. </w:t>
      </w:r>
      <w:commentRangeStart w:id="407"/>
      <w:r w:rsidRPr="002A4B94">
        <w:rPr>
          <w:rFonts w:ascii="Times New Roman" w:hAnsi="Times New Roman" w:cs="Times New Roman"/>
          <w:sz w:val="24"/>
          <w:szCs w:val="24"/>
        </w:rPr>
        <w:t>Iwasaki claim</w:t>
      </w:r>
      <w:ins w:id="408" w:author="Author" w:date="2021-01-30T14:49:00Z">
        <w:r w:rsidR="00626755" w:rsidRPr="002A4B94">
          <w:rPr>
            <w:rFonts w:ascii="Times New Roman" w:hAnsi="Times New Roman" w:cs="Times New Roman"/>
            <w:sz w:val="24"/>
            <w:szCs w:val="24"/>
          </w:rPr>
          <w:t>s</w:t>
        </w:r>
      </w:ins>
      <w:del w:id="409" w:author="Author" w:date="2021-01-30T14:49:00Z">
        <w:r w:rsidRPr="002A4B94" w:rsidDel="00626755">
          <w:rPr>
            <w:rFonts w:ascii="Times New Roman" w:hAnsi="Times New Roman" w:cs="Times New Roman"/>
            <w:sz w:val="24"/>
            <w:szCs w:val="24"/>
          </w:rPr>
          <w:delText>ed</w:delText>
        </w:r>
      </w:del>
      <w:r w:rsidRPr="002A4B94">
        <w:rPr>
          <w:rFonts w:ascii="Times New Roman" w:hAnsi="Times New Roman" w:cs="Times New Roman"/>
          <w:sz w:val="24"/>
          <w:szCs w:val="24"/>
        </w:rPr>
        <w:t xml:space="preserve"> </w:t>
      </w:r>
      <w:commentRangeEnd w:id="407"/>
      <w:r w:rsidR="00626755" w:rsidRPr="002A4B94">
        <w:rPr>
          <w:rStyle w:val="CommentReference"/>
          <w:rFonts w:ascii="Times New Roman" w:hAnsi="Times New Roman" w:cs="Times New Roman"/>
          <w:sz w:val="24"/>
          <w:szCs w:val="24"/>
        </w:rPr>
        <w:commentReference w:id="407"/>
      </w:r>
      <w:ins w:id="410" w:author="Author" w:date="2021-01-30T14:49:00Z">
        <w:r w:rsidR="00626755" w:rsidRPr="002A4B94">
          <w:rPr>
            <w:rFonts w:ascii="Times New Roman" w:hAnsi="Times New Roman" w:cs="Times New Roman"/>
            <w:sz w:val="24"/>
            <w:szCs w:val="24"/>
          </w:rPr>
          <w:t xml:space="preserve">that </w:t>
        </w:r>
      </w:ins>
      <w:r w:rsidRPr="002A4B94">
        <w:rPr>
          <w:rFonts w:ascii="Times New Roman" w:hAnsi="Times New Roman" w:cs="Times New Roman"/>
          <w:sz w:val="24"/>
          <w:szCs w:val="24"/>
        </w:rPr>
        <w:t xml:space="preserve">JFL learners who </w:t>
      </w:r>
      <w:ins w:id="411" w:author="Author" w:date="2021-02-06T15:12:00Z">
        <w:r w:rsidR="00E342F9" w:rsidRPr="002A4B94">
          <w:rPr>
            <w:rFonts w:ascii="Times New Roman" w:hAnsi="Times New Roman" w:cs="Times New Roman"/>
            <w:sz w:val="24"/>
            <w:szCs w:val="24"/>
          </w:rPr>
          <w:t xml:space="preserve">frequently </w:t>
        </w:r>
      </w:ins>
      <w:r w:rsidRPr="002A4B94">
        <w:rPr>
          <w:rFonts w:ascii="Times New Roman" w:hAnsi="Times New Roman" w:cs="Times New Roman"/>
          <w:sz w:val="24"/>
          <w:szCs w:val="24"/>
        </w:rPr>
        <w:t xml:space="preserve">use hedges </w:t>
      </w:r>
      <w:del w:id="412" w:author="Author" w:date="2021-02-06T15:12:00Z">
        <w:r w:rsidRPr="002A4B94" w:rsidDel="00E342F9">
          <w:rPr>
            <w:rFonts w:ascii="Times New Roman" w:hAnsi="Times New Roman" w:cs="Times New Roman"/>
            <w:sz w:val="24"/>
            <w:szCs w:val="24"/>
          </w:rPr>
          <w:delText xml:space="preserve">frequently </w:delText>
        </w:r>
      </w:del>
      <w:r w:rsidRPr="002A4B94">
        <w:rPr>
          <w:rFonts w:ascii="Times New Roman" w:hAnsi="Times New Roman" w:cs="Times New Roman"/>
          <w:sz w:val="24"/>
          <w:szCs w:val="24"/>
        </w:rPr>
        <w:t xml:space="preserve">are able </w:t>
      </w:r>
      <w:del w:id="413" w:author="Author" w:date="2021-01-30T14:49:00Z">
        <w:r w:rsidRPr="002A4B94" w:rsidDel="00626755">
          <w:rPr>
            <w:rFonts w:ascii="Times New Roman" w:hAnsi="Times New Roman" w:cs="Times New Roman"/>
            <w:sz w:val="24"/>
            <w:szCs w:val="24"/>
          </w:rPr>
          <w:delText>‘</w:delText>
        </w:r>
      </w:del>
      <w:ins w:id="414" w:author="Author" w:date="2021-01-30T14:50:00Z">
        <w:r w:rsidR="00626755" w:rsidRPr="002A4B94">
          <w:rPr>
            <w:rFonts w:ascii="Times New Roman" w:hAnsi="Times New Roman" w:cs="Times New Roman"/>
            <w:sz w:val="24"/>
            <w:szCs w:val="24"/>
          </w:rPr>
          <w:t>“</w:t>
        </w:r>
      </w:ins>
      <w:r w:rsidRPr="002A4B94">
        <w:rPr>
          <w:rFonts w:ascii="Times New Roman" w:hAnsi="Times New Roman" w:cs="Times New Roman"/>
          <w:sz w:val="24"/>
          <w:szCs w:val="24"/>
        </w:rPr>
        <w:t>to socially package their messages effectively</w:t>
      </w:r>
      <w:del w:id="415" w:author="Author" w:date="2021-01-30T14:50:00Z">
        <w:r w:rsidRPr="002A4B94" w:rsidDel="00626755">
          <w:rPr>
            <w:rFonts w:ascii="Times New Roman" w:hAnsi="Times New Roman" w:cs="Times New Roman"/>
            <w:sz w:val="24"/>
            <w:szCs w:val="24"/>
          </w:rPr>
          <w:delText>’</w:delText>
        </w:r>
      </w:del>
      <w:ins w:id="416" w:author="Author" w:date="2021-01-30T14:50:00Z">
        <w:r w:rsidR="00626755" w:rsidRPr="002A4B94">
          <w:rPr>
            <w:rFonts w:ascii="Times New Roman" w:hAnsi="Times New Roman" w:cs="Times New Roman"/>
            <w:sz w:val="24"/>
            <w:szCs w:val="24"/>
          </w:rPr>
          <w:t>”</w:t>
        </w:r>
      </w:ins>
      <w:r w:rsidRPr="002A4B94">
        <w:rPr>
          <w:rFonts w:ascii="Times New Roman" w:hAnsi="Times New Roman" w:cs="Times New Roman"/>
          <w:sz w:val="24"/>
          <w:szCs w:val="24"/>
        </w:rPr>
        <w:t xml:space="preserve"> (Iwasaki, 2013, p. 263) as well as </w:t>
      </w:r>
      <w:del w:id="417" w:author="Author" w:date="2021-02-06T13:43:00Z">
        <w:r w:rsidRPr="002A4B94" w:rsidDel="00357489">
          <w:rPr>
            <w:rFonts w:ascii="Times New Roman" w:hAnsi="Times New Roman" w:cs="Times New Roman"/>
            <w:sz w:val="24"/>
            <w:szCs w:val="24"/>
          </w:rPr>
          <w:delText>to</w:delText>
        </w:r>
      </w:del>
      <w:del w:id="418" w:author="Author" w:date="2021-02-06T15:12:00Z">
        <w:r w:rsidRPr="002A4B94" w:rsidDel="00792F69">
          <w:rPr>
            <w:rFonts w:ascii="Times New Roman" w:hAnsi="Times New Roman" w:cs="Times New Roman"/>
            <w:sz w:val="24"/>
            <w:szCs w:val="24"/>
          </w:rPr>
          <w:delText xml:space="preserve"> </w:delText>
        </w:r>
      </w:del>
      <w:commentRangeStart w:id="419"/>
      <w:del w:id="420" w:author="Author" w:date="2021-01-30T14:50:00Z">
        <w:r w:rsidRPr="002A4B94" w:rsidDel="00626755">
          <w:rPr>
            <w:rFonts w:ascii="Times New Roman" w:hAnsi="Times New Roman" w:cs="Times New Roman"/>
            <w:sz w:val="24"/>
            <w:szCs w:val="24"/>
          </w:rPr>
          <w:delText>‘</w:delText>
        </w:r>
      </w:del>
      <w:ins w:id="421" w:author="Author" w:date="2021-01-30T14:50:00Z">
        <w:r w:rsidR="00626755" w:rsidRPr="002A4B94">
          <w:rPr>
            <w:rFonts w:ascii="Times New Roman" w:hAnsi="Times New Roman" w:cs="Times New Roman"/>
            <w:sz w:val="24"/>
            <w:szCs w:val="24"/>
          </w:rPr>
          <w:t>“</w:t>
        </w:r>
      </w:ins>
      <w:r w:rsidRPr="002A4B94">
        <w:rPr>
          <w:rFonts w:ascii="Times New Roman" w:hAnsi="Times New Roman" w:cs="Times New Roman"/>
          <w:sz w:val="24"/>
          <w:szCs w:val="24"/>
        </w:rPr>
        <w:t>project their identity as young adults</w:t>
      </w:r>
      <w:del w:id="422" w:author="Author" w:date="2021-01-30T14:50:00Z">
        <w:r w:rsidRPr="002A4B94" w:rsidDel="00626755">
          <w:rPr>
            <w:rFonts w:ascii="Times New Roman" w:hAnsi="Times New Roman" w:cs="Times New Roman"/>
            <w:sz w:val="24"/>
            <w:szCs w:val="24"/>
          </w:rPr>
          <w:delText>’</w:delText>
        </w:r>
      </w:del>
      <w:ins w:id="423" w:author="Author" w:date="2021-01-30T14:50:00Z">
        <w:r w:rsidR="00626755" w:rsidRPr="002A4B94">
          <w:rPr>
            <w:rFonts w:ascii="Times New Roman" w:hAnsi="Times New Roman" w:cs="Times New Roman"/>
            <w:sz w:val="24"/>
            <w:szCs w:val="24"/>
          </w:rPr>
          <w:t>”</w:t>
        </w:r>
      </w:ins>
      <w:r w:rsidRPr="002A4B94">
        <w:rPr>
          <w:rFonts w:ascii="Times New Roman" w:hAnsi="Times New Roman" w:cs="Times New Roman"/>
          <w:sz w:val="24"/>
          <w:szCs w:val="24"/>
        </w:rPr>
        <w:t xml:space="preserve"> </w:t>
      </w:r>
      <w:commentRangeEnd w:id="419"/>
      <w:r w:rsidR="00626755" w:rsidRPr="002A4B94">
        <w:rPr>
          <w:rStyle w:val="CommentReference"/>
          <w:rFonts w:ascii="Times New Roman" w:hAnsi="Times New Roman" w:cs="Times New Roman"/>
          <w:sz w:val="24"/>
          <w:szCs w:val="24"/>
        </w:rPr>
        <w:commentReference w:id="419"/>
      </w:r>
      <w:r w:rsidRPr="002A4B94">
        <w:rPr>
          <w:rFonts w:ascii="Times New Roman" w:hAnsi="Times New Roman" w:cs="Times New Roman"/>
          <w:sz w:val="24"/>
          <w:szCs w:val="24"/>
        </w:rPr>
        <w:t>(Iwasaki, 2013, p. 263). Although Iwasaki</w:t>
      </w:r>
      <w:del w:id="424" w:author="Author" w:date="2021-02-06T06:23:00Z">
        <w:r w:rsidRPr="002A4B94" w:rsidDel="00B95E01">
          <w:rPr>
            <w:rFonts w:ascii="Times New Roman" w:hAnsi="Times New Roman" w:cs="Times New Roman"/>
            <w:sz w:val="24"/>
            <w:szCs w:val="24"/>
          </w:rPr>
          <w:delText xml:space="preserve"> </w:delText>
        </w:r>
      </w:del>
      <w:del w:id="425" w:author="Author" w:date="2021-02-06T04:51:00Z">
        <w:r w:rsidRPr="002A4B94" w:rsidDel="00ED2C14">
          <w:rPr>
            <w:rFonts w:ascii="Times New Roman" w:hAnsi="Times New Roman" w:cs="Times New Roman"/>
            <w:sz w:val="24"/>
            <w:szCs w:val="24"/>
          </w:rPr>
          <w:delText>mainly</w:delText>
        </w:r>
      </w:del>
      <w:r w:rsidRPr="002A4B94">
        <w:rPr>
          <w:rFonts w:ascii="Times New Roman" w:hAnsi="Times New Roman" w:cs="Times New Roman"/>
          <w:sz w:val="24"/>
          <w:szCs w:val="24"/>
        </w:rPr>
        <w:t xml:space="preserve"> concentrated on JFL learners rather than raters, her data provide</w:t>
      </w:r>
      <w:del w:id="426" w:author="Author" w:date="2021-02-10T14:40:00Z">
        <w:r w:rsidRPr="002A4B94" w:rsidDel="00431847">
          <w:rPr>
            <w:rFonts w:ascii="Times New Roman" w:hAnsi="Times New Roman" w:cs="Times New Roman"/>
            <w:sz w:val="24"/>
            <w:szCs w:val="24"/>
          </w:rPr>
          <w:delText>s</w:delText>
        </w:r>
      </w:del>
      <w:r w:rsidRPr="002A4B94">
        <w:rPr>
          <w:rFonts w:ascii="Times New Roman" w:hAnsi="Times New Roman" w:cs="Times New Roman"/>
          <w:sz w:val="24"/>
          <w:szCs w:val="24"/>
        </w:rPr>
        <w:t xml:space="preserve"> insights into the judgments of </w:t>
      </w:r>
      <w:commentRangeStart w:id="427"/>
      <w:r w:rsidRPr="002A4B94">
        <w:rPr>
          <w:rFonts w:ascii="Times New Roman" w:hAnsi="Times New Roman" w:cs="Times New Roman"/>
          <w:sz w:val="24"/>
          <w:szCs w:val="24"/>
        </w:rPr>
        <w:t>a specific rater demographic</w:t>
      </w:r>
      <w:commentRangeEnd w:id="427"/>
      <w:r w:rsidR="002C370C" w:rsidRPr="002A4B94">
        <w:rPr>
          <w:rStyle w:val="CommentReference"/>
        </w:rPr>
        <w:commentReference w:id="427"/>
      </w:r>
      <w:r w:rsidRPr="002A4B94">
        <w:rPr>
          <w:rFonts w:ascii="Times New Roman" w:hAnsi="Times New Roman" w:cs="Times New Roman"/>
          <w:sz w:val="24"/>
          <w:szCs w:val="24"/>
        </w:rPr>
        <w:t xml:space="preserve">. </w:t>
      </w:r>
    </w:p>
    <w:p w14:paraId="1EBBAA93" w14:textId="0A9F3DEA" w:rsidR="00E91C39" w:rsidRPr="002A4B94" w:rsidRDefault="003F60B5" w:rsidP="00C8439F">
      <w:pPr>
        <w:spacing w:before="120" w:after="120" w:line="480" w:lineRule="auto"/>
        <w:ind w:left="0" w:right="0" w:firstLine="720"/>
        <w:rPr>
          <w:rFonts w:ascii="Times New Roman" w:hAnsi="Times New Roman" w:cs="Times New Roman"/>
          <w:sz w:val="24"/>
          <w:szCs w:val="24"/>
        </w:rPr>
      </w:pPr>
      <w:del w:id="428" w:author="Author" w:date="2021-02-06T13:45:00Z">
        <w:r w:rsidRPr="002A4B94" w:rsidDel="00B46DB3">
          <w:rPr>
            <w:rFonts w:ascii="Times New Roman" w:hAnsi="Times New Roman" w:cs="Times New Roman"/>
            <w:sz w:val="24"/>
            <w:szCs w:val="24"/>
          </w:rPr>
          <w:delText xml:space="preserve">The studies mentioned above indicate that the evaluations of learners’ linguistic performance are contingent upon the evaluator. However, </w:delText>
        </w:r>
      </w:del>
      <w:del w:id="429" w:author="Author" w:date="2021-01-30T14:50:00Z">
        <w:r w:rsidRPr="002A4B94" w:rsidDel="008D1C5D">
          <w:rPr>
            <w:rFonts w:ascii="Times New Roman" w:hAnsi="Times New Roman" w:cs="Times New Roman"/>
            <w:sz w:val="24"/>
            <w:szCs w:val="24"/>
          </w:rPr>
          <w:delText xml:space="preserve">there are few studies </w:delText>
        </w:r>
        <w:commentRangeStart w:id="430"/>
        <w:r w:rsidRPr="002A4B94" w:rsidDel="008D1C5D">
          <w:rPr>
            <w:rFonts w:ascii="Times New Roman" w:hAnsi="Times New Roman" w:cs="Times New Roman"/>
            <w:sz w:val="24"/>
            <w:szCs w:val="24"/>
          </w:rPr>
          <w:delText>that</w:delText>
        </w:r>
      </w:del>
      <w:ins w:id="431" w:author="Author" w:date="2021-02-06T13:45:00Z">
        <w:r w:rsidR="00B46DB3" w:rsidRPr="002A4B94">
          <w:rPr>
            <w:rFonts w:ascii="Times New Roman" w:hAnsi="Times New Roman" w:cs="Times New Roman"/>
            <w:sz w:val="24"/>
            <w:szCs w:val="24"/>
          </w:rPr>
          <w:t>F</w:t>
        </w:r>
      </w:ins>
      <w:ins w:id="432" w:author="Author" w:date="2021-01-30T14:50:00Z">
        <w:r w:rsidR="008D1C5D" w:rsidRPr="002A4B94">
          <w:rPr>
            <w:rFonts w:ascii="Times New Roman" w:hAnsi="Times New Roman" w:cs="Times New Roman"/>
            <w:sz w:val="24"/>
            <w:szCs w:val="24"/>
          </w:rPr>
          <w:t xml:space="preserve">ew </w:t>
        </w:r>
      </w:ins>
      <w:ins w:id="433" w:author="Author" w:date="2021-02-06T13:45:00Z">
        <w:r w:rsidR="00B46DB3" w:rsidRPr="002A4B94">
          <w:rPr>
            <w:rFonts w:ascii="Times New Roman" w:hAnsi="Times New Roman" w:cs="Times New Roman"/>
            <w:sz w:val="24"/>
            <w:szCs w:val="24"/>
          </w:rPr>
          <w:t xml:space="preserve">extant </w:t>
        </w:r>
      </w:ins>
      <w:ins w:id="434" w:author="Author" w:date="2021-01-30T14:50:00Z">
        <w:r w:rsidR="008D1C5D" w:rsidRPr="002A4B94">
          <w:rPr>
            <w:rFonts w:ascii="Times New Roman" w:hAnsi="Times New Roman" w:cs="Times New Roman"/>
            <w:sz w:val="24"/>
            <w:szCs w:val="24"/>
          </w:rPr>
          <w:t>studies</w:t>
        </w:r>
      </w:ins>
      <w:r w:rsidRPr="002A4B94">
        <w:rPr>
          <w:rFonts w:ascii="Times New Roman" w:hAnsi="Times New Roman" w:cs="Times New Roman"/>
          <w:sz w:val="24"/>
          <w:szCs w:val="24"/>
        </w:rPr>
        <w:t xml:space="preserve"> focus on the </w:t>
      </w:r>
      <w:ins w:id="435" w:author="Author" w:date="2021-02-06T13:45:00Z">
        <w:r w:rsidR="00B46DB3" w:rsidRPr="002A4B94">
          <w:rPr>
            <w:rFonts w:ascii="Times New Roman" w:hAnsi="Times New Roman" w:cs="Times New Roman"/>
            <w:sz w:val="24"/>
            <w:szCs w:val="24"/>
          </w:rPr>
          <w:t xml:space="preserve">intentions of the </w:t>
        </w:r>
      </w:ins>
      <w:r w:rsidRPr="002A4B94">
        <w:rPr>
          <w:rFonts w:ascii="Times New Roman" w:hAnsi="Times New Roman" w:cs="Times New Roman"/>
          <w:sz w:val="24"/>
          <w:szCs w:val="24"/>
        </w:rPr>
        <w:t>learners</w:t>
      </w:r>
      <w:del w:id="436" w:author="Author" w:date="2021-02-06T13:45:00Z">
        <w:r w:rsidRPr="002A4B94" w:rsidDel="00B46DB3">
          <w:rPr>
            <w:rFonts w:ascii="Times New Roman" w:hAnsi="Times New Roman" w:cs="Times New Roman"/>
            <w:sz w:val="24"/>
            <w:szCs w:val="24"/>
          </w:rPr>
          <w:delText xml:space="preserve">’ </w:delText>
        </w:r>
      </w:del>
      <w:commentRangeEnd w:id="430"/>
      <w:r w:rsidR="007134EB" w:rsidRPr="002A4B94">
        <w:rPr>
          <w:rStyle w:val="CommentReference"/>
        </w:rPr>
        <w:commentReference w:id="430"/>
      </w:r>
      <w:del w:id="437" w:author="Author" w:date="2021-02-06T13:45:00Z">
        <w:r w:rsidRPr="002A4B94" w:rsidDel="00B46DB3">
          <w:rPr>
            <w:rFonts w:ascii="Times New Roman" w:hAnsi="Times New Roman" w:cs="Times New Roman"/>
            <w:sz w:val="24"/>
            <w:szCs w:val="24"/>
          </w:rPr>
          <w:delText>intentions</w:delText>
        </w:r>
      </w:del>
      <w:r w:rsidRPr="002A4B94">
        <w:rPr>
          <w:rFonts w:ascii="Times New Roman" w:hAnsi="Times New Roman" w:cs="Times New Roman"/>
          <w:sz w:val="24"/>
          <w:szCs w:val="24"/>
        </w:rPr>
        <w:t xml:space="preserve">. A notable exception is Siegal’s (1994, 1995, 1996) study of four adult women learning Japanese in Japan. This ethnographic research focused </w:t>
      </w:r>
      <w:r w:rsidRPr="002A4B94">
        <w:rPr>
          <w:rFonts w:ascii="Times New Roman" w:hAnsi="Times New Roman" w:cs="Times New Roman"/>
          <w:sz w:val="24"/>
          <w:szCs w:val="24"/>
        </w:rPr>
        <w:lastRenderedPageBreak/>
        <w:t xml:space="preserve">on language use associated with the image JFL learners wanted to present. The JFL learners were aware of the different speech styles associated with expressing politeness. </w:t>
      </w:r>
      <w:del w:id="438" w:author="Author" w:date="2021-02-06T13:46:00Z">
        <w:r w:rsidRPr="002A4B94" w:rsidDel="00B46DB3">
          <w:rPr>
            <w:rFonts w:ascii="Times New Roman" w:hAnsi="Times New Roman" w:cs="Times New Roman"/>
            <w:sz w:val="24"/>
            <w:szCs w:val="24"/>
          </w:rPr>
          <w:delText>As o</w:delText>
        </w:r>
      </w:del>
      <w:ins w:id="439" w:author="Author" w:date="2021-02-06T13:46:00Z">
        <w:r w:rsidR="00B46DB3" w:rsidRPr="002A4B94">
          <w:rPr>
            <w:rFonts w:ascii="Times New Roman" w:hAnsi="Times New Roman" w:cs="Times New Roman"/>
            <w:sz w:val="24"/>
            <w:szCs w:val="24"/>
          </w:rPr>
          <w:t>O</w:t>
        </w:r>
      </w:ins>
      <w:r w:rsidRPr="002A4B94">
        <w:rPr>
          <w:rFonts w:ascii="Times New Roman" w:hAnsi="Times New Roman" w:cs="Times New Roman"/>
          <w:sz w:val="24"/>
          <w:szCs w:val="24"/>
        </w:rPr>
        <w:t xml:space="preserve">ne of </w:t>
      </w:r>
      <w:ins w:id="440" w:author="Author" w:date="2021-02-06T04:53:00Z">
        <w:r w:rsidR="00AA4EE9" w:rsidRPr="002A4B94">
          <w:rPr>
            <w:rFonts w:ascii="Times New Roman" w:hAnsi="Times New Roman" w:cs="Times New Roman"/>
            <w:sz w:val="24"/>
            <w:szCs w:val="24"/>
          </w:rPr>
          <w:t>the</w:t>
        </w:r>
      </w:ins>
      <w:del w:id="441" w:author="Author" w:date="2021-02-06T04:53:00Z">
        <w:r w:rsidRPr="002A4B94" w:rsidDel="00AA4EE9">
          <w:rPr>
            <w:rFonts w:ascii="Times New Roman" w:hAnsi="Times New Roman" w:cs="Times New Roman"/>
            <w:sz w:val="24"/>
            <w:szCs w:val="24"/>
          </w:rPr>
          <w:delText>her</w:delText>
        </w:r>
      </w:del>
      <w:r w:rsidRPr="002A4B94">
        <w:rPr>
          <w:rFonts w:ascii="Times New Roman" w:hAnsi="Times New Roman" w:cs="Times New Roman"/>
          <w:sz w:val="24"/>
          <w:szCs w:val="24"/>
        </w:rPr>
        <w:t xml:space="preserve"> participants, </w:t>
      </w:r>
      <w:bookmarkStart w:id="442" w:name="_Hlk62939755"/>
      <w:r w:rsidRPr="002A4B94">
        <w:rPr>
          <w:rFonts w:ascii="Times New Roman" w:hAnsi="Times New Roman" w:cs="Times New Roman"/>
          <w:sz w:val="24"/>
          <w:szCs w:val="24"/>
        </w:rPr>
        <w:t>Mary</w:t>
      </w:r>
      <w:ins w:id="443" w:author="Author" w:date="2021-01-30T14:51:00Z">
        <w:r w:rsidR="00581037" w:rsidRPr="002A4B94">
          <w:rPr>
            <w:rFonts w:ascii="Times New Roman" w:hAnsi="Times New Roman" w:cs="Times New Roman"/>
            <w:sz w:val="24"/>
            <w:szCs w:val="24"/>
          </w:rPr>
          <w:t>,</w:t>
        </w:r>
      </w:ins>
      <w:r w:rsidRPr="002A4B94">
        <w:rPr>
          <w:rFonts w:ascii="Times New Roman" w:hAnsi="Times New Roman" w:cs="Times New Roman"/>
          <w:sz w:val="24"/>
          <w:szCs w:val="24"/>
        </w:rPr>
        <w:t xml:space="preserve"> </w:t>
      </w:r>
      <w:del w:id="444" w:author="Author" w:date="2021-01-30T14:51:00Z">
        <w:r w:rsidRPr="002A4B94" w:rsidDel="00581037">
          <w:rPr>
            <w:rFonts w:ascii="Times New Roman" w:hAnsi="Times New Roman" w:cs="Times New Roman"/>
            <w:sz w:val="24"/>
            <w:szCs w:val="24"/>
          </w:rPr>
          <w:delText xml:space="preserve">often </w:delText>
        </w:r>
      </w:del>
      <w:r w:rsidRPr="002A4B94">
        <w:rPr>
          <w:rFonts w:ascii="Times New Roman" w:hAnsi="Times New Roman" w:cs="Times New Roman"/>
          <w:sz w:val="24"/>
          <w:szCs w:val="24"/>
        </w:rPr>
        <w:t xml:space="preserve">thought </w:t>
      </w:r>
      <w:ins w:id="445" w:author="Author" w:date="2021-01-30T14:51:00Z">
        <w:r w:rsidR="00581037" w:rsidRPr="002A4B94">
          <w:rPr>
            <w:rFonts w:ascii="Times New Roman" w:hAnsi="Times New Roman" w:cs="Times New Roman"/>
            <w:sz w:val="24"/>
            <w:szCs w:val="24"/>
          </w:rPr>
          <w:t xml:space="preserve">that </w:t>
        </w:r>
      </w:ins>
      <w:r w:rsidRPr="002A4B94">
        <w:rPr>
          <w:rFonts w:ascii="Times New Roman" w:hAnsi="Times New Roman" w:cs="Times New Roman"/>
          <w:sz w:val="24"/>
          <w:szCs w:val="24"/>
        </w:rPr>
        <w:t xml:space="preserve">she could not express certain </w:t>
      </w:r>
      <w:del w:id="446" w:author="Author" w:date="2021-01-30T22:53:00Z">
        <w:r w:rsidRPr="002A4B94" w:rsidDel="00183C36">
          <w:rPr>
            <w:rFonts w:ascii="Times New Roman" w:hAnsi="Times New Roman" w:cs="Times New Roman"/>
            <w:sz w:val="24"/>
            <w:szCs w:val="24"/>
          </w:rPr>
          <w:delText>‘</w:delText>
        </w:r>
      </w:del>
      <w:ins w:id="447" w:author="Author" w:date="2021-01-30T22:53:00Z">
        <w:r w:rsidR="00183C36" w:rsidRPr="002A4B94">
          <w:rPr>
            <w:rFonts w:ascii="Times New Roman" w:hAnsi="Times New Roman" w:cs="Times New Roman"/>
            <w:sz w:val="24"/>
            <w:szCs w:val="24"/>
          </w:rPr>
          <w:t>“</w:t>
        </w:r>
      </w:ins>
      <w:r w:rsidRPr="002A4B94">
        <w:rPr>
          <w:rFonts w:ascii="Times New Roman" w:hAnsi="Times New Roman" w:cs="Times New Roman"/>
          <w:sz w:val="24"/>
          <w:szCs w:val="24"/>
        </w:rPr>
        <w:t>subtleties</w:t>
      </w:r>
      <w:del w:id="448" w:author="Author" w:date="2021-01-30T22:53:00Z">
        <w:r w:rsidRPr="002A4B94" w:rsidDel="00183C36">
          <w:rPr>
            <w:rFonts w:ascii="Times New Roman" w:hAnsi="Times New Roman" w:cs="Times New Roman"/>
            <w:sz w:val="24"/>
            <w:szCs w:val="24"/>
          </w:rPr>
          <w:delText>’</w:delText>
        </w:r>
      </w:del>
      <w:ins w:id="449" w:author="Author" w:date="2021-01-30T22:53:00Z">
        <w:r w:rsidR="00183C36" w:rsidRPr="002A4B94">
          <w:rPr>
            <w:rFonts w:ascii="Times New Roman" w:hAnsi="Times New Roman" w:cs="Times New Roman"/>
            <w:sz w:val="24"/>
            <w:szCs w:val="24"/>
          </w:rPr>
          <w:t>”</w:t>
        </w:r>
      </w:ins>
      <w:r w:rsidRPr="002A4B94">
        <w:rPr>
          <w:rFonts w:ascii="Times New Roman" w:hAnsi="Times New Roman" w:cs="Times New Roman"/>
          <w:sz w:val="24"/>
          <w:szCs w:val="24"/>
        </w:rPr>
        <w:t xml:space="preserve"> </w:t>
      </w:r>
      <w:commentRangeStart w:id="450"/>
      <w:del w:id="451" w:author="Author" w:date="2021-01-30T14:52:00Z">
        <w:r w:rsidRPr="002A4B94" w:rsidDel="00581037">
          <w:rPr>
            <w:rFonts w:ascii="Times New Roman" w:hAnsi="Times New Roman" w:cs="Times New Roman"/>
            <w:sz w:val="24"/>
            <w:szCs w:val="24"/>
          </w:rPr>
          <w:delText xml:space="preserve">like </w:delText>
        </w:r>
      </w:del>
      <w:ins w:id="452" w:author="Author" w:date="2021-01-30T14:52:00Z">
        <w:r w:rsidR="00581037" w:rsidRPr="002A4B94">
          <w:rPr>
            <w:rFonts w:ascii="Times New Roman" w:hAnsi="Times New Roman" w:cs="Times New Roman"/>
            <w:sz w:val="24"/>
            <w:szCs w:val="24"/>
          </w:rPr>
          <w:t xml:space="preserve">as </w:t>
        </w:r>
      </w:ins>
      <w:r w:rsidRPr="002A4B94">
        <w:rPr>
          <w:rFonts w:ascii="Times New Roman" w:hAnsi="Times New Roman" w:cs="Times New Roman"/>
          <w:sz w:val="24"/>
          <w:szCs w:val="24"/>
        </w:rPr>
        <w:t xml:space="preserve">she </w:t>
      </w:r>
      <w:commentRangeEnd w:id="450"/>
      <w:r w:rsidR="00581037" w:rsidRPr="002A4B94">
        <w:rPr>
          <w:rStyle w:val="CommentReference"/>
          <w:rFonts w:ascii="Times New Roman" w:hAnsi="Times New Roman" w:cs="Times New Roman"/>
          <w:sz w:val="24"/>
          <w:szCs w:val="24"/>
        </w:rPr>
        <w:commentReference w:id="450"/>
      </w:r>
      <w:r w:rsidRPr="002A4B94">
        <w:rPr>
          <w:rFonts w:ascii="Times New Roman" w:hAnsi="Times New Roman" w:cs="Times New Roman"/>
          <w:sz w:val="24"/>
          <w:szCs w:val="24"/>
        </w:rPr>
        <w:t>could in English.</w:t>
      </w:r>
      <w:bookmarkEnd w:id="442"/>
      <w:r w:rsidRPr="002A4B94">
        <w:rPr>
          <w:rFonts w:ascii="Times New Roman" w:hAnsi="Times New Roman" w:cs="Times New Roman"/>
          <w:sz w:val="24"/>
          <w:szCs w:val="24"/>
        </w:rPr>
        <w:t xml:space="preserve"> In cases of learners wanting to express deference or politeness, this gap seems larger for adult learners. However, interlocutors did not necessarily view pragmatic inappropriateness as a failure (Siegal, 1995, 1996). </w:t>
      </w:r>
    </w:p>
    <w:p w14:paraId="2AB6F719" w14:textId="4FB80E16" w:rsidR="00D010AD" w:rsidRPr="002A4B94" w:rsidRDefault="003F60B5" w:rsidP="00C8439F">
      <w:pPr>
        <w:spacing w:before="120" w:after="120" w:line="480" w:lineRule="auto"/>
        <w:ind w:left="0" w:right="0" w:firstLine="720"/>
        <w:rPr>
          <w:rFonts w:ascii="Times New Roman" w:hAnsi="Times New Roman" w:cs="Times New Roman"/>
          <w:sz w:val="24"/>
          <w:szCs w:val="24"/>
        </w:rPr>
      </w:pPr>
      <w:del w:id="453" w:author="Author" w:date="2021-01-30T14:52:00Z">
        <w:r w:rsidRPr="002A4B94" w:rsidDel="006C605E">
          <w:rPr>
            <w:rFonts w:ascii="Times New Roman" w:hAnsi="Times New Roman" w:cs="Times New Roman"/>
            <w:sz w:val="24"/>
            <w:szCs w:val="24"/>
          </w:rPr>
          <w:delText>With regard to</w:delText>
        </w:r>
      </w:del>
      <w:del w:id="454" w:author="Author" w:date="2021-02-06T13:47:00Z">
        <w:r w:rsidRPr="002A4B94" w:rsidDel="00B46DB3">
          <w:rPr>
            <w:rFonts w:ascii="Times New Roman" w:hAnsi="Times New Roman" w:cs="Times New Roman"/>
            <w:sz w:val="24"/>
            <w:szCs w:val="24"/>
          </w:rPr>
          <w:delText xml:space="preserve"> these issues, many scholars note the recent </w:delText>
        </w:r>
        <w:commentRangeStart w:id="455"/>
        <w:r w:rsidRPr="002A4B94" w:rsidDel="00B46DB3">
          <w:rPr>
            <w:rFonts w:ascii="Times New Roman" w:hAnsi="Times New Roman" w:cs="Times New Roman"/>
            <w:sz w:val="24"/>
            <w:szCs w:val="24"/>
          </w:rPr>
          <w:delText>moves</w:delText>
        </w:r>
      </w:del>
      <w:ins w:id="456" w:author="Author" w:date="2021-02-06T13:47:00Z">
        <w:r w:rsidR="00B46DB3" w:rsidRPr="002A4B94">
          <w:rPr>
            <w:rFonts w:ascii="Times New Roman" w:hAnsi="Times New Roman" w:cs="Times New Roman"/>
            <w:sz w:val="24"/>
            <w:szCs w:val="24"/>
          </w:rPr>
          <w:t>There is a current trend</w:t>
        </w:r>
      </w:ins>
      <w:r w:rsidRPr="002A4B94">
        <w:rPr>
          <w:rFonts w:ascii="Times New Roman" w:hAnsi="Times New Roman" w:cs="Times New Roman"/>
          <w:sz w:val="24"/>
          <w:szCs w:val="24"/>
        </w:rPr>
        <w:t xml:space="preserve"> in language education </w:t>
      </w:r>
      <w:ins w:id="457" w:author="Author" w:date="2021-02-06T13:47:00Z">
        <w:r w:rsidR="00B46DB3" w:rsidRPr="002A4B94">
          <w:rPr>
            <w:rFonts w:ascii="Times New Roman" w:hAnsi="Times New Roman" w:cs="Times New Roman"/>
            <w:sz w:val="24"/>
            <w:szCs w:val="24"/>
          </w:rPr>
          <w:t xml:space="preserve">to depart </w:t>
        </w:r>
      </w:ins>
      <w:del w:id="458" w:author="Author" w:date="2021-02-06T13:47:00Z">
        <w:r w:rsidRPr="002A4B94" w:rsidDel="00B46DB3">
          <w:rPr>
            <w:rFonts w:ascii="Times New Roman" w:hAnsi="Times New Roman" w:cs="Times New Roman"/>
            <w:sz w:val="24"/>
            <w:szCs w:val="24"/>
          </w:rPr>
          <w:delText xml:space="preserve">away </w:delText>
        </w:r>
      </w:del>
      <w:r w:rsidRPr="002A4B94">
        <w:rPr>
          <w:rFonts w:ascii="Times New Roman" w:hAnsi="Times New Roman" w:cs="Times New Roman"/>
          <w:sz w:val="24"/>
          <w:szCs w:val="24"/>
        </w:rPr>
        <w:t xml:space="preserve">from teaching methodologies that </w:t>
      </w:r>
      <w:del w:id="459" w:author="Author" w:date="2021-02-06T06:04:00Z">
        <w:r w:rsidRPr="002A4B94" w:rsidDel="00B03423">
          <w:rPr>
            <w:rFonts w:ascii="Times New Roman" w:hAnsi="Times New Roman" w:cs="Times New Roman"/>
            <w:sz w:val="24"/>
            <w:szCs w:val="24"/>
          </w:rPr>
          <w:delText>strictly focus</w:delText>
        </w:r>
      </w:del>
      <w:ins w:id="460" w:author="Author" w:date="2021-02-06T06:04:00Z">
        <w:r w:rsidR="00B03423" w:rsidRPr="002A4B94">
          <w:rPr>
            <w:rFonts w:ascii="Times New Roman" w:hAnsi="Times New Roman" w:cs="Times New Roman"/>
            <w:sz w:val="24"/>
            <w:szCs w:val="24"/>
          </w:rPr>
          <w:t>focus</w:t>
        </w:r>
      </w:ins>
      <w:r w:rsidRPr="002A4B94">
        <w:rPr>
          <w:rFonts w:ascii="Times New Roman" w:hAnsi="Times New Roman" w:cs="Times New Roman"/>
          <w:sz w:val="24"/>
          <w:szCs w:val="24"/>
        </w:rPr>
        <w:t xml:space="preserve"> on standardized content</w:t>
      </w:r>
      <w:commentRangeEnd w:id="455"/>
      <w:r w:rsidR="00F33870" w:rsidRPr="002A4B94">
        <w:rPr>
          <w:rStyle w:val="CommentReference"/>
        </w:rPr>
        <w:commentReference w:id="455"/>
      </w:r>
      <w:r w:rsidRPr="002A4B94">
        <w:rPr>
          <w:rFonts w:ascii="Times New Roman" w:hAnsi="Times New Roman" w:cs="Times New Roman"/>
          <w:sz w:val="24"/>
          <w:szCs w:val="24"/>
        </w:rPr>
        <w:t xml:space="preserve"> (Kobayashi, 2005, 2016; Sato et. al., 2015). Noda (2005), for instance, argues that it is time to </w:t>
      </w:r>
      <w:del w:id="461" w:author="Author" w:date="2021-02-06T13:48:00Z">
        <w:r w:rsidRPr="002A4B94" w:rsidDel="00233CBE">
          <w:rPr>
            <w:rFonts w:ascii="Times New Roman" w:hAnsi="Times New Roman" w:cs="Times New Roman"/>
            <w:sz w:val="24"/>
            <w:szCs w:val="24"/>
          </w:rPr>
          <w:delText xml:space="preserve">revisit language education and </w:delText>
        </w:r>
      </w:del>
      <w:r w:rsidRPr="002A4B94">
        <w:rPr>
          <w:rFonts w:ascii="Times New Roman" w:hAnsi="Times New Roman" w:cs="Times New Roman"/>
          <w:sz w:val="24"/>
          <w:szCs w:val="24"/>
        </w:rPr>
        <w:t>shift</w:t>
      </w:r>
      <w:ins w:id="462" w:author="Author" w:date="2021-02-06T13:48:00Z">
        <w:r w:rsidR="00233CBE" w:rsidRPr="002A4B94">
          <w:rPr>
            <w:rFonts w:ascii="Times New Roman" w:hAnsi="Times New Roman" w:cs="Times New Roman"/>
            <w:sz w:val="24"/>
            <w:szCs w:val="24"/>
          </w:rPr>
          <w:t xml:space="preserve"> the</w:t>
        </w:r>
      </w:ins>
      <w:r w:rsidRPr="002A4B94">
        <w:rPr>
          <w:rFonts w:ascii="Times New Roman" w:hAnsi="Times New Roman" w:cs="Times New Roman"/>
          <w:sz w:val="24"/>
          <w:szCs w:val="24"/>
        </w:rPr>
        <w:t xml:space="preserve"> focus from </w:t>
      </w:r>
      <w:del w:id="463" w:author="Author" w:date="2021-02-06T13:48:00Z">
        <w:r w:rsidRPr="002A4B94" w:rsidDel="00233CBE">
          <w:rPr>
            <w:rFonts w:ascii="Times New Roman" w:hAnsi="Times New Roman" w:cs="Times New Roman"/>
            <w:sz w:val="24"/>
            <w:szCs w:val="24"/>
          </w:rPr>
          <w:delText xml:space="preserve">grammar and </w:delText>
        </w:r>
      </w:del>
      <w:r w:rsidRPr="002A4B94">
        <w:rPr>
          <w:rFonts w:ascii="Times New Roman" w:hAnsi="Times New Roman" w:cs="Times New Roman"/>
          <w:sz w:val="24"/>
          <w:szCs w:val="24"/>
        </w:rPr>
        <w:t xml:space="preserve">teaching sets of grammatical structures to developing skills suited to individual </w:t>
      </w:r>
      <w:commentRangeStart w:id="464"/>
      <w:r w:rsidRPr="002A4B94">
        <w:rPr>
          <w:rFonts w:ascii="Times New Roman" w:hAnsi="Times New Roman" w:cs="Times New Roman"/>
          <w:sz w:val="24"/>
          <w:szCs w:val="24"/>
        </w:rPr>
        <w:t>needs</w:t>
      </w:r>
      <w:del w:id="465" w:author="Author" w:date="2021-02-07T14:34:00Z">
        <w:r w:rsidRPr="002A4B94" w:rsidDel="00834705">
          <w:rPr>
            <w:rFonts w:ascii="Times New Roman" w:hAnsi="Times New Roman" w:cs="Times New Roman"/>
            <w:sz w:val="24"/>
            <w:szCs w:val="24"/>
          </w:rPr>
          <w:delText xml:space="preserve">. </w:delText>
        </w:r>
      </w:del>
      <w:del w:id="466" w:author="Author" w:date="2021-01-30T14:53:00Z">
        <w:r w:rsidRPr="002A4B94" w:rsidDel="00C42B96">
          <w:rPr>
            <w:rFonts w:ascii="Times New Roman" w:hAnsi="Times New Roman" w:cs="Times New Roman"/>
            <w:sz w:val="24"/>
            <w:szCs w:val="24"/>
          </w:rPr>
          <w:delText>To wit, r</w:delText>
        </w:r>
      </w:del>
      <w:del w:id="467" w:author="Author" w:date="2021-02-06T15:14:00Z">
        <w:r w:rsidRPr="002A4B94" w:rsidDel="005740D9">
          <w:rPr>
            <w:rFonts w:ascii="Times New Roman" w:hAnsi="Times New Roman" w:cs="Times New Roman"/>
            <w:sz w:val="24"/>
            <w:szCs w:val="24"/>
          </w:rPr>
          <w:delText>ather than teaching standardized grammatical points, c</w:delText>
        </w:r>
      </w:del>
      <w:del w:id="468" w:author="Author" w:date="2021-02-07T14:34:00Z">
        <w:r w:rsidRPr="002A4B94" w:rsidDel="00834705">
          <w:rPr>
            <w:rFonts w:ascii="Times New Roman" w:hAnsi="Times New Roman" w:cs="Times New Roman"/>
            <w:sz w:val="24"/>
            <w:szCs w:val="24"/>
          </w:rPr>
          <w:delText xml:space="preserve">ontent should be adjusted to better fit individual </w:delText>
        </w:r>
      </w:del>
      <w:ins w:id="469" w:author="Author" w:date="2021-02-10T15:21:00Z">
        <w:r w:rsidR="00651DB7">
          <w:rPr>
            <w:rFonts w:ascii="Times New Roman" w:hAnsi="Times New Roman" w:cs="Times New Roman"/>
            <w:sz w:val="24"/>
            <w:szCs w:val="24"/>
          </w:rPr>
          <w:t xml:space="preserve">. </w:t>
        </w:r>
      </w:ins>
      <w:del w:id="470" w:author="Author" w:date="2021-02-07T14:34:00Z">
        <w:r w:rsidRPr="002A4B94" w:rsidDel="00834705">
          <w:rPr>
            <w:rFonts w:ascii="Times New Roman" w:hAnsi="Times New Roman" w:cs="Times New Roman"/>
            <w:sz w:val="24"/>
            <w:szCs w:val="24"/>
          </w:rPr>
          <w:delText>needs</w:delText>
        </w:r>
      </w:del>
      <w:del w:id="471" w:author="Author" w:date="2021-02-10T15:21:00Z">
        <w:r w:rsidRPr="002A4B94" w:rsidDel="00651DB7">
          <w:rPr>
            <w:rFonts w:ascii="Times New Roman" w:hAnsi="Times New Roman" w:cs="Times New Roman"/>
            <w:sz w:val="24"/>
            <w:szCs w:val="24"/>
          </w:rPr>
          <w:delText xml:space="preserve"> (Noda, 2005, p. 18). </w:delText>
        </w:r>
      </w:del>
      <w:commentRangeEnd w:id="464"/>
      <w:r w:rsidR="00651DB7">
        <w:rPr>
          <w:rStyle w:val="CommentReference"/>
        </w:rPr>
        <w:commentReference w:id="464"/>
      </w:r>
      <w:r w:rsidRPr="002A4B94">
        <w:rPr>
          <w:rFonts w:ascii="Times New Roman" w:hAnsi="Times New Roman" w:cs="Times New Roman"/>
          <w:sz w:val="24"/>
          <w:szCs w:val="24"/>
        </w:rPr>
        <w:t xml:space="preserve">Kobayashi (2005) </w:t>
      </w:r>
      <w:del w:id="472" w:author="Author" w:date="2021-02-06T13:48:00Z">
        <w:r w:rsidRPr="002A4B94" w:rsidDel="00C87F13">
          <w:rPr>
            <w:rFonts w:ascii="Times New Roman" w:hAnsi="Times New Roman" w:cs="Times New Roman"/>
            <w:sz w:val="24"/>
            <w:szCs w:val="24"/>
          </w:rPr>
          <w:delText xml:space="preserve">also </w:delText>
        </w:r>
      </w:del>
      <w:r w:rsidRPr="002A4B94">
        <w:rPr>
          <w:rFonts w:ascii="Times New Roman" w:hAnsi="Times New Roman" w:cs="Times New Roman"/>
          <w:sz w:val="24"/>
          <w:szCs w:val="24"/>
        </w:rPr>
        <w:t>supports this</w:t>
      </w:r>
      <w:del w:id="473" w:author="Author" w:date="2021-02-06T13:49:00Z">
        <w:r w:rsidRPr="002A4B94" w:rsidDel="00C87F13">
          <w:rPr>
            <w:rFonts w:ascii="Times New Roman" w:hAnsi="Times New Roman" w:cs="Times New Roman"/>
            <w:sz w:val="24"/>
            <w:szCs w:val="24"/>
          </w:rPr>
          <w:delText xml:space="preserve"> position</w:delText>
        </w:r>
      </w:del>
      <w:r w:rsidRPr="002A4B94">
        <w:rPr>
          <w:rFonts w:ascii="Times New Roman" w:hAnsi="Times New Roman" w:cs="Times New Roman"/>
          <w:sz w:val="24"/>
          <w:szCs w:val="24"/>
        </w:rPr>
        <w:t xml:space="preserve">, </w:t>
      </w:r>
      <w:ins w:id="474" w:author="Author" w:date="2021-02-06T15:14:00Z">
        <w:r w:rsidR="005740D9" w:rsidRPr="002A4B94">
          <w:rPr>
            <w:rFonts w:ascii="Times New Roman" w:hAnsi="Times New Roman" w:cs="Times New Roman"/>
            <w:sz w:val="24"/>
            <w:szCs w:val="24"/>
          </w:rPr>
          <w:t xml:space="preserve">maintaining that </w:t>
        </w:r>
      </w:ins>
      <w:del w:id="475" w:author="Author" w:date="2021-02-06T15:14:00Z">
        <w:r w:rsidRPr="002A4B94" w:rsidDel="005740D9">
          <w:rPr>
            <w:rFonts w:ascii="Times New Roman" w:hAnsi="Times New Roman" w:cs="Times New Roman"/>
            <w:sz w:val="24"/>
            <w:szCs w:val="24"/>
          </w:rPr>
          <w:delText xml:space="preserve">contending that </w:delText>
        </w:r>
      </w:del>
      <w:commentRangeStart w:id="476"/>
      <w:del w:id="477" w:author="Author" w:date="2021-02-06T13:49:00Z">
        <w:r w:rsidRPr="002A4B94" w:rsidDel="00C87F13">
          <w:rPr>
            <w:rFonts w:ascii="Times New Roman" w:hAnsi="Times New Roman" w:cs="Times New Roman"/>
            <w:sz w:val="24"/>
            <w:szCs w:val="24"/>
          </w:rPr>
          <w:delText xml:space="preserve">so-called </w:delText>
        </w:r>
      </w:del>
      <w:ins w:id="478" w:author="Author" w:date="2021-02-06T13:49:00Z">
        <w:r w:rsidR="00C87F13" w:rsidRPr="002A4B94">
          <w:rPr>
            <w:rFonts w:ascii="Times New Roman" w:hAnsi="Times New Roman" w:cs="Times New Roman"/>
            <w:sz w:val="24"/>
            <w:szCs w:val="24"/>
          </w:rPr>
          <w:t>“</w:t>
        </w:r>
      </w:ins>
      <w:r w:rsidRPr="002A4B94">
        <w:rPr>
          <w:rFonts w:ascii="Times New Roman" w:hAnsi="Times New Roman" w:cs="Times New Roman"/>
          <w:sz w:val="24"/>
          <w:szCs w:val="24"/>
        </w:rPr>
        <w:t>beginner</w:t>
      </w:r>
      <w:ins w:id="479" w:author="Author" w:date="2021-02-06T13:49:00Z">
        <w:r w:rsidR="00C87F13" w:rsidRPr="002A4B94">
          <w:rPr>
            <w:rFonts w:ascii="Times New Roman" w:hAnsi="Times New Roman" w:cs="Times New Roman"/>
            <w:sz w:val="24"/>
            <w:szCs w:val="24"/>
          </w:rPr>
          <w:t>”</w:t>
        </w:r>
      </w:ins>
      <w:r w:rsidRPr="002A4B94">
        <w:rPr>
          <w:rFonts w:ascii="Times New Roman" w:hAnsi="Times New Roman" w:cs="Times New Roman"/>
          <w:sz w:val="24"/>
          <w:szCs w:val="24"/>
        </w:rPr>
        <w:t xml:space="preserve"> </w:t>
      </w:r>
      <w:commentRangeEnd w:id="476"/>
      <w:r w:rsidR="00853E31" w:rsidRPr="002A4B94">
        <w:rPr>
          <w:rStyle w:val="CommentReference"/>
        </w:rPr>
        <w:commentReference w:id="476"/>
      </w:r>
      <w:r w:rsidRPr="002A4B94">
        <w:rPr>
          <w:rFonts w:ascii="Times New Roman" w:hAnsi="Times New Roman" w:cs="Times New Roman"/>
          <w:sz w:val="24"/>
          <w:szCs w:val="24"/>
        </w:rPr>
        <w:t xml:space="preserve">Japanese grammar does not include the learner’s </w:t>
      </w:r>
      <w:ins w:id="480" w:author="Author" w:date="2021-02-06T13:49:00Z">
        <w:r w:rsidR="00C87F13" w:rsidRPr="002A4B94">
          <w:rPr>
            <w:rFonts w:ascii="Times New Roman" w:hAnsi="Times New Roman" w:cs="Times New Roman"/>
            <w:sz w:val="24"/>
            <w:szCs w:val="24"/>
          </w:rPr>
          <w:t>per</w:t>
        </w:r>
      </w:ins>
      <w:ins w:id="481" w:author="Author" w:date="2021-02-06T13:50:00Z">
        <w:r w:rsidR="00C87F13" w:rsidRPr="002A4B94">
          <w:rPr>
            <w:rFonts w:ascii="Times New Roman" w:hAnsi="Times New Roman" w:cs="Times New Roman"/>
            <w:sz w:val="24"/>
            <w:szCs w:val="24"/>
          </w:rPr>
          <w:t>spective</w:t>
        </w:r>
      </w:ins>
      <w:del w:id="482" w:author="Author" w:date="2021-02-06T13:50:00Z">
        <w:r w:rsidRPr="002A4B94" w:rsidDel="00C87F13">
          <w:rPr>
            <w:rFonts w:ascii="Times New Roman" w:hAnsi="Times New Roman" w:cs="Times New Roman"/>
            <w:sz w:val="24"/>
            <w:szCs w:val="24"/>
          </w:rPr>
          <w:delText>point of view</w:delText>
        </w:r>
      </w:del>
      <w:r w:rsidRPr="002A4B94">
        <w:rPr>
          <w:rFonts w:ascii="Times New Roman" w:hAnsi="Times New Roman" w:cs="Times New Roman"/>
          <w:sz w:val="24"/>
          <w:szCs w:val="24"/>
        </w:rPr>
        <w:t xml:space="preserve">. </w:t>
      </w:r>
    </w:p>
    <w:p w14:paraId="48323533" w14:textId="59E19609" w:rsidR="00D010AD" w:rsidRPr="002A4B94" w:rsidRDefault="003F60B5" w:rsidP="00C8439F">
      <w:pPr>
        <w:spacing w:before="120" w:after="120" w:line="480" w:lineRule="auto"/>
        <w:ind w:left="0" w:right="0" w:firstLine="720"/>
        <w:rPr>
          <w:rFonts w:ascii="Times New Roman" w:hAnsi="Times New Roman" w:cs="Times New Roman"/>
          <w:sz w:val="24"/>
          <w:szCs w:val="24"/>
        </w:rPr>
      </w:pPr>
      <w:commentRangeStart w:id="483"/>
      <w:r w:rsidRPr="002A4B94">
        <w:rPr>
          <w:rFonts w:ascii="Times New Roman" w:hAnsi="Times New Roman" w:cs="Times New Roman"/>
          <w:sz w:val="24"/>
          <w:szCs w:val="24"/>
        </w:rPr>
        <w:t xml:space="preserve">To </w:t>
      </w:r>
      <w:ins w:id="484" w:author="Author" w:date="2021-02-06T22:16:00Z">
        <w:r w:rsidR="00853E31" w:rsidRPr="002A4B94">
          <w:rPr>
            <w:rFonts w:ascii="Times New Roman" w:hAnsi="Times New Roman" w:cs="Times New Roman"/>
            <w:sz w:val="24"/>
            <w:szCs w:val="24"/>
          </w:rPr>
          <w:t xml:space="preserve">excavate </w:t>
        </w:r>
      </w:ins>
      <w:ins w:id="485" w:author="Author" w:date="2021-02-06T13:52:00Z">
        <w:r w:rsidR="00A67BCC" w:rsidRPr="002A4B94">
          <w:rPr>
            <w:rFonts w:ascii="Times New Roman" w:hAnsi="Times New Roman" w:cs="Times New Roman"/>
            <w:sz w:val="24"/>
            <w:szCs w:val="24"/>
          </w:rPr>
          <w:t>this</w:t>
        </w:r>
      </w:ins>
      <w:commentRangeEnd w:id="483"/>
      <w:ins w:id="486" w:author="Author" w:date="2021-02-06T22:16:00Z">
        <w:r w:rsidR="00853E31" w:rsidRPr="002A4B94">
          <w:rPr>
            <w:rStyle w:val="CommentReference"/>
          </w:rPr>
          <w:commentReference w:id="483"/>
        </w:r>
      </w:ins>
      <w:del w:id="487" w:author="Author" w:date="2021-02-06T13:51:00Z">
        <w:r w:rsidRPr="002A4B94" w:rsidDel="00A67BCC">
          <w:rPr>
            <w:rFonts w:ascii="Times New Roman" w:hAnsi="Times New Roman" w:cs="Times New Roman"/>
            <w:sz w:val="24"/>
            <w:szCs w:val="24"/>
          </w:rPr>
          <w:delText xml:space="preserve">further mine </w:delText>
        </w:r>
      </w:del>
      <w:del w:id="488" w:author="Author" w:date="2021-02-06T13:52:00Z">
        <w:r w:rsidRPr="002A4B94" w:rsidDel="00A67BCC">
          <w:rPr>
            <w:rFonts w:ascii="Times New Roman" w:hAnsi="Times New Roman" w:cs="Times New Roman"/>
            <w:sz w:val="24"/>
            <w:szCs w:val="24"/>
          </w:rPr>
          <w:delText>this</w:delText>
        </w:r>
      </w:del>
      <w:del w:id="489" w:author="Author" w:date="2021-02-06T13:51:00Z">
        <w:r w:rsidRPr="002A4B94" w:rsidDel="00A67BCC">
          <w:rPr>
            <w:rFonts w:ascii="Times New Roman" w:hAnsi="Times New Roman" w:cs="Times New Roman"/>
            <w:sz w:val="24"/>
            <w:szCs w:val="24"/>
          </w:rPr>
          <w:delText xml:space="preserve"> area</w:delText>
        </w:r>
      </w:del>
      <w:r w:rsidRPr="002A4B94">
        <w:rPr>
          <w:rFonts w:ascii="Times New Roman" w:hAnsi="Times New Roman" w:cs="Times New Roman"/>
          <w:sz w:val="24"/>
          <w:szCs w:val="24"/>
        </w:rPr>
        <w:t xml:space="preserve">, we focused on </w:t>
      </w:r>
      <w:commentRangeStart w:id="490"/>
      <w:ins w:id="491" w:author="Author" w:date="2021-02-06T13:52:00Z">
        <w:r w:rsidR="00A67BCC" w:rsidRPr="002A4B94">
          <w:rPr>
            <w:rFonts w:ascii="Times New Roman" w:hAnsi="Times New Roman" w:cs="Times New Roman"/>
            <w:sz w:val="24"/>
            <w:szCs w:val="24"/>
          </w:rPr>
          <w:t xml:space="preserve">the intentions of </w:t>
        </w:r>
      </w:ins>
      <w:r w:rsidRPr="002A4B94">
        <w:rPr>
          <w:rFonts w:ascii="Times New Roman" w:hAnsi="Times New Roman" w:cs="Times New Roman"/>
          <w:sz w:val="24"/>
          <w:szCs w:val="24"/>
        </w:rPr>
        <w:t>JFL learner</w:t>
      </w:r>
      <w:ins w:id="492" w:author="Author" w:date="2021-02-06T13:52:00Z">
        <w:r w:rsidR="00A67BCC" w:rsidRPr="002A4B94">
          <w:rPr>
            <w:rFonts w:ascii="Times New Roman" w:hAnsi="Times New Roman" w:cs="Times New Roman"/>
            <w:sz w:val="24"/>
            <w:szCs w:val="24"/>
          </w:rPr>
          <w:t>s</w:t>
        </w:r>
      </w:ins>
      <w:del w:id="493" w:author="Author" w:date="2021-02-06T13:52:00Z">
        <w:r w:rsidRPr="002A4B94" w:rsidDel="00A67BCC">
          <w:rPr>
            <w:rFonts w:ascii="Times New Roman" w:hAnsi="Times New Roman" w:cs="Times New Roman"/>
            <w:sz w:val="24"/>
            <w:szCs w:val="24"/>
          </w:rPr>
          <w:delText xml:space="preserve"> </w:delText>
        </w:r>
      </w:del>
      <w:ins w:id="494" w:author="Author" w:date="2021-02-06T22:18:00Z">
        <w:r w:rsidR="00853E31" w:rsidRPr="002A4B94">
          <w:rPr>
            <w:rFonts w:ascii="Times New Roman" w:hAnsi="Times New Roman" w:cs="Times New Roman"/>
            <w:sz w:val="24"/>
            <w:szCs w:val="24"/>
          </w:rPr>
          <w:t xml:space="preserve"> and how they realized these</w:t>
        </w:r>
      </w:ins>
      <w:commentRangeEnd w:id="490"/>
      <w:ins w:id="495" w:author="Author" w:date="2021-02-06T22:19:00Z">
        <w:r w:rsidR="00853E31" w:rsidRPr="002A4B94">
          <w:rPr>
            <w:rStyle w:val="CommentReference"/>
          </w:rPr>
          <w:commentReference w:id="490"/>
        </w:r>
      </w:ins>
      <w:ins w:id="496" w:author="Author" w:date="2021-02-06T22:18:00Z">
        <w:r w:rsidR="00853E31" w:rsidRPr="002A4B94" w:rsidDel="00A67BCC">
          <w:rPr>
            <w:rFonts w:ascii="Times New Roman" w:hAnsi="Times New Roman" w:cs="Times New Roman"/>
            <w:sz w:val="24"/>
            <w:szCs w:val="24"/>
          </w:rPr>
          <w:t xml:space="preserve"> </w:t>
        </w:r>
      </w:ins>
      <w:del w:id="497" w:author="Author" w:date="2021-02-06T13:52:00Z">
        <w:r w:rsidRPr="002A4B94" w:rsidDel="00A67BCC">
          <w:rPr>
            <w:rFonts w:ascii="Times New Roman" w:hAnsi="Times New Roman" w:cs="Times New Roman"/>
            <w:sz w:val="24"/>
            <w:szCs w:val="24"/>
          </w:rPr>
          <w:delText xml:space="preserve">intention in the present study by </w:delText>
        </w:r>
      </w:del>
      <w:ins w:id="498" w:author="Author" w:date="2021-02-06T22:18:00Z">
        <w:r w:rsidR="00853E31" w:rsidRPr="002A4B94">
          <w:rPr>
            <w:rFonts w:ascii="Times New Roman" w:hAnsi="Times New Roman" w:cs="Times New Roman"/>
            <w:sz w:val="24"/>
            <w:szCs w:val="24"/>
          </w:rPr>
          <w:t xml:space="preserve">through </w:t>
        </w:r>
      </w:ins>
      <w:del w:id="499" w:author="Author" w:date="2021-02-06T22:18:00Z">
        <w:r w:rsidRPr="002A4B94" w:rsidDel="00853E31">
          <w:rPr>
            <w:rFonts w:ascii="Times New Roman" w:hAnsi="Times New Roman" w:cs="Times New Roman"/>
            <w:sz w:val="24"/>
            <w:szCs w:val="24"/>
          </w:rPr>
          <w:delText xml:space="preserve">examining </w:delText>
        </w:r>
      </w:del>
      <w:r w:rsidRPr="002A4B94">
        <w:rPr>
          <w:rFonts w:ascii="Times New Roman" w:hAnsi="Times New Roman" w:cs="Times New Roman"/>
          <w:sz w:val="24"/>
          <w:szCs w:val="24"/>
        </w:rPr>
        <w:t>their self-introductions</w:t>
      </w:r>
      <w:del w:id="500" w:author="Author" w:date="2021-02-06T22:18:00Z">
        <w:r w:rsidRPr="002A4B94" w:rsidDel="00853E31">
          <w:rPr>
            <w:rFonts w:ascii="Times New Roman" w:hAnsi="Times New Roman" w:cs="Times New Roman"/>
            <w:sz w:val="24"/>
            <w:szCs w:val="24"/>
          </w:rPr>
          <w:delText xml:space="preserve"> </w:delText>
        </w:r>
      </w:del>
      <w:ins w:id="501" w:author="Author" w:date="2021-02-06T13:53:00Z">
        <w:r w:rsidR="00A67BCC" w:rsidRPr="002A4B94">
          <w:rPr>
            <w:rFonts w:ascii="Times New Roman" w:hAnsi="Times New Roman" w:cs="Times New Roman"/>
            <w:sz w:val="24"/>
            <w:szCs w:val="24"/>
          </w:rPr>
          <w:t>.</w:t>
        </w:r>
      </w:ins>
      <w:del w:id="502" w:author="Author" w:date="2021-02-06T13:53:00Z">
        <w:r w:rsidRPr="002A4B94" w:rsidDel="00A67BCC">
          <w:rPr>
            <w:rFonts w:ascii="Times New Roman" w:hAnsi="Times New Roman" w:cs="Times New Roman"/>
            <w:sz w:val="24"/>
            <w:szCs w:val="24"/>
          </w:rPr>
          <w:delText xml:space="preserve">along with what they were </w:delText>
        </w:r>
        <w:r w:rsidRPr="002A4B94" w:rsidDel="00A67BCC">
          <w:rPr>
            <w:rFonts w:ascii="Times New Roman" w:hAnsi="Times New Roman" w:cs="Times New Roman"/>
            <w:sz w:val="24"/>
            <w:szCs w:val="24"/>
          </w:rPr>
          <w:lastRenderedPageBreak/>
          <w:delText xml:space="preserve">attempting to convey. </w:delText>
        </w:r>
      </w:del>
      <w:ins w:id="503" w:author="Author" w:date="2021-02-06T13:53:00Z">
        <w:r w:rsidR="00A67BCC" w:rsidRPr="002A4B94">
          <w:rPr>
            <w:rFonts w:ascii="Times New Roman" w:hAnsi="Times New Roman" w:cs="Times New Roman"/>
            <w:sz w:val="24"/>
            <w:szCs w:val="24"/>
          </w:rPr>
          <w:t xml:space="preserve"> </w:t>
        </w:r>
      </w:ins>
      <w:r w:rsidRPr="002A4B94">
        <w:rPr>
          <w:rFonts w:ascii="Times New Roman" w:hAnsi="Times New Roman" w:cs="Times New Roman"/>
          <w:sz w:val="24"/>
          <w:szCs w:val="24"/>
        </w:rPr>
        <w:t xml:space="preserve">We also analyzed how learners introduced themselves and </w:t>
      </w:r>
      <w:ins w:id="504" w:author="Author" w:date="2021-02-06T13:53:00Z">
        <w:r w:rsidR="00A67BCC" w:rsidRPr="002A4B94">
          <w:rPr>
            <w:rFonts w:ascii="Times New Roman" w:hAnsi="Times New Roman" w:cs="Times New Roman"/>
            <w:sz w:val="24"/>
            <w:szCs w:val="24"/>
          </w:rPr>
          <w:t xml:space="preserve">the </w:t>
        </w:r>
      </w:ins>
      <w:del w:id="505" w:author="Author" w:date="2021-02-06T13:53:00Z">
        <w:r w:rsidRPr="002A4B94" w:rsidDel="00A67BCC">
          <w:rPr>
            <w:rFonts w:ascii="Times New Roman" w:hAnsi="Times New Roman" w:cs="Times New Roman"/>
            <w:sz w:val="24"/>
            <w:szCs w:val="24"/>
          </w:rPr>
          <w:delText xml:space="preserve">what kind of </w:delText>
        </w:r>
      </w:del>
      <w:r w:rsidRPr="002A4B94">
        <w:rPr>
          <w:rFonts w:ascii="Times New Roman" w:hAnsi="Times New Roman" w:cs="Times New Roman"/>
          <w:sz w:val="24"/>
          <w:szCs w:val="24"/>
        </w:rPr>
        <w:t>skills the</w:t>
      </w:r>
      <w:ins w:id="506" w:author="Author" w:date="2021-02-06T13:53:00Z">
        <w:r w:rsidR="00A67BCC" w:rsidRPr="002A4B94">
          <w:rPr>
            <w:rFonts w:ascii="Times New Roman" w:hAnsi="Times New Roman" w:cs="Times New Roman"/>
            <w:sz w:val="24"/>
            <w:szCs w:val="24"/>
          </w:rPr>
          <w:t xml:space="preserve">y </w:t>
        </w:r>
      </w:ins>
      <w:del w:id="507" w:author="Author" w:date="2021-02-06T13:53:00Z">
        <w:r w:rsidRPr="002A4B94" w:rsidDel="00A67BCC">
          <w:rPr>
            <w:rFonts w:ascii="Times New Roman" w:hAnsi="Times New Roman" w:cs="Times New Roman"/>
            <w:sz w:val="24"/>
            <w:szCs w:val="24"/>
          </w:rPr>
          <w:delText xml:space="preserve"> speakers </w:delText>
        </w:r>
      </w:del>
      <w:r w:rsidRPr="002A4B94">
        <w:rPr>
          <w:rFonts w:ascii="Times New Roman" w:hAnsi="Times New Roman" w:cs="Times New Roman"/>
          <w:sz w:val="24"/>
          <w:szCs w:val="24"/>
        </w:rPr>
        <w:t xml:space="preserve">needed to effectively communicate </w:t>
      </w:r>
      <w:ins w:id="508" w:author="Author" w:date="2021-02-06T13:53:00Z">
        <w:r w:rsidR="00A67BCC" w:rsidRPr="002A4B94">
          <w:rPr>
            <w:rFonts w:ascii="Times New Roman" w:hAnsi="Times New Roman" w:cs="Times New Roman"/>
            <w:sz w:val="24"/>
            <w:szCs w:val="24"/>
          </w:rPr>
          <w:t xml:space="preserve">with the </w:t>
        </w:r>
      </w:ins>
      <w:ins w:id="509" w:author="Author" w:date="2021-02-10T14:52:00Z">
        <w:r w:rsidR="00B76F12" w:rsidRPr="002A4B94">
          <w:rPr>
            <w:rFonts w:ascii="Times New Roman" w:hAnsi="Times New Roman" w:cs="Times New Roman"/>
            <w:sz w:val="24"/>
            <w:szCs w:val="24"/>
          </w:rPr>
          <w:t>addressees</w:t>
        </w:r>
      </w:ins>
      <w:del w:id="510" w:author="Author" w:date="2021-02-06T13:54:00Z">
        <w:r w:rsidRPr="002A4B94" w:rsidDel="00A67BCC">
          <w:rPr>
            <w:rFonts w:ascii="Times New Roman" w:hAnsi="Times New Roman" w:cs="Times New Roman"/>
            <w:sz w:val="24"/>
            <w:szCs w:val="24"/>
          </w:rPr>
          <w:delText>these points to the addressee.</w:delText>
        </w:r>
      </w:del>
      <w:r w:rsidRPr="002A4B94">
        <w:rPr>
          <w:rFonts w:ascii="Times New Roman" w:hAnsi="Times New Roman" w:cs="Times New Roman"/>
          <w:sz w:val="24"/>
          <w:szCs w:val="24"/>
        </w:rPr>
        <w:t xml:space="preserve"> </w:t>
      </w:r>
    </w:p>
    <w:p w14:paraId="492FCB6E" w14:textId="77777777" w:rsidR="00D010AD" w:rsidRPr="002A4B94" w:rsidRDefault="003F60B5" w:rsidP="000E0A1D">
      <w:pPr>
        <w:pStyle w:val="Heading1"/>
        <w:numPr>
          <w:ilvl w:val="0"/>
          <w:numId w:val="0"/>
        </w:numPr>
        <w:spacing w:before="120" w:after="120" w:line="480" w:lineRule="auto"/>
        <w:jc w:val="center"/>
        <w:rPr>
          <w:rFonts w:ascii="Times New Roman" w:hAnsi="Times New Roman" w:cs="Times New Roman"/>
          <w:szCs w:val="24"/>
        </w:rPr>
      </w:pPr>
      <w:r w:rsidRPr="002A4B94">
        <w:rPr>
          <w:rFonts w:ascii="Times New Roman" w:hAnsi="Times New Roman" w:cs="Times New Roman"/>
          <w:szCs w:val="24"/>
        </w:rPr>
        <w:t xml:space="preserve">Method </w:t>
      </w:r>
    </w:p>
    <w:p w14:paraId="499C1600" w14:textId="77777777" w:rsidR="00D010AD" w:rsidRPr="002A4B94" w:rsidRDefault="003F60B5" w:rsidP="000E0A1D">
      <w:pPr>
        <w:pStyle w:val="Heading2"/>
        <w:numPr>
          <w:ilvl w:val="0"/>
          <w:numId w:val="0"/>
        </w:numPr>
        <w:spacing w:before="120" w:after="120" w:line="480" w:lineRule="auto"/>
        <w:rPr>
          <w:rFonts w:ascii="Times New Roman" w:hAnsi="Times New Roman" w:cs="Times New Roman"/>
          <w:sz w:val="24"/>
          <w:szCs w:val="24"/>
        </w:rPr>
      </w:pPr>
      <w:r w:rsidRPr="002A4B94">
        <w:rPr>
          <w:rFonts w:ascii="Times New Roman" w:hAnsi="Times New Roman" w:cs="Times New Roman"/>
          <w:sz w:val="24"/>
          <w:szCs w:val="24"/>
        </w:rPr>
        <w:t xml:space="preserve">Project Overview </w:t>
      </w:r>
    </w:p>
    <w:p w14:paraId="0404CC14" w14:textId="467E1F00" w:rsidR="00D010AD" w:rsidRPr="002A4B94" w:rsidRDefault="003F60B5" w:rsidP="00120F65">
      <w:pPr>
        <w:spacing w:before="120" w:after="120" w:line="480" w:lineRule="auto"/>
        <w:ind w:left="0" w:right="0" w:firstLine="720"/>
        <w:rPr>
          <w:rFonts w:ascii="Times New Roman" w:hAnsi="Times New Roman" w:cs="Times New Roman"/>
          <w:sz w:val="24"/>
          <w:szCs w:val="24"/>
        </w:rPr>
      </w:pPr>
      <w:r w:rsidRPr="002A4B94">
        <w:rPr>
          <w:rFonts w:ascii="Times New Roman" w:hAnsi="Times New Roman" w:cs="Times New Roman"/>
          <w:sz w:val="24"/>
          <w:szCs w:val="24"/>
        </w:rPr>
        <w:t xml:space="preserve">The project comprised exchanges between JFL and </w:t>
      </w:r>
      <w:ins w:id="511" w:author="Author" w:date="2021-02-10T15:03:00Z">
        <w:r w:rsidR="0072253E" w:rsidRPr="002A4B94">
          <w:rPr>
            <w:rFonts w:ascii="Times New Roman" w:hAnsi="Times New Roman" w:cs="Times New Roman"/>
            <w:bCs/>
            <w:sz w:val="24"/>
            <w:szCs w:val="24"/>
          </w:rPr>
          <w:t>English Foreign Language</w:t>
        </w:r>
        <w:r w:rsidR="0072253E" w:rsidRPr="002A4B94">
          <w:rPr>
            <w:rFonts w:ascii="Times New Roman" w:hAnsi="Times New Roman" w:cs="Times New Roman"/>
            <w:sz w:val="24"/>
            <w:szCs w:val="24"/>
          </w:rPr>
          <w:t xml:space="preserve"> </w:t>
        </w:r>
        <w:r w:rsidR="0072253E">
          <w:rPr>
            <w:rFonts w:ascii="Times New Roman" w:hAnsi="Times New Roman" w:cs="Times New Roman"/>
            <w:sz w:val="24"/>
            <w:szCs w:val="24"/>
          </w:rPr>
          <w:t>(</w:t>
        </w:r>
      </w:ins>
      <w:commentRangeStart w:id="512"/>
      <w:r w:rsidRPr="002A4B94">
        <w:rPr>
          <w:rFonts w:ascii="Times New Roman" w:hAnsi="Times New Roman" w:cs="Times New Roman"/>
          <w:sz w:val="24"/>
          <w:szCs w:val="24"/>
        </w:rPr>
        <w:t>EFL</w:t>
      </w:r>
      <w:del w:id="513" w:author="Author" w:date="2021-02-10T15:03:00Z">
        <w:r w:rsidRPr="002A4B94" w:rsidDel="0072253E">
          <w:rPr>
            <w:rFonts w:ascii="Times New Roman" w:hAnsi="Times New Roman" w:cs="Times New Roman"/>
            <w:sz w:val="24"/>
            <w:szCs w:val="24"/>
          </w:rPr>
          <w:delText xml:space="preserve"> </w:delText>
        </w:r>
      </w:del>
      <w:ins w:id="514" w:author="Author" w:date="2021-01-30T16:40:00Z">
        <w:r w:rsidR="00290E24" w:rsidRPr="002A4B94">
          <w:rPr>
            <w:rFonts w:ascii="Times New Roman" w:hAnsi="Times New Roman" w:cs="Times New Roman"/>
            <w:bCs/>
            <w:sz w:val="24"/>
            <w:szCs w:val="24"/>
          </w:rPr>
          <w:t>)</w:t>
        </w:r>
      </w:ins>
      <w:commentRangeEnd w:id="512"/>
      <w:ins w:id="515" w:author="Author" w:date="2021-02-06T05:06:00Z">
        <w:r w:rsidR="00D53BAE" w:rsidRPr="002A4B94">
          <w:rPr>
            <w:rStyle w:val="CommentReference"/>
          </w:rPr>
          <w:commentReference w:id="512"/>
        </w:r>
      </w:ins>
      <w:ins w:id="516" w:author="Author" w:date="2021-01-30T16:40:00Z">
        <w:r w:rsidR="00290E24" w:rsidRPr="002A4B94">
          <w:rPr>
            <w:rFonts w:ascii="Times New Roman" w:hAnsi="Times New Roman" w:cs="Times New Roman"/>
            <w:sz w:val="24"/>
            <w:szCs w:val="24"/>
          </w:rPr>
          <w:t xml:space="preserve"> </w:t>
        </w:r>
      </w:ins>
      <w:r w:rsidRPr="002A4B94">
        <w:rPr>
          <w:rFonts w:ascii="Times New Roman" w:hAnsi="Times New Roman" w:cs="Times New Roman"/>
          <w:sz w:val="24"/>
          <w:szCs w:val="24"/>
        </w:rPr>
        <w:t xml:space="preserve">learners at universities in the U.S. and Japan, </w:t>
      </w:r>
      <w:ins w:id="517" w:author="Author" w:date="2021-02-06T13:54:00Z">
        <w:r w:rsidR="00BB4ACC" w:rsidRPr="002A4B94">
          <w:rPr>
            <w:rFonts w:ascii="Times New Roman" w:hAnsi="Times New Roman" w:cs="Times New Roman"/>
            <w:sz w:val="24"/>
            <w:szCs w:val="24"/>
          </w:rPr>
          <w:t>be</w:t>
        </w:r>
      </w:ins>
      <w:ins w:id="518" w:author="Author" w:date="2021-02-06T13:55:00Z">
        <w:r w:rsidR="00BB4ACC" w:rsidRPr="002A4B94">
          <w:rPr>
            <w:rFonts w:ascii="Times New Roman" w:hAnsi="Times New Roman" w:cs="Times New Roman"/>
            <w:sz w:val="24"/>
            <w:szCs w:val="24"/>
          </w:rPr>
          <w:t xml:space="preserve">tween </w:t>
        </w:r>
      </w:ins>
      <w:del w:id="519" w:author="Author" w:date="2021-02-06T13:55:00Z">
        <w:r w:rsidRPr="002A4B94" w:rsidDel="00BB4ACC">
          <w:rPr>
            <w:rFonts w:ascii="Times New Roman" w:hAnsi="Times New Roman" w:cs="Times New Roman"/>
            <w:sz w:val="24"/>
            <w:szCs w:val="24"/>
          </w:rPr>
          <w:delText xml:space="preserve">lasting from </w:delText>
        </w:r>
      </w:del>
      <w:r w:rsidRPr="002A4B94">
        <w:rPr>
          <w:rFonts w:ascii="Times New Roman" w:hAnsi="Times New Roman" w:cs="Times New Roman"/>
          <w:sz w:val="24"/>
          <w:szCs w:val="24"/>
        </w:rPr>
        <w:t>September</w:t>
      </w:r>
      <w:ins w:id="520" w:author="Author" w:date="2021-02-06T13:56:00Z">
        <w:r w:rsidR="00BB4ACC" w:rsidRPr="002A4B94">
          <w:rPr>
            <w:rFonts w:ascii="Times New Roman" w:hAnsi="Times New Roman" w:cs="Times New Roman"/>
            <w:sz w:val="24"/>
            <w:szCs w:val="24"/>
          </w:rPr>
          <w:t>–</w:t>
        </w:r>
      </w:ins>
      <w:del w:id="521" w:author="Author" w:date="2021-02-06T13:56:00Z">
        <w:r w:rsidRPr="002A4B94" w:rsidDel="00BB4ACC">
          <w:rPr>
            <w:rFonts w:ascii="Times New Roman" w:hAnsi="Times New Roman" w:cs="Times New Roman"/>
            <w:sz w:val="24"/>
            <w:szCs w:val="24"/>
          </w:rPr>
          <w:delText xml:space="preserve"> </w:delText>
        </w:r>
      </w:del>
      <w:del w:id="522" w:author="Author" w:date="2021-01-30T16:41:00Z">
        <w:r w:rsidRPr="002A4B94" w:rsidDel="00290E24">
          <w:rPr>
            <w:rFonts w:ascii="Times New Roman" w:hAnsi="Times New Roman" w:cs="Times New Roman"/>
            <w:sz w:val="24"/>
            <w:szCs w:val="24"/>
          </w:rPr>
          <w:delText xml:space="preserve">2016 </w:delText>
        </w:r>
      </w:del>
      <w:del w:id="523" w:author="Author" w:date="2021-02-06T13:56:00Z">
        <w:r w:rsidRPr="002A4B94" w:rsidDel="00BB4ACC">
          <w:rPr>
            <w:rFonts w:ascii="Times New Roman" w:hAnsi="Times New Roman" w:cs="Times New Roman"/>
            <w:sz w:val="24"/>
            <w:szCs w:val="24"/>
          </w:rPr>
          <w:delText xml:space="preserve">to </w:delText>
        </w:r>
      </w:del>
      <w:r w:rsidRPr="002A4B94">
        <w:rPr>
          <w:rFonts w:ascii="Times New Roman" w:hAnsi="Times New Roman" w:cs="Times New Roman"/>
          <w:sz w:val="24"/>
          <w:szCs w:val="24"/>
        </w:rPr>
        <w:t xml:space="preserve">December 2016. The purpose was to encourage students to </w:t>
      </w:r>
      <w:ins w:id="524" w:author="Author" w:date="2021-02-06T14:07:00Z">
        <w:r w:rsidR="00C677FC" w:rsidRPr="002A4B94">
          <w:rPr>
            <w:rFonts w:ascii="Times New Roman" w:hAnsi="Times New Roman" w:cs="Times New Roman"/>
            <w:sz w:val="24"/>
            <w:szCs w:val="24"/>
          </w:rPr>
          <w:t xml:space="preserve">explore </w:t>
        </w:r>
      </w:ins>
      <w:del w:id="525" w:author="Author" w:date="2021-02-06T14:07:00Z">
        <w:r w:rsidRPr="002A4B94" w:rsidDel="00C677FC">
          <w:rPr>
            <w:rFonts w:ascii="Times New Roman" w:hAnsi="Times New Roman" w:cs="Times New Roman"/>
            <w:sz w:val="24"/>
            <w:szCs w:val="24"/>
          </w:rPr>
          <w:delText xml:space="preserve">go beyond classroom learning into </w:delText>
        </w:r>
      </w:del>
      <w:r w:rsidRPr="002A4B94">
        <w:rPr>
          <w:rFonts w:ascii="Times New Roman" w:hAnsi="Times New Roman" w:cs="Times New Roman"/>
          <w:sz w:val="24"/>
          <w:szCs w:val="24"/>
        </w:rPr>
        <w:t>voluntary, self-directed learning</w:t>
      </w:r>
      <w:del w:id="526" w:author="Author" w:date="2021-01-30T16:41:00Z">
        <w:r w:rsidRPr="002A4B94" w:rsidDel="000D2713">
          <w:rPr>
            <w:rFonts w:ascii="Times New Roman" w:hAnsi="Times New Roman" w:cs="Times New Roman"/>
            <w:sz w:val="24"/>
            <w:szCs w:val="24"/>
          </w:rPr>
          <w:delText xml:space="preserve"> outside the classroom</w:delText>
        </w:r>
      </w:del>
      <w:r w:rsidRPr="002A4B94">
        <w:rPr>
          <w:rFonts w:ascii="Times New Roman" w:hAnsi="Times New Roman" w:cs="Times New Roman"/>
          <w:sz w:val="24"/>
          <w:szCs w:val="24"/>
        </w:rPr>
        <w:t xml:space="preserve">, </w:t>
      </w:r>
      <w:ins w:id="527" w:author="Author" w:date="2021-02-06T14:07:00Z">
        <w:r w:rsidR="00C677FC" w:rsidRPr="002A4B94">
          <w:rPr>
            <w:rFonts w:ascii="Times New Roman" w:hAnsi="Times New Roman" w:cs="Times New Roman"/>
            <w:sz w:val="24"/>
            <w:szCs w:val="24"/>
          </w:rPr>
          <w:t xml:space="preserve">and </w:t>
        </w:r>
      </w:ins>
      <w:del w:id="528" w:author="Author" w:date="2021-02-06T14:07:00Z">
        <w:r w:rsidRPr="002A4B94" w:rsidDel="00C677FC">
          <w:rPr>
            <w:rFonts w:ascii="Times New Roman" w:hAnsi="Times New Roman" w:cs="Times New Roman"/>
            <w:sz w:val="24"/>
            <w:szCs w:val="24"/>
          </w:rPr>
          <w:delText>as well as using</w:delText>
        </w:r>
      </w:del>
      <w:ins w:id="529" w:author="Author" w:date="2021-02-06T14:07:00Z">
        <w:r w:rsidR="00C677FC" w:rsidRPr="002A4B94">
          <w:rPr>
            <w:rFonts w:ascii="Times New Roman" w:hAnsi="Times New Roman" w:cs="Times New Roman"/>
            <w:sz w:val="24"/>
            <w:szCs w:val="24"/>
          </w:rPr>
          <w:t>use</w:t>
        </w:r>
      </w:ins>
      <w:r w:rsidRPr="002A4B94">
        <w:rPr>
          <w:rFonts w:ascii="Times New Roman" w:hAnsi="Times New Roman" w:cs="Times New Roman"/>
          <w:sz w:val="24"/>
          <w:szCs w:val="24"/>
        </w:rPr>
        <w:t xml:space="preserve"> the target language </w:t>
      </w:r>
      <w:commentRangeStart w:id="530"/>
      <w:r w:rsidRPr="002A4B94">
        <w:rPr>
          <w:rFonts w:ascii="Times New Roman" w:hAnsi="Times New Roman" w:cs="Times New Roman"/>
          <w:sz w:val="24"/>
          <w:szCs w:val="24"/>
        </w:rPr>
        <w:t xml:space="preserve">in practical and personal ways. </w:t>
      </w:r>
      <w:commentRangeEnd w:id="530"/>
      <w:r w:rsidR="000D2713" w:rsidRPr="002A4B94">
        <w:rPr>
          <w:rStyle w:val="CommentReference"/>
          <w:rFonts w:ascii="Times New Roman" w:hAnsi="Times New Roman" w:cs="Times New Roman"/>
          <w:sz w:val="24"/>
          <w:szCs w:val="24"/>
        </w:rPr>
        <w:commentReference w:id="530"/>
      </w:r>
      <w:r w:rsidRPr="002A4B94">
        <w:rPr>
          <w:rFonts w:ascii="Times New Roman" w:hAnsi="Times New Roman" w:cs="Times New Roman"/>
          <w:sz w:val="24"/>
          <w:szCs w:val="24"/>
        </w:rPr>
        <w:t xml:space="preserve">The project </w:t>
      </w:r>
      <w:ins w:id="531" w:author="Author" w:date="2021-02-10T14:41:00Z">
        <w:r w:rsidR="00E84379" w:rsidRPr="002A4B94">
          <w:rPr>
            <w:rFonts w:ascii="Times New Roman" w:hAnsi="Times New Roman" w:cs="Times New Roman"/>
            <w:sz w:val="24"/>
            <w:szCs w:val="24"/>
          </w:rPr>
          <w:t xml:space="preserve">comprised </w:t>
        </w:r>
      </w:ins>
      <w:del w:id="532" w:author="Author" w:date="2021-01-30T16:41:00Z">
        <w:r w:rsidRPr="002A4B94" w:rsidDel="000D2713">
          <w:rPr>
            <w:rFonts w:ascii="Times New Roman" w:hAnsi="Times New Roman" w:cs="Times New Roman"/>
            <w:sz w:val="24"/>
            <w:szCs w:val="24"/>
          </w:rPr>
          <w:delText>conta</w:delText>
        </w:r>
      </w:del>
      <w:del w:id="533" w:author="Author" w:date="2021-01-30T16:42:00Z">
        <w:r w:rsidRPr="002A4B94" w:rsidDel="000D2713">
          <w:rPr>
            <w:rFonts w:ascii="Times New Roman" w:hAnsi="Times New Roman" w:cs="Times New Roman"/>
            <w:sz w:val="24"/>
            <w:szCs w:val="24"/>
          </w:rPr>
          <w:delText xml:space="preserve">ined </w:delText>
        </w:r>
      </w:del>
      <w:r w:rsidRPr="002A4B94">
        <w:rPr>
          <w:rFonts w:ascii="Times New Roman" w:hAnsi="Times New Roman" w:cs="Times New Roman"/>
          <w:sz w:val="24"/>
          <w:szCs w:val="24"/>
        </w:rPr>
        <w:t>a series of tasks involving video and written exchanges via private Japanese and English Facebook group pages</w:t>
      </w:r>
      <w:ins w:id="534" w:author="Author" w:date="2021-02-06T22:23:00Z">
        <w:r w:rsidR="007F41FE" w:rsidRPr="002A4B94">
          <w:rPr>
            <w:rFonts w:ascii="Times New Roman" w:hAnsi="Times New Roman" w:cs="Times New Roman"/>
            <w:sz w:val="24"/>
            <w:szCs w:val="24"/>
          </w:rPr>
          <w:t>,</w:t>
        </w:r>
      </w:ins>
      <w:r w:rsidRPr="002A4B94">
        <w:rPr>
          <w:rFonts w:ascii="Times New Roman" w:hAnsi="Times New Roman" w:cs="Times New Roman"/>
          <w:sz w:val="24"/>
          <w:szCs w:val="24"/>
        </w:rPr>
        <w:t xml:space="preserve"> created by the instructors. On the Japanese page, JFL learners posted their videos in Japanese, and native Japanese college students (EFL learners) </w:t>
      </w:r>
      <w:commentRangeStart w:id="535"/>
      <w:r w:rsidRPr="002A4B94">
        <w:rPr>
          <w:rFonts w:ascii="Times New Roman" w:hAnsi="Times New Roman" w:cs="Times New Roman"/>
          <w:sz w:val="24"/>
          <w:szCs w:val="24"/>
        </w:rPr>
        <w:t>posted their comments</w:t>
      </w:r>
      <w:del w:id="536" w:author="Author" w:date="2021-02-06T22:24:00Z">
        <w:r w:rsidRPr="002A4B94" w:rsidDel="007F41FE">
          <w:rPr>
            <w:rFonts w:ascii="Times New Roman" w:hAnsi="Times New Roman" w:cs="Times New Roman"/>
            <w:sz w:val="24"/>
            <w:szCs w:val="24"/>
          </w:rPr>
          <w:delText xml:space="preserve"> </w:delText>
        </w:r>
      </w:del>
      <w:commentRangeEnd w:id="535"/>
      <w:r w:rsidR="007F41FE" w:rsidRPr="002A4B94">
        <w:rPr>
          <w:rStyle w:val="CommentReference"/>
        </w:rPr>
        <w:commentReference w:id="535"/>
      </w:r>
      <w:del w:id="537" w:author="Author" w:date="2021-02-06T22:24:00Z">
        <w:r w:rsidRPr="002A4B94" w:rsidDel="007F41FE">
          <w:rPr>
            <w:rFonts w:ascii="Times New Roman" w:hAnsi="Times New Roman" w:cs="Times New Roman"/>
            <w:sz w:val="24"/>
            <w:szCs w:val="24"/>
          </w:rPr>
          <w:delText>in Japanese</w:delText>
        </w:r>
      </w:del>
      <w:r w:rsidRPr="002A4B94">
        <w:rPr>
          <w:rFonts w:ascii="Times New Roman" w:hAnsi="Times New Roman" w:cs="Times New Roman"/>
          <w:sz w:val="24"/>
          <w:szCs w:val="24"/>
        </w:rPr>
        <w:t xml:space="preserve">. Conversely, on the English page, EFL learners posted their videos in English and American college </w:t>
      </w:r>
      <w:commentRangeStart w:id="538"/>
      <w:r w:rsidRPr="002A4B94">
        <w:rPr>
          <w:rFonts w:ascii="Times New Roman" w:hAnsi="Times New Roman" w:cs="Times New Roman"/>
          <w:sz w:val="24"/>
          <w:szCs w:val="24"/>
        </w:rPr>
        <w:t>students</w:t>
      </w:r>
      <w:ins w:id="539" w:author="Author" w:date="2021-02-10T14:42:00Z">
        <w:r w:rsidR="00E92CD0" w:rsidRPr="002A4B94">
          <w:rPr>
            <w:rFonts w:ascii="Times New Roman" w:hAnsi="Times New Roman" w:cs="Times New Roman"/>
            <w:sz w:val="24"/>
            <w:szCs w:val="24"/>
          </w:rPr>
          <w:t xml:space="preserve"> (JFL learners)</w:t>
        </w:r>
      </w:ins>
      <w:r w:rsidRPr="002A4B94">
        <w:rPr>
          <w:rFonts w:ascii="Times New Roman" w:hAnsi="Times New Roman" w:cs="Times New Roman"/>
          <w:sz w:val="24"/>
          <w:szCs w:val="24"/>
        </w:rPr>
        <w:t xml:space="preserve"> </w:t>
      </w:r>
      <w:ins w:id="540" w:author="Author" w:date="2021-02-06T22:25:00Z">
        <w:r w:rsidR="007F41FE" w:rsidRPr="002A4B94">
          <w:rPr>
            <w:rFonts w:ascii="Times New Roman" w:hAnsi="Times New Roman" w:cs="Times New Roman"/>
            <w:sz w:val="24"/>
            <w:szCs w:val="24"/>
          </w:rPr>
          <w:t>responded</w:t>
        </w:r>
        <w:commentRangeEnd w:id="538"/>
        <w:r w:rsidR="007F41FE" w:rsidRPr="002A4B94">
          <w:rPr>
            <w:rStyle w:val="CommentReference"/>
          </w:rPr>
          <w:commentReference w:id="538"/>
        </w:r>
      </w:ins>
      <w:del w:id="541" w:author="Author" w:date="2021-02-06T22:25:00Z">
        <w:r w:rsidRPr="002A4B94" w:rsidDel="007F41FE">
          <w:rPr>
            <w:rFonts w:ascii="Times New Roman" w:hAnsi="Times New Roman" w:cs="Times New Roman"/>
            <w:sz w:val="24"/>
            <w:szCs w:val="24"/>
          </w:rPr>
          <w:delText>commented in English</w:delText>
        </w:r>
      </w:del>
      <w:r w:rsidRPr="002A4B94">
        <w:rPr>
          <w:rFonts w:ascii="Times New Roman" w:hAnsi="Times New Roman" w:cs="Times New Roman"/>
          <w:sz w:val="24"/>
          <w:szCs w:val="24"/>
        </w:rPr>
        <w:t xml:space="preserve">. In these assignments, students introduced themselves, talked about their campus, and explained their favorite activities. </w:t>
      </w:r>
    </w:p>
    <w:p w14:paraId="2C35CEDA" w14:textId="6181E671" w:rsidR="005E1670" w:rsidRPr="002A4B94" w:rsidRDefault="003F60B5" w:rsidP="00E91C39">
      <w:pPr>
        <w:spacing w:before="120" w:after="120" w:line="480" w:lineRule="auto"/>
        <w:ind w:left="0" w:right="0" w:firstLine="720"/>
        <w:rPr>
          <w:rFonts w:ascii="Times New Roman" w:hAnsi="Times New Roman" w:cs="Times New Roman"/>
          <w:sz w:val="24"/>
          <w:szCs w:val="24"/>
        </w:rPr>
      </w:pPr>
      <w:r w:rsidRPr="002A4B94">
        <w:rPr>
          <w:rFonts w:ascii="Times New Roman" w:hAnsi="Times New Roman" w:cs="Times New Roman"/>
          <w:sz w:val="24"/>
          <w:szCs w:val="24"/>
        </w:rPr>
        <w:lastRenderedPageBreak/>
        <w:t>The participants in this study were 66 JFL and 51 EFL learners from the exchange project. The JFL learners were enrolled in</w:t>
      </w:r>
      <w:del w:id="542" w:author="Author" w:date="2021-02-06T22:27:00Z">
        <w:r w:rsidRPr="002A4B94" w:rsidDel="005F3926">
          <w:rPr>
            <w:rFonts w:ascii="Times New Roman" w:hAnsi="Times New Roman" w:cs="Times New Roman"/>
            <w:sz w:val="24"/>
            <w:szCs w:val="24"/>
          </w:rPr>
          <w:delText>to</w:delText>
        </w:r>
      </w:del>
      <w:r w:rsidRPr="002A4B94">
        <w:rPr>
          <w:rFonts w:ascii="Times New Roman" w:hAnsi="Times New Roman" w:cs="Times New Roman"/>
          <w:sz w:val="24"/>
          <w:szCs w:val="24"/>
        </w:rPr>
        <w:t xml:space="preserve"> third- and fifth-semester Japanese courses in the U</w:t>
      </w:r>
      <w:ins w:id="543" w:author="Author" w:date="2021-01-30T16:42:00Z">
        <w:r w:rsidR="000D2713" w:rsidRPr="002A4B94">
          <w:rPr>
            <w:rFonts w:ascii="Times New Roman" w:hAnsi="Times New Roman" w:cs="Times New Roman"/>
            <w:sz w:val="24"/>
            <w:szCs w:val="24"/>
          </w:rPr>
          <w:t>.</w:t>
        </w:r>
      </w:ins>
      <w:r w:rsidRPr="002A4B94">
        <w:rPr>
          <w:rFonts w:ascii="Times New Roman" w:hAnsi="Times New Roman" w:cs="Times New Roman"/>
          <w:sz w:val="24"/>
          <w:szCs w:val="24"/>
        </w:rPr>
        <w:t>S.</w:t>
      </w:r>
      <w:del w:id="544" w:author="Author" w:date="2021-01-30T16:42:00Z">
        <w:r w:rsidRPr="002A4B94" w:rsidDel="000D2713">
          <w:rPr>
            <w:rFonts w:ascii="Times New Roman" w:hAnsi="Times New Roman" w:cs="Times New Roman"/>
            <w:sz w:val="24"/>
            <w:szCs w:val="24"/>
          </w:rPr>
          <w:delText>,</w:delText>
        </w:r>
      </w:del>
      <w:r w:rsidRPr="002A4B94">
        <w:rPr>
          <w:rFonts w:ascii="Times New Roman" w:hAnsi="Times New Roman" w:cs="Times New Roman"/>
          <w:sz w:val="24"/>
          <w:szCs w:val="24"/>
        </w:rPr>
        <w:t xml:space="preserve"> and their Japanese proficiency level was novice-high to intermediate-high. The EFL learners were enrolled in a Basic English course at a science and engineering university in </w:t>
      </w:r>
      <w:commentRangeStart w:id="545"/>
      <w:r w:rsidRPr="002A4B94">
        <w:rPr>
          <w:rFonts w:ascii="Times New Roman" w:hAnsi="Times New Roman" w:cs="Times New Roman"/>
          <w:sz w:val="24"/>
          <w:szCs w:val="24"/>
        </w:rPr>
        <w:t xml:space="preserve">Japan. </w:t>
      </w:r>
      <w:commentRangeEnd w:id="545"/>
      <w:r w:rsidR="00EF29AD" w:rsidRPr="002A4B94">
        <w:rPr>
          <w:rStyle w:val="CommentReference"/>
        </w:rPr>
        <w:commentReference w:id="545"/>
      </w:r>
    </w:p>
    <w:p w14:paraId="274D3AF8" w14:textId="77777777" w:rsidR="00D010AD" w:rsidRPr="002A4B94" w:rsidRDefault="003F60B5" w:rsidP="000E0A1D">
      <w:pPr>
        <w:pStyle w:val="Heading3"/>
        <w:numPr>
          <w:ilvl w:val="0"/>
          <w:numId w:val="0"/>
        </w:numPr>
        <w:spacing w:before="120" w:after="120" w:line="480" w:lineRule="auto"/>
        <w:rPr>
          <w:rFonts w:ascii="Times New Roman" w:hAnsi="Times New Roman" w:cs="Times New Roman"/>
          <w:i/>
          <w:iCs/>
          <w:sz w:val="24"/>
          <w:szCs w:val="24"/>
        </w:rPr>
      </w:pPr>
      <w:r w:rsidRPr="002A4B94">
        <w:rPr>
          <w:rFonts w:ascii="Times New Roman" w:hAnsi="Times New Roman" w:cs="Times New Roman"/>
          <w:i/>
          <w:iCs/>
          <w:sz w:val="24"/>
          <w:szCs w:val="24"/>
        </w:rPr>
        <w:t xml:space="preserve">Questionnaire </w:t>
      </w:r>
    </w:p>
    <w:p w14:paraId="58DBF14B" w14:textId="0FA79F1F" w:rsidR="00D010AD" w:rsidRPr="002A4B94" w:rsidRDefault="003F60B5" w:rsidP="00120F65">
      <w:pPr>
        <w:spacing w:before="120" w:after="120" w:line="480" w:lineRule="auto"/>
        <w:ind w:left="0" w:right="0" w:firstLine="720"/>
        <w:rPr>
          <w:rFonts w:ascii="Times New Roman" w:hAnsi="Times New Roman" w:cs="Times New Roman"/>
          <w:sz w:val="24"/>
          <w:szCs w:val="24"/>
        </w:rPr>
      </w:pPr>
      <w:r w:rsidRPr="002A4B94">
        <w:rPr>
          <w:rFonts w:ascii="Times New Roman" w:hAnsi="Times New Roman" w:cs="Times New Roman"/>
          <w:sz w:val="24"/>
          <w:szCs w:val="24"/>
        </w:rPr>
        <w:t>We conducted surveys of JFL learner</w:t>
      </w:r>
      <w:del w:id="546" w:author="Author" w:date="2021-02-10T14:43:00Z">
        <w:r w:rsidRPr="002A4B94" w:rsidDel="00E92CD0">
          <w:rPr>
            <w:rFonts w:ascii="Times New Roman" w:hAnsi="Times New Roman" w:cs="Times New Roman"/>
            <w:sz w:val="24"/>
            <w:szCs w:val="24"/>
          </w:rPr>
          <w:delText xml:space="preserve"> participant</w:delText>
        </w:r>
      </w:del>
      <w:r w:rsidRPr="002A4B94">
        <w:rPr>
          <w:rFonts w:ascii="Times New Roman" w:hAnsi="Times New Roman" w:cs="Times New Roman"/>
          <w:sz w:val="24"/>
          <w:szCs w:val="24"/>
        </w:rPr>
        <w:t xml:space="preserve">s, with questions tailored </w:t>
      </w:r>
      <w:del w:id="547" w:author="Author" w:date="2021-02-06T14:09:00Z">
        <w:r w:rsidRPr="002A4B94" w:rsidDel="00AC3FDD">
          <w:rPr>
            <w:rFonts w:ascii="Times New Roman" w:hAnsi="Times New Roman" w:cs="Times New Roman"/>
            <w:sz w:val="24"/>
            <w:szCs w:val="24"/>
          </w:rPr>
          <w:delText xml:space="preserve">specifically </w:delText>
        </w:r>
      </w:del>
      <w:r w:rsidRPr="002A4B94">
        <w:rPr>
          <w:rFonts w:ascii="Times New Roman" w:hAnsi="Times New Roman" w:cs="Times New Roman"/>
          <w:sz w:val="24"/>
          <w:szCs w:val="24"/>
        </w:rPr>
        <w:t>to their video self-introductions (Appendix A). The questions were</w:t>
      </w:r>
      <w:ins w:id="548" w:author="Author" w:date="2021-02-10T14:43:00Z">
        <w:r w:rsidR="00E92CD0" w:rsidRPr="002A4B94">
          <w:rPr>
            <w:rFonts w:ascii="Times New Roman" w:hAnsi="Times New Roman" w:cs="Times New Roman"/>
            <w:sz w:val="24"/>
            <w:szCs w:val="24"/>
          </w:rPr>
          <w:t xml:space="preserve"> as follows</w:t>
        </w:r>
      </w:ins>
      <w:del w:id="549" w:author="Author" w:date="2021-02-06T15:16:00Z">
        <w:r w:rsidRPr="002A4B94" w:rsidDel="000D2704">
          <w:rPr>
            <w:rFonts w:ascii="Times New Roman" w:hAnsi="Times New Roman" w:cs="Times New Roman"/>
            <w:sz w:val="24"/>
            <w:szCs w:val="24"/>
          </w:rPr>
          <w:delText xml:space="preserve"> the following</w:delText>
        </w:r>
      </w:del>
      <w:r w:rsidRPr="002A4B94">
        <w:rPr>
          <w:rFonts w:ascii="Times New Roman" w:hAnsi="Times New Roman" w:cs="Times New Roman"/>
          <w:sz w:val="24"/>
          <w:szCs w:val="24"/>
        </w:rPr>
        <w:t xml:space="preserve">: 1) How would you describe </w:t>
      </w:r>
      <w:commentRangeStart w:id="550"/>
      <w:del w:id="551" w:author="Author" w:date="2021-01-30T16:45:00Z">
        <w:r w:rsidRPr="002A4B94" w:rsidDel="000361CC">
          <w:rPr>
            <w:rFonts w:ascii="Times New Roman" w:hAnsi="Times New Roman" w:cs="Times New Roman"/>
            <w:sz w:val="24"/>
            <w:szCs w:val="24"/>
          </w:rPr>
          <w:delText>“</w:delText>
        </w:r>
      </w:del>
      <w:r w:rsidRPr="002A4B94">
        <w:rPr>
          <w:rFonts w:ascii="Times New Roman" w:hAnsi="Times New Roman" w:cs="Times New Roman"/>
          <w:sz w:val="24"/>
          <w:szCs w:val="24"/>
        </w:rPr>
        <w:t>yourself</w:t>
      </w:r>
      <w:del w:id="552" w:author="Author" w:date="2021-01-30T16:45:00Z">
        <w:r w:rsidRPr="002A4B94" w:rsidDel="000361CC">
          <w:rPr>
            <w:rFonts w:ascii="Times New Roman" w:hAnsi="Times New Roman" w:cs="Times New Roman"/>
            <w:sz w:val="24"/>
            <w:szCs w:val="24"/>
          </w:rPr>
          <w:delText>”</w:delText>
        </w:r>
      </w:del>
      <w:r w:rsidRPr="002A4B94">
        <w:rPr>
          <w:rFonts w:ascii="Times New Roman" w:hAnsi="Times New Roman" w:cs="Times New Roman"/>
          <w:sz w:val="24"/>
          <w:szCs w:val="24"/>
        </w:rPr>
        <w:t xml:space="preserve">? </w:t>
      </w:r>
      <w:commentRangeEnd w:id="550"/>
      <w:r w:rsidR="000D2713" w:rsidRPr="002A4B94">
        <w:rPr>
          <w:rStyle w:val="CommentReference"/>
          <w:rFonts w:ascii="Times New Roman" w:hAnsi="Times New Roman" w:cs="Times New Roman"/>
          <w:sz w:val="24"/>
          <w:szCs w:val="24"/>
        </w:rPr>
        <w:commentReference w:id="550"/>
      </w:r>
      <w:r w:rsidRPr="002A4B94">
        <w:rPr>
          <w:rFonts w:ascii="Times New Roman" w:hAnsi="Times New Roman" w:cs="Times New Roman"/>
          <w:sz w:val="24"/>
          <w:szCs w:val="24"/>
        </w:rPr>
        <w:t>Write the key</w:t>
      </w:r>
      <w:del w:id="553" w:author="Author" w:date="2021-01-30T16:43:00Z">
        <w:r w:rsidRPr="002A4B94" w:rsidDel="000D2713">
          <w:rPr>
            <w:rFonts w:ascii="Times New Roman" w:hAnsi="Times New Roman" w:cs="Times New Roman"/>
            <w:sz w:val="24"/>
            <w:szCs w:val="24"/>
          </w:rPr>
          <w:delText xml:space="preserve"> </w:delText>
        </w:r>
      </w:del>
      <w:r w:rsidRPr="002A4B94">
        <w:rPr>
          <w:rFonts w:ascii="Times New Roman" w:hAnsi="Times New Roman" w:cs="Times New Roman"/>
          <w:sz w:val="24"/>
          <w:szCs w:val="24"/>
        </w:rPr>
        <w:t xml:space="preserve">words that </w:t>
      </w:r>
      <w:ins w:id="554" w:author="Author" w:date="2021-02-06T14:10:00Z">
        <w:r w:rsidR="00AC3FDD" w:rsidRPr="002A4B94">
          <w:rPr>
            <w:rFonts w:ascii="Times New Roman" w:hAnsi="Times New Roman" w:cs="Times New Roman"/>
            <w:sz w:val="24"/>
            <w:szCs w:val="24"/>
          </w:rPr>
          <w:t xml:space="preserve">express </w:t>
        </w:r>
      </w:ins>
      <w:del w:id="555" w:author="Author" w:date="2021-02-06T14:10:00Z">
        <w:r w:rsidRPr="002A4B94" w:rsidDel="00AC3FDD">
          <w:rPr>
            <w:rFonts w:ascii="Times New Roman" w:hAnsi="Times New Roman" w:cs="Times New Roman"/>
            <w:sz w:val="24"/>
            <w:szCs w:val="24"/>
          </w:rPr>
          <w:delText xml:space="preserve">capture </w:delText>
        </w:r>
      </w:del>
      <w:r w:rsidRPr="002A4B94">
        <w:rPr>
          <w:rFonts w:ascii="Times New Roman" w:hAnsi="Times New Roman" w:cs="Times New Roman"/>
          <w:sz w:val="24"/>
          <w:szCs w:val="24"/>
        </w:rPr>
        <w:t>how you see yourself</w:t>
      </w:r>
      <w:del w:id="556" w:author="Author" w:date="2021-02-06T15:16:00Z">
        <w:r w:rsidRPr="002A4B94" w:rsidDel="000D2704">
          <w:rPr>
            <w:rFonts w:ascii="Times New Roman" w:hAnsi="Times New Roman" w:cs="Times New Roman"/>
            <w:sz w:val="24"/>
            <w:szCs w:val="24"/>
          </w:rPr>
          <w:delText>,</w:delText>
        </w:r>
      </w:del>
      <w:ins w:id="557" w:author="Author" w:date="2021-02-10T14:43:00Z">
        <w:r w:rsidR="00E92CD0" w:rsidRPr="002A4B94">
          <w:rPr>
            <w:rFonts w:ascii="Times New Roman" w:hAnsi="Times New Roman" w:cs="Times New Roman"/>
            <w:sz w:val="24"/>
            <w:szCs w:val="24"/>
          </w:rPr>
          <w:t>;</w:t>
        </w:r>
      </w:ins>
      <w:r w:rsidRPr="002A4B94">
        <w:rPr>
          <w:rFonts w:ascii="Times New Roman" w:hAnsi="Times New Roman" w:cs="Times New Roman"/>
          <w:sz w:val="24"/>
          <w:szCs w:val="24"/>
        </w:rPr>
        <w:t xml:space="preserve"> 2) Do you think </w:t>
      </w:r>
      <w:ins w:id="558" w:author="Author" w:date="2021-02-06T14:10:00Z">
        <w:r w:rsidR="00AC3FDD" w:rsidRPr="002A4B94">
          <w:rPr>
            <w:rFonts w:ascii="Times New Roman" w:hAnsi="Times New Roman" w:cs="Times New Roman"/>
            <w:sz w:val="24"/>
            <w:szCs w:val="24"/>
          </w:rPr>
          <w:t xml:space="preserve">that </w:t>
        </w:r>
      </w:ins>
      <w:r w:rsidRPr="002A4B94">
        <w:rPr>
          <w:rFonts w:ascii="Times New Roman" w:hAnsi="Times New Roman" w:cs="Times New Roman"/>
          <w:sz w:val="24"/>
          <w:szCs w:val="24"/>
        </w:rPr>
        <w:t xml:space="preserve">you were able to </w:t>
      </w:r>
      <w:ins w:id="559" w:author="Author" w:date="2021-02-06T22:29:00Z">
        <w:r w:rsidR="005F3926" w:rsidRPr="002A4B94">
          <w:rPr>
            <w:rFonts w:ascii="Times New Roman" w:hAnsi="Times New Roman" w:cs="Times New Roman"/>
            <w:sz w:val="24"/>
            <w:szCs w:val="24"/>
          </w:rPr>
          <w:t>realize</w:t>
        </w:r>
      </w:ins>
      <w:ins w:id="560" w:author="Author" w:date="2021-02-06T14:11:00Z">
        <w:r w:rsidR="00AC3FDD" w:rsidRPr="002A4B94">
          <w:rPr>
            <w:rFonts w:ascii="Times New Roman" w:hAnsi="Times New Roman" w:cs="Times New Roman"/>
            <w:sz w:val="24"/>
            <w:szCs w:val="24"/>
          </w:rPr>
          <w:t xml:space="preserve"> your intentions </w:t>
        </w:r>
      </w:ins>
      <w:del w:id="561" w:author="Author" w:date="2021-01-30T16:45:00Z">
        <w:r w:rsidRPr="002A4B94" w:rsidDel="000361CC">
          <w:rPr>
            <w:rFonts w:ascii="Times New Roman" w:hAnsi="Times New Roman" w:cs="Times New Roman"/>
            <w:sz w:val="24"/>
            <w:szCs w:val="24"/>
          </w:rPr>
          <w:delText>show “</w:delText>
        </w:r>
      </w:del>
      <w:del w:id="562" w:author="Author" w:date="2021-02-06T14:11:00Z">
        <w:r w:rsidRPr="002A4B94" w:rsidDel="00AC3FDD">
          <w:rPr>
            <w:rFonts w:ascii="Times New Roman" w:hAnsi="Times New Roman" w:cs="Times New Roman"/>
            <w:sz w:val="24"/>
            <w:szCs w:val="24"/>
          </w:rPr>
          <w:delText>yourself</w:delText>
        </w:r>
      </w:del>
      <w:del w:id="563" w:author="Author" w:date="2021-01-30T16:45:00Z">
        <w:r w:rsidRPr="002A4B94" w:rsidDel="000361CC">
          <w:rPr>
            <w:rFonts w:ascii="Times New Roman" w:hAnsi="Times New Roman" w:cs="Times New Roman"/>
            <w:sz w:val="24"/>
            <w:szCs w:val="24"/>
          </w:rPr>
          <w:delText>”</w:delText>
        </w:r>
      </w:del>
      <w:del w:id="564" w:author="Author" w:date="2021-02-06T14:11:00Z">
        <w:r w:rsidRPr="002A4B94" w:rsidDel="00AC3FDD">
          <w:rPr>
            <w:rFonts w:ascii="Times New Roman" w:hAnsi="Times New Roman" w:cs="Times New Roman"/>
            <w:sz w:val="24"/>
            <w:szCs w:val="24"/>
          </w:rPr>
          <w:delText xml:space="preserve"> as you intended to </w:delText>
        </w:r>
      </w:del>
      <w:r w:rsidRPr="002A4B94">
        <w:rPr>
          <w:rFonts w:ascii="Times New Roman" w:hAnsi="Times New Roman" w:cs="Times New Roman"/>
          <w:sz w:val="24"/>
          <w:szCs w:val="24"/>
        </w:rPr>
        <w:t xml:space="preserve">in </w:t>
      </w:r>
      <w:ins w:id="565" w:author="Author" w:date="2021-02-06T14:11:00Z">
        <w:r w:rsidR="00AC3FDD" w:rsidRPr="002A4B94">
          <w:rPr>
            <w:rFonts w:ascii="Times New Roman" w:hAnsi="Times New Roman" w:cs="Times New Roman"/>
            <w:sz w:val="24"/>
            <w:szCs w:val="24"/>
          </w:rPr>
          <w:t>your</w:t>
        </w:r>
      </w:ins>
      <w:ins w:id="566" w:author="Author" w:date="2021-02-06T14:10:00Z">
        <w:r w:rsidR="00AC3FDD" w:rsidRPr="002A4B94">
          <w:rPr>
            <w:rFonts w:ascii="Times New Roman" w:hAnsi="Times New Roman" w:cs="Times New Roman"/>
            <w:sz w:val="24"/>
            <w:szCs w:val="24"/>
          </w:rPr>
          <w:t xml:space="preserve"> </w:t>
        </w:r>
      </w:ins>
      <w:del w:id="567" w:author="Author" w:date="2021-02-06T14:10:00Z">
        <w:r w:rsidRPr="002A4B94" w:rsidDel="00AC3FDD">
          <w:rPr>
            <w:rFonts w:ascii="Times New Roman" w:hAnsi="Times New Roman" w:cs="Times New Roman"/>
            <w:sz w:val="24"/>
            <w:szCs w:val="24"/>
          </w:rPr>
          <w:delText xml:space="preserve">a </w:delText>
        </w:r>
      </w:del>
      <w:r w:rsidRPr="002A4B94">
        <w:rPr>
          <w:rFonts w:ascii="Times New Roman" w:hAnsi="Times New Roman" w:cs="Times New Roman"/>
          <w:sz w:val="24"/>
          <w:szCs w:val="24"/>
        </w:rPr>
        <w:t xml:space="preserve">Facebook video? If yes, what kind of things did you try, or how did you </w:t>
      </w:r>
      <w:ins w:id="568" w:author="Author" w:date="2021-02-06T14:11:00Z">
        <w:r w:rsidR="00AC3FDD" w:rsidRPr="002A4B94">
          <w:rPr>
            <w:rFonts w:ascii="Times New Roman" w:hAnsi="Times New Roman" w:cs="Times New Roman"/>
            <w:sz w:val="24"/>
            <w:szCs w:val="24"/>
          </w:rPr>
          <w:t>express yourself</w:t>
        </w:r>
      </w:ins>
      <w:del w:id="569" w:author="Author" w:date="2021-02-06T14:11:00Z">
        <w:r w:rsidRPr="002A4B94" w:rsidDel="00AC3FDD">
          <w:rPr>
            <w:rFonts w:ascii="Times New Roman" w:hAnsi="Times New Roman" w:cs="Times New Roman"/>
            <w:sz w:val="24"/>
            <w:szCs w:val="24"/>
          </w:rPr>
          <w:delText xml:space="preserve">show who you are </w:delText>
        </w:r>
      </w:del>
      <w:del w:id="570" w:author="Author" w:date="2021-02-06T15:16:00Z">
        <w:r w:rsidRPr="002A4B94" w:rsidDel="000D2704">
          <w:rPr>
            <w:rFonts w:ascii="Times New Roman" w:hAnsi="Times New Roman" w:cs="Times New Roman"/>
            <w:sz w:val="24"/>
            <w:szCs w:val="24"/>
          </w:rPr>
          <w:delText>in the video</w:delText>
        </w:r>
      </w:del>
      <w:r w:rsidRPr="002A4B94">
        <w:rPr>
          <w:rFonts w:ascii="Times New Roman" w:hAnsi="Times New Roman" w:cs="Times New Roman"/>
          <w:sz w:val="24"/>
          <w:szCs w:val="24"/>
        </w:rPr>
        <w:t xml:space="preserve">? If no, why do you think </w:t>
      </w:r>
      <w:ins w:id="571" w:author="Author" w:date="2021-01-30T16:46:00Z">
        <w:r w:rsidR="000361CC" w:rsidRPr="002A4B94">
          <w:rPr>
            <w:rFonts w:ascii="Times New Roman" w:hAnsi="Times New Roman" w:cs="Times New Roman"/>
            <w:sz w:val="24"/>
            <w:szCs w:val="24"/>
          </w:rPr>
          <w:t xml:space="preserve">that </w:t>
        </w:r>
      </w:ins>
      <w:r w:rsidRPr="002A4B94">
        <w:rPr>
          <w:rFonts w:ascii="Times New Roman" w:hAnsi="Times New Roman" w:cs="Times New Roman"/>
          <w:sz w:val="24"/>
          <w:szCs w:val="24"/>
        </w:rPr>
        <w:t>you could not show who you are? What was difficult</w:t>
      </w:r>
      <w:del w:id="572" w:author="Author" w:date="2021-02-06T15:17:00Z">
        <w:r w:rsidRPr="002A4B94" w:rsidDel="000D2704">
          <w:rPr>
            <w:rFonts w:ascii="Times New Roman" w:hAnsi="Times New Roman" w:cs="Times New Roman"/>
            <w:sz w:val="24"/>
            <w:szCs w:val="24"/>
          </w:rPr>
          <w:delText xml:space="preserve"> about it</w:delText>
        </w:r>
      </w:del>
      <w:r w:rsidRPr="002A4B94">
        <w:rPr>
          <w:rFonts w:ascii="Times New Roman" w:hAnsi="Times New Roman" w:cs="Times New Roman"/>
          <w:sz w:val="24"/>
          <w:szCs w:val="24"/>
        </w:rPr>
        <w:t xml:space="preserve">? The questionnaire was administered in English and all questionnaire data were collected and used to create a self-description sheet. </w:t>
      </w:r>
    </w:p>
    <w:p w14:paraId="08C4A2BD" w14:textId="77777777" w:rsidR="00D010AD" w:rsidRPr="002A4B94" w:rsidRDefault="003F60B5" w:rsidP="000E0A1D">
      <w:pPr>
        <w:pStyle w:val="Heading3"/>
        <w:numPr>
          <w:ilvl w:val="0"/>
          <w:numId w:val="0"/>
        </w:numPr>
        <w:spacing w:before="120" w:after="120" w:line="480" w:lineRule="auto"/>
        <w:rPr>
          <w:rFonts w:ascii="Times New Roman" w:hAnsi="Times New Roman" w:cs="Times New Roman"/>
          <w:i/>
          <w:iCs/>
          <w:sz w:val="24"/>
          <w:szCs w:val="24"/>
        </w:rPr>
      </w:pPr>
      <w:r w:rsidRPr="002A4B94">
        <w:rPr>
          <w:rFonts w:ascii="Times New Roman" w:hAnsi="Times New Roman" w:cs="Times New Roman"/>
          <w:i/>
          <w:iCs/>
          <w:sz w:val="24"/>
          <w:szCs w:val="24"/>
        </w:rPr>
        <w:t xml:space="preserve">Self-introduction videos </w:t>
      </w:r>
    </w:p>
    <w:p w14:paraId="7AA3F3FD" w14:textId="3E45BC93" w:rsidR="00D010AD" w:rsidRPr="002A4B94" w:rsidRDefault="000361CC" w:rsidP="00120F65">
      <w:pPr>
        <w:spacing w:before="120" w:after="120" w:line="480" w:lineRule="auto"/>
        <w:ind w:left="0" w:right="0" w:firstLine="720"/>
        <w:rPr>
          <w:rFonts w:ascii="Times New Roman" w:hAnsi="Times New Roman" w:cs="Times New Roman"/>
          <w:sz w:val="24"/>
          <w:szCs w:val="24"/>
        </w:rPr>
      </w:pPr>
      <w:commentRangeStart w:id="573"/>
      <w:ins w:id="574" w:author="Author" w:date="2021-01-30T16:47:00Z">
        <w:r w:rsidRPr="002A4B94">
          <w:rPr>
            <w:rFonts w:ascii="Times New Roman" w:hAnsi="Times New Roman" w:cs="Times New Roman"/>
            <w:sz w:val="24"/>
            <w:szCs w:val="24"/>
          </w:rPr>
          <w:t>The s</w:t>
        </w:r>
      </w:ins>
      <w:del w:id="575" w:author="Author" w:date="2021-01-30T16:47:00Z">
        <w:r w:rsidR="003F60B5" w:rsidRPr="002A4B94" w:rsidDel="000361CC">
          <w:rPr>
            <w:rFonts w:ascii="Times New Roman" w:hAnsi="Times New Roman" w:cs="Times New Roman"/>
            <w:sz w:val="24"/>
            <w:szCs w:val="24"/>
          </w:rPr>
          <w:delText>S</w:delText>
        </w:r>
      </w:del>
      <w:r w:rsidR="003F60B5" w:rsidRPr="002A4B94">
        <w:rPr>
          <w:rFonts w:ascii="Times New Roman" w:hAnsi="Times New Roman" w:cs="Times New Roman"/>
          <w:sz w:val="24"/>
          <w:szCs w:val="24"/>
        </w:rPr>
        <w:t xml:space="preserve">elf-introduction videos were </w:t>
      </w:r>
      <w:del w:id="576" w:author="Author" w:date="2021-01-30T16:47:00Z">
        <w:r w:rsidR="003F60B5" w:rsidRPr="002A4B94" w:rsidDel="000361CC">
          <w:rPr>
            <w:rFonts w:ascii="Times New Roman" w:hAnsi="Times New Roman" w:cs="Times New Roman"/>
            <w:sz w:val="24"/>
            <w:szCs w:val="24"/>
          </w:rPr>
          <w:delText xml:space="preserve">likewise </w:delText>
        </w:r>
      </w:del>
      <w:r w:rsidR="003F60B5" w:rsidRPr="002A4B94">
        <w:rPr>
          <w:rFonts w:ascii="Times New Roman" w:hAnsi="Times New Roman" w:cs="Times New Roman"/>
          <w:sz w:val="24"/>
          <w:szCs w:val="24"/>
        </w:rPr>
        <w:t xml:space="preserve">collected from </w:t>
      </w:r>
      <w:del w:id="577" w:author="Author" w:date="2021-01-30T16:47:00Z">
        <w:r w:rsidR="003F60B5" w:rsidRPr="002A4B94" w:rsidDel="000361CC">
          <w:rPr>
            <w:rFonts w:ascii="Times New Roman" w:hAnsi="Times New Roman" w:cs="Times New Roman"/>
            <w:sz w:val="24"/>
            <w:szCs w:val="24"/>
          </w:rPr>
          <w:delText xml:space="preserve">the </w:delText>
        </w:r>
      </w:del>
      <w:r w:rsidR="003F60B5" w:rsidRPr="002A4B94">
        <w:rPr>
          <w:rFonts w:ascii="Times New Roman" w:hAnsi="Times New Roman" w:cs="Times New Roman"/>
          <w:sz w:val="24"/>
          <w:szCs w:val="24"/>
        </w:rPr>
        <w:t>Facebook</w:t>
      </w:r>
      <w:del w:id="578" w:author="Author" w:date="2021-01-30T16:47:00Z">
        <w:r w:rsidR="003F60B5" w:rsidRPr="002A4B94" w:rsidDel="000361CC">
          <w:rPr>
            <w:rFonts w:ascii="Times New Roman" w:hAnsi="Times New Roman" w:cs="Times New Roman"/>
            <w:sz w:val="24"/>
            <w:szCs w:val="24"/>
          </w:rPr>
          <w:delText>-based project described above</w:delText>
        </w:r>
      </w:del>
      <w:r w:rsidR="003F60B5" w:rsidRPr="002A4B94">
        <w:rPr>
          <w:rFonts w:ascii="Times New Roman" w:hAnsi="Times New Roman" w:cs="Times New Roman"/>
          <w:sz w:val="24"/>
          <w:szCs w:val="24"/>
        </w:rPr>
        <w:t>.</w:t>
      </w:r>
      <w:commentRangeEnd w:id="573"/>
      <w:r w:rsidR="003D524F" w:rsidRPr="002A4B94">
        <w:rPr>
          <w:rStyle w:val="CommentReference"/>
        </w:rPr>
        <w:commentReference w:id="573"/>
      </w:r>
      <w:r w:rsidR="003F60B5" w:rsidRPr="002A4B94">
        <w:rPr>
          <w:rFonts w:ascii="Times New Roman" w:hAnsi="Times New Roman" w:cs="Times New Roman"/>
          <w:sz w:val="24"/>
          <w:szCs w:val="24"/>
        </w:rPr>
        <w:t xml:space="preserve"> There were three JFL classes and three EFL classes, allowing for a one</w:t>
      </w:r>
      <w:ins w:id="579" w:author="Author" w:date="2021-01-30T16:47:00Z">
        <w:r w:rsidR="00093908" w:rsidRPr="002A4B94">
          <w:rPr>
            <w:rFonts w:ascii="Times New Roman" w:hAnsi="Times New Roman" w:cs="Times New Roman"/>
            <w:sz w:val="24"/>
            <w:szCs w:val="24"/>
          </w:rPr>
          <w:t>-</w:t>
        </w:r>
      </w:ins>
      <w:r w:rsidR="003F60B5" w:rsidRPr="002A4B94">
        <w:rPr>
          <w:rFonts w:ascii="Times New Roman" w:hAnsi="Times New Roman" w:cs="Times New Roman"/>
          <w:sz w:val="24"/>
          <w:szCs w:val="24"/>
        </w:rPr>
        <w:t xml:space="preserve">to-one class pairing. All </w:t>
      </w:r>
      <w:ins w:id="580" w:author="Author" w:date="2021-01-30T16:47:00Z">
        <w:r w:rsidR="00093908" w:rsidRPr="002A4B94">
          <w:rPr>
            <w:rFonts w:ascii="Times New Roman" w:hAnsi="Times New Roman" w:cs="Times New Roman"/>
            <w:sz w:val="24"/>
            <w:szCs w:val="24"/>
          </w:rPr>
          <w:t xml:space="preserve">the </w:t>
        </w:r>
      </w:ins>
      <w:r w:rsidR="003F60B5" w:rsidRPr="002A4B94">
        <w:rPr>
          <w:rFonts w:ascii="Times New Roman" w:hAnsi="Times New Roman" w:cs="Times New Roman"/>
          <w:sz w:val="24"/>
          <w:szCs w:val="24"/>
        </w:rPr>
        <w:t xml:space="preserve">students </w:t>
      </w:r>
      <w:r w:rsidR="003F60B5" w:rsidRPr="002A4B94">
        <w:rPr>
          <w:rFonts w:ascii="Times New Roman" w:hAnsi="Times New Roman" w:cs="Times New Roman"/>
          <w:sz w:val="24"/>
          <w:szCs w:val="24"/>
        </w:rPr>
        <w:lastRenderedPageBreak/>
        <w:t xml:space="preserve">created </w:t>
      </w:r>
      <w:del w:id="581" w:author="Author" w:date="2021-01-30T16:48:00Z">
        <w:r w:rsidR="003F60B5" w:rsidRPr="002A4B94" w:rsidDel="00093908">
          <w:rPr>
            <w:rFonts w:ascii="Times New Roman" w:hAnsi="Times New Roman" w:cs="Times New Roman"/>
            <w:sz w:val="24"/>
            <w:szCs w:val="24"/>
          </w:rPr>
          <w:delText xml:space="preserve">the </w:delText>
        </w:r>
      </w:del>
      <w:r w:rsidR="003F60B5" w:rsidRPr="002A4B94">
        <w:rPr>
          <w:rFonts w:ascii="Times New Roman" w:hAnsi="Times New Roman" w:cs="Times New Roman"/>
          <w:sz w:val="24"/>
          <w:szCs w:val="24"/>
        </w:rPr>
        <w:t xml:space="preserve">videos to introduce themselves to their counterparts at the beginning of the project. </w:t>
      </w:r>
      <w:commentRangeStart w:id="582"/>
      <w:r w:rsidR="003F60B5" w:rsidRPr="002A4B94">
        <w:rPr>
          <w:rFonts w:ascii="Times New Roman" w:hAnsi="Times New Roman" w:cs="Times New Roman"/>
          <w:sz w:val="24"/>
          <w:szCs w:val="24"/>
        </w:rPr>
        <w:t xml:space="preserve">However, </w:t>
      </w:r>
      <w:del w:id="583" w:author="Author" w:date="2021-02-06T14:12:00Z">
        <w:r w:rsidR="003F60B5" w:rsidRPr="002A4B94" w:rsidDel="00452D4C">
          <w:rPr>
            <w:rFonts w:ascii="Times New Roman" w:hAnsi="Times New Roman" w:cs="Times New Roman"/>
            <w:sz w:val="24"/>
            <w:szCs w:val="24"/>
          </w:rPr>
          <w:delText xml:space="preserve">the due date for </w:delText>
        </w:r>
      </w:del>
      <w:r w:rsidR="003F60B5" w:rsidRPr="002A4B94">
        <w:rPr>
          <w:rFonts w:ascii="Times New Roman" w:hAnsi="Times New Roman" w:cs="Times New Roman"/>
          <w:sz w:val="24"/>
          <w:szCs w:val="24"/>
        </w:rPr>
        <w:t xml:space="preserve">the EFL </w:t>
      </w:r>
      <w:ins w:id="584" w:author="Author" w:date="2021-02-06T14:12:00Z">
        <w:r w:rsidR="00452D4C" w:rsidRPr="002A4B94">
          <w:rPr>
            <w:rFonts w:ascii="Times New Roman" w:hAnsi="Times New Roman" w:cs="Times New Roman"/>
            <w:sz w:val="24"/>
            <w:szCs w:val="24"/>
          </w:rPr>
          <w:t xml:space="preserve">deadline was </w:t>
        </w:r>
      </w:ins>
      <w:del w:id="585" w:author="Author" w:date="2021-02-06T14:12:00Z">
        <w:r w:rsidR="003F60B5" w:rsidRPr="002A4B94" w:rsidDel="00452D4C">
          <w:rPr>
            <w:rFonts w:ascii="Times New Roman" w:hAnsi="Times New Roman" w:cs="Times New Roman"/>
            <w:sz w:val="24"/>
            <w:szCs w:val="24"/>
          </w:rPr>
          <w:delText xml:space="preserve">side was </w:delText>
        </w:r>
      </w:del>
      <w:r w:rsidR="003F60B5" w:rsidRPr="002A4B94">
        <w:rPr>
          <w:rFonts w:ascii="Times New Roman" w:hAnsi="Times New Roman" w:cs="Times New Roman"/>
          <w:sz w:val="24"/>
          <w:szCs w:val="24"/>
        </w:rPr>
        <w:t xml:space="preserve">scheduled earlier than the JFL </w:t>
      </w:r>
      <w:del w:id="586" w:author="Author" w:date="2021-02-06T14:13:00Z">
        <w:r w:rsidR="003F60B5" w:rsidRPr="002A4B94" w:rsidDel="00452D4C">
          <w:rPr>
            <w:rFonts w:ascii="Times New Roman" w:hAnsi="Times New Roman" w:cs="Times New Roman"/>
            <w:sz w:val="24"/>
            <w:szCs w:val="24"/>
          </w:rPr>
          <w:delText xml:space="preserve">learners’ </w:delText>
        </w:r>
      </w:del>
      <w:r w:rsidR="003F60B5" w:rsidRPr="002A4B94">
        <w:rPr>
          <w:rFonts w:ascii="Times New Roman" w:hAnsi="Times New Roman" w:cs="Times New Roman"/>
          <w:sz w:val="24"/>
          <w:szCs w:val="24"/>
        </w:rPr>
        <w:t xml:space="preserve">date, which </w:t>
      </w:r>
      <w:del w:id="587" w:author="Author" w:date="2021-02-06T15:00:00Z">
        <w:r w:rsidR="003F60B5" w:rsidRPr="002A4B94" w:rsidDel="00BA2A67">
          <w:rPr>
            <w:rFonts w:ascii="Times New Roman" w:hAnsi="Times New Roman" w:cs="Times New Roman"/>
            <w:sz w:val="24"/>
            <w:szCs w:val="24"/>
          </w:rPr>
          <w:delText xml:space="preserve">gave the JFL learners the </w:delText>
        </w:r>
      </w:del>
      <w:ins w:id="588" w:author="Author" w:date="2021-02-06T15:00:00Z">
        <w:r w:rsidR="00BA2A67" w:rsidRPr="002A4B94">
          <w:rPr>
            <w:rFonts w:ascii="Times New Roman" w:hAnsi="Times New Roman" w:cs="Times New Roman"/>
            <w:sz w:val="24"/>
            <w:szCs w:val="24"/>
          </w:rPr>
          <w:t>allowed the JFL learners</w:t>
        </w:r>
      </w:ins>
      <w:ins w:id="589" w:author="Author" w:date="2021-02-06T14:13:00Z">
        <w:r w:rsidR="00452D4C" w:rsidRPr="002A4B94">
          <w:rPr>
            <w:rFonts w:ascii="Times New Roman" w:hAnsi="Times New Roman" w:cs="Times New Roman"/>
            <w:sz w:val="24"/>
            <w:szCs w:val="24"/>
          </w:rPr>
          <w:t xml:space="preserve"> </w:t>
        </w:r>
      </w:ins>
      <w:del w:id="590" w:author="Author" w:date="2021-02-06T14:13:00Z">
        <w:r w:rsidR="003F60B5" w:rsidRPr="002A4B94" w:rsidDel="00452D4C">
          <w:rPr>
            <w:rFonts w:ascii="Times New Roman" w:hAnsi="Times New Roman" w:cs="Times New Roman"/>
            <w:sz w:val="24"/>
            <w:szCs w:val="24"/>
          </w:rPr>
          <w:delText xml:space="preserve">chance </w:delText>
        </w:r>
      </w:del>
      <w:r w:rsidR="003F60B5" w:rsidRPr="002A4B94">
        <w:rPr>
          <w:rFonts w:ascii="Times New Roman" w:hAnsi="Times New Roman" w:cs="Times New Roman"/>
          <w:sz w:val="24"/>
          <w:szCs w:val="24"/>
        </w:rPr>
        <w:t xml:space="preserve">to see their counterparts’ </w:t>
      </w:r>
      <w:commentRangeEnd w:id="582"/>
      <w:r w:rsidR="00081D12" w:rsidRPr="002A4B94">
        <w:rPr>
          <w:rStyle w:val="CommentReference"/>
        </w:rPr>
        <w:commentReference w:id="582"/>
      </w:r>
      <w:r w:rsidR="003F60B5" w:rsidRPr="002A4B94">
        <w:rPr>
          <w:rFonts w:ascii="Times New Roman" w:hAnsi="Times New Roman" w:cs="Times New Roman"/>
          <w:sz w:val="24"/>
          <w:szCs w:val="24"/>
        </w:rPr>
        <w:t xml:space="preserve">videos and </w:t>
      </w:r>
      <w:ins w:id="591" w:author="Author" w:date="2021-02-06T14:14:00Z">
        <w:r w:rsidR="00452D4C" w:rsidRPr="002A4B94">
          <w:rPr>
            <w:rFonts w:ascii="Times New Roman" w:hAnsi="Times New Roman" w:cs="Times New Roman"/>
            <w:sz w:val="24"/>
            <w:szCs w:val="24"/>
          </w:rPr>
          <w:t xml:space="preserve">gain a </w:t>
        </w:r>
      </w:ins>
      <w:commentRangeStart w:id="592"/>
      <w:del w:id="593" w:author="Author" w:date="2021-02-06T14:14:00Z">
        <w:r w:rsidR="003F60B5" w:rsidRPr="002A4B94" w:rsidDel="00452D4C">
          <w:rPr>
            <w:rFonts w:ascii="Times New Roman" w:hAnsi="Times New Roman" w:cs="Times New Roman"/>
            <w:sz w:val="24"/>
            <w:szCs w:val="24"/>
          </w:rPr>
          <w:delText xml:space="preserve">gave them </w:delText>
        </w:r>
      </w:del>
      <w:ins w:id="594" w:author="Author" w:date="2021-02-06T05:22:00Z">
        <w:r w:rsidR="00A65244" w:rsidRPr="002A4B94">
          <w:rPr>
            <w:rFonts w:ascii="Times New Roman" w:hAnsi="Times New Roman" w:cs="Times New Roman"/>
            <w:sz w:val="24"/>
            <w:szCs w:val="24"/>
          </w:rPr>
          <w:t>se</w:t>
        </w:r>
      </w:ins>
      <w:ins w:id="595" w:author="Author" w:date="2021-02-06T05:23:00Z">
        <w:r w:rsidR="00A65244" w:rsidRPr="002A4B94">
          <w:rPr>
            <w:rFonts w:ascii="Times New Roman" w:hAnsi="Times New Roman" w:cs="Times New Roman"/>
            <w:sz w:val="24"/>
            <w:szCs w:val="24"/>
          </w:rPr>
          <w:t xml:space="preserve">nse of </w:t>
        </w:r>
        <w:commentRangeEnd w:id="592"/>
        <w:r w:rsidR="00A7543E" w:rsidRPr="002A4B94">
          <w:rPr>
            <w:rStyle w:val="CommentReference"/>
          </w:rPr>
          <w:commentReference w:id="592"/>
        </w:r>
      </w:ins>
      <w:del w:id="596" w:author="Author" w:date="2021-02-06T05:23:00Z">
        <w:r w:rsidR="003F60B5" w:rsidRPr="002A4B94" w:rsidDel="00A65244">
          <w:rPr>
            <w:rFonts w:ascii="Times New Roman" w:hAnsi="Times New Roman" w:cs="Times New Roman"/>
            <w:sz w:val="24"/>
            <w:szCs w:val="24"/>
          </w:rPr>
          <w:delText xml:space="preserve">some idea </w:delText>
        </w:r>
      </w:del>
      <w:del w:id="597" w:author="Author" w:date="2021-01-30T16:48:00Z">
        <w:r w:rsidR="003F60B5" w:rsidRPr="002A4B94" w:rsidDel="00093908">
          <w:rPr>
            <w:rFonts w:ascii="Times New Roman" w:hAnsi="Times New Roman" w:cs="Times New Roman"/>
            <w:sz w:val="24"/>
            <w:szCs w:val="24"/>
          </w:rPr>
          <w:delText xml:space="preserve">as to </w:delText>
        </w:r>
      </w:del>
      <w:r w:rsidR="003F60B5" w:rsidRPr="002A4B94">
        <w:rPr>
          <w:rFonts w:ascii="Times New Roman" w:hAnsi="Times New Roman" w:cs="Times New Roman"/>
          <w:sz w:val="24"/>
          <w:szCs w:val="24"/>
        </w:rPr>
        <w:t>the</w:t>
      </w:r>
      <w:del w:id="598" w:author="Author" w:date="2021-02-06T05:23:00Z">
        <w:r w:rsidR="003F60B5" w:rsidRPr="002A4B94" w:rsidDel="00A65244">
          <w:rPr>
            <w:rFonts w:ascii="Times New Roman" w:hAnsi="Times New Roman" w:cs="Times New Roman"/>
            <w:sz w:val="24"/>
            <w:szCs w:val="24"/>
          </w:rPr>
          <w:delText>ir</w:delText>
        </w:r>
      </w:del>
      <w:r w:rsidR="003F60B5" w:rsidRPr="002A4B94">
        <w:rPr>
          <w:rFonts w:ascii="Times New Roman" w:hAnsi="Times New Roman" w:cs="Times New Roman"/>
          <w:sz w:val="24"/>
          <w:szCs w:val="24"/>
        </w:rPr>
        <w:t xml:space="preserve"> audience for their self-introductions. </w:t>
      </w:r>
    </w:p>
    <w:p w14:paraId="7ED42E1D" w14:textId="77777777" w:rsidR="00D010AD" w:rsidRPr="002A4B94" w:rsidRDefault="003F60B5" w:rsidP="000E0A1D">
      <w:pPr>
        <w:pStyle w:val="Heading2"/>
        <w:numPr>
          <w:ilvl w:val="0"/>
          <w:numId w:val="0"/>
        </w:numPr>
        <w:spacing w:before="120" w:after="120" w:line="480" w:lineRule="auto"/>
        <w:rPr>
          <w:rFonts w:ascii="Times New Roman" w:hAnsi="Times New Roman" w:cs="Times New Roman"/>
          <w:sz w:val="24"/>
          <w:szCs w:val="24"/>
        </w:rPr>
      </w:pPr>
      <w:r w:rsidRPr="002A4B94">
        <w:rPr>
          <w:rFonts w:ascii="Times New Roman" w:hAnsi="Times New Roman" w:cs="Times New Roman"/>
          <w:sz w:val="24"/>
          <w:szCs w:val="24"/>
        </w:rPr>
        <w:t xml:space="preserve">Data collection procedure </w:t>
      </w:r>
    </w:p>
    <w:p w14:paraId="2CF9FC75" w14:textId="737B769B" w:rsidR="00D010AD" w:rsidRPr="002A4B94" w:rsidRDefault="003F60B5" w:rsidP="00120F65">
      <w:pPr>
        <w:spacing w:before="120" w:after="120" w:line="480" w:lineRule="auto"/>
        <w:ind w:left="0" w:right="0" w:firstLine="720"/>
        <w:rPr>
          <w:rFonts w:ascii="Times New Roman" w:hAnsi="Times New Roman" w:cs="Times New Roman"/>
          <w:sz w:val="24"/>
          <w:szCs w:val="24"/>
        </w:rPr>
      </w:pPr>
      <w:r w:rsidRPr="002A4B94">
        <w:rPr>
          <w:rFonts w:ascii="Times New Roman" w:hAnsi="Times New Roman" w:cs="Times New Roman"/>
          <w:sz w:val="24"/>
          <w:szCs w:val="24"/>
        </w:rPr>
        <w:t xml:space="preserve">After the questionnaire data were collected, we selected JFL learners who </w:t>
      </w:r>
      <w:ins w:id="599" w:author="Author" w:date="2021-02-06T05:24:00Z">
        <w:r w:rsidR="00AD025C" w:rsidRPr="002A4B94">
          <w:rPr>
            <w:rFonts w:ascii="Times New Roman" w:hAnsi="Times New Roman" w:cs="Times New Roman"/>
            <w:sz w:val="24"/>
            <w:szCs w:val="24"/>
          </w:rPr>
          <w:t xml:space="preserve">had </w:t>
        </w:r>
      </w:ins>
      <w:r w:rsidRPr="002A4B94">
        <w:rPr>
          <w:rFonts w:ascii="Times New Roman" w:hAnsi="Times New Roman" w:cs="Times New Roman"/>
          <w:sz w:val="24"/>
          <w:szCs w:val="24"/>
        </w:rPr>
        <w:t>provided detailed answers to Question 1). Among those</w:t>
      </w:r>
      <w:del w:id="600" w:author="Author" w:date="2021-02-06T14:14:00Z">
        <w:r w:rsidRPr="002A4B94" w:rsidDel="00891075">
          <w:rPr>
            <w:rFonts w:ascii="Times New Roman" w:hAnsi="Times New Roman" w:cs="Times New Roman"/>
            <w:sz w:val="24"/>
            <w:szCs w:val="24"/>
          </w:rPr>
          <w:delText xml:space="preserve"> </w:delText>
        </w:r>
        <w:commentRangeStart w:id="601"/>
        <w:r w:rsidRPr="002A4B94" w:rsidDel="00891075">
          <w:rPr>
            <w:rFonts w:ascii="Times New Roman" w:hAnsi="Times New Roman" w:cs="Times New Roman"/>
            <w:sz w:val="24"/>
            <w:szCs w:val="24"/>
          </w:rPr>
          <w:delText>selected</w:delText>
        </w:r>
      </w:del>
      <w:del w:id="602" w:author="Author" w:date="2021-01-30T16:49:00Z">
        <w:r w:rsidRPr="002A4B94" w:rsidDel="00C93027">
          <w:rPr>
            <w:rFonts w:ascii="Times New Roman" w:hAnsi="Times New Roman" w:cs="Times New Roman"/>
            <w:sz w:val="24"/>
            <w:szCs w:val="24"/>
          </w:rPr>
          <w:delText xml:space="preserve"> JFL learners</w:delText>
        </w:r>
      </w:del>
      <w:r w:rsidRPr="002A4B94">
        <w:rPr>
          <w:rFonts w:ascii="Times New Roman" w:hAnsi="Times New Roman" w:cs="Times New Roman"/>
          <w:sz w:val="24"/>
          <w:szCs w:val="24"/>
        </w:rPr>
        <w:t>,</w:t>
      </w:r>
      <w:commentRangeEnd w:id="601"/>
      <w:r w:rsidR="00AD025C" w:rsidRPr="002A4B94">
        <w:rPr>
          <w:rStyle w:val="CommentReference"/>
        </w:rPr>
        <w:commentReference w:id="601"/>
      </w:r>
      <w:r w:rsidRPr="002A4B94">
        <w:rPr>
          <w:rFonts w:ascii="Times New Roman" w:hAnsi="Times New Roman" w:cs="Times New Roman"/>
          <w:sz w:val="24"/>
          <w:szCs w:val="24"/>
        </w:rPr>
        <w:t xml:space="preserve"> six answered “yes” and seven answered “no” to Question 2). We created a list of self-descriptions for the 13 learners based on Question 1). We collected the</w:t>
      </w:r>
      <w:del w:id="603" w:author="Author" w:date="2021-01-30T16:49:00Z">
        <w:r w:rsidRPr="002A4B94" w:rsidDel="00C93027">
          <w:rPr>
            <w:rFonts w:ascii="Times New Roman" w:hAnsi="Times New Roman" w:cs="Times New Roman"/>
            <w:sz w:val="24"/>
            <w:szCs w:val="24"/>
          </w:rPr>
          <w:delText>se</w:delText>
        </w:r>
      </w:del>
      <w:r w:rsidRPr="002A4B94">
        <w:rPr>
          <w:rFonts w:ascii="Times New Roman" w:hAnsi="Times New Roman" w:cs="Times New Roman"/>
          <w:sz w:val="24"/>
          <w:szCs w:val="24"/>
        </w:rPr>
        <w:t xml:space="preserve"> </w:t>
      </w:r>
      <w:ins w:id="604" w:author="Author" w:date="2021-01-30T16:49:00Z">
        <w:r w:rsidR="00C93027" w:rsidRPr="002A4B94">
          <w:rPr>
            <w:rFonts w:ascii="Times New Roman" w:hAnsi="Times New Roman" w:cs="Times New Roman"/>
            <w:sz w:val="24"/>
            <w:szCs w:val="24"/>
          </w:rPr>
          <w:t xml:space="preserve">self-introduction videos of these </w:t>
        </w:r>
      </w:ins>
      <w:del w:id="605" w:author="Author" w:date="2021-01-30T16:49:00Z">
        <w:r w:rsidRPr="002A4B94" w:rsidDel="00C93027">
          <w:rPr>
            <w:rFonts w:ascii="Times New Roman" w:hAnsi="Times New Roman" w:cs="Times New Roman"/>
            <w:sz w:val="24"/>
            <w:szCs w:val="24"/>
          </w:rPr>
          <w:delText xml:space="preserve">13 </w:delText>
        </w:r>
      </w:del>
      <w:r w:rsidRPr="002A4B94">
        <w:rPr>
          <w:rFonts w:ascii="Times New Roman" w:hAnsi="Times New Roman" w:cs="Times New Roman"/>
          <w:sz w:val="24"/>
          <w:szCs w:val="24"/>
        </w:rPr>
        <w:t>learners</w:t>
      </w:r>
      <w:del w:id="606" w:author="Author" w:date="2021-01-30T16:49:00Z">
        <w:r w:rsidRPr="002A4B94" w:rsidDel="00C93027">
          <w:rPr>
            <w:rFonts w:ascii="Times New Roman" w:hAnsi="Times New Roman" w:cs="Times New Roman"/>
            <w:sz w:val="24"/>
            <w:szCs w:val="24"/>
          </w:rPr>
          <w:delText>’</w:delText>
        </w:r>
      </w:del>
      <w:r w:rsidRPr="002A4B94">
        <w:rPr>
          <w:rFonts w:ascii="Times New Roman" w:hAnsi="Times New Roman" w:cs="Times New Roman"/>
          <w:sz w:val="24"/>
          <w:szCs w:val="24"/>
        </w:rPr>
        <w:t xml:space="preserve"> </w:t>
      </w:r>
      <w:del w:id="607" w:author="Author" w:date="2021-01-30T16:49:00Z">
        <w:r w:rsidRPr="002A4B94" w:rsidDel="00C93027">
          <w:rPr>
            <w:rFonts w:ascii="Times New Roman" w:hAnsi="Times New Roman" w:cs="Times New Roman"/>
            <w:sz w:val="24"/>
            <w:szCs w:val="24"/>
          </w:rPr>
          <w:delText xml:space="preserve">self-introduction videos </w:delText>
        </w:r>
      </w:del>
      <w:r w:rsidRPr="002A4B94">
        <w:rPr>
          <w:rFonts w:ascii="Times New Roman" w:hAnsi="Times New Roman" w:cs="Times New Roman"/>
          <w:sz w:val="24"/>
          <w:szCs w:val="24"/>
        </w:rPr>
        <w:t xml:space="preserve">from </w:t>
      </w:r>
      <w:del w:id="608" w:author="Author" w:date="2021-02-06T15:17:00Z">
        <w:r w:rsidRPr="002A4B94" w:rsidDel="00384D3B">
          <w:rPr>
            <w:rFonts w:ascii="Times New Roman" w:hAnsi="Times New Roman" w:cs="Times New Roman"/>
            <w:sz w:val="24"/>
            <w:szCs w:val="24"/>
          </w:rPr>
          <w:delText xml:space="preserve">the dedicated </w:delText>
        </w:r>
      </w:del>
      <w:r w:rsidRPr="002A4B94">
        <w:rPr>
          <w:rFonts w:ascii="Times New Roman" w:hAnsi="Times New Roman" w:cs="Times New Roman"/>
          <w:sz w:val="24"/>
          <w:szCs w:val="24"/>
        </w:rPr>
        <w:t>Facebook</w:t>
      </w:r>
      <w:del w:id="609" w:author="Author" w:date="2021-02-06T15:17:00Z">
        <w:r w:rsidRPr="002A4B94" w:rsidDel="00384D3B">
          <w:rPr>
            <w:rFonts w:ascii="Times New Roman" w:hAnsi="Times New Roman" w:cs="Times New Roman"/>
            <w:sz w:val="24"/>
            <w:szCs w:val="24"/>
          </w:rPr>
          <w:delText xml:space="preserve"> page</w:delText>
        </w:r>
      </w:del>
      <w:r w:rsidRPr="002A4B94">
        <w:rPr>
          <w:rFonts w:ascii="Times New Roman" w:hAnsi="Times New Roman" w:cs="Times New Roman"/>
          <w:sz w:val="24"/>
          <w:szCs w:val="24"/>
        </w:rPr>
        <w:t xml:space="preserve"> and created a single 11.5</w:t>
      </w:r>
      <w:del w:id="610" w:author="Author" w:date="2021-02-07T14:43:00Z">
        <w:r w:rsidRPr="002A4B94" w:rsidDel="00834705">
          <w:rPr>
            <w:rFonts w:ascii="Times New Roman" w:hAnsi="Times New Roman" w:cs="Times New Roman"/>
            <w:sz w:val="24"/>
            <w:szCs w:val="24"/>
          </w:rPr>
          <w:delText>-</w:delText>
        </w:r>
      </w:del>
      <w:ins w:id="611" w:author="Author" w:date="2021-02-07T14:43:00Z">
        <w:r w:rsidR="00834705" w:rsidRPr="002A4B94">
          <w:rPr>
            <w:rFonts w:ascii="Times New Roman" w:hAnsi="Times New Roman" w:cs="Times New Roman"/>
            <w:sz w:val="24"/>
            <w:szCs w:val="24"/>
          </w:rPr>
          <w:t xml:space="preserve"> </w:t>
        </w:r>
      </w:ins>
      <w:r w:rsidRPr="002A4B94">
        <w:rPr>
          <w:rFonts w:ascii="Times New Roman" w:hAnsi="Times New Roman" w:cs="Times New Roman"/>
          <w:sz w:val="24"/>
          <w:szCs w:val="24"/>
        </w:rPr>
        <w:t xml:space="preserve">minute video of six patterns from the introductions. </w:t>
      </w:r>
      <w:commentRangeStart w:id="612"/>
      <w:r w:rsidRPr="002A4B94">
        <w:rPr>
          <w:rFonts w:ascii="Times New Roman" w:hAnsi="Times New Roman" w:cs="Times New Roman"/>
          <w:sz w:val="24"/>
          <w:szCs w:val="24"/>
        </w:rPr>
        <w:t>To avoid showing the same order</w:t>
      </w:r>
      <w:ins w:id="613" w:author="Author" w:date="2021-02-06T14:22:00Z">
        <w:r w:rsidR="005840EA" w:rsidRPr="002A4B94">
          <w:rPr>
            <w:rFonts w:ascii="Times New Roman" w:hAnsi="Times New Roman" w:cs="Times New Roman"/>
            <w:sz w:val="24"/>
            <w:szCs w:val="24"/>
          </w:rPr>
          <w:t>,</w:t>
        </w:r>
      </w:ins>
      <w:del w:id="614" w:author="Author" w:date="2021-02-06T14:20:00Z">
        <w:r w:rsidRPr="002A4B94" w:rsidDel="00CE3F54">
          <w:rPr>
            <w:rFonts w:ascii="Times New Roman" w:hAnsi="Times New Roman" w:cs="Times New Roman"/>
            <w:sz w:val="24"/>
            <w:szCs w:val="24"/>
          </w:rPr>
          <w:delText xml:space="preserve"> of patterns,</w:delText>
        </w:r>
      </w:del>
      <w:r w:rsidRPr="002A4B94">
        <w:rPr>
          <w:rFonts w:ascii="Times New Roman" w:hAnsi="Times New Roman" w:cs="Times New Roman"/>
          <w:sz w:val="24"/>
          <w:szCs w:val="24"/>
        </w:rPr>
        <w:t xml:space="preserve"> we </w:t>
      </w:r>
      <w:ins w:id="615" w:author="Author" w:date="2021-02-06T14:20:00Z">
        <w:r w:rsidR="00CE3F54" w:rsidRPr="002A4B94">
          <w:rPr>
            <w:rFonts w:ascii="Times New Roman" w:hAnsi="Times New Roman" w:cs="Times New Roman"/>
            <w:sz w:val="24"/>
            <w:szCs w:val="24"/>
          </w:rPr>
          <w:t xml:space="preserve">shuffled the </w:t>
        </w:r>
      </w:ins>
      <w:del w:id="616" w:author="Author" w:date="2021-02-06T14:20:00Z">
        <w:r w:rsidRPr="002A4B94" w:rsidDel="00CE3F54">
          <w:rPr>
            <w:rFonts w:ascii="Times New Roman" w:hAnsi="Times New Roman" w:cs="Times New Roman"/>
            <w:sz w:val="24"/>
            <w:szCs w:val="24"/>
          </w:rPr>
          <w:delText xml:space="preserve">further created differing </w:delText>
        </w:r>
      </w:del>
      <w:r w:rsidRPr="002A4B94">
        <w:rPr>
          <w:rFonts w:ascii="Times New Roman" w:hAnsi="Times New Roman" w:cs="Times New Roman"/>
          <w:sz w:val="24"/>
          <w:szCs w:val="24"/>
        </w:rPr>
        <w:t xml:space="preserve">patterns </w:t>
      </w:r>
      <w:ins w:id="617" w:author="Author" w:date="2021-02-06T14:21:00Z">
        <w:r w:rsidR="00CE3F54" w:rsidRPr="002A4B94">
          <w:rPr>
            <w:rFonts w:ascii="Times New Roman" w:hAnsi="Times New Roman" w:cs="Times New Roman"/>
            <w:sz w:val="24"/>
            <w:szCs w:val="24"/>
          </w:rPr>
          <w:t xml:space="preserve">to create a variety </w:t>
        </w:r>
      </w:ins>
      <w:del w:id="618" w:author="Author" w:date="2021-02-06T14:21:00Z">
        <w:r w:rsidRPr="002A4B94" w:rsidDel="00CE3F54">
          <w:rPr>
            <w:rFonts w:ascii="Times New Roman" w:hAnsi="Times New Roman" w:cs="Times New Roman"/>
            <w:sz w:val="24"/>
            <w:szCs w:val="24"/>
          </w:rPr>
          <w:delText xml:space="preserve">for the order </w:delText>
        </w:r>
      </w:del>
      <w:r w:rsidRPr="002A4B94">
        <w:rPr>
          <w:rFonts w:ascii="Times New Roman" w:hAnsi="Times New Roman" w:cs="Times New Roman"/>
          <w:sz w:val="24"/>
          <w:szCs w:val="24"/>
        </w:rPr>
        <w:t xml:space="preserve">of </w:t>
      </w:r>
      <w:del w:id="619" w:author="Author" w:date="2021-01-30T16:48:00Z">
        <w:r w:rsidRPr="002A4B94" w:rsidDel="00C93027">
          <w:rPr>
            <w:rFonts w:ascii="Times New Roman" w:hAnsi="Times New Roman" w:cs="Times New Roman"/>
            <w:sz w:val="24"/>
            <w:szCs w:val="24"/>
          </w:rPr>
          <w:delText xml:space="preserve">self </w:delText>
        </w:r>
      </w:del>
      <w:ins w:id="620" w:author="Author" w:date="2021-01-30T16:48:00Z">
        <w:r w:rsidR="00C93027" w:rsidRPr="002A4B94">
          <w:rPr>
            <w:rFonts w:ascii="Times New Roman" w:hAnsi="Times New Roman" w:cs="Times New Roman"/>
            <w:sz w:val="24"/>
            <w:szCs w:val="24"/>
          </w:rPr>
          <w:t>self-</w:t>
        </w:r>
      </w:ins>
      <w:r w:rsidRPr="002A4B94">
        <w:rPr>
          <w:rFonts w:ascii="Times New Roman" w:hAnsi="Times New Roman" w:cs="Times New Roman"/>
          <w:sz w:val="24"/>
          <w:szCs w:val="24"/>
        </w:rPr>
        <w:t xml:space="preserve">introductions. </w:t>
      </w:r>
      <w:commentRangeEnd w:id="612"/>
      <w:r w:rsidR="00AE21C1" w:rsidRPr="002A4B94">
        <w:rPr>
          <w:rStyle w:val="CommentReference"/>
        </w:rPr>
        <w:commentReference w:id="612"/>
      </w:r>
      <w:r w:rsidRPr="002A4B94">
        <w:rPr>
          <w:rFonts w:ascii="Times New Roman" w:hAnsi="Times New Roman" w:cs="Times New Roman"/>
          <w:sz w:val="24"/>
          <w:szCs w:val="24"/>
        </w:rPr>
        <w:t xml:space="preserve">Additionally, we gathered questionnaire data from </w:t>
      </w:r>
      <w:ins w:id="621" w:author="Author" w:date="2021-02-06T14:23:00Z">
        <w:r w:rsidR="005840EA" w:rsidRPr="002A4B94">
          <w:rPr>
            <w:rFonts w:ascii="Times New Roman" w:hAnsi="Times New Roman" w:cs="Times New Roman"/>
            <w:sz w:val="24"/>
            <w:szCs w:val="24"/>
          </w:rPr>
          <w:t xml:space="preserve">the </w:t>
        </w:r>
      </w:ins>
      <w:del w:id="622" w:author="Author" w:date="2021-02-06T14:23:00Z">
        <w:r w:rsidRPr="002A4B94" w:rsidDel="005840EA">
          <w:rPr>
            <w:rFonts w:ascii="Times New Roman" w:hAnsi="Times New Roman" w:cs="Times New Roman"/>
            <w:sz w:val="24"/>
            <w:szCs w:val="24"/>
          </w:rPr>
          <w:delText xml:space="preserve">those </w:delText>
        </w:r>
      </w:del>
      <w:ins w:id="623" w:author="Author" w:date="2021-02-06T22:34:00Z">
        <w:r w:rsidR="006903E1" w:rsidRPr="002A4B94">
          <w:rPr>
            <w:rFonts w:ascii="Times New Roman" w:hAnsi="Times New Roman" w:cs="Times New Roman"/>
            <w:sz w:val="24"/>
            <w:szCs w:val="24"/>
          </w:rPr>
          <w:t xml:space="preserve">thirteen </w:t>
        </w:r>
      </w:ins>
      <w:del w:id="624" w:author="Author" w:date="2021-02-06T22:34:00Z">
        <w:r w:rsidRPr="002A4B94" w:rsidDel="006903E1">
          <w:rPr>
            <w:rFonts w:ascii="Times New Roman" w:hAnsi="Times New Roman" w:cs="Times New Roman"/>
            <w:sz w:val="24"/>
            <w:szCs w:val="24"/>
          </w:rPr>
          <w:delText xml:space="preserve">13 </w:delText>
        </w:r>
      </w:del>
      <w:r w:rsidRPr="002A4B94">
        <w:rPr>
          <w:rFonts w:ascii="Times New Roman" w:hAnsi="Times New Roman" w:cs="Times New Roman"/>
          <w:sz w:val="24"/>
          <w:szCs w:val="24"/>
        </w:rPr>
        <w:t xml:space="preserve">JFL learner self-descriptions in English. </w:t>
      </w:r>
      <w:ins w:id="625" w:author="Author" w:date="2021-01-30T16:50:00Z">
        <w:r w:rsidR="00C93027" w:rsidRPr="002A4B94">
          <w:rPr>
            <w:rFonts w:ascii="Times New Roman" w:hAnsi="Times New Roman" w:cs="Times New Roman"/>
            <w:sz w:val="24"/>
            <w:szCs w:val="24"/>
          </w:rPr>
          <w:t xml:space="preserve">Following </w:t>
        </w:r>
      </w:ins>
      <w:del w:id="626" w:author="Author" w:date="2021-01-30T16:50:00Z">
        <w:r w:rsidRPr="002A4B94" w:rsidDel="00C93027">
          <w:rPr>
            <w:rFonts w:ascii="Times New Roman" w:hAnsi="Times New Roman" w:cs="Times New Roman"/>
            <w:sz w:val="24"/>
            <w:szCs w:val="24"/>
          </w:rPr>
          <w:delText xml:space="preserve">Referenced by </w:delText>
        </w:r>
      </w:del>
      <w:r w:rsidRPr="002A4B94">
        <w:rPr>
          <w:rFonts w:ascii="Times New Roman" w:hAnsi="Times New Roman" w:cs="Times New Roman"/>
          <w:sz w:val="24"/>
          <w:szCs w:val="24"/>
        </w:rPr>
        <w:t>Morimoto</w:t>
      </w:r>
      <w:ins w:id="627" w:author="Author" w:date="2021-01-30T16:50:00Z">
        <w:r w:rsidR="00C93027" w:rsidRPr="002A4B94">
          <w:rPr>
            <w:rFonts w:ascii="Times New Roman" w:hAnsi="Times New Roman" w:cs="Times New Roman"/>
            <w:sz w:val="24"/>
            <w:szCs w:val="24"/>
          </w:rPr>
          <w:t xml:space="preserve"> et al.</w:t>
        </w:r>
      </w:ins>
      <w:del w:id="628" w:author="Author" w:date="2021-01-30T16:50:00Z">
        <w:r w:rsidRPr="002A4B94" w:rsidDel="00C93027">
          <w:rPr>
            <w:rFonts w:ascii="Times New Roman" w:hAnsi="Times New Roman" w:cs="Times New Roman"/>
            <w:sz w:val="24"/>
            <w:szCs w:val="24"/>
          </w:rPr>
          <w:delText xml:space="preserve">, Mizukami, &amp; Yanagida </w:delText>
        </w:r>
      </w:del>
      <w:ins w:id="629" w:author="Author" w:date="2021-01-30T16:50:00Z">
        <w:r w:rsidR="00C93027" w:rsidRPr="002A4B94">
          <w:rPr>
            <w:rFonts w:ascii="Times New Roman" w:hAnsi="Times New Roman" w:cs="Times New Roman"/>
            <w:sz w:val="24"/>
            <w:szCs w:val="24"/>
          </w:rPr>
          <w:t xml:space="preserve"> </w:t>
        </w:r>
      </w:ins>
      <w:r w:rsidRPr="002A4B94">
        <w:rPr>
          <w:rFonts w:ascii="Times New Roman" w:hAnsi="Times New Roman" w:cs="Times New Roman"/>
          <w:sz w:val="24"/>
          <w:szCs w:val="24"/>
        </w:rPr>
        <w:t>(2013), all descripti</w:t>
      </w:r>
      <w:ins w:id="630" w:author="Author" w:date="2021-01-30T16:50:00Z">
        <w:r w:rsidR="00C93027" w:rsidRPr="002A4B94">
          <w:rPr>
            <w:rFonts w:ascii="Times New Roman" w:hAnsi="Times New Roman" w:cs="Times New Roman"/>
            <w:sz w:val="24"/>
            <w:szCs w:val="24"/>
          </w:rPr>
          <w:t xml:space="preserve">ve </w:t>
        </w:r>
      </w:ins>
      <w:del w:id="631" w:author="Author" w:date="2021-01-30T16:50:00Z">
        <w:r w:rsidRPr="002A4B94" w:rsidDel="00C93027">
          <w:rPr>
            <w:rFonts w:ascii="Times New Roman" w:hAnsi="Times New Roman" w:cs="Times New Roman"/>
            <w:sz w:val="24"/>
            <w:szCs w:val="24"/>
          </w:rPr>
          <w:delText xml:space="preserve">on </w:delText>
        </w:r>
      </w:del>
      <w:r w:rsidRPr="002A4B94">
        <w:rPr>
          <w:rFonts w:ascii="Times New Roman" w:hAnsi="Times New Roman" w:cs="Times New Roman"/>
          <w:sz w:val="24"/>
          <w:szCs w:val="24"/>
        </w:rPr>
        <w:t xml:space="preserve">words were listed and translated into Japanese. During this process, redundant </w:t>
      </w:r>
      <w:commentRangeStart w:id="632"/>
      <w:r w:rsidRPr="002A4B94">
        <w:rPr>
          <w:rFonts w:ascii="Times New Roman" w:hAnsi="Times New Roman" w:cs="Times New Roman"/>
          <w:sz w:val="24"/>
          <w:szCs w:val="24"/>
        </w:rPr>
        <w:t>descripti</w:t>
      </w:r>
      <w:ins w:id="633" w:author="Author" w:date="2021-02-06T05:27:00Z">
        <w:r w:rsidR="00E83C7B" w:rsidRPr="002A4B94">
          <w:rPr>
            <w:rFonts w:ascii="Times New Roman" w:hAnsi="Times New Roman" w:cs="Times New Roman"/>
            <w:sz w:val="24"/>
            <w:szCs w:val="24"/>
          </w:rPr>
          <w:t>ve</w:t>
        </w:r>
      </w:ins>
      <w:del w:id="634" w:author="Author" w:date="2021-02-06T05:27:00Z">
        <w:r w:rsidRPr="002A4B94" w:rsidDel="00E83C7B">
          <w:rPr>
            <w:rFonts w:ascii="Times New Roman" w:hAnsi="Times New Roman" w:cs="Times New Roman"/>
            <w:sz w:val="24"/>
            <w:szCs w:val="24"/>
          </w:rPr>
          <w:delText>on</w:delText>
        </w:r>
      </w:del>
      <w:r w:rsidRPr="002A4B94">
        <w:rPr>
          <w:rFonts w:ascii="Times New Roman" w:hAnsi="Times New Roman" w:cs="Times New Roman"/>
          <w:sz w:val="24"/>
          <w:szCs w:val="24"/>
        </w:rPr>
        <w:t xml:space="preserve"> words </w:t>
      </w:r>
      <w:commentRangeEnd w:id="632"/>
      <w:r w:rsidR="00E83C7B" w:rsidRPr="002A4B94">
        <w:rPr>
          <w:rStyle w:val="CommentReference"/>
        </w:rPr>
        <w:commentReference w:id="632"/>
      </w:r>
      <w:r w:rsidRPr="002A4B94">
        <w:rPr>
          <w:rFonts w:ascii="Times New Roman" w:hAnsi="Times New Roman" w:cs="Times New Roman"/>
          <w:sz w:val="24"/>
          <w:szCs w:val="24"/>
        </w:rPr>
        <w:t>were eliminated</w:t>
      </w:r>
      <w:ins w:id="635" w:author="Author" w:date="2021-02-10T14:46:00Z">
        <w:r w:rsidR="00E92CD0" w:rsidRPr="002A4B94">
          <w:rPr>
            <w:rFonts w:ascii="Times New Roman" w:hAnsi="Times New Roman" w:cs="Times New Roman"/>
            <w:sz w:val="24"/>
            <w:szCs w:val="24"/>
          </w:rPr>
          <w:t>,</w:t>
        </w:r>
      </w:ins>
      <w:r w:rsidRPr="002A4B94">
        <w:rPr>
          <w:rFonts w:ascii="Times New Roman" w:hAnsi="Times New Roman" w:cs="Times New Roman"/>
          <w:sz w:val="24"/>
          <w:szCs w:val="24"/>
        </w:rPr>
        <w:t xml:space="preserve"> and similar words were </w:t>
      </w:r>
      <w:commentRangeStart w:id="636"/>
      <w:r w:rsidRPr="002A4B94">
        <w:rPr>
          <w:rFonts w:ascii="Times New Roman" w:hAnsi="Times New Roman" w:cs="Times New Roman"/>
          <w:sz w:val="24"/>
          <w:szCs w:val="24"/>
        </w:rPr>
        <w:t>merged</w:t>
      </w:r>
      <w:del w:id="637" w:author="Author" w:date="2021-02-06T15:18:00Z">
        <w:r w:rsidRPr="002A4B94" w:rsidDel="00384D3B">
          <w:rPr>
            <w:rFonts w:ascii="Times New Roman" w:hAnsi="Times New Roman" w:cs="Times New Roman"/>
            <w:sz w:val="24"/>
            <w:szCs w:val="24"/>
          </w:rPr>
          <w:delText xml:space="preserve"> into one translation</w:delText>
        </w:r>
      </w:del>
      <w:commentRangeEnd w:id="636"/>
      <w:r w:rsidR="00E30A1B" w:rsidRPr="002A4B94">
        <w:rPr>
          <w:rStyle w:val="CommentReference"/>
        </w:rPr>
        <w:commentReference w:id="636"/>
      </w:r>
      <w:r w:rsidRPr="002A4B94">
        <w:rPr>
          <w:rFonts w:ascii="Times New Roman" w:hAnsi="Times New Roman" w:cs="Times New Roman"/>
          <w:sz w:val="24"/>
          <w:szCs w:val="24"/>
        </w:rPr>
        <w:t xml:space="preserve">. For example, the words “talkative” and “verbose” were merged into the Japanese word </w:t>
      </w:r>
      <w:r w:rsidRPr="002A4B94">
        <w:rPr>
          <w:rFonts w:ascii="Times New Roman" w:hAnsi="Times New Roman" w:cs="Times New Roman"/>
          <w:i/>
          <w:sz w:val="24"/>
          <w:szCs w:val="24"/>
        </w:rPr>
        <w:t>oshaberina</w:t>
      </w:r>
      <w:r w:rsidRPr="002A4B94">
        <w:rPr>
          <w:rFonts w:ascii="Times New Roman" w:hAnsi="Times New Roman" w:cs="Times New Roman"/>
          <w:sz w:val="24"/>
          <w:szCs w:val="24"/>
        </w:rPr>
        <w:t xml:space="preserve">. </w:t>
      </w:r>
      <w:r w:rsidRPr="002A4B94">
        <w:rPr>
          <w:rFonts w:ascii="Times New Roman" w:hAnsi="Times New Roman" w:cs="Times New Roman"/>
          <w:sz w:val="24"/>
          <w:szCs w:val="24"/>
        </w:rPr>
        <w:lastRenderedPageBreak/>
        <w:t xml:space="preserve">The list consisted of 36 Japanese words and </w:t>
      </w:r>
      <w:ins w:id="638" w:author="Author" w:date="2021-02-06T14:23:00Z">
        <w:r w:rsidR="005840EA" w:rsidRPr="002A4B94">
          <w:rPr>
            <w:rFonts w:ascii="Times New Roman" w:hAnsi="Times New Roman" w:cs="Times New Roman"/>
            <w:sz w:val="24"/>
            <w:szCs w:val="24"/>
          </w:rPr>
          <w:t xml:space="preserve">was used </w:t>
        </w:r>
      </w:ins>
      <w:ins w:id="639" w:author="Author" w:date="2021-02-06T14:24:00Z">
        <w:r w:rsidR="005840EA" w:rsidRPr="002A4B94">
          <w:rPr>
            <w:rFonts w:ascii="Times New Roman" w:hAnsi="Times New Roman" w:cs="Times New Roman"/>
            <w:sz w:val="24"/>
            <w:szCs w:val="24"/>
          </w:rPr>
          <w:t xml:space="preserve">by </w:t>
        </w:r>
      </w:ins>
      <w:del w:id="640" w:author="Author" w:date="2021-02-06T14:24:00Z">
        <w:r w:rsidRPr="002A4B94" w:rsidDel="005840EA">
          <w:rPr>
            <w:rFonts w:ascii="Times New Roman" w:hAnsi="Times New Roman" w:cs="Times New Roman"/>
            <w:sz w:val="24"/>
            <w:szCs w:val="24"/>
          </w:rPr>
          <w:delText xml:space="preserve">served as a document for </w:delText>
        </w:r>
      </w:del>
      <w:r w:rsidRPr="002A4B94">
        <w:rPr>
          <w:rFonts w:ascii="Times New Roman" w:hAnsi="Times New Roman" w:cs="Times New Roman"/>
          <w:sz w:val="24"/>
          <w:szCs w:val="24"/>
        </w:rPr>
        <w:t xml:space="preserve">the Japanese </w:t>
      </w:r>
      <w:commentRangeStart w:id="641"/>
      <w:r w:rsidRPr="002A4B94">
        <w:rPr>
          <w:rFonts w:ascii="Times New Roman" w:hAnsi="Times New Roman" w:cs="Times New Roman"/>
          <w:sz w:val="24"/>
          <w:szCs w:val="24"/>
        </w:rPr>
        <w:t>students</w:t>
      </w:r>
      <w:del w:id="642" w:author="Author" w:date="2021-01-30T16:51:00Z">
        <w:r w:rsidRPr="002A4B94" w:rsidDel="00C93027">
          <w:rPr>
            <w:rFonts w:ascii="Times New Roman" w:hAnsi="Times New Roman" w:cs="Times New Roman"/>
            <w:sz w:val="24"/>
            <w:szCs w:val="24"/>
          </w:rPr>
          <w:delText>’</w:delText>
        </w:r>
      </w:del>
      <w:del w:id="643" w:author="Author" w:date="2021-02-06T14:24:00Z">
        <w:r w:rsidRPr="002A4B94" w:rsidDel="005840EA">
          <w:rPr>
            <w:rFonts w:ascii="Times New Roman" w:hAnsi="Times New Roman" w:cs="Times New Roman"/>
            <w:sz w:val="24"/>
            <w:szCs w:val="24"/>
          </w:rPr>
          <w:delText xml:space="preserve"> </w:delText>
        </w:r>
      </w:del>
      <w:commentRangeEnd w:id="641"/>
      <w:r w:rsidR="000E5743" w:rsidRPr="002A4B94">
        <w:rPr>
          <w:rStyle w:val="CommentReference"/>
        </w:rPr>
        <w:commentReference w:id="641"/>
      </w:r>
      <w:del w:id="644" w:author="Author" w:date="2021-02-06T14:24:00Z">
        <w:r w:rsidRPr="002A4B94" w:rsidDel="005840EA">
          <w:rPr>
            <w:rFonts w:ascii="Times New Roman" w:hAnsi="Times New Roman" w:cs="Times New Roman"/>
            <w:sz w:val="24"/>
            <w:szCs w:val="24"/>
          </w:rPr>
          <w:delText>to use</w:delText>
        </w:r>
      </w:del>
      <w:r w:rsidRPr="002A4B94">
        <w:rPr>
          <w:rFonts w:ascii="Times New Roman" w:hAnsi="Times New Roman" w:cs="Times New Roman"/>
          <w:sz w:val="24"/>
          <w:szCs w:val="24"/>
        </w:rPr>
        <w:t xml:space="preserve"> when they reviewed the JFL learners’ self-introduction videos. </w:t>
      </w:r>
    </w:p>
    <w:p w14:paraId="3967B793" w14:textId="77777777" w:rsidR="00E92CD0" w:rsidRPr="002A4B94" w:rsidRDefault="003F60B5" w:rsidP="00C8439F">
      <w:pPr>
        <w:spacing w:before="120" w:after="120" w:line="480" w:lineRule="auto"/>
        <w:ind w:left="0" w:right="0" w:firstLine="720"/>
        <w:rPr>
          <w:ins w:id="645" w:author="Author" w:date="2021-02-10T14:46:00Z"/>
          <w:rFonts w:ascii="Times New Roman" w:hAnsi="Times New Roman" w:cs="Times New Roman"/>
          <w:sz w:val="24"/>
          <w:szCs w:val="24"/>
        </w:rPr>
      </w:pPr>
      <w:r w:rsidRPr="002A4B94">
        <w:rPr>
          <w:rFonts w:ascii="Times New Roman" w:hAnsi="Times New Roman" w:cs="Times New Roman"/>
          <w:sz w:val="24"/>
          <w:szCs w:val="24"/>
        </w:rPr>
        <w:t>The video clips were shown to six Japanese students (three male and three female) who participated in the project (Table 1). None of them had any non-Japanese friends or acquaintances</w:t>
      </w:r>
      <w:del w:id="646" w:author="Author" w:date="2021-02-06T14:24:00Z">
        <w:r w:rsidRPr="002A4B94" w:rsidDel="005840EA">
          <w:rPr>
            <w:rFonts w:ascii="Times New Roman" w:hAnsi="Times New Roman" w:cs="Times New Roman"/>
            <w:sz w:val="24"/>
            <w:szCs w:val="24"/>
          </w:rPr>
          <w:delText xml:space="preserve"> at that point</w:delText>
        </w:r>
      </w:del>
      <w:r w:rsidRPr="002A4B94">
        <w:rPr>
          <w:rFonts w:ascii="Times New Roman" w:hAnsi="Times New Roman" w:cs="Times New Roman"/>
          <w:sz w:val="24"/>
          <w:szCs w:val="24"/>
        </w:rPr>
        <w:t xml:space="preserve">. They were asked to mark the list on the self-description sheet based on their </w:t>
      </w:r>
      <w:commentRangeStart w:id="647"/>
      <w:r w:rsidRPr="002A4B94">
        <w:rPr>
          <w:rFonts w:ascii="Times New Roman" w:hAnsi="Times New Roman" w:cs="Times New Roman"/>
          <w:sz w:val="24"/>
          <w:szCs w:val="24"/>
        </w:rPr>
        <w:t xml:space="preserve">impressions of </w:t>
      </w:r>
      <w:ins w:id="648" w:author="Author" w:date="2021-01-30T16:51:00Z">
        <w:r w:rsidR="00145349" w:rsidRPr="002A4B94">
          <w:rPr>
            <w:rFonts w:ascii="Times New Roman" w:hAnsi="Times New Roman" w:cs="Times New Roman"/>
            <w:sz w:val="24"/>
            <w:szCs w:val="24"/>
          </w:rPr>
          <w:t xml:space="preserve">the </w:t>
        </w:r>
      </w:ins>
      <w:r w:rsidRPr="002A4B94">
        <w:rPr>
          <w:rFonts w:ascii="Times New Roman" w:hAnsi="Times New Roman" w:cs="Times New Roman"/>
          <w:sz w:val="24"/>
          <w:szCs w:val="24"/>
        </w:rPr>
        <w:t>JFL learners. Semi-structured follow-up interviews were conducted</w:t>
      </w:r>
      <w:del w:id="649" w:author="Author" w:date="2021-02-06T14:25:00Z">
        <w:r w:rsidRPr="002A4B94" w:rsidDel="005840EA">
          <w:rPr>
            <w:rFonts w:ascii="Times New Roman" w:hAnsi="Times New Roman" w:cs="Times New Roman"/>
            <w:sz w:val="24"/>
            <w:szCs w:val="24"/>
          </w:rPr>
          <w:delText xml:space="preserve"> </w:delText>
        </w:r>
      </w:del>
      <w:del w:id="650" w:author="Author" w:date="2021-02-06T14:24:00Z">
        <w:r w:rsidRPr="002A4B94" w:rsidDel="005840EA">
          <w:rPr>
            <w:rFonts w:ascii="Times New Roman" w:hAnsi="Times New Roman" w:cs="Times New Roman"/>
            <w:sz w:val="24"/>
            <w:szCs w:val="24"/>
          </w:rPr>
          <w:delText xml:space="preserve">with </w:delText>
        </w:r>
      </w:del>
      <w:commentRangeEnd w:id="647"/>
      <w:r w:rsidR="00934F98" w:rsidRPr="002A4B94">
        <w:rPr>
          <w:rStyle w:val="CommentReference"/>
        </w:rPr>
        <w:commentReference w:id="647"/>
      </w:r>
      <w:del w:id="651" w:author="Author" w:date="2021-02-06T14:24:00Z">
        <w:r w:rsidRPr="002A4B94" w:rsidDel="005840EA">
          <w:rPr>
            <w:rFonts w:ascii="Times New Roman" w:hAnsi="Times New Roman" w:cs="Times New Roman"/>
            <w:sz w:val="24"/>
            <w:szCs w:val="24"/>
          </w:rPr>
          <w:delText>Japanese</w:delText>
        </w:r>
      </w:del>
      <w:del w:id="652" w:author="Author" w:date="2021-02-06T14:25:00Z">
        <w:r w:rsidRPr="002A4B94" w:rsidDel="005840EA">
          <w:rPr>
            <w:rFonts w:ascii="Times New Roman" w:hAnsi="Times New Roman" w:cs="Times New Roman"/>
            <w:sz w:val="24"/>
            <w:szCs w:val="24"/>
          </w:rPr>
          <w:delText xml:space="preserve"> students</w:delText>
        </w:r>
      </w:del>
      <w:r w:rsidRPr="002A4B94">
        <w:rPr>
          <w:rFonts w:ascii="Times New Roman" w:hAnsi="Times New Roman" w:cs="Times New Roman"/>
          <w:sz w:val="24"/>
          <w:szCs w:val="24"/>
        </w:rPr>
        <w:t>, in Japanese, to discern the reasoning for their evaluations. The authors translated the interview data into English.</w:t>
      </w:r>
    </w:p>
    <w:p w14:paraId="0D56D9F7" w14:textId="4030DF8C" w:rsidR="00D010AD" w:rsidRPr="002A4B94" w:rsidRDefault="00E92CD0" w:rsidP="00E92CD0">
      <w:pPr>
        <w:spacing w:before="120" w:after="120" w:line="480" w:lineRule="auto"/>
        <w:ind w:left="0" w:right="0" w:firstLine="720"/>
        <w:rPr>
          <w:rFonts w:ascii="Times New Roman" w:hAnsi="Times New Roman" w:cs="Times New Roman"/>
          <w:sz w:val="24"/>
          <w:szCs w:val="24"/>
        </w:rPr>
      </w:pPr>
      <w:commentRangeStart w:id="653"/>
      <w:ins w:id="654" w:author="Author" w:date="2021-02-10T14:46:00Z">
        <w:r w:rsidRPr="002A4B94">
          <w:rPr>
            <w:rFonts w:ascii="Times New Roman" w:hAnsi="Times New Roman" w:cs="Times New Roman"/>
            <w:sz w:val="24"/>
            <w:szCs w:val="24"/>
          </w:rPr>
          <w:t>Table 1 near here.</w:t>
        </w:r>
        <w:commentRangeEnd w:id="653"/>
        <w:r w:rsidRPr="002A4B94">
          <w:rPr>
            <w:rStyle w:val="CommentReference"/>
          </w:rPr>
          <w:commentReference w:id="653"/>
        </w:r>
      </w:ins>
      <w:del w:id="655" w:author="Author" w:date="2021-02-10T14:46:00Z">
        <w:r w:rsidR="003F60B5" w:rsidRPr="002A4B94" w:rsidDel="00E92CD0">
          <w:rPr>
            <w:rFonts w:ascii="Times New Roman" w:hAnsi="Times New Roman" w:cs="Times New Roman"/>
            <w:sz w:val="24"/>
            <w:szCs w:val="24"/>
          </w:rPr>
          <w:delText xml:space="preserve"> </w:delText>
        </w:r>
      </w:del>
    </w:p>
    <w:p w14:paraId="5DE425B5" w14:textId="46DA62FF" w:rsidR="00D010AD" w:rsidRPr="002A4B94" w:rsidRDefault="003F60B5" w:rsidP="000E0A1D">
      <w:pPr>
        <w:pStyle w:val="Heading2"/>
        <w:numPr>
          <w:ilvl w:val="0"/>
          <w:numId w:val="0"/>
        </w:numPr>
        <w:spacing w:before="120" w:after="120" w:line="480" w:lineRule="auto"/>
        <w:rPr>
          <w:rFonts w:ascii="Times New Roman" w:hAnsi="Times New Roman" w:cs="Times New Roman"/>
          <w:sz w:val="24"/>
          <w:szCs w:val="24"/>
        </w:rPr>
      </w:pPr>
      <w:commentRangeStart w:id="656"/>
      <w:r w:rsidRPr="002A4B94">
        <w:rPr>
          <w:rFonts w:ascii="Times New Roman" w:hAnsi="Times New Roman" w:cs="Times New Roman"/>
          <w:sz w:val="24"/>
          <w:szCs w:val="24"/>
        </w:rPr>
        <w:t xml:space="preserve">Data </w:t>
      </w:r>
      <w:ins w:id="657" w:author="Author" w:date="2021-02-07T01:10:00Z">
        <w:r w:rsidR="00197AC8" w:rsidRPr="002A4B94">
          <w:rPr>
            <w:rFonts w:ascii="Times New Roman" w:hAnsi="Times New Roman" w:cs="Times New Roman"/>
            <w:sz w:val="24"/>
            <w:szCs w:val="24"/>
          </w:rPr>
          <w:t xml:space="preserve">analysis </w:t>
        </w:r>
      </w:ins>
      <w:del w:id="658" w:author="Author" w:date="2021-02-07T01:10:00Z">
        <w:r w:rsidRPr="002A4B94" w:rsidDel="00197AC8">
          <w:rPr>
            <w:rFonts w:ascii="Times New Roman" w:hAnsi="Times New Roman" w:cs="Times New Roman"/>
            <w:sz w:val="24"/>
            <w:szCs w:val="24"/>
          </w:rPr>
          <w:delText>collection procedure</w:delText>
        </w:r>
      </w:del>
      <w:r w:rsidRPr="002A4B94">
        <w:rPr>
          <w:rFonts w:ascii="Times New Roman" w:hAnsi="Times New Roman" w:cs="Times New Roman"/>
          <w:sz w:val="24"/>
          <w:szCs w:val="24"/>
        </w:rPr>
        <w:t xml:space="preserve"> </w:t>
      </w:r>
      <w:commentRangeEnd w:id="656"/>
      <w:r w:rsidR="00197AC8" w:rsidRPr="002A4B94">
        <w:rPr>
          <w:rStyle w:val="CommentReference"/>
          <w:b w:val="0"/>
        </w:rPr>
        <w:commentReference w:id="656"/>
      </w:r>
    </w:p>
    <w:p w14:paraId="14876C2B" w14:textId="2378FC15" w:rsidR="00D010AD" w:rsidRPr="002A4B94" w:rsidRDefault="003F60B5" w:rsidP="00120F65">
      <w:pPr>
        <w:spacing w:before="120" w:after="120" w:line="480" w:lineRule="auto"/>
        <w:ind w:left="0" w:right="0" w:firstLine="720"/>
        <w:rPr>
          <w:ins w:id="659" w:author="Author" w:date="2021-02-10T14:47:00Z"/>
          <w:rFonts w:ascii="Times New Roman" w:hAnsi="Times New Roman" w:cs="Times New Roman"/>
          <w:sz w:val="24"/>
          <w:szCs w:val="24"/>
        </w:rPr>
      </w:pPr>
      <w:r w:rsidRPr="002A4B94">
        <w:rPr>
          <w:rFonts w:ascii="Times New Roman" w:hAnsi="Times New Roman" w:cs="Times New Roman"/>
          <w:sz w:val="24"/>
          <w:szCs w:val="24"/>
        </w:rPr>
        <w:t xml:space="preserve">This study focused on JFL learners (three males and three females) </w:t>
      </w:r>
      <w:commentRangeStart w:id="660"/>
      <w:r w:rsidRPr="002A4B94">
        <w:rPr>
          <w:rFonts w:ascii="Times New Roman" w:hAnsi="Times New Roman" w:cs="Times New Roman"/>
          <w:sz w:val="24"/>
          <w:szCs w:val="24"/>
        </w:rPr>
        <w:t xml:space="preserve">who </w:t>
      </w:r>
      <w:ins w:id="661" w:author="Author" w:date="2021-02-06T15:19:00Z">
        <w:r w:rsidR="003C1D96" w:rsidRPr="002A4B94">
          <w:rPr>
            <w:rFonts w:ascii="Times New Roman" w:hAnsi="Times New Roman" w:cs="Times New Roman"/>
            <w:sz w:val="24"/>
            <w:szCs w:val="24"/>
          </w:rPr>
          <w:t xml:space="preserve">were confident about </w:t>
        </w:r>
      </w:ins>
      <w:commentRangeEnd w:id="660"/>
      <w:ins w:id="662" w:author="Author" w:date="2021-02-06T22:36:00Z">
        <w:r w:rsidR="005D1DEA" w:rsidRPr="002A4B94">
          <w:rPr>
            <w:rStyle w:val="CommentReference"/>
          </w:rPr>
          <w:commentReference w:id="660"/>
        </w:r>
      </w:ins>
      <w:del w:id="663" w:author="Author" w:date="2021-02-06T15:19:00Z">
        <w:r w:rsidRPr="002A4B94" w:rsidDel="003C1D96">
          <w:rPr>
            <w:rFonts w:ascii="Times New Roman" w:hAnsi="Times New Roman" w:cs="Times New Roman"/>
            <w:sz w:val="24"/>
            <w:szCs w:val="24"/>
          </w:rPr>
          <w:delText xml:space="preserve">claimed they could express themselves in </w:delText>
        </w:r>
      </w:del>
      <w:r w:rsidRPr="002A4B94">
        <w:rPr>
          <w:rFonts w:ascii="Times New Roman" w:hAnsi="Times New Roman" w:cs="Times New Roman"/>
          <w:sz w:val="24"/>
          <w:szCs w:val="24"/>
        </w:rPr>
        <w:t xml:space="preserve">their videos. Table 2 lists these </w:t>
      </w:r>
      <w:commentRangeStart w:id="664"/>
      <w:ins w:id="665" w:author="Author" w:date="2021-01-30T16:52:00Z">
        <w:r w:rsidR="0019513F" w:rsidRPr="002A4B94">
          <w:rPr>
            <w:rFonts w:ascii="Times New Roman" w:hAnsi="Times New Roman" w:cs="Times New Roman"/>
            <w:sz w:val="24"/>
            <w:szCs w:val="24"/>
          </w:rPr>
          <w:t>six</w:t>
        </w:r>
      </w:ins>
      <w:del w:id="666" w:author="Author" w:date="2021-01-30T16:52:00Z">
        <w:r w:rsidRPr="002A4B94" w:rsidDel="0019513F">
          <w:rPr>
            <w:rFonts w:ascii="Times New Roman" w:hAnsi="Times New Roman" w:cs="Times New Roman"/>
            <w:sz w:val="24"/>
            <w:szCs w:val="24"/>
          </w:rPr>
          <w:delText>6</w:delText>
        </w:r>
      </w:del>
      <w:r w:rsidRPr="002A4B94">
        <w:rPr>
          <w:rFonts w:ascii="Times New Roman" w:hAnsi="Times New Roman" w:cs="Times New Roman"/>
          <w:sz w:val="24"/>
          <w:szCs w:val="24"/>
        </w:rPr>
        <w:t xml:space="preserve"> </w:t>
      </w:r>
      <w:commentRangeEnd w:id="664"/>
      <w:r w:rsidR="0019513F" w:rsidRPr="002A4B94">
        <w:rPr>
          <w:rStyle w:val="CommentReference"/>
          <w:rFonts w:ascii="Times New Roman" w:hAnsi="Times New Roman" w:cs="Times New Roman"/>
          <w:sz w:val="24"/>
          <w:szCs w:val="24"/>
        </w:rPr>
        <w:commentReference w:id="664"/>
      </w:r>
      <w:r w:rsidRPr="002A4B94">
        <w:rPr>
          <w:rFonts w:ascii="Times New Roman" w:hAnsi="Times New Roman" w:cs="Times New Roman"/>
          <w:sz w:val="24"/>
          <w:szCs w:val="24"/>
        </w:rPr>
        <w:t xml:space="preserve">(out of </w:t>
      </w:r>
      <w:ins w:id="667" w:author="Author" w:date="2021-02-06T22:37:00Z">
        <w:r w:rsidR="005D1DEA" w:rsidRPr="002A4B94">
          <w:rPr>
            <w:rFonts w:ascii="Times New Roman" w:hAnsi="Times New Roman" w:cs="Times New Roman"/>
            <w:sz w:val="24"/>
            <w:szCs w:val="24"/>
          </w:rPr>
          <w:t xml:space="preserve">thirteen </w:t>
        </w:r>
      </w:ins>
      <w:del w:id="668" w:author="Author" w:date="2021-02-07T14:43:00Z">
        <w:r w:rsidRPr="002A4B94" w:rsidDel="005F6B25">
          <w:rPr>
            <w:rFonts w:ascii="Times New Roman" w:hAnsi="Times New Roman" w:cs="Times New Roman"/>
            <w:sz w:val="24"/>
            <w:szCs w:val="24"/>
          </w:rPr>
          <w:delText>13</w:delText>
        </w:r>
      </w:del>
      <w:r w:rsidRPr="002A4B94">
        <w:rPr>
          <w:rFonts w:ascii="Times New Roman" w:hAnsi="Times New Roman" w:cs="Times New Roman"/>
          <w:sz w:val="24"/>
          <w:szCs w:val="24"/>
        </w:rPr>
        <w:t xml:space="preserve">) learners’ profiles and self-introduction video information. </w:t>
      </w:r>
    </w:p>
    <w:p w14:paraId="7EC4186B" w14:textId="77777777" w:rsidR="00E92CD0" w:rsidRPr="002A4B94" w:rsidRDefault="00E92CD0" w:rsidP="00E92CD0">
      <w:pPr>
        <w:spacing w:before="120" w:after="120" w:line="480" w:lineRule="auto"/>
        <w:ind w:left="0" w:right="0" w:firstLine="720"/>
        <w:rPr>
          <w:ins w:id="669" w:author="Author" w:date="2021-02-10T14:47:00Z"/>
          <w:rFonts w:ascii="Times New Roman" w:hAnsi="Times New Roman" w:cs="Times New Roman"/>
          <w:sz w:val="24"/>
          <w:szCs w:val="24"/>
        </w:rPr>
      </w:pPr>
      <w:ins w:id="670" w:author="Author" w:date="2021-02-10T14:47:00Z">
        <w:r w:rsidRPr="002A4B94">
          <w:rPr>
            <w:rFonts w:ascii="Times New Roman" w:hAnsi="Times New Roman" w:cs="Times New Roman"/>
            <w:sz w:val="24"/>
            <w:szCs w:val="24"/>
          </w:rPr>
          <w:t>Table 2 near here.</w:t>
        </w:r>
      </w:ins>
    </w:p>
    <w:p w14:paraId="736B846C" w14:textId="1C323EDB" w:rsidR="00E92CD0" w:rsidRPr="002A4B94" w:rsidDel="00E92CD0" w:rsidRDefault="00E92CD0" w:rsidP="00120F65">
      <w:pPr>
        <w:spacing w:before="120" w:after="120" w:line="480" w:lineRule="auto"/>
        <w:ind w:left="0" w:right="0" w:firstLine="720"/>
        <w:rPr>
          <w:del w:id="671" w:author="Author" w:date="2021-02-10T14:47:00Z"/>
          <w:rFonts w:ascii="Times New Roman" w:hAnsi="Times New Roman" w:cs="Times New Roman"/>
          <w:sz w:val="24"/>
          <w:szCs w:val="24"/>
        </w:rPr>
      </w:pPr>
    </w:p>
    <w:p w14:paraId="2A4D782D" w14:textId="6AB563FE" w:rsidR="00D010AD" w:rsidRPr="002A4B94" w:rsidRDefault="003F60B5" w:rsidP="00C8439F">
      <w:pPr>
        <w:spacing w:before="120" w:after="120" w:line="480" w:lineRule="auto"/>
        <w:ind w:left="0" w:right="0" w:firstLine="720"/>
        <w:rPr>
          <w:rFonts w:ascii="Times New Roman" w:hAnsi="Times New Roman" w:cs="Times New Roman"/>
          <w:sz w:val="24"/>
          <w:szCs w:val="24"/>
        </w:rPr>
      </w:pPr>
      <w:r w:rsidRPr="002A4B94">
        <w:rPr>
          <w:rFonts w:ascii="Times New Roman" w:hAnsi="Times New Roman" w:cs="Times New Roman"/>
          <w:sz w:val="24"/>
          <w:szCs w:val="24"/>
        </w:rPr>
        <w:t xml:space="preserve">We compared </w:t>
      </w:r>
      <w:commentRangeStart w:id="672"/>
      <w:ins w:id="673" w:author="Author" w:date="2021-02-06T05:32:00Z">
        <w:r w:rsidR="0064429C" w:rsidRPr="002A4B94">
          <w:rPr>
            <w:rFonts w:ascii="Times New Roman" w:hAnsi="Times New Roman" w:cs="Times New Roman"/>
            <w:sz w:val="24"/>
            <w:szCs w:val="24"/>
          </w:rPr>
          <w:t xml:space="preserve">the self-descriptions of </w:t>
        </w:r>
      </w:ins>
      <w:r w:rsidRPr="002A4B94">
        <w:rPr>
          <w:rFonts w:ascii="Times New Roman" w:hAnsi="Times New Roman" w:cs="Times New Roman"/>
          <w:sz w:val="24"/>
          <w:szCs w:val="24"/>
        </w:rPr>
        <w:t>these learners</w:t>
      </w:r>
      <w:del w:id="674" w:author="Author" w:date="2021-02-06T05:32:00Z">
        <w:r w:rsidRPr="002A4B94" w:rsidDel="0064429C">
          <w:rPr>
            <w:rFonts w:ascii="Times New Roman" w:hAnsi="Times New Roman" w:cs="Times New Roman"/>
            <w:sz w:val="24"/>
            <w:szCs w:val="24"/>
          </w:rPr>
          <w:delText>’</w:delText>
        </w:r>
      </w:del>
      <w:r w:rsidRPr="002A4B94">
        <w:rPr>
          <w:rFonts w:ascii="Times New Roman" w:hAnsi="Times New Roman" w:cs="Times New Roman"/>
          <w:sz w:val="24"/>
          <w:szCs w:val="24"/>
        </w:rPr>
        <w:t xml:space="preserve"> </w:t>
      </w:r>
      <w:del w:id="675" w:author="Author" w:date="2021-02-06T05:32:00Z">
        <w:r w:rsidRPr="002A4B94" w:rsidDel="0064429C">
          <w:rPr>
            <w:rFonts w:ascii="Times New Roman" w:hAnsi="Times New Roman" w:cs="Times New Roman"/>
            <w:sz w:val="24"/>
            <w:szCs w:val="24"/>
          </w:rPr>
          <w:delText xml:space="preserve">self-descriptions </w:delText>
        </w:r>
      </w:del>
      <w:r w:rsidRPr="002A4B94">
        <w:rPr>
          <w:rFonts w:ascii="Times New Roman" w:hAnsi="Times New Roman" w:cs="Times New Roman"/>
          <w:sz w:val="24"/>
          <w:szCs w:val="24"/>
        </w:rPr>
        <w:t xml:space="preserve">with </w:t>
      </w:r>
      <w:ins w:id="676" w:author="Author" w:date="2021-01-30T16:52:00Z">
        <w:r w:rsidR="0019513F" w:rsidRPr="002A4B94">
          <w:rPr>
            <w:rFonts w:ascii="Times New Roman" w:hAnsi="Times New Roman" w:cs="Times New Roman"/>
            <w:sz w:val="24"/>
            <w:szCs w:val="24"/>
          </w:rPr>
          <w:t xml:space="preserve">the judgments of </w:t>
        </w:r>
      </w:ins>
      <w:r w:rsidRPr="002A4B94">
        <w:rPr>
          <w:rFonts w:ascii="Times New Roman" w:hAnsi="Times New Roman" w:cs="Times New Roman"/>
          <w:sz w:val="24"/>
          <w:szCs w:val="24"/>
        </w:rPr>
        <w:t>Japanese-native students</w:t>
      </w:r>
      <w:del w:id="677" w:author="Author" w:date="2021-01-30T16:52:00Z">
        <w:r w:rsidRPr="002A4B94" w:rsidDel="0019513F">
          <w:rPr>
            <w:rFonts w:ascii="Times New Roman" w:hAnsi="Times New Roman" w:cs="Times New Roman"/>
            <w:sz w:val="24"/>
            <w:szCs w:val="24"/>
          </w:rPr>
          <w:delText>’ judgments</w:delText>
        </w:r>
      </w:del>
      <w:commentRangeEnd w:id="672"/>
      <w:r w:rsidR="0064429C" w:rsidRPr="002A4B94">
        <w:rPr>
          <w:rStyle w:val="CommentReference"/>
        </w:rPr>
        <w:commentReference w:id="672"/>
      </w:r>
      <w:r w:rsidRPr="002A4B94">
        <w:rPr>
          <w:rFonts w:ascii="Times New Roman" w:hAnsi="Times New Roman" w:cs="Times New Roman"/>
          <w:sz w:val="24"/>
          <w:szCs w:val="24"/>
        </w:rPr>
        <w:t xml:space="preserve">, expressed in the </w:t>
      </w:r>
      <w:r w:rsidRPr="002A4B94">
        <w:rPr>
          <w:rFonts w:ascii="Times New Roman" w:hAnsi="Times New Roman" w:cs="Times New Roman"/>
          <w:sz w:val="24"/>
          <w:szCs w:val="24"/>
        </w:rPr>
        <w:lastRenderedPageBreak/>
        <w:t xml:space="preserve">vocabulary list that </w:t>
      </w:r>
      <w:ins w:id="678" w:author="Author" w:date="2021-02-06T05:32:00Z">
        <w:r w:rsidR="0064429C" w:rsidRPr="002A4B94">
          <w:rPr>
            <w:rFonts w:ascii="Times New Roman" w:hAnsi="Times New Roman" w:cs="Times New Roman"/>
            <w:sz w:val="24"/>
            <w:szCs w:val="24"/>
          </w:rPr>
          <w:t>the</w:t>
        </w:r>
      </w:ins>
      <w:ins w:id="679" w:author="Author" w:date="2021-02-06T14:32:00Z">
        <w:r w:rsidR="004D5F5E" w:rsidRPr="002A4B94">
          <w:rPr>
            <w:rFonts w:ascii="Times New Roman" w:hAnsi="Times New Roman" w:cs="Times New Roman"/>
            <w:sz w:val="24"/>
            <w:szCs w:val="24"/>
          </w:rPr>
          <w:t xml:space="preserve">y </w:t>
        </w:r>
      </w:ins>
      <w:del w:id="680" w:author="Author" w:date="2021-02-06T14:32:00Z">
        <w:r w:rsidRPr="002A4B94" w:rsidDel="004D5F5E">
          <w:rPr>
            <w:rFonts w:ascii="Times New Roman" w:hAnsi="Times New Roman" w:cs="Times New Roman"/>
            <w:sz w:val="24"/>
            <w:szCs w:val="24"/>
          </w:rPr>
          <w:delText xml:space="preserve">Japanese students </w:delText>
        </w:r>
      </w:del>
      <w:r w:rsidRPr="002A4B94">
        <w:rPr>
          <w:rFonts w:ascii="Times New Roman" w:hAnsi="Times New Roman" w:cs="Times New Roman"/>
          <w:sz w:val="24"/>
          <w:szCs w:val="24"/>
        </w:rPr>
        <w:t>marked while watching</w:t>
      </w:r>
      <w:ins w:id="681" w:author="Author" w:date="2021-02-06T05:32:00Z">
        <w:r w:rsidR="0064429C" w:rsidRPr="002A4B94">
          <w:rPr>
            <w:rFonts w:ascii="Times New Roman" w:hAnsi="Times New Roman" w:cs="Times New Roman"/>
            <w:sz w:val="24"/>
            <w:szCs w:val="24"/>
          </w:rPr>
          <w:t xml:space="preserve"> the </w:t>
        </w:r>
      </w:ins>
      <w:del w:id="682" w:author="Author" w:date="2021-02-06T05:32:00Z">
        <w:r w:rsidRPr="002A4B94" w:rsidDel="0064429C">
          <w:rPr>
            <w:rFonts w:ascii="Times New Roman" w:hAnsi="Times New Roman" w:cs="Times New Roman"/>
            <w:sz w:val="24"/>
            <w:szCs w:val="24"/>
          </w:rPr>
          <w:delText xml:space="preserve"> </w:delText>
        </w:r>
      </w:del>
      <w:r w:rsidRPr="002A4B94">
        <w:rPr>
          <w:rFonts w:ascii="Times New Roman" w:hAnsi="Times New Roman" w:cs="Times New Roman"/>
          <w:sz w:val="24"/>
          <w:szCs w:val="24"/>
        </w:rPr>
        <w:t xml:space="preserve">JFL learners’ videos. We created 14 identical sheets for each Japanese student, one for testing and 13 for JFL learner videos. The authors first independently divided the data into five categories based on </w:t>
      </w:r>
      <w:ins w:id="683" w:author="Author" w:date="2021-02-06T05:33:00Z">
        <w:r w:rsidR="00412C8D" w:rsidRPr="002A4B94">
          <w:rPr>
            <w:rFonts w:ascii="Times New Roman" w:hAnsi="Times New Roman" w:cs="Times New Roman"/>
            <w:sz w:val="24"/>
            <w:szCs w:val="24"/>
          </w:rPr>
          <w:t xml:space="preserve">the </w:t>
        </w:r>
      </w:ins>
      <w:r w:rsidRPr="002A4B94">
        <w:rPr>
          <w:rFonts w:ascii="Times New Roman" w:hAnsi="Times New Roman" w:cs="Times New Roman"/>
          <w:sz w:val="24"/>
          <w:szCs w:val="24"/>
        </w:rPr>
        <w:t>NEO Personality Inventory-Revised (NEO PI-R) (Costa et al</w:t>
      </w:r>
      <w:ins w:id="684" w:author="Author" w:date="2021-01-30T16:53:00Z">
        <w:r w:rsidR="00D3336F" w:rsidRPr="002A4B94">
          <w:rPr>
            <w:rFonts w:ascii="Times New Roman" w:hAnsi="Times New Roman" w:cs="Times New Roman"/>
            <w:sz w:val="24"/>
            <w:szCs w:val="24"/>
          </w:rPr>
          <w:t>.,</w:t>
        </w:r>
      </w:ins>
      <w:r w:rsidRPr="002A4B94">
        <w:rPr>
          <w:rFonts w:ascii="Times New Roman" w:hAnsi="Times New Roman" w:cs="Times New Roman"/>
          <w:sz w:val="24"/>
          <w:szCs w:val="24"/>
        </w:rPr>
        <w:t xml:space="preserve"> 2011; Shimonaka et al.</w:t>
      </w:r>
      <w:ins w:id="685" w:author="Author" w:date="2021-01-30T16:53:00Z">
        <w:r w:rsidR="00D3336F" w:rsidRPr="002A4B94">
          <w:rPr>
            <w:rFonts w:ascii="Times New Roman" w:hAnsi="Times New Roman" w:cs="Times New Roman"/>
            <w:sz w:val="24"/>
            <w:szCs w:val="24"/>
          </w:rPr>
          <w:t>,</w:t>
        </w:r>
      </w:ins>
      <w:r w:rsidRPr="002A4B94">
        <w:rPr>
          <w:rFonts w:ascii="Times New Roman" w:hAnsi="Times New Roman" w:cs="Times New Roman"/>
          <w:sz w:val="24"/>
          <w:szCs w:val="24"/>
        </w:rPr>
        <w:t xml:space="preserve"> 1998) and then consulted with each other to determine the final categorization. This inventory was originally developed to assess individual personalities (Costa</w:t>
      </w:r>
      <w:ins w:id="686" w:author="Author" w:date="2021-01-30T16:53:00Z">
        <w:r w:rsidR="00DE2526" w:rsidRPr="002A4B94">
          <w:rPr>
            <w:rFonts w:ascii="Times New Roman" w:hAnsi="Times New Roman" w:cs="Times New Roman"/>
            <w:sz w:val="24"/>
            <w:szCs w:val="24"/>
          </w:rPr>
          <w:t xml:space="preserve"> et al.</w:t>
        </w:r>
      </w:ins>
      <w:r w:rsidRPr="002A4B94">
        <w:rPr>
          <w:rFonts w:ascii="Times New Roman" w:hAnsi="Times New Roman" w:cs="Times New Roman"/>
          <w:sz w:val="24"/>
          <w:szCs w:val="24"/>
        </w:rPr>
        <w:t xml:space="preserve">, </w:t>
      </w:r>
      <w:del w:id="687" w:author="Author" w:date="2021-01-30T16:53:00Z">
        <w:r w:rsidRPr="002A4B94" w:rsidDel="00DE2526">
          <w:rPr>
            <w:rFonts w:ascii="Times New Roman" w:hAnsi="Times New Roman" w:cs="Times New Roman"/>
            <w:sz w:val="24"/>
            <w:szCs w:val="24"/>
          </w:rPr>
          <w:delText xml:space="preserve">McCrae, &amp; Kay </w:delText>
        </w:r>
      </w:del>
      <w:r w:rsidRPr="002A4B94">
        <w:rPr>
          <w:rFonts w:ascii="Times New Roman" w:hAnsi="Times New Roman" w:cs="Times New Roman"/>
          <w:sz w:val="24"/>
          <w:szCs w:val="24"/>
        </w:rPr>
        <w:t>1995)</w:t>
      </w:r>
      <w:ins w:id="688" w:author="Author" w:date="2021-02-10T14:48:00Z">
        <w:r w:rsidR="00E92CD0" w:rsidRPr="002A4B94">
          <w:rPr>
            <w:rFonts w:ascii="Times New Roman" w:hAnsi="Times New Roman" w:cs="Times New Roman"/>
            <w:sz w:val="24"/>
            <w:szCs w:val="24"/>
          </w:rPr>
          <w:t>;</w:t>
        </w:r>
      </w:ins>
      <w:del w:id="689" w:author="Author" w:date="2021-02-10T14:48:00Z">
        <w:r w:rsidRPr="002A4B94" w:rsidDel="00E92CD0">
          <w:rPr>
            <w:rFonts w:ascii="Times New Roman" w:hAnsi="Times New Roman" w:cs="Times New Roman"/>
            <w:sz w:val="24"/>
            <w:szCs w:val="24"/>
          </w:rPr>
          <w:delText>.</w:delText>
        </w:r>
      </w:del>
      <w:r w:rsidRPr="002A4B94">
        <w:rPr>
          <w:rFonts w:ascii="Times New Roman" w:hAnsi="Times New Roman" w:cs="Times New Roman"/>
          <w:sz w:val="24"/>
          <w:szCs w:val="24"/>
        </w:rPr>
        <w:t xml:space="preserve"> </w:t>
      </w:r>
      <w:del w:id="690" w:author="Author" w:date="2021-02-10T14:48:00Z">
        <w:r w:rsidRPr="002A4B94" w:rsidDel="00E92CD0">
          <w:rPr>
            <w:rFonts w:ascii="Times New Roman" w:hAnsi="Times New Roman" w:cs="Times New Roman"/>
            <w:sz w:val="24"/>
            <w:szCs w:val="24"/>
          </w:rPr>
          <w:delText>W</w:delText>
        </w:r>
      </w:del>
      <w:ins w:id="691" w:author="Author" w:date="2021-02-10T14:48:00Z">
        <w:r w:rsidR="00E92CD0" w:rsidRPr="002A4B94">
          <w:rPr>
            <w:rFonts w:ascii="Times New Roman" w:hAnsi="Times New Roman" w:cs="Times New Roman"/>
            <w:sz w:val="24"/>
            <w:szCs w:val="24"/>
          </w:rPr>
          <w:t>w</w:t>
        </w:r>
      </w:ins>
      <w:r w:rsidRPr="002A4B94">
        <w:rPr>
          <w:rFonts w:ascii="Times New Roman" w:hAnsi="Times New Roman" w:cs="Times New Roman"/>
          <w:sz w:val="24"/>
          <w:szCs w:val="24"/>
        </w:rPr>
        <w:t xml:space="preserve">e used </w:t>
      </w:r>
      <w:del w:id="692" w:author="Author" w:date="2021-02-10T14:48:00Z">
        <w:r w:rsidRPr="002A4B94" w:rsidDel="00E92CD0">
          <w:rPr>
            <w:rFonts w:ascii="Times New Roman" w:hAnsi="Times New Roman" w:cs="Times New Roman"/>
            <w:sz w:val="24"/>
            <w:szCs w:val="24"/>
          </w:rPr>
          <w:delText xml:space="preserve">this inventory </w:delText>
        </w:r>
      </w:del>
      <w:ins w:id="693" w:author="Author" w:date="2021-02-10T14:48:00Z">
        <w:r w:rsidR="00E92CD0" w:rsidRPr="002A4B94">
          <w:rPr>
            <w:rFonts w:ascii="Times New Roman" w:hAnsi="Times New Roman" w:cs="Times New Roman"/>
            <w:sz w:val="24"/>
            <w:szCs w:val="24"/>
          </w:rPr>
          <w:t xml:space="preserve">it </w:t>
        </w:r>
      </w:ins>
      <w:r w:rsidRPr="002A4B94">
        <w:rPr>
          <w:rFonts w:ascii="Times New Roman" w:hAnsi="Times New Roman" w:cs="Times New Roman"/>
          <w:sz w:val="24"/>
          <w:szCs w:val="24"/>
        </w:rPr>
        <w:t xml:space="preserve">primarily because of its widespread </w:t>
      </w:r>
      <w:commentRangeStart w:id="694"/>
      <w:ins w:id="695" w:author="Author" w:date="2021-01-30T16:54:00Z">
        <w:r w:rsidR="00BC51BA" w:rsidRPr="002A4B94">
          <w:rPr>
            <w:rFonts w:ascii="Times New Roman" w:hAnsi="Times New Roman" w:cs="Times New Roman"/>
            <w:sz w:val="24"/>
            <w:szCs w:val="24"/>
          </w:rPr>
          <w:t>application</w:t>
        </w:r>
        <w:commentRangeEnd w:id="694"/>
        <w:r w:rsidR="00BC51BA" w:rsidRPr="002A4B94">
          <w:rPr>
            <w:rStyle w:val="CommentReference"/>
            <w:rFonts w:ascii="Times New Roman" w:hAnsi="Times New Roman" w:cs="Times New Roman"/>
            <w:sz w:val="24"/>
            <w:szCs w:val="24"/>
          </w:rPr>
          <w:commentReference w:id="694"/>
        </w:r>
      </w:ins>
      <w:del w:id="696" w:author="Author" w:date="2021-01-30T16:54:00Z">
        <w:r w:rsidRPr="002A4B94" w:rsidDel="00BC51BA">
          <w:rPr>
            <w:rFonts w:ascii="Times New Roman" w:hAnsi="Times New Roman" w:cs="Times New Roman"/>
            <w:sz w:val="24"/>
            <w:szCs w:val="24"/>
          </w:rPr>
          <w:delText>use</w:delText>
        </w:r>
      </w:del>
      <w:r w:rsidRPr="002A4B94">
        <w:rPr>
          <w:rFonts w:ascii="Times New Roman" w:hAnsi="Times New Roman" w:cs="Times New Roman"/>
          <w:sz w:val="24"/>
          <w:szCs w:val="24"/>
        </w:rPr>
        <w:t xml:space="preserve">. The NEO PI-R has 60 items to provide five basic personality factors: neuroticism, extraversion, openness to experience, agreeableness, and conscientiousness. </w:t>
      </w:r>
      <w:commentRangeStart w:id="697"/>
      <w:r w:rsidRPr="002A4B94">
        <w:rPr>
          <w:rFonts w:ascii="Times New Roman" w:hAnsi="Times New Roman" w:cs="Times New Roman"/>
          <w:sz w:val="24"/>
          <w:szCs w:val="24"/>
        </w:rPr>
        <w:t>For example,</w:t>
      </w:r>
      <w:ins w:id="698" w:author="Author" w:date="2021-02-06T14:33:00Z">
        <w:r w:rsidR="004D5F5E" w:rsidRPr="002A4B94">
          <w:rPr>
            <w:rFonts w:ascii="Times New Roman" w:hAnsi="Times New Roman" w:cs="Times New Roman"/>
            <w:sz w:val="24"/>
            <w:szCs w:val="24"/>
          </w:rPr>
          <w:t xml:space="preserve"> the</w:t>
        </w:r>
      </w:ins>
      <w:r w:rsidRPr="002A4B94">
        <w:rPr>
          <w:rFonts w:ascii="Times New Roman" w:hAnsi="Times New Roman" w:cs="Times New Roman"/>
          <w:sz w:val="24"/>
          <w:szCs w:val="24"/>
        </w:rPr>
        <w:t xml:space="preserve"> </w:t>
      </w:r>
      <w:ins w:id="699" w:author="Author" w:date="2021-02-06T14:33:00Z">
        <w:r w:rsidR="004D5F5E" w:rsidRPr="002A4B94">
          <w:rPr>
            <w:rFonts w:ascii="Times New Roman" w:hAnsi="Times New Roman" w:cs="Times New Roman"/>
            <w:sz w:val="24"/>
            <w:szCs w:val="24"/>
          </w:rPr>
          <w:t>categoriz</w:t>
        </w:r>
      </w:ins>
      <w:ins w:id="700" w:author="Author" w:date="2021-02-06T14:34:00Z">
        <w:r w:rsidR="004D5F5E" w:rsidRPr="002A4B94">
          <w:rPr>
            <w:rFonts w:ascii="Times New Roman" w:hAnsi="Times New Roman" w:cs="Times New Roman"/>
            <w:sz w:val="24"/>
            <w:szCs w:val="24"/>
          </w:rPr>
          <w:t xml:space="preserve">ation </w:t>
        </w:r>
      </w:ins>
      <w:ins w:id="701" w:author="Author" w:date="2021-02-06T14:33:00Z">
        <w:r w:rsidR="004D5F5E" w:rsidRPr="002A4B94">
          <w:rPr>
            <w:rFonts w:ascii="Times New Roman" w:hAnsi="Times New Roman" w:cs="Times New Roman"/>
            <w:sz w:val="24"/>
            <w:szCs w:val="24"/>
          </w:rPr>
          <w:t xml:space="preserve">under extraversion </w:t>
        </w:r>
      </w:ins>
      <w:ins w:id="702" w:author="Author" w:date="2021-02-06T14:34:00Z">
        <w:r w:rsidR="004D5F5E" w:rsidRPr="002A4B94">
          <w:rPr>
            <w:rFonts w:ascii="Times New Roman" w:hAnsi="Times New Roman" w:cs="Times New Roman"/>
            <w:sz w:val="24"/>
            <w:szCs w:val="24"/>
          </w:rPr>
          <w:t xml:space="preserve">lists </w:t>
        </w:r>
      </w:ins>
      <w:r w:rsidRPr="002A4B94">
        <w:rPr>
          <w:rFonts w:ascii="Times New Roman" w:hAnsi="Times New Roman" w:cs="Times New Roman"/>
          <w:sz w:val="24"/>
          <w:szCs w:val="24"/>
        </w:rPr>
        <w:t xml:space="preserve">the self-description “outgoing” </w:t>
      </w:r>
      <w:del w:id="703" w:author="Author" w:date="2021-02-06T14:35:00Z">
        <w:r w:rsidRPr="002A4B94" w:rsidDel="004D5F5E">
          <w:rPr>
            <w:rFonts w:ascii="Times New Roman" w:hAnsi="Times New Roman" w:cs="Times New Roman"/>
            <w:sz w:val="24"/>
            <w:szCs w:val="24"/>
          </w:rPr>
          <w:delText xml:space="preserve">is </w:delText>
        </w:r>
      </w:del>
      <w:del w:id="704" w:author="Author" w:date="2021-02-06T14:33:00Z">
        <w:r w:rsidRPr="002A4B94" w:rsidDel="004D5F5E">
          <w:rPr>
            <w:rFonts w:ascii="Times New Roman" w:hAnsi="Times New Roman" w:cs="Times New Roman"/>
            <w:sz w:val="24"/>
            <w:szCs w:val="24"/>
          </w:rPr>
          <w:delText xml:space="preserve">categorized </w:delText>
        </w:r>
      </w:del>
      <w:r w:rsidRPr="002A4B94">
        <w:rPr>
          <w:rFonts w:ascii="Times New Roman" w:hAnsi="Times New Roman" w:cs="Times New Roman"/>
          <w:sz w:val="24"/>
          <w:szCs w:val="24"/>
        </w:rPr>
        <w:t>as a positive item</w:t>
      </w:r>
      <w:del w:id="705" w:author="Author" w:date="2021-02-06T14:33:00Z">
        <w:r w:rsidRPr="002A4B94" w:rsidDel="004D5F5E">
          <w:rPr>
            <w:rFonts w:ascii="Times New Roman" w:hAnsi="Times New Roman" w:cs="Times New Roman"/>
            <w:sz w:val="24"/>
            <w:szCs w:val="24"/>
          </w:rPr>
          <w:delText xml:space="preserve"> under extraversion</w:delText>
        </w:r>
      </w:del>
      <w:r w:rsidRPr="002A4B94">
        <w:rPr>
          <w:rFonts w:ascii="Times New Roman" w:hAnsi="Times New Roman" w:cs="Times New Roman"/>
          <w:sz w:val="24"/>
          <w:szCs w:val="24"/>
        </w:rPr>
        <w:t xml:space="preserve">, </w:t>
      </w:r>
      <w:ins w:id="706" w:author="Author" w:date="2021-02-06T14:35:00Z">
        <w:r w:rsidR="004D5F5E" w:rsidRPr="002A4B94">
          <w:rPr>
            <w:rFonts w:ascii="Times New Roman" w:hAnsi="Times New Roman" w:cs="Times New Roman"/>
            <w:sz w:val="24"/>
            <w:szCs w:val="24"/>
          </w:rPr>
          <w:t xml:space="preserve">and </w:t>
        </w:r>
      </w:ins>
      <w:del w:id="707" w:author="Author" w:date="2021-02-06T14:35:00Z">
        <w:r w:rsidRPr="002A4B94" w:rsidDel="004D5F5E">
          <w:rPr>
            <w:rFonts w:ascii="Times New Roman" w:hAnsi="Times New Roman" w:cs="Times New Roman"/>
            <w:sz w:val="24"/>
            <w:szCs w:val="24"/>
          </w:rPr>
          <w:delText xml:space="preserve">while </w:delText>
        </w:r>
      </w:del>
      <w:r w:rsidRPr="002A4B94">
        <w:rPr>
          <w:rFonts w:ascii="Times New Roman" w:hAnsi="Times New Roman" w:cs="Times New Roman"/>
          <w:sz w:val="24"/>
          <w:szCs w:val="24"/>
        </w:rPr>
        <w:t xml:space="preserve">“reserved” </w:t>
      </w:r>
      <w:del w:id="708" w:author="Author" w:date="2021-02-06T14:35:00Z">
        <w:r w:rsidRPr="002A4B94" w:rsidDel="004D5F5E">
          <w:rPr>
            <w:rFonts w:ascii="Times New Roman" w:hAnsi="Times New Roman" w:cs="Times New Roman"/>
            <w:sz w:val="24"/>
            <w:szCs w:val="24"/>
          </w:rPr>
          <w:delText xml:space="preserve">is categorized </w:delText>
        </w:r>
      </w:del>
      <w:r w:rsidRPr="002A4B94">
        <w:rPr>
          <w:rFonts w:ascii="Times New Roman" w:hAnsi="Times New Roman" w:cs="Times New Roman"/>
          <w:sz w:val="24"/>
          <w:szCs w:val="24"/>
        </w:rPr>
        <w:t>as a negative item</w:t>
      </w:r>
      <w:del w:id="709" w:author="Author" w:date="2021-02-06T14:36:00Z">
        <w:r w:rsidRPr="002A4B94" w:rsidDel="004D5F5E">
          <w:rPr>
            <w:rFonts w:ascii="Times New Roman" w:hAnsi="Times New Roman" w:cs="Times New Roman"/>
            <w:sz w:val="24"/>
            <w:szCs w:val="24"/>
          </w:rPr>
          <w:delText xml:space="preserve"> under</w:delText>
        </w:r>
      </w:del>
      <w:del w:id="710" w:author="Author" w:date="2021-02-06T14:35:00Z">
        <w:r w:rsidRPr="002A4B94" w:rsidDel="004D5F5E">
          <w:rPr>
            <w:rFonts w:ascii="Times New Roman" w:hAnsi="Times New Roman" w:cs="Times New Roman"/>
            <w:sz w:val="24"/>
            <w:szCs w:val="24"/>
          </w:rPr>
          <w:delText xml:space="preserve"> extrave</w:delText>
        </w:r>
      </w:del>
      <w:del w:id="711" w:author="Author" w:date="2021-02-06T14:36:00Z">
        <w:r w:rsidRPr="002A4B94" w:rsidDel="004D5F5E">
          <w:rPr>
            <w:rFonts w:ascii="Times New Roman" w:hAnsi="Times New Roman" w:cs="Times New Roman"/>
            <w:sz w:val="24"/>
            <w:szCs w:val="24"/>
          </w:rPr>
          <w:delText>rsion</w:delText>
        </w:r>
      </w:del>
      <w:r w:rsidRPr="002A4B94">
        <w:rPr>
          <w:rFonts w:ascii="Times New Roman" w:hAnsi="Times New Roman" w:cs="Times New Roman"/>
          <w:sz w:val="24"/>
          <w:szCs w:val="24"/>
        </w:rPr>
        <w:t xml:space="preserve">. </w:t>
      </w:r>
      <w:commentRangeEnd w:id="697"/>
      <w:r w:rsidR="005D1DEA" w:rsidRPr="002A4B94">
        <w:rPr>
          <w:rStyle w:val="CommentReference"/>
        </w:rPr>
        <w:commentReference w:id="697"/>
      </w:r>
      <w:r w:rsidRPr="002A4B94">
        <w:rPr>
          <w:rFonts w:ascii="Times New Roman" w:hAnsi="Times New Roman" w:cs="Times New Roman"/>
          <w:sz w:val="24"/>
          <w:szCs w:val="24"/>
        </w:rPr>
        <w:t xml:space="preserve">Categorized data were first rated giving one positive item 10 points, and one negative item negative 10 points, the aggregate of which gave us the </w:t>
      </w:r>
      <w:ins w:id="712" w:author="Author" w:date="2021-02-10T14:49:00Z">
        <w:r w:rsidR="00E92CD0" w:rsidRPr="002A4B94">
          <w:rPr>
            <w:rFonts w:ascii="Times New Roman" w:hAnsi="Times New Roman" w:cs="Times New Roman"/>
            <w:sz w:val="24"/>
            <w:szCs w:val="24"/>
          </w:rPr>
          <w:t xml:space="preserve">total </w:t>
        </w:r>
      </w:ins>
      <w:r w:rsidRPr="002A4B94">
        <w:rPr>
          <w:rFonts w:ascii="Times New Roman" w:hAnsi="Times New Roman" w:cs="Times New Roman"/>
          <w:sz w:val="24"/>
          <w:szCs w:val="24"/>
        </w:rPr>
        <w:t>point</w:t>
      </w:r>
      <w:ins w:id="713" w:author="Author" w:date="2021-02-10T15:05:00Z">
        <w:r w:rsidR="003A4C32">
          <w:rPr>
            <w:rFonts w:ascii="Times New Roman" w:hAnsi="Times New Roman" w:cs="Times New Roman"/>
            <w:sz w:val="24"/>
            <w:szCs w:val="24"/>
          </w:rPr>
          <w:t>s</w:t>
        </w:r>
      </w:ins>
      <w:del w:id="714" w:author="Author" w:date="2021-02-10T14:49:00Z">
        <w:r w:rsidRPr="002A4B94" w:rsidDel="00E92CD0">
          <w:rPr>
            <w:rFonts w:ascii="Times New Roman" w:hAnsi="Times New Roman" w:cs="Times New Roman"/>
            <w:sz w:val="24"/>
            <w:szCs w:val="24"/>
          </w:rPr>
          <w:delText xml:space="preserve"> totals</w:delText>
        </w:r>
      </w:del>
      <w:r w:rsidRPr="002A4B94">
        <w:rPr>
          <w:rFonts w:ascii="Times New Roman" w:hAnsi="Times New Roman" w:cs="Times New Roman"/>
          <w:sz w:val="24"/>
          <w:szCs w:val="24"/>
        </w:rPr>
        <w:t>. Furthermore, we standardized both groups’ points to compare JFL learners’ self</w:t>
      </w:r>
      <w:ins w:id="715" w:author="Author" w:date="2021-01-30T16:55:00Z">
        <w:r w:rsidR="00BC51BA" w:rsidRPr="002A4B94">
          <w:rPr>
            <w:rFonts w:ascii="Times New Roman" w:hAnsi="Times New Roman" w:cs="Times New Roman"/>
            <w:sz w:val="24"/>
            <w:szCs w:val="24"/>
          </w:rPr>
          <w:t>-</w:t>
        </w:r>
      </w:ins>
      <w:r w:rsidRPr="002A4B94">
        <w:rPr>
          <w:rFonts w:ascii="Times New Roman" w:hAnsi="Times New Roman" w:cs="Times New Roman"/>
          <w:sz w:val="24"/>
          <w:szCs w:val="24"/>
        </w:rPr>
        <w:t xml:space="preserve">descriptions and Japanese students’ evaluations. </w:t>
      </w:r>
    </w:p>
    <w:p w14:paraId="790825EB" w14:textId="65AE485F" w:rsidR="00D010AD" w:rsidRPr="002A4B94" w:rsidDel="00BC51BA" w:rsidRDefault="004D5F5E" w:rsidP="00C8439F">
      <w:pPr>
        <w:spacing w:before="120" w:after="120" w:line="480" w:lineRule="auto"/>
        <w:ind w:left="0" w:right="0" w:firstLine="720"/>
        <w:rPr>
          <w:del w:id="716" w:author="Author" w:date="2021-01-30T16:55:00Z"/>
          <w:rFonts w:ascii="Times New Roman" w:hAnsi="Times New Roman" w:cs="Times New Roman"/>
          <w:sz w:val="24"/>
          <w:szCs w:val="24"/>
        </w:rPr>
      </w:pPr>
      <w:commentRangeStart w:id="717"/>
      <w:ins w:id="718" w:author="Author" w:date="2021-02-06T14:36:00Z">
        <w:r w:rsidRPr="002A4B94">
          <w:rPr>
            <w:rFonts w:ascii="Times New Roman" w:hAnsi="Times New Roman" w:cs="Times New Roman"/>
            <w:sz w:val="24"/>
            <w:szCs w:val="24"/>
          </w:rPr>
          <w:t xml:space="preserve">The interview data were </w:t>
        </w:r>
      </w:ins>
      <w:del w:id="719" w:author="Author" w:date="2021-02-06T14:36:00Z">
        <w:r w:rsidR="003F60B5" w:rsidRPr="002A4B94" w:rsidDel="004D5F5E">
          <w:rPr>
            <w:rFonts w:ascii="Times New Roman" w:hAnsi="Times New Roman" w:cs="Times New Roman"/>
            <w:sz w:val="24"/>
            <w:szCs w:val="24"/>
          </w:rPr>
          <w:delText>A nativ</w:delText>
        </w:r>
      </w:del>
      <w:del w:id="720" w:author="Author" w:date="2021-02-06T14:37:00Z">
        <w:r w:rsidR="003F60B5" w:rsidRPr="002A4B94" w:rsidDel="004D5F5E">
          <w:rPr>
            <w:rFonts w:ascii="Times New Roman" w:hAnsi="Times New Roman" w:cs="Times New Roman"/>
            <w:sz w:val="24"/>
            <w:szCs w:val="24"/>
          </w:rPr>
          <w:delText>e Japanese research assistant t</w:delText>
        </w:r>
      </w:del>
      <w:ins w:id="721" w:author="Author" w:date="2021-02-06T14:37:00Z">
        <w:r w:rsidRPr="002A4B94">
          <w:rPr>
            <w:rFonts w:ascii="Times New Roman" w:hAnsi="Times New Roman" w:cs="Times New Roman"/>
            <w:sz w:val="24"/>
            <w:szCs w:val="24"/>
          </w:rPr>
          <w:t>t</w:t>
        </w:r>
      </w:ins>
      <w:r w:rsidR="003F60B5" w:rsidRPr="002A4B94">
        <w:rPr>
          <w:rFonts w:ascii="Times New Roman" w:hAnsi="Times New Roman" w:cs="Times New Roman"/>
          <w:sz w:val="24"/>
          <w:szCs w:val="24"/>
        </w:rPr>
        <w:t xml:space="preserve">ranscribed </w:t>
      </w:r>
      <w:del w:id="722" w:author="Author" w:date="2021-02-06T14:36:00Z">
        <w:r w:rsidR="003F60B5" w:rsidRPr="002A4B94" w:rsidDel="004D5F5E">
          <w:rPr>
            <w:rFonts w:ascii="Times New Roman" w:hAnsi="Times New Roman" w:cs="Times New Roman"/>
            <w:sz w:val="24"/>
            <w:szCs w:val="24"/>
          </w:rPr>
          <w:delText xml:space="preserve">the interview data </w:delText>
        </w:r>
      </w:del>
      <w:r w:rsidR="003F60B5" w:rsidRPr="002A4B94">
        <w:rPr>
          <w:rFonts w:ascii="Times New Roman" w:hAnsi="Times New Roman" w:cs="Times New Roman"/>
          <w:sz w:val="24"/>
          <w:szCs w:val="24"/>
        </w:rPr>
        <w:t>for analysis</w:t>
      </w:r>
      <w:ins w:id="723" w:author="Author" w:date="2021-02-06T14:37:00Z">
        <w:r w:rsidRPr="002A4B94">
          <w:rPr>
            <w:rFonts w:ascii="Times New Roman" w:hAnsi="Times New Roman" w:cs="Times New Roman"/>
            <w:sz w:val="24"/>
            <w:szCs w:val="24"/>
          </w:rPr>
          <w:t xml:space="preserve"> and the Japanese students’ evaluations were </w:t>
        </w:r>
      </w:ins>
      <w:del w:id="724" w:author="Author" w:date="2021-02-06T14:37:00Z">
        <w:r w:rsidR="003F60B5" w:rsidRPr="002A4B94" w:rsidDel="004D5F5E">
          <w:rPr>
            <w:rFonts w:ascii="Times New Roman" w:hAnsi="Times New Roman" w:cs="Times New Roman"/>
            <w:sz w:val="24"/>
            <w:szCs w:val="24"/>
          </w:rPr>
          <w:delText xml:space="preserve">. Based on the interview data, we </w:delText>
        </w:r>
      </w:del>
      <w:r w:rsidR="003F60B5" w:rsidRPr="002A4B94">
        <w:rPr>
          <w:rFonts w:ascii="Times New Roman" w:hAnsi="Times New Roman" w:cs="Times New Roman"/>
          <w:sz w:val="24"/>
          <w:szCs w:val="24"/>
        </w:rPr>
        <w:t xml:space="preserve">divided </w:t>
      </w:r>
      <w:del w:id="725" w:author="Author" w:date="2021-02-06T14:37:00Z">
        <w:r w:rsidR="003F60B5" w:rsidRPr="002A4B94" w:rsidDel="004D5F5E">
          <w:rPr>
            <w:rFonts w:ascii="Times New Roman" w:hAnsi="Times New Roman" w:cs="Times New Roman"/>
            <w:sz w:val="24"/>
            <w:szCs w:val="24"/>
          </w:rPr>
          <w:delText xml:space="preserve">Japanese students’ </w:delText>
        </w:r>
        <w:r w:rsidR="003F60B5" w:rsidRPr="002A4B94" w:rsidDel="004D5F5E">
          <w:rPr>
            <w:rFonts w:ascii="Times New Roman" w:hAnsi="Times New Roman" w:cs="Times New Roman"/>
            <w:sz w:val="24"/>
            <w:szCs w:val="24"/>
          </w:rPr>
          <w:lastRenderedPageBreak/>
          <w:delText xml:space="preserve">evaluations </w:delText>
        </w:r>
      </w:del>
      <w:r w:rsidR="003F60B5" w:rsidRPr="002A4B94">
        <w:rPr>
          <w:rFonts w:ascii="Times New Roman" w:hAnsi="Times New Roman" w:cs="Times New Roman"/>
          <w:sz w:val="24"/>
          <w:szCs w:val="24"/>
        </w:rPr>
        <w:t>according to how they made their decisions</w:t>
      </w:r>
      <w:commentRangeEnd w:id="717"/>
      <w:r w:rsidR="00DB24B4" w:rsidRPr="002A4B94">
        <w:rPr>
          <w:rStyle w:val="CommentReference"/>
        </w:rPr>
        <w:commentReference w:id="717"/>
      </w:r>
      <w:del w:id="726" w:author="Author" w:date="2021-02-06T15:21:00Z">
        <w:r w:rsidR="003F60B5" w:rsidRPr="002A4B94" w:rsidDel="00445D78">
          <w:rPr>
            <w:rFonts w:ascii="Times New Roman" w:hAnsi="Times New Roman" w:cs="Times New Roman"/>
            <w:sz w:val="24"/>
            <w:szCs w:val="24"/>
          </w:rPr>
          <w:delText xml:space="preserve"> while watching the </w:delText>
        </w:r>
      </w:del>
      <w:del w:id="727" w:author="Author" w:date="2021-02-06T14:38:00Z">
        <w:r w:rsidR="003F60B5" w:rsidRPr="002A4B94" w:rsidDel="004D5F5E">
          <w:rPr>
            <w:rFonts w:ascii="Times New Roman" w:hAnsi="Times New Roman" w:cs="Times New Roman"/>
            <w:sz w:val="24"/>
            <w:szCs w:val="24"/>
          </w:rPr>
          <w:delText xml:space="preserve">JFL leaners’ </w:delText>
        </w:r>
      </w:del>
      <w:del w:id="728" w:author="Author" w:date="2021-02-06T15:21:00Z">
        <w:r w:rsidR="003F60B5" w:rsidRPr="002A4B94" w:rsidDel="00445D78">
          <w:rPr>
            <w:rFonts w:ascii="Times New Roman" w:hAnsi="Times New Roman" w:cs="Times New Roman"/>
            <w:sz w:val="24"/>
            <w:szCs w:val="24"/>
          </w:rPr>
          <w:delText>videos</w:delText>
        </w:r>
      </w:del>
      <w:r w:rsidR="003F60B5" w:rsidRPr="002A4B94">
        <w:rPr>
          <w:rFonts w:ascii="Times New Roman" w:hAnsi="Times New Roman" w:cs="Times New Roman"/>
          <w:sz w:val="24"/>
          <w:szCs w:val="24"/>
        </w:rPr>
        <w:t xml:space="preserve">. Following Argyle (1994) and Poyatos (1992), we divided the judgments into verbal and non-verbal communication factors. </w:t>
      </w:r>
      <w:ins w:id="729" w:author="Author" w:date="2021-01-30T16:56:00Z">
        <w:r w:rsidR="00BC51BA" w:rsidRPr="002A4B94">
          <w:rPr>
            <w:rFonts w:ascii="Times New Roman" w:hAnsi="Times New Roman" w:cs="Times New Roman"/>
            <w:sz w:val="24"/>
            <w:szCs w:val="24"/>
          </w:rPr>
          <w:t xml:space="preserve">The analysis of </w:t>
        </w:r>
      </w:ins>
      <w:del w:id="730" w:author="Author" w:date="2021-01-30T16:56:00Z">
        <w:r w:rsidR="003F60B5" w:rsidRPr="002A4B94" w:rsidDel="00BC51BA">
          <w:rPr>
            <w:rFonts w:ascii="Times New Roman" w:hAnsi="Times New Roman" w:cs="Times New Roman"/>
            <w:sz w:val="24"/>
            <w:szCs w:val="24"/>
          </w:rPr>
          <w:delText xml:space="preserve">Using </w:delText>
        </w:r>
      </w:del>
      <w:r w:rsidR="003F60B5" w:rsidRPr="002A4B94">
        <w:rPr>
          <w:rFonts w:ascii="Times New Roman" w:hAnsi="Times New Roman" w:cs="Times New Roman"/>
          <w:sz w:val="24"/>
          <w:szCs w:val="24"/>
        </w:rPr>
        <w:t xml:space="preserve">the JFL learner data from the questionnaire </w:t>
      </w:r>
      <w:ins w:id="731" w:author="Author" w:date="2021-01-30T16:57:00Z">
        <w:r w:rsidR="00A139DC" w:rsidRPr="002A4B94">
          <w:rPr>
            <w:rFonts w:ascii="Times New Roman" w:hAnsi="Times New Roman" w:cs="Times New Roman"/>
            <w:sz w:val="24"/>
            <w:szCs w:val="24"/>
          </w:rPr>
          <w:t xml:space="preserve">highlighted the </w:t>
        </w:r>
      </w:ins>
    </w:p>
    <w:p w14:paraId="48A3A4D4" w14:textId="08EC3A3E" w:rsidR="00D010AD" w:rsidRPr="002A4B94" w:rsidRDefault="003F60B5" w:rsidP="00E91C39">
      <w:pPr>
        <w:spacing w:before="120" w:after="120" w:line="480" w:lineRule="auto"/>
        <w:ind w:left="0" w:right="0" w:firstLine="720"/>
        <w:rPr>
          <w:rFonts w:ascii="Times New Roman" w:hAnsi="Times New Roman" w:cs="Times New Roman"/>
          <w:sz w:val="24"/>
          <w:szCs w:val="24"/>
        </w:rPr>
      </w:pPr>
      <w:del w:id="732" w:author="Author" w:date="2021-01-30T16:57:00Z">
        <w:r w:rsidRPr="002A4B94" w:rsidDel="00A139DC">
          <w:rPr>
            <w:rFonts w:ascii="Times New Roman" w:hAnsi="Times New Roman" w:cs="Times New Roman"/>
            <w:sz w:val="24"/>
            <w:szCs w:val="24"/>
          </w:rPr>
          <w:delText xml:space="preserve">demonstrated what kinds of </w:delText>
        </w:r>
      </w:del>
      <w:r w:rsidRPr="002A4B94">
        <w:rPr>
          <w:rFonts w:ascii="Times New Roman" w:hAnsi="Times New Roman" w:cs="Times New Roman"/>
          <w:sz w:val="24"/>
          <w:szCs w:val="24"/>
        </w:rPr>
        <w:t>skills</w:t>
      </w:r>
      <w:commentRangeStart w:id="733"/>
      <w:ins w:id="734" w:author="Author" w:date="2021-01-30T16:57:00Z">
        <w:r w:rsidR="00A139DC" w:rsidRPr="002A4B94">
          <w:rPr>
            <w:rFonts w:ascii="Times New Roman" w:hAnsi="Times New Roman" w:cs="Times New Roman"/>
            <w:sz w:val="24"/>
            <w:szCs w:val="24"/>
          </w:rPr>
          <w:t>—</w:t>
        </w:r>
      </w:ins>
      <w:del w:id="735" w:author="Author" w:date="2021-01-30T16:57:00Z">
        <w:r w:rsidRPr="002A4B94" w:rsidDel="00A139DC">
          <w:rPr>
            <w:rFonts w:ascii="Times New Roman" w:hAnsi="Times New Roman" w:cs="Times New Roman"/>
            <w:sz w:val="24"/>
            <w:szCs w:val="24"/>
          </w:rPr>
          <w:delText xml:space="preserve">, </w:delText>
        </w:r>
      </w:del>
      <w:r w:rsidRPr="002A4B94">
        <w:rPr>
          <w:rFonts w:ascii="Times New Roman" w:hAnsi="Times New Roman" w:cs="Times New Roman"/>
          <w:sz w:val="24"/>
          <w:szCs w:val="24"/>
        </w:rPr>
        <w:t>such as verbal expressions or non-verbal cues</w:t>
      </w:r>
      <w:ins w:id="736" w:author="Author" w:date="2021-01-30T16:57:00Z">
        <w:r w:rsidR="00A139DC" w:rsidRPr="002A4B94">
          <w:rPr>
            <w:rFonts w:ascii="Times New Roman" w:hAnsi="Times New Roman" w:cs="Times New Roman"/>
            <w:sz w:val="24"/>
            <w:szCs w:val="24"/>
          </w:rPr>
          <w:t>—</w:t>
        </w:r>
      </w:ins>
      <w:commentRangeEnd w:id="733"/>
      <w:ins w:id="737" w:author="Author" w:date="2021-02-06T05:40:00Z">
        <w:r w:rsidR="00134564" w:rsidRPr="002A4B94">
          <w:rPr>
            <w:rStyle w:val="CommentReference"/>
          </w:rPr>
          <w:commentReference w:id="733"/>
        </w:r>
      </w:ins>
      <w:del w:id="738" w:author="Author" w:date="2021-01-30T16:57:00Z">
        <w:r w:rsidRPr="002A4B94" w:rsidDel="00A139DC">
          <w:rPr>
            <w:rFonts w:ascii="Times New Roman" w:hAnsi="Times New Roman" w:cs="Times New Roman"/>
            <w:sz w:val="24"/>
            <w:szCs w:val="24"/>
          </w:rPr>
          <w:delText xml:space="preserve">, they used to </w:delText>
        </w:r>
        <w:commentRangeStart w:id="739"/>
        <w:r w:rsidRPr="002A4B94" w:rsidDel="00A139DC">
          <w:rPr>
            <w:rFonts w:ascii="Times New Roman" w:hAnsi="Times New Roman" w:cs="Times New Roman"/>
            <w:sz w:val="24"/>
            <w:szCs w:val="24"/>
          </w:rPr>
          <w:delText>best</w:delText>
        </w:r>
      </w:del>
      <w:ins w:id="740" w:author="Author" w:date="2021-01-30T16:57:00Z">
        <w:r w:rsidR="00A139DC" w:rsidRPr="002A4B94">
          <w:rPr>
            <w:rFonts w:ascii="Times New Roman" w:hAnsi="Times New Roman" w:cs="Times New Roman"/>
            <w:sz w:val="24"/>
            <w:szCs w:val="24"/>
          </w:rPr>
          <w:t xml:space="preserve">that were </w:t>
        </w:r>
      </w:ins>
      <w:ins w:id="741" w:author="Author" w:date="2021-02-06T05:40:00Z">
        <w:r w:rsidR="00134564" w:rsidRPr="002A4B94">
          <w:rPr>
            <w:rFonts w:ascii="Times New Roman" w:hAnsi="Times New Roman" w:cs="Times New Roman"/>
            <w:sz w:val="24"/>
            <w:szCs w:val="24"/>
          </w:rPr>
          <w:t xml:space="preserve">used </w:t>
        </w:r>
      </w:ins>
      <w:ins w:id="742" w:author="Author" w:date="2021-01-30T16:57:00Z">
        <w:r w:rsidR="00A139DC" w:rsidRPr="002A4B94">
          <w:rPr>
            <w:rFonts w:ascii="Times New Roman" w:hAnsi="Times New Roman" w:cs="Times New Roman"/>
            <w:sz w:val="24"/>
            <w:szCs w:val="24"/>
          </w:rPr>
          <w:t>most effe</w:t>
        </w:r>
      </w:ins>
      <w:ins w:id="743" w:author="Author" w:date="2021-01-30T16:58:00Z">
        <w:r w:rsidR="00A139DC" w:rsidRPr="002A4B94">
          <w:rPr>
            <w:rFonts w:ascii="Times New Roman" w:hAnsi="Times New Roman" w:cs="Times New Roman"/>
            <w:sz w:val="24"/>
            <w:szCs w:val="24"/>
          </w:rPr>
          <w:t xml:space="preserve">ctively </w:t>
        </w:r>
      </w:ins>
      <w:commentRangeEnd w:id="739"/>
      <w:ins w:id="744" w:author="Author" w:date="2021-02-06T05:41:00Z">
        <w:r w:rsidR="00BA7DC3" w:rsidRPr="002A4B94">
          <w:rPr>
            <w:rStyle w:val="CommentReference"/>
          </w:rPr>
          <w:commentReference w:id="739"/>
        </w:r>
      </w:ins>
      <w:ins w:id="745" w:author="Author" w:date="2021-02-06T14:38:00Z">
        <w:r w:rsidR="004D5F5E" w:rsidRPr="002A4B94">
          <w:rPr>
            <w:rFonts w:ascii="Times New Roman" w:hAnsi="Times New Roman" w:cs="Times New Roman"/>
            <w:sz w:val="24"/>
            <w:szCs w:val="24"/>
          </w:rPr>
          <w:t xml:space="preserve">by JFL learners </w:t>
        </w:r>
      </w:ins>
      <w:ins w:id="746" w:author="Author" w:date="2021-01-30T16:58:00Z">
        <w:r w:rsidR="00A139DC" w:rsidRPr="002A4B94">
          <w:rPr>
            <w:rFonts w:ascii="Times New Roman" w:hAnsi="Times New Roman" w:cs="Times New Roman"/>
            <w:sz w:val="24"/>
            <w:szCs w:val="24"/>
          </w:rPr>
          <w:t xml:space="preserve">to </w:t>
        </w:r>
      </w:ins>
      <w:del w:id="747" w:author="Author" w:date="2021-01-30T16:58:00Z">
        <w:r w:rsidRPr="002A4B94" w:rsidDel="00A139DC">
          <w:rPr>
            <w:rFonts w:ascii="Times New Roman" w:hAnsi="Times New Roman" w:cs="Times New Roman"/>
            <w:sz w:val="24"/>
            <w:szCs w:val="24"/>
          </w:rPr>
          <w:delText xml:space="preserve"> </w:delText>
        </w:r>
      </w:del>
      <w:r w:rsidRPr="002A4B94">
        <w:rPr>
          <w:rFonts w:ascii="Times New Roman" w:hAnsi="Times New Roman" w:cs="Times New Roman"/>
          <w:sz w:val="24"/>
          <w:szCs w:val="24"/>
        </w:rPr>
        <w:t xml:space="preserve">represent themselves in the videos. </w:t>
      </w:r>
    </w:p>
    <w:p w14:paraId="48F7279D" w14:textId="79538FCB" w:rsidR="00D010AD" w:rsidRPr="002A4B94" w:rsidRDefault="003F60B5" w:rsidP="000E0A1D">
      <w:pPr>
        <w:pStyle w:val="Heading1"/>
        <w:numPr>
          <w:ilvl w:val="0"/>
          <w:numId w:val="0"/>
        </w:numPr>
        <w:spacing w:before="120" w:after="120" w:line="480" w:lineRule="auto"/>
        <w:jc w:val="center"/>
        <w:rPr>
          <w:rFonts w:ascii="Times New Roman" w:hAnsi="Times New Roman" w:cs="Times New Roman"/>
          <w:szCs w:val="24"/>
        </w:rPr>
      </w:pPr>
      <w:del w:id="748" w:author="Author" w:date="2021-01-30T17:00:00Z">
        <w:r w:rsidRPr="002A4B94" w:rsidDel="00A139DC">
          <w:rPr>
            <w:rFonts w:ascii="Times New Roman" w:hAnsi="Times New Roman" w:cs="Times New Roman"/>
            <w:szCs w:val="24"/>
          </w:rPr>
          <w:delText xml:space="preserve"> </w:delText>
        </w:r>
      </w:del>
      <w:r w:rsidRPr="002A4B94">
        <w:rPr>
          <w:rFonts w:ascii="Times New Roman" w:hAnsi="Times New Roman" w:cs="Times New Roman"/>
          <w:szCs w:val="24"/>
        </w:rPr>
        <w:t xml:space="preserve">Results and </w:t>
      </w:r>
      <w:r w:rsidR="000E0A1D" w:rsidRPr="002A4B94">
        <w:rPr>
          <w:rFonts w:ascii="Times New Roman" w:hAnsi="Times New Roman" w:cs="Times New Roman"/>
          <w:szCs w:val="24"/>
        </w:rPr>
        <w:t>D</w:t>
      </w:r>
      <w:r w:rsidRPr="002A4B94">
        <w:rPr>
          <w:rFonts w:ascii="Times New Roman" w:hAnsi="Times New Roman" w:cs="Times New Roman"/>
          <w:szCs w:val="24"/>
        </w:rPr>
        <w:t xml:space="preserve">iscussion </w:t>
      </w:r>
    </w:p>
    <w:p w14:paraId="3B9A1E39" w14:textId="77777777" w:rsidR="00D010AD" w:rsidRPr="002A4B94" w:rsidRDefault="003F60B5" w:rsidP="00E91C39">
      <w:pPr>
        <w:pStyle w:val="Heading2"/>
        <w:numPr>
          <w:ilvl w:val="0"/>
          <w:numId w:val="0"/>
        </w:numPr>
        <w:spacing w:before="120" w:after="120" w:line="480" w:lineRule="auto"/>
        <w:rPr>
          <w:rFonts w:ascii="Times New Roman" w:hAnsi="Times New Roman" w:cs="Times New Roman"/>
          <w:sz w:val="24"/>
          <w:szCs w:val="24"/>
        </w:rPr>
      </w:pPr>
      <w:r w:rsidRPr="002A4B94">
        <w:rPr>
          <w:rFonts w:ascii="Times New Roman" w:hAnsi="Times New Roman" w:cs="Times New Roman"/>
          <w:sz w:val="24"/>
          <w:szCs w:val="24"/>
        </w:rPr>
        <w:t xml:space="preserve">JFL learner and rater judgments </w:t>
      </w:r>
    </w:p>
    <w:p w14:paraId="1C672D95" w14:textId="77777777" w:rsidR="00D97955" w:rsidRPr="002A4B94" w:rsidRDefault="003F60B5" w:rsidP="00120F65">
      <w:pPr>
        <w:spacing w:before="120" w:after="120" w:line="480" w:lineRule="auto"/>
        <w:ind w:left="0" w:right="0" w:firstLine="720"/>
        <w:rPr>
          <w:ins w:id="749" w:author="Author" w:date="2021-02-10T14:49:00Z"/>
          <w:rFonts w:ascii="Times New Roman" w:hAnsi="Times New Roman" w:cs="Times New Roman"/>
          <w:color w:val="808080"/>
          <w:sz w:val="24"/>
          <w:szCs w:val="24"/>
        </w:rPr>
      </w:pPr>
      <w:commentRangeStart w:id="750"/>
      <w:r w:rsidRPr="002A4B94">
        <w:rPr>
          <w:rFonts w:ascii="Times New Roman" w:hAnsi="Times New Roman" w:cs="Times New Roman"/>
          <w:sz w:val="24"/>
          <w:szCs w:val="24"/>
        </w:rPr>
        <w:t xml:space="preserve">Figure 1 shows </w:t>
      </w:r>
      <w:commentRangeEnd w:id="750"/>
      <w:r w:rsidR="00620E30" w:rsidRPr="002A4B94">
        <w:rPr>
          <w:rStyle w:val="CommentReference"/>
        </w:rPr>
        <w:commentReference w:id="750"/>
      </w:r>
      <w:r w:rsidRPr="002A4B94">
        <w:rPr>
          <w:rFonts w:ascii="Times New Roman" w:hAnsi="Times New Roman" w:cs="Times New Roman"/>
          <w:sz w:val="24"/>
          <w:szCs w:val="24"/>
        </w:rPr>
        <w:t xml:space="preserve">the results of </w:t>
      </w:r>
      <w:ins w:id="751" w:author="Author" w:date="2021-02-06T05:42:00Z">
        <w:r w:rsidR="00620E30" w:rsidRPr="002A4B94">
          <w:rPr>
            <w:rFonts w:ascii="Times New Roman" w:hAnsi="Times New Roman" w:cs="Times New Roman"/>
            <w:sz w:val="24"/>
            <w:szCs w:val="24"/>
          </w:rPr>
          <w:t xml:space="preserve">the </w:t>
        </w:r>
      </w:ins>
      <w:r w:rsidRPr="002A4B94">
        <w:rPr>
          <w:rFonts w:ascii="Times New Roman" w:hAnsi="Times New Roman" w:cs="Times New Roman"/>
          <w:sz w:val="24"/>
          <w:szCs w:val="24"/>
        </w:rPr>
        <w:t>JFL learners’ self-descriptions against the judgment of the raters. S stands for “student,” and the numbers correspond to the student number in Table 2. The solid lines indicate the JFL learners’ self-description and the dotted lines indicate the rating of the Japanese evaluators. Although most JFL learners’ self</w:t>
      </w:r>
      <w:ins w:id="752" w:author="Author" w:date="2021-01-30T17:00:00Z">
        <w:r w:rsidR="00A139DC" w:rsidRPr="002A4B94">
          <w:rPr>
            <w:rFonts w:ascii="Times New Roman" w:hAnsi="Times New Roman" w:cs="Times New Roman"/>
            <w:sz w:val="24"/>
            <w:szCs w:val="24"/>
          </w:rPr>
          <w:t>-</w:t>
        </w:r>
      </w:ins>
      <w:r w:rsidRPr="002A4B94">
        <w:rPr>
          <w:rFonts w:ascii="Times New Roman" w:hAnsi="Times New Roman" w:cs="Times New Roman"/>
          <w:sz w:val="24"/>
          <w:szCs w:val="24"/>
        </w:rPr>
        <w:t xml:space="preserve">descriptions differed from the rater’s evaluation results, one learner’s </w:t>
      </w:r>
      <w:del w:id="753" w:author="Author" w:date="2021-02-06T14:39:00Z">
        <w:r w:rsidRPr="002A4B94" w:rsidDel="004D5F5E">
          <w:rPr>
            <w:rFonts w:ascii="Times New Roman" w:hAnsi="Times New Roman" w:cs="Times New Roman"/>
            <w:sz w:val="24"/>
            <w:szCs w:val="24"/>
          </w:rPr>
          <w:delText xml:space="preserve">(S3) </w:delText>
        </w:r>
      </w:del>
      <w:r w:rsidRPr="002A4B94">
        <w:rPr>
          <w:rFonts w:ascii="Times New Roman" w:hAnsi="Times New Roman" w:cs="Times New Roman"/>
          <w:sz w:val="24"/>
          <w:szCs w:val="24"/>
        </w:rPr>
        <w:t>self</w:t>
      </w:r>
      <w:ins w:id="754" w:author="Author" w:date="2021-01-30T17:00:00Z">
        <w:r w:rsidR="00A139DC" w:rsidRPr="002A4B94">
          <w:rPr>
            <w:rFonts w:ascii="Times New Roman" w:hAnsi="Times New Roman" w:cs="Times New Roman"/>
            <w:sz w:val="24"/>
            <w:szCs w:val="24"/>
          </w:rPr>
          <w:t>-</w:t>
        </w:r>
      </w:ins>
      <w:r w:rsidRPr="002A4B94">
        <w:rPr>
          <w:rFonts w:ascii="Times New Roman" w:hAnsi="Times New Roman" w:cs="Times New Roman"/>
          <w:sz w:val="24"/>
          <w:szCs w:val="24"/>
        </w:rPr>
        <w:t xml:space="preserve">description was </w:t>
      </w:r>
      <w:del w:id="755" w:author="Author" w:date="2021-02-06T06:07:00Z">
        <w:r w:rsidRPr="002A4B94" w:rsidDel="00B03423">
          <w:rPr>
            <w:rFonts w:ascii="Times New Roman" w:hAnsi="Times New Roman" w:cs="Times New Roman"/>
            <w:sz w:val="24"/>
            <w:szCs w:val="24"/>
          </w:rPr>
          <w:delText>very close</w:delText>
        </w:r>
      </w:del>
      <w:ins w:id="756" w:author="Author" w:date="2021-02-06T06:07:00Z">
        <w:r w:rsidR="00B03423" w:rsidRPr="002A4B94">
          <w:rPr>
            <w:rFonts w:ascii="Times New Roman" w:hAnsi="Times New Roman" w:cs="Times New Roman"/>
            <w:sz w:val="24"/>
            <w:szCs w:val="24"/>
          </w:rPr>
          <w:t>close</w:t>
        </w:r>
      </w:ins>
      <w:ins w:id="757" w:author="Author" w:date="2021-02-06T14:39:00Z">
        <w:r w:rsidR="004D5F5E" w:rsidRPr="002A4B94">
          <w:rPr>
            <w:rFonts w:ascii="Times New Roman" w:hAnsi="Times New Roman" w:cs="Times New Roman"/>
            <w:sz w:val="24"/>
            <w:szCs w:val="24"/>
          </w:rPr>
          <w:t xml:space="preserve"> </w:t>
        </w:r>
        <w:commentRangeStart w:id="758"/>
        <w:r w:rsidR="004D5F5E" w:rsidRPr="002A4B94">
          <w:rPr>
            <w:rFonts w:ascii="Times New Roman" w:hAnsi="Times New Roman" w:cs="Times New Roman"/>
            <w:sz w:val="24"/>
            <w:szCs w:val="24"/>
          </w:rPr>
          <w:t>(S3)</w:t>
        </w:r>
      </w:ins>
      <w:r w:rsidRPr="002A4B94">
        <w:rPr>
          <w:rFonts w:ascii="Times New Roman" w:hAnsi="Times New Roman" w:cs="Times New Roman"/>
          <w:sz w:val="24"/>
          <w:szCs w:val="24"/>
        </w:rPr>
        <w:t>.</w:t>
      </w:r>
      <w:del w:id="759" w:author="Author" w:date="2021-02-06T06:25:00Z">
        <w:r w:rsidRPr="002A4B94" w:rsidDel="00B95E01">
          <w:rPr>
            <w:rFonts w:ascii="Times New Roman" w:hAnsi="Times New Roman" w:cs="Times New Roman"/>
            <w:sz w:val="24"/>
            <w:szCs w:val="24"/>
          </w:rPr>
          <w:delText xml:space="preserve"> </w:delText>
        </w:r>
      </w:del>
      <w:r w:rsidRPr="002A4B94">
        <w:rPr>
          <w:rFonts w:ascii="Times New Roman" w:hAnsi="Times New Roman" w:cs="Times New Roman"/>
          <w:color w:val="808080"/>
          <w:sz w:val="24"/>
          <w:szCs w:val="24"/>
        </w:rPr>
        <w:t xml:space="preserve"> </w:t>
      </w:r>
      <w:commentRangeEnd w:id="758"/>
    </w:p>
    <w:p w14:paraId="3D4C68D9" w14:textId="375F1DC1" w:rsidR="00D97955" w:rsidRPr="002A4B94" w:rsidRDefault="00DD3F7F" w:rsidP="00D97955">
      <w:pPr>
        <w:spacing w:before="120" w:after="120" w:line="480" w:lineRule="auto"/>
        <w:ind w:left="0" w:right="0" w:firstLine="720"/>
        <w:rPr>
          <w:ins w:id="760" w:author="Author" w:date="2021-02-10T14:49:00Z"/>
          <w:rFonts w:ascii="Times New Roman" w:hAnsi="Times New Roman" w:cs="Times New Roman"/>
          <w:sz w:val="24"/>
          <w:szCs w:val="24"/>
        </w:rPr>
      </w:pPr>
      <w:r w:rsidRPr="002A4B94">
        <w:rPr>
          <w:rStyle w:val="CommentReference"/>
        </w:rPr>
        <w:commentReference w:id="758"/>
      </w:r>
      <w:ins w:id="761" w:author="Author" w:date="2021-02-10T14:49:00Z">
        <w:r w:rsidR="00D97955" w:rsidRPr="002A4B94">
          <w:rPr>
            <w:rFonts w:ascii="Times New Roman" w:hAnsi="Times New Roman" w:cs="Times New Roman"/>
            <w:sz w:val="24"/>
            <w:szCs w:val="24"/>
          </w:rPr>
          <w:t xml:space="preserve"> Figure 1 near here.</w:t>
        </w:r>
      </w:ins>
    </w:p>
    <w:p w14:paraId="163CBF25" w14:textId="288A14D5" w:rsidR="00D010AD" w:rsidRPr="002A4B94" w:rsidDel="00D97955" w:rsidRDefault="00D010AD" w:rsidP="00120F65">
      <w:pPr>
        <w:spacing w:before="120" w:after="120" w:line="480" w:lineRule="auto"/>
        <w:ind w:left="0" w:right="0" w:firstLine="720"/>
        <w:rPr>
          <w:del w:id="762" w:author="Author" w:date="2021-02-10T14:49:00Z"/>
          <w:rFonts w:ascii="Times New Roman" w:hAnsi="Times New Roman" w:cs="Times New Roman"/>
          <w:sz w:val="24"/>
          <w:szCs w:val="24"/>
        </w:rPr>
      </w:pPr>
    </w:p>
    <w:p w14:paraId="337DA9C9" w14:textId="77777777" w:rsidR="00D010AD" w:rsidRPr="002A4B94" w:rsidRDefault="003F60B5" w:rsidP="00E91C39">
      <w:pPr>
        <w:pStyle w:val="Heading2"/>
        <w:numPr>
          <w:ilvl w:val="0"/>
          <w:numId w:val="0"/>
        </w:numPr>
        <w:spacing w:before="120" w:after="120" w:line="480" w:lineRule="auto"/>
        <w:rPr>
          <w:rFonts w:ascii="Times New Roman" w:hAnsi="Times New Roman" w:cs="Times New Roman"/>
          <w:sz w:val="24"/>
          <w:szCs w:val="24"/>
        </w:rPr>
      </w:pPr>
      <w:r w:rsidRPr="002A4B94">
        <w:rPr>
          <w:rFonts w:ascii="Times New Roman" w:hAnsi="Times New Roman" w:cs="Times New Roman"/>
          <w:sz w:val="24"/>
          <w:szCs w:val="24"/>
        </w:rPr>
        <w:lastRenderedPageBreak/>
        <w:t xml:space="preserve">JFL learners’ intentions and evaluation factors </w:t>
      </w:r>
    </w:p>
    <w:p w14:paraId="76E75876" w14:textId="5F284A5B" w:rsidR="00D010AD" w:rsidRPr="002A4B94" w:rsidRDefault="003F60B5" w:rsidP="00120F65">
      <w:pPr>
        <w:spacing w:before="120" w:after="120" w:line="480" w:lineRule="auto"/>
        <w:ind w:left="0" w:right="0" w:firstLine="720"/>
        <w:rPr>
          <w:ins w:id="763" w:author="Author" w:date="2021-02-10T14:54:00Z"/>
          <w:rFonts w:ascii="Times New Roman" w:hAnsi="Times New Roman" w:cs="Times New Roman"/>
          <w:sz w:val="24"/>
          <w:szCs w:val="24"/>
        </w:rPr>
      </w:pPr>
      <w:r w:rsidRPr="002A4B94">
        <w:rPr>
          <w:rFonts w:ascii="Times New Roman" w:hAnsi="Times New Roman" w:cs="Times New Roman"/>
          <w:sz w:val="24"/>
          <w:szCs w:val="24"/>
        </w:rPr>
        <w:t xml:space="preserve">Based on the Japanese students’ rating data, </w:t>
      </w:r>
      <w:del w:id="764" w:author="Author" w:date="2021-02-06T14:39:00Z">
        <w:r w:rsidRPr="002A4B94" w:rsidDel="004D5F5E">
          <w:rPr>
            <w:rFonts w:ascii="Times New Roman" w:hAnsi="Times New Roman" w:cs="Times New Roman"/>
            <w:sz w:val="24"/>
            <w:szCs w:val="24"/>
          </w:rPr>
          <w:delText xml:space="preserve">which we </w:delText>
        </w:r>
      </w:del>
      <w:r w:rsidRPr="002A4B94">
        <w:rPr>
          <w:rFonts w:ascii="Times New Roman" w:hAnsi="Times New Roman" w:cs="Times New Roman"/>
          <w:sz w:val="24"/>
          <w:szCs w:val="24"/>
        </w:rPr>
        <w:t xml:space="preserve">collected during a follow-up interview, we examined the factors behind their judgments. Figure 2 illustrates the results. Each JFL learner’s self-description was examined based on whether the raters’ decisions were </w:t>
      </w:r>
      <w:ins w:id="765" w:author="Author" w:date="2021-02-06T22:44:00Z">
        <w:r w:rsidR="00A53497" w:rsidRPr="002A4B94">
          <w:rPr>
            <w:rFonts w:ascii="Times New Roman" w:hAnsi="Times New Roman" w:cs="Times New Roman"/>
            <w:sz w:val="24"/>
            <w:szCs w:val="24"/>
          </w:rPr>
          <w:t xml:space="preserve">based </w:t>
        </w:r>
      </w:ins>
      <w:del w:id="766" w:author="Author" w:date="2021-02-06T22:44:00Z">
        <w:r w:rsidRPr="002A4B94" w:rsidDel="00A53497">
          <w:rPr>
            <w:rFonts w:ascii="Times New Roman" w:hAnsi="Times New Roman" w:cs="Times New Roman"/>
            <w:sz w:val="24"/>
            <w:szCs w:val="24"/>
          </w:rPr>
          <w:delText xml:space="preserve">made </w:delText>
        </w:r>
      </w:del>
      <w:r w:rsidRPr="002A4B94">
        <w:rPr>
          <w:rFonts w:ascii="Times New Roman" w:hAnsi="Times New Roman" w:cs="Times New Roman"/>
          <w:sz w:val="24"/>
          <w:szCs w:val="24"/>
        </w:rPr>
        <w:t xml:space="preserve">on verbal or non-verbal communication factors. For example, if the raters’ evaluations were based on </w:t>
      </w:r>
      <w:del w:id="767" w:author="Author" w:date="2021-01-30T17:01:00Z">
        <w:r w:rsidRPr="002A4B94" w:rsidDel="00A139DC">
          <w:rPr>
            <w:rFonts w:ascii="Times New Roman" w:hAnsi="Times New Roman" w:cs="Times New Roman"/>
            <w:sz w:val="24"/>
            <w:szCs w:val="24"/>
          </w:rPr>
          <w:delText xml:space="preserve">a </w:delText>
        </w:r>
      </w:del>
      <w:r w:rsidRPr="002A4B94">
        <w:rPr>
          <w:rFonts w:ascii="Times New Roman" w:hAnsi="Times New Roman" w:cs="Times New Roman"/>
          <w:sz w:val="24"/>
          <w:szCs w:val="24"/>
        </w:rPr>
        <w:t xml:space="preserve">story content, we categorized it as a verbal factor, </w:t>
      </w:r>
      <w:del w:id="768" w:author="Author" w:date="2021-02-10T14:50:00Z">
        <w:r w:rsidRPr="002A4B94" w:rsidDel="00D97955">
          <w:rPr>
            <w:rFonts w:ascii="Times New Roman" w:hAnsi="Times New Roman" w:cs="Times New Roman"/>
            <w:sz w:val="24"/>
            <w:szCs w:val="24"/>
          </w:rPr>
          <w:delText xml:space="preserve">but when </w:delText>
        </w:r>
      </w:del>
      <w:ins w:id="769" w:author="Author" w:date="2021-02-10T14:50:00Z">
        <w:r w:rsidR="00D97955" w:rsidRPr="002A4B94">
          <w:rPr>
            <w:rFonts w:ascii="Times New Roman" w:hAnsi="Times New Roman" w:cs="Times New Roman"/>
            <w:sz w:val="24"/>
            <w:szCs w:val="24"/>
          </w:rPr>
          <w:t xml:space="preserve">and if </w:t>
        </w:r>
      </w:ins>
      <w:r w:rsidRPr="002A4B94">
        <w:rPr>
          <w:rFonts w:ascii="Times New Roman" w:hAnsi="Times New Roman" w:cs="Times New Roman"/>
          <w:sz w:val="24"/>
          <w:szCs w:val="24"/>
        </w:rPr>
        <w:t xml:space="preserve">the evaluations were based on paralinguistic aspects such as gestures or learner’s appearance, we categorized these as non-verbal factors. As shown in Figure 2, most judgments were motivated by </w:t>
      </w:r>
      <w:commentRangeStart w:id="770"/>
      <w:r w:rsidRPr="002A4B94">
        <w:rPr>
          <w:rFonts w:ascii="Times New Roman" w:hAnsi="Times New Roman" w:cs="Times New Roman"/>
          <w:sz w:val="24"/>
          <w:szCs w:val="24"/>
        </w:rPr>
        <w:t>non-verbal factors</w:t>
      </w:r>
      <w:commentRangeEnd w:id="770"/>
      <w:r w:rsidR="00984B3B" w:rsidRPr="002A4B94">
        <w:rPr>
          <w:rStyle w:val="CommentReference"/>
        </w:rPr>
        <w:commentReference w:id="770"/>
      </w:r>
      <w:r w:rsidRPr="002A4B94">
        <w:rPr>
          <w:rFonts w:ascii="Times New Roman" w:hAnsi="Times New Roman" w:cs="Times New Roman"/>
          <w:sz w:val="24"/>
          <w:szCs w:val="24"/>
        </w:rPr>
        <w:t xml:space="preserve">. </w:t>
      </w:r>
    </w:p>
    <w:p w14:paraId="0E0FE881" w14:textId="77777777" w:rsidR="00B76F12" w:rsidRPr="002A4B94" w:rsidRDefault="00B76F12" w:rsidP="00B76F12">
      <w:pPr>
        <w:spacing w:before="120" w:after="120" w:line="480" w:lineRule="auto"/>
        <w:ind w:left="0" w:right="0" w:firstLine="720"/>
        <w:rPr>
          <w:ins w:id="771" w:author="Author" w:date="2021-02-10T14:54:00Z"/>
          <w:rFonts w:ascii="Times New Roman" w:hAnsi="Times New Roman" w:cs="Times New Roman"/>
          <w:sz w:val="24"/>
          <w:szCs w:val="24"/>
        </w:rPr>
      </w:pPr>
      <w:ins w:id="772" w:author="Author" w:date="2021-02-10T14:54:00Z">
        <w:r w:rsidRPr="002A4B94">
          <w:rPr>
            <w:rFonts w:ascii="Times New Roman" w:hAnsi="Times New Roman" w:cs="Times New Roman"/>
            <w:sz w:val="24"/>
            <w:szCs w:val="24"/>
          </w:rPr>
          <w:t>Figure 2 near here.</w:t>
        </w:r>
      </w:ins>
    </w:p>
    <w:p w14:paraId="27B962CC" w14:textId="5C4511A8" w:rsidR="00B76F12" w:rsidRPr="002A4B94" w:rsidDel="00B76F12" w:rsidRDefault="00B76F12" w:rsidP="00120F65">
      <w:pPr>
        <w:spacing w:before="120" w:after="120" w:line="480" w:lineRule="auto"/>
        <w:ind w:left="0" w:right="0" w:firstLine="720"/>
        <w:rPr>
          <w:del w:id="773" w:author="Author" w:date="2021-02-10T14:54:00Z"/>
          <w:rFonts w:ascii="Times New Roman" w:hAnsi="Times New Roman" w:cs="Times New Roman"/>
          <w:sz w:val="24"/>
          <w:szCs w:val="24"/>
        </w:rPr>
      </w:pPr>
    </w:p>
    <w:p w14:paraId="7C34DE66" w14:textId="325D420F" w:rsidR="00B90AB1" w:rsidRPr="002A4B94" w:rsidRDefault="00A139DC" w:rsidP="00E91C39">
      <w:pPr>
        <w:spacing w:before="120" w:after="120" w:line="480" w:lineRule="auto"/>
        <w:ind w:left="0" w:right="0" w:firstLine="720"/>
        <w:rPr>
          <w:ins w:id="774" w:author="Author" w:date="2021-01-30T17:14:00Z"/>
          <w:rFonts w:ascii="Times New Roman" w:hAnsi="Times New Roman" w:cs="Times New Roman"/>
          <w:b/>
          <w:bCs/>
          <w:sz w:val="24"/>
          <w:szCs w:val="24"/>
        </w:rPr>
      </w:pPr>
      <w:commentRangeStart w:id="775"/>
      <w:ins w:id="776" w:author="Author" w:date="2021-01-30T17:01:00Z">
        <w:r w:rsidRPr="002A4B94">
          <w:rPr>
            <w:rFonts w:ascii="Times New Roman" w:hAnsi="Times New Roman" w:cs="Times New Roman"/>
            <w:sz w:val="24"/>
            <w:szCs w:val="24"/>
          </w:rPr>
          <w:t xml:space="preserve">Most </w:t>
        </w:r>
      </w:ins>
      <w:ins w:id="777" w:author="Author" w:date="2021-01-30T17:02:00Z">
        <w:r w:rsidRPr="002A4B94">
          <w:rPr>
            <w:rFonts w:ascii="Times New Roman" w:hAnsi="Times New Roman" w:cs="Times New Roman"/>
            <w:sz w:val="24"/>
            <w:szCs w:val="24"/>
          </w:rPr>
          <w:t>raters’</w:t>
        </w:r>
        <w:r w:rsidRPr="002A4B94" w:rsidDel="00A139DC">
          <w:rPr>
            <w:rFonts w:ascii="Times New Roman" w:hAnsi="Times New Roman" w:cs="Times New Roman"/>
            <w:sz w:val="24"/>
            <w:szCs w:val="24"/>
          </w:rPr>
          <w:t xml:space="preserve"> </w:t>
        </w:r>
      </w:ins>
      <w:del w:id="778" w:author="Author" w:date="2021-01-30T17:01:00Z">
        <w:r w:rsidR="003F60B5" w:rsidRPr="002A4B94" w:rsidDel="00A139DC">
          <w:rPr>
            <w:rFonts w:ascii="Times New Roman" w:hAnsi="Times New Roman" w:cs="Times New Roman"/>
            <w:sz w:val="24"/>
            <w:szCs w:val="24"/>
          </w:rPr>
          <w:delText xml:space="preserve">The majority of </w:delText>
        </w:r>
      </w:del>
      <w:r w:rsidR="003F60B5" w:rsidRPr="002A4B94">
        <w:rPr>
          <w:rFonts w:ascii="Times New Roman" w:hAnsi="Times New Roman" w:cs="Times New Roman"/>
          <w:sz w:val="24"/>
          <w:szCs w:val="24"/>
        </w:rPr>
        <w:t>comments</w:t>
      </w:r>
      <w:ins w:id="779" w:author="Author" w:date="2021-01-30T17:02:00Z">
        <w:r w:rsidRPr="002A4B94">
          <w:rPr>
            <w:rFonts w:ascii="Times New Roman" w:hAnsi="Times New Roman" w:cs="Times New Roman"/>
            <w:sz w:val="24"/>
            <w:szCs w:val="24"/>
          </w:rPr>
          <w:t xml:space="preserve"> concerned </w:t>
        </w:r>
      </w:ins>
      <w:del w:id="780" w:author="Author" w:date="2021-01-30T17:02:00Z">
        <w:r w:rsidR="003F60B5" w:rsidRPr="002A4B94" w:rsidDel="00A139DC">
          <w:rPr>
            <w:rFonts w:ascii="Times New Roman" w:hAnsi="Times New Roman" w:cs="Times New Roman"/>
            <w:sz w:val="24"/>
            <w:szCs w:val="24"/>
          </w:rPr>
          <w:delText xml:space="preserve"> we received from the raters had to do with </w:delText>
        </w:r>
      </w:del>
      <w:r w:rsidR="003F60B5" w:rsidRPr="002A4B94">
        <w:rPr>
          <w:rFonts w:ascii="Times New Roman" w:hAnsi="Times New Roman" w:cs="Times New Roman"/>
          <w:sz w:val="24"/>
          <w:szCs w:val="24"/>
        </w:rPr>
        <w:t>paralinguistic factors</w:t>
      </w:r>
      <w:commentRangeEnd w:id="775"/>
      <w:r w:rsidR="00984B3B" w:rsidRPr="002A4B94">
        <w:rPr>
          <w:rStyle w:val="CommentReference"/>
        </w:rPr>
        <w:commentReference w:id="775"/>
      </w:r>
      <w:ins w:id="781" w:author="Author" w:date="2021-01-30T17:02:00Z">
        <w:r w:rsidRPr="002A4B94">
          <w:rPr>
            <w:rFonts w:ascii="Times New Roman" w:hAnsi="Times New Roman" w:cs="Times New Roman"/>
            <w:sz w:val="24"/>
            <w:szCs w:val="24"/>
          </w:rPr>
          <w:t>—</w:t>
        </w:r>
      </w:ins>
      <w:del w:id="782" w:author="Author" w:date="2021-01-30T17:02:00Z">
        <w:r w:rsidR="003F60B5" w:rsidRPr="002A4B94" w:rsidDel="00A139DC">
          <w:rPr>
            <w:rFonts w:ascii="Times New Roman" w:hAnsi="Times New Roman" w:cs="Times New Roman"/>
            <w:sz w:val="24"/>
            <w:szCs w:val="24"/>
          </w:rPr>
          <w:delText xml:space="preserve">, </w:delText>
        </w:r>
      </w:del>
      <w:r w:rsidR="003F60B5" w:rsidRPr="002A4B94">
        <w:rPr>
          <w:rFonts w:ascii="Times New Roman" w:hAnsi="Times New Roman" w:cs="Times New Roman"/>
          <w:sz w:val="24"/>
          <w:szCs w:val="24"/>
        </w:rPr>
        <w:t xml:space="preserve">tone and volume of voice, </w:t>
      </w:r>
      <w:del w:id="783" w:author="Author" w:date="2021-01-30T17:03:00Z">
        <w:r w:rsidR="003F60B5" w:rsidRPr="002A4B94" w:rsidDel="00A139DC">
          <w:rPr>
            <w:rFonts w:ascii="Times New Roman" w:hAnsi="Times New Roman" w:cs="Times New Roman"/>
            <w:sz w:val="24"/>
            <w:szCs w:val="24"/>
          </w:rPr>
          <w:delText>and</w:delText>
        </w:r>
      </w:del>
      <w:ins w:id="784" w:author="Author" w:date="2021-01-30T17:03:00Z">
        <w:r w:rsidRPr="002A4B94">
          <w:rPr>
            <w:rFonts w:ascii="Times New Roman" w:hAnsi="Times New Roman" w:cs="Times New Roman"/>
            <w:sz w:val="24"/>
            <w:szCs w:val="24"/>
          </w:rPr>
          <w:t xml:space="preserve">and </w:t>
        </w:r>
      </w:ins>
      <w:del w:id="785" w:author="Author" w:date="2021-01-30T17:03:00Z">
        <w:r w:rsidR="003F60B5" w:rsidRPr="002A4B94" w:rsidDel="00A139DC">
          <w:rPr>
            <w:rFonts w:ascii="Times New Roman" w:hAnsi="Times New Roman" w:cs="Times New Roman"/>
            <w:sz w:val="24"/>
            <w:szCs w:val="24"/>
          </w:rPr>
          <w:delText xml:space="preserve"> </w:delText>
        </w:r>
      </w:del>
      <w:r w:rsidR="003F60B5" w:rsidRPr="002A4B94">
        <w:rPr>
          <w:rFonts w:ascii="Times New Roman" w:hAnsi="Times New Roman" w:cs="Times New Roman"/>
          <w:sz w:val="24"/>
          <w:szCs w:val="24"/>
        </w:rPr>
        <w:t>speed of speech</w:t>
      </w:r>
      <w:ins w:id="786" w:author="Author" w:date="2021-01-30T17:03:00Z">
        <w:r w:rsidRPr="002A4B94">
          <w:rPr>
            <w:rFonts w:ascii="Times New Roman" w:hAnsi="Times New Roman" w:cs="Times New Roman"/>
            <w:sz w:val="24"/>
            <w:szCs w:val="24"/>
          </w:rPr>
          <w:t>—</w:t>
        </w:r>
      </w:ins>
      <w:del w:id="787" w:author="Author" w:date="2021-01-30T17:03:00Z">
        <w:r w:rsidR="003F60B5" w:rsidRPr="002A4B94" w:rsidDel="00A139DC">
          <w:rPr>
            <w:rFonts w:ascii="Times New Roman" w:hAnsi="Times New Roman" w:cs="Times New Roman"/>
            <w:sz w:val="24"/>
            <w:szCs w:val="24"/>
          </w:rPr>
          <w:delText xml:space="preserve">, </w:delText>
        </w:r>
      </w:del>
      <w:r w:rsidR="003F60B5" w:rsidRPr="002A4B94">
        <w:rPr>
          <w:rFonts w:ascii="Times New Roman" w:hAnsi="Times New Roman" w:cs="Times New Roman"/>
          <w:sz w:val="24"/>
          <w:szCs w:val="24"/>
        </w:rPr>
        <w:t xml:space="preserve">covered under </w:t>
      </w:r>
      <w:del w:id="788" w:author="Author" w:date="2021-01-30T17:04:00Z">
        <w:r w:rsidR="003F60B5" w:rsidRPr="002A4B94" w:rsidDel="00EF6FCF">
          <w:rPr>
            <w:rFonts w:ascii="Times New Roman" w:hAnsi="Times New Roman" w:cs="Times New Roman"/>
            <w:sz w:val="24"/>
            <w:szCs w:val="24"/>
          </w:rPr>
          <w:delText>‘</w:delText>
        </w:r>
      </w:del>
      <w:ins w:id="789" w:author="Author" w:date="2021-01-30T17:04:00Z">
        <w:r w:rsidR="00EF6FCF" w:rsidRPr="002A4B94">
          <w:rPr>
            <w:rFonts w:ascii="Times New Roman" w:hAnsi="Times New Roman" w:cs="Times New Roman"/>
            <w:sz w:val="24"/>
            <w:szCs w:val="24"/>
          </w:rPr>
          <w:t>“</w:t>
        </w:r>
      </w:ins>
      <w:r w:rsidR="003F60B5" w:rsidRPr="002A4B94">
        <w:rPr>
          <w:rFonts w:ascii="Times New Roman" w:hAnsi="Times New Roman" w:cs="Times New Roman"/>
          <w:sz w:val="24"/>
          <w:szCs w:val="24"/>
        </w:rPr>
        <w:t>the way they talk</w:t>
      </w:r>
      <w:del w:id="790" w:author="Author" w:date="2021-01-30T17:04:00Z">
        <w:r w:rsidR="003F60B5" w:rsidRPr="002A4B94" w:rsidDel="00EF6FCF">
          <w:rPr>
            <w:rFonts w:ascii="Times New Roman" w:hAnsi="Times New Roman" w:cs="Times New Roman"/>
            <w:sz w:val="24"/>
            <w:szCs w:val="24"/>
          </w:rPr>
          <w:delText>’</w:delText>
        </w:r>
      </w:del>
      <w:ins w:id="791" w:author="Author" w:date="2021-01-30T17:04:00Z">
        <w:r w:rsidR="00EF6FCF" w:rsidRPr="002A4B94">
          <w:rPr>
            <w:rFonts w:ascii="Times New Roman" w:hAnsi="Times New Roman" w:cs="Times New Roman"/>
            <w:sz w:val="24"/>
            <w:szCs w:val="24"/>
          </w:rPr>
          <w:t>”</w:t>
        </w:r>
      </w:ins>
      <w:r w:rsidR="003F60B5" w:rsidRPr="002A4B94">
        <w:rPr>
          <w:rFonts w:ascii="Times New Roman" w:hAnsi="Times New Roman" w:cs="Times New Roman"/>
          <w:sz w:val="24"/>
          <w:szCs w:val="24"/>
        </w:rPr>
        <w:t xml:space="preserve"> (39%). At the interview</w:t>
      </w:r>
      <w:ins w:id="792" w:author="Author" w:date="2021-01-30T17:03:00Z">
        <w:r w:rsidR="009C567C" w:rsidRPr="002A4B94">
          <w:rPr>
            <w:rFonts w:ascii="Times New Roman" w:hAnsi="Times New Roman" w:cs="Times New Roman"/>
            <w:sz w:val="24"/>
            <w:szCs w:val="24"/>
          </w:rPr>
          <w:t>,</w:t>
        </w:r>
      </w:ins>
      <w:r w:rsidR="003F60B5" w:rsidRPr="002A4B94">
        <w:rPr>
          <w:rFonts w:ascii="Times New Roman" w:hAnsi="Times New Roman" w:cs="Times New Roman"/>
          <w:sz w:val="24"/>
          <w:szCs w:val="24"/>
        </w:rPr>
        <w:t xml:space="preserve"> we confirmed the specific rating for </w:t>
      </w:r>
      <w:del w:id="793" w:author="Author" w:date="2021-01-30T17:04:00Z">
        <w:r w:rsidR="003F60B5" w:rsidRPr="002A4B94" w:rsidDel="00EF6FCF">
          <w:rPr>
            <w:rFonts w:ascii="Times New Roman" w:hAnsi="Times New Roman" w:cs="Times New Roman"/>
            <w:sz w:val="24"/>
            <w:szCs w:val="24"/>
          </w:rPr>
          <w:delText>‘</w:delText>
        </w:r>
      </w:del>
      <w:ins w:id="794" w:author="Author" w:date="2021-01-30T17:04:00Z">
        <w:r w:rsidR="00EF6FCF" w:rsidRPr="002A4B94">
          <w:rPr>
            <w:rFonts w:ascii="Times New Roman" w:hAnsi="Times New Roman" w:cs="Times New Roman"/>
            <w:sz w:val="24"/>
            <w:szCs w:val="24"/>
          </w:rPr>
          <w:t>“</w:t>
        </w:r>
      </w:ins>
      <w:r w:rsidR="003F60B5" w:rsidRPr="002A4B94">
        <w:rPr>
          <w:rFonts w:ascii="Times New Roman" w:hAnsi="Times New Roman" w:cs="Times New Roman"/>
          <w:sz w:val="24"/>
          <w:szCs w:val="24"/>
        </w:rPr>
        <w:t>the way they talk.</w:t>
      </w:r>
      <w:ins w:id="795" w:author="Author" w:date="2021-02-10T14:50:00Z">
        <w:r w:rsidR="00D97955" w:rsidRPr="002A4B94">
          <w:rPr>
            <w:rFonts w:ascii="Times New Roman" w:hAnsi="Times New Roman" w:cs="Times New Roman"/>
            <w:sz w:val="24"/>
            <w:szCs w:val="24"/>
          </w:rPr>
          <w:t>”</w:t>
        </w:r>
      </w:ins>
      <w:del w:id="796" w:author="Author" w:date="2021-02-10T14:50:00Z">
        <w:r w:rsidR="003F60B5" w:rsidRPr="002A4B94" w:rsidDel="00D97955">
          <w:rPr>
            <w:rFonts w:ascii="Times New Roman" w:hAnsi="Times New Roman" w:cs="Times New Roman"/>
            <w:sz w:val="24"/>
            <w:szCs w:val="24"/>
          </w:rPr>
          <w:delText>’</w:delText>
        </w:r>
      </w:del>
      <w:r w:rsidR="003F60B5" w:rsidRPr="002A4B94">
        <w:rPr>
          <w:rFonts w:ascii="Times New Roman" w:hAnsi="Times New Roman" w:cs="Times New Roman"/>
          <w:sz w:val="24"/>
          <w:szCs w:val="24"/>
        </w:rPr>
        <w:t xml:space="preserve"> In this instance </w:t>
      </w:r>
      <w:del w:id="797" w:author="Author" w:date="2021-01-30T17:05:00Z">
        <w:r w:rsidR="003F60B5" w:rsidRPr="002A4B94" w:rsidDel="00EF6FCF">
          <w:rPr>
            <w:rFonts w:ascii="Times New Roman" w:hAnsi="Times New Roman" w:cs="Times New Roman"/>
            <w:sz w:val="24"/>
            <w:szCs w:val="24"/>
          </w:rPr>
          <w:delText>‘</w:delText>
        </w:r>
      </w:del>
      <w:ins w:id="798" w:author="Author" w:date="2021-01-30T17:05:00Z">
        <w:r w:rsidR="00EF6FCF" w:rsidRPr="002A4B94">
          <w:rPr>
            <w:rFonts w:ascii="Times New Roman" w:hAnsi="Times New Roman" w:cs="Times New Roman"/>
            <w:sz w:val="24"/>
            <w:szCs w:val="24"/>
          </w:rPr>
          <w:t>“</w:t>
        </w:r>
      </w:ins>
      <w:r w:rsidR="003F60B5" w:rsidRPr="002A4B94">
        <w:rPr>
          <w:rFonts w:ascii="Times New Roman" w:hAnsi="Times New Roman" w:cs="Times New Roman"/>
          <w:sz w:val="24"/>
          <w:szCs w:val="24"/>
        </w:rPr>
        <w:t>speaking slowly</w:t>
      </w:r>
      <w:del w:id="799" w:author="Author" w:date="2021-01-30T17:05:00Z">
        <w:r w:rsidR="003F60B5" w:rsidRPr="002A4B94" w:rsidDel="00EF6FCF">
          <w:rPr>
            <w:rFonts w:ascii="Times New Roman" w:hAnsi="Times New Roman" w:cs="Times New Roman"/>
            <w:sz w:val="24"/>
            <w:szCs w:val="24"/>
          </w:rPr>
          <w:delText>’</w:delText>
        </w:r>
      </w:del>
      <w:ins w:id="800" w:author="Author" w:date="2021-01-30T17:05:00Z">
        <w:r w:rsidR="00EF6FCF" w:rsidRPr="002A4B94">
          <w:rPr>
            <w:rFonts w:ascii="Times New Roman" w:hAnsi="Times New Roman" w:cs="Times New Roman"/>
            <w:sz w:val="24"/>
            <w:szCs w:val="24"/>
          </w:rPr>
          <w:t>”</w:t>
        </w:r>
      </w:ins>
      <w:r w:rsidR="003F60B5" w:rsidRPr="002A4B94">
        <w:rPr>
          <w:rFonts w:ascii="Times New Roman" w:hAnsi="Times New Roman" w:cs="Times New Roman"/>
          <w:sz w:val="24"/>
          <w:szCs w:val="24"/>
        </w:rPr>
        <w:t xml:space="preserve"> </w:t>
      </w:r>
      <w:commentRangeStart w:id="801"/>
      <w:ins w:id="802" w:author="Author" w:date="2021-01-30T17:05:00Z">
        <w:r w:rsidR="00EF6FCF" w:rsidRPr="002A4B94">
          <w:rPr>
            <w:rFonts w:ascii="Times New Roman" w:hAnsi="Times New Roman" w:cs="Times New Roman"/>
            <w:sz w:val="24"/>
            <w:szCs w:val="24"/>
          </w:rPr>
          <w:t xml:space="preserve">was equated with </w:t>
        </w:r>
      </w:ins>
      <w:commentRangeEnd w:id="801"/>
      <w:ins w:id="803" w:author="Author" w:date="2021-02-06T05:46:00Z">
        <w:r w:rsidR="00B20420" w:rsidRPr="002A4B94">
          <w:rPr>
            <w:rStyle w:val="CommentReference"/>
          </w:rPr>
          <w:commentReference w:id="801"/>
        </w:r>
      </w:ins>
      <w:del w:id="804" w:author="Author" w:date="2021-01-30T17:05:00Z">
        <w:r w:rsidR="003F60B5" w:rsidRPr="002A4B94" w:rsidDel="00EF6FCF">
          <w:rPr>
            <w:rFonts w:ascii="Times New Roman" w:hAnsi="Times New Roman" w:cs="Times New Roman"/>
            <w:sz w:val="24"/>
            <w:szCs w:val="24"/>
          </w:rPr>
          <w:delText>resulted in the rating of ‘</w:delText>
        </w:r>
      </w:del>
      <w:ins w:id="805" w:author="Author" w:date="2021-01-30T17:05:00Z">
        <w:r w:rsidR="00EF6FCF" w:rsidRPr="002A4B94">
          <w:rPr>
            <w:rFonts w:ascii="Times New Roman" w:hAnsi="Times New Roman" w:cs="Times New Roman"/>
            <w:sz w:val="24"/>
            <w:szCs w:val="24"/>
          </w:rPr>
          <w:t>“</w:t>
        </w:r>
      </w:ins>
      <w:r w:rsidR="003F60B5" w:rsidRPr="002A4B94">
        <w:rPr>
          <w:rFonts w:ascii="Times New Roman" w:hAnsi="Times New Roman" w:cs="Times New Roman"/>
          <w:sz w:val="24"/>
          <w:szCs w:val="24"/>
        </w:rPr>
        <w:t>calm,</w:t>
      </w:r>
      <w:del w:id="806" w:author="Author" w:date="2021-01-30T17:05:00Z">
        <w:r w:rsidR="003F60B5" w:rsidRPr="002A4B94" w:rsidDel="00EF6FCF">
          <w:rPr>
            <w:rFonts w:ascii="Times New Roman" w:hAnsi="Times New Roman" w:cs="Times New Roman"/>
            <w:sz w:val="24"/>
            <w:szCs w:val="24"/>
          </w:rPr>
          <w:delText>’</w:delText>
        </w:r>
      </w:del>
      <w:ins w:id="807" w:author="Author" w:date="2021-01-30T17:05:00Z">
        <w:r w:rsidR="00EF6FCF" w:rsidRPr="002A4B94">
          <w:rPr>
            <w:rFonts w:ascii="Times New Roman" w:hAnsi="Times New Roman" w:cs="Times New Roman"/>
            <w:sz w:val="24"/>
            <w:szCs w:val="24"/>
          </w:rPr>
          <w:t>”</w:t>
        </w:r>
      </w:ins>
      <w:r w:rsidR="003F60B5" w:rsidRPr="002A4B94">
        <w:rPr>
          <w:rFonts w:ascii="Times New Roman" w:hAnsi="Times New Roman" w:cs="Times New Roman"/>
          <w:sz w:val="24"/>
          <w:szCs w:val="24"/>
        </w:rPr>
        <w:t xml:space="preserve"> whereas </w:t>
      </w:r>
      <w:del w:id="808" w:author="Author" w:date="2021-01-30T17:05:00Z">
        <w:r w:rsidR="003F60B5" w:rsidRPr="002A4B94" w:rsidDel="00EF6FCF">
          <w:rPr>
            <w:rFonts w:ascii="Times New Roman" w:hAnsi="Times New Roman" w:cs="Times New Roman"/>
            <w:sz w:val="24"/>
            <w:szCs w:val="24"/>
          </w:rPr>
          <w:delText>‘</w:delText>
        </w:r>
      </w:del>
      <w:ins w:id="809" w:author="Author" w:date="2021-01-30T17:05:00Z">
        <w:r w:rsidR="00EF6FCF" w:rsidRPr="002A4B94">
          <w:rPr>
            <w:rFonts w:ascii="Times New Roman" w:hAnsi="Times New Roman" w:cs="Times New Roman"/>
            <w:sz w:val="24"/>
            <w:szCs w:val="24"/>
          </w:rPr>
          <w:t>“</w:t>
        </w:r>
      </w:ins>
      <w:r w:rsidR="003F60B5" w:rsidRPr="002A4B94">
        <w:rPr>
          <w:rFonts w:ascii="Times New Roman" w:hAnsi="Times New Roman" w:cs="Times New Roman"/>
          <w:sz w:val="24"/>
          <w:szCs w:val="24"/>
        </w:rPr>
        <w:t>speaking energetically</w:t>
      </w:r>
      <w:del w:id="810" w:author="Author" w:date="2021-01-30T17:05:00Z">
        <w:r w:rsidR="003F60B5" w:rsidRPr="002A4B94" w:rsidDel="00EF6FCF">
          <w:rPr>
            <w:rFonts w:ascii="Times New Roman" w:hAnsi="Times New Roman" w:cs="Times New Roman"/>
            <w:sz w:val="24"/>
            <w:szCs w:val="24"/>
          </w:rPr>
          <w:delText>’</w:delText>
        </w:r>
      </w:del>
      <w:ins w:id="811" w:author="Author" w:date="2021-01-30T17:05:00Z">
        <w:r w:rsidR="00EF6FCF" w:rsidRPr="002A4B94">
          <w:rPr>
            <w:rFonts w:ascii="Times New Roman" w:hAnsi="Times New Roman" w:cs="Times New Roman"/>
            <w:sz w:val="24"/>
            <w:szCs w:val="24"/>
          </w:rPr>
          <w:t xml:space="preserve">” was </w:t>
        </w:r>
      </w:ins>
      <w:del w:id="812" w:author="Author" w:date="2021-01-30T17:05:00Z">
        <w:r w:rsidR="003F60B5" w:rsidRPr="002A4B94" w:rsidDel="00EF6FCF">
          <w:rPr>
            <w:rFonts w:ascii="Times New Roman" w:hAnsi="Times New Roman" w:cs="Times New Roman"/>
            <w:sz w:val="24"/>
            <w:szCs w:val="24"/>
          </w:rPr>
          <w:delText xml:space="preserve"> led to the </w:delText>
        </w:r>
      </w:del>
      <w:r w:rsidR="003F60B5" w:rsidRPr="002A4B94">
        <w:rPr>
          <w:rFonts w:ascii="Times New Roman" w:hAnsi="Times New Roman" w:cs="Times New Roman"/>
          <w:sz w:val="24"/>
          <w:szCs w:val="24"/>
        </w:rPr>
        <w:t>rat</w:t>
      </w:r>
      <w:ins w:id="813" w:author="Author" w:date="2021-01-30T17:05:00Z">
        <w:r w:rsidR="00EF6FCF" w:rsidRPr="002A4B94">
          <w:rPr>
            <w:rFonts w:ascii="Times New Roman" w:hAnsi="Times New Roman" w:cs="Times New Roman"/>
            <w:sz w:val="24"/>
            <w:szCs w:val="24"/>
          </w:rPr>
          <w:t>ed a</w:t>
        </w:r>
      </w:ins>
      <w:ins w:id="814" w:author="Author" w:date="2021-01-30T17:06:00Z">
        <w:r w:rsidR="00EF6FCF" w:rsidRPr="002A4B94">
          <w:rPr>
            <w:rFonts w:ascii="Times New Roman" w:hAnsi="Times New Roman" w:cs="Times New Roman"/>
            <w:sz w:val="24"/>
            <w:szCs w:val="24"/>
          </w:rPr>
          <w:t xml:space="preserve">s </w:t>
        </w:r>
      </w:ins>
      <w:del w:id="815" w:author="Author" w:date="2021-01-30T17:05:00Z">
        <w:r w:rsidR="003F60B5" w:rsidRPr="002A4B94" w:rsidDel="00EF6FCF">
          <w:rPr>
            <w:rFonts w:ascii="Times New Roman" w:hAnsi="Times New Roman" w:cs="Times New Roman"/>
            <w:sz w:val="24"/>
            <w:szCs w:val="24"/>
          </w:rPr>
          <w:delText>i</w:delText>
        </w:r>
      </w:del>
      <w:del w:id="816" w:author="Author" w:date="2021-01-30T17:06:00Z">
        <w:r w:rsidR="003F60B5" w:rsidRPr="002A4B94" w:rsidDel="00EF6FCF">
          <w:rPr>
            <w:rFonts w:ascii="Times New Roman" w:hAnsi="Times New Roman" w:cs="Times New Roman"/>
            <w:sz w:val="24"/>
            <w:szCs w:val="24"/>
          </w:rPr>
          <w:delText xml:space="preserve">ng of </w:delText>
        </w:r>
      </w:del>
      <w:del w:id="817" w:author="Author" w:date="2021-01-30T17:04:00Z">
        <w:r w:rsidR="003F60B5" w:rsidRPr="002A4B94" w:rsidDel="00EF6FCF">
          <w:rPr>
            <w:rFonts w:ascii="Times New Roman" w:hAnsi="Times New Roman" w:cs="Times New Roman"/>
            <w:sz w:val="24"/>
            <w:szCs w:val="24"/>
          </w:rPr>
          <w:delText xml:space="preserve">an </w:delText>
        </w:r>
      </w:del>
      <w:del w:id="818" w:author="Author" w:date="2021-01-30T17:06:00Z">
        <w:r w:rsidR="003F60B5" w:rsidRPr="002A4B94" w:rsidDel="00EF6FCF">
          <w:rPr>
            <w:rFonts w:ascii="Times New Roman" w:hAnsi="Times New Roman" w:cs="Times New Roman"/>
            <w:sz w:val="24"/>
            <w:szCs w:val="24"/>
          </w:rPr>
          <w:delText>‘</w:delText>
        </w:r>
      </w:del>
      <w:ins w:id="819" w:author="Author" w:date="2021-01-30T17:06:00Z">
        <w:r w:rsidR="00EF6FCF" w:rsidRPr="002A4B94">
          <w:rPr>
            <w:rFonts w:ascii="Times New Roman" w:hAnsi="Times New Roman" w:cs="Times New Roman"/>
            <w:sz w:val="24"/>
            <w:szCs w:val="24"/>
          </w:rPr>
          <w:t>“</w:t>
        </w:r>
      </w:ins>
      <w:r w:rsidR="003F60B5" w:rsidRPr="002A4B94">
        <w:rPr>
          <w:rFonts w:ascii="Times New Roman" w:hAnsi="Times New Roman" w:cs="Times New Roman"/>
          <w:sz w:val="24"/>
          <w:szCs w:val="24"/>
        </w:rPr>
        <w:t>energetic</w:t>
      </w:r>
      <w:del w:id="820" w:author="Author" w:date="2021-01-30T17:04:00Z">
        <w:r w:rsidR="003F60B5" w:rsidRPr="002A4B94" w:rsidDel="00EF6FCF">
          <w:rPr>
            <w:rFonts w:ascii="Times New Roman" w:hAnsi="Times New Roman" w:cs="Times New Roman"/>
            <w:sz w:val="24"/>
            <w:szCs w:val="24"/>
          </w:rPr>
          <w:delText xml:space="preserve"> person</w:delText>
        </w:r>
      </w:del>
      <w:r w:rsidR="003F60B5" w:rsidRPr="002A4B94">
        <w:rPr>
          <w:rFonts w:ascii="Times New Roman" w:hAnsi="Times New Roman" w:cs="Times New Roman"/>
          <w:sz w:val="24"/>
          <w:szCs w:val="24"/>
        </w:rPr>
        <w:t>.</w:t>
      </w:r>
      <w:del w:id="821" w:author="Author" w:date="2021-01-30T17:06:00Z">
        <w:r w:rsidR="003F60B5" w:rsidRPr="002A4B94" w:rsidDel="00EF6FCF">
          <w:rPr>
            <w:rFonts w:ascii="Times New Roman" w:hAnsi="Times New Roman" w:cs="Times New Roman"/>
            <w:sz w:val="24"/>
            <w:szCs w:val="24"/>
          </w:rPr>
          <w:delText>’</w:delText>
        </w:r>
      </w:del>
      <w:ins w:id="822" w:author="Author" w:date="2021-01-30T17:06:00Z">
        <w:r w:rsidR="00EF6FCF" w:rsidRPr="002A4B94">
          <w:rPr>
            <w:rFonts w:ascii="Times New Roman" w:hAnsi="Times New Roman" w:cs="Times New Roman"/>
            <w:sz w:val="24"/>
            <w:szCs w:val="24"/>
          </w:rPr>
          <w:t>”</w:t>
        </w:r>
      </w:ins>
      <w:r w:rsidR="003F60B5" w:rsidRPr="002A4B94">
        <w:rPr>
          <w:rFonts w:ascii="Times New Roman" w:hAnsi="Times New Roman" w:cs="Times New Roman"/>
          <w:sz w:val="24"/>
          <w:szCs w:val="24"/>
        </w:rPr>
        <w:t xml:space="preserve"> The </w:t>
      </w:r>
      <w:del w:id="823" w:author="Author" w:date="2021-01-30T17:06:00Z">
        <w:r w:rsidR="003F60B5" w:rsidRPr="002A4B94" w:rsidDel="00EF6FCF">
          <w:rPr>
            <w:rFonts w:ascii="Times New Roman" w:hAnsi="Times New Roman" w:cs="Times New Roman"/>
            <w:sz w:val="24"/>
            <w:szCs w:val="24"/>
          </w:rPr>
          <w:delText xml:space="preserve">raters also rated </w:delText>
        </w:r>
      </w:del>
      <w:r w:rsidR="003F60B5" w:rsidRPr="002A4B94">
        <w:rPr>
          <w:rFonts w:ascii="Times New Roman" w:hAnsi="Times New Roman" w:cs="Times New Roman"/>
          <w:sz w:val="24"/>
          <w:szCs w:val="24"/>
        </w:rPr>
        <w:t>JFL learners’ facial expressions (9%) and gestures (7%)</w:t>
      </w:r>
      <w:ins w:id="824" w:author="Author" w:date="2021-01-30T17:06:00Z">
        <w:r w:rsidR="00EF6FCF" w:rsidRPr="002A4B94">
          <w:rPr>
            <w:rFonts w:ascii="Times New Roman" w:hAnsi="Times New Roman" w:cs="Times New Roman"/>
            <w:sz w:val="24"/>
            <w:szCs w:val="24"/>
          </w:rPr>
          <w:t xml:space="preserve"> </w:t>
        </w:r>
      </w:ins>
      <w:del w:id="825" w:author="Author" w:date="2021-01-30T17:06:00Z">
        <w:r w:rsidR="003F60B5" w:rsidRPr="002A4B94" w:rsidDel="00EF6FCF">
          <w:rPr>
            <w:rFonts w:ascii="Times New Roman" w:hAnsi="Times New Roman" w:cs="Times New Roman"/>
            <w:sz w:val="24"/>
            <w:szCs w:val="24"/>
          </w:rPr>
          <w:delText>.</w:delText>
        </w:r>
      </w:del>
      <w:ins w:id="826" w:author="Author" w:date="2021-01-30T17:06:00Z">
        <w:r w:rsidR="00EF6FCF" w:rsidRPr="002A4B94">
          <w:rPr>
            <w:rFonts w:ascii="Times New Roman" w:hAnsi="Times New Roman" w:cs="Times New Roman"/>
            <w:sz w:val="24"/>
            <w:szCs w:val="24"/>
          </w:rPr>
          <w:t>were also rated.</w:t>
        </w:r>
      </w:ins>
      <w:r w:rsidR="003F60B5" w:rsidRPr="002A4B94">
        <w:rPr>
          <w:rFonts w:ascii="Times New Roman" w:hAnsi="Times New Roman" w:cs="Times New Roman"/>
          <w:sz w:val="24"/>
          <w:szCs w:val="24"/>
        </w:rPr>
        <w:t xml:space="preserve"> For example, smiling was </w:t>
      </w:r>
      <w:ins w:id="827" w:author="Author" w:date="2021-01-30T17:07:00Z">
        <w:r w:rsidR="00EF6FCF" w:rsidRPr="002A4B94">
          <w:rPr>
            <w:rFonts w:ascii="Times New Roman" w:hAnsi="Times New Roman" w:cs="Times New Roman"/>
            <w:sz w:val="24"/>
            <w:szCs w:val="24"/>
          </w:rPr>
          <w:t xml:space="preserve">regarded </w:t>
        </w:r>
        <w:r w:rsidR="00EF6FCF" w:rsidRPr="002A4B94">
          <w:rPr>
            <w:rFonts w:ascii="Times New Roman" w:hAnsi="Times New Roman" w:cs="Times New Roman"/>
            <w:sz w:val="24"/>
            <w:szCs w:val="24"/>
          </w:rPr>
          <w:lastRenderedPageBreak/>
          <w:t xml:space="preserve">as </w:t>
        </w:r>
      </w:ins>
      <w:del w:id="828" w:author="Author" w:date="2021-01-30T17:07:00Z">
        <w:r w:rsidR="003F60B5" w:rsidRPr="002A4B94" w:rsidDel="00EF6FCF">
          <w:rPr>
            <w:rFonts w:ascii="Times New Roman" w:hAnsi="Times New Roman" w:cs="Times New Roman"/>
            <w:sz w:val="24"/>
            <w:szCs w:val="24"/>
          </w:rPr>
          <w:delText xml:space="preserve">taken to be </w:delText>
        </w:r>
      </w:del>
      <w:r w:rsidR="003F60B5" w:rsidRPr="002A4B94">
        <w:rPr>
          <w:rFonts w:ascii="Times New Roman" w:hAnsi="Times New Roman" w:cs="Times New Roman"/>
          <w:sz w:val="24"/>
          <w:szCs w:val="24"/>
        </w:rPr>
        <w:t xml:space="preserve">a sign of a </w:t>
      </w:r>
      <w:del w:id="829" w:author="Author" w:date="2021-01-30T17:07:00Z">
        <w:r w:rsidR="003F60B5" w:rsidRPr="002A4B94" w:rsidDel="00EF6FCF">
          <w:rPr>
            <w:rFonts w:ascii="Times New Roman" w:hAnsi="Times New Roman" w:cs="Times New Roman"/>
            <w:sz w:val="24"/>
            <w:szCs w:val="24"/>
          </w:rPr>
          <w:delText>‘</w:delText>
        </w:r>
      </w:del>
      <w:ins w:id="830" w:author="Author" w:date="2021-01-30T17:07:00Z">
        <w:r w:rsidR="00EF6FCF" w:rsidRPr="002A4B94">
          <w:rPr>
            <w:rFonts w:ascii="Times New Roman" w:hAnsi="Times New Roman" w:cs="Times New Roman"/>
            <w:sz w:val="24"/>
            <w:szCs w:val="24"/>
          </w:rPr>
          <w:t>“</w:t>
        </w:r>
      </w:ins>
      <w:r w:rsidR="003F60B5" w:rsidRPr="002A4B94">
        <w:rPr>
          <w:rFonts w:ascii="Times New Roman" w:hAnsi="Times New Roman" w:cs="Times New Roman"/>
          <w:sz w:val="24"/>
          <w:szCs w:val="24"/>
        </w:rPr>
        <w:t>friendly person,</w:t>
      </w:r>
      <w:del w:id="831" w:author="Author" w:date="2021-01-30T17:07:00Z">
        <w:r w:rsidR="003F60B5" w:rsidRPr="002A4B94" w:rsidDel="00EF6FCF">
          <w:rPr>
            <w:rFonts w:ascii="Times New Roman" w:hAnsi="Times New Roman" w:cs="Times New Roman"/>
            <w:sz w:val="24"/>
            <w:szCs w:val="24"/>
          </w:rPr>
          <w:delText>’</w:delText>
        </w:r>
      </w:del>
      <w:ins w:id="832" w:author="Author" w:date="2021-01-30T17:07:00Z">
        <w:r w:rsidR="00EF6FCF" w:rsidRPr="002A4B94">
          <w:rPr>
            <w:rFonts w:ascii="Times New Roman" w:hAnsi="Times New Roman" w:cs="Times New Roman"/>
            <w:sz w:val="24"/>
            <w:szCs w:val="24"/>
          </w:rPr>
          <w:t>”</w:t>
        </w:r>
      </w:ins>
      <w:r w:rsidR="003F60B5" w:rsidRPr="002A4B94">
        <w:rPr>
          <w:rFonts w:ascii="Times New Roman" w:hAnsi="Times New Roman" w:cs="Times New Roman"/>
          <w:sz w:val="24"/>
          <w:szCs w:val="24"/>
        </w:rPr>
        <w:t xml:space="preserve"> and bowing at the beginning or end of the self</w:t>
      </w:r>
      <w:ins w:id="833" w:author="Author" w:date="2021-01-30T17:07:00Z">
        <w:r w:rsidR="00EF6FCF" w:rsidRPr="002A4B94">
          <w:rPr>
            <w:rFonts w:ascii="Times New Roman" w:hAnsi="Times New Roman" w:cs="Times New Roman"/>
            <w:sz w:val="24"/>
            <w:szCs w:val="24"/>
          </w:rPr>
          <w:t>-</w:t>
        </w:r>
      </w:ins>
      <w:r w:rsidR="003F60B5" w:rsidRPr="002A4B94">
        <w:rPr>
          <w:rFonts w:ascii="Times New Roman" w:hAnsi="Times New Roman" w:cs="Times New Roman"/>
          <w:sz w:val="24"/>
          <w:szCs w:val="24"/>
        </w:rPr>
        <w:t xml:space="preserve">introduction </w:t>
      </w:r>
      <w:ins w:id="834" w:author="Author" w:date="2021-01-30T17:07:00Z">
        <w:r w:rsidR="00EF6FCF" w:rsidRPr="002A4B94">
          <w:rPr>
            <w:rFonts w:ascii="Times New Roman" w:hAnsi="Times New Roman" w:cs="Times New Roman"/>
            <w:sz w:val="24"/>
            <w:szCs w:val="24"/>
          </w:rPr>
          <w:t xml:space="preserve">was rated as </w:t>
        </w:r>
      </w:ins>
      <w:ins w:id="835" w:author="Author" w:date="2021-01-30T17:08:00Z">
        <w:r w:rsidR="00EF6FCF" w:rsidRPr="002A4B94">
          <w:rPr>
            <w:rFonts w:ascii="Times New Roman" w:hAnsi="Times New Roman" w:cs="Times New Roman"/>
            <w:sz w:val="24"/>
            <w:szCs w:val="24"/>
          </w:rPr>
          <w:t xml:space="preserve">a </w:t>
        </w:r>
      </w:ins>
      <w:del w:id="836" w:author="Author" w:date="2021-01-30T17:07:00Z">
        <w:r w:rsidR="003F60B5" w:rsidRPr="002A4B94" w:rsidDel="00EF6FCF">
          <w:rPr>
            <w:rFonts w:ascii="Times New Roman" w:hAnsi="Times New Roman" w:cs="Times New Roman"/>
            <w:sz w:val="24"/>
            <w:szCs w:val="24"/>
          </w:rPr>
          <w:delText>resulted in a rating of ‘</w:delText>
        </w:r>
      </w:del>
      <w:ins w:id="837" w:author="Author" w:date="2021-01-30T17:07:00Z">
        <w:r w:rsidR="00EF6FCF" w:rsidRPr="002A4B94">
          <w:rPr>
            <w:rFonts w:ascii="Times New Roman" w:hAnsi="Times New Roman" w:cs="Times New Roman"/>
            <w:sz w:val="24"/>
            <w:szCs w:val="24"/>
          </w:rPr>
          <w:t>“</w:t>
        </w:r>
      </w:ins>
      <w:r w:rsidR="003F60B5" w:rsidRPr="002A4B94">
        <w:rPr>
          <w:rFonts w:ascii="Times New Roman" w:hAnsi="Times New Roman" w:cs="Times New Roman"/>
          <w:sz w:val="24"/>
          <w:szCs w:val="24"/>
        </w:rPr>
        <w:t>respectful person.</w:t>
      </w:r>
      <w:del w:id="838" w:author="Author" w:date="2021-01-30T17:07:00Z">
        <w:r w:rsidR="003F60B5" w:rsidRPr="002A4B94" w:rsidDel="00EF6FCF">
          <w:rPr>
            <w:rFonts w:ascii="Times New Roman" w:hAnsi="Times New Roman" w:cs="Times New Roman"/>
            <w:sz w:val="24"/>
            <w:szCs w:val="24"/>
          </w:rPr>
          <w:delText>’</w:delText>
        </w:r>
      </w:del>
      <w:ins w:id="839" w:author="Author" w:date="2021-01-30T17:07:00Z">
        <w:r w:rsidR="00EF6FCF" w:rsidRPr="002A4B94">
          <w:rPr>
            <w:rFonts w:ascii="Times New Roman" w:hAnsi="Times New Roman" w:cs="Times New Roman"/>
            <w:sz w:val="24"/>
            <w:szCs w:val="24"/>
          </w:rPr>
          <w:t>”</w:t>
        </w:r>
      </w:ins>
      <w:r w:rsidR="003F60B5" w:rsidRPr="002A4B94">
        <w:rPr>
          <w:rFonts w:ascii="Times New Roman" w:hAnsi="Times New Roman" w:cs="Times New Roman"/>
          <w:sz w:val="24"/>
          <w:szCs w:val="24"/>
        </w:rPr>
        <w:t xml:space="preserve"> The rater’s decisions were </w:t>
      </w:r>
      <w:ins w:id="840" w:author="Author" w:date="2021-01-30T17:08:00Z">
        <w:r w:rsidR="00EF6FCF" w:rsidRPr="002A4B94">
          <w:rPr>
            <w:rFonts w:ascii="Times New Roman" w:hAnsi="Times New Roman" w:cs="Times New Roman"/>
            <w:sz w:val="24"/>
            <w:szCs w:val="24"/>
          </w:rPr>
          <w:t xml:space="preserve">mostly based on </w:t>
        </w:r>
      </w:ins>
      <w:del w:id="841" w:author="Author" w:date="2021-01-30T17:08:00Z">
        <w:r w:rsidR="003F60B5" w:rsidRPr="002A4B94" w:rsidDel="00EF6FCF">
          <w:rPr>
            <w:rFonts w:ascii="Times New Roman" w:hAnsi="Times New Roman" w:cs="Times New Roman"/>
            <w:sz w:val="24"/>
            <w:szCs w:val="24"/>
          </w:rPr>
          <w:delText xml:space="preserve">made by mostly </w:delText>
        </w:r>
      </w:del>
      <w:r w:rsidR="003F60B5" w:rsidRPr="002A4B94">
        <w:rPr>
          <w:rFonts w:ascii="Times New Roman" w:hAnsi="Times New Roman" w:cs="Times New Roman"/>
          <w:sz w:val="24"/>
          <w:szCs w:val="24"/>
        </w:rPr>
        <w:t>non-verbal factors</w:t>
      </w:r>
      <w:ins w:id="842" w:author="Author" w:date="2021-01-30T17:08:00Z">
        <w:r w:rsidR="00EF6FCF" w:rsidRPr="002A4B94">
          <w:rPr>
            <w:rFonts w:ascii="Times New Roman" w:hAnsi="Times New Roman" w:cs="Times New Roman"/>
            <w:sz w:val="24"/>
            <w:szCs w:val="24"/>
          </w:rPr>
          <w:t xml:space="preserve">, </w:t>
        </w:r>
      </w:ins>
      <w:ins w:id="843" w:author="Author" w:date="2021-02-06T14:40:00Z">
        <w:r w:rsidR="004D5F5E" w:rsidRPr="002A4B94">
          <w:rPr>
            <w:rFonts w:ascii="Times New Roman" w:hAnsi="Times New Roman" w:cs="Times New Roman"/>
            <w:sz w:val="24"/>
            <w:szCs w:val="24"/>
          </w:rPr>
          <w:t xml:space="preserve">which supports </w:t>
        </w:r>
      </w:ins>
      <w:del w:id="844" w:author="Author" w:date="2021-01-30T17:08:00Z">
        <w:r w:rsidR="003F60B5" w:rsidRPr="002A4B94" w:rsidDel="00EF6FCF">
          <w:rPr>
            <w:rFonts w:ascii="Times New Roman" w:hAnsi="Times New Roman" w:cs="Times New Roman"/>
            <w:sz w:val="24"/>
            <w:szCs w:val="24"/>
          </w:rPr>
          <w:delText xml:space="preserve"> </w:delText>
        </w:r>
      </w:del>
      <w:del w:id="845" w:author="Author" w:date="2021-02-06T14:40:00Z">
        <w:r w:rsidR="003F60B5" w:rsidRPr="002A4B94" w:rsidDel="004D5F5E">
          <w:rPr>
            <w:rFonts w:ascii="Times New Roman" w:hAnsi="Times New Roman" w:cs="Times New Roman"/>
            <w:sz w:val="24"/>
            <w:szCs w:val="24"/>
          </w:rPr>
          <w:delText xml:space="preserve">as </w:delText>
        </w:r>
      </w:del>
      <w:del w:id="846" w:author="Author" w:date="2021-01-30T17:08:00Z">
        <w:r w:rsidR="003F60B5" w:rsidRPr="002A4B94" w:rsidDel="00EF6FCF">
          <w:rPr>
            <w:rFonts w:ascii="Times New Roman" w:hAnsi="Times New Roman" w:cs="Times New Roman"/>
            <w:sz w:val="24"/>
            <w:szCs w:val="24"/>
          </w:rPr>
          <w:delText>the p</w:delText>
        </w:r>
      </w:del>
      <w:ins w:id="847" w:author="Author" w:date="2021-01-30T17:08:00Z">
        <w:r w:rsidR="00EF6FCF" w:rsidRPr="002A4B94">
          <w:rPr>
            <w:rFonts w:ascii="Times New Roman" w:hAnsi="Times New Roman" w:cs="Times New Roman"/>
            <w:sz w:val="24"/>
            <w:szCs w:val="24"/>
          </w:rPr>
          <w:t>p</w:t>
        </w:r>
      </w:ins>
      <w:r w:rsidR="003F60B5" w:rsidRPr="002A4B94">
        <w:rPr>
          <w:rFonts w:ascii="Times New Roman" w:hAnsi="Times New Roman" w:cs="Times New Roman"/>
          <w:sz w:val="24"/>
          <w:szCs w:val="24"/>
        </w:rPr>
        <w:t>revious research</w:t>
      </w:r>
      <w:del w:id="848" w:author="Author" w:date="2021-01-30T17:08:00Z">
        <w:r w:rsidR="003F60B5" w:rsidRPr="002A4B94" w:rsidDel="00EF6FCF">
          <w:rPr>
            <w:rFonts w:ascii="Times New Roman" w:hAnsi="Times New Roman" w:cs="Times New Roman"/>
            <w:sz w:val="24"/>
            <w:szCs w:val="24"/>
          </w:rPr>
          <w:delText>ers indicated</w:delText>
        </w:r>
      </w:del>
      <w:r w:rsidR="003F60B5" w:rsidRPr="002A4B94">
        <w:rPr>
          <w:rFonts w:ascii="Times New Roman" w:hAnsi="Times New Roman" w:cs="Times New Roman"/>
          <w:sz w:val="24"/>
          <w:szCs w:val="24"/>
        </w:rPr>
        <w:t xml:space="preserve">. </w:t>
      </w:r>
    </w:p>
    <w:p w14:paraId="30B2D39E" w14:textId="72352762" w:rsidR="00354A2E" w:rsidRPr="002A4B94" w:rsidRDefault="00354A2E" w:rsidP="00E91C39">
      <w:pPr>
        <w:pStyle w:val="Heading2"/>
        <w:numPr>
          <w:ilvl w:val="0"/>
          <w:numId w:val="0"/>
        </w:numPr>
        <w:spacing w:before="120" w:after="120" w:line="480" w:lineRule="auto"/>
        <w:rPr>
          <w:ins w:id="849" w:author="Author" w:date="2021-01-30T17:11:00Z"/>
          <w:rFonts w:ascii="Times New Roman" w:hAnsi="Times New Roman" w:cs="Times New Roman"/>
          <w:sz w:val="24"/>
          <w:szCs w:val="24"/>
        </w:rPr>
      </w:pPr>
      <w:bookmarkStart w:id="850" w:name="_Hlk63602065"/>
      <w:ins w:id="851" w:author="Author" w:date="2021-01-30T17:11:00Z">
        <w:r w:rsidRPr="002A4B94">
          <w:rPr>
            <w:rFonts w:ascii="Times New Roman" w:hAnsi="Times New Roman" w:cs="Times New Roman"/>
            <w:sz w:val="24"/>
            <w:szCs w:val="24"/>
          </w:rPr>
          <w:t xml:space="preserve">Differences </w:t>
        </w:r>
      </w:ins>
      <w:ins w:id="852" w:author="Author" w:date="2021-01-30T17:12:00Z">
        <w:r w:rsidRPr="002A4B94">
          <w:rPr>
            <w:rFonts w:ascii="Times New Roman" w:hAnsi="Times New Roman" w:cs="Times New Roman"/>
            <w:sz w:val="24"/>
            <w:szCs w:val="24"/>
          </w:rPr>
          <w:t>in self-description and rater’s judgments</w:t>
        </w:r>
      </w:ins>
    </w:p>
    <w:bookmarkEnd w:id="850"/>
    <w:p w14:paraId="28E9220A" w14:textId="38547EE7" w:rsidR="00D010AD" w:rsidRPr="002A4B94" w:rsidRDefault="003F60B5" w:rsidP="00120F65">
      <w:pPr>
        <w:spacing w:before="120" w:after="120" w:line="480" w:lineRule="auto"/>
        <w:ind w:left="0" w:right="0" w:firstLine="720"/>
        <w:rPr>
          <w:rFonts w:ascii="Times New Roman" w:hAnsi="Times New Roman" w:cs="Times New Roman"/>
          <w:sz w:val="24"/>
          <w:szCs w:val="24"/>
        </w:rPr>
      </w:pPr>
      <w:commentRangeStart w:id="853"/>
      <w:r w:rsidRPr="002A4B94">
        <w:rPr>
          <w:rFonts w:ascii="Times New Roman" w:hAnsi="Times New Roman" w:cs="Times New Roman"/>
          <w:sz w:val="24"/>
          <w:szCs w:val="24"/>
        </w:rPr>
        <w:t xml:space="preserve">In the next section, we focus on two cases in which learner’s self-description and raters’ judgments differed the most (S1) </w:t>
      </w:r>
      <w:commentRangeStart w:id="854"/>
      <w:r w:rsidRPr="002A4B94">
        <w:rPr>
          <w:rFonts w:ascii="Times New Roman" w:hAnsi="Times New Roman" w:cs="Times New Roman"/>
          <w:sz w:val="24"/>
          <w:szCs w:val="24"/>
        </w:rPr>
        <w:t>and the least (S3).</w:t>
      </w:r>
      <w:del w:id="855" w:author="Author" w:date="2021-02-06T06:25:00Z">
        <w:r w:rsidRPr="002A4B94" w:rsidDel="00B95E01">
          <w:rPr>
            <w:rFonts w:ascii="Times New Roman" w:hAnsi="Times New Roman" w:cs="Times New Roman"/>
            <w:sz w:val="24"/>
            <w:szCs w:val="24"/>
          </w:rPr>
          <w:delText xml:space="preserve"> </w:delText>
        </w:r>
      </w:del>
      <w:commentRangeEnd w:id="853"/>
      <w:r w:rsidR="005C1C81" w:rsidRPr="002A4B94">
        <w:rPr>
          <w:rStyle w:val="CommentReference"/>
          <w:rFonts w:ascii="Times New Roman" w:hAnsi="Times New Roman" w:cs="Times New Roman"/>
          <w:sz w:val="24"/>
          <w:szCs w:val="24"/>
        </w:rPr>
        <w:commentReference w:id="853"/>
      </w:r>
      <w:r w:rsidRPr="002A4B94">
        <w:rPr>
          <w:rFonts w:ascii="Times New Roman" w:hAnsi="Times New Roman" w:cs="Times New Roman"/>
          <w:color w:val="808080"/>
          <w:sz w:val="24"/>
          <w:szCs w:val="24"/>
        </w:rPr>
        <w:t xml:space="preserve"> </w:t>
      </w:r>
      <w:commentRangeEnd w:id="854"/>
      <w:r w:rsidR="00823194" w:rsidRPr="002A4B94">
        <w:rPr>
          <w:rStyle w:val="CommentReference"/>
        </w:rPr>
        <w:commentReference w:id="854"/>
      </w:r>
    </w:p>
    <w:p w14:paraId="12CBB486" w14:textId="77777777" w:rsidR="00D010AD" w:rsidRPr="002A4B94" w:rsidRDefault="003F60B5" w:rsidP="00E91C39">
      <w:pPr>
        <w:pStyle w:val="Heading1"/>
        <w:numPr>
          <w:ilvl w:val="0"/>
          <w:numId w:val="0"/>
        </w:numPr>
        <w:spacing w:before="120" w:after="120" w:line="480" w:lineRule="auto"/>
        <w:jc w:val="center"/>
        <w:rPr>
          <w:rFonts w:ascii="Times New Roman" w:hAnsi="Times New Roman" w:cs="Times New Roman"/>
          <w:szCs w:val="24"/>
        </w:rPr>
      </w:pPr>
      <w:r w:rsidRPr="002A4B94">
        <w:rPr>
          <w:rFonts w:ascii="Times New Roman" w:hAnsi="Times New Roman" w:cs="Times New Roman"/>
          <w:szCs w:val="24"/>
        </w:rPr>
        <w:t xml:space="preserve">Conclusion </w:t>
      </w:r>
    </w:p>
    <w:p w14:paraId="2BD938D2" w14:textId="6F6C77DD" w:rsidR="00C331E0" w:rsidRPr="002A4B94" w:rsidRDefault="003F60B5" w:rsidP="00120F65">
      <w:pPr>
        <w:spacing w:before="120" w:after="120" w:line="480" w:lineRule="auto"/>
        <w:ind w:left="0" w:right="0" w:firstLine="720"/>
        <w:rPr>
          <w:rFonts w:ascii="Times New Roman" w:hAnsi="Times New Roman" w:cs="Times New Roman"/>
          <w:sz w:val="24"/>
          <w:szCs w:val="24"/>
        </w:rPr>
      </w:pPr>
      <w:r w:rsidRPr="002A4B94">
        <w:rPr>
          <w:rFonts w:ascii="Times New Roman" w:hAnsi="Times New Roman" w:cs="Times New Roman"/>
          <w:sz w:val="24"/>
          <w:szCs w:val="24"/>
        </w:rPr>
        <w:t xml:space="preserve">In this study, we investigated </w:t>
      </w:r>
      <w:ins w:id="856" w:author="Author" w:date="2021-01-30T17:14:00Z">
        <w:r w:rsidR="00B90AB1" w:rsidRPr="002A4B94">
          <w:rPr>
            <w:rFonts w:ascii="Times New Roman" w:hAnsi="Times New Roman" w:cs="Times New Roman"/>
            <w:sz w:val="24"/>
            <w:szCs w:val="24"/>
          </w:rPr>
          <w:t xml:space="preserve">the </w:t>
        </w:r>
      </w:ins>
      <w:ins w:id="857" w:author="Author" w:date="2021-02-06T05:52:00Z">
        <w:r w:rsidR="00665173" w:rsidRPr="002A4B94">
          <w:rPr>
            <w:rFonts w:ascii="Times New Roman" w:hAnsi="Times New Roman" w:cs="Times New Roman"/>
            <w:sz w:val="24"/>
            <w:szCs w:val="24"/>
          </w:rPr>
          <w:t xml:space="preserve">online </w:t>
        </w:r>
      </w:ins>
      <w:ins w:id="858" w:author="Author" w:date="2021-01-30T17:14:00Z">
        <w:r w:rsidR="00B90AB1" w:rsidRPr="002A4B94">
          <w:rPr>
            <w:rFonts w:ascii="Times New Roman" w:hAnsi="Times New Roman" w:cs="Times New Roman"/>
            <w:sz w:val="24"/>
            <w:szCs w:val="24"/>
          </w:rPr>
          <w:t xml:space="preserve">self-introductions of </w:t>
        </w:r>
      </w:ins>
      <w:r w:rsidRPr="002A4B94">
        <w:rPr>
          <w:rFonts w:ascii="Times New Roman" w:hAnsi="Times New Roman" w:cs="Times New Roman"/>
          <w:sz w:val="24"/>
          <w:szCs w:val="24"/>
        </w:rPr>
        <w:t>JFL learners</w:t>
      </w:r>
      <w:del w:id="859" w:author="Author" w:date="2021-01-30T17:14:00Z">
        <w:r w:rsidRPr="002A4B94" w:rsidDel="00B90AB1">
          <w:rPr>
            <w:rFonts w:ascii="Times New Roman" w:hAnsi="Times New Roman" w:cs="Times New Roman"/>
            <w:sz w:val="24"/>
            <w:szCs w:val="24"/>
          </w:rPr>
          <w:delText>’ self-introductions</w:delText>
        </w:r>
      </w:del>
      <w:r w:rsidRPr="002A4B94">
        <w:rPr>
          <w:rFonts w:ascii="Times New Roman" w:hAnsi="Times New Roman" w:cs="Times New Roman"/>
          <w:sz w:val="24"/>
          <w:szCs w:val="24"/>
        </w:rPr>
        <w:t xml:space="preserve">, along </w:t>
      </w:r>
      <w:commentRangeStart w:id="860"/>
      <w:r w:rsidRPr="002A4B94">
        <w:rPr>
          <w:rFonts w:ascii="Times New Roman" w:hAnsi="Times New Roman" w:cs="Times New Roman"/>
          <w:sz w:val="24"/>
          <w:szCs w:val="24"/>
        </w:rPr>
        <w:t xml:space="preserve">with </w:t>
      </w:r>
      <w:ins w:id="861" w:author="Author" w:date="2021-01-30T17:14:00Z">
        <w:r w:rsidR="00B90AB1" w:rsidRPr="002A4B94">
          <w:rPr>
            <w:rFonts w:ascii="Times New Roman" w:hAnsi="Times New Roman" w:cs="Times New Roman"/>
            <w:sz w:val="24"/>
            <w:szCs w:val="24"/>
          </w:rPr>
          <w:t>their communication intentions</w:t>
        </w:r>
      </w:ins>
      <w:del w:id="862" w:author="Author" w:date="2021-01-30T17:15:00Z">
        <w:r w:rsidRPr="002A4B94" w:rsidDel="00B90AB1">
          <w:rPr>
            <w:rFonts w:ascii="Times New Roman" w:hAnsi="Times New Roman" w:cs="Times New Roman"/>
            <w:sz w:val="24"/>
            <w:szCs w:val="24"/>
          </w:rPr>
          <w:delText xml:space="preserve">what </w:delText>
        </w:r>
      </w:del>
      <w:commentRangeEnd w:id="860"/>
      <w:r w:rsidR="00665173" w:rsidRPr="002A4B94">
        <w:rPr>
          <w:rStyle w:val="CommentReference"/>
        </w:rPr>
        <w:commentReference w:id="860"/>
      </w:r>
      <w:del w:id="863" w:author="Author" w:date="2021-01-30T17:15:00Z">
        <w:r w:rsidRPr="002A4B94" w:rsidDel="00B90AB1">
          <w:rPr>
            <w:rFonts w:ascii="Times New Roman" w:hAnsi="Times New Roman" w:cs="Times New Roman"/>
            <w:sz w:val="24"/>
            <w:szCs w:val="24"/>
          </w:rPr>
          <w:delText>they were attempting to convey</w:delText>
        </w:r>
      </w:del>
      <w:r w:rsidRPr="002A4B94">
        <w:rPr>
          <w:rFonts w:ascii="Times New Roman" w:hAnsi="Times New Roman" w:cs="Times New Roman"/>
          <w:sz w:val="24"/>
          <w:szCs w:val="24"/>
        </w:rPr>
        <w:t>, to shed light on how learners introduce themselves, and what</w:t>
      </w:r>
      <w:del w:id="864" w:author="Author" w:date="2021-01-30T17:15:00Z">
        <w:r w:rsidRPr="002A4B94" w:rsidDel="00B90AB1">
          <w:rPr>
            <w:rFonts w:ascii="Times New Roman" w:hAnsi="Times New Roman" w:cs="Times New Roman"/>
            <w:sz w:val="24"/>
            <w:szCs w:val="24"/>
          </w:rPr>
          <w:delText xml:space="preserve"> kind of</w:delText>
        </w:r>
      </w:del>
      <w:r w:rsidRPr="002A4B94">
        <w:rPr>
          <w:rFonts w:ascii="Times New Roman" w:hAnsi="Times New Roman" w:cs="Times New Roman"/>
          <w:sz w:val="24"/>
          <w:szCs w:val="24"/>
        </w:rPr>
        <w:t xml:space="preserve"> skills </w:t>
      </w:r>
      <w:ins w:id="865" w:author="Author" w:date="2021-02-06T14:41:00Z">
        <w:r w:rsidR="006B594A" w:rsidRPr="002A4B94">
          <w:rPr>
            <w:rFonts w:ascii="Times New Roman" w:hAnsi="Times New Roman" w:cs="Times New Roman"/>
            <w:sz w:val="24"/>
            <w:szCs w:val="24"/>
          </w:rPr>
          <w:t xml:space="preserve">they </w:t>
        </w:r>
      </w:ins>
      <w:del w:id="866" w:author="Author" w:date="2021-02-06T14:41:00Z">
        <w:r w:rsidRPr="002A4B94" w:rsidDel="006B594A">
          <w:rPr>
            <w:rFonts w:ascii="Times New Roman" w:hAnsi="Times New Roman" w:cs="Times New Roman"/>
            <w:sz w:val="24"/>
            <w:szCs w:val="24"/>
          </w:rPr>
          <w:delText xml:space="preserve">the speakers </w:delText>
        </w:r>
      </w:del>
      <w:r w:rsidRPr="002A4B94">
        <w:rPr>
          <w:rFonts w:ascii="Times New Roman" w:hAnsi="Times New Roman" w:cs="Times New Roman"/>
          <w:sz w:val="24"/>
          <w:szCs w:val="24"/>
        </w:rPr>
        <w:t>need to effectively communicate</w:t>
      </w:r>
      <w:ins w:id="867" w:author="Author" w:date="2021-02-06T14:41:00Z">
        <w:r w:rsidR="006B594A" w:rsidRPr="002A4B94">
          <w:rPr>
            <w:rFonts w:ascii="Times New Roman" w:hAnsi="Times New Roman" w:cs="Times New Roman"/>
            <w:sz w:val="24"/>
            <w:szCs w:val="24"/>
          </w:rPr>
          <w:t xml:space="preserve"> with the </w:t>
        </w:r>
      </w:ins>
      <w:del w:id="868" w:author="Author" w:date="2021-02-06T14:41:00Z">
        <w:r w:rsidRPr="002A4B94" w:rsidDel="006B594A">
          <w:rPr>
            <w:rFonts w:ascii="Times New Roman" w:hAnsi="Times New Roman" w:cs="Times New Roman"/>
            <w:sz w:val="24"/>
            <w:szCs w:val="24"/>
          </w:rPr>
          <w:delText xml:space="preserve"> these points to the </w:delText>
        </w:r>
      </w:del>
      <w:r w:rsidRPr="002A4B94">
        <w:rPr>
          <w:rFonts w:ascii="Times New Roman" w:hAnsi="Times New Roman" w:cs="Times New Roman"/>
          <w:sz w:val="24"/>
          <w:szCs w:val="24"/>
        </w:rPr>
        <w:t>addressee</w:t>
      </w:r>
      <w:ins w:id="869" w:author="Author" w:date="2021-02-10T14:53:00Z">
        <w:r w:rsidR="00B76F12" w:rsidRPr="002A4B94">
          <w:rPr>
            <w:rFonts w:ascii="Times New Roman" w:hAnsi="Times New Roman" w:cs="Times New Roman"/>
            <w:sz w:val="24"/>
            <w:szCs w:val="24"/>
          </w:rPr>
          <w:t>s</w:t>
        </w:r>
      </w:ins>
      <w:r w:rsidRPr="002A4B94">
        <w:rPr>
          <w:rFonts w:ascii="Times New Roman" w:hAnsi="Times New Roman" w:cs="Times New Roman"/>
          <w:sz w:val="24"/>
          <w:szCs w:val="24"/>
        </w:rPr>
        <w:t xml:space="preserve">. The results support </w:t>
      </w:r>
      <w:ins w:id="870" w:author="Author" w:date="2021-01-30T17:15:00Z">
        <w:r w:rsidR="00B90AB1" w:rsidRPr="002A4B94">
          <w:rPr>
            <w:rFonts w:ascii="Times New Roman" w:hAnsi="Times New Roman" w:cs="Times New Roman"/>
            <w:sz w:val="24"/>
            <w:szCs w:val="24"/>
          </w:rPr>
          <w:t xml:space="preserve">the </w:t>
        </w:r>
      </w:ins>
      <w:r w:rsidRPr="002A4B94">
        <w:rPr>
          <w:rFonts w:ascii="Times New Roman" w:hAnsi="Times New Roman" w:cs="Times New Roman"/>
          <w:sz w:val="24"/>
          <w:szCs w:val="24"/>
        </w:rPr>
        <w:t>findings of previous studies</w:t>
      </w:r>
      <w:del w:id="871" w:author="Author" w:date="2021-02-06T14:42:00Z">
        <w:r w:rsidRPr="002A4B94" w:rsidDel="006B594A">
          <w:rPr>
            <w:rFonts w:ascii="Times New Roman" w:hAnsi="Times New Roman" w:cs="Times New Roman"/>
            <w:sz w:val="24"/>
            <w:szCs w:val="24"/>
          </w:rPr>
          <w:delText>,</w:delText>
        </w:r>
      </w:del>
      <w:r w:rsidRPr="002A4B94">
        <w:rPr>
          <w:rFonts w:ascii="Times New Roman" w:hAnsi="Times New Roman" w:cs="Times New Roman"/>
          <w:sz w:val="24"/>
          <w:szCs w:val="24"/>
        </w:rPr>
        <w:t xml:space="preserve"> </w:t>
      </w:r>
      <w:del w:id="872" w:author="Author" w:date="2021-01-30T17:15:00Z">
        <w:r w:rsidRPr="002A4B94" w:rsidDel="00BF0CC0">
          <w:rPr>
            <w:rFonts w:ascii="Times New Roman" w:hAnsi="Times New Roman" w:cs="Times New Roman"/>
            <w:sz w:val="24"/>
            <w:szCs w:val="24"/>
          </w:rPr>
          <w:delText xml:space="preserve">showing </w:delText>
        </w:r>
      </w:del>
      <w:r w:rsidRPr="002A4B94">
        <w:rPr>
          <w:rFonts w:ascii="Times New Roman" w:hAnsi="Times New Roman" w:cs="Times New Roman"/>
          <w:sz w:val="24"/>
          <w:szCs w:val="24"/>
        </w:rPr>
        <w:t xml:space="preserve">that non-verbal factors </w:t>
      </w:r>
      <w:ins w:id="873" w:author="Author" w:date="2021-02-06T14:42:00Z">
        <w:r w:rsidR="006B594A" w:rsidRPr="002A4B94">
          <w:rPr>
            <w:rFonts w:ascii="Times New Roman" w:hAnsi="Times New Roman" w:cs="Times New Roman"/>
            <w:sz w:val="24"/>
            <w:szCs w:val="24"/>
          </w:rPr>
          <w:t xml:space="preserve">are </w:t>
        </w:r>
      </w:ins>
      <w:del w:id="874" w:author="Author" w:date="2021-02-06T14:42:00Z">
        <w:r w:rsidRPr="002A4B94" w:rsidDel="006B594A">
          <w:rPr>
            <w:rFonts w:ascii="Times New Roman" w:hAnsi="Times New Roman" w:cs="Times New Roman"/>
            <w:sz w:val="24"/>
            <w:szCs w:val="24"/>
          </w:rPr>
          <w:delText xml:space="preserve">play an </w:delText>
        </w:r>
      </w:del>
      <w:r w:rsidRPr="002A4B94">
        <w:rPr>
          <w:rFonts w:ascii="Times New Roman" w:hAnsi="Times New Roman" w:cs="Times New Roman"/>
          <w:sz w:val="24"/>
          <w:szCs w:val="24"/>
        </w:rPr>
        <w:t>important</w:t>
      </w:r>
      <w:del w:id="875" w:author="Author" w:date="2021-02-06T14:42:00Z">
        <w:r w:rsidRPr="002A4B94" w:rsidDel="006B594A">
          <w:rPr>
            <w:rFonts w:ascii="Times New Roman" w:hAnsi="Times New Roman" w:cs="Times New Roman"/>
            <w:sz w:val="24"/>
            <w:szCs w:val="24"/>
          </w:rPr>
          <w:delText xml:space="preserve"> role</w:delText>
        </w:r>
      </w:del>
      <w:r w:rsidRPr="002A4B94">
        <w:rPr>
          <w:rFonts w:ascii="Times New Roman" w:hAnsi="Times New Roman" w:cs="Times New Roman"/>
          <w:sz w:val="24"/>
          <w:szCs w:val="24"/>
        </w:rPr>
        <w:t xml:space="preserve"> in L2 learners’ utterances. However, </w:t>
      </w:r>
      <w:ins w:id="876" w:author="Author" w:date="2021-02-06T15:23:00Z">
        <w:r w:rsidR="001E7550" w:rsidRPr="002A4B94">
          <w:rPr>
            <w:rFonts w:ascii="Times New Roman" w:hAnsi="Times New Roman" w:cs="Times New Roman"/>
            <w:sz w:val="24"/>
            <w:szCs w:val="24"/>
          </w:rPr>
          <w:t xml:space="preserve">they </w:t>
        </w:r>
      </w:ins>
      <w:del w:id="877" w:author="Author" w:date="2021-02-06T15:23:00Z">
        <w:r w:rsidRPr="002A4B94" w:rsidDel="001E7550">
          <w:rPr>
            <w:rFonts w:ascii="Times New Roman" w:hAnsi="Times New Roman" w:cs="Times New Roman"/>
            <w:sz w:val="24"/>
            <w:szCs w:val="24"/>
          </w:rPr>
          <w:delText xml:space="preserve">our results </w:delText>
        </w:r>
      </w:del>
      <w:r w:rsidRPr="002A4B94">
        <w:rPr>
          <w:rFonts w:ascii="Times New Roman" w:hAnsi="Times New Roman" w:cs="Times New Roman"/>
          <w:sz w:val="24"/>
          <w:szCs w:val="24"/>
        </w:rPr>
        <w:t>also indicated that the learners’ self-description</w:t>
      </w:r>
      <w:ins w:id="878" w:author="Author" w:date="2021-02-06T14:42:00Z">
        <w:r w:rsidR="006B594A" w:rsidRPr="002A4B94">
          <w:rPr>
            <w:rFonts w:ascii="Times New Roman" w:hAnsi="Times New Roman" w:cs="Times New Roman"/>
            <w:sz w:val="24"/>
            <w:szCs w:val="24"/>
          </w:rPr>
          <w:t>s</w:t>
        </w:r>
      </w:ins>
      <w:r w:rsidRPr="002A4B94">
        <w:rPr>
          <w:rFonts w:ascii="Times New Roman" w:hAnsi="Times New Roman" w:cs="Times New Roman"/>
          <w:sz w:val="24"/>
          <w:szCs w:val="24"/>
        </w:rPr>
        <w:t xml:space="preserve"> and raters’ judgments </w:t>
      </w:r>
      <w:commentRangeStart w:id="879"/>
      <w:del w:id="880" w:author="Author" w:date="2021-02-06T14:54:00Z">
        <w:r w:rsidRPr="002A4B94" w:rsidDel="00BA2A67">
          <w:rPr>
            <w:rFonts w:ascii="Times New Roman" w:hAnsi="Times New Roman" w:cs="Times New Roman"/>
            <w:sz w:val="24"/>
            <w:szCs w:val="24"/>
          </w:rPr>
          <w:delText xml:space="preserve">were </w:delText>
        </w:r>
      </w:del>
      <w:ins w:id="881" w:author="Author" w:date="2021-01-30T17:18:00Z">
        <w:r w:rsidR="00D4541C" w:rsidRPr="002A4B94">
          <w:rPr>
            <w:rFonts w:ascii="Times New Roman" w:hAnsi="Times New Roman" w:cs="Times New Roman"/>
            <w:sz w:val="24"/>
            <w:szCs w:val="24"/>
          </w:rPr>
          <w:t xml:space="preserve">aligned </w:t>
        </w:r>
        <w:commentRangeEnd w:id="879"/>
        <w:r w:rsidR="00D4541C" w:rsidRPr="002A4B94">
          <w:rPr>
            <w:rStyle w:val="CommentReference"/>
            <w:rFonts w:ascii="Times New Roman" w:hAnsi="Times New Roman" w:cs="Times New Roman"/>
            <w:sz w:val="24"/>
            <w:szCs w:val="24"/>
          </w:rPr>
          <w:commentReference w:id="879"/>
        </w:r>
      </w:ins>
      <w:del w:id="882" w:author="Author" w:date="2021-01-30T17:18:00Z">
        <w:r w:rsidRPr="002A4B94" w:rsidDel="00D4541C">
          <w:rPr>
            <w:rFonts w:ascii="Times New Roman" w:hAnsi="Times New Roman" w:cs="Times New Roman"/>
            <w:sz w:val="24"/>
            <w:szCs w:val="24"/>
          </w:rPr>
          <w:delText xml:space="preserve">closest </w:delText>
        </w:r>
      </w:del>
      <w:r w:rsidRPr="002A4B94">
        <w:rPr>
          <w:rFonts w:ascii="Times New Roman" w:hAnsi="Times New Roman" w:cs="Times New Roman"/>
          <w:sz w:val="24"/>
          <w:szCs w:val="24"/>
        </w:rPr>
        <w:t xml:space="preserve">when </w:t>
      </w:r>
      <w:commentRangeStart w:id="883"/>
      <w:ins w:id="884" w:author="Author" w:date="2021-01-30T17:18:00Z">
        <w:r w:rsidR="00D4541C" w:rsidRPr="002A4B94">
          <w:rPr>
            <w:rFonts w:ascii="Times New Roman" w:hAnsi="Times New Roman" w:cs="Times New Roman"/>
            <w:sz w:val="24"/>
            <w:szCs w:val="24"/>
          </w:rPr>
          <w:t>the</w:t>
        </w:r>
      </w:ins>
      <w:ins w:id="885" w:author="Author" w:date="2021-02-06T05:55:00Z">
        <w:r w:rsidR="002108EF" w:rsidRPr="002A4B94">
          <w:rPr>
            <w:rFonts w:ascii="Times New Roman" w:hAnsi="Times New Roman" w:cs="Times New Roman"/>
            <w:sz w:val="24"/>
            <w:szCs w:val="24"/>
          </w:rPr>
          <w:t>y</w:t>
        </w:r>
      </w:ins>
      <w:del w:id="886" w:author="Author" w:date="2021-02-06T05:55:00Z">
        <w:r w:rsidRPr="002A4B94" w:rsidDel="002108EF">
          <w:rPr>
            <w:rFonts w:ascii="Times New Roman" w:hAnsi="Times New Roman" w:cs="Times New Roman"/>
            <w:sz w:val="24"/>
            <w:szCs w:val="24"/>
          </w:rPr>
          <w:delText>judgments</w:delText>
        </w:r>
      </w:del>
      <w:r w:rsidRPr="002A4B94">
        <w:rPr>
          <w:rFonts w:ascii="Times New Roman" w:hAnsi="Times New Roman" w:cs="Times New Roman"/>
          <w:sz w:val="24"/>
          <w:szCs w:val="24"/>
        </w:rPr>
        <w:t xml:space="preserve"> </w:t>
      </w:r>
      <w:commentRangeEnd w:id="883"/>
      <w:r w:rsidR="002108EF" w:rsidRPr="002A4B94">
        <w:rPr>
          <w:rStyle w:val="CommentReference"/>
        </w:rPr>
        <w:commentReference w:id="883"/>
      </w:r>
      <w:r w:rsidRPr="002A4B94">
        <w:rPr>
          <w:rFonts w:ascii="Times New Roman" w:hAnsi="Times New Roman" w:cs="Times New Roman"/>
          <w:sz w:val="24"/>
          <w:szCs w:val="24"/>
        </w:rPr>
        <w:t xml:space="preserve">were based on verbal aspects. For language learners, self-introductions often constitute the </w:t>
      </w:r>
      <w:commentRangeStart w:id="887"/>
      <w:r w:rsidRPr="002A4B94">
        <w:rPr>
          <w:rFonts w:ascii="Times New Roman" w:hAnsi="Times New Roman" w:cs="Times New Roman"/>
          <w:sz w:val="24"/>
          <w:szCs w:val="24"/>
        </w:rPr>
        <w:t xml:space="preserve">first steps and </w:t>
      </w:r>
      <w:commentRangeEnd w:id="887"/>
      <w:r w:rsidR="00A53497" w:rsidRPr="002A4B94">
        <w:rPr>
          <w:rStyle w:val="CommentReference"/>
        </w:rPr>
        <w:commentReference w:id="887"/>
      </w:r>
      <w:del w:id="888" w:author="Author" w:date="2021-02-06T20:20:00Z">
        <w:r w:rsidRPr="002A4B94" w:rsidDel="00AD0467">
          <w:rPr>
            <w:rFonts w:ascii="Times New Roman" w:hAnsi="Times New Roman" w:cs="Times New Roman"/>
            <w:sz w:val="24"/>
            <w:szCs w:val="24"/>
          </w:rPr>
          <w:delText xml:space="preserve">may seem easy for non-novice learners, but </w:delText>
        </w:r>
      </w:del>
      <w:del w:id="889" w:author="Author" w:date="2021-02-06T15:24:00Z">
        <w:r w:rsidRPr="002A4B94" w:rsidDel="001E7550">
          <w:rPr>
            <w:rFonts w:ascii="Times New Roman" w:hAnsi="Times New Roman" w:cs="Times New Roman"/>
            <w:sz w:val="24"/>
            <w:szCs w:val="24"/>
          </w:rPr>
          <w:delText xml:space="preserve">it might be worth devoting </w:delText>
        </w:r>
      </w:del>
      <w:r w:rsidRPr="002A4B94">
        <w:rPr>
          <w:rFonts w:ascii="Times New Roman" w:hAnsi="Times New Roman" w:cs="Times New Roman"/>
          <w:sz w:val="24"/>
          <w:szCs w:val="24"/>
        </w:rPr>
        <w:t xml:space="preserve">more attention </w:t>
      </w:r>
      <w:ins w:id="890" w:author="Author" w:date="2021-02-06T15:24:00Z">
        <w:r w:rsidR="001E7550" w:rsidRPr="002A4B94">
          <w:rPr>
            <w:rFonts w:ascii="Times New Roman" w:hAnsi="Times New Roman" w:cs="Times New Roman"/>
            <w:sz w:val="24"/>
            <w:szCs w:val="24"/>
          </w:rPr>
          <w:t xml:space="preserve">should be devoted to helping learners to </w:t>
        </w:r>
      </w:ins>
      <w:del w:id="891" w:author="Author" w:date="2021-02-06T15:24:00Z">
        <w:r w:rsidRPr="002A4B94" w:rsidDel="001E7550">
          <w:rPr>
            <w:rFonts w:ascii="Times New Roman" w:hAnsi="Times New Roman" w:cs="Times New Roman"/>
            <w:sz w:val="24"/>
            <w:szCs w:val="24"/>
          </w:rPr>
          <w:delText xml:space="preserve">and practice to </w:delText>
        </w:r>
      </w:del>
      <w:ins w:id="892" w:author="Author" w:date="2021-02-06T15:24:00Z">
        <w:r w:rsidR="001E7550" w:rsidRPr="002A4B94">
          <w:rPr>
            <w:rFonts w:ascii="Times New Roman" w:hAnsi="Times New Roman" w:cs="Times New Roman"/>
            <w:sz w:val="24"/>
            <w:szCs w:val="24"/>
          </w:rPr>
          <w:t>c</w:t>
        </w:r>
      </w:ins>
      <w:ins w:id="893" w:author="Author" w:date="2021-02-06T14:43:00Z">
        <w:r w:rsidR="00A100D4" w:rsidRPr="002A4B94">
          <w:rPr>
            <w:rFonts w:ascii="Times New Roman" w:hAnsi="Times New Roman" w:cs="Times New Roman"/>
            <w:sz w:val="24"/>
            <w:szCs w:val="24"/>
          </w:rPr>
          <w:t xml:space="preserve">onvey </w:t>
        </w:r>
      </w:ins>
      <w:ins w:id="894" w:author="Author" w:date="2021-02-06T20:20:00Z">
        <w:r w:rsidR="00AD0467" w:rsidRPr="002A4B94">
          <w:rPr>
            <w:rFonts w:ascii="Times New Roman" w:hAnsi="Times New Roman" w:cs="Times New Roman"/>
            <w:sz w:val="24"/>
            <w:szCs w:val="24"/>
          </w:rPr>
          <w:t xml:space="preserve">their </w:t>
        </w:r>
      </w:ins>
      <w:ins w:id="895" w:author="Author" w:date="2021-02-06T14:43:00Z">
        <w:r w:rsidR="00A100D4" w:rsidRPr="002A4B94">
          <w:rPr>
            <w:rFonts w:ascii="Times New Roman" w:hAnsi="Times New Roman" w:cs="Times New Roman"/>
            <w:sz w:val="24"/>
            <w:szCs w:val="24"/>
          </w:rPr>
          <w:lastRenderedPageBreak/>
          <w:t>intentions</w:t>
        </w:r>
      </w:ins>
      <w:ins w:id="896" w:author="Author" w:date="2021-02-06T14:44:00Z">
        <w:r w:rsidR="00A100D4" w:rsidRPr="002A4B94">
          <w:rPr>
            <w:rFonts w:ascii="Times New Roman" w:hAnsi="Times New Roman" w:cs="Times New Roman"/>
            <w:sz w:val="24"/>
            <w:szCs w:val="24"/>
          </w:rPr>
          <w:t>.</w:t>
        </w:r>
      </w:ins>
      <w:del w:id="897" w:author="Author" w:date="2021-02-06T14:44:00Z">
        <w:r w:rsidRPr="002A4B94" w:rsidDel="00A100D4">
          <w:rPr>
            <w:rFonts w:ascii="Times New Roman" w:hAnsi="Times New Roman" w:cs="Times New Roman"/>
            <w:sz w:val="24"/>
            <w:szCs w:val="24"/>
          </w:rPr>
          <w:delText>what it is one truly wants to</w:delText>
        </w:r>
      </w:del>
      <w:del w:id="898" w:author="Author" w:date="2021-02-06T14:43:00Z">
        <w:r w:rsidRPr="002A4B94" w:rsidDel="00A100D4">
          <w:rPr>
            <w:rFonts w:ascii="Times New Roman" w:hAnsi="Times New Roman" w:cs="Times New Roman"/>
            <w:sz w:val="24"/>
            <w:szCs w:val="24"/>
          </w:rPr>
          <w:delText xml:space="preserve"> convey</w:delText>
        </w:r>
      </w:del>
      <w:del w:id="899" w:author="Author" w:date="2021-02-06T14:44:00Z">
        <w:r w:rsidRPr="002A4B94" w:rsidDel="00A100D4">
          <w:rPr>
            <w:rFonts w:ascii="Times New Roman" w:hAnsi="Times New Roman" w:cs="Times New Roman"/>
            <w:sz w:val="24"/>
            <w:szCs w:val="24"/>
          </w:rPr>
          <w:delText>.</w:delText>
        </w:r>
      </w:del>
      <w:r w:rsidRPr="002A4B94">
        <w:rPr>
          <w:rFonts w:ascii="Times New Roman" w:hAnsi="Times New Roman" w:cs="Times New Roman"/>
          <w:sz w:val="24"/>
          <w:szCs w:val="24"/>
        </w:rPr>
        <w:t xml:space="preserve"> We believe a syllabus that focuses more on the individual (Kobayashi, 2005, 2016; Sato et al., 2015) </w:t>
      </w:r>
      <w:ins w:id="900" w:author="Author" w:date="2021-02-06T15:25:00Z">
        <w:r w:rsidR="001E7550" w:rsidRPr="002A4B94">
          <w:rPr>
            <w:rFonts w:ascii="Times New Roman" w:hAnsi="Times New Roman" w:cs="Times New Roman"/>
            <w:sz w:val="24"/>
            <w:szCs w:val="24"/>
          </w:rPr>
          <w:t xml:space="preserve">is effective in assisting </w:t>
        </w:r>
      </w:ins>
      <w:del w:id="901" w:author="Author" w:date="2021-02-06T15:25:00Z">
        <w:r w:rsidRPr="002A4B94" w:rsidDel="001E7550">
          <w:rPr>
            <w:rFonts w:ascii="Times New Roman" w:hAnsi="Times New Roman" w:cs="Times New Roman"/>
            <w:sz w:val="24"/>
            <w:szCs w:val="24"/>
          </w:rPr>
          <w:delText xml:space="preserve">provides </w:delText>
        </w:r>
      </w:del>
      <w:del w:id="902" w:author="Author" w:date="2021-02-06T14:44:00Z">
        <w:r w:rsidRPr="002A4B94" w:rsidDel="00A100D4">
          <w:rPr>
            <w:rFonts w:ascii="Times New Roman" w:hAnsi="Times New Roman" w:cs="Times New Roman"/>
            <w:sz w:val="24"/>
            <w:szCs w:val="24"/>
          </w:rPr>
          <w:delText xml:space="preserve">one of the most </w:delText>
        </w:r>
      </w:del>
      <w:del w:id="903" w:author="Author" w:date="2021-02-06T15:25:00Z">
        <w:r w:rsidRPr="002A4B94" w:rsidDel="001E7550">
          <w:rPr>
            <w:rFonts w:ascii="Times New Roman" w:hAnsi="Times New Roman" w:cs="Times New Roman"/>
            <w:sz w:val="24"/>
            <w:szCs w:val="24"/>
          </w:rPr>
          <w:delText>effective way</w:delText>
        </w:r>
      </w:del>
      <w:del w:id="904" w:author="Author" w:date="2021-02-06T14:44:00Z">
        <w:r w:rsidRPr="002A4B94" w:rsidDel="00A100D4">
          <w:rPr>
            <w:rFonts w:ascii="Times New Roman" w:hAnsi="Times New Roman" w:cs="Times New Roman"/>
            <w:sz w:val="24"/>
            <w:szCs w:val="24"/>
          </w:rPr>
          <w:delText>s</w:delText>
        </w:r>
      </w:del>
      <w:del w:id="905" w:author="Author" w:date="2021-02-06T15:25:00Z">
        <w:r w:rsidRPr="002A4B94" w:rsidDel="001E7550">
          <w:rPr>
            <w:rFonts w:ascii="Times New Roman" w:hAnsi="Times New Roman" w:cs="Times New Roman"/>
            <w:sz w:val="24"/>
            <w:szCs w:val="24"/>
          </w:rPr>
          <w:delText xml:space="preserve"> for language </w:delText>
        </w:r>
      </w:del>
      <w:r w:rsidRPr="002A4B94">
        <w:rPr>
          <w:rFonts w:ascii="Times New Roman" w:hAnsi="Times New Roman" w:cs="Times New Roman"/>
          <w:sz w:val="24"/>
          <w:szCs w:val="24"/>
        </w:rPr>
        <w:t xml:space="preserve">learners to achieve this goal. </w:t>
      </w:r>
      <w:ins w:id="906" w:author="Author" w:date="2021-02-06T14:44:00Z">
        <w:r w:rsidR="00A100D4" w:rsidRPr="002A4B94">
          <w:rPr>
            <w:rFonts w:ascii="Times New Roman" w:hAnsi="Times New Roman" w:cs="Times New Roman"/>
            <w:sz w:val="24"/>
            <w:szCs w:val="24"/>
          </w:rPr>
          <w:t>This s</w:t>
        </w:r>
      </w:ins>
      <w:ins w:id="907" w:author="Author" w:date="2021-02-06T14:45:00Z">
        <w:r w:rsidR="00A100D4" w:rsidRPr="002A4B94">
          <w:rPr>
            <w:rFonts w:ascii="Times New Roman" w:hAnsi="Times New Roman" w:cs="Times New Roman"/>
            <w:sz w:val="24"/>
            <w:szCs w:val="24"/>
          </w:rPr>
          <w:t xml:space="preserve">tudy concludes that </w:t>
        </w:r>
      </w:ins>
      <w:del w:id="908" w:author="Author" w:date="2021-02-06T14:45:00Z">
        <w:r w:rsidRPr="002A4B94" w:rsidDel="00A100D4">
          <w:rPr>
            <w:rFonts w:ascii="Times New Roman" w:hAnsi="Times New Roman" w:cs="Times New Roman"/>
            <w:sz w:val="24"/>
            <w:szCs w:val="24"/>
          </w:rPr>
          <w:delText>Although the current study suggests that lear</w:delText>
        </w:r>
      </w:del>
      <w:ins w:id="909" w:author="Author" w:date="2021-02-06T14:45:00Z">
        <w:r w:rsidR="00A100D4" w:rsidRPr="002A4B94">
          <w:rPr>
            <w:rFonts w:ascii="Times New Roman" w:hAnsi="Times New Roman" w:cs="Times New Roman"/>
            <w:sz w:val="24"/>
            <w:szCs w:val="24"/>
          </w:rPr>
          <w:t>lear</w:t>
        </w:r>
      </w:ins>
      <w:r w:rsidRPr="002A4B94">
        <w:rPr>
          <w:rFonts w:ascii="Times New Roman" w:hAnsi="Times New Roman" w:cs="Times New Roman"/>
          <w:sz w:val="24"/>
          <w:szCs w:val="24"/>
        </w:rPr>
        <w:t xml:space="preserve">ners need both non-verbal and verbal skills to effectively communicate, </w:t>
      </w:r>
      <w:del w:id="910" w:author="Author" w:date="2021-02-06T20:20:00Z">
        <w:r w:rsidRPr="002A4B94" w:rsidDel="00AD0467">
          <w:rPr>
            <w:rFonts w:ascii="Times New Roman" w:hAnsi="Times New Roman" w:cs="Times New Roman"/>
            <w:sz w:val="24"/>
            <w:szCs w:val="24"/>
          </w:rPr>
          <w:delText>the data set was</w:delText>
        </w:r>
      </w:del>
      <w:del w:id="911" w:author="Author" w:date="2021-02-06T06:24:00Z">
        <w:r w:rsidRPr="002A4B94" w:rsidDel="00B95E01">
          <w:rPr>
            <w:rFonts w:ascii="Times New Roman" w:hAnsi="Times New Roman" w:cs="Times New Roman"/>
            <w:sz w:val="24"/>
            <w:szCs w:val="24"/>
          </w:rPr>
          <w:delText xml:space="preserve"> </w:delText>
        </w:r>
      </w:del>
      <w:commentRangeStart w:id="912"/>
      <w:del w:id="913" w:author="Author" w:date="2021-02-06T05:57:00Z">
        <w:r w:rsidRPr="002A4B94" w:rsidDel="00FE6CDD">
          <w:rPr>
            <w:rFonts w:ascii="Times New Roman" w:hAnsi="Times New Roman" w:cs="Times New Roman"/>
            <w:sz w:val="24"/>
            <w:szCs w:val="24"/>
          </w:rPr>
          <w:delText>rather</w:delText>
        </w:r>
      </w:del>
      <w:del w:id="914" w:author="Author" w:date="2021-02-06T20:20:00Z">
        <w:r w:rsidRPr="002A4B94" w:rsidDel="00AD0467">
          <w:rPr>
            <w:rFonts w:ascii="Times New Roman" w:hAnsi="Times New Roman" w:cs="Times New Roman"/>
            <w:sz w:val="24"/>
            <w:szCs w:val="24"/>
          </w:rPr>
          <w:delText xml:space="preserve"> small, </w:delText>
        </w:r>
      </w:del>
      <w:commentRangeEnd w:id="912"/>
      <w:r w:rsidR="00FE6CDD" w:rsidRPr="002A4B94">
        <w:rPr>
          <w:rStyle w:val="CommentReference"/>
        </w:rPr>
        <w:commentReference w:id="912"/>
      </w:r>
      <w:r w:rsidRPr="002A4B94">
        <w:rPr>
          <w:rFonts w:ascii="Times New Roman" w:hAnsi="Times New Roman" w:cs="Times New Roman"/>
          <w:sz w:val="24"/>
          <w:szCs w:val="24"/>
        </w:rPr>
        <w:t xml:space="preserve">and </w:t>
      </w:r>
      <w:ins w:id="915" w:author="Author" w:date="2021-02-06T14:45:00Z">
        <w:r w:rsidR="00A100D4" w:rsidRPr="002A4B94">
          <w:rPr>
            <w:rFonts w:ascii="Times New Roman" w:hAnsi="Times New Roman" w:cs="Times New Roman"/>
            <w:sz w:val="24"/>
            <w:szCs w:val="24"/>
          </w:rPr>
          <w:t xml:space="preserve">further research is needed in this </w:t>
        </w:r>
      </w:ins>
      <w:del w:id="916" w:author="Author" w:date="2021-02-06T14:45:00Z">
        <w:r w:rsidRPr="002A4B94" w:rsidDel="00A100D4">
          <w:rPr>
            <w:rFonts w:ascii="Times New Roman" w:hAnsi="Times New Roman" w:cs="Times New Roman"/>
            <w:sz w:val="24"/>
            <w:szCs w:val="24"/>
          </w:rPr>
          <w:delText>we need to continue collecting data and conducting research in this ar</w:delText>
        </w:r>
      </w:del>
      <w:ins w:id="917" w:author="Author" w:date="2021-02-06T14:45:00Z">
        <w:r w:rsidR="00A100D4" w:rsidRPr="002A4B94">
          <w:rPr>
            <w:rFonts w:ascii="Times New Roman" w:hAnsi="Times New Roman" w:cs="Times New Roman"/>
            <w:sz w:val="24"/>
            <w:szCs w:val="24"/>
          </w:rPr>
          <w:t>ar</w:t>
        </w:r>
      </w:ins>
      <w:r w:rsidRPr="002A4B94">
        <w:rPr>
          <w:rFonts w:ascii="Times New Roman" w:hAnsi="Times New Roman" w:cs="Times New Roman"/>
          <w:sz w:val="24"/>
          <w:szCs w:val="24"/>
        </w:rPr>
        <w:t xml:space="preserve">ea. </w:t>
      </w:r>
    </w:p>
    <w:p w14:paraId="0E06641F" w14:textId="77777777" w:rsidR="00C331E0" w:rsidRPr="002A4B94" w:rsidRDefault="00C331E0">
      <w:pPr>
        <w:spacing w:after="160" w:line="259" w:lineRule="auto"/>
        <w:ind w:left="0" w:right="0" w:firstLine="0"/>
        <w:jc w:val="left"/>
        <w:rPr>
          <w:rFonts w:ascii="Times New Roman" w:hAnsi="Times New Roman" w:cs="Times New Roman"/>
          <w:sz w:val="24"/>
          <w:szCs w:val="24"/>
        </w:rPr>
      </w:pPr>
      <w:r w:rsidRPr="002A4B94">
        <w:rPr>
          <w:rFonts w:ascii="Times New Roman" w:hAnsi="Times New Roman" w:cs="Times New Roman"/>
          <w:sz w:val="24"/>
          <w:szCs w:val="24"/>
        </w:rPr>
        <w:br w:type="page"/>
      </w:r>
    </w:p>
    <w:p w14:paraId="263BBA3A" w14:textId="77777777" w:rsidR="00C331E0" w:rsidRPr="002A4B94" w:rsidRDefault="00C331E0" w:rsidP="00C331E0">
      <w:pPr>
        <w:spacing w:before="120" w:after="120" w:line="480" w:lineRule="auto"/>
        <w:ind w:right="0"/>
        <w:rPr>
          <w:ins w:id="918" w:author="Author" w:date="2021-02-10T14:34:00Z"/>
          <w:rFonts w:ascii="Times New Roman" w:hAnsi="Times New Roman" w:cs="Times New Roman"/>
          <w:sz w:val="24"/>
          <w:szCs w:val="24"/>
        </w:rPr>
      </w:pPr>
      <w:commentRangeStart w:id="919"/>
      <w:ins w:id="920" w:author="Author" w:date="2021-02-10T14:34:00Z">
        <w:r w:rsidRPr="002A4B94">
          <w:rPr>
            <w:rFonts w:ascii="Times New Roman" w:hAnsi="Times New Roman" w:cs="Times New Roman"/>
            <w:sz w:val="24"/>
            <w:szCs w:val="24"/>
          </w:rPr>
          <w:lastRenderedPageBreak/>
          <w:t>Acknowledgements</w:t>
        </w:r>
        <w:commentRangeEnd w:id="919"/>
        <w:r w:rsidRPr="002A4B94">
          <w:rPr>
            <w:rStyle w:val="CommentReference"/>
          </w:rPr>
          <w:commentReference w:id="919"/>
        </w:r>
      </w:ins>
    </w:p>
    <w:p w14:paraId="5C64090D" w14:textId="77777777" w:rsidR="00C331E0" w:rsidRPr="002A4B94" w:rsidRDefault="00C331E0" w:rsidP="00C331E0">
      <w:pPr>
        <w:spacing w:before="120" w:after="120" w:line="480" w:lineRule="auto"/>
        <w:ind w:right="0"/>
        <w:rPr>
          <w:ins w:id="921" w:author="Author" w:date="2021-02-10T14:34:00Z"/>
          <w:rFonts w:ascii="Times New Roman" w:hAnsi="Times New Roman" w:cs="Times New Roman"/>
          <w:sz w:val="24"/>
          <w:szCs w:val="24"/>
        </w:rPr>
      </w:pPr>
      <w:commentRangeStart w:id="922"/>
      <w:ins w:id="923" w:author="Author" w:date="2021-02-10T14:34:00Z">
        <w:r w:rsidRPr="002A4B94">
          <w:rPr>
            <w:rFonts w:ascii="Times New Roman" w:hAnsi="Times New Roman" w:cs="Times New Roman"/>
            <w:sz w:val="24"/>
            <w:szCs w:val="24"/>
          </w:rPr>
          <w:t>Declaration of Conflicting Interests</w:t>
        </w:r>
        <w:commentRangeEnd w:id="922"/>
        <w:r w:rsidRPr="002A4B94">
          <w:rPr>
            <w:rStyle w:val="CommentReference"/>
          </w:rPr>
          <w:commentReference w:id="922"/>
        </w:r>
      </w:ins>
    </w:p>
    <w:p w14:paraId="04BC2A97" w14:textId="77777777" w:rsidR="00C331E0" w:rsidRPr="002A4B94" w:rsidRDefault="00C331E0" w:rsidP="00C331E0">
      <w:pPr>
        <w:spacing w:before="120" w:after="120" w:line="480" w:lineRule="auto"/>
        <w:ind w:right="0"/>
        <w:rPr>
          <w:ins w:id="924" w:author="Author" w:date="2021-02-10T14:34:00Z"/>
          <w:rFonts w:ascii="Times New Roman" w:hAnsi="Times New Roman" w:cs="Times New Roman"/>
          <w:sz w:val="24"/>
          <w:szCs w:val="24"/>
        </w:rPr>
      </w:pPr>
      <w:commentRangeStart w:id="925"/>
      <w:ins w:id="926" w:author="Author" w:date="2021-02-10T14:34:00Z">
        <w:r w:rsidRPr="002A4B94">
          <w:rPr>
            <w:rFonts w:ascii="Times New Roman" w:hAnsi="Times New Roman" w:cs="Times New Roman"/>
            <w:sz w:val="24"/>
            <w:szCs w:val="24"/>
          </w:rPr>
          <w:t xml:space="preserve">Funding </w:t>
        </w:r>
        <w:commentRangeEnd w:id="925"/>
        <w:r w:rsidRPr="002A4B94">
          <w:rPr>
            <w:rStyle w:val="CommentReference"/>
          </w:rPr>
          <w:commentReference w:id="925"/>
        </w:r>
      </w:ins>
    </w:p>
    <w:p w14:paraId="41BAA7CA" w14:textId="77777777" w:rsidR="00C331E0" w:rsidRPr="002A4B94" w:rsidRDefault="00C331E0" w:rsidP="00C331E0">
      <w:pPr>
        <w:spacing w:before="120" w:after="120" w:line="480" w:lineRule="auto"/>
        <w:ind w:right="0"/>
        <w:rPr>
          <w:ins w:id="927" w:author="Author" w:date="2021-02-10T14:34:00Z"/>
          <w:rFonts w:ascii="Times New Roman" w:hAnsi="Times New Roman" w:cs="Times New Roman"/>
          <w:sz w:val="24"/>
          <w:szCs w:val="24"/>
        </w:rPr>
      </w:pPr>
      <w:commentRangeStart w:id="928"/>
      <w:ins w:id="929" w:author="Author" w:date="2021-02-10T14:34:00Z">
        <w:r w:rsidRPr="002A4B94">
          <w:rPr>
            <w:rFonts w:ascii="Times New Roman" w:hAnsi="Times New Roman" w:cs="Times New Roman"/>
            <w:sz w:val="24"/>
            <w:szCs w:val="24"/>
          </w:rPr>
          <w:t>References</w:t>
        </w:r>
        <w:commentRangeEnd w:id="928"/>
        <w:r w:rsidRPr="002A4B94">
          <w:rPr>
            <w:rStyle w:val="CommentReference"/>
          </w:rPr>
          <w:commentReference w:id="928"/>
        </w:r>
        <w:r w:rsidRPr="002A4B94">
          <w:rPr>
            <w:rFonts w:ascii="Times New Roman" w:hAnsi="Times New Roman" w:cs="Times New Roman"/>
            <w:sz w:val="24"/>
            <w:szCs w:val="24"/>
          </w:rPr>
          <w:t xml:space="preserve"> </w:t>
        </w:r>
      </w:ins>
    </w:p>
    <w:p w14:paraId="49C6E71A" w14:textId="77777777" w:rsidR="00D010AD" w:rsidRPr="002A4B94" w:rsidRDefault="00D010AD" w:rsidP="00C331E0">
      <w:pPr>
        <w:spacing w:before="120" w:after="120" w:line="480" w:lineRule="auto"/>
        <w:ind w:right="0"/>
        <w:rPr>
          <w:rFonts w:ascii="Times New Roman" w:hAnsi="Times New Roman" w:cs="Times New Roman"/>
          <w:sz w:val="24"/>
          <w:szCs w:val="24"/>
        </w:rPr>
      </w:pPr>
    </w:p>
    <w:sectPr w:rsidR="00D010AD" w:rsidRPr="002A4B94" w:rsidSect="00C8439F">
      <w:headerReference w:type="even" r:id="rId10"/>
      <w:headerReference w:type="default" r:id="rId11"/>
      <w:footerReference w:type="even" r:id="rId12"/>
      <w:footerReference w:type="default" r:id="rId13"/>
      <w:headerReference w:type="first" r:id="rId14"/>
      <w:footerReference w:type="first" r:id="rId15"/>
      <w:pgSz w:w="10320" w:h="14573"/>
      <w:pgMar w:top="1440" w:right="1440" w:bottom="1440" w:left="144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Author" w:date="2021-01-30T13:31:00Z" w:initials="TC">
    <w:p w14:paraId="5891EF94" w14:textId="77777777" w:rsidR="00E778A8" w:rsidRPr="002A4B94" w:rsidRDefault="00E778A8" w:rsidP="00C729E7">
      <w:pPr>
        <w:rPr>
          <w:rFonts w:asciiTheme="minorHAnsi" w:eastAsia="Malgun Gothic" w:hAnsiTheme="minorHAnsi" w:cstheme="minorHAnsi"/>
          <w:color w:val="auto"/>
          <w:sz w:val="20"/>
          <w:szCs w:val="20"/>
          <w:lang w:eastAsia="ko-KR"/>
        </w:rPr>
      </w:pPr>
      <w:r>
        <w:rPr>
          <w:rStyle w:val="CommentReference"/>
        </w:rPr>
        <w:annotationRef/>
      </w:r>
      <w:r w:rsidRPr="002A4B94">
        <w:rPr>
          <w:rFonts w:asciiTheme="minorHAnsi" w:eastAsia="Malgun Gothic" w:hAnsiTheme="minorHAnsi" w:cstheme="minorHAnsi"/>
          <w:color w:val="auto"/>
          <w:sz w:val="20"/>
          <w:szCs w:val="20"/>
          <w:lang w:eastAsia="ko-KR"/>
        </w:rPr>
        <w:t>Dear author</w:t>
      </w:r>
    </w:p>
    <w:p w14:paraId="71A0D8F4" w14:textId="597B8AEA" w:rsidR="00E778A8" w:rsidRPr="002A4B94" w:rsidRDefault="00D21601" w:rsidP="00C729E7">
      <w:pPr>
        <w:spacing w:after="160" w:line="259" w:lineRule="auto"/>
        <w:ind w:left="0" w:right="0" w:firstLine="0"/>
        <w:jc w:val="left"/>
        <w:rPr>
          <w:rFonts w:asciiTheme="minorHAnsi" w:eastAsia="Malgun Gothic" w:hAnsiTheme="minorHAnsi" w:cstheme="minorHAnsi"/>
          <w:color w:val="auto"/>
          <w:sz w:val="20"/>
          <w:szCs w:val="20"/>
          <w:lang w:eastAsia="ko-KR"/>
        </w:rPr>
      </w:pPr>
      <w:proofErr w:type="gramStart"/>
      <w:r>
        <w:rPr>
          <w:rFonts w:ascii="Open Sans" w:hAnsi="Open Sans" w:cs="Open Sans"/>
          <w:sz w:val="21"/>
          <w:szCs w:val="21"/>
          <w:shd w:val="clear" w:color="auto" w:fill="FFFFFF"/>
        </w:rPr>
        <w:t>I’m</w:t>
      </w:r>
      <w:proofErr w:type="gramEnd"/>
      <w:r>
        <w:rPr>
          <w:rFonts w:ascii="Open Sans" w:hAnsi="Open Sans" w:cs="Open Sans"/>
          <w:sz w:val="21"/>
          <w:szCs w:val="21"/>
          <w:shd w:val="clear" w:color="auto" w:fill="FFFFFF"/>
        </w:rPr>
        <w:t xml:space="preserve"> grateful for the opportunity to work on your </w:t>
      </w:r>
      <w:r w:rsidRPr="00D21601">
        <w:rPr>
          <w:rFonts w:ascii="Open Sans" w:hAnsi="Open Sans" w:cs="Open Sans"/>
          <w:bCs/>
          <w:sz w:val="21"/>
          <w:szCs w:val="21"/>
          <w:shd w:val="clear" w:color="auto" w:fill="FFFFFF"/>
        </w:rPr>
        <w:t>15th</w:t>
      </w:r>
      <w:r>
        <w:rPr>
          <w:rFonts w:ascii="Open Sans" w:hAnsi="Open Sans" w:cs="Open Sans"/>
          <w:sz w:val="21"/>
          <w:szCs w:val="21"/>
          <w:shd w:val="clear" w:color="auto" w:fill="FFFFFF"/>
        </w:rPr>
        <w:t> job with us this year. </w:t>
      </w:r>
      <w:r w:rsidR="00E778A8" w:rsidRPr="002A4B94">
        <w:rPr>
          <w:rFonts w:asciiTheme="minorHAnsi" w:eastAsia="Malgun Gothic" w:hAnsiTheme="minorHAnsi" w:cstheme="minorHAnsi"/>
          <w:color w:val="auto"/>
          <w:sz w:val="20"/>
          <w:szCs w:val="20"/>
          <w:lang w:eastAsia="ko-KR"/>
        </w:rPr>
        <w:t xml:space="preserve">Thank you for the opportunity to collaborate with you on your manuscript. </w:t>
      </w:r>
    </w:p>
    <w:p w14:paraId="751C85FA" w14:textId="122BF4F4" w:rsidR="00E778A8" w:rsidRPr="002A4B94" w:rsidRDefault="00E778A8" w:rsidP="00C729E7">
      <w:pPr>
        <w:spacing w:after="160" w:line="259" w:lineRule="auto"/>
        <w:ind w:left="0" w:right="0" w:firstLine="0"/>
        <w:jc w:val="left"/>
        <w:rPr>
          <w:rFonts w:asciiTheme="minorHAnsi" w:eastAsia="Malgun Gothic" w:hAnsiTheme="minorHAnsi" w:cstheme="minorHAnsi"/>
          <w:color w:val="auto"/>
          <w:sz w:val="20"/>
          <w:szCs w:val="20"/>
          <w:lang w:eastAsia="ko-KR"/>
        </w:rPr>
      </w:pPr>
    </w:p>
    <w:p w14:paraId="33A8A246" w14:textId="1CC4E5A4" w:rsidR="00E778A8" w:rsidRPr="002A4B94" w:rsidRDefault="00E778A8" w:rsidP="00C729E7">
      <w:pPr>
        <w:spacing w:after="160" w:line="259" w:lineRule="auto"/>
        <w:ind w:left="0" w:right="0" w:firstLine="0"/>
        <w:jc w:val="left"/>
        <w:rPr>
          <w:rFonts w:asciiTheme="minorHAnsi" w:eastAsia="Malgun Gothic" w:hAnsiTheme="minorHAnsi" w:cstheme="minorHAnsi"/>
          <w:color w:val="auto"/>
          <w:sz w:val="20"/>
          <w:szCs w:val="20"/>
          <w:lang w:eastAsia="ko-KR"/>
        </w:rPr>
      </w:pPr>
      <w:r w:rsidRPr="002A4B94">
        <w:rPr>
          <w:rFonts w:asciiTheme="minorHAnsi" w:eastAsia="Malgun Gothic" w:hAnsiTheme="minorHAnsi" w:cstheme="minorHAnsi"/>
          <w:color w:val="auto"/>
          <w:sz w:val="20"/>
          <w:szCs w:val="20"/>
          <w:lang w:eastAsia="ko-KR"/>
        </w:rPr>
        <w:t xml:space="preserve">I have based my suggestions on the guidelines provided by the target journal, </w:t>
      </w:r>
      <w:r w:rsidRPr="002A4B94">
        <w:rPr>
          <w:rFonts w:asciiTheme="minorHAnsi" w:eastAsia="Malgun Gothic" w:hAnsiTheme="minorHAnsi" w:cstheme="minorHAnsi"/>
          <w:i/>
          <w:iCs/>
          <w:color w:val="auto"/>
          <w:sz w:val="20"/>
          <w:szCs w:val="20"/>
          <w:lang w:eastAsia="ko-KR"/>
        </w:rPr>
        <w:t>Journal of Education</w:t>
      </w:r>
      <w:r w:rsidRPr="002A4B94">
        <w:rPr>
          <w:rFonts w:asciiTheme="minorHAnsi" w:eastAsia="Malgun Gothic" w:hAnsiTheme="minorHAnsi" w:cstheme="minorHAnsi"/>
          <w:color w:val="auto"/>
          <w:sz w:val="20"/>
          <w:szCs w:val="20"/>
          <w:lang w:eastAsia="ko-KR"/>
        </w:rPr>
        <w:t xml:space="preserve">, published by </w:t>
      </w:r>
      <w:r w:rsidRPr="002A4B94">
        <w:rPr>
          <w:rFonts w:asciiTheme="minorHAnsi" w:eastAsia="Malgun Gothic" w:hAnsiTheme="minorHAnsi" w:cstheme="minorHAnsi"/>
          <w:i/>
          <w:iCs/>
          <w:color w:val="auto"/>
          <w:sz w:val="20"/>
          <w:szCs w:val="20"/>
          <w:lang w:eastAsia="ko-KR"/>
        </w:rPr>
        <w:t>SAGE</w:t>
      </w:r>
      <w:r w:rsidRPr="002A4B94">
        <w:rPr>
          <w:rFonts w:asciiTheme="minorHAnsi" w:eastAsia="Malgun Gothic" w:hAnsiTheme="minorHAnsi" w:cstheme="minorHAnsi"/>
          <w:color w:val="auto"/>
          <w:sz w:val="20"/>
          <w:szCs w:val="20"/>
          <w:lang w:eastAsia="ko-KR"/>
        </w:rPr>
        <w:t xml:space="preserve">. I have made comments where appropriate to alert you to any journal-specific requirements. For your future reference, their guidelines can be found at: </w:t>
      </w:r>
    </w:p>
    <w:p w14:paraId="67662A4C" w14:textId="77777777" w:rsidR="00E778A8" w:rsidRPr="002A4B94" w:rsidRDefault="00E778A8" w:rsidP="00C729E7">
      <w:pPr>
        <w:spacing w:after="160" w:line="259" w:lineRule="auto"/>
        <w:ind w:left="0" w:right="0" w:firstLine="0"/>
        <w:jc w:val="left"/>
        <w:rPr>
          <w:rFonts w:asciiTheme="minorHAnsi" w:eastAsia="Malgun Gothic" w:hAnsiTheme="minorHAnsi" w:cstheme="minorHAnsi"/>
          <w:color w:val="auto"/>
          <w:sz w:val="20"/>
          <w:szCs w:val="20"/>
          <w:lang w:eastAsia="ko-KR"/>
        </w:rPr>
      </w:pPr>
    </w:p>
    <w:p w14:paraId="5571A1C4" w14:textId="319FF1BF" w:rsidR="00E778A8" w:rsidRPr="002A4B94" w:rsidRDefault="004C27F2" w:rsidP="00C729E7">
      <w:pPr>
        <w:spacing w:after="160" w:line="259" w:lineRule="auto"/>
        <w:ind w:left="0" w:right="0" w:firstLine="0"/>
        <w:jc w:val="left"/>
        <w:rPr>
          <w:rFonts w:asciiTheme="minorHAnsi" w:eastAsia="Malgun Gothic" w:hAnsiTheme="minorHAnsi" w:cstheme="minorHAnsi"/>
          <w:color w:val="auto"/>
          <w:sz w:val="20"/>
          <w:szCs w:val="20"/>
          <w:lang w:eastAsia="ko-KR"/>
        </w:rPr>
      </w:pPr>
      <w:hyperlink r:id="rId1" w:history="1">
        <w:r w:rsidR="00E778A8" w:rsidRPr="002A4B94">
          <w:rPr>
            <w:rStyle w:val="Hyperlink"/>
            <w:rFonts w:asciiTheme="minorHAnsi" w:eastAsia="Malgun Gothic" w:hAnsiTheme="minorHAnsi" w:cstheme="minorHAnsi"/>
            <w:sz w:val="20"/>
            <w:szCs w:val="20"/>
            <w:lang w:eastAsia="ko-KR"/>
          </w:rPr>
          <w:t>https://journals.sagepub.com/author-instructions/JEX</w:t>
        </w:r>
      </w:hyperlink>
    </w:p>
    <w:p w14:paraId="4DD27EE9" w14:textId="602C3210" w:rsidR="00E778A8" w:rsidRPr="002A4B94" w:rsidRDefault="00E778A8" w:rsidP="00C729E7">
      <w:pPr>
        <w:spacing w:after="160" w:line="259" w:lineRule="auto"/>
        <w:ind w:left="0" w:right="0" w:firstLine="0"/>
        <w:jc w:val="left"/>
        <w:rPr>
          <w:rFonts w:asciiTheme="minorHAnsi" w:eastAsia="Malgun Gothic" w:hAnsiTheme="minorHAnsi" w:cstheme="minorHAnsi"/>
          <w:color w:val="auto"/>
          <w:sz w:val="20"/>
          <w:szCs w:val="20"/>
          <w:lang w:eastAsia="ko-KR"/>
        </w:rPr>
      </w:pPr>
    </w:p>
    <w:p w14:paraId="56CFF717" w14:textId="77777777" w:rsidR="00E778A8" w:rsidRPr="002A4B94" w:rsidRDefault="00E778A8" w:rsidP="00C729E7">
      <w:pPr>
        <w:spacing w:after="160" w:line="259" w:lineRule="auto"/>
        <w:ind w:left="0" w:right="0" w:firstLine="0"/>
        <w:jc w:val="left"/>
        <w:rPr>
          <w:rFonts w:asciiTheme="minorHAnsi" w:eastAsia="Malgun Gothic" w:hAnsiTheme="minorHAnsi" w:cstheme="minorHAnsi"/>
          <w:color w:val="auto"/>
          <w:sz w:val="20"/>
          <w:szCs w:val="20"/>
          <w:lang w:eastAsia="ko-KR"/>
        </w:rPr>
      </w:pPr>
      <w:r w:rsidRPr="002A4B94">
        <w:rPr>
          <w:rFonts w:asciiTheme="minorHAnsi" w:eastAsia="Malgun Gothic" w:hAnsiTheme="minorHAnsi" w:cstheme="minorHAnsi"/>
          <w:color w:val="auto"/>
          <w:sz w:val="20"/>
          <w:szCs w:val="20"/>
          <w:lang w:eastAsia="ko-KR"/>
        </w:rPr>
        <w:t>As requested, I have edited to comply with all conventions of American (US) English.</w:t>
      </w:r>
    </w:p>
    <w:p w14:paraId="03470DB8" w14:textId="77777777" w:rsidR="00E778A8" w:rsidRPr="002A4B94" w:rsidRDefault="00E778A8" w:rsidP="00C729E7">
      <w:pPr>
        <w:spacing w:after="160" w:line="259" w:lineRule="auto"/>
        <w:ind w:left="0" w:right="0" w:firstLine="0"/>
        <w:jc w:val="left"/>
        <w:rPr>
          <w:rFonts w:asciiTheme="minorHAnsi" w:eastAsia="Malgun Gothic" w:hAnsiTheme="minorHAnsi" w:cstheme="minorHAnsi"/>
          <w:color w:val="auto"/>
          <w:sz w:val="20"/>
          <w:szCs w:val="20"/>
          <w:lang w:eastAsia="ko-KR"/>
        </w:rPr>
      </w:pPr>
    </w:p>
    <w:p w14:paraId="32368012" w14:textId="6AF6F7EF" w:rsidR="00E778A8" w:rsidRPr="002A4B94" w:rsidRDefault="00E778A8" w:rsidP="00C729E7">
      <w:pPr>
        <w:spacing w:after="160" w:line="259" w:lineRule="auto"/>
        <w:ind w:left="0" w:right="0" w:firstLine="0"/>
        <w:jc w:val="left"/>
        <w:rPr>
          <w:rFonts w:asciiTheme="minorHAnsi" w:eastAsia="Malgun Gothic" w:hAnsiTheme="minorHAnsi" w:cstheme="minorHAnsi"/>
          <w:color w:val="auto"/>
          <w:sz w:val="20"/>
          <w:szCs w:val="20"/>
          <w:lang w:eastAsia="ko-KR"/>
        </w:rPr>
      </w:pPr>
      <w:r w:rsidRPr="002A4B94">
        <w:rPr>
          <w:rFonts w:asciiTheme="minorHAnsi" w:eastAsia="Malgun Gothic" w:hAnsiTheme="minorHAnsi" w:cstheme="minorHAnsi"/>
          <w:color w:val="auto"/>
          <w:sz w:val="20"/>
          <w:szCs w:val="20"/>
          <w:lang w:eastAsia="ko-KR"/>
        </w:rPr>
        <w:t xml:space="preserve">I have provided suggestions to improve the grammar, punctuation, word choice, and sentence construction to enhance the fluidity of your submission. Please review all suggestions, considering any further comments I may have added, to ensure that I have retained your original intended meaning. </w:t>
      </w:r>
    </w:p>
    <w:p w14:paraId="5EEA6A56" w14:textId="77777777" w:rsidR="00E778A8" w:rsidRPr="002A4B94" w:rsidRDefault="00E778A8" w:rsidP="00C729E7">
      <w:pPr>
        <w:spacing w:after="160" w:line="259" w:lineRule="auto"/>
        <w:ind w:left="0" w:right="0" w:firstLine="0"/>
        <w:jc w:val="left"/>
        <w:rPr>
          <w:rFonts w:asciiTheme="minorHAnsi" w:eastAsia="Malgun Gothic" w:hAnsiTheme="minorHAnsi" w:cstheme="minorHAnsi"/>
          <w:color w:val="auto"/>
          <w:sz w:val="20"/>
          <w:szCs w:val="20"/>
          <w:lang w:eastAsia="ko-KR"/>
        </w:rPr>
      </w:pPr>
    </w:p>
    <w:p w14:paraId="2B2519A0" w14:textId="4003E180" w:rsidR="00E778A8" w:rsidRPr="002A4B94" w:rsidRDefault="00E778A8" w:rsidP="00C729E7">
      <w:pPr>
        <w:spacing w:after="160" w:line="259" w:lineRule="auto"/>
        <w:ind w:left="0" w:right="0" w:firstLine="0"/>
        <w:jc w:val="left"/>
        <w:rPr>
          <w:rFonts w:asciiTheme="minorHAnsi" w:eastAsia="Malgun Gothic" w:hAnsiTheme="minorHAnsi" w:cstheme="minorHAnsi"/>
          <w:color w:val="auto"/>
          <w:sz w:val="20"/>
          <w:szCs w:val="20"/>
          <w:lang w:eastAsia="ko-KR"/>
        </w:rPr>
      </w:pPr>
      <w:r w:rsidRPr="002A4B94">
        <w:rPr>
          <w:rFonts w:asciiTheme="minorHAnsi" w:eastAsia="Malgun Gothic" w:hAnsiTheme="minorHAnsi" w:cstheme="minorHAnsi"/>
          <w:color w:val="auto"/>
          <w:sz w:val="20"/>
          <w:szCs w:val="20"/>
          <w:lang w:eastAsia="ko-KR"/>
        </w:rPr>
        <w:t>Please do not hesitate to contact us if we can assist you further.</w:t>
      </w:r>
      <w:r w:rsidR="00C331E0" w:rsidRPr="002A4B94">
        <w:rPr>
          <w:rFonts w:asciiTheme="minorHAnsi" w:eastAsia="Malgun Gothic" w:hAnsiTheme="minorHAnsi" w:cstheme="minorHAnsi"/>
          <w:color w:val="auto"/>
          <w:sz w:val="20"/>
          <w:szCs w:val="20"/>
          <w:lang w:eastAsia="ko-KR"/>
        </w:rPr>
        <w:t xml:space="preserve"> </w:t>
      </w:r>
      <w:r w:rsidRPr="002A4B94">
        <w:rPr>
          <w:rFonts w:asciiTheme="minorHAnsi" w:eastAsia="Malgun Gothic" w:hAnsiTheme="minorHAnsi" w:cstheme="minorHAnsi"/>
          <w:color w:val="auto"/>
          <w:sz w:val="20"/>
          <w:szCs w:val="20"/>
          <w:lang w:eastAsia="ko-KR"/>
        </w:rPr>
        <w:t>I wish you much success with the final preparations for your submission.</w:t>
      </w:r>
    </w:p>
    <w:p w14:paraId="6F040AD0" w14:textId="4954C838" w:rsidR="00E778A8" w:rsidRPr="000B5144" w:rsidRDefault="00E778A8">
      <w:pPr>
        <w:pStyle w:val="CommentText"/>
        <w:rPr>
          <w:rFonts w:asciiTheme="minorHAnsi" w:hAnsiTheme="minorHAnsi" w:cstheme="minorHAnsi"/>
        </w:rPr>
      </w:pPr>
    </w:p>
  </w:comment>
  <w:comment w:id="19" w:author="Author" w:date="2021-02-06T04:04:00Z" w:initials="TC">
    <w:p w14:paraId="3E30EC66" w14:textId="508B6CF7" w:rsidR="00E778A8" w:rsidRPr="00B75B89" w:rsidRDefault="00E778A8">
      <w:pPr>
        <w:pStyle w:val="CommentText"/>
        <w:rPr>
          <w:rFonts w:asciiTheme="minorHAnsi" w:hAnsiTheme="minorHAnsi" w:cstheme="minorHAnsi"/>
        </w:rPr>
      </w:pPr>
      <w:r>
        <w:rPr>
          <w:rStyle w:val="CommentReference"/>
        </w:rPr>
        <w:annotationRef/>
      </w:r>
      <w:r w:rsidRPr="002A4B94">
        <w:rPr>
          <w:rFonts w:asciiTheme="minorHAnsi" w:hAnsiTheme="minorHAnsi" w:cstheme="minorHAnsi"/>
        </w:rPr>
        <w:t xml:space="preserve">In the original title, the word “self” was repeated as well as “Foreign Language” (in the abbreviation JFL). I have suggested simplifying the title to avoid repetition and increase the impact of the wording. It is also preferable to avoid abbreviations in the title. I have suggested including the word “online” for clarity. Please </w:t>
      </w:r>
      <w:r w:rsidR="009F47F2" w:rsidRPr="002A4B94">
        <w:rPr>
          <w:rFonts w:asciiTheme="minorHAnsi" w:hAnsiTheme="minorHAnsi" w:cstheme="minorHAnsi"/>
        </w:rPr>
        <w:t xml:space="preserve">review these </w:t>
      </w:r>
      <w:r w:rsidRPr="002A4B94">
        <w:rPr>
          <w:rFonts w:asciiTheme="minorHAnsi" w:hAnsiTheme="minorHAnsi" w:cstheme="minorHAnsi"/>
        </w:rPr>
        <w:t>suggestions.</w:t>
      </w:r>
    </w:p>
  </w:comment>
  <w:comment w:id="40" w:author="Author" w:date="2021-02-10T11:25:00Z" w:initials="A">
    <w:p w14:paraId="4F86CEA1" w14:textId="77777777" w:rsidR="00C331E0" w:rsidRDefault="00C331E0" w:rsidP="00C331E0">
      <w:pPr>
        <w:pStyle w:val="CommentText"/>
      </w:pPr>
      <w:r>
        <w:rPr>
          <w:rStyle w:val="CommentReference"/>
        </w:rPr>
        <w:annotationRef/>
      </w:r>
      <w:r w:rsidRPr="002A4B94">
        <w:t>Please add name, e-mail and postal addresses, and telephone number of the corresponding author.</w:t>
      </w:r>
    </w:p>
  </w:comment>
  <w:comment w:id="31" w:author="Author" w:date="2021-02-10T11:29:00Z" w:initials="A">
    <w:p w14:paraId="01B1CEFC" w14:textId="77777777" w:rsidR="00C331E0" w:rsidRDefault="00C331E0" w:rsidP="00C331E0">
      <w:pPr>
        <w:pStyle w:val="CommentText"/>
      </w:pPr>
      <w:r>
        <w:rPr>
          <w:rStyle w:val="CommentReference"/>
        </w:rPr>
        <w:annotationRef/>
      </w:r>
      <w:r w:rsidRPr="002A4B94">
        <w:t>Please add these details. This cover page will be removed by the journal editor before the manuscript is sent to the reviewers.</w:t>
      </w:r>
    </w:p>
  </w:comment>
  <w:comment w:id="45" w:author="Author" w:date="2021-01-30T13:48:00Z" w:initials="TC">
    <w:p w14:paraId="6F996E29" w14:textId="32A215B1" w:rsidR="00E778A8" w:rsidRDefault="00E778A8">
      <w:pPr>
        <w:pStyle w:val="CommentText"/>
      </w:pPr>
      <w:r>
        <w:rPr>
          <w:rStyle w:val="CommentReference"/>
        </w:rPr>
        <w:annotationRef/>
      </w:r>
      <w:r w:rsidRPr="002A4B94">
        <w:t>The target journal requires an abstract of 100 words or less. The word count of the abstract has been reduced from 165 to 100 words, to meet this requirement.</w:t>
      </w:r>
    </w:p>
  </w:comment>
  <w:comment w:id="47" w:author="Author" w:date="2021-02-06T20:28:00Z" w:initials="TC">
    <w:p w14:paraId="7D6263BE" w14:textId="0FE00FD5" w:rsidR="00E778A8" w:rsidRDefault="00E778A8">
      <w:pPr>
        <w:pStyle w:val="CommentText"/>
      </w:pPr>
      <w:r>
        <w:rPr>
          <w:rStyle w:val="CommentReference"/>
        </w:rPr>
        <w:annotationRef/>
      </w:r>
      <w:r w:rsidRPr="002A4B94">
        <w:t xml:space="preserve">I have suggested using the more general term—here and in the title—rather than the specific term “Facebook”. </w:t>
      </w:r>
    </w:p>
  </w:comment>
  <w:comment w:id="60" w:author="Author" w:date="2021-02-06T20:31:00Z" w:initials="TC">
    <w:p w14:paraId="4BEDED04" w14:textId="14D68251" w:rsidR="00E778A8" w:rsidRDefault="00E778A8">
      <w:pPr>
        <w:pStyle w:val="CommentText"/>
      </w:pPr>
      <w:r>
        <w:rPr>
          <w:rStyle w:val="CommentReference"/>
        </w:rPr>
        <w:annotationRef/>
      </w:r>
      <w:r w:rsidRPr="002A4B94">
        <w:t>I have suggested using the term “</w:t>
      </w:r>
      <w:r w:rsidR="005F6869" w:rsidRPr="002A4B94">
        <w:t>realize</w:t>
      </w:r>
      <w:r w:rsidRPr="002A4B94">
        <w:t>” intention to express the concept of whether learners could do what they set out to do. Please accept this if it suits your purposes.</w:t>
      </w:r>
    </w:p>
  </w:comment>
  <w:comment w:id="87" w:author="Author" w:date="2021-02-06T04:15:00Z" w:initials="TC">
    <w:p w14:paraId="7228AC5D" w14:textId="7A312499" w:rsidR="00E778A8" w:rsidRPr="006B7BC4" w:rsidRDefault="00E778A8">
      <w:pPr>
        <w:pStyle w:val="CommentText"/>
        <w:rPr>
          <w:rFonts w:ascii="Times New Roman" w:hAnsi="Times New Roman" w:cs="Times New Roman"/>
          <w:sz w:val="24"/>
          <w:szCs w:val="24"/>
        </w:rPr>
      </w:pPr>
      <w:r>
        <w:rPr>
          <w:rStyle w:val="CommentReference"/>
        </w:rPr>
        <w:annotationRef/>
      </w:r>
      <w:r w:rsidRPr="002A4B94">
        <w:t>I have suggested leaving some of the detail out of the abstract, to reduce the word count.</w:t>
      </w:r>
    </w:p>
  </w:comment>
  <w:comment w:id="119" w:author="Author" w:date="2021-02-06T04:16:00Z" w:initials="TC">
    <w:p w14:paraId="4C01AB39" w14:textId="0D2D0289" w:rsidR="00E778A8" w:rsidRDefault="00E778A8">
      <w:pPr>
        <w:pStyle w:val="CommentText"/>
      </w:pPr>
      <w:r>
        <w:rPr>
          <w:rStyle w:val="CommentReference"/>
        </w:rPr>
        <w:annotationRef/>
      </w:r>
      <w:r w:rsidRPr="002A4B94">
        <w:t>I have suggested excluding some of the detail about the method from the abstract, to reduce the word count. I have suggested the word “pinpointed” to avoid repeating “identified”.</w:t>
      </w:r>
    </w:p>
  </w:comment>
  <w:comment w:id="136" w:author="Author" w:date="2021-02-06T04:17:00Z" w:initials="TC">
    <w:p w14:paraId="62B75FC0" w14:textId="21CC1887" w:rsidR="00E778A8" w:rsidRDefault="00E778A8">
      <w:pPr>
        <w:pStyle w:val="CommentText"/>
      </w:pPr>
      <w:r>
        <w:rPr>
          <w:rStyle w:val="CommentReference"/>
        </w:rPr>
        <w:annotationRef/>
      </w:r>
      <w:r w:rsidRPr="002A4B94">
        <w:t xml:space="preserve">The paragraph about the aims of the study has been consolidated to provide a more concise expression. </w:t>
      </w:r>
    </w:p>
  </w:comment>
  <w:comment w:id="142" w:author="Author" w:date="2021-02-07T01:05:00Z" w:initials="TC">
    <w:p w14:paraId="7ABF2783" w14:textId="2405817E" w:rsidR="00FD24D9" w:rsidRDefault="00FD24D9">
      <w:pPr>
        <w:pStyle w:val="CommentText"/>
      </w:pPr>
      <w:r>
        <w:rPr>
          <w:rStyle w:val="CommentReference"/>
        </w:rPr>
        <w:annotationRef/>
      </w:r>
      <w:r w:rsidRPr="002A4B94">
        <w:t>Please review this statement to check if this has been done in the paper, in sufficient detail.</w:t>
      </w:r>
    </w:p>
  </w:comment>
  <w:comment w:id="160" w:author="Author" w:date="2021-02-06T20:36:00Z" w:initials="TC">
    <w:p w14:paraId="21AC6254" w14:textId="240B4B68" w:rsidR="00E778A8" w:rsidRDefault="00E778A8">
      <w:pPr>
        <w:pStyle w:val="CommentText"/>
      </w:pPr>
      <w:r>
        <w:rPr>
          <w:rStyle w:val="CommentReference"/>
        </w:rPr>
        <w:annotationRef/>
      </w:r>
      <w:r w:rsidRPr="002A4B94">
        <w:t>You have provided representative keywords. I have suggested adding “online” and “communication skills”.</w:t>
      </w:r>
    </w:p>
  </w:comment>
  <w:comment w:id="174" w:author="Author" w:date="2021-01-30T21:58:00Z" w:initials="TC">
    <w:p w14:paraId="77B06DB4" w14:textId="57619692" w:rsidR="00E778A8" w:rsidRDefault="00E778A8" w:rsidP="00C331E0">
      <w:pPr>
        <w:pStyle w:val="CommentText"/>
      </w:pPr>
      <w:r>
        <w:rPr>
          <w:rStyle w:val="CommentReference"/>
        </w:rPr>
        <w:annotationRef/>
      </w:r>
      <w:r w:rsidR="00C331E0" w:rsidRPr="002A4B94">
        <w:t>In APA, the title is repeated here instead of the heading Introduction.</w:t>
      </w:r>
    </w:p>
  </w:comment>
  <w:comment w:id="177" w:author="Author" w:date="2021-02-07T14:02:00Z" w:initials="TC">
    <w:p w14:paraId="5C0E21EF" w14:textId="7FB566A2" w:rsidR="00090668" w:rsidRPr="002A4B94" w:rsidRDefault="00090668" w:rsidP="00090668">
      <w:pPr>
        <w:shd w:val="clear" w:color="auto" w:fill="FFFFFF"/>
        <w:spacing w:before="100" w:beforeAutospacing="1" w:after="100" w:afterAutospacing="1"/>
        <w:rPr>
          <w:rFonts w:ascii="Times New Roman" w:eastAsia="Times New Roman" w:hAnsi="Times New Roman" w:cs="Times New Roman"/>
          <w:iCs/>
          <w:sz w:val="24"/>
          <w:szCs w:val="24"/>
        </w:rPr>
      </w:pPr>
      <w:r>
        <w:rPr>
          <w:rStyle w:val="CommentReference"/>
        </w:rPr>
        <w:annotationRef/>
      </w:r>
      <w:bookmarkStart w:id="178" w:name="_Hlk63506761"/>
      <w:r w:rsidRPr="002A4B94">
        <w:rPr>
          <w:rFonts w:asciiTheme="minorHAnsi" w:eastAsia="Times New Roman" w:hAnsiTheme="minorHAnsi" w:cstheme="minorHAnsi"/>
          <w:iCs/>
          <w:sz w:val="20"/>
          <w:szCs w:val="20"/>
        </w:rPr>
        <w:t>Reports of Original Research </w:t>
      </w:r>
      <w:bookmarkEnd w:id="178"/>
      <w:r w:rsidRPr="002A4B94">
        <w:rPr>
          <w:rFonts w:asciiTheme="minorHAnsi" w:eastAsia="Times New Roman" w:hAnsiTheme="minorHAnsi" w:cstheme="minorHAnsi"/>
          <w:iCs/>
          <w:sz w:val="20"/>
          <w:szCs w:val="20"/>
        </w:rPr>
        <w:t>should include a clear statement of purpose, a review of the relevant literature, a description of the methods, and a discussion of the findings and the implications for practice in the broader field of education. Reports of Original Research will be judged on the significance of the inquiry, the rigor of the methods, and the validity of the findings and implications</w:t>
      </w:r>
      <w:r w:rsidRPr="002A4B94">
        <w:rPr>
          <w:rFonts w:ascii="Times New Roman" w:eastAsia="Times New Roman" w:hAnsi="Times New Roman" w:cs="Times New Roman"/>
          <w:iCs/>
          <w:sz w:val="24"/>
          <w:szCs w:val="24"/>
        </w:rPr>
        <w:t>.</w:t>
      </w:r>
    </w:p>
    <w:p w14:paraId="08F3E867" w14:textId="2538B201" w:rsidR="00090668" w:rsidRDefault="00090668">
      <w:pPr>
        <w:pStyle w:val="CommentText"/>
      </w:pPr>
    </w:p>
  </w:comment>
  <w:comment w:id="179" w:author="Author" w:date="2021-02-06T20:37:00Z" w:initials="TC">
    <w:p w14:paraId="69E97E18" w14:textId="2DD5A4B9" w:rsidR="00AD1586" w:rsidRDefault="00AD1586">
      <w:pPr>
        <w:pStyle w:val="CommentText"/>
      </w:pPr>
      <w:r>
        <w:rPr>
          <w:rStyle w:val="CommentReference"/>
        </w:rPr>
        <w:annotationRef/>
      </w:r>
      <w:r w:rsidRPr="002A4B94">
        <w:t>I have suggested using the word “should” as it expresses a higher degree of certainty and it avoids the repetition of “needs” in the sentence.</w:t>
      </w:r>
    </w:p>
  </w:comment>
  <w:comment w:id="186" w:author="Author" w:date="2021-02-06T20:38:00Z" w:initials="TC">
    <w:p w14:paraId="245ECC26" w14:textId="1BF1D87D" w:rsidR="00AD1586" w:rsidRDefault="00AD1586">
      <w:pPr>
        <w:pStyle w:val="CommentText"/>
      </w:pPr>
      <w:r>
        <w:rPr>
          <w:rStyle w:val="CommentReference"/>
        </w:rPr>
        <w:annotationRef/>
      </w:r>
      <w:r w:rsidRPr="002A4B94">
        <w:t>I noticed that the word “templates” had been used in the paragraph and this is effective, so I have suggested foregrounding this earlier in the paragraph. Synonyms are used elsewhere to avoid repetition</w:t>
      </w:r>
      <w:r w:rsidR="006B6160" w:rsidRPr="002A4B94">
        <w:t xml:space="preserve"> e.g., “prototypes”</w:t>
      </w:r>
      <w:r w:rsidRPr="002A4B94">
        <w:t>.</w:t>
      </w:r>
    </w:p>
  </w:comment>
  <w:comment w:id="201" w:author="Author" w:date="2021-02-06T04:21:00Z" w:initials="TC">
    <w:p w14:paraId="13254E7F" w14:textId="51CEA41F" w:rsidR="00E778A8" w:rsidRDefault="00E778A8">
      <w:pPr>
        <w:pStyle w:val="CommentText"/>
      </w:pPr>
      <w:r>
        <w:rPr>
          <w:rStyle w:val="CommentReference"/>
        </w:rPr>
        <w:annotationRef/>
      </w:r>
      <w:r w:rsidRPr="002A4B94">
        <w:t>I have suggested deleting the word “own” as it is implied in “self-introductions” and therefore redundant. I have made this change consistently in the document.</w:t>
      </w:r>
    </w:p>
  </w:comment>
  <w:comment w:id="204" w:author="Author" w:date="2021-02-06T20:41:00Z" w:initials="TC">
    <w:p w14:paraId="6C7DF8B9" w14:textId="0FA55446" w:rsidR="006B6160" w:rsidRDefault="006B6160">
      <w:pPr>
        <w:pStyle w:val="CommentText"/>
      </w:pPr>
      <w:r>
        <w:rPr>
          <w:rStyle w:val="CommentReference"/>
        </w:rPr>
        <w:annotationRef/>
      </w:r>
      <w:r w:rsidRPr="002A4B94">
        <w:t>I have suggested the word “mechanistic” as a more concise expression of this idea. Please accept it if it suits your purposes.</w:t>
      </w:r>
    </w:p>
  </w:comment>
  <w:comment w:id="216" w:author="Author" w:date="2021-02-06T20:42:00Z" w:initials="TC">
    <w:p w14:paraId="280AE863" w14:textId="5C33A556" w:rsidR="006B6160" w:rsidRDefault="006B6160">
      <w:pPr>
        <w:pStyle w:val="CommentText"/>
      </w:pPr>
      <w:r>
        <w:rPr>
          <w:rStyle w:val="CommentReference"/>
        </w:rPr>
        <w:annotationRef/>
      </w:r>
      <w:r w:rsidRPr="002A4B94">
        <w:t xml:space="preserve">I have suggested deleting the last sentence as the same idea is expressed </w:t>
      </w:r>
      <w:r w:rsidR="00782DAA" w:rsidRPr="002A4B94">
        <w:t>succinctly</w:t>
      </w:r>
      <w:r w:rsidRPr="002A4B94">
        <w:t xml:space="preserve"> in the words “effectively convey their individuality”.</w:t>
      </w:r>
    </w:p>
  </w:comment>
  <w:comment w:id="221" w:author="Author" w:date="2021-02-06T20:44:00Z" w:initials="TC">
    <w:p w14:paraId="4305F3B6" w14:textId="731CD7B7" w:rsidR="00FF6361" w:rsidRDefault="00FF6361">
      <w:pPr>
        <w:pStyle w:val="CommentText"/>
      </w:pPr>
      <w:r>
        <w:rPr>
          <w:rStyle w:val="CommentReference"/>
        </w:rPr>
        <w:annotationRef/>
      </w:r>
      <w:r w:rsidRPr="002A4B94">
        <w:t xml:space="preserve">I have suggested that the word “motivate” may be effective here. Please </w:t>
      </w:r>
      <w:r w:rsidR="009F47F2" w:rsidRPr="002A4B94">
        <w:t>review.</w:t>
      </w:r>
    </w:p>
  </w:comment>
  <w:comment w:id="235" w:author="Author" w:date="2021-02-06T04:25:00Z" w:initials="TC">
    <w:p w14:paraId="11EE0472" w14:textId="5D1E786B" w:rsidR="00E778A8" w:rsidRDefault="00E778A8">
      <w:pPr>
        <w:pStyle w:val="CommentText"/>
      </w:pPr>
      <w:r>
        <w:rPr>
          <w:rStyle w:val="CommentReference"/>
        </w:rPr>
        <w:annotationRef/>
      </w:r>
      <w:r w:rsidRPr="002A4B94">
        <w:t>I have suggested providing the meaning of the abbreviation with the first mention in the paper, as is conventional.</w:t>
      </w:r>
    </w:p>
  </w:comment>
  <w:comment w:id="242" w:author="Author" w:date="2021-02-06T04:27:00Z" w:initials="TC">
    <w:p w14:paraId="4AF4CAC7" w14:textId="6C1EE132" w:rsidR="00E778A8" w:rsidRDefault="00E778A8">
      <w:pPr>
        <w:pStyle w:val="CommentText"/>
      </w:pPr>
      <w:r>
        <w:rPr>
          <w:rStyle w:val="CommentReference"/>
        </w:rPr>
        <w:annotationRef/>
      </w:r>
      <w:r w:rsidRPr="002A4B94">
        <w:t>I have suggested simplifying this list and removing some of the conjunctions (“and”; “as well”) to improve the readability of the sentence.</w:t>
      </w:r>
    </w:p>
  </w:comment>
  <w:comment w:id="253" w:author="Author" w:date="2021-02-06T06:11:00Z" w:initials="TC">
    <w:p w14:paraId="68228669" w14:textId="7A47AC50" w:rsidR="00E778A8" w:rsidRDefault="00E778A8">
      <w:pPr>
        <w:pStyle w:val="CommentText"/>
      </w:pPr>
      <w:r>
        <w:rPr>
          <w:rStyle w:val="CommentReference"/>
        </w:rPr>
        <w:annotationRef/>
      </w:r>
      <w:r w:rsidRPr="002A4B94">
        <w:t>I have suggested that the pronoun “they” is sufficient and creates a smoother flow in the sentence.</w:t>
      </w:r>
    </w:p>
  </w:comment>
  <w:comment w:id="264" w:author="Author" w:date="2021-02-06T20:46:00Z" w:initials="TC">
    <w:p w14:paraId="5B666C12" w14:textId="74180CE5" w:rsidR="00FF6361" w:rsidRDefault="00FF6361">
      <w:pPr>
        <w:pStyle w:val="CommentText"/>
      </w:pPr>
      <w:r>
        <w:rPr>
          <w:rStyle w:val="CommentReference"/>
        </w:rPr>
        <w:annotationRef/>
      </w:r>
      <w:r w:rsidRPr="002A4B94">
        <w:t xml:space="preserve">I have suggested introducing the word “assessment” as a synonym for </w:t>
      </w:r>
      <w:r w:rsidR="00736762" w:rsidRPr="002A4B94">
        <w:t>“</w:t>
      </w:r>
      <w:r w:rsidRPr="002A4B94">
        <w:t>judgement</w:t>
      </w:r>
      <w:r w:rsidR="00736762" w:rsidRPr="002A4B94">
        <w:t>”</w:t>
      </w:r>
      <w:r w:rsidRPr="002A4B94">
        <w:t xml:space="preserve">, to </w:t>
      </w:r>
      <w:r w:rsidR="00736762" w:rsidRPr="002A4B94">
        <w:t>provide more variety in the wording.</w:t>
      </w:r>
    </w:p>
  </w:comment>
  <w:comment w:id="280" w:author="Author" w:date="2021-02-06T04:36:00Z" w:initials="TC">
    <w:p w14:paraId="1C93011D" w14:textId="12097A23" w:rsidR="00E778A8" w:rsidRDefault="00E778A8">
      <w:pPr>
        <w:pStyle w:val="CommentText"/>
      </w:pPr>
      <w:r>
        <w:rPr>
          <w:rStyle w:val="CommentReference"/>
        </w:rPr>
        <w:annotationRef/>
      </w:r>
      <w:r w:rsidRPr="002A4B94">
        <w:t>When there are three or more authors, the citation is abbreviated to the surname of the first author + et al.</w:t>
      </w:r>
    </w:p>
  </w:comment>
  <w:comment w:id="294" w:author="Author" w:date="2021-02-06T04:35:00Z" w:initials="TC">
    <w:p w14:paraId="09548F89" w14:textId="5D01720B" w:rsidR="00E778A8" w:rsidRDefault="00E778A8" w:rsidP="00D80B8E">
      <w:pPr>
        <w:pStyle w:val="CommentText"/>
      </w:pPr>
      <w:r>
        <w:rPr>
          <w:rStyle w:val="CommentReference"/>
        </w:rPr>
        <w:annotationRef/>
      </w:r>
      <w:r w:rsidRPr="002A4B94">
        <w:t>I have suggested placing the explanatory information in parenthesis, by using a pair of dashes. This separates the information from the rest of the sentence and improves the readability.</w:t>
      </w:r>
    </w:p>
  </w:comment>
  <w:comment w:id="306" w:author="Author" w:date="2021-02-06T20:54:00Z" w:initials="TC">
    <w:p w14:paraId="72164F10" w14:textId="633CD0C9" w:rsidR="008C0C41" w:rsidRDefault="008C0C41">
      <w:pPr>
        <w:pStyle w:val="CommentText"/>
      </w:pPr>
      <w:r>
        <w:rPr>
          <w:rStyle w:val="CommentReference"/>
        </w:rPr>
        <w:annotationRef/>
      </w:r>
      <w:r w:rsidRPr="002A4B94">
        <w:t>I have suggested a change in the structure of the sentence, to consolidate the expression and avoid repetition of the words “teachers”, “JFL learners” and “level”. This aids conciseness and helps to reduce the word count. Please review these changes to check that your intended meaning has been retained.</w:t>
      </w:r>
    </w:p>
  </w:comment>
  <w:comment w:id="338" w:author="Author" w:date="2021-02-06T04:42:00Z" w:initials="TC">
    <w:p w14:paraId="4C01CCD6" w14:textId="348C8091" w:rsidR="00E778A8" w:rsidRDefault="00E778A8">
      <w:pPr>
        <w:pStyle w:val="CommentText"/>
      </w:pPr>
      <w:r>
        <w:rPr>
          <w:rStyle w:val="CommentReference"/>
        </w:rPr>
        <w:annotationRef/>
      </w:r>
      <w:r w:rsidRPr="002A4B94">
        <w:t xml:space="preserve">I have suggested deleting the words “somewhat predictably” as they express an opinion on the part of the author rather than an objective fact. </w:t>
      </w:r>
    </w:p>
  </w:comment>
  <w:comment w:id="350" w:author="Author" w:date="2021-02-06T21:18:00Z" w:initials="TC">
    <w:p w14:paraId="2F00FC6F" w14:textId="2C8D00BD" w:rsidR="00DD66EF" w:rsidRDefault="00DD66EF">
      <w:pPr>
        <w:pStyle w:val="CommentText"/>
      </w:pPr>
      <w:r>
        <w:rPr>
          <w:rStyle w:val="CommentReference"/>
        </w:rPr>
        <w:annotationRef/>
      </w:r>
      <w:r w:rsidRPr="002A4B94">
        <w:t>I have suggested the phrase “establish criteria” as this is more conventional. Please accept it if it suits your purposes.</w:t>
      </w:r>
    </w:p>
  </w:comment>
  <w:comment w:id="361" w:author="Author" w:date="2021-02-06T21:19:00Z" w:initials="TC">
    <w:p w14:paraId="709E0B0A" w14:textId="74DA5D1F" w:rsidR="006916C3" w:rsidRDefault="006916C3">
      <w:pPr>
        <w:pStyle w:val="CommentText"/>
      </w:pPr>
      <w:r>
        <w:rPr>
          <w:rStyle w:val="CommentReference"/>
        </w:rPr>
        <w:annotationRef/>
      </w:r>
      <w:r w:rsidRPr="002A4B94">
        <w:t>I have suggested deleting “in contrast” from the sentence as this is already expressed in the conjunction “but”.</w:t>
      </w:r>
    </w:p>
  </w:comment>
  <w:comment w:id="370" w:author="Author" w:date="2021-02-06T04:45:00Z" w:initials="TC">
    <w:p w14:paraId="0AC901CE" w14:textId="570A73E3" w:rsidR="00E778A8" w:rsidRDefault="00E778A8">
      <w:pPr>
        <w:pStyle w:val="CommentText"/>
      </w:pPr>
      <w:r>
        <w:rPr>
          <w:rStyle w:val="CommentReference"/>
        </w:rPr>
        <w:annotationRef/>
      </w:r>
      <w:r w:rsidRPr="002A4B94">
        <w:t>I have suggested placing the explanatory information in parenthesis, by using a pair of dashes. This separates the information from the rest of the sentence and improves the readability.</w:t>
      </w:r>
    </w:p>
  </w:comment>
  <w:comment w:id="379" w:author="Author" w:date="2021-02-06T21:33:00Z" w:initials="TC">
    <w:p w14:paraId="5A1C7A10" w14:textId="0931C98A" w:rsidR="004402BE" w:rsidRDefault="004402BE">
      <w:pPr>
        <w:pStyle w:val="CommentText"/>
      </w:pPr>
      <w:r>
        <w:rPr>
          <w:rStyle w:val="CommentReference"/>
        </w:rPr>
        <w:annotationRef/>
      </w:r>
      <w:r w:rsidRPr="002A4B94">
        <w:t>I have suggested a simplification of the wording to improve the conciseness of the sentence.</w:t>
      </w:r>
    </w:p>
  </w:comment>
  <w:comment w:id="399" w:author="Author" w:date="2021-02-06T04:48:00Z" w:initials="TC">
    <w:p w14:paraId="22D111BC" w14:textId="1E8A5706" w:rsidR="00E778A8" w:rsidRDefault="00E778A8">
      <w:pPr>
        <w:pStyle w:val="CommentText"/>
      </w:pPr>
      <w:r>
        <w:rPr>
          <w:rStyle w:val="CommentReference"/>
        </w:rPr>
        <w:annotationRef/>
      </w:r>
      <w:r w:rsidRPr="002A4B94">
        <w:t xml:space="preserve">I have suggested a more conventional expression, without the use of the article “a”. </w:t>
      </w:r>
    </w:p>
  </w:comment>
  <w:comment w:id="407" w:author="Author" w:date="2021-01-30T14:49:00Z" w:initials="TC">
    <w:p w14:paraId="565FB575" w14:textId="34BE8542" w:rsidR="00E778A8" w:rsidRDefault="00E778A8">
      <w:pPr>
        <w:pStyle w:val="CommentText"/>
      </w:pPr>
      <w:r>
        <w:rPr>
          <w:rStyle w:val="CommentReference"/>
        </w:rPr>
        <w:annotationRef/>
      </w:r>
      <w:r w:rsidRPr="002A4B94">
        <w:t>I have suggested using the timeless present tense when referring to the literature.</w:t>
      </w:r>
    </w:p>
  </w:comment>
  <w:comment w:id="419" w:author="Author" w:date="2021-01-30T14:50:00Z" w:initials="TC">
    <w:p w14:paraId="2A2ADAE3" w14:textId="7403C236" w:rsidR="00E778A8" w:rsidRDefault="00E778A8">
      <w:pPr>
        <w:pStyle w:val="CommentText"/>
      </w:pPr>
      <w:r>
        <w:rPr>
          <w:rStyle w:val="CommentReference"/>
        </w:rPr>
        <w:annotationRef/>
      </w:r>
      <w:r w:rsidRPr="002A4B94">
        <w:rPr>
          <w:rStyle w:val="CommentReference"/>
        </w:rPr>
        <w:t xml:space="preserve">I have changed the punctuation from British (single quotation marks) to American (double quotation marks). </w:t>
      </w:r>
    </w:p>
  </w:comment>
  <w:comment w:id="427" w:author="Author" w:date="2021-02-06T04:52:00Z" w:initials="TC">
    <w:p w14:paraId="7A375ECC" w14:textId="5259D0CA" w:rsidR="00E778A8" w:rsidRDefault="00E778A8">
      <w:pPr>
        <w:pStyle w:val="CommentText"/>
      </w:pPr>
      <w:r>
        <w:rPr>
          <w:rStyle w:val="CommentReference"/>
        </w:rPr>
        <w:annotationRef/>
      </w:r>
      <w:r w:rsidRPr="002A4B94">
        <w:t>This is an effective phrase.</w:t>
      </w:r>
    </w:p>
  </w:comment>
  <w:comment w:id="430" w:author="Author" w:date="2021-02-06T21:54:00Z" w:initials="TC">
    <w:p w14:paraId="35707EC0" w14:textId="6671C71B" w:rsidR="007134EB" w:rsidRDefault="007134EB">
      <w:pPr>
        <w:pStyle w:val="CommentText"/>
      </w:pPr>
      <w:r>
        <w:rPr>
          <w:rStyle w:val="CommentReference"/>
        </w:rPr>
        <w:annotationRef/>
      </w:r>
      <w:r w:rsidRPr="002A4B94">
        <w:t>I have suggested deleting the two sentences at the beginning of the paragraph as they are a repetition of what has already been established in the paper. Journals are not encouraging excessive previewing or summarizing of information in articles.</w:t>
      </w:r>
    </w:p>
  </w:comment>
  <w:comment w:id="450" w:author="Author" w:date="2021-01-30T14:52:00Z" w:initials="TC">
    <w:p w14:paraId="3420B793" w14:textId="4F0890C1" w:rsidR="00E778A8" w:rsidRDefault="00E778A8">
      <w:pPr>
        <w:pStyle w:val="CommentText"/>
      </w:pPr>
      <w:r>
        <w:rPr>
          <w:rStyle w:val="CommentReference"/>
        </w:rPr>
        <w:annotationRef/>
      </w:r>
      <w:r w:rsidRPr="002A4B94">
        <w:t>I have suggested using “as” rather than “like” here because “like” is more suitable for a comparison. Please see the “quick tip” in the letter from the editor for more details.</w:t>
      </w:r>
    </w:p>
  </w:comment>
  <w:comment w:id="455" w:author="Author" w:date="2021-02-06T21:59:00Z" w:initials="TC">
    <w:p w14:paraId="52F97FF7" w14:textId="6B608E61" w:rsidR="00F33870" w:rsidRDefault="00F33870">
      <w:pPr>
        <w:pStyle w:val="CommentText"/>
      </w:pPr>
      <w:r>
        <w:rPr>
          <w:rStyle w:val="CommentReference"/>
        </w:rPr>
        <w:annotationRef/>
      </w:r>
      <w:r w:rsidRPr="002A4B94">
        <w:t>I have suggested a more direct, concise expression, to introduce the new idea in this paragraph. For example, “current trend” replaces “many scholars note the recent moves” and “depart from” is a formal alternative to “moves away from”</w:t>
      </w:r>
      <w:r w:rsidR="00294B39" w:rsidRPr="002A4B94">
        <w:t>. Please review these changes to check that they reflect your original intended meaning.</w:t>
      </w:r>
    </w:p>
  </w:comment>
  <w:comment w:id="464" w:author="Author" w:date="2021-02-10T15:21:00Z" w:initials="A">
    <w:p w14:paraId="63013B61" w14:textId="039907E8" w:rsidR="00651DB7" w:rsidRDefault="00651DB7">
      <w:pPr>
        <w:pStyle w:val="CommentText"/>
      </w:pPr>
      <w:r>
        <w:rPr>
          <w:rStyle w:val="CommentReference"/>
        </w:rPr>
        <w:annotationRef/>
      </w:r>
      <w:r>
        <w:t>This sentence just repeats what the previous one said, so I have deleted it.</w:t>
      </w:r>
    </w:p>
  </w:comment>
  <w:comment w:id="476" w:author="Author" w:date="2021-02-06T22:14:00Z" w:initials="TC">
    <w:p w14:paraId="2A3FD5FE" w14:textId="5A886510" w:rsidR="00853E31" w:rsidRDefault="00853E31">
      <w:pPr>
        <w:pStyle w:val="CommentText"/>
      </w:pPr>
      <w:r>
        <w:rPr>
          <w:rStyle w:val="CommentReference"/>
        </w:rPr>
        <w:annotationRef/>
      </w:r>
      <w:r w:rsidRPr="002A4B94">
        <w:t xml:space="preserve">I have suggested indicating “so-called” with quotation marks (“beginner”) and then the word can </w:t>
      </w:r>
      <w:proofErr w:type="gramStart"/>
      <w:r w:rsidRPr="002A4B94">
        <w:t>be deleted</w:t>
      </w:r>
      <w:proofErr w:type="gramEnd"/>
      <w:r w:rsidRPr="002A4B94">
        <w:t>.</w:t>
      </w:r>
    </w:p>
  </w:comment>
  <w:comment w:id="483" w:author="Author" w:date="2021-02-06T22:16:00Z" w:initials="TC">
    <w:p w14:paraId="5C50E1F4" w14:textId="12C6FCAB" w:rsidR="00853E31" w:rsidRDefault="00853E31">
      <w:pPr>
        <w:pStyle w:val="CommentText"/>
      </w:pPr>
      <w:r>
        <w:rPr>
          <w:rStyle w:val="CommentReference"/>
        </w:rPr>
        <w:annotationRef/>
      </w:r>
      <w:r w:rsidRPr="002A4B94">
        <w:t xml:space="preserve">“Mine” is an effective metaphor to express “digging deeper”. Should you wish to use a more formal word, you could use “excavate”. </w:t>
      </w:r>
    </w:p>
  </w:comment>
  <w:comment w:id="490" w:author="Author" w:date="2021-02-06T22:19:00Z" w:initials="TC">
    <w:p w14:paraId="1708B374" w14:textId="3F442E74" w:rsidR="00853E31" w:rsidRDefault="00853E31">
      <w:pPr>
        <w:pStyle w:val="CommentText"/>
      </w:pPr>
      <w:r>
        <w:rPr>
          <w:rStyle w:val="CommentReference"/>
        </w:rPr>
        <w:annotationRef/>
      </w:r>
      <w:r w:rsidRPr="002A4B94">
        <w:t xml:space="preserve">I have suggested using the expression “how they realized </w:t>
      </w:r>
      <w:r w:rsidR="00782DAA" w:rsidRPr="002A4B94">
        <w:t>… (</w:t>
      </w:r>
      <w:r w:rsidRPr="002A4B94">
        <w:t>their intentions)”. Please accept this suggestion if it suits your purposes.</w:t>
      </w:r>
    </w:p>
  </w:comment>
  <w:comment w:id="512" w:author="Author" w:date="2021-02-06T05:06:00Z" w:initials="TC">
    <w:p w14:paraId="394247EF" w14:textId="5EB42053" w:rsidR="00E778A8" w:rsidRDefault="00E778A8">
      <w:pPr>
        <w:pStyle w:val="CommentText"/>
      </w:pPr>
      <w:r>
        <w:rPr>
          <w:rStyle w:val="CommentReference"/>
        </w:rPr>
        <w:annotationRef/>
      </w:r>
      <w:r w:rsidRPr="002A4B94">
        <w:t>I have suggested providing the full wording to explain the meaning at the first mention of the abbreviation, as is conventional.</w:t>
      </w:r>
    </w:p>
  </w:comment>
  <w:comment w:id="530" w:author="Author" w:date="2021-01-30T16:41:00Z" w:initials="TC">
    <w:p w14:paraId="32C21D16" w14:textId="1EC28FA9" w:rsidR="00E778A8" w:rsidRDefault="00E778A8" w:rsidP="00E92CD0">
      <w:pPr>
        <w:pStyle w:val="CommentText"/>
      </w:pPr>
      <w:r>
        <w:rPr>
          <w:rStyle w:val="CommentReference"/>
        </w:rPr>
        <w:annotationRef/>
      </w:r>
      <w:r w:rsidR="00E92CD0" w:rsidRPr="002A4B94">
        <w:t>An alternative expression here would be “using the target language in authentic ways.” Also, “ways” can be changed to “settings.” I leave this change to your discretion.</w:t>
      </w:r>
    </w:p>
  </w:comment>
  <w:comment w:id="535" w:author="Author" w:date="2021-02-06T22:24:00Z" w:initials="TC">
    <w:p w14:paraId="5BE7CC2D" w14:textId="72233A2F" w:rsidR="007F41FE" w:rsidRDefault="007F41FE">
      <w:pPr>
        <w:pStyle w:val="CommentText"/>
      </w:pPr>
      <w:r>
        <w:rPr>
          <w:rStyle w:val="CommentReference"/>
        </w:rPr>
        <w:annotationRef/>
      </w:r>
      <w:r w:rsidRPr="002A4B94">
        <w:t>I have suggested deleting “</w:t>
      </w:r>
      <w:r w:rsidRPr="002A4B94">
        <w:rPr>
          <w:rFonts w:ascii="Times New Roman" w:hAnsi="Times New Roman" w:cs="Times New Roman"/>
          <w:sz w:val="24"/>
          <w:szCs w:val="24"/>
        </w:rPr>
        <w:t>in Japanese” because this is understood from “Japanese page”. This helps to reduce repetition.</w:t>
      </w:r>
    </w:p>
  </w:comment>
  <w:comment w:id="538" w:author="Author" w:date="2021-02-06T22:25:00Z" w:initials="TC">
    <w:p w14:paraId="64A40A5D" w14:textId="5CECD401" w:rsidR="007F41FE" w:rsidRDefault="007F41FE">
      <w:pPr>
        <w:pStyle w:val="CommentText"/>
      </w:pPr>
      <w:r>
        <w:rPr>
          <w:rStyle w:val="CommentReference"/>
        </w:rPr>
        <w:annotationRef/>
      </w:r>
      <w:r w:rsidRPr="002A4B94">
        <w:t>I have suggested using “responded” as a more interactive word than commented and deleting “</w:t>
      </w:r>
      <w:r w:rsidRPr="002A4B94">
        <w:rPr>
          <w:rFonts w:ascii="Times New Roman" w:hAnsi="Times New Roman" w:cs="Times New Roman"/>
          <w:sz w:val="24"/>
          <w:szCs w:val="24"/>
        </w:rPr>
        <w:t>in English” as this is understood from “the English page”.</w:t>
      </w:r>
    </w:p>
  </w:comment>
  <w:comment w:id="545" w:author="Author" w:date="2021-02-06T15:15:00Z" w:initials="TC">
    <w:p w14:paraId="79CFCC85" w14:textId="4F72760F" w:rsidR="00E778A8" w:rsidRDefault="00E778A8">
      <w:pPr>
        <w:pStyle w:val="CommentText"/>
      </w:pPr>
      <w:r>
        <w:rPr>
          <w:rStyle w:val="CommentReference"/>
        </w:rPr>
        <w:annotationRef/>
      </w:r>
      <w:r w:rsidRPr="002A4B94">
        <w:t>You may wish to indicate the proficiency level of the EFL learners</w:t>
      </w:r>
      <w:r w:rsidR="005F3926" w:rsidRPr="002A4B94">
        <w:t>,</w:t>
      </w:r>
      <w:r w:rsidRPr="002A4B94">
        <w:t xml:space="preserve"> for consistency.</w:t>
      </w:r>
    </w:p>
  </w:comment>
  <w:comment w:id="550" w:author="Author" w:date="2021-01-30T16:43:00Z" w:initials="TC">
    <w:p w14:paraId="09ED8C92" w14:textId="5160CD0C" w:rsidR="00E778A8" w:rsidRDefault="00E778A8" w:rsidP="00E92CD0">
      <w:pPr>
        <w:pStyle w:val="CommentText"/>
      </w:pPr>
      <w:r>
        <w:rPr>
          <w:rStyle w:val="CommentReference"/>
        </w:rPr>
        <w:annotationRef/>
      </w:r>
      <w:r w:rsidR="00E92CD0" w:rsidRPr="002A4B94">
        <w:t>I have suggested deleting the quotation marks here, because in the APA style guidelines quotation marks are used to indicate direct quotes or irony.</w:t>
      </w:r>
    </w:p>
  </w:comment>
  <w:comment w:id="573" w:author="Author" w:date="2021-02-06T22:31:00Z" w:initials="TC">
    <w:p w14:paraId="686B9456" w14:textId="09A7359B" w:rsidR="003D524F" w:rsidRDefault="003D524F">
      <w:pPr>
        <w:pStyle w:val="CommentText"/>
      </w:pPr>
      <w:r>
        <w:rPr>
          <w:rStyle w:val="CommentReference"/>
        </w:rPr>
        <w:annotationRef/>
      </w:r>
      <w:r w:rsidRPr="002A4B94">
        <w:t xml:space="preserve">I have suggested a simplification of the expression for conciseness. </w:t>
      </w:r>
    </w:p>
  </w:comment>
  <w:comment w:id="582" w:author="Author" w:date="2021-02-06T22:32:00Z" w:initials="TC">
    <w:p w14:paraId="693BC20D" w14:textId="5E5F6039" w:rsidR="00081D12" w:rsidRDefault="00081D12">
      <w:pPr>
        <w:pStyle w:val="CommentText"/>
      </w:pPr>
      <w:r>
        <w:rPr>
          <w:rStyle w:val="CommentReference"/>
        </w:rPr>
        <w:annotationRef/>
      </w:r>
      <w:r w:rsidRPr="002A4B94">
        <w:t>I have suggested a simplification of the wording to improve the fluency of the expression</w:t>
      </w:r>
      <w:r w:rsidR="00E92CD0" w:rsidRPr="002A4B94">
        <w:t>.</w:t>
      </w:r>
    </w:p>
  </w:comment>
  <w:comment w:id="592" w:author="Author" w:date="2021-02-06T05:23:00Z" w:initials="TC">
    <w:p w14:paraId="191E3977" w14:textId="1967B63B" w:rsidR="00E778A8" w:rsidRDefault="00E778A8" w:rsidP="00E92CD0">
      <w:pPr>
        <w:pStyle w:val="CommentText"/>
      </w:pPr>
      <w:r>
        <w:rPr>
          <w:rStyle w:val="CommentReference"/>
        </w:rPr>
        <w:annotationRef/>
      </w:r>
      <w:r w:rsidR="00E92CD0" w:rsidRPr="002A4B94">
        <w:rPr>
          <w:rStyle w:val="CommentReference"/>
        </w:rPr>
        <w:t>I have suggested the phrase “gave them a sense of” here. Please review this and accept the change if it conveys your meaning.</w:t>
      </w:r>
    </w:p>
  </w:comment>
  <w:comment w:id="601" w:author="Author" w:date="2021-02-06T05:24:00Z" w:initials="TC">
    <w:p w14:paraId="0C83A45F" w14:textId="50E82E3F" w:rsidR="00E778A8" w:rsidRDefault="00E778A8">
      <w:pPr>
        <w:pStyle w:val="CommentText"/>
      </w:pPr>
      <w:r>
        <w:rPr>
          <w:rStyle w:val="CommentReference"/>
        </w:rPr>
        <w:annotationRef/>
      </w:r>
      <w:r w:rsidRPr="002A4B94">
        <w:t>I have suggested deleting “JFL learners” here as this is understood from the mention earlier in the sentence.</w:t>
      </w:r>
    </w:p>
  </w:comment>
  <w:comment w:id="612" w:author="Author" w:date="2021-02-06T14:21:00Z" w:initials="TC">
    <w:p w14:paraId="134A81DE" w14:textId="14C7C9D2" w:rsidR="00E778A8" w:rsidRDefault="00E778A8">
      <w:pPr>
        <w:pStyle w:val="CommentText"/>
      </w:pPr>
      <w:r>
        <w:rPr>
          <w:rStyle w:val="CommentReference"/>
        </w:rPr>
        <w:annotationRef/>
      </w:r>
      <w:r w:rsidRPr="002A4B94">
        <w:t>I have suggested a more concise expression, in which repetition is reduced and the word “shuffled” is used. Please review the sentence carefully to check that it reflects your intended meaning.</w:t>
      </w:r>
    </w:p>
  </w:comment>
  <w:comment w:id="632" w:author="Author" w:date="2021-02-06T05:27:00Z" w:initials="TC">
    <w:p w14:paraId="1B8D1605" w14:textId="34A19B14" w:rsidR="00E778A8" w:rsidRDefault="00E778A8">
      <w:pPr>
        <w:pStyle w:val="CommentText"/>
      </w:pPr>
      <w:r>
        <w:rPr>
          <w:rStyle w:val="CommentReference"/>
        </w:rPr>
        <w:annotationRef/>
      </w:r>
      <w:r w:rsidRPr="002A4B94">
        <w:t>I have suggested that the term “descriptive words” creates a better flow in the sentence. Please accept this if you agree with the change.</w:t>
      </w:r>
    </w:p>
  </w:comment>
  <w:comment w:id="636" w:author="Author" w:date="2021-02-06T22:35:00Z" w:initials="TC">
    <w:p w14:paraId="67D4E07F" w14:textId="2C9C8983" w:rsidR="00E30A1B" w:rsidRDefault="00E30A1B">
      <w:pPr>
        <w:pStyle w:val="CommentText"/>
      </w:pPr>
      <w:r>
        <w:rPr>
          <w:rStyle w:val="CommentReference"/>
        </w:rPr>
        <w:annotationRef/>
      </w:r>
      <w:r w:rsidRPr="002A4B94">
        <w:rPr>
          <w:rStyle w:val="CommentReference"/>
        </w:rPr>
        <w:t>I have suggested deleting “into one translation” as this is understood.</w:t>
      </w:r>
    </w:p>
  </w:comment>
  <w:comment w:id="641" w:author="Author" w:date="2021-02-06T05:29:00Z" w:initials="TC">
    <w:p w14:paraId="6C03F1EA" w14:textId="4E635CEF" w:rsidR="00E778A8" w:rsidRDefault="00E778A8">
      <w:pPr>
        <w:pStyle w:val="CommentText"/>
      </w:pPr>
      <w:r>
        <w:rPr>
          <w:rStyle w:val="CommentReference"/>
        </w:rPr>
        <w:annotationRef/>
      </w:r>
      <w:r w:rsidRPr="002A4B94">
        <w:t xml:space="preserve">I have deleted the apostrophe as it is not required here. </w:t>
      </w:r>
    </w:p>
  </w:comment>
  <w:comment w:id="647" w:author="Author" w:date="2021-02-06T05:30:00Z" w:initials="TC">
    <w:p w14:paraId="2881D44F" w14:textId="729214ED" w:rsidR="00E778A8" w:rsidRDefault="00E778A8">
      <w:pPr>
        <w:pStyle w:val="CommentText"/>
      </w:pPr>
      <w:r>
        <w:rPr>
          <w:rStyle w:val="CommentReference"/>
        </w:rPr>
        <w:annotationRef/>
      </w:r>
      <w:r w:rsidRPr="002A4B94">
        <w:t>The definite article is required here when referring to the learners.</w:t>
      </w:r>
    </w:p>
  </w:comment>
  <w:comment w:id="653" w:author="Author" w:date="2021-02-10T11:34:00Z" w:initials="A">
    <w:p w14:paraId="525E006F" w14:textId="77777777" w:rsidR="00E92CD0" w:rsidRDefault="00E92CD0" w:rsidP="00E92CD0">
      <w:pPr>
        <w:pStyle w:val="CommentText"/>
      </w:pPr>
      <w:r>
        <w:rPr>
          <w:rStyle w:val="CommentReference"/>
        </w:rPr>
        <w:annotationRef/>
      </w:r>
      <w:r w:rsidRPr="002A4B94">
        <w:t>Remember to insert the tables at the end, after references.</w:t>
      </w:r>
    </w:p>
  </w:comment>
  <w:comment w:id="656" w:author="Author" w:date="2021-02-07T01:10:00Z" w:initials="TC">
    <w:p w14:paraId="4314B5A4" w14:textId="33E1CF64" w:rsidR="00197AC8" w:rsidRDefault="00197AC8">
      <w:pPr>
        <w:pStyle w:val="CommentText"/>
      </w:pPr>
      <w:r>
        <w:rPr>
          <w:rStyle w:val="CommentReference"/>
        </w:rPr>
        <w:annotationRef/>
      </w:r>
      <w:r w:rsidRPr="002A4B94">
        <w:t>I have suggested that this heading should read “data analysis”. Please check this and accept the change if you agree.</w:t>
      </w:r>
    </w:p>
  </w:comment>
  <w:comment w:id="660" w:author="Author" w:date="2021-02-06T22:36:00Z" w:initials="TC">
    <w:p w14:paraId="4AFBB37F" w14:textId="5E75F3D4" w:rsidR="005D1DEA" w:rsidRDefault="005D1DEA">
      <w:pPr>
        <w:pStyle w:val="CommentText"/>
      </w:pPr>
      <w:r>
        <w:rPr>
          <w:rStyle w:val="CommentReference"/>
        </w:rPr>
        <w:annotationRef/>
      </w:r>
      <w:r w:rsidRPr="002A4B94">
        <w:t>I have suggested a more concise expression here. Please accept it if it suits your purposes.</w:t>
      </w:r>
    </w:p>
  </w:comment>
  <w:comment w:id="664" w:author="Author" w:date="2021-01-30T16:52:00Z" w:initials="TC">
    <w:p w14:paraId="0AE94AF5" w14:textId="300DCC47" w:rsidR="00E778A8" w:rsidRDefault="00E778A8">
      <w:pPr>
        <w:pStyle w:val="CommentText"/>
      </w:pPr>
      <w:r>
        <w:rPr>
          <w:rStyle w:val="CommentReference"/>
        </w:rPr>
        <w:annotationRef/>
      </w:r>
      <w:r w:rsidRPr="002A4B94">
        <w:t>I have suggested writing numbers less than ten in words, as this is conventional.</w:t>
      </w:r>
    </w:p>
  </w:comment>
  <w:comment w:id="672" w:author="Author" w:date="2021-02-06T05:32:00Z" w:initials="TC">
    <w:p w14:paraId="0AB7F7C1" w14:textId="465E00F2" w:rsidR="00E778A8" w:rsidRDefault="00E778A8">
      <w:pPr>
        <w:pStyle w:val="CommentText"/>
      </w:pPr>
      <w:r>
        <w:rPr>
          <w:rStyle w:val="CommentReference"/>
        </w:rPr>
        <w:annotationRef/>
      </w:r>
      <w:r w:rsidRPr="002A4B94">
        <w:t>I have suggested re-wording these phrases to avoid the possessive case, thereby creating a stronger expression.</w:t>
      </w:r>
    </w:p>
  </w:comment>
  <w:comment w:id="694" w:author="Author" w:date="2021-01-30T16:54:00Z" w:initials="TC">
    <w:p w14:paraId="56D6B668" w14:textId="393BA5C7" w:rsidR="00E778A8" w:rsidRDefault="00E778A8">
      <w:pPr>
        <w:pStyle w:val="CommentText"/>
      </w:pPr>
      <w:r>
        <w:rPr>
          <w:rStyle w:val="CommentReference"/>
        </w:rPr>
        <w:annotationRef/>
      </w:r>
      <w:r w:rsidRPr="002A4B94">
        <w:t xml:space="preserve">I have suggested “application” as a more specific word than “use”. </w:t>
      </w:r>
    </w:p>
  </w:comment>
  <w:comment w:id="697" w:author="Author" w:date="2021-02-06T22:39:00Z" w:initials="TC">
    <w:p w14:paraId="1A22D9C2" w14:textId="381A9A89" w:rsidR="005D1DEA" w:rsidRDefault="005D1DEA">
      <w:pPr>
        <w:pStyle w:val="CommentText"/>
      </w:pPr>
      <w:r>
        <w:rPr>
          <w:rStyle w:val="CommentReference"/>
        </w:rPr>
        <w:annotationRef/>
      </w:r>
      <w:r w:rsidRPr="002A4B94">
        <w:t>I have re-structured this section, to consolidate the wording and avoid the repetition of “extraversion” and “categorized”. Please review this to check that the edited version correctly reflects your intended meaning.</w:t>
      </w:r>
    </w:p>
  </w:comment>
  <w:comment w:id="717" w:author="Author" w:date="2021-02-06T22:41:00Z" w:initials="TC">
    <w:p w14:paraId="32ED7AE0" w14:textId="17AE1B7E" w:rsidR="00DB24B4" w:rsidRDefault="00DB24B4">
      <w:pPr>
        <w:pStyle w:val="CommentText"/>
      </w:pPr>
      <w:r>
        <w:rPr>
          <w:rStyle w:val="CommentReference"/>
        </w:rPr>
        <w:annotationRef/>
      </w:r>
      <w:r w:rsidRPr="002A4B94">
        <w:t>I have suggested deleting some extraneous detail and simplifying the wording, to enhance the readability. Please accept these changes at your discretion.</w:t>
      </w:r>
    </w:p>
  </w:comment>
  <w:comment w:id="733" w:author="Author" w:date="2021-02-06T05:40:00Z" w:initials="TC">
    <w:p w14:paraId="2F447168" w14:textId="1206B8BD" w:rsidR="00E778A8" w:rsidRDefault="00E778A8">
      <w:pPr>
        <w:pStyle w:val="CommentText"/>
      </w:pPr>
      <w:r>
        <w:rPr>
          <w:rStyle w:val="CommentReference"/>
        </w:rPr>
        <w:annotationRef/>
      </w:r>
      <w:r w:rsidRPr="002A4B94">
        <w:t>I have suggested placing the additional or explanatory information in parenthesis (indicated by a pair of dashes) to separate this from the rest of the sentence and enhance the readability of the sentence.</w:t>
      </w:r>
    </w:p>
  </w:comment>
  <w:comment w:id="739" w:author="Author" w:date="2021-02-06T05:41:00Z" w:initials="TC">
    <w:p w14:paraId="0230ACC1" w14:textId="737BCF3B" w:rsidR="00E778A8" w:rsidRDefault="00E778A8">
      <w:pPr>
        <w:pStyle w:val="CommentText"/>
      </w:pPr>
      <w:r>
        <w:rPr>
          <w:rStyle w:val="CommentReference"/>
        </w:rPr>
        <w:annotationRef/>
      </w:r>
      <w:r w:rsidRPr="002A4B94">
        <w:t>I have suggested using the word “effectively” here. Please review the sentence and accept the changes if they suit your purposes.</w:t>
      </w:r>
    </w:p>
  </w:comment>
  <w:comment w:id="750" w:author="Author" w:date="2021-02-06T05:43:00Z" w:initials="TC">
    <w:p w14:paraId="54DADCC8" w14:textId="6665F01C" w:rsidR="00E778A8" w:rsidRDefault="00E778A8">
      <w:pPr>
        <w:pStyle w:val="CommentText"/>
      </w:pPr>
      <w:r>
        <w:rPr>
          <w:rStyle w:val="CommentReference"/>
        </w:rPr>
        <w:annotationRef/>
      </w:r>
      <w:r w:rsidRPr="002A4B94">
        <w:t>Please remember to include your figures and tables with your final submission.</w:t>
      </w:r>
    </w:p>
  </w:comment>
  <w:comment w:id="758" w:author="Author" w:date="2021-02-06T22:43:00Z" w:initials="TC">
    <w:p w14:paraId="1D15CB4A" w14:textId="3CFC3921" w:rsidR="00DD3F7F" w:rsidRDefault="00DD3F7F">
      <w:pPr>
        <w:pStyle w:val="CommentText"/>
      </w:pPr>
      <w:r>
        <w:rPr>
          <w:rStyle w:val="CommentReference"/>
        </w:rPr>
        <w:annotationRef/>
      </w:r>
      <w:r w:rsidRPr="002A4B94">
        <w:rPr>
          <w:rStyle w:val="CommentReference"/>
        </w:rPr>
        <w:t>I have suggested moving the information in parenthesis to the end of the sentence so that the flow of the wording is not interrupted.</w:t>
      </w:r>
    </w:p>
  </w:comment>
  <w:comment w:id="770" w:author="Author" w:date="2021-02-06T05:44:00Z" w:initials="TC">
    <w:p w14:paraId="4AF4B150" w14:textId="61EFF1D5" w:rsidR="00E778A8" w:rsidRDefault="00E778A8">
      <w:pPr>
        <w:pStyle w:val="CommentText"/>
      </w:pPr>
      <w:r>
        <w:rPr>
          <w:rStyle w:val="CommentReference"/>
        </w:rPr>
        <w:annotationRef/>
      </w:r>
      <w:r w:rsidRPr="002A4B94">
        <w:t>The above paragraph is well structured and clear.</w:t>
      </w:r>
    </w:p>
  </w:comment>
  <w:comment w:id="775" w:author="Author" w:date="2021-02-06T05:45:00Z" w:initials="TC">
    <w:p w14:paraId="4D1D6852" w14:textId="685A9406" w:rsidR="00E778A8" w:rsidRDefault="00E778A8">
      <w:pPr>
        <w:pStyle w:val="CommentText"/>
      </w:pPr>
      <w:r>
        <w:rPr>
          <w:rStyle w:val="CommentReference"/>
        </w:rPr>
        <w:annotationRef/>
      </w:r>
      <w:r w:rsidRPr="002A4B94">
        <w:t>I have suggested a simplification of this sentence to create a stronger, clearer sentence. Please review the sentence to check that it correctly reflects your original intended meaning.</w:t>
      </w:r>
    </w:p>
  </w:comment>
  <w:comment w:id="801" w:author="Author" w:date="2021-02-06T05:46:00Z" w:initials="TC">
    <w:p w14:paraId="5EA5DE11" w14:textId="1CA09F97" w:rsidR="00E778A8" w:rsidRDefault="00E778A8">
      <w:pPr>
        <w:pStyle w:val="CommentText"/>
      </w:pPr>
      <w:r>
        <w:rPr>
          <w:rStyle w:val="CommentReference"/>
        </w:rPr>
        <w:annotationRef/>
      </w:r>
      <w:r w:rsidRPr="002A4B94">
        <w:t>I have suggested the words “was equated with” which creates a more concise expression. Please accept this if it suits your purposes.</w:t>
      </w:r>
    </w:p>
  </w:comment>
  <w:comment w:id="853" w:author="Author" w:date="2021-01-30T17:09:00Z" w:initials="TC">
    <w:p w14:paraId="29389F71" w14:textId="4C6D73BA" w:rsidR="00E778A8" w:rsidRDefault="00E778A8">
      <w:pPr>
        <w:pStyle w:val="CommentText"/>
      </w:pPr>
      <w:r>
        <w:rPr>
          <w:rStyle w:val="CommentReference"/>
        </w:rPr>
        <w:annotationRef/>
      </w:r>
      <w:r w:rsidRPr="002A4B94">
        <w:t>Most journals discourage these previews of what will be said next in the paper. Also, you may wish to consider elaborating on this point in a separate paragraph before the conclusion.</w:t>
      </w:r>
      <w:r w:rsidRPr="002A4B94">
        <w:rPr>
          <w:rFonts w:ascii="Times New Roman" w:hAnsi="Times New Roman" w:cs="Times New Roman"/>
        </w:rPr>
        <w:t xml:space="preserve"> </w:t>
      </w:r>
      <w:r w:rsidRPr="002A4B94">
        <w:t xml:space="preserve">This would include the point that “the learners’ self-description and raters’ judgments were aligned when judgments were based on verbal aspects…” I have placed a suggested heading here as a marker for what still needs to be done. </w:t>
      </w:r>
    </w:p>
  </w:comment>
  <w:comment w:id="854" w:author="Author" w:date="2021-02-07T01:15:00Z" w:initials="TC">
    <w:p w14:paraId="0660AAC9" w14:textId="3BCBAB12" w:rsidR="00823194" w:rsidRPr="002A4B94" w:rsidRDefault="00823194" w:rsidP="00823194">
      <w:pPr>
        <w:rPr>
          <w:rFonts w:ascii="Times New Roman" w:eastAsia="MS Mincho" w:hAnsi="Times New Roman" w:cs="Times New Roman"/>
          <w:color w:val="auto"/>
          <w:sz w:val="22"/>
          <w:lang w:eastAsia="ja-JP" w:bidi="he-IL"/>
        </w:rPr>
      </w:pPr>
      <w:r>
        <w:rPr>
          <w:rStyle w:val="CommentReference"/>
        </w:rPr>
        <w:annotationRef/>
      </w:r>
      <w:r w:rsidRPr="002A4B94">
        <w:rPr>
          <w:rFonts w:ascii="Times New Roman" w:eastAsia="MS Mincho" w:hAnsi="Times New Roman" w:cs="Times New Roman"/>
          <w:color w:val="auto"/>
          <w:sz w:val="22"/>
          <w:lang w:eastAsia="ja-JP" w:bidi="he-IL"/>
        </w:rPr>
        <w:t>Please take note of the following instruction on the target journal website: Consistent with the Journal’s mission, every manuscript accepted for review must include a discussion of implications for practice in the broader field of education (i.e., beyond the particular educational setting in which the work was conducted). </w:t>
      </w:r>
    </w:p>
    <w:p w14:paraId="0F6E9966" w14:textId="115BB081" w:rsidR="00823194" w:rsidRPr="002A4B94" w:rsidRDefault="00823194" w:rsidP="00823194">
      <w:pPr>
        <w:rPr>
          <w:rFonts w:ascii="Times New Roman" w:eastAsia="MS Mincho" w:hAnsi="Times New Roman" w:cs="Times New Roman"/>
          <w:color w:val="auto"/>
          <w:sz w:val="22"/>
          <w:lang w:eastAsia="ja-JP" w:bidi="he-IL"/>
        </w:rPr>
      </w:pPr>
      <w:r w:rsidRPr="002A4B94">
        <w:rPr>
          <w:rFonts w:ascii="Times New Roman" w:eastAsia="MS Mincho" w:hAnsi="Times New Roman" w:cs="Times New Roman"/>
          <w:color w:val="auto"/>
          <w:sz w:val="22"/>
          <w:lang w:eastAsia="ja-JP" w:bidi="he-IL"/>
        </w:rPr>
        <w:t>This paragraph will also still need to be added to your manuscript.</w:t>
      </w:r>
    </w:p>
    <w:p w14:paraId="458499AA" w14:textId="77777777" w:rsidR="00823194" w:rsidRPr="002A4B94" w:rsidRDefault="00823194" w:rsidP="00823194">
      <w:pPr>
        <w:spacing w:after="0" w:line="240" w:lineRule="auto"/>
        <w:ind w:left="0" w:right="0" w:firstLine="0"/>
        <w:rPr>
          <w:rFonts w:ascii="Times New Roman" w:eastAsia="MS Mincho" w:hAnsi="Times New Roman" w:cs="Times New Roman"/>
          <w:color w:val="auto"/>
          <w:sz w:val="22"/>
          <w:lang w:eastAsia="ja-JP" w:bidi="he-IL"/>
        </w:rPr>
      </w:pPr>
    </w:p>
    <w:p w14:paraId="5677CA1C" w14:textId="0B07F4E3" w:rsidR="00823194" w:rsidRDefault="00823194">
      <w:pPr>
        <w:pStyle w:val="CommentText"/>
      </w:pPr>
    </w:p>
  </w:comment>
  <w:comment w:id="860" w:author="Author" w:date="2021-02-06T05:52:00Z" w:initials="TC">
    <w:p w14:paraId="391E129A" w14:textId="58EBFAFC" w:rsidR="00E778A8" w:rsidRDefault="00E778A8">
      <w:pPr>
        <w:pStyle w:val="CommentText"/>
      </w:pPr>
      <w:r>
        <w:rPr>
          <w:rStyle w:val="CommentReference"/>
        </w:rPr>
        <w:annotationRef/>
      </w:r>
      <w:r w:rsidRPr="002A4B94">
        <w:t>I have suggested the phrase “communication intentions” as a more formal term for “what they were intending to convey”, which is less concise.</w:t>
      </w:r>
    </w:p>
  </w:comment>
  <w:comment w:id="879" w:author="Author" w:date="2021-01-30T17:18:00Z" w:initials="TC">
    <w:p w14:paraId="3116FFE9" w14:textId="1761EDAF" w:rsidR="00E778A8" w:rsidRDefault="00E778A8">
      <w:pPr>
        <w:pStyle w:val="CommentText"/>
      </w:pPr>
      <w:r>
        <w:rPr>
          <w:rStyle w:val="CommentReference"/>
        </w:rPr>
        <w:annotationRef/>
      </w:r>
      <w:r w:rsidRPr="002A4B94">
        <w:rPr>
          <w:rStyle w:val="CommentReference"/>
        </w:rPr>
        <w:t>I have suggested the word “aligned” here. Please accept this if it suits your purposes.</w:t>
      </w:r>
    </w:p>
  </w:comment>
  <w:comment w:id="883" w:author="Author" w:date="2021-02-06T05:55:00Z" w:initials="TC">
    <w:p w14:paraId="12FC0C76" w14:textId="34074421" w:rsidR="00E778A8" w:rsidRDefault="00E778A8">
      <w:pPr>
        <w:pStyle w:val="CommentText"/>
      </w:pPr>
      <w:r>
        <w:rPr>
          <w:rStyle w:val="CommentReference"/>
        </w:rPr>
        <w:annotationRef/>
      </w:r>
      <w:r w:rsidRPr="002A4B94">
        <w:t>I have suggested removing the repetition of “judgements” in the sentence, by substituting the pronoun “they”.</w:t>
      </w:r>
    </w:p>
  </w:comment>
  <w:comment w:id="887" w:author="Author" w:date="2021-02-06T22:48:00Z" w:initials="TC">
    <w:p w14:paraId="508F3C87" w14:textId="22FF40DA" w:rsidR="00A53497" w:rsidRDefault="00A53497">
      <w:pPr>
        <w:pStyle w:val="CommentText"/>
      </w:pPr>
      <w:r>
        <w:rPr>
          <w:rStyle w:val="CommentReference"/>
        </w:rPr>
        <w:annotationRef/>
      </w:r>
      <w:r w:rsidRPr="002A4B94">
        <w:t>I have suggested deleting the clause “may seem easy for novice learners” because this is an aside and interrupts the flow of the argument. Please</w:t>
      </w:r>
      <w:r w:rsidR="009F47F2" w:rsidRPr="002A4B94">
        <w:t xml:space="preserve"> see if that’s okay</w:t>
      </w:r>
      <w:r w:rsidR="006F6923" w:rsidRPr="002A4B94">
        <w:t>.</w:t>
      </w:r>
    </w:p>
  </w:comment>
  <w:comment w:id="912" w:author="Author" w:date="2021-02-06T05:57:00Z" w:initials="TC">
    <w:p w14:paraId="6F090B50" w14:textId="1DD6B612" w:rsidR="00E778A8" w:rsidRDefault="00E778A8">
      <w:pPr>
        <w:pStyle w:val="CommentText"/>
      </w:pPr>
      <w:r>
        <w:rPr>
          <w:rStyle w:val="CommentReference"/>
        </w:rPr>
        <w:annotationRef/>
      </w:r>
      <w:r w:rsidRPr="002A4B94">
        <w:t xml:space="preserve">I have suggested deleting the </w:t>
      </w:r>
      <w:r w:rsidR="00A53497" w:rsidRPr="002A4B94">
        <w:t xml:space="preserve">information about the small data set, as it breaks the flow of the sentence. Please review this carefully because you may wish to still include this. </w:t>
      </w:r>
    </w:p>
  </w:comment>
  <w:comment w:id="919" w:author="Author" w:date="2021-02-10T14:25:00Z" w:initials="A">
    <w:p w14:paraId="30C3CE6B" w14:textId="77777777" w:rsidR="00C331E0" w:rsidRDefault="00C331E0" w:rsidP="00C331E0">
      <w:pPr>
        <w:pStyle w:val="CommentText"/>
      </w:pPr>
      <w:r>
        <w:rPr>
          <w:rStyle w:val="CommentReference"/>
        </w:rPr>
        <w:annotationRef/>
      </w:r>
      <w:r w:rsidRPr="002A4B94">
        <w:t xml:space="preserve">All contributors who do not meet the criteria for authorship should be listed in an Acknowledgements section. Examples of those who might be acknowledged include a person who provided purely technical help, or a department chair who provided only general support. </w:t>
      </w:r>
    </w:p>
  </w:comment>
  <w:comment w:id="922" w:author="Author" w:date="2021-02-10T14:26:00Z" w:initials="A">
    <w:p w14:paraId="62D2B723" w14:textId="77777777" w:rsidR="00C331E0" w:rsidRDefault="00C331E0" w:rsidP="00C331E0">
      <w:pPr>
        <w:pStyle w:val="CommentText"/>
      </w:pPr>
      <w:r>
        <w:rPr>
          <w:rStyle w:val="CommentReference"/>
        </w:rPr>
        <w:annotationRef/>
      </w:r>
      <w:r w:rsidRPr="002A4B94">
        <w:t>JoE encourages authors to include a declaration of any conflicting interests and</w:t>
      </w:r>
      <w:r w:rsidRPr="002A4B94">
        <w:br/>
        <w:t>recommends you review the good practice guidelines on the</w:t>
      </w:r>
      <w:r w:rsidRPr="002A4B94">
        <w:rPr>
          <w:rFonts w:ascii="Arial" w:hAnsi="Arial" w:cs="Arial"/>
          <w:color w:val="333333"/>
          <w:shd w:val="clear" w:color="auto" w:fill="FFFFFF"/>
        </w:rPr>
        <w:t> </w:t>
      </w:r>
      <w:hyperlink r:id="rId2" w:history="1">
        <w:r w:rsidRPr="002A4B94">
          <w:rPr>
            <w:rStyle w:val="Hyperlink"/>
            <w:rFonts w:ascii="Arial" w:hAnsi="Arial" w:cs="Arial"/>
            <w:color w:val="006ACC"/>
            <w:shd w:val="clear" w:color="auto" w:fill="FFFFFF"/>
          </w:rPr>
          <w:t>SAGE Journal Author Gateway</w:t>
        </w:r>
      </w:hyperlink>
      <w:r w:rsidRPr="002A4B94">
        <w:rPr>
          <w:rFonts w:ascii="Arial" w:hAnsi="Arial" w:cs="Arial"/>
          <w:color w:val="333333"/>
          <w:shd w:val="clear" w:color="auto" w:fill="FFFFFF"/>
        </w:rPr>
        <w:t>.</w:t>
      </w:r>
    </w:p>
  </w:comment>
  <w:comment w:id="925" w:author="Author" w:date="2021-02-10T14:24:00Z" w:initials="A">
    <w:p w14:paraId="48C89281" w14:textId="77777777" w:rsidR="00C331E0" w:rsidRPr="002A4B94" w:rsidRDefault="00C331E0" w:rsidP="00C331E0">
      <w:pPr>
        <w:pStyle w:val="NormalWeb"/>
        <w:shd w:val="clear" w:color="auto" w:fill="FFFFFF"/>
        <w:spacing w:before="0" w:beforeAutospacing="0" w:after="210" w:afterAutospacing="0"/>
        <w:rPr>
          <w:rFonts w:ascii="Open Sans" w:hAnsi="Open Sans" w:cs="Open Sans"/>
          <w:color w:val="333333"/>
          <w:sz w:val="21"/>
          <w:szCs w:val="21"/>
        </w:rPr>
      </w:pPr>
      <w:r>
        <w:rPr>
          <w:rStyle w:val="CommentReference"/>
        </w:rPr>
        <w:annotationRef/>
      </w:r>
      <w:r w:rsidRPr="002A4B94">
        <w:rPr>
          <w:rFonts w:ascii="Open Sans" w:hAnsi="Open Sans" w:cs="Open Sans"/>
          <w:color w:val="333333"/>
          <w:sz w:val="21"/>
          <w:szCs w:val="21"/>
        </w:rPr>
        <w:t>The funding agency should be written out in full, followed by the grant number in square brackets, see following example (the text in bold is mandatory):</w:t>
      </w:r>
    </w:p>
    <w:p w14:paraId="51A94211" w14:textId="77777777" w:rsidR="00C331E0" w:rsidRPr="002A4B94" w:rsidRDefault="00C331E0" w:rsidP="00C331E0">
      <w:pPr>
        <w:pStyle w:val="NormalWeb"/>
        <w:shd w:val="clear" w:color="auto" w:fill="FFFFFF"/>
        <w:spacing w:before="0" w:beforeAutospacing="0" w:after="210" w:afterAutospacing="0"/>
        <w:rPr>
          <w:rFonts w:ascii="Open Sans" w:hAnsi="Open Sans" w:cs="Open Sans"/>
          <w:color w:val="333333"/>
          <w:sz w:val="21"/>
          <w:szCs w:val="21"/>
        </w:rPr>
      </w:pPr>
      <w:r w:rsidRPr="002A4B94">
        <w:rPr>
          <w:rStyle w:val="Emphasis"/>
          <w:rFonts w:ascii="Open Sans" w:hAnsi="Open Sans" w:cs="Open Sans"/>
          <w:b/>
          <w:bCs/>
          <w:color w:val="333333"/>
          <w:sz w:val="21"/>
          <w:szCs w:val="21"/>
        </w:rPr>
        <w:t>The author(s) disclosed receipt of the following financial support for the research, authorship, and/or publication of this article:</w:t>
      </w:r>
      <w:r w:rsidRPr="002A4B94">
        <w:rPr>
          <w:rStyle w:val="Emphasis"/>
          <w:rFonts w:ascii="Open Sans" w:hAnsi="Open Sans" w:cs="Open Sans"/>
          <w:color w:val="333333"/>
          <w:sz w:val="21"/>
          <w:szCs w:val="21"/>
        </w:rPr>
        <w:t> This work was supported by the Medical Research Council [grant number xxx].</w:t>
      </w:r>
    </w:p>
    <w:p w14:paraId="655872E5" w14:textId="77777777" w:rsidR="00C331E0" w:rsidRPr="002A4B94" w:rsidRDefault="00C331E0" w:rsidP="00C331E0">
      <w:pPr>
        <w:pStyle w:val="NormalWeb"/>
        <w:shd w:val="clear" w:color="auto" w:fill="FFFFFF"/>
        <w:spacing w:before="0" w:beforeAutospacing="0" w:after="210" w:afterAutospacing="0"/>
        <w:rPr>
          <w:rFonts w:ascii="Open Sans" w:hAnsi="Open Sans" w:cs="Open Sans"/>
          <w:color w:val="333333"/>
          <w:sz w:val="21"/>
          <w:szCs w:val="21"/>
        </w:rPr>
      </w:pPr>
      <w:r w:rsidRPr="002A4B94">
        <w:rPr>
          <w:rFonts w:ascii="Open Sans" w:hAnsi="Open Sans" w:cs="Open Sans"/>
          <w:color w:val="333333"/>
          <w:sz w:val="21"/>
          <w:szCs w:val="21"/>
        </w:rPr>
        <w:t>Multiple grant numbers should be separated by comma and space. Where the research was supported by more than one agency, the different agencies should be separated by semi-colon, with “and” before the final funder. Thus:</w:t>
      </w:r>
    </w:p>
    <w:p w14:paraId="0D3CAA8A" w14:textId="77777777" w:rsidR="00C331E0" w:rsidRPr="002A4B94" w:rsidRDefault="00C331E0" w:rsidP="00C331E0">
      <w:pPr>
        <w:pStyle w:val="NormalWeb"/>
        <w:shd w:val="clear" w:color="auto" w:fill="FFFFFF"/>
        <w:spacing w:before="0" w:beforeAutospacing="0" w:after="210" w:afterAutospacing="0"/>
        <w:rPr>
          <w:rFonts w:ascii="Open Sans" w:hAnsi="Open Sans" w:cs="Open Sans"/>
          <w:color w:val="333333"/>
          <w:sz w:val="21"/>
          <w:szCs w:val="21"/>
        </w:rPr>
      </w:pPr>
      <w:r w:rsidRPr="002A4B94">
        <w:rPr>
          <w:rStyle w:val="Emphasis"/>
          <w:rFonts w:ascii="Open Sans" w:hAnsi="Open Sans" w:cs="Open Sans"/>
          <w:color w:val="333333"/>
          <w:sz w:val="21"/>
          <w:szCs w:val="21"/>
        </w:rPr>
        <w:t>This work was supported by the Trust [grant numbers xxxx, yyyy]; the Natural Environment Research Council [grant number zzzz]; and the Economic and Social Research Council [grant number aaaa].</w:t>
      </w:r>
    </w:p>
    <w:p w14:paraId="6B672076" w14:textId="77777777" w:rsidR="00C331E0" w:rsidRPr="002A4B94" w:rsidRDefault="00C331E0" w:rsidP="00C331E0">
      <w:pPr>
        <w:pStyle w:val="NormalWeb"/>
        <w:shd w:val="clear" w:color="auto" w:fill="FFFFFF"/>
        <w:spacing w:before="0" w:beforeAutospacing="0" w:after="210" w:afterAutospacing="0"/>
        <w:rPr>
          <w:rFonts w:ascii="Open Sans" w:hAnsi="Open Sans" w:cs="Open Sans"/>
          <w:color w:val="333333"/>
          <w:sz w:val="21"/>
          <w:szCs w:val="21"/>
        </w:rPr>
      </w:pPr>
      <w:r w:rsidRPr="002A4B94">
        <w:rPr>
          <w:rFonts w:ascii="Open Sans" w:hAnsi="Open Sans" w:cs="Open Sans"/>
          <w:color w:val="333333"/>
          <w:sz w:val="21"/>
          <w:szCs w:val="21"/>
        </w:rPr>
        <w:t>In some cases, research is not funded by a specific project grant, but rather from the block grant and other resources available to a university, college or other research institution. Where no specific funding has been provided for the research we ask that corresponding authors use the following sentence:</w:t>
      </w:r>
    </w:p>
    <w:p w14:paraId="6E552EC6" w14:textId="77777777" w:rsidR="00C331E0" w:rsidRPr="00C24634" w:rsidRDefault="00C331E0" w:rsidP="00C331E0">
      <w:pPr>
        <w:pStyle w:val="NormalWeb"/>
        <w:shd w:val="clear" w:color="auto" w:fill="FFFFFF"/>
        <w:spacing w:before="0" w:beforeAutospacing="0" w:after="210" w:afterAutospacing="0"/>
        <w:rPr>
          <w:rFonts w:ascii="Open Sans" w:hAnsi="Open Sans" w:cs="Open Sans"/>
          <w:color w:val="333333"/>
          <w:sz w:val="21"/>
          <w:szCs w:val="21"/>
        </w:rPr>
      </w:pPr>
      <w:r w:rsidRPr="002A4B94">
        <w:rPr>
          <w:rStyle w:val="Emphasis"/>
          <w:rFonts w:ascii="Open Sans" w:hAnsi="Open Sans" w:cs="Open Sans"/>
          <w:color w:val="333333"/>
          <w:sz w:val="21"/>
          <w:szCs w:val="21"/>
        </w:rPr>
        <w:t>The author(s) received no financial support for the research, authorship, and/or publication of this article.</w:t>
      </w:r>
    </w:p>
  </w:comment>
  <w:comment w:id="928" w:author="Author" w:date="2021-02-10T14:26:00Z" w:initials="A">
    <w:p w14:paraId="54F04EF3" w14:textId="77777777" w:rsidR="00C331E0" w:rsidRDefault="00C331E0" w:rsidP="00C331E0">
      <w:pPr>
        <w:pStyle w:val="CommentText"/>
      </w:pPr>
      <w:r>
        <w:rPr>
          <w:rStyle w:val="CommentReference"/>
        </w:rPr>
        <w:annotationRef/>
      </w:r>
      <w:r w:rsidRPr="002A4B94">
        <w:t xml:space="preserve">Please remember to include your reference list. The format should follow the style specifications of the </w:t>
      </w:r>
      <w:r w:rsidRPr="002A4B94">
        <w:rPr>
          <w:i/>
          <w:iCs/>
        </w:rPr>
        <w:t>American Psychological Association</w:t>
      </w:r>
      <w:r w:rsidRPr="002A4B94">
        <w:t xml:space="preserve"> as described in the </w:t>
      </w:r>
      <w:r w:rsidRPr="002A4B94">
        <w:rPr>
          <w:i/>
          <w:iCs/>
        </w:rPr>
        <w:t>Concise Rules of APA Style, Seventh Edition</w:t>
      </w:r>
      <w:r w:rsidRPr="002A4B94">
        <w:t>, published by the Association in 2019.</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F040AD0" w15:done="0"/>
  <w15:commentEx w15:paraId="3E30EC66" w15:done="0"/>
  <w15:commentEx w15:paraId="4F86CEA1" w15:done="0"/>
  <w15:commentEx w15:paraId="01B1CEFC" w15:done="0"/>
  <w15:commentEx w15:paraId="6F996E29" w15:done="0"/>
  <w15:commentEx w15:paraId="7D6263BE" w15:done="0"/>
  <w15:commentEx w15:paraId="4BEDED04" w15:done="0"/>
  <w15:commentEx w15:paraId="7228AC5D" w15:done="0"/>
  <w15:commentEx w15:paraId="4C01AB39" w15:done="0"/>
  <w15:commentEx w15:paraId="62B75FC0" w15:done="0"/>
  <w15:commentEx w15:paraId="7ABF2783" w15:done="0"/>
  <w15:commentEx w15:paraId="21AC6254" w15:done="0"/>
  <w15:commentEx w15:paraId="77B06DB4" w15:done="0"/>
  <w15:commentEx w15:paraId="08F3E867" w15:done="0"/>
  <w15:commentEx w15:paraId="69E97E18" w15:done="0"/>
  <w15:commentEx w15:paraId="245ECC26" w15:done="0"/>
  <w15:commentEx w15:paraId="13254E7F" w15:done="0"/>
  <w15:commentEx w15:paraId="6C7DF8B9" w15:done="0"/>
  <w15:commentEx w15:paraId="280AE863" w15:done="0"/>
  <w15:commentEx w15:paraId="4305F3B6" w15:done="0"/>
  <w15:commentEx w15:paraId="11EE0472" w15:done="0"/>
  <w15:commentEx w15:paraId="4AF4CAC7" w15:done="0"/>
  <w15:commentEx w15:paraId="68228669" w15:done="0"/>
  <w15:commentEx w15:paraId="5B666C12" w15:done="0"/>
  <w15:commentEx w15:paraId="1C93011D" w15:done="0"/>
  <w15:commentEx w15:paraId="09548F89" w15:done="0"/>
  <w15:commentEx w15:paraId="72164F10" w15:done="0"/>
  <w15:commentEx w15:paraId="4C01CCD6" w15:done="0"/>
  <w15:commentEx w15:paraId="2F00FC6F" w15:done="0"/>
  <w15:commentEx w15:paraId="709E0B0A" w15:done="0"/>
  <w15:commentEx w15:paraId="0AC901CE" w15:done="0"/>
  <w15:commentEx w15:paraId="5A1C7A10" w15:done="0"/>
  <w15:commentEx w15:paraId="22D111BC" w15:done="0"/>
  <w15:commentEx w15:paraId="565FB575" w15:done="0"/>
  <w15:commentEx w15:paraId="2A2ADAE3" w15:done="0"/>
  <w15:commentEx w15:paraId="7A375ECC" w15:done="0"/>
  <w15:commentEx w15:paraId="35707EC0" w15:done="0"/>
  <w15:commentEx w15:paraId="3420B793" w15:done="0"/>
  <w15:commentEx w15:paraId="52F97FF7" w15:done="0"/>
  <w15:commentEx w15:paraId="63013B61" w15:done="0"/>
  <w15:commentEx w15:paraId="2A3FD5FE" w15:done="0"/>
  <w15:commentEx w15:paraId="5C50E1F4" w15:done="0"/>
  <w15:commentEx w15:paraId="1708B374" w15:done="0"/>
  <w15:commentEx w15:paraId="394247EF" w15:done="0"/>
  <w15:commentEx w15:paraId="32C21D16" w15:done="0"/>
  <w15:commentEx w15:paraId="5BE7CC2D" w15:done="0"/>
  <w15:commentEx w15:paraId="64A40A5D" w15:done="0"/>
  <w15:commentEx w15:paraId="79CFCC85" w15:done="0"/>
  <w15:commentEx w15:paraId="09ED8C92" w15:done="0"/>
  <w15:commentEx w15:paraId="686B9456" w15:done="0"/>
  <w15:commentEx w15:paraId="693BC20D" w15:done="0"/>
  <w15:commentEx w15:paraId="191E3977" w15:done="0"/>
  <w15:commentEx w15:paraId="0C83A45F" w15:done="0"/>
  <w15:commentEx w15:paraId="134A81DE" w15:done="0"/>
  <w15:commentEx w15:paraId="1B8D1605" w15:done="0"/>
  <w15:commentEx w15:paraId="67D4E07F" w15:done="0"/>
  <w15:commentEx w15:paraId="6C03F1EA" w15:done="0"/>
  <w15:commentEx w15:paraId="2881D44F" w15:done="0"/>
  <w15:commentEx w15:paraId="525E006F" w15:done="0"/>
  <w15:commentEx w15:paraId="4314B5A4" w15:done="0"/>
  <w15:commentEx w15:paraId="4AFBB37F" w15:done="0"/>
  <w15:commentEx w15:paraId="0AE94AF5" w15:done="0"/>
  <w15:commentEx w15:paraId="0AB7F7C1" w15:done="0"/>
  <w15:commentEx w15:paraId="56D6B668" w15:done="0"/>
  <w15:commentEx w15:paraId="1A22D9C2" w15:done="0"/>
  <w15:commentEx w15:paraId="32ED7AE0" w15:done="0"/>
  <w15:commentEx w15:paraId="2F447168" w15:done="0"/>
  <w15:commentEx w15:paraId="0230ACC1" w15:done="0"/>
  <w15:commentEx w15:paraId="54DADCC8" w15:done="0"/>
  <w15:commentEx w15:paraId="1D15CB4A" w15:done="0"/>
  <w15:commentEx w15:paraId="4AF4B150" w15:done="0"/>
  <w15:commentEx w15:paraId="4D1D6852" w15:done="0"/>
  <w15:commentEx w15:paraId="5EA5DE11" w15:done="0"/>
  <w15:commentEx w15:paraId="29389F71" w15:done="0"/>
  <w15:commentEx w15:paraId="5677CA1C" w15:done="0"/>
  <w15:commentEx w15:paraId="391E129A" w15:done="0"/>
  <w15:commentEx w15:paraId="3116FFE9" w15:done="0"/>
  <w15:commentEx w15:paraId="12FC0C76" w15:done="0"/>
  <w15:commentEx w15:paraId="508F3C87" w15:done="0"/>
  <w15:commentEx w15:paraId="6F090B50" w15:done="0"/>
  <w15:commentEx w15:paraId="30C3CE6B" w15:done="0"/>
  <w15:commentEx w15:paraId="62D2B723" w15:done="0"/>
  <w15:commentEx w15:paraId="6E552EC6" w15:done="0"/>
  <w15:commentEx w15:paraId="54F04EF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F040AD0" w16cid:durableId="23BFDE2B"/>
  <w16cid:commentId w16cid:paraId="3E30EC66" w16cid:durableId="23C893C8"/>
  <w16cid:commentId w16cid:paraId="4F86CEA1" w16cid:durableId="23CE4121"/>
  <w16cid:commentId w16cid:paraId="01B1CEFC" w16cid:durableId="23CE4205"/>
  <w16cid:commentId w16cid:paraId="6F996E29" w16cid:durableId="23BFE21D"/>
  <w16cid:commentId w16cid:paraId="7D6263BE" w16cid:durableId="23C97A53"/>
  <w16cid:commentId w16cid:paraId="4BEDED04" w16cid:durableId="23C97B11"/>
  <w16cid:commentId w16cid:paraId="7228AC5D" w16cid:durableId="23C89648"/>
  <w16cid:commentId w16cid:paraId="4C01AB39" w16cid:durableId="23C8969F"/>
  <w16cid:commentId w16cid:paraId="62B75FC0" w16cid:durableId="23C896D7"/>
  <w16cid:commentId w16cid:paraId="7ABF2783" w16cid:durableId="23C9BB55"/>
  <w16cid:commentId w16cid:paraId="21AC6254" w16cid:durableId="23C97C49"/>
  <w16cid:commentId w16cid:paraId="77B06DB4" w16cid:durableId="23C05513"/>
  <w16cid:commentId w16cid:paraId="08F3E867" w16cid:durableId="23CA7159"/>
  <w16cid:commentId w16cid:paraId="69E97E18" w16cid:durableId="23C97C7F"/>
  <w16cid:commentId w16cid:paraId="245ECC26" w16cid:durableId="23C97CD7"/>
  <w16cid:commentId w16cid:paraId="13254E7F" w16cid:durableId="23C897E7"/>
  <w16cid:commentId w16cid:paraId="6C7DF8B9" w16cid:durableId="23C97D73"/>
  <w16cid:commentId w16cid:paraId="280AE863" w16cid:durableId="23C97DCB"/>
  <w16cid:commentId w16cid:paraId="4305F3B6" w16cid:durableId="23C97E2F"/>
  <w16cid:commentId w16cid:paraId="11EE0472" w16cid:durableId="23C898C4"/>
  <w16cid:commentId w16cid:paraId="4AF4CAC7" w16cid:durableId="23C8994C"/>
  <w16cid:commentId w16cid:paraId="68228669" w16cid:durableId="23C8B177"/>
  <w16cid:commentId w16cid:paraId="5B666C12" w16cid:durableId="23C97EB8"/>
  <w16cid:commentId w16cid:paraId="1C93011D" w16cid:durableId="23C89B5A"/>
  <w16cid:commentId w16cid:paraId="09548F89" w16cid:durableId="23C89AF8"/>
  <w16cid:commentId w16cid:paraId="72164F10" w16cid:durableId="23C98093"/>
  <w16cid:commentId w16cid:paraId="4C01CCD6" w16cid:durableId="23C89CC0"/>
  <w16cid:commentId w16cid:paraId="2F00FC6F" w16cid:durableId="23C98628"/>
  <w16cid:commentId w16cid:paraId="709E0B0A" w16cid:durableId="23C9865E"/>
  <w16cid:commentId w16cid:paraId="0AC901CE" w16cid:durableId="23C89D56"/>
  <w16cid:commentId w16cid:paraId="5A1C7A10" w16cid:durableId="23C9899C"/>
  <w16cid:commentId w16cid:paraId="22D111BC" w16cid:durableId="23C89E32"/>
  <w16cid:commentId w16cid:paraId="565FB575" w16cid:durableId="23BFF08D"/>
  <w16cid:commentId w16cid:paraId="2A2ADAE3" w16cid:durableId="23BFF0C0"/>
  <w16cid:commentId w16cid:paraId="7A375ECC" w16cid:durableId="23C89F04"/>
  <w16cid:commentId w16cid:paraId="35707EC0" w16cid:durableId="23C98EA7"/>
  <w16cid:commentId w16cid:paraId="3420B793" w16cid:durableId="23BFF116"/>
  <w16cid:commentId w16cid:paraId="52F97FF7" w16cid:durableId="23C98FBB"/>
  <w16cid:commentId w16cid:paraId="63013B61" w16cid:durableId="23CE7893"/>
  <w16cid:commentId w16cid:paraId="2A3FD5FE" w16cid:durableId="23C99358"/>
  <w16cid:commentId w16cid:paraId="5C50E1F4" w16cid:durableId="23C993D0"/>
  <w16cid:commentId w16cid:paraId="1708B374" w16cid:durableId="23C9945A"/>
  <w16cid:commentId w16cid:paraId="394247EF" w16cid:durableId="23C8A241"/>
  <w16cid:commentId w16cid:paraId="32C21D16" w16cid:durableId="23C00AC4"/>
  <w16cid:commentId w16cid:paraId="5BE7CC2D" w16cid:durableId="23C99598"/>
  <w16cid:commentId w16cid:paraId="64A40A5D" w16cid:durableId="23C995F0"/>
  <w16cid:commentId w16cid:paraId="79CFCC85" w16cid:durableId="23C93125"/>
  <w16cid:commentId w16cid:paraId="09ED8C92" w16cid:durableId="23C00B48"/>
  <w16cid:commentId w16cid:paraId="686B9456" w16cid:durableId="23C99727"/>
  <w16cid:commentId w16cid:paraId="693BC20D" w16cid:durableId="23C9976E"/>
  <w16cid:commentId w16cid:paraId="191E3977" w16cid:durableId="23C8A652"/>
  <w16cid:commentId w16cid:paraId="0C83A45F" w16cid:durableId="23C8A694"/>
  <w16cid:commentId w16cid:paraId="134A81DE" w16cid:durableId="23C92464"/>
  <w16cid:commentId w16cid:paraId="1B8D1605" w16cid:durableId="23C8A75A"/>
  <w16cid:commentId w16cid:paraId="67D4E07F" w16cid:durableId="23C9983C"/>
  <w16cid:commentId w16cid:paraId="6C03F1EA" w16cid:durableId="23C8A7AF"/>
  <w16cid:commentId w16cid:paraId="2881D44F" w16cid:durableId="23C8A7EE"/>
  <w16cid:commentId w16cid:paraId="525E006F" w16cid:durableId="23CE432A"/>
  <w16cid:commentId w16cid:paraId="4314B5A4" w16cid:durableId="23C9BC7A"/>
  <w16cid:commentId w16cid:paraId="4AFBB37F" w16cid:durableId="23C99888"/>
  <w16cid:commentId w16cid:paraId="0AE94AF5" w16cid:durableId="23C00D43"/>
  <w16cid:commentId w16cid:paraId="0AB7F7C1" w16cid:durableId="23C8A87C"/>
  <w16cid:commentId w16cid:paraId="56D6B668" w16cid:durableId="23C00DBA"/>
  <w16cid:commentId w16cid:paraId="1A22D9C2" w16cid:durableId="23C99907"/>
  <w16cid:commentId w16cid:paraId="32ED7AE0" w16cid:durableId="23C9998C"/>
  <w16cid:commentId w16cid:paraId="2F447168" w16cid:durableId="23C8AA51"/>
  <w16cid:commentId w16cid:paraId="0230ACC1" w16cid:durableId="23C8AAA2"/>
  <w16cid:commentId w16cid:paraId="54DADCC8" w16cid:durableId="23C8AB04"/>
  <w16cid:commentId w16cid:paraId="1D15CB4A" w16cid:durableId="23C99A01"/>
  <w16cid:commentId w16cid:paraId="4AF4B150" w16cid:durableId="23C8AB53"/>
  <w16cid:commentId w16cid:paraId="4D1D6852" w16cid:durableId="23C8AB73"/>
  <w16cid:commentId w16cid:paraId="5EA5DE11" w16cid:durableId="23C8ABC6"/>
  <w16cid:commentId w16cid:paraId="29389F71" w16cid:durableId="23C01140"/>
  <w16cid:commentId w16cid:paraId="5677CA1C" w16cid:durableId="23C9BDAD"/>
  <w16cid:commentId w16cid:paraId="391E129A" w16cid:durableId="23C8AD21"/>
  <w16cid:commentId w16cid:paraId="3116FFE9" w16cid:durableId="23C0136F"/>
  <w16cid:commentId w16cid:paraId="12FC0C76" w16cid:durableId="23C8ADDA"/>
  <w16cid:commentId w16cid:paraId="508F3C87" w16cid:durableId="23C99B34"/>
  <w16cid:commentId w16cid:paraId="6F090B50" w16cid:durableId="23C8AE42"/>
  <w16cid:commentId w16cid:paraId="30C3CE6B" w16cid:durableId="23CE6B74"/>
  <w16cid:commentId w16cid:paraId="62D2B723" w16cid:durableId="23CE6B7C"/>
  <w16cid:commentId w16cid:paraId="6E552EC6" w16cid:durableId="23CE6B0E"/>
  <w16cid:commentId w16cid:paraId="54F04EF3" w16cid:durableId="23CE6B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B66685" w14:textId="77777777" w:rsidR="004C27F2" w:rsidRDefault="004C27F2">
      <w:pPr>
        <w:spacing w:after="0" w:line="240" w:lineRule="auto"/>
      </w:pPr>
      <w:r>
        <w:separator/>
      </w:r>
    </w:p>
  </w:endnote>
  <w:endnote w:type="continuationSeparator" w:id="0">
    <w:p w14:paraId="1B55438B" w14:textId="77777777" w:rsidR="004C27F2" w:rsidRDefault="004C2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Open Sans">
    <w:altName w:val="Calibri"/>
    <w:charset w:val="00"/>
    <w:family w:val="swiss"/>
    <w:pitch w:val="variable"/>
    <w:sig w:usb0="00000001"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015AA8" w14:textId="77777777" w:rsidR="002A4B94" w:rsidRDefault="002A4B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061280" w14:textId="77777777" w:rsidR="002A4B94" w:rsidRPr="002A4B94" w:rsidRDefault="002A4B9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E94F08" w14:textId="77777777" w:rsidR="002A4B94" w:rsidRPr="002A4B94" w:rsidRDefault="002A4B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D0225E" w14:textId="77777777" w:rsidR="004C27F2" w:rsidRDefault="004C27F2">
      <w:pPr>
        <w:spacing w:after="0" w:line="240" w:lineRule="auto"/>
      </w:pPr>
      <w:r>
        <w:separator/>
      </w:r>
    </w:p>
  </w:footnote>
  <w:footnote w:type="continuationSeparator" w:id="0">
    <w:p w14:paraId="2A42745F" w14:textId="77777777" w:rsidR="004C27F2" w:rsidRDefault="004C27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9697687"/>
      <w:docPartObj>
        <w:docPartGallery w:val="Page Numbers (Top of Page)"/>
        <w:docPartUnique/>
      </w:docPartObj>
    </w:sdtPr>
    <w:sdtEndPr>
      <w:rPr>
        <w:noProof/>
      </w:rPr>
    </w:sdtEndPr>
    <w:sdtContent>
      <w:p w14:paraId="6B6F0C0B" w14:textId="15AB612D" w:rsidR="00E778A8" w:rsidRDefault="00E778A8">
        <w:pPr>
          <w:pStyle w:val="Header"/>
          <w:jc w:val="right"/>
        </w:pPr>
        <w:ins w:id="930" w:author="Author" w:date="2021-01-30T21:31:00Z">
          <w:r w:rsidRPr="00F41915">
            <w:rPr>
              <w:rFonts w:ascii="Times New Roman" w:hAnsi="Times New Roman" w:cs="Times New Roman"/>
              <w:b/>
              <w:sz w:val="22"/>
            </w:rPr>
            <w:t xml:space="preserve">SELF-INTRODUCTIONS </w:t>
          </w:r>
          <w:r w:rsidRPr="00F41915">
            <w:rPr>
              <w:rStyle w:val="CommentReference"/>
              <w:rFonts w:ascii="Times New Roman" w:hAnsi="Times New Roman" w:cs="Times New Roman"/>
              <w:sz w:val="22"/>
              <w:szCs w:val="22"/>
            </w:rPr>
            <w:annotationRef/>
          </w:r>
          <w:r w:rsidRPr="00F41915">
            <w:rPr>
              <w:rFonts w:ascii="Times New Roman" w:hAnsi="Times New Roman" w:cs="Times New Roman"/>
              <w:b/>
              <w:sz w:val="22"/>
            </w:rPr>
            <w:t>BY LEARNERS OF JAPANESE</w:t>
          </w:r>
          <w:r>
            <w:rPr>
              <w:rFonts w:ascii="Times New Roman" w:hAnsi="Times New Roman" w:cs="Times New Roman"/>
              <w:b/>
              <w:sz w:val="24"/>
              <w:szCs w:val="24"/>
            </w:rPr>
            <w:tab/>
          </w:r>
          <w:r>
            <w:t xml:space="preserve"> </w:t>
          </w:r>
        </w:ins>
        <w:r>
          <w:fldChar w:fldCharType="begin"/>
        </w:r>
        <w:r>
          <w:instrText xml:space="preserve"> PAGE   \* MERGEFORMAT </w:instrText>
        </w:r>
        <w:r>
          <w:fldChar w:fldCharType="separate"/>
        </w:r>
        <w:r>
          <w:rPr>
            <w:noProof/>
          </w:rPr>
          <w:t>2</w:t>
        </w:r>
        <w:r>
          <w:rPr>
            <w:noProof/>
          </w:rPr>
          <w:fldChar w:fldCharType="end"/>
        </w:r>
      </w:p>
    </w:sdtContent>
  </w:sdt>
  <w:p w14:paraId="37104C4A" w14:textId="77777777" w:rsidR="00E778A8" w:rsidRDefault="00E778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6441767"/>
      <w:docPartObj>
        <w:docPartGallery w:val="Page Numbers (Top of Page)"/>
        <w:docPartUnique/>
      </w:docPartObj>
    </w:sdtPr>
    <w:sdtEndPr/>
    <w:sdtContent>
      <w:p w14:paraId="67186C08" w14:textId="41EB3E97" w:rsidR="00E778A8" w:rsidRPr="002A4B94" w:rsidRDefault="00E778A8">
        <w:pPr>
          <w:pStyle w:val="Header"/>
          <w:jc w:val="right"/>
        </w:pPr>
        <w:ins w:id="931" w:author="Author" w:date="2021-01-30T21:33:00Z">
          <w:r w:rsidRPr="002A4B94">
            <w:rPr>
              <w:rFonts w:ascii="Times New Roman" w:hAnsi="Times New Roman" w:cs="Times New Roman"/>
              <w:b/>
              <w:sz w:val="22"/>
            </w:rPr>
            <w:t xml:space="preserve">SELF-INTRODUCTIONS </w:t>
          </w:r>
          <w:r w:rsidRPr="002A4B94">
            <w:rPr>
              <w:rStyle w:val="CommentReference"/>
              <w:rFonts w:ascii="Times New Roman" w:hAnsi="Times New Roman" w:cs="Times New Roman"/>
              <w:sz w:val="22"/>
              <w:szCs w:val="22"/>
            </w:rPr>
            <w:annotationRef/>
          </w:r>
          <w:r w:rsidRPr="002A4B94">
            <w:rPr>
              <w:rFonts w:ascii="Times New Roman" w:hAnsi="Times New Roman" w:cs="Times New Roman"/>
              <w:b/>
              <w:sz w:val="22"/>
            </w:rPr>
            <w:t>BY LEARNERS OF JAPANESE</w:t>
          </w:r>
        </w:ins>
        <w:ins w:id="932" w:author="Author" w:date="2021-01-30T21:32:00Z">
          <w:r w:rsidRPr="002A4B94">
            <w:rPr>
              <w:rFonts w:ascii="Times New Roman" w:hAnsi="Times New Roman" w:cs="Times New Roman"/>
              <w:b/>
              <w:sz w:val="24"/>
              <w:szCs w:val="24"/>
            </w:rPr>
            <w:tab/>
          </w:r>
          <w:r w:rsidRPr="002A4B94">
            <w:t xml:space="preserve"> </w:t>
          </w:r>
        </w:ins>
        <w:r w:rsidRPr="002A4B94">
          <w:fldChar w:fldCharType="begin"/>
        </w:r>
        <w:r w:rsidRPr="002A4B94">
          <w:instrText xml:space="preserve"> PAGE   \* MERGEFORMAT </w:instrText>
        </w:r>
        <w:r w:rsidRPr="002A4B94">
          <w:fldChar w:fldCharType="separate"/>
        </w:r>
        <w:r w:rsidRPr="002A4B94">
          <w:t>2</w:t>
        </w:r>
        <w:r w:rsidRPr="002A4B94">
          <w:fldChar w:fldCharType="end"/>
        </w:r>
      </w:p>
    </w:sdtContent>
  </w:sdt>
  <w:p w14:paraId="7451D5B1" w14:textId="77777777" w:rsidR="00E778A8" w:rsidRPr="002A4B94" w:rsidRDefault="00E778A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2007705418"/>
      <w:docPartObj>
        <w:docPartGallery w:val="Page Numbers (Top of Page)"/>
        <w:docPartUnique/>
      </w:docPartObj>
    </w:sdtPr>
    <w:sdtEndPr/>
    <w:sdtContent>
      <w:p w14:paraId="12D06254" w14:textId="7E109FD0" w:rsidR="00E778A8" w:rsidRPr="002A4B94" w:rsidRDefault="00E778A8">
        <w:pPr>
          <w:pStyle w:val="Header"/>
          <w:jc w:val="right"/>
          <w:rPr>
            <w:rFonts w:ascii="Times New Roman" w:hAnsi="Times New Roman" w:cs="Times New Roman"/>
          </w:rPr>
        </w:pPr>
        <w:ins w:id="933" w:author="Author" w:date="2021-01-30T21:31:00Z">
          <w:r w:rsidRPr="002A4B94">
            <w:rPr>
              <w:rFonts w:ascii="Times New Roman" w:hAnsi="Times New Roman" w:cs="Times New Roman"/>
              <w:b/>
              <w:sz w:val="22"/>
            </w:rPr>
            <w:t xml:space="preserve">SELF-INTRODUCTIONS </w:t>
          </w:r>
          <w:r w:rsidRPr="002A4B94">
            <w:rPr>
              <w:rStyle w:val="CommentReference"/>
              <w:rFonts w:ascii="Times New Roman" w:hAnsi="Times New Roman" w:cs="Times New Roman"/>
              <w:sz w:val="22"/>
              <w:szCs w:val="22"/>
            </w:rPr>
            <w:annotationRef/>
          </w:r>
          <w:r w:rsidRPr="002A4B94">
            <w:rPr>
              <w:rFonts w:ascii="Times New Roman" w:hAnsi="Times New Roman" w:cs="Times New Roman"/>
              <w:b/>
              <w:sz w:val="22"/>
            </w:rPr>
            <w:t>BY LEARNERS OF JAPANESE</w:t>
          </w:r>
          <w:r w:rsidRPr="002A4B94">
            <w:rPr>
              <w:rFonts w:ascii="Times New Roman" w:hAnsi="Times New Roman" w:cs="Times New Roman"/>
              <w:b/>
              <w:sz w:val="24"/>
              <w:szCs w:val="24"/>
            </w:rPr>
            <w:t xml:space="preserve"> </w:t>
          </w:r>
          <w:r w:rsidRPr="002A4B94">
            <w:rPr>
              <w:rFonts w:ascii="Times New Roman" w:hAnsi="Times New Roman" w:cs="Times New Roman"/>
              <w:b/>
              <w:sz w:val="24"/>
              <w:szCs w:val="24"/>
            </w:rPr>
            <w:tab/>
          </w:r>
        </w:ins>
        <w:r w:rsidRPr="002A4B94">
          <w:rPr>
            <w:rFonts w:ascii="Times New Roman" w:hAnsi="Times New Roman" w:cs="Times New Roman"/>
          </w:rPr>
          <w:fldChar w:fldCharType="begin"/>
        </w:r>
        <w:r w:rsidRPr="002A4B94">
          <w:rPr>
            <w:rFonts w:ascii="Times New Roman" w:hAnsi="Times New Roman" w:cs="Times New Roman"/>
          </w:rPr>
          <w:instrText xml:space="preserve"> PAGE   \* MERGEFORMAT </w:instrText>
        </w:r>
        <w:r w:rsidRPr="002A4B94">
          <w:rPr>
            <w:rFonts w:ascii="Times New Roman" w:hAnsi="Times New Roman" w:cs="Times New Roman"/>
          </w:rPr>
          <w:fldChar w:fldCharType="separate"/>
        </w:r>
        <w:r w:rsidRPr="002A4B94">
          <w:rPr>
            <w:rFonts w:ascii="Times New Roman" w:hAnsi="Times New Roman" w:cs="Times New Roman"/>
          </w:rPr>
          <w:t>2</w:t>
        </w:r>
        <w:r w:rsidRPr="002A4B94">
          <w:rPr>
            <w:rFonts w:ascii="Times New Roman" w:hAnsi="Times New Roman" w:cs="Times New Roman"/>
          </w:rPr>
          <w:fldChar w:fldCharType="end"/>
        </w:r>
      </w:p>
    </w:sdtContent>
  </w:sdt>
  <w:p w14:paraId="2135806D" w14:textId="337D4502" w:rsidR="00E778A8" w:rsidRPr="002A4B94" w:rsidRDefault="00E778A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E36253"/>
    <w:multiLevelType w:val="hybridMultilevel"/>
    <w:tmpl w:val="8F286806"/>
    <w:lvl w:ilvl="0" w:tplc="29C008E0">
      <w:start w:val="1"/>
      <w:numFmt w:val="decimal"/>
      <w:lvlText w:val="%1."/>
      <w:lvlJc w:val="left"/>
      <w:pPr>
        <w:ind w:left="3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CF162860">
      <w:start w:val="1"/>
      <w:numFmt w:val="lowerLetter"/>
      <w:lvlText w:val="%2"/>
      <w:lvlJc w:val="left"/>
      <w:pPr>
        <w:ind w:left="10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52444B0E">
      <w:start w:val="1"/>
      <w:numFmt w:val="lowerRoman"/>
      <w:lvlText w:val="%3"/>
      <w:lvlJc w:val="left"/>
      <w:pPr>
        <w:ind w:left="18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B2141F84">
      <w:start w:val="1"/>
      <w:numFmt w:val="decimal"/>
      <w:lvlText w:val="%4"/>
      <w:lvlJc w:val="left"/>
      <w:pPr>
        <w:ind w:left="25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635E8208">
      <w:start w:val="1"/>
      <w:numFmt w:val="lowerLetter"/>
      <w:lvlText w:val="%5"/>
      <w:lvlJc w:val="left"/>
      <w:pPr>
        <w:ind w:left="32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E6701C72">
      <w:start w:val="1"/>
      <w:numFmt w:val="lowerRoman"/>
      <w:lvlText w:val="%6"/>
      <w:lvlJc w:val="left"/>
      <w:pPr>
        <w:ind w:left="39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8FBA5C70">
      <w:start w:val="1"/>
      <w:numFmt w:val="decimal"/>
      <w:lvlText w:val="%7"/>
      <w:lvlJc w:val="left"/>
      <w:pPr>
        <w:ind w:left="46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871824F2">
      <w:start w:val="1"/>
      <w:numFmt w:val="lowerLetter"/>
      <w:lvlText w:val="%8"/>
      <w:lvlJc w:val="left"/>
      <w:pPr>
        <w:ind w:left="54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D26C37BC">
      <w:start w:val="1"/>
      <w:numFmt w:val="lowerRoman"/>
      <w:lvlText w:val="%9"/>
      <w:lvlJc w:val="left"/>
      <w:pPr>
        <w:ind w:left="61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4AAE2FF9"/>
    <w:multiLevelType w:val="multilevel"/>
    <w:tmpl w:val="2D7AEBF4"/>
    <w:lvl w:ilvl="0">
      <w:start w:val="1"/>
      <w:numFmt w:val="decimal"/>
      <w:pStyle w:val="Heading1"/>
      <w:lvlText w:val="%1"/>
      <w:lvlJc w:val="left"/>
      <w:pPr>
        <w:ind w:left="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2">
      <w:start w:val="1"/>
      <w:numFmt w:val="decimal"/>
      <w:pStyle w:val="Heading3"/>
      <w:lvlText w:val="%1.%2.%3"/>
      <w:lvlJc w:val="left"/>
      <w:pPr>
        <w:ind w:left="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3">
      <w:start w:val="1"/>
      <w:numFmt w:val="decimal"/>
      <w:lvlText w:val="%4"/>
      <w:lvlJc w:val="left"/>
      <w:pPr>
        <w:ind w:left="108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4">
      <w:start w:val="1"/>
      <w:numFmt w:val="lowerLetter"/>
      <w:lvlText w:val="%5"/>
      <w:lvlJc w:val="left"/>
      <w:pPr>
        <w:ind w:left="180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5">
      <w:start w:val="1"/>
      <w:numFmt w:val="lowerRoman"/>
      <w:lvlText w:val="%6"/>
      <w:lvlJc w:val="left"/>
      <w:pPr>
        <w:ind w:left="252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6">
      <w:start w:val="1"/>
      <w:numFmt w:val="decimal"/>
      <w:lvlText w:val="%7"/>
      <w:lvlJc w:val="left"/>
      <w:pPr>
        <w:ind w:left="324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7">
      <w:start w:val="1"/>
      <w:numFmt w:val="lowerLetter"/>
      <w:lvlText w:val="%8"/>
      <w:lvlJc w:val="left"/>
      <w:pPr>
        <w:ind w:left="396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8">
      <w:start w:val="1"/>
      <w:numFmt w:val="lowerRoman"/>
      <w:lvlText w:val="%9"/>
      <w:lvlJc w:val="left"/>
      <w:pPr>
        <w:ind w:left="468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uthor">
    <w15:presenceInfo w15:providerId="None" w15:userId="Auth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mirrorMargins/>
  <w:activeWritingStyle w:appName="MSWord" w:lang="en-US" w:vendorID="64" w:dllVersion="0" w:nlCheck="1" w:checkStyle="0"/>
  <w:activeWritingStyle w:appName="MSWord" w:lang="en-GB" w:vendorID="64" w:dllVersion="0" w:nlCheck="1" w:checkStyle="0"/>
  <w:proofState w:spelling="clean" w:grammar="clean"/>
  <w:trackRevisions/>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MxNzY3tjS1NDYyNzFS0lEKTi0uzszPAykwrgUAlkOECiwAAAA="/>
  </w:docVars>
  <w:rsids>
    <w:rsidRoot w:val="00D010AD"/>
    <w:rsid w:val="00023E6A"/>
    <w:rsid w:val="000361CC"/>
    <w:rsid w:val="000502A3"/>
    <w:rsid w:val="000560ED"/>
    <w:rsid w:val="00072AA8"/>
    <w:rsid w:val="00081D12"/>
    <w:rsid w:val="000872B1"/>
    <w:rsid w:val="00090668"/>
    <w:rsid w:val="0009105F"/>
    <w:rsid w:val="00093908"/>
    <w:rsid w:val="000A00BB"/>
    <w:rsid w:val="000B2501"/>
    <w:rsid w:val="000B37BA"/>
    <w:rsid w:val="000B5144"/>
    <w:rsid w:val="000D2704"/>
    <w:rsid w:val="000D2713"/>
    <w:rsid w:val="000E0A1D"/>
    <w:rsid w:val="000E5743"/>
    <w:rsid w:val="00120F65"/>
    <w:rsid w:val="00124B22"/>
    <w:rsid w:val="00134564"/>
    <w:rsid w:val="001452B1"/>
    <w:rsid w:val="00145349"/>
    <w:rsid w:val="001527B8"/>
    <w:rsid w:val="00155B55"/>
    <w:rsid w:val="00163E2C"/>
    <w:rsid w:val="00170AD8"/>
    <w:rsid w:val="001800D5"/>
    <w:rsid w:val="001801A9"/>
    <w:rsid w:val="00183312"/>
    <w:rsid w:val="00183C36"/>
    <w:rsid w:val="00184E34"/>
    <w:rsid w:val="0019513F"/>
    <w:rsid w:val="00197AC8"/>
    <w:rsid w:val="001A7E8D"/>
    <w:rsid w:val="001C5AC3"/>
    <w:rsid w:val="001D5E18"/>
    <w:rsid w:val="001E7550"/>
    <w:rsid w:val="001F63FE"/>
    <w:rsid w:val="00210042"/>
    <w:rsid w:val="002108EF"/>
    <w:rsid w:val="0022127A"/>
    <w:rsid w:val="00225C27"/>
    <w:rsid w:val="002303FE"/>
    <w:rsid w:val="00231716"/>
    <w:rsid w:val="00233CBE"/>
    <w:rsid w:val="002429E2"/>
    <w:rsid w:val="002862AD"/>
    <w:rsid w:val="002876AE"/>
    <w:rsid w:val="00290E24"/>
    <w:rsid w:val="00294B39"/>
    <w:rsid w:val="002A44F7"/>
    <w:rsid w:val="002A4B94"/>
    <w:rsid w:val="002B2F83"/>
    <w:rsid w:val="002B510E"/>
    <w:rsid w:val="002C370C"/>
    <w:rsid w:val="002C39B8"/>
    <w:rsid w:val="00324C98"/>
    <w:rsid w:val="00327C9C"/>
    <w:rsid w:val="003322A9"/>
    <w:rsid w:val="00354A2E"/>
    <w:rsid w:val="00357489"/>
    <w:rsid w:val="00357C0A"/>
    <w:rsid w:val="0038097B"/>
    <w:rsid w:val="00382FE6"/>
    <w:rsid w:val="00384D3B"/>
    <w:rsid w:val="003A04E5"/>
    <w:rsid w:val="003A4C32"/>
    <w:rsid w:val="003A6DF6"/>
    <w:rsid w:val="003C0DD6"/>
    <w:rsid w:val="003C1D96"/>
    <w:rsid w:val="003D524F"/>
    <w:rsid w:val="003F17E7"/>
    <w:rsid w:val="003F60B5"/>
    <w:rsid w:val="00405654"/>
    <w:rsid w:val="004062DA"/>
    <w:rsid w:val="00412C8D"/>
    <w:rsid w:val="004239D2"/>
    <w:rsid w:val="004244B4"/>
    <w:rsid w:val="00431847"/>
    <w:rsid w:val="004402BE"/>
    <w:rsid w:val="00442DBA"/>
    <w:rsid w:val="00445D78"/>
    <w:rsid w:val="00452D4C"/>
    <w:rsid w:val="00476BFA"/>
    <w:rsid w:val="0049184A"/>
    <w:rsid w:val="004A70C0"/>
    <w:rsid w:val="004B5FDA"/>
    <w:rsid w:val="004B6F94"/>
    <w:rsid w:val="004C27F2"/>
    <w:rsid w:val="004D33C0"/>
    <w:rsid w:val="004D5F5E"/>
    <w:rsid w:val="004F4467"/>
    <w:rsid w:val="004F50A9"/>
    <w:rsid w:val="00500A9D"/>
    <w:rsid w:val="00512EB5"/>
    <w:rsid w:val="00567B67"/>
    <w:rsid w:val="005740D9"/>
    <w:rsid w:val="005743CC"/>
    <w:rsid w:val="00581037"/>
    <w:rsid w:val="005840EA"/>
    <w:rsid w:val="00594FB9"/>
    <w:rsid w:val="005A0558"/>
    <w:rsid w:val="005B289C"/>
    <w:rsid w:val="005C1C81"/>
    <w:rsid w:val="005D1DEA"/>
    <w:rsid w:val="005E1670"/>
    <w:rsid w:val="005E2AFC"/>
    <w:rsid w:val="005E71BE"/>
    <w:rsid w:val="005F3926"/>
    <w:rsid w:val="005F6869"/>
    <w:rsid w:val="005F6B25"/>
    <w:rsid w:val="00605363"/>
    <w:rsid w:val="00620E30"/>
    <w:rsid w:val="00626755"/>
    <w:rsid w:val="006410EB"/>
    <w:rsid w:val="0064429C"/>
    <w:rsid w:val="00651DB7"/>
    <w:rsid w:val="00665173"/>
    <w:rsid w:val="00667EBC"/>
    <w:rsid w:val="00683A33"/>
    <w:rsid w:val="006903E1"/>
    <w:rsid w:val="006916C3"/>
    <w:rsid w:val="006973FE"/>
    <w:rsid w:val="006B2760"/>
    <w:rsid w:val="006B594A"/>
    <w:rsid w:val="006B6160"/>
    <w:rsid w:val="006B7BC4"/>
    <w:rsid w:val="006C5B24"/>
    <w:rsid w:val="006C605E"/>
    <w:rsid w:val="006D0A26"/>
    <w:rsid w:val="006D5301"/>
    <w:rsid w:val="006D64E8"/>
    <w:rsid w:val="006F2E18"/>
    <w:rsid w:val="006F6923"/>
    <w:rsid w:val="007134EB"/>
    <w:rsid w:val="007179AB"/>
    <w:rsid w:val="0072253E"/>
    <w:rsid w:val="007234BE"/>
    <w:rsid w:val="00730AE1"/>
    <w:rsid w:val="0073328E"/>
    <w:rsid w:val="00736762"/>
    <w:rsid w:val="007553D6"/>
    <w:rsid w:val="00755CA0"/>
    <w:rsid w:val="00780D0A"/>
    <w:rsid w:val="00782DAA"/>
    <w:rsid w:val="00792F69"/>
    <w:rsid w:val="007A2270"/>
    <w:rsid w:val="007B4089"/>
    <w:rsid w:val="007B7EAC"/>
    <w:rsid w:val="007F410F"/>
    <w:rsid w:val="007F41FE"/>
    <w:rsid w:val="007F48B1"/>
    <w:rsid w:val="00815365"/>
    <w:rsid w:val="00823194"/>
    <w:rsid w:val="0082515D"/>
    <w:rsid w:val="00834705"/>
    <w:rsid w:val="0084545C"/>
    <w:rsid w:val="00853E31"/>
    <w:rsid w:val="00870CEA"/>
    <w:rsid w:val="00884B19"/>
    <w:rsid w:val="008867B7"/>
    <w:rsid w:val="00891075"/>
    <w:rsid w:val="008931DD"/>
    <w:rsid w:val="008C0C41"/>
    <w:rsid w:val="008C260B"/>
    <w:rsid w:val="008C6C21"/>
    <w:rsid w:val="008D1C5D"/>
    <w:rsid w:val="008E5003"/>
    <w:rsid w:val="009012CF"/>
    <w:rsid w:val="0090493B"/>
    <w:rsid w:val="00913C68"/>
    <w:rsid w:val="009146D1"/>
    <w:rsid w:val="009336D9"/>
    <w:rsid w:val="00934F98"/>
    <w:rsid w:val="00940307"/>
    <w:rsid w:val="0095165D"/>
    <w:rsid w:val="0095210B"/>
    <w:rsid w:val="009711E3"/>
    <w:rsid w:val="00984B3B"/>
    <w:rsid w:val="009B1BA8"/>
    <w:rsid w:val="009B7F58"/>
    <w:rsid w:val="009C567C"/>
    <w:rsid w:val="009C5E43"/>
    <w:rsid w:val="009E1A49"/>
    <w:rsid w:val="009E2E03"/>
    <w:rsid w:val="009E6259"/>
    <w:rsid w:val="009F47F2"/>
    <w:rsid w:val="00A008D6"/>
    <w:rsid w:val="00A100D4"/>
    <w:rsid w:val="00A139DC"/>
    <w:rsid w:val="00A17678"/>
    <w:rsid w:val="00A239A3"/>
    <w:rsid w:val="00A27333"/>
    <w:rsid w:val="00A34F57"/>
    <w:rsid w:val="00A37A00"/>
    <w:rsid w:val="00A51BDA"/>
    <w:rsid w:val="00A53497"/>
    <w:rsid w:val="00A5593D"/>
    <w:rsid w:val="00A65244"/>
    <w:rsid w:val="00A67BCC"/>
    <w:rsid w:val="00A7543E"/>
    <w:rsid w:val="00A870F1"/>
    <w:rsid w:val="00A907F6"/>
    <w:rsid w:val="00A91520"/>
    <w:rsid w:val="00AA3654"/>
    <w:rsid w:val="00AA4EE9"/>
    <w:rsid w:val="00AC3FDD"/>
    <w:rsid w:val="00AD025C"/>
    <w:rsid w:val="00AD0467"/>
    <w:rsid w:val="00AD1586"/>
    <w:rsid w:val="00AD451F"/>
    <w:rsid w:val="00AD46F6"/>
    <w:rsid w:val="00AE1DA2"/>
    <w:rsid w:val="00AE21C1"/>
    <w:rsid w:val="00B03423"/>
    <w:rsid w:val="00B0473C"/>
    <w:rsid w:val="00B071CE"/>
    <w:rsid w:val="00B20420"/>
    <w:rsid w:val="00B46DB3"/>
    <w:rsid w:val="00B47748"/>
    <w:rsid w:val="00B70E23"/>
    <w:rsid w:val="00B7247E"/>
    <w:rsid w:val="00B75B89"/>
    <w:rsid w:val="00B76F12"/>
    <w:rsid w:val="00B90AB1"/>
    <w:rsid w:val="00B916C6"/>
    <w:rsid w:val="00B95E01"/>
    <w:rsid w:val="00BA21F3"/>
    <w:rsid w:val="00BA2A67"/>
    <w:rsid w:val="00BA596F"/>
    <w:rsid w:val="00BA7DC3"/>
    <w:rsid w:val="00BB4ACC"/>
    <w:rsid w:val="00BB5C84"/>
    <w:rsid w:val="00BC3410"/>
    <w:rsid w:val="00BC51BA"/>
    <w:rsid w:val="00BF0CC0"/>
    <w:rsid w:val="00C0152A"/>
    <w:rsid w:val="00C11EDE"/>
    <w:rsid w:val="00C21499"/>
    <w:rsid w:val="00C2648D"/>
    <w:rsid w:val="00C30B71"/>
    <w:rsid w:val="00C331E0"/>
    <w:rsid w:val="00C42B96"/>
    <w:rsid w:val="00C430DA"/>
    <w:rsid w:val="00C44F40"/>
    <w:rsid w:val="00C633DB"/>
    <w:rsid w:val="00C63F87"/>
    <w:rsid w:val="00C63FE9"/>
    <w:rsid w:val="00C65CD3"/>
    <w:rsid w:val="00C677FC"/>
    <w:rsid w:val="00C729E7"/>
    <w:rsid w:val="00C8439F"/>
    <w:rsid w:val="00C87F13"/>
    <w:rsid w:val="00C923B6"/>
    <w:rsid w:val="00C93027"/>
    <w:rsid w:val="00CC7024"/>
    <w:rsid w:val="00CE3F54"/>
    <w:rsid w:val="00CF628D"/>
    <w:rsid w:val="00D010AD"/>
    <w:rsid w:val="00D07513"/>
    <w:rsid w:val="00D20DC0"/>
    <w:rsid w:val="00D21601"/>
    <w:rsid w:val="00D2385C"/>
    <w:rsid w:val="00D3336F"/>
    <w:rsid w:val="00D35D9A"/>
    <w:rsid w:val="00D41505"/>
    <w:rsid w:val="00D4541C"/>
    <w:rsid w:val="00D53BAE"/>
    <w:rsid w:val="00D7280F"/>
    <w:rsid w:val="00D73EC5"/>
    <w:rsid w:val="00D80B8E"/>
    <w:rsid w:val="00D90213"/>
    <w:rsid w:val="00D93E21"/>
    <w:rsid w:val="00D97955"/>
    <w:rsid w:val="00DB24B4"/>
    <w:rsid w:val="00DC62A0"/>
    <w:rsid w:val="00DD0066"/>
    <w:rsid w:val="00DD3F7F"/>
    <w:rsid w:val="00DD66EF"/>
    <w:rsid w:val="00DE2526"/>
    <w:rsid w:val="00E12380"/>
    <w:rsid w:val="00E30A1B"/>
    <w:rsid w:val="00E342F9"/>
    <w:rsid w:val="00E778A8"/>
    <w:rsid w:val="00E83C7B"/>
    <w:rsid w:val="00E84379"/>
    <w:rsid w:val="00E91C39"/>
    <w:rsid w:val="00E92CD0"/>
    <w:rsid w:val="00EA14E5"/>
    <w:rsid w:val="00EA28E0"/>
    <w:rsid w:val="00EA577A"/>
    <w:rsid w:val="00EB1995"/>
    <w:rsid w:val="00ED2C14"/>
    <w:rsid w:val="00ED61C2"/>
    <w:rsid w:val="00EE7C79"/>
    <w:rsid w:val="00EF29AD"/>
    <w:rsid w:val="00EF59E2"/>
    <w:rsid w:val="00EF6FCF"/>
    <w:rsid w:val="00F10995"/>
    <w:rsid w:val="00F177D3"/>
    <w:rsid w:val="00F3235F"/>
    <w:rsid w:val="00F32A78"/>
    <w:rsid w:val="00F33524"/>
    <w:rsid w:val="00F33870"/>
    <w:rsid w:val="00F41915"/>
    <w:rsid w:val="00F45F32"/>
    <w:rsid w:val="00F47C02"/>
    <w:rsid w:val="00F50D57"/>
    <w:rsid w:val="00F51759"/>
    <w:rsid w:val="00F51E37"/>
    <w:rsid w:val="00F62919"/>
    <w:rsid w:val="00FC2180"/>
    <w:rsid w:val="00FC5EEE"/>
    <w:rsid w:val="00FC684E"/>
    <w:rsid w:val="00FC765C"/>
    <w:rsid w:val="00FD24D9"/>
    <w:rsid w:val="00FE6CDD"/>
    <w:rsid w:val="00FF45E2"/>
    <w:rsid w:val="00FF6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E9E77F"/>
  <w15:docId w15:val="{24394F3B-A1A6-4619-8079-302B314A8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18" w:line="258" w:lineRule="auto"/>
      <w:ind w:left="10" w:right="51" w:hanging="10"/>
      <w:jc w:val="both"/>
    </w:pPr>
    <w:rPr>
      <w:rFonts w:ascii="Calibri" w:eastAsia="Calibri" w:hAnsi="Calibri" w:cs="Calibri"/>
      <w:color w:val="000000"/>
      <w:sz w:val="23"/>
    </w:rPr>
  </w:style>
  <w:style w:type="paragraph" w:styleId="Heading1">
    <w:name w:val="heading 1"/>
    <w:next w:val="Normal"/>
    <w:link w:val="Heading1Char"/>
    <w:uiPriority w:val="9"/>
    <w:qFormat/>
    <w:pPr>
      <w:keepNext/>
      <w:keepLines/>
      <w:numPr>
        <w:numId w:val="2"/>
      </w:numPr>
      <w:spacing w:after="189"/>
      <w:outlineLvl w:val="0"/>
    </w:pPr>
    <w:rPr>
      <w:rFonts w:ascii="Calibri" w:eastAsia="Calibri" w:hAnsi="Calibri" w:cs="Calibri"/>
      <w:b/>
      <w:color w:val="000000"/>
      <w:sz w:val="24"/>
    </w:rPr>
  </w:style>
  <w:style w:type="paragraph" w:styleId="Heading2">
    <w:name w:val="heading 2"/>
    <w:next w:val="Normal"/>
    <w:link w:val="Heading2Char"/>
    <w:uiPriority w:val="9"/>
    <w:unhideWhenUsed/>
    <w:qFormat/>
    <w:pPr>
      <w:keepNext/>
      <w:keepLines/>
      <w:numPr>
        <w:ilvl w:val="1"/>
        <w:numId w:val="2"/>
      </w:numPr>
      <w:spacing w:after="200"/>
      <w:outlineLvl w:val="1"/>
    </w:pPr>
    <w:rPr>
      <w:rFonts w:ascii="Calibri" w:eastAsia="Calibri" w:hAnsi="Calibri" w:cs="Calibri"/>
      <w:b/>
      <w:color w:val="000000"/>
      <w:sz w:val="23"/>
    </w:rPr>
  </w:style>
  <w:style w:type="paragraph" w:styleId="Heading3">
    <w:name w:val="heading 3"/>
    <w:next w:val="Normal"/>
    <w:link w:val="Heading3Char"/>
    <w:uiPriority w:val="9"/>
    <w:unhideWhenUsed/>
    <w:qFormat/>
    <w:pPr>
      <w:keepNext/>
      <w:keepLines/>
      <w:numPr>
        <w:ilvl w:val="2"/>
        <w:numId w:val="2"/>
      </w:numPr>
      <w:spacing w:after="200"/>
      <w:outlineLvl w:val="2"/>
    </w:pPr>
    <w:rPr>
      <w:rFonts w:ascii="Calibri" w:eastAsia="Calibri" w:hAnsi="Calibri" w:cs="Calibri"/>
      <w:b/>
      <w:color w:val="00000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000000"/>
      <w:sz w:val="23"/>
    </w:rPr>
  </w:style>
  <w:style w:type="character" w:customStyle="1" w:styleId="Heading1Char">
    <w:name w:val="Heading 1 Char"/>
    <w:link w:val="Heading1"/>
    <w:rPr>
      <w:rFonts w:ascii="Calibri" w:eastAsia="Calibri" w:hAnsi="Calibri" w:cs="Calibri"/>
      <w:b/>
      <w:color w:val="000000"/>
      <w:sz w:val="24"/>
    </w:rPr>
  </w:style>
  <w:style w:type="character" w:customStyle="1" w:styleId="Heading2Char">
    <w:name w:val="Heading 2 Char"/>
    <w:link w:val="Heading2"/>
    <w:rPr>
      <w:rFonts w:ascii="Calibri" w:eastAsia="Calibri" w:hAnsi="Calibri" w:cs="Calibri"/>
      <w:b/>
      <w:color w:val="000000"/>
      <w:sz w:val="23"/>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2100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0042"/>
    <w:rPr>
      <w:rFonts w:ascii="Calibri" w:eastAsia="Calibri" w:hAnsi="Calibri" w:cs="Calibri"/>
      <w:color w:val="000000"/>
      <w:sz w:val="23"/>
    </w:rPr>
  </w:style>
  <w:style w:type="paragraph" w:styleId="Header">
    <w:name w:val="header"/>
    <w:basedOn w:val="Normal"/>
    <w:link w:val="HeaderChar"/>
    <w:uiPriority w:val="99"/>
    <w:unhideWhenUsed/>
    <w:rsid w:val="002100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0042"/>
    <w:rPr>
      <w:rFonts w:ascii="Calibri" w:eastAsia="Calibri" w:hAnsi="Calibri" w:cs="Calibri"/>
      <w:color w:val="000000"/>
      <w:sz w:val="23"/>
    </w:rPr>
  </w:style>
  <w:style w:type="character" w:styleId="CommentReference">
    <w:name w:val="annotation reference"/>
    <w:basedOn w:val="DefaultParagraphFont"/>
    <w:uiPriority w:val="99"/>
    <w:semiHidden/>
    <w:unhideWhenUsed/>
    <w:rsid w:val="002B510E"/>
    <w:rPr>
      <w:sz w:val="16"/>
      <w:szCs w:val="16"/>
    </w:rPr>
  </w:style>
  <w:style w:type="paragraph" w:styleId="CommentText">
    <w:name w:val="annotation text"/>
    <w:basedOn w:val="Normal"/>
    <w:link w:val="CommentTextChar"/>
    <w:uiPriority w:val="99"/>
    <w:unhideWhenUsed/>
    <w:rsid w:val="002B510E"/>
    <w:pPr>
      <w:spacing w:line="240" w:lineRule="auto"/>
    </w:pPr>
    <w:rPr>
      <w:sz w:val="20"/>
      <w:szCs w:val="20"/>
    </w:rPr>
  </w:style>
  <w:style w:type="character" w:customStyle="1" w:styleId="CommentTextChar">
    <w:name w:val="Comment Text Char"/>
    <w:basedOn w:val="DefaultParagraphFont"/>
    <w:link w:val="CommentText"/>
    <w:uiPriority w:val="99"/>
    <w:rsid w:val="002B510E"/>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2B510E"/>
    <w:rPr>
      <w:b/>
      <w:bCs/>
    </w:rPr>
  </w:style>
  <w:style w:type="character" w:customStyle="1" w:styleId="CommentSubjectChar">
    <w:name w:val="Comment Subject Char"/>
    <w:basedOn w:val="CommentTextChar"/>
    <w:link w:val="CommentSubject"/>
    <w:uiPriority w:val="99"/>
    <w:semiHidden/>
    <w:rsid w:val="002B510E"/>
    <w:rPr>
      <w:rFonts w:ascii="Calibri" w:eastAsia="Calibri" w:hAnsi="Calibri" w:cs="Calibri"/>
      <w:b/>
      <w:bCs/>
      <w:color w:val="000000"/>
      <w:sz w:val="20"/>
      <w:szCs w:val="20"/>
    </w:rPr>
  </w:style>
  <w:style w:type="character" w:customStyle="1" w:styleId="fontstyle01">
    <w:name w:val="fontstyle01"/>
    <w:basedOn w:val="DefaultParagraphFont"/>
    <w:rsid w:val="002B510E"/>
    <w:rPr>
      <w:rFonts w:ascii="TimesNewRomanPSMT" w:hAnsi="TimesNewRomanPSMT" w:hint="default"/>
      <w:b w:val="0"/>
      <w:bCs w:val="0"/>
      <w:i w:val="0"/>
      <w:iCs w:val="0"/>
      <w:color w:val="000000"/>
      <w:sz w:val="30"/>
      <w:szCs w:val="30"/>
    </w:rPr>
  </w:style>
  <w:style w:type="paragraph" w:styleId="Revision">
    <w:name w:val="Revision"/>
    <w:hidden/>
    <w:uiPriority w:val="99"/>
    <w:semiHidden/>
    <w:rsid w:val="00EA577A"/>
    <w:pPr>
      <w:spacing w:after="0" w:line="240" w:lineRule="auto"/>
    </w:pPr>
    <w:rPr>
      <w:rFonts w:ascii="Calibri" w:eastAsia="Calibri" w:hAnsi="Calibri" w:cs="Calibri"/>
      <w:color w:val="000000"/>
      <w:sz w:val="23"/>
    </w:rPr>
  </w:style>
  <w:style w:type="character" w:styleId="Hyperlink">
    <w:name w:val="Hyperlink"/>
    <w:basedOn w:val="DefaultParagraphFont"/>
    <w:uiPriority w:val="99"/>
    <w:unhideWhenUsed/>
    <w:rsid w:val="009E1A49"/>
    <w:rPr>
      <w:color w:val="0563C1" w:themeColor="hyperlink"/>
      <w:u w:val="single"/>
    </w:rPr>
  </w:style>
  <w:style w:type="character" w:styleId="UnresolvedMention">
    <w:name w:val="Unresolved Mention"/>
    <w:basedOn w:val="DefaultParagraphFont"/>
    <w:uiPriority w:val="99"/>
    <w:semiHidden/>
    <w:unhideWhenUsed/>
    <w:rsid w:val="009E1A49"/>
    <w:rPr>
      <w:color w:val="605E5C"/>
      <w:shd w:val="clear" w:color="auto" w:fill="E1DFDD"/>
    </w:rPr>
  </w:style>
  <w:style w:type="paragraph" w:styleId="BalloonText">
    <w:name w:val="Balloon Text"/>
    <w:basedOn w:val="Normal"/>
    <w:link w:val="BalloonTextChar"/>
    <w:uiPriority w:val="99"/>
    <w:semiHidden/>
    <w:unhideWhenUsed/>
    <w:rsid w:val="000A00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00BB"/>
    <w:rPr>
      <w:rFonts w:ascii="Segoe UI" w:eastAsia="Calibri" w:hAnsi="Segoe UI" w:cs="Segoe UI"/>
      <w:color w:val="000000"/>
      <w:sz w:val="18"/>
      <w:szCs w:val="18"/>
    </w:rPr>
  </w:style>
  <w:style w:type="paragraph" w:styleId="NormalWeb">
    <w:name w:val="Normal (Web)"/>
    <w:basedOn w:val="Normal"/>
    <w:uiPriority w:val="99"/>
    <w:unhideWhenUsed/>
    <w:rsid w:val="00C331E0"/>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character" w:styleId="Emphasis">
    <w:name w:val="Emphasis"/>
    <w:basedOn w:val="DefaultParagraphFont"/>
    <w:uiPriority w:val="20"/>
    <w:qFormat/>
    <w:rsid w:val="00C331E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23734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2" Type="http://schemas.openxmlformats.org/officeDocument/2006/relationships/hyperlink" Target="https://www.sagepub.com/journal-author-gateway" TargetMode="External"/><Relationship Id="rId1" Type="http://schemas.openxmlformats.org/officeDocument/2006/relationships/hyperlink" Target="https://journals.sagepub.com/author-instructions/JEX"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3030</Words>
  <Characters>17276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cp:lastModifiedBy>Author</cp:lastModifiedBy>
  <cp:revision>2</cp:revision>
  <dcterms:created xsi:type="dcterms:W3CDTF">2021-02-12T10:13:00Z</dcterms:created>
  <dcterms:modified xsi:type="dcterms:W3CDTF">2021-02-12T10:13:00Z</dcterms:modified>
</cp:coreProperties>
</file>