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EDD7" w14:textId="10D47FC2" w:rsidR="002C3120" w:rsidRPr="005550AE" w:rsidRDefault="000F6A6A" w:rsidP="00F00781">
      <w:pPr>
        <w:pStyle w:val="IETPaperTitle"/>
        <w:jc w:val="both"/>
        <w:rPr>
          <w:rFonts w:ascii="Arial" w:hAnsi="Arial" w:cs="Arial"/>
          <w:sz w:val="24"/>
          <w:szCs w:val="20"/>
          <w:lang w:val="en-GB"/>
        </w:rPr>
      </w:pPr>
      <w:commentRangeStart w:id="0"/>
      <w:del w:id="1" w:author="Author">
        <w:r w:rsidRPr="005550AE" w:rsidDel="00A74A36">
          <w:rPr>
            <w:rFonts w:ascii="Arial" w:hAnsi="Arial" w:cs="Arial"/>
            <w:sz w:val="24"/>
            <w:szCs w:val="20"/>
            <w:lang w:val="en-GB"/>
          </w:rPr>
          <w:delText xml:space="preserve">Air Conditioning Compressor </w:delText>
        </w:r>
      </w:del>
      <w:r w:rsidRPr="005550AE">
        <w:rPr>
          <w:rFonts w:ascii="Arial" w:hAnsi="Arial" w:cs="Arial"/>
          <w:sz w:val="24"/>
          <w:szCs w:val="20"/>
          <w:lang w:val="en-GB"/>
        </w:rPr>
        <w:t xml:space="preserve">Air Leak Detection </w:t>
      </w:r>
      <w:ins w:id="2" w:author="Author">
        <w:r w:rsidR="00A74A36" w:rsidRPr="005550AE">
          <w:rPr>
            <w:rFonts w:ascii="Arial" w:hAnsi="Arial" w:cs="Arial"/>
            <w:sz w:val="24"/>
            <w:szCs w:val="20"/>
            <w:lang w:val="en-GB"/>
          </w:rPr>
          <w:t xml:space="preserve">in Air Conditioner Compressors </w:t>
        </w:r>
      </w:ins>
      <w:del w:id="3" w:author="Author">
        <w:r w:rsidRPr="005550AE" w:rsidDel="00B941F3">
          <w:rPr>
            <w:rFonts w:ascii="Arial" w:hAnsi="Arial" w:cs="Arial"/>
            <w:sz w:val="24"/>
            <w:szCs w:val="20"/>
            <w:lang w:val="en-GB"/>
          </w:rPr>
          <w:delText xml:space="preserve">by </w:delText>
        </w:r>
      </w:del>
      <w:ins w:id="4" w:author="Author">
        <w:r w:rsidR="00B941F3" w:rsidRPr="005550AE">
          <w:rPr>
            <w:rFonts w:ascii="Arial" w:hAnsi="Arial" w:cs="Arial"/>
            <w:sz w:val="24"/>
            <w:szCs w:val="20"/>
            <w:lang w:val="en-GB"/>
          </w:rPr>
          <w:t xml:space="preserve">using </w:t>
        </w:r>
      </w:ins>
      <w:r w:rsidRPr="005550AE">
        <w:rPr>
          <w:rFonts w:ascii="Arial" w:hAnsi="Arial" w:cs="Arial"/>
          <w:sz w:val="24"/>
          <w:szCs w:val="20"/>
          <w:lang w:val="en-GB"/>
        </w:rPr>
        <w:t xml:space="preserve">Image Processing Techniques </w:t>
      </w:r>
      <w:del w:id="5" w:author="Author">
        <w:r w:rsidRPr="005550AE" w:rsidDel="00A74A36">
          <w:rPr>
            <w:rFonts w:ascii="Arial" w:hAnsi="Arial" w:cs="Arial"/>
            <w:sz w:val="24"/>
            <w:szCs w:val="20"/>
            <w:lang w:val="en-GB"/>
          </w:rPr>
          <w:delText xml:space="preserve">for Industrial </w:delText>
        </w:r>
        <w:commentRangeStart w:id="6"/>
        <w:r w:rsidRPr="005550AE" w:rsidDel="00A74A36">
          <w:rPr>
            <w:rFonts w:ascii="Arial" w:hAnsi="Arial" w:cs="Arial"/>
            <w:sz w:val="24"/>
            <w:szCs w:val="20"/>
            <w:lang w:val="en-GB"/>
          </w:rPr>
          <w:delText>Applications</w:delText>
        </w:r>
      </w:del>
      <w:commentRangeEnd w:id="0"/>
      <w:r w:rsidR="00A74A36" w:rsidRPr="005550AE">
        <w:rPr>
          <w:rStyle w:val="CommentReference"/>
          <w:b w:val="0"/>
          <w:lang w:val="en-GB"/>
        </w:rPr>
        <w:commentReference w:id="0"/>
      </w:r>
      <w:commentRangeEnd w:id="6"/>
      <w:r w:rsidR="00530B37" w:rsidRPr="005550AE">
        <w:rPr>
          <w:rFonts w:ascii="Arial" w:hAnsi="Arial" w:cs="Arial"/>
          <w:sz w:val="24"/>
          <w:szCs w:val="20"/>
          <w:lang w:val="en-GB"/>
        </w:rPr>
        <w:t xml:space="preserve"> </w:t>
      </w:r>
      <w:r w:rsidR="00264657" w:rsidRPr="005550AE">
        <w:rPr>
          <w:rStyle w:val="CommentReference"/>
          <w:b w:val="0"/>
          <w:lang w:val="en-GB"/>
        </w:rPr>
        <w:commentReference w:id="6"/>
      </w:r>
      <w:r w:rsidR="002C3120" w:rsidRPr="005550AE">
        <w:rPr>
          <w:rFonts w:ascii="Arial" w:hAnsi="Arial" w:cs="Arial"/>
          <w:sz w:val="24"/>
          <w:szCs w:val="20"/>
          <w:lang w:val="en-GB"/>
        </w:rPr>
        <w:t xml:space="preserve"> </w:t>
      </w:r>
    </w:p>
    <w:p w14:paraId="6148FDEC" w14:textId="77777777" w:rsidR="00082EC9" w:rsidRPr="005550AE" w:rsidRDefault="00082EC9" w:rsidP="00F00781">
      <w:pPr>
        <w:pStyle w:val="IETPaperTitle"/>
        <w:jc w:val="both"/>
        <w:rPr>
          <w:sz w:val="20"/>
          <w:szCs w:val="20"/>
          <w:lang w:val="en-GB"/>
        </w:rPr>
      </w:pPr>
    </w:p>
    <w:p w14:paraId="48423F72" w14:textId="77777777" w:rsidR="00D41274" w:rsidRPr="005550AE" w:rsidRDefault="00D41274" w:rsidP="00F00781">
      <w:pPr>
        <w:jc w:val="both"/>
        <w:rPr>
          <w:sz w:val="22"/>
          <w:szCs w:val="20"/>
          <w:highlight w:val="yellow"/>
          <w:vertAlign w:val="superscript"/>
          <w:lang w:val="en-GB"/>
        </w:rPr>
      </w:pPr>
      <w:commentRangeStart w:id="8"/>
      <w:r w:rsidRPr="005550AE">
        <w:rPr>
          <w:sz w:val="22"/>
          <w:szCs w:val="20"/>
          <w:highlight w:val="yellow"/>
          <w:lang w:val="en-GB"/>
        </w:rPr>
        <w:t>First Author</w:t>
      </w:r>
      <w:r w:rsidR="00E867C4" w:rsidRPr="005550AE">
        <w:rPr>
          <w:sz w:val="22"/>
          <w:szCs w:val="20"/>
          <w:highlight w:val="yellow"/>
          <w:vertAlign w:val="superscript"/>
          <w:lang w:val="en-GB"/>
        </w:rPr>
        <w:t xml:space="preserve"> </w:t>
      </w:r>
      <w:r w:rsidRPr="005550AE">
        <w:rPr>
          <w:sz w:val="22"/>
          <w:szCs w:val="20"/>
          <w:highlight w:val="yellow"/>
          <w:vertAlign w:val="superscript"/>
          <w:lang w:val="en-GB"/>
        </w:rPr>
        <w:t>1</w:t>
      </w:r>
      <w:r w:rsidRPr="005550AE">
        <w:rPr>
          <w:sz w:val="22"/>
          <w:szCs w:val="20"/>
          <w:highlight w:val="yellow"/>
          <w:lang w:val="en-GB"/>
        </w:rPr>
        <w:t>, Second Author</w:t>
      </w:r>
      <w:r w:rsidR="00E867C4" w:rsidRPr="005550AE">
        <w:rPr>
          <w:sz w:val="22"/>
          <w:szCs w:val="20"/>
          <w:highlight w:val="yellow"/>
          <w:vertAlign w:val="superscript"/>
          <w:lang w:val="en-GB"/>
        </w:rPr>
        <w:t xml:space="preserve"> </w:t>
      </w:r>
      <w:r w:rsidRPr="005550AE">
        <w:rPr>
          <w:sz w:val="22"/>
          <w:szCs w:val="20"/>
          <w:highlight w:val="yellow"/>
          <w:vertAlign w:val="superscript"/>
          <w:lang w:val="en-GB"/>
        </w:rPr>
        <w:t>2</w:t>
      </w:r>
      <w:r w:rsidR="00E867C4" w:rsidRPr="005550AE">
        <w:rPr>
          <w:sz w:val="22"/>
          <w:szCs w:val="20"/>
          <w:highlight w:val="yellow"/>
          <w:vertAlign w:val="superscript"/>
          <w:lang w:val="en-GB"/>
        </w:rPr>
        <w:t>*</w:t>
      </w:r>
      <w:r w:rsidRPr="005550AE">
        <w:rPr>
          <w:sz w:val="22"/>
          <w:szCs w:val="20"/>
          <w:highlight w:val="yellow"/>
          <w:lang w:val="en-GB"/>
        </w:rPr>
        <w:t>, Third Author</w:t>
      </w:r>
      <w:r w:rsidR="00E867C4" w:rsidRPr="005550AE">
        <w:rPr>
          <w:sz w:val="22"/>
          <w:szCs w:val="20"/>
          <w:highlight w:val="yellow"/>
          <w:vertAlign w:val="superscript"/>
          <w:lang w:val="en-GB"/>
        </w:rPr>
        <w:t xml:space="preserve"> </w:t>
      </w:r>
      <w:r w:rsidRPr="005550AE">
        <w:rPr>
          <w:sz w:val="22"/>
          <w:szCs w:val="20"/>
          <w:highlight w:val="yellow"/>
          <w:vertAlign w:val="superscript"/>
          <w:lang w:val="en-GB"/>
        </w:rPr>
        <w:t>3</w:t>
      </w:r>
      <w:commentRangeEnd w:id="8"/>
      <w:r w:rsidR="00A74A36" w:rsidRPr="005550AE">
        <w:rPr>
          <w:rStyle w:val="CommentReference"/>
          <w:lang w:val="en-GB"/>
        </w:rPr>
        <w:commentReference w:id="8"/>
      </w:r>
    </w:p>
    <w:p w14:paraId="3088C3CB" w14:textId="77777777" w:rsidR="0071790D" w:rsidRPr="005550AE" w:rsidRDefault="0071790D" w:rsidP="00F00781">
      <w:pPr>
        <w:jc w:val="both"/>
        <w:rPr>
          <w:sz w:val="20"/>
          <w:szCs w:val="20"/>
          <w:highlight w:val="yellow"/>
          <w:lang w:val="en-GB"/>
        </w:rPr>
      </w:pPr>
    </w:p>
    <w:p w14:paraId="09CC1240" w14:textId="77777777" w:rsidR="00D41274" w:rsidRPr="005550AE" w:rsidRDefault="00E867C4" w:rsidP="00F00781">
      <w:pPr>
        <w:jc w:val="both"/>
        <w:rPr>
          <w:sz w:val="20"/>
          <w:szCs w:val="20"/>
          <w:highlight w:val="yellow"/>
          <w:lang w:val="en-GB"/>
        </w:rPr>
      </w:pPr>
      <w:r w:rsidRPr="005550AE">
        <w:rPr>
          <w:sz w:val="20"/>
          <w:szCs w:val="20"/>
          <w:highlight w:val="yellow"/>
          <w:vertAlign w:val="superscript"/>
          <w:lang w:val="en-GB"/>
        </w:rPr>
        <w:t>1</w:t>
      </w:r>
      <w:r w:rsidR="0071790D" w:rsidRPr="005550AE">
        <w:rPr>
          <w:sz w:val="20"/>
          <w:szCs w:val="20"/>
          <w:highlight w:val="yellow"/>
          <w:vertAlign w:val="superscript"/>
          <w:lang w:val="en-GB"/>
        </w:rPr>
        <w:t xml:space="preserve"> </w:t>
      </w:r>
      <w:r w:rsidR="00D41274" w:rsidRPr="005550AE">
        <w:rPr>
          <w:sz w:val="20"/>
          <w:szCs w:val="20"/>
          <w:highlight w:val="yellow"/>
          <w:lang w:val="en-GB"/>
        </w:rPr>
        <w:t>First Department, First University</w:t>
      </w:r>
      <w:r w:rsidRPr="005550AE">
        <w:rPr>
          <w:sz w:val="20"/>
          <w:szCs w:val="20"/>
          <w:highlight w:val="yellow"/>
          <w:lang w:val="en-GB"/>
        </w:rPr>
        <w:t xml:space="preserve">, </w:t>
      </w:r>
      <w:r w:rsidR="00D41274" w:rsidRPr="005550AE">
        <w:rPr>
          <w:sz w:val="20"/>
          <w:szCs w:val="20"/>
          <w:highlight w:val="yellow"/>
          <w:lang w:val="en-GB"/>
        </w:rPr>
        <w:t>Address</w:t>
      </w:r>
      <w:r w:rsidRPr="005550AE">
        <w:rPr>
          <w:sz w:val="20"/>
          <w:szCs w:val="20"/>
          <w:highlight w:val="yellow"/>
          <w:lang w:val="en-GB"/>
        </w:rPr>
        <w:t xml:space="preserve">, City, </w:t>
      </w:r>
      <w:r w:rsidR="00D41274" w:rsidRPr="005550AE">
        <w:rPr>
          <w:sz w:val="20"/>
          <w:szCs w:val="20"/>
          <w:highlight w:val="yellow"/>
          <w:lang w:val="en-GB"/>
        </w:rPr>
        <w:t>Country</w:t>
      </w:r>
      <w:r w:rsidR="00585769" w:rsidRPr="005550AE">
        <w:rPr>
          <w:sz w:val="20"/>
          <w:szCs w:val="20"/>
          <w:highlight w:val="yellow"/>
          <w:lang w:val="en-GB"/>
        </w:rPr>
        <w:t xml:space="preserve"> Name</w:t>
      </w:r>
    </w:p>
    <w:p w14:paraId="74E4CA02" w14:textId="77777777" w:rsidR="00E867C4" w:rsidRPr="005550AE" w:rsidRDefault="00E867C4" w:rsidP="00F00781">
      <w:pPr>
        <w:jc w:val="both"/>
        <w:rPr>
          <w:sz w:val="20"/>
          <w:szCs w:val="20"/>
          <w:highlight w:val="yellow"/>
          <w:lang w:val="en-GB"/>
        </w:rPr>
      </w:pPr>
      <w:r w:rsidRPr="005550AE">
        <w:rPr>
          <w:sz w:val="20"/>
          <w:szCs w:val="20"/>
          <w:highlight w:val="yellow"/>
          <w:vertAlign w:val="superscript"/>
          <w:lang w:val="en-GB"/>
        </w:rPr>
        <w:t>2</w:t>
      </w:r>
      <w:r w:rsidR="00273BF8" w:rsidRPr="005550AE">
        <w:rPr>
          <w:sz w:val="20"/>
          <w:szCs w:val="20"/>
          <w:highlight w:val="yellow"/>
          <w:vertAlign w:val="superscript"/>
          <w:lang w:val="en-GB"/>
        </w:rPr>
        <w:t xml:space="preserve"> </w:t>
      </w:r>
      <w:r w:rsidR="00D41274" w:rsidRPr="005550AE">
        <w:rPr>
          <w:sz w:val="20"/>
          <w:szCs w:val="20"/>
          <w:highlight w:val="yellow"/>
          <w:lang w:val="en-GB"/>
        </w:rPr>
        <w:t>Second Company</w:t>
      </w:r>
      <w:r w:rsidRPr="005550AE">
        <w:rPr>
          <w:sz w:val="20"/>
          <w:szCs w:val="20"/>
          <w:highlight w:val="yellow"/>
          <w:lang w:val="en-GB"/>
        </w:rPr>
        <w:t xml:space="preserve"> Department, Company </w:t>
      </w:r>
      <w:r w:rsidR="00D41274" w:rsidRPr="005550AE">
        <w:rPr>
          <w:sz w:val="20"/>
          <w:szCs w:val="20"/>
          <w:highlight w:val="yellow"/>
          <w:lang w:val="en-GB"/>
        </w:rPr>
        <w:t>Address</w:t>
      </w:r>
      <w:r w:rsidRPr="005550AE">
        <w:rPr>
          <w:sz w:val="20"/>
          <w:szCs w:val="20"/>
          <w:highlight w:val="yellow"/>
          <w:lang w:val="en-GB"/>
        </w:rPr>
        <w:t>, City, Country Name</w:t>
      </w:r>
    </w:p>
    <w:p w14:paraId="0826A7BD" w14:textId="77777777" w:rsidR="00E867C4" w:rsidRPr="005550AE" w:rsidRDefault="00E867C4" w:rsidP="00F00781">
      <w:pPr>
        <w:jc w:val="both"/>
        <w:rPr>
          <w:sz w:val="20"/>
          <w:szCs w:val="20"/>
          <w:highlight w:val="yellow"/>
          <w:lang w:val="en-GB"/>
        </w:rPr>
      </w:pPr>
      <w:r w:rsidRPr="005550AE">
        <w:rPr>
          <w:sz w:val="20"/>
          <w:szCs w:val="20"/>
          <w:highlight w:val="yellow"/>
          <w:vertAlign w:val="superscript"/>
          <w:lang w:val="en-GB"/>
        </w:rPr>
        <w:t>3</w:t>
      </w:r>
      <w:r w:rsidR="0071790D" w:rsidRPr="005550AE">
        <w:rPr>
          <w:sz w:val="20"/>
          <w:szCs w:val="20"/>
          <w:highlight w:val="yellow"/>
          <w:vertAlign w:val="superscript"/>
          <w:lang w:val="en-GB"/>
        </w:rPr>
        <w:t xml:space="preserve"> </w:t>
      </w:r>
      <w:r w:rsidRPr="005550AE">
        <w:rPr>
          <w:sz w:val="20"/>
          <w:szCs w:val="20"/>
          <w:highlight w:val="yellow"/>
          <w:lang w:val="en-GB"/>
        </w:rPr>
        <w:t>Third Department, Third University, Address, Country Name</w:t>
      </w:r>
    </w:p>
    <w:p w14:paraId="4DFDBE9F" w14:textId="77777777" w:rsidR="001E01C0" w:rsidRPr="005550AE" w:rsidRDefault="001E01C0" w:rsidP="00A532E6">
      <w:pPr>
        <w:rPr>
          <w:sz w:val="20"/>
          <w:szCs w:val="20"/>
          <w:highlight w:val="yellow"/>
          <w:lang w:val="en-GB"/>
        </w:rPr>
      </w:pPr>
      <w:r w:rsidRPr="005550AE">
        <w:rPr>
          <w:sz w:val="20"/>
          <w:szCs w:val="20"/>
          <w:highlight w:val="yellow"/>
          <w:vertAlign w:val="superscript"/>
          <w:lang w:val="en-GB"/>
        </w:rPr>
        <w:t>4</w:t>
      </w:r>
      <w:r w:rsidRPr="005550AE">
        <w:rPr>
          <w:sz w:val="20"/>
          <w:szCs w:val="20"/>
          <w:highlight w:val="yellow"/>
          <w:lang w:val="en-GB"/>
        </w:rPr>
        <w:t xml:space="preserve"> Current affiliation: Fourth Department, Fourth University, Address, Country Name</w:t>
      </w:r>
    </w:p>
    <w:p w14:paraId="1A86C61C" w14:textId="77777777" w:rsidR="00D41274" w:rsidRPr="005550AE" w:rsidRDefault="00E867C4" w:rsidP="00F00781">
      <w:pPr>
        <w:jc w:val="both"/>
        <w:rPr>
          <w:sz w:val="20"/>
          <w:szCs w:val="20"/>
          <w:lang w:val="en-GB"/>
        </w:rPr>
      </w:pPr>
      <w:r w:rsidRPr="005550AE">
        <w:rPr>
          <w:sz w:val="20"/>
          <w:szCs w:val="20"/>
          <w:highlight w:val="yellow"/>
          <w:vertAlign w:val="superscript"/>
          <w:lang w:val="en-GB"/>
        </w:rPr>
        <w:t>*</w:t>
      </w:r>
      <w:hyperlink r:id="rId11" w:history="1">
        <w:r w:rsidRPr="005550AE">
          <w:rPr>
            <w:rStyle w:val="Hyperlink"/>
            <w:sz w:val="20"/>
            <w:szCs w:val="20"/>
            <w:highlight w:val="yellow"/>
            <w:lang w:val="en-GB"/>
          </w:rPr>
          <w:t>corresponding.author@second.com</w:t>
        </w:r>
      </w:hyperlink>
    </w:p>
    <w:p w14:paraId="3F6AECAD" w14:textId="2B6F382F" w:rsidR="00D41274" w:rsidRPr="005550AE" w:rsidRDefault="00D41274" w:rsidP="00F00781">
      <w:pPr>
        <w:rPr>
          <w:sz w:val="20"/>
          <w:szCs w:val="20"/>
          <w:lang w:val="en-GB"/>
        </w:rPr>
      </w:pPr>
    </w:p>
    <w:p w14:paraId="04066DC9" w14:textId="77777777" w:rsidR="00D41274" w:rsidRPr="005550AE" w:rsidRDefault="00D41274" w:rsidP="00F00781">
      <w:pPr>
        <w:rPr>
          <w:sz w:val="20"/>
          <w:szCs w:val="20"/>
          <w:lang w:val="en-GB"/>
        </w:rPr>
      </w:pPr>
    </w:p>
    <w:p w14:paraId="05AE6FB2" w14:textId="77777777" w:rsidR="00441DB7" w:rsidRPr="005550AE" w:rsidRDefault="00441DB7" w:rsidP="00F00781">
      <w:pPr>
        <w:rPr>
          <w:sz w:val="20"/>
          <w:szCs w:val="20"/>
          <w:lang w:val="en-GB"/>
        </w:rPr>
        <w:sectPr w:rsidR="00441DB7" w:rsidRPr="005550AE" w:rsidSect="00441DB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567" w:footer="0" w:gutter="0"/>
          <w:cols w:space="708"/>
          <w:docGrid w:linePitch="360"/>
        </w:sectPr>
      </w:pPr>
    </w:p>
    <w:p w14:paraId="0FFFB192" w14:textId="38C20AA6" w:rsidR="00D2572E" w:rsidRPr="005550AE" w:rsidRDefault="00D41274" w:rsidP="00376DE7">
      <w:pPr>
        <w:pStyle w:val="IETAbstractText"/>
        <w:rPr>
          <w:sz w:val="20"/>
          <w:szCs w:val="20"/>
          <w:lang w:val="en-GB"/>
        </w:rPr>
      </w:pPr>
      <w:r w:rsidRPr="005550AE">
        <w:rPr>
          <w:rFonts w:asciiTheme="minorHAnsi" w:hAnsiTheme="minorHAnsi"/>
          <w:sz w:val="20"/>
          <w:szCs w:val="20"/>
          <w:lang w:val="en-GB"/>
        </w:rPr>
        <w:t>Ab</w:t>
      </w:r>
      <w:r w:rsidR="0064799C" w:rsidRPr="005550AE">
        <w:rPr>
          <w:rFonts w:asciiTheme="minorHAnsi" w:hAnsiTheme="minorHAnsi"/>
          <w:sz w:val="20"/>
          <w:szCs w:val="20"/>
          <w:lang w:val="en-GB"/>
        </w:rPr>
        <w:t>s</w:t>
      </w:r>
      <w:r w:rsidRPr="005550AE">
        <w:rPr>
          <w:rFonts w:asciiTheme="minorHAnsi" w:hAnsiTheme="minorHAnsi"/>
          <w:sz w:val="20"/>
          <w:szCs w:val="20"/>
          <w:lang w:val="en-GB"/>
        </w:rPr>
        <w:t>tract</w:t>
      </w:r>
      <w:r w:rsidR="005C79D2" w:rsidRPr="005550AE">
        <w:rPr>
          <w:rFonts w:asciiTheme="minorHAnsi" w:hAnsiTheme="minorHAnsi"/>
          <w:sz w:val="20"/>
          <w:szCs w:val="20"/>
          <w:lang w:val="en-GB"/>
        </w:rPr>
        <w:t>:</w:t>
      </w:r>
      <w:r w:rsidR="005C79D2" w:rsidRPr="005550AE">
        <w:rPr>
          <w:sz w:val="20"/>
          <w:szCs w:val="20"/>
          <w:lang w:val="en-GB"/>
        </w:rPr>
        <w:t xml:space="preserve"> </w:t>
      </w:r>
      <w:commentRangeStart w:id="9"/>
      <w:ins w:id="10" w:author="Author">
        <w:r w:rsidR="00376DE7" w:rsidRPr="005550AE">
          <w:rPr>
            <w:rFonts w:asciiTheme="minorHAnsi" w:hAnsiTheme="minorHAnsi"/>
            <w:sz w:val="20"/>
            <w:szCs w:val="20"/>
            <w:lang w:val="en-GB"/>
          </w:rPr>
          <w:t xml:space="preserve">Ideally, an air conditioner compressor should not have air leakages. However, poor inspection techniques can allow for defects to pass through, which can cause air leakages in compressors. </w:t>
        </w:r>
        <w:commentRangeEnd w:id="9"/>
        <w:r w:rsidR="00376DE7" w:rsidRPr="005550AE">
          <w:rPr>
            <w:rStyle w:val="CommentReference"/>
            <w:b w:val="0"/>
            <w:lang w:val="en-GB"/>
          </w:rPr>
          <w:commentReference w:id="9"/>
        </w:r>
        <w:commentRangeStart w:id="11"/>
        <w:r w:rsidR="00376DE7" w:rsidRPr="005550AE">
          <w:rPr>
            <w:rFonts w:asciiTheme="minorHAnsi" w:hAnsiTheme="minorHAnsi"/>
            <w:sz w:val="20"/>
            <w:szCs w:val="20"/>
            <w:lang w:val="en-GB"/>
          </w:rPr>
          <w:t xml:space="preserve">This </w:t>
        </w:r>
      </w:ins>
      <w:del w:id="12" w:author="Author">
        <w:r w:rsidR="000F6A6A" w:rsidRPr="005550AE" w:rsidDel="00376DE7">
          <w:rPr>
            <w:rFonts w:asciiTheme="minorHAnsi" w:hAnsiTheme="minorHAnsi"/>
            <w:sz w:val="20"/>
            <w:szCs w:val="20"/>
            <w:lang w:val="en-GB"/>
          </w:rPr>
          <w:delText xml:space="preserve">This </w:delText>
        </w:r>
      </w:del>
      <w:r w:rsidR="000F6A6A" w:rsidRPr="005550AE">
        <w:rPr>
          <w:rFonts w:asciiTheme="minorHAnsi" w:hAnsiTheme="minorHAnsi"/>
          <w:sz w:val="20"/>
          <w:szCs w:val="20"/>
          <w:lang w:val="en-GB"/>
        </w:rPr>
        <w:t xml:space="preserve">paper presents </w:t>
      </w:r>
      <w:ins w:id="13" w:author="Author">
        <w:r w:rsidR="000F6A6A" w:rsidRPr="005550AE">
          <w:rPr>
            <w:rFonts w:asciiTheme="minorHAnsi" w:hAnsiTheme="minorHAnsi"/>
            <w:sz w:val="20"/>
            <w:szCs w:val="20"/>
            <w:lang w:val="en-GB"/>
          </w:rPr>
          <w:t xml:space="preserve">a </w:t>
        </w:r>
      </w:ins>
      <w:r w:rsidR="000F6A6A" w:rsidRPr="005550AE">
        <w:rPr>
          <w:rFonts w:asciiTheme="minorHAnsi" w:hAnsiTheme="minorHAnsi"/>
          <w:sz w:val="20"/>
          <w:szCs w:val="20"/>
          <w:lang w:val="en-GB"/>
        </w:rPr>
        <w:t xml:space="preserve">method to detect air leakage </w:t>
      </w:r>
      <w:del w:id="14" w:author="Author">
        <w:r w:rsidR="000F6A6A" w:rsidRPr="005550AE" w:rsidDel="007E33EE">
          <w:rPr>
            <w:rFonts w:asciiTheme="minorHAnsi" w:hAnsiTheme="minorHAnsi"/>
            <w:sz w:val="20"/>
            <w:szCs w:val="20"/>
            <w:lang w:val="en-GB"/>
          </w:rPr>
          <w:delText xml:space="preserve">of </w:delText>
        </w:r>
      </w:del>
      <w:ins w:id="15" w:author="Author">
        <w:r w:rsidR="000F6A6A" w:rsidRPr="005550AE">
          <w:rPr>
            <w:rFonts w:asciiTheme="minorHAnsi" w:hAnsiTheme="minorHAnsi"/>
            <w:sz w:val="20"/>
            <w:szCs w:val="20"/>
            <w:lang w:val="en-GB"/>
          </w:rPr>
          <w:t xml:space="preserve">in </w:t>
        </w:r>
      </w:ins>
      <w:r w:rsidR="000F6A6A" w:rsidRPr="005550AE">
        <w:rPr>
          <w:rFonts w:asciiTheme="minorHAnsi" w:hAnsiTheme="minorHAnsi"/>
          <w:sz w:val="20"/>
          <w:szCs w:val="20"/>
          <w:lang w:val="en-GB"/>
        </w:rPr>
        <w:t xml:space="preserve">an air </w:t>
      </w:r>
      <w:del w:id="16" w:author="Author">
        <w:r w:rsidR="000F6A6A" w:rsidRPr="005550AE" w:rsidDel="00A74A36">
          <w:rPr>
            <w:rFonts w:asciiTheme="minorHAnsi" w:hAnsiTheme="minorHAnsi"/>
            <w:sz w:val="20"/>
            <w:szCs w:val="20"/>
            <w:lang w:val="en-GB"/>
          </w:rPr>
          <w:delText xml:space="preserve">conditioning </w:delText>
        </w:r>
      </w:del>
      <w:ins w:id="17" w:author="Author">
        <w:r w:rsidR="00A74A36" w:rsidRPr="005550AE">
          <w:rPr>
            <w:rFonts w:asciiTheme="minorHAnsi" w:hAnsiTheme="minorHAnsi"/>
            <w:sz w:val="20"/>
            <w:szCs w:val="20"/>
            <w:lang w:val="en-GB"/>
          </w:rPr>
          <w:t xml:space="preserve">conditioner </w:t>
        </w:r>
      </w:ins>
      <w:r w:rsidR="000F6A6A" w:rsidRPr="005550AE">
        <w:rPr>
          <w:rFonts w:asciiTheme="minorHAnsi" w:hAnsiTheme="minorHAnsi"/>
          <w:sz w:val="20"/>
          <w:szCs w:val="20"/>
          <w:lang w:val="en-GB"/>
        </w:rPr>
        <w:t>compressor using image processing techniques</w:t>
      </w:r>
      <w:commentRangeEnd w:id="11"/>
      <w:r w:rsidR="00FB05E1" w:rsidRPr="005550AE">
        <w:rPr>
          <w:rStyle w:val="CommentReference"/>
          <w:b w:val="0"/>
          <w:lang w:val="en-GB"/>
        </w:rPr>
        <w:commentReference w:id="11"/>
      </w:r>
      <w:r w:rsidR="000F6A6A" w:rsidRPr="005550AE">
        <w:rPr>
          <w:rFonts w:asciiTheme="minorHAnsi" w:hAnsiTheme="minorHAnsi"/>
          <w:sz w:val="20"/>
          <w:szCs w:val="20"/>
          <w:lang w:val="en-GB"/>
        </w:rPr>
        <w:t xml:space="preserve">. </w:t>
      </w:r>
      <w:del w:id="18" w:author="Author">
        <w:r w:rsidR="000F6A6A" w:rsidRPr="005550AE" w:rsidDel="007E33EE">
          <w:rPr>
            <w:rFonts w:asciiTheme="minorHAnsi" w:hAnsiTheme="minorHAnsi"/>
            <w:sz w:val="20"/>
            <w:szCs w:val="20"/>
            <w:lang w:val="en-GB"/>
          </w:rPr>
          <w:delText>Qu</w:delText>
        </w:r>
        <w:r w:rsidR="000F6A6A" w:rsidRPr="005550AE" w:rsidDel="00376DE7">
          <w:rPr>
            <w:rFonts w:asciiTheme="minorHAnsi" w:hAnsiTheme="minorHAnsi"/>
            <w:sz w:val="20"/>
            <w:szCs w:val="20"/>
            <w:lang w:val="en-GB"/>
          </w:rPr>
          <w:delText xml:space="preserve">ality </w:delText>
        </w:r>
        <w:r w:rsidR="000F6A6A" w:rsidRPr="005550AE" w:rsidDel="007E33EE">
          <w:rPr>
            <w:rFonts w:asciiTheme="minorHAnsi" w:hAnsiTheme="minorHAnsi"/>
            <w:sz w:val="20"/>
            <w:szCs w:val="20"/>
            <w:lang w:val="en-GB"/>
          </w:rPr>
          <w:delText xml:space="preserve">of </w:delText>
        </w:r>
        <w:r w:rsidR="000F6A6A" w:rsidRPr="005550AE" w:rsidDel="00376DE7">
          <w:rPr>
            <w:rFonts w:asciiTheme="minorHAnsi" w:hAnsiTheme="minorHAnsi"/>
            <w:sz w:val="20"/>
            <w:szCs w:val="20"/>
            <w:lang w:val="en-GB"/>
          </w:rPr>
          <w:delText xml:space="preserve">air conditioning compressor </w:delText>
        </w:r>
        <w:r w:rsidR="000F6A6A" w:rsidRPr="005550AE" w:rsidDel="007E33EE">
          <w:rPr>
            <w:rFonts w:asciiTheme="minorHAnsi" w:hAnsiTheme="minorHAnsi"/>
            <w:sz w:val="20"/>
            <w:szCs w:val="20"/>
            <w:lang w:val="en-GB"/>
          </w:rPr>
          <w:delText xml:space="preserve">should </w:delText>
        </w:r>
        <w:r w:rsidR="000F6A6A" w:rsidRPr="005550AE" w:rsidDel="00376DE7">
          <w:rPr>
            <w:rFonts w:asciiTheme="minorHAnsi" w:hAnsiTheme="minorHAnsi"/>
            <w:sz w:val="20"/>
            <w:szCs w:val="20"/>
            <w:lang w:val="en-GB"/>
          </w:rPr>
          <w:delText xml:space="preserve">not have air leakage. </w:delText>
        </w:r>
      </w:del>
      <w:ins w:id="19" w:author="Author">
        <w:r w:rsidR="000F6A6A" w:rsidRPr="005550AE">
          <w:rPr>
            <w:rFonts w:asciiTheme="minorHAnsi" w:hAnsiTheme="minorHAnsi"/>
            <w:sz w:val="20"/>
            <w:szCs w:val="20"/>
            <w:lang w:val="en-GB"/>
          </w:rPr>
          <w:t xml:space="preserve">In order to </w:t>
        </w:r>
      </w:ins>
      <w:del w:id="20" w:author="Author">
        <w:r w:rsidR="000F6A6A" w:rsidRPr="005550AE" w:rsidDel="007E33EE">
          <w:rPr>
            <w:rFonts w:asciiTheme="minorHAnsi" w:hAnsiTheme="minorHAnsi"/>
            <w:sz w:val="20"/>
            <w:szCs w:val="20"/>
            <w:lang w:val="en-GB"/>
          </w:rPr>
          <w:delText xml:space="preserve">To </w:delText>
        </w:r>
        <w:r w:rsidR="000F6A6A" w:rsidRPr="005550AE" w:rsidDel="00376DE7">
          <w:rPr>
            <w:rFonts w:asciiTheme="minorHAnsi" w:hAnsiTheme="minorHAnsi"/>
            <w:sz w:val="20"/>
            <w:szCs w:val="20"/>
            <w:lang w:val="en-GB"/>
          </w:rPr>
          <w:delText xml:space="preserve">test </w:delText>
        </w:r>
      </w:del>
      <w:ins w:id="21" w:author="Author">
        <w:r w:rsidR="00376DE7" w:rsidRPr="005550AE">
          <w:rPr>
            <w:rFonts w:asciiTheme="minorHAnsi" w:hAnsiTheme="minorHAnsi"/>
            <w:sz w:val="20"/>
            <w:szCs w:val="20"/>
            <w:lang w:val="en-GB"/>
          </w:rPr>
          <w:t xml:space="preserve">inspect </w:t>
        </w:r>
      </w:ins>
      <w:r w:rsidR="000F6A6A" w:rsidRPr="005550AE">
        <w:rPr>
          <w:rFonts w:asciiTheme="minorHAnsi" w:hAnsiTheme="minorHAnsi"/>
          <w:sz w:val="20"/>
          <w:szCs w:val="20"/>
          <w:lang w:val="en-GB"/>
        </w:rPr>
        <w:t xml:space="preserve">an </w:t>
      </w:r>
      <w:commentRangeStart w:id="22"/>
      <w:r w:rsidR="000F6A6A" w:rsidRPr="005550AE">
        <w:rPr>
          <w:rFonts w:asciiTheme="minorHAnsi" w:hAnsiTheme="minorHAnsi"/>
          <w:sz w:val="20"/>
          <w:szCs w:val="20"/>
          <w:lang w:val="en-GB"/>
        </w:rPr>
        <w:t xml:space="preserve">air </w:t>
      </w:r>
      <w:del w:id="23" w:author="Author">
        <w:r w:rsidR="000F6A6A" w:rsidRPr="005550AE" w:rsidDel="00376DE7">
          <w:rPr>
            <w:rFonts w:asciiTheme="minorHAnsi" w:hAnsiTheme="minorHAnsi"/>
            <w:sz w:val="20"/>
            <w:szCs w:val="20"/>
            <w:lang w:val="en-GB"/>
          </w:rPr>
          <w:delText xml:space="preserve">conditioning </w:delText>
        </w:r>
      </w:del>
      <w:ins w:id="24" w:author="Author">
        <w:r w:rsidR="00376DE7" w:rsidRPr="005550AE">
          <w:rPr>
            <w:rFonts w:asciiTheme="minorHAnsi" w:hAnsiTheme="minorHAnsi"/>
            <w:sz w:val="20"/>
            <w:szCs w:val="20"/>
            <w:lang w:val="en-GB"/>
          </w:rPr>
          <w:t xml:space="preserve">conditioner </w:t>
        </w:r>
      </w:ins>
      <w:r w:rsidR="000F6A6A" w:rsidRPr="005550AE">
        <w:rPr>
          <w:rFonts w:asciiTheme="minorHAnsi" w:hAnsiTheme="minorHAnsi"/>
          <w:sz w:val="20"/>
          <w:szCs w:val="20"/>
          <w:lang w:val="en-GB"/>
        </w:rPr>
        <w:t xml:space="preserve">compressor </w:t>
      </w:r>
      <w:commentRangeEnd w:id="22"/>
      <w:r w:rsidR="00376DE7" w:rsidRPr="005550AE">
        <w:rPr>
          <w:rStyle w:val="CommentReference"/>
          <w:b w:val="0"/>
          <w:lang w:val="en-GB"/>
        </w:rPr>
        <w:commentReference w:id="22"/>
      </w:r>
      <w:ins w:id="25" w:author="Author">
        <w:r w:rsidR="00376DE7" w:rsidRPr="005550AE">
          <w:rPr>
            <w:rFonts w:asciiTheme="minorHAnsi" w:hAnsiTheme="minorHAnsi"/>
            <w:sz w:val="20"/>
            <w:szCs w:val="20"/>
            <w:lang w:val="en-GB"/>
          </w:rPr>
          <w:t>for air leakage</w:t>
        </w:r>
      </w:ins>
      <w:del w:id="26" w:author="Author">
        <w:r w:rsidR="000F6A6A" w:rsidRPr="005550AE" w:rsidDel="00376DE7">
          <w:rPr>
            <w:rFonts w:asciiTheme="minorHAnsi" w:hAnsiTheme="minorHAnsi"/>
            <w:sz w:val="20"/>
            <w:szCs w:val="20"/>
            <w:lang w:val="en-GB"/>
          </w:rPr>
          <w:delText>leak</w:delText>
        </w:r>
      </w:del>
      <w:r w:rsidR="000F6A6A" w:rsidRPr="005550AE">
        <w:rPr>
          <w:rFonts w:asciiTheme="minorHAnsi" w:hAnsiTheme="minorHAnsi"/>
          <w:sz w:val="20"/>
          <w:szCs w:val="20"/>
          <w:lang w:val="en-GB"/>
        </w:rPr>
        <w:t xml:space="preserve">, air is pumped into </w:t>
      </w:r>
      <w:del w:id="27" w:author="Author">
        <w:r w:rsidR="000F6A6A" w:rsidRPr="005550AE" w:rsidDel="00376DE7">
          <w:rPr>
            <w:rFonts w:asciiTheme="minorHAnsi" w:hAnsiTheme="minorHAnsi"/>
            <w:sz w:val="20"/>
            <w:szCs w:val="20"/>
            <w:lang w:val="en-GB"/>
          </w:rPr>
          <w:delText xml:space="preserve">a </w:delText>
        </w:r>
      </w:del>
      <w:ins w:id="28" w:author="Author">
        <w:r w:rsidR="00376DE7"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compressor</w:t>
      </w:r>
      <w:ins w:id="29" w:author="Author">
        <w:r w:rsidR="00376DE7" w:rsidRPr="005550AE">
          <w:rPr>
            <w:rFonts w:asciiTheme="minorHAnsi" w:hAnsiTheme="minorHAnsi"/>
            <w:sz w:val="20"/>
            <w:szCs w:val="20"/>
            <w:lang w:val="en-GB"/>
          </w:rPr>
          <w:t>, which is</w:t>
        </w:r>
      </w:ins>
      <w:r w:rsidR="000F6A6A" w:rsidRPr="005550AE">
        <w:rPr>
          <w:rFonts w:asciiTheme="minorHAnsi" w:hAnsiTheme="minorHAnsi"/>
          <w:sz w:val="20"/>
          <w:szCs w:val="20"/>
          <w:lang w:val="en-GB"/>
        </w:rPr>
        <w:t xml:space="preserve"> </w:t>
      </w:r>
      <w:del w:id="30" w:author="Author">
        <w:r w:rsidR="000F6A6A" w:rsidRPr="005550AE" w:rsidDel="00376DE7">
          <w:rPr>
            <w:rFonts w:asciiTheme="minorHAnsi" w:hAnsiTheme="minorHAnsi"/>
            <w:sz w:val="20"/>
            <w:szCs w:val="20"/>
            <w:lang w:val="en-GB"/>
          </w:rPr>
          <w:delText xml:space="preserve">and </w:delText>
        </w:r>
      </w:del>
      <w:r w:rsidR="000F6A6A" w:rsidRPr="005550AE">
        <w:rPr>
          <w:rFonts w:asciiTheme="minorHAnsi" w:hAnsiTheme="minorHAnsi"/>
          <w:sz w:val="20"/>
          <w:szCs w:val="20"/>
          <w:lang w:val="en-GB"/>
        </w:rPr>
        <w:t xml:space="preserve">then submerged into </w:t>
      </w:r>
      <w:del w:id="31" w:author="Author">
        <w:r w:rsidR="000F6A6A" w:rsidRPr="005550AE" w:rsidDel="00376DE7">
          <w:rPr>
            <w:rFonts w:asciiTheme="minorHAnsi" w:hAnsiTheme="minorHAnsi"/>
            <w:sz w:val="20"/>
            <w:szCs w:val="20"/>
            <w:lang w:val="en-GB"/>
          </w:rPr>
          <w:delText xml:space="preserve">the </w:delText>
        </w:r>
      </w:del>
      <w:ins w:id="32" w:author="Author">
        <w:r w:rsidR="00376DE7" w:rsidRPr="005550AE">
          <w:rPr>
            <w:rFonts w:asciiTheme="minorHAnsi" w:hAnsiTheme="minorHAnsi"/>
            <w:sz w:val="20"/>
            <w:szCs w:val="20"/>
            <w:lang w:val="en-GB"/>
          </w:rPr>
          <w:t xml:space="preserve">a </w:t>
        </w:r>
      </w:ins>
      <w:r w:rsidR="000F6A6A" w:rsidRPr="005550AE">
        <w:rPr>
          <w:rFonts w:asciiTheme="minorHAnsi" w:hAnsiTheme="minorHAnsi"/>
          <w:sz w:val="20"/>
          <w:szCs w:val="20"/>
          <w:lang w:val="en-GB"/>
        </w:rPr>
        <w:t>water tank. If air bubble</w:t>
      </w:r>
      <w:ins w:id="33" w:author="Author">
        <w:r w:rsidR="00376DE7" w:rsidRPr="005550AE">
          <w:rPr>
            <w:rFonts w:asciiTheme="minorHAnsi" w:hAnsiTheme="minorHAnsi"/>
            <w:sz w:val="20"/>
            <w:szCs w:val="20"/>
            <w:lang w:val="en-GB"/>
          </w:rPr>
          <w:t>s</w:t>
        </w:r>
      </w:ins>
      <w:r w:rsidR="000F6A6A" w:rsidRPr="005550AE">
        <w:rPr>
          <w:rFonts w:asciiTheme="minorHAnsi" w:hAnsiTheme="minorHAnsi"/>
          <w:sz w:val="20"/>
          <w:szCs w:val="20"/>
          <w:lang w:val="en-GB"/>
        </w:rPr>
        <w:t xml:space="preserve"> </w:t>
      </w:r>
      <w:ins w:id="34" w:author="Author">
        <w:r w:rsidR="00376DE7" w:rsidRPr="005550AE">
          <w:rPr>
            <w:rFonts w:asciiTheme="minorHAnsi" w:hAnsiTheme="minorHAnsi"/>
            <w:sz w:val="20"/>
            <w:szCs w:val="20"/>
            <w:lang w:val="en-GB"/>
          </w:rPr>
          <w:t xml:space="preserve">are </w:t>
        </w:r>
        <w:r w:rsidR="000F6A6A" w:rsidRPr="005550AE">
          <w:rPr>
            <w:rFonts w:asciiTheme="minorHAnsi" w:hAnsiTheme="minorHAnsi"/>
            <w:sz w:val="20"/>
            <w:szCs w:val="20"/>
            <w:lang w:val="en-GB"/>
          </w:rPr>
          <w:t xml:space="preserve">observed </w:t>
        </w:r>
      </w:ins>
      <w:del w:id="35" w:author="Author">
        <w:r w:rsidR="000F6A6A" w:rsidRPr="005550AE" w:rsidDel="007E33EE">
          <w:rPr>
            <w:rFonts w:asciiTheme="minorHAnsi" w:hAnsiTheme="minorHAnsi"/>
            <w:sz w:val="20"/>
            <w:szCs w:val="20"/>
            <w:lang w:val="en-GB"/>
          </w:rPr>
          <w:delText xml:space="preserve">occurs </w:delText>
        </w:r>
      </w:del>
      <w:r w:rsidR="000F6A6A" w:rsidRPr="005550AE">
        <w:rPr>
          <w:rFonts w:asciiTheme="minorHAnsi" w:hAnsiTheme="minorHAnsi"/>
          <w:sz w:val="20"/>
          <w:szCs w:val="20"/>
          <w:lang w:val="en-GB"/>
        </w:rPr>
        <w:t xml:space="preserve">at </w:t>
      </w:r>
      <w:ins w:id="36" w:author="Author">
        <w:r w:rsidR="000F6A6A"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 xml:space="preserve">surface of the </w:t>
      </w:r>
      <w:del w:id="37" w:author="Author">
        <w:r w:rsidR="000F6A6A" w:rsidRPr="005550AE" w:rsidDel="007E33EE">
          <w:rPr>
            <w:rFonts w:asciiTheme="minorHAnsi" w:hAnsiTheme="minorHAnsi"/>
            <w:sz w:val="20"/>
            <w:szCs w:val="20"/>
            <w:lang w:val="en-GB"/>
          </w:rPr>
          <w:delText xml:space="preserve">air conditioning </w:delText>
        </w:r>
      </w:del>
      <w:r w:rsidR="000F6A6A" w:rsidRPr="005550AE">
        <w:rPr>
          <w:rFonts w:asciiTheme="minorHAnsi" w:hAnsiTheme="minorHAnsi"/>
          <w:sz w:val="20"/>
          <w:szCs w:val="20"/>
          <w:lang w:val="en-GB"/>
        </w:rPr>
        <w:t xml:space="preserve">compressor, </w:t>
      </w:r>
      <w:ins w:id="38" w:author="Author">
        <w:r w:rsidR="00376DE7" w:rsidRPr="005550AE">
          <w:rPr>
            <w:rFonts w:asciiTheme="minorHAnsi" w:hAnsiTheme="minorHAnsi"/>
            <w:sz w:val="20"/>
            <w:szCs w:val="20"/>
            <w:lang w:val="en-GB"/>
          </w:rPr>
          <w:t xml:space="preserve">it implies that air leakage exists, and the </w:t>
        </w:r>
      </w:ins>
      <w:del w:id="39" w:author="Author">
        <w:r w:rsidR="000F6A6A" w:rsidRPr="005550AE" w:rsidDel="00376DE7">
          <w:rPr>
            <w:rFonts w:asciiTheme="minorHAnsi" w:hAnsiTheme="minorHAnsi"/>
            <w:sz w:val="20"/>
            <w:szCs w:val="20"/>
            <w:lang w:val="en-GB"/>
          </w:rPr>
          <w:delText xml:space="preserve">that </w:delText>
        </w:r>
        <w:r w:rsidR="000F6A6A" w:rsidRPr="005550AE" w:rsidDel="007E33EE">
          <w:rPr>
            <w:rFonts w:asciiTheme="minorHAnsi" w:hAnsiTheme="minorHAnsi"/>
            <w:sz w:val="20"/>
            <w:szCs w:val="20"/>
            <w:lang w:val="en-GB"/>
          </w:rPr>
          <w:delText xml:space="preserve">leakage </w:delText>
        </w:r>
      </w:del>
      <w:r w:rsidR="000F6A6A" w:rsidRPr="005550AE">
        <w:rPr>
          <w:rFonts w:asciiTheme="minorHAnsi" w:hAnsiTheme="minorHAnsi"/>
          <w:sz w:val="20"/>
          <w:szCs w:val="20"/>
          <w:lang w:val="en-GB"/>
        </w:rPr>
        <w:t xml:space="preserve">compressor must </w:t>
      </w:r>
      <w:ins w:id="40" w:author="Author">
        <w:r w:rsidR="00376DE7" w:rsidRPr="005550AE">
          <w:rPr>
            <w:rFonts w:asciiTheme="minorHAnsi" w:hAnsiTheme="minorHAnsi"/>
            <w:sz w:val="20"/>
            <w:szCs w:val="20"/>
            <w:lang w:val="en-GB"/>
          </w:rPr>
          <w:t xml:space="preserve">then </w:t>
        </w:r>
      </w:ins>
      <w:r w:rsidR="000F6A6A" w:rsidRPr="005550AE">
        <w:rPr>
          <w:rFonts w:asciiTheme="minorHAnsi" w:hAnsiTheme="minorHAnsi"/>
          <w:sz w:val="20"/>
          <w:szCs w:val="20"/>
          <w:lang w:val="en-GB"/>
        </w:rPr>
        <w:t xml:space="preserve">be returned for maintenance. In this </w:t>
      </w:r>
      <w:del w:id="41" w:author="Author">
        <w:r w:rsidR="000F6A6A" w:rsidRPr="005550AE" w:rsidDel="00376DE7">
          <w:rPr>
            <w:rFonts w:asciiTheme="minorHAnsi" w:hAnsiTheme="minorHAnsi"/>
            <w:sz w:val="20"/>
            <w:szCs w:val="20"/>
            <w:lang w:val="en-GB"/>
          </w:rPr>
          <w:delText>work</w:delText>
        </w:r>
      </w:del>
      <w:ins w:id="42" w:author="Author">
        <w:r w:rsidR="00376DE7" w:rsidRPr="005550AE">
          <w:rPr>
            <w:rFonts w:asciiTheme="minorHAnsi" w:hAnsiTheme="minorHAnsi"/>
            <w:sz w:val="20"/>
            <w:szCs w:val="20"/>
            <w:lang w:val="en-GB"/>
          </w:rPr>
          <w:t>study</w:t>
        </w:r>
        <w:r w:rsidR="000F6A6A" w:rsidRPr="005550AE">
          <w:rPr>
            <w:rFonts w:asciiTheme="minorHAnsi" w:hAnsiTheme="minorHAnsi"/>
            <w:sz w:val="20"/>
            <w:szCs w:val="20"/>
            <w:lang w:val="en-GB"/>
          </w:rPr>
          <w:t>,</w:t>
        </w:r>
      </w:ins>
      <w:r w:rsidR="000F6A6A" w:rsidRPr="005550AE">
        <w:rPr>
          <w:rFonts w:asciiTheme="minorHAnsi" w:hAnsiTheme="minorHAnsi"/>
          <w:sz w:val="20"/>
          <w:szCs w:val="20"/>
          <w:lang w:val="en-GB"/>
        </w:rPr>
        <w:t xml:space="preserve"> a new method to detect </w:t>
      </w:r>
      <w:ins w:id="43" w:author="Author">
        <w:r w:rsidR="00376DE7" w:rsidRPr="005550AE">
          <w:rPr>
            <w:rFonts w:asciiTheme="minorHAnsi" w:hAnsiTheme="minorHAnsi"/>
            <w:sz w:val="20"/>
            <w:szCs w:val="20"/>
            <w:lang w:val="en-GB"/>
          </w:rPr>
          <w:t xml:space="preserve">air </w:t>
        </w:r>
      </w:ins>
      <w:r w:rsidR="000F6A6A" w:rsidRPr="005550AE">
        <w:rPr>
          <w:rFonts w:asciiTheme="minorHAnsi" w:hAnsiTheme="minorHAnsi"/>
          <w:sz w:val="20"/>
          <w:szCs w:val="20"/>
          <w:lang w:val="en-GB"/>
        </w:rPr>
        <w:t xml:space="preserve">leakage and </w:t>
      </w:r>
      <w:del w:id="44" w:author="Author">
        <w:r w:rsidR="000F6A6A" w:rsidRPr="005550AE" w:rsidDel="007E33EE">
          <w:rPr>
            <w:rFonts w:asciiTheme="minorHAnsi" w:hAnsiTheme="minorHAnsi"/>
            <w:sz w:val="20"/>
            <w:szCs w:val="20"/>
            <w:lang w:val="en-GB"/>
          </w:rPr>
          <w:delText xml:space="preserve">search </w:delText>
        </w:r>
      </w:del>
      <w:ins w:id="45" w:author="Author">
        <w:r w:rsidR="000F6A6A" w:rsidRPr="005550AE">
          <w:rPr>
            <w:rFonts w:asciiTheme="minorHAnsi" w:hAnsiTheme="minorHAnsi"/>
            <w:sz w:val="20"/>
            <w:szCs w:val="20"/>
            <w:lang w:val="en-GB"/>
          </w:rPr>
          <w:t xml:space="preserve">identify the </w:t>
        </w:r>
      </w:ins>
      <w:r w:rsidR="000F6A6A" w:rsidRPr="005550AE">
        <w:rPr>
          <w:rFonts w:asciiTheme="minorHAnsi" w:hAnsiTheme="minorHAnsi"/>
          <w:sz w:val="20"/>
          <w:szCs w:val="20"/>
          <w:lang w:val="en-GB"/>
        </w:rPr>
        <w:t>leakage point with high accuracy</w:t>
      </w:r>
      <w:ins w:id="46" w:author="Author">
        <w:r w:rsidR="00376DE7" w:rsidRPr="005550AE">
          <w:rPr>
            <w:rFonts w:asciiTheme="minorHAnsi" w:hAnsiTheme="minorHAnsi"/>
            <w:sz w:val="20"/>
            <w:szCs w:val="20"/>
            <w:lang w:val="en-GB"/>
          </w:rPr>
          <w:t xml:space="preserve">, </w:t>
        </w:r>
        <w:commentRangeStart w:id="47"/>
        <w:r w:rsidR="00376DE7" w:rsidRPr="005550AE">
          <w:rPr>
            <w:rFonts w:asciiTheme="minorHAnsi" w:hAnsiTheme="minorHAnsi"/>
            <w:sz w:val="20"/>
            <w:szCs w:val="20"/>
            <w:lang w:val="en-GB"/>
          </w:rPr>
          <w:t>speed, and reliability</w:t>
        </w:r>
      </w:ins>
      <w:del w:id="48" w:author="Author">
        <w:r w:rsidR="000F6A6A" w:rsidRPr="005550AE" w:rsidDel="007E33EE">
          <w:rPr>
            <w:rFonts w:asciiTheme="minorHAnsi" w:hAnsiTheme="minorHAnsi"/>
            <w:sz w:val="20"/>
            <w:szCs w:val="20"/>
            <w:lang w:val="en-GB"/>
          </w:rPr>
          <w:delText>, fast, and precise processes</w:delText>
        </w:r>
      </w:del>
      <w:r w:rsidR="000F6A6A" w:rsidRPr="005550AE">
        <w:rPr>
          <w:rFonts w:asciiTheme="minorHAnsi" w:hAnsiTheme="minorHAnsi"/>
          <w:sz w:val="20"/>
          <w:szCs w:val="20"/>
          <w:lang w:val="en-GB"/>
        </w:rPr>
        <w:t xml:space="preserve"> was </w:t>
      </w:r>
      <w:commentRangeEnd w:id="47"/>
      <w:r w:rsidR="00FB05E1" w:rsidRPr="005550AE">
        <w:rPr>
          <w:rStyle w:val="CommentReference"/>
          <w:b w:val="0"/>
          <w:lang w:val="en-GB"/>
        </w:rPr>
        <w:commentReference w:id="47"/>
      </w:r>
      <w:r w:rsidR="000F6A6A" w:rsidRPr="005550AE">
        <w:rPr>
          <w:rFonts w:asciiTheme="minorHAnsi" w:hAnsiTheme="minorHAnsi"/>
          <w:sz w:val="20"/>
          <w:szCs w:val="20"/>
          <w:lang w:val="en-GB"/>
        </w:rPr>
        <w:t xml:space="preserve">proposed. </w:t>
      </w:r>
      <w:commentRangeStart w:id="49"/>
      <w:del w:id="50" w:author="Author">
        <w:r w:rsidR="000F6A6A" w:rsidRPr="005550AE" w:rsidDel="00376DE7">
          <w:rPr>
            <w:rFonts w:asciiTheme="minorHAnsi" w:hAnsiTheme="minorHAnsi"/>
            <w:sz w:val="20"/>
            <w:szCs w:val="20"/>
            <w:lang w:val="en-GB"/>
          </w:rPr>
          <w:delText xml:space="preserve">In a preprocessing procedure to detect </w:delText>
        </w:r>
        <w:r w:rsidR="000F6A6A" w:rsidRPr="005550AE" w:rsidDel="007E33EE">
          <w:rPr>
            <w:rFonts w:asciiTheme="minorHAnsi" w:hAnsiTheme="minorHAnsi"/>
            <w:sz w:val="20"/>
            <w:szCs w:val="20"/>
            <w:lang w:val="en-GB"/>
          </w:rPr>
          <w:delText xml:space="preserve">the </w:delText>
        </w:r>
        <w:r w:rsidR="000F6A6A" w:rsidRPr="005550AE" w:rsidDel="00376DE7">
          <w:rPr>
            <w:rFonts w:asciiTheme="minorHAnsi" w:hAnsiTheme="minorHAnsi"/>
            <w:sz w:val="20"/>
            <w:szCs w:val="20"/>
            <w:lang w:val="en-GB"/>
          </w:rPr>
          <w:delText xml:space="preserve">air bubbles, threshold and median filter techniques </w:delText>
        </w:r>
        <w:r w:rsidR="000F6A6A" w:rsidRPr="005550AE" w:rsidDel="007E33EE">
          <w:rPr>
            <w:rFonts w:asciiTheme="minorHAnsi" w:hAnsiTheme="minorHAnsi"/>
            <w:sz w:val="20"/>
            <w:szCs w:val="20"/>
            <w:lang w:val="en-GB"/>
          </w:rPr>
          <w:delText xml:space="preserve">have been </w:delText>
        </w:r>
        <w:r w:rsidR="000F6A6A" w:rsidRPr="005550AE" w:rsidDel="00376DE7">
          <w:rPr>
            <w:rFonts w:asciiTheme="minorHAnsi" w:hAnsiTheme="minorHAnsi"/>
            <w:sz w:val="20"/>
            <w:szCs w:val="20"/>
            <w:lang w:val="en-GB"/>
          </w:rPr>
          <w:delText xml:space="preserve">used. </w:delText>
        </w:r>
      </w:del>
      <w:commentRangeEnd w:id="49"/>
      <w:r w:rsidR="00376DE7" w:rsidRPr="005550AE">
        <w:rPr>
          <w:rStyle w:val="CommentReference"/>
          <w:b w:val="0"/>
          <w:lang w:val="en-GB"/>
        </w:rPr>
        <w:commentReference w:id="49"/>
      </w:r>
      <w:ins w:id="51" w:author="Author">
        <w:r w:rsidR="00376DE7" w:rsidRPr="005550AE">
          <w:rPr>
            <w:rFonts w:asciiTheme="minorHAnsi" w:hAnsiTheme="minorHAnsi"/>
            <w:sz w:val="20"/>
            <w:szCs w:val="20"/>
            <w:lang w:val="en-GB"/>
          </w:rPr>
          <w:t>C</w:t>
        </w:r>
      </w:ins>
      <w:del w:id="52" w:author="Author">
        <w:r w:rsidR="000F6A6A" w:rsidRPr="005550AE" w:rsidDel="007E33EE">
          <w:rPr>
            <w:rFonts w:asciiTheme="minorHAnsi" w:hAnsiTheme="minorHAnsi"/>
            <w:sz w:val="20"/>
            <w:szCs w:val="20"/>
            <w:lang w:val="en-GB"/>
          </w:rPr>
          <w:delText>C</w:delText>
        </w:r>
      </w:del>
      <w:r w:rsidR="000F6A6A" w:rsidRPr="005550AE">
        <w:rPr>
          <w:rFonts w:asciiTheme="minorHAnsi" w:hAnsiTheme="minorHAnsi"/>
          <w:sz w:val="20"/>
          <w:szCs w:val="20"/>
          <w:lang w:val="en-GB"/>
        </w:rPr>
        <w:t>onnected</w:t>
      </w:r>
      <w:del w:id="53" w:author="Author">
        <w:r w:rsidR="000F6A6A" w:rsidRPr="005550AE" w:rsidDel="00376DE7">
          <w:rPr>
            <w:rFonts w:asciiTheme="minorHAnsi" w:hAnsiTheme="minorHAnsi"/>
            <w:sz w:val="20"/>
            <w:szCs w:val="20"/>
            <w:lang w:val="en-GB"/>
          </w:rPr>
          <w:delText xml:space="preserve"> </w:delText>
        </w:r>
      </w:del>
      <w:ins w:id="54" w:author="Author">
        <w:r w:rsidR="00376DE7" w:rsidRPr="005550AE">
          <w:rPr>
            <w:rFonts w:asciiTheme="minorHAnsi" w:hAnsiTheme="minorHAnsi"/>
            <w:sz w:val="20"/>
            <w:szCs w:val="20"/>
            <w:lang w:val="en-GB"/>
          </w:rPr>
          <w:t>-</w:t>
        </w:r>
      </w:ins>
      <w:r w:rsidR="000F6A6A" w:rsidRPr="005550AE">
        <w:rPr>
          <w:rFonts w:asciiTheme="minorHAnsi" w:hAnsiTheme="minorHAnsi"/>
          <w:sz w:val="20"/>
          <w:szCs w:val="20"/>
          <w:lang w:val="en-GB"/>
        </w:rPr>
        <w:t>component label</w:t>
      </w:r>
      <w:ins w:id="55" w:author="Author">
        <w:r w:rsidR="00F33C1B" w:rsidRPr="005550AE">
          <w:rPr>
            <w:rFonts w:asciiTheme="minorHAnsi" w:hAnsiTheme="minorHAnsi"/>
            <w:sz w:val="20"/>
            <w:szCs w:val="20"/>
            <w:lang w:val="en-GB"/>
          </w:rPr>
          <w:t>l</w:t>
        </w:r>
      </w:ins>
      <w:r w:rsidR="000F6A6A" w:rsidRPr="005550AE">
        <w:rPr>
          <w:rFonts w:asciiTheme="minorHAnsi" w:hAnsiTheme="minorHAnsi"/>
          <w:sz w:val="20"/>
          <w:szCs w:val="20"/>
          <w:lang w:val="en-GB"/>
        </w:rPr>
        <w:t xml:space="preserve">ing </w:t>
      </w:r>
      <w:del w:id="56" w:author="Author">
        <w:r w:rsidR="000F6A6A" w:rsidRPr="005550AE" w:rsidDel="00376DE7">
          <w:rPr>
            <w:rFonts w:asciiTheme="minorHAnsi" w:hAnsiTheme="minorHAnsi"/>
            <w:sz w:val="20"/>
            <w:szCs w:val="20"/>
            <w:lang w:val="en-GB"/>
          </w:rPr>
          <w:delText xml:space="preserve">technique </w:delText>
        </w:r>
      </w:del>
      <w:ins w:id="57" w:author="Author">
        <w:r w:rsidR="00376DE7" w:rsidRPr="005550AE">
          <w:rPr>
            <w:rFonts w:asciiTheme="minorHAnsi" w:hAnsiTheme="minorHAnsi"/>
            <w:sz w:val="20"/>
            <w:szCs w:val="20"/>
            <w:lang w:val="en-GB"/>
          </w:rPr>
          <w:t xml:space="preserve">and blob analysis are </w:t>
        </w:r>
      </w:ins>
      <w:del w:id="58" w:author="Author">
        <w:r w:rsidR="000F6A6A" w:rsidRPr="005550AE" w:rsidDel="00376DE7">
          <w:rPr>
            <w:rFonts w:asciiTheme="minorHAnsi" w:hAnsiTheme="minorHAnsi"/>
            <w:sz w:val="20"/>
            <w:szCs w:val="20"/>
            <w:lang w:val="en-GB"/>
          </w:rPr>
          <w:delText xml:space="preserve">is </w:delText>
        </w:r>
      </w:del>
      <w:r w:rsidR="000F6A6A" w:rsidRPr="005550AE">
        <w:rPr>
          <w:rFonts w:asciiTheme="minorHAnsi" w:hAnsiTheme="minorHAnsi"/>
          <w:sz w:val="20"/>
          <w:szCs w:val="20"/>
          <w:lang w:val="en-GB"/>
        </w:rPr>
        <w:t xml:space="preserve">used to detect </w:t>
      </w:r>
      <w:del w:id="59" w:author="Author">
        <w:r w:rsidR="000F6A6A" w:rsidRPr="005550AE" w:rsidDel="007E33EE">
          <w:rPr>
            <w:rFonts w:asciiTheme="minorHAnsi" w:hAnsiTheme="minorHAnsi"/>
            <w:sz w:val="20"/>
            <w:szCs w:val="20"/>
            <w:lang w:val="en-GB"/>
          </w:rPr>
          <w:delText xml:space="preserve">the </w:delText>
        </w:r>
      </w:del>
      <w:r w:rsidR="000F6A6A" w:rsidRPr="005550AE">
        <w:rPr>
          <w:rFonts w:asciiTheme="minorHAnsi" w:hAnsiTheme="minorHAnsi"/>
          <w:sz w:val="20"/>
          <w:szCs w:val="20"/>
          <w:lang w:val="en-GB"/>
        </w:rPr>
        <w:t xml:space="preserve">air bubbles </w:t>
      </w:r>
      <w:del w:id="60" w:author="Author">
        <w:r w:rsidR="000F6A6A" w:rsidRPr="005550AE" w:rsidDel="00376DE7">
          <w:rPr>
            <w:rFonts w:asciiTheme="minorHAnsi" w:hAnsiTheme="minorHAnsi"/>
            <w:sz w:val="20"/>
            <w:szCs w:val="20"/>
            <w:lang w:val="en-GB"/>
          </w:rPr>
          <w:delText>while blob analysis</w:delText>
        </w:r>
        <w:r w:rsidR="000F6A6A" w:rsidRPr="005550AE" w:rsidDel="007E33EE">
          <w:rPr>
            <w:rFonts w:asciiTheme="minorHAnsi" w:hAnsiTheme="minorHAnsi"/>
            <w:sz w:val="20"/>
            <w:szCs w:val="20"/>
            <w:lang w:val="en-GB"/>
          </w:rPr>
          <w:delText xml:space="preserve"> is </w:delText>
        </w:r>
        <w:r w:rsidR="000F6A6A" w:rsidRPr="005550AE" w:rsidDel="00376DE7">
          <w:rPr>
            <w:rFonts w:asciiTheme="minorHAnsi" w:hAnsiTheme="minorHAnsi"/>
            <w:sz w:val="20"/>
            <w:szCs w:val="20"/>
            <w:lang w:val="en-GB"/>
          </w:rPr>
          <w:delText>searching technique</w:delText>
        </w:r>
        <w:r w:rsidR="000F6A6A" w:rsidRPr="005550AE" w:rsidDel="007E33EE">
          <w:rPr>
            <w:rFonts w:asciiTheme="minorHAnsi" w:hAnsiTheme="minorHAnsi"/>
            <w:sz w:val="20"/>
            <w:szCs w:val="20"/>
            <w:lang w:val="en-GB"/>
          </w:rPr>
          <w:delText xml:space="preserve"> </w:delText>
        </w:r>
        <w:r w:rsidR="000F6A6A" w:rsidRPr="005550AE" w:rsidDel="00376DE7">
          <w:rPr>
            <w:rFonts w:asciiTheme="minorHAnsi" w:hAnsiTheme="minorHAnsi"/>
            <w:sz w:val="20"/>
            <w:szCs w:val="20"/>
            <w:lang w:val="en-GB"/>
          </w:rPr>
          <w:delText xml:space="preserve">to </w:delText>
        </w:r>
      </w:del>
      <w:ins w:id="61" w:author="Author">
        <w:r w:rsidR="00376DE7" w:rsidRPr="005550AE">
          <w:rPr>
            <w:rFonts w:asciiTheme="minorHAnsi" w:hAnsiTheme="minorHAnsi"/>
            <w:sz w:val="20"/>
            <w:szCs w:val="20"/>
            <w:lang w:val="en-GB"/>
          </w:rPr>
          <w:t xml:space="preserve">and </w:t>
        </w:r>
      </w:ins>
      <w:r w:rsidR="000F6A6A" w:rsidRPr="005550AE">
        <w:rPr>
          <w:rFonts w:asciiTheme="minorHAnsi" w:hAnsiTheme="minorHAnsi"/>
          <w:sz w:val="20"/>
          <w:szCs w:val="20"/>
          <w:lang w:val="en-GB"/>
        </w:rPr>
        <w:t>analy</w:t>
      </w:r>
      <w:ins w:id="62" w:author="Author">
        <w:r w:rsidR="00F33C1B" w:rsidRPr="005550AE">
          <w:rPr>
            <w:rFonts w:asciiTheme="minorHAnsi" w:hAnsiTheme="minorHAnsi"/>
            <w:sz w:val="20"/>
            <w:szCs w:val="20"/>
            <w:lang w:val="en-GB"/>
          </w:rPr>
          <w:t>s</w:t>
        </w:r>
      </w:ins>
      <w:del w:id="63" w:author="Author">
        <w:r w:rsidR="000F6A6A" w:rsidRPr="005550AE" w:rsidDel="00F33C1B">
          <w:rPr>
            <w:rFonts w:asciiTheme="minorHAnsi" w:hAnsiTheme="minorHAnsi"/>
            <w:sz w:val="20"/>
            <w:szCs w:val="20"/>
            <w:lang w:val="en-GB"/>
          </w:rPr>
          <w:delText>z</w:delText>
        </w:r>
      </w:del>
      <w:r w:rsidR="000F6A6A" w:rsidRPr="005550AE">
        <w:rPr>
          <w:rFonts w:asciiTheme="minorHAnsi" w:hAnsiTheme="minorHAnsi"/>
          <w:sz w:val="20"/>
          <w:szCs w:val="20"/>
          <w:lang w:val="en-GB"/>
        </w:rPr>
        <w:t xml:space="preserve">e </w:t>
      </w:r>
      <w:ins w:id="64" w:author="Author">
        <w:r w:rsidR="000F6A6A"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group of the air bubbles in sequential images</w:t>
      </w:r>
      <w:ins w:id="65" w:author="Author">
        <w:r w:rsidR="00376DE7" w:rsidRPr="005550AE">
          <w:rPr>
            <w:rFonts w:asciiTheme="minorHAnsi" w:hAnsiTheme="minorHAnsi"/>
            <w:sz w:val="20"/>
            <w:szCs w:val="20"/>
            <w:lang w:val="en-GB"/>
          </w:rPr>
          <w:t>, respectively</w:t>
        </w:r>
      </w:ins>
      <w:r w:rsidR="000F6A6A" w:rsidRPr="005550AE">
        <w:rPr>
          <w:rFonts w:asciiTheme="minorHAnsi" w:hAnsiTheme="minorHAnsi"/>
          <w:sz w:val="20"/>
          <w:szCs w:val="20"/>
          <w:lang w:val="en-GB"/>
        </w:rPr>
        <w:t xml:space="preserve">. The experiments </w:t>
      </w:r>
      <w:del w:id="66" w:author="Author">
        <w:r w:rsidR="000F6A6A" w:rsidRPr="005550AE" w:rsidDel="00376DE7">
          <w:rPr>
            <w:rFonts w:asciiTheme="minorHAnsi" w:hAnsiTheme="minorHAnsi"/>
            <w:sz w:val="20"/>
            <w:szCs w:val="20"/>
            <w:lang w:val="en-GB"/>
          </w:rPr>
          <w:delText xml:space="preserve">are tested </w:delText>
        </w:r>
      </w:del>
      <w:ins w:id="67" w:author="Author">
        <w:r w:rsidR="00376DE7" w:rsidRPr="005550AE">
          <w:rPr>
            <w:rFonts w:asciiTheme="minorHAnsi" w:hAnsiTheme="minorHAnsi"/>
            <w:sz w:val="20"/>
            <w:szCs w:val="20"/>
            <w:lang w:val="en-GB"/>
          </w:rPr>
          <w:t xml:space="preserve">evaluate </w:t>
        </w:r>
      </w:ins>
      <w:del w:id="68" w:author="Author">
        <w:r w:rsidR="000F6A6A" w:rsidRPr="005550AE" w:rsidDel="00376DE7">
          <w:rPr>
            <w:rFonts w:asciiTheme="minorHAnsi" w:hAnsiTheme="minorHAnsi"/>
            <w:sz w:val="20"/>
            <w:szCs w:val="20"/>
            <w:lang w:val="en-GB"/>
          </w:rPr>
          <w:delText xml:space="preserve">with </w:delText>
        </w:r>
      </w:del>
      <w:ins w:id="69" w:author="Author">
        <w:r w:rsidR="000F6A6A"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proposed algorithm</w:t>
      </w:r>
      <w:ins w:id="70" w:author="Author">
        <w:r w:rsidR="00376DE7" w:rsidRPr="005550AE">
          <w:rPr>
            <w:rFonts w:asciiTheme="minorHAnsi" w:hAnsiTheme="minorHAnsi"/>
            <w:sz w:val="20"/>
            <w:szCs w:val="20"/>
            <w:lang w:val="en-GB"/>
          </w:rPr>
          <w:t>’s ability</w:t>
        </w:r>
      </w:ins>
      <w:r w:rsidR="000F6A6A" w:rsidRPr="005550AE">
        <w:rPr>
          <w:rFonts w:asciiTheme="minorHAnsi" w:hAnsiTheme="minorHAnsi"/>
          <w:sz w:val="20"/>
          <w:szCs w:val="20"/>
          <w:lang w:val="en-GB"/>
        </w:rPr>
        <w:t xml:space="preserve"> to determine the leakage point </w:t>
      </w:r>
      <w:del w:id="71" w:author="Author">
        <w:r w:rsidR="000F6A6A" w:rsidRPr="005550AE" w:rsidDel="007E33EE">
          <w:rPr>
            <w:rFonts w:asciiTheme="minorHAnsi" w:hAnsiTheme="minorHAnsi"/>
            <w:sz w:val="20"/>
            <w:szCs w:val="20"/>
            <w:lang w:val="en-GB"/>
          </w:rPr>
          <w:delText xml:space="preserve">of </w:delText>
        </w:r>
      </w:del>
      <w:ins w:id="72" w:author="Author">
        <w:r w:rsidR="000F6A6A" w:rsidRPr="005550AE">
          <w:rPr>
            <w:rFonts w:asciiTheme="minorHAnsi" w:hAnsiTheme="minorHAnsi"/>
            <w:sz w:val="20"/>
            <w:szCs w:val="20"/>
            <w:lang w:val="en-GB"/>
          </w:rPr>
          <w:t xml:space="preserve">in </w:t>
        </w:r>
      </w:ins>
      <w:r w:rsidR="000F6A6A" w:rsidRPr="005550AE">
        <w:rPr>
          <w:rFonts w:asciiTheme="minorHAnsi" w:hAnsiTheme="minorHAnsi"/>
          <w:sz w:val="20"/>
          <w:szCs w:val="20"/>
          <w:lang w:val="en-GB"/>
        </w:rPr>
        <w:t xml:space="preserve">an air </w:t>
      </w:r>
      <w:del w:id="73" w:author="Author">
        <w:r w:rsidR="000F6A6A" w:rsidRPr="005550AE" w:rsidDel="00376DE7">
          <w:rPr>
            <w:rFonts w:asciiTheme="minorHAnsi" w:hAnsiTheme="minorHAnsi"/>
            <w:sz w:val="20"/>
            <w:szCs w:val="20"/>
            <w:lang w:val="en-GB"/>
          </w:rPr>
          <w:delText xml:space="preserve">conditioning </w:delText>
        </w:r>
      </w:del>
      <w:ins w:id="74" w:author="Author">
        <w:r w:rsidR="00376DE7" w:rsidRPr="005550AE">
          <w:rPr>
            <w:rFonts w:asciiTheme="minorHAnsi" w:hAnsiTheme="minorHAnsi"/>
            <w:sz w:val="20"/>
            <w:szCs w:val="20"/>
            <w:lang w:val="en-GB"/>
          </w:rPr>
          <w:t xml:space="preserve">conditioner </w:t>
        </w:r>
      </w:ins>
      <w:r w:rsidR="000F6A6A" w:rsidRPr="005550AE">
        <w:rPr>
          <w:rFonts w:asciiTheme="minorHAnsi" w:hAnsiTheme="minorHAnsi"/>
          <w:sz w:val="20"/>
          <w:szCs w:val="20"/>
          <w:lang w:val="en-GB"/>
        </w:rPr>
        <w:t xml:space="preserve">compressor. The location of the leakage point </w:t>
      </w:r>
      <w:del w:id="75" w:author="Author">
        <w:r w:rsidR="000F6A6A" w:rsidRPr="005550AE" w:rsidDel="007E33EE">
          <w:rPr>
            <w:rFonts w:asciiTheme="minorHAnsi" w:hAnsiTheme="minorHAnsi"/>
            <w:sz w:val="20"/>
            <w:szCs w:val="20"/>
            <w:lang w:val="en-GB"/>
          </w:rPr>
          <w:delText xml:space="preserve">was </w:delText>
        </w:r>
      </w:del>
      <w:ins w:id="76" w:author="Author">
        <w:r w:rsidR="000F6A6A" w:rsidRPr="005550AE">
          <w:rPr>
            <w:rFonts w:asciiTheme="minorHAnsi" w:hAnsiTheme="minorHAnsi"/>
            <w:sz w:val="20"/>
            <w:szCs w:val="20"/>
            <w:lang w:val="en-GB"/>
          </w:rPr>
          <w:t xml:space="preserve">is </w:t>
        </w:r>
      </w:ins>
      <w:r w:rsidR="000F6A6A" w:rsidRPr="005550AE">
        <w:rPr>
          <w:rFonts w:asciiTheme="minorHAnsi" w:hAnsiTheme="minorHAnsi"/>
          <w:sz w:val="20"/>
          <w:szCs w:val="20"/>
          <w:lang w:val="en-GB"/>
        </w:rPr>
        <w:t xml:space="preserve">presented </w:t>
      </w:r>
      <w:commentRangeStart w:id="77"/>
      <w:r w:rsidR="000F6A6A" w:rsidRPr="005550AE">
        <w:rPr>
          <w:rFonts w:asciiTheme="minorHAnsi" w:hAnsiTheme="minorHAnsi"/>
          <w:sz w:val="20"/>
          <w:szCs w:val="20"/>
          <w:lang w:val="en-GB"/>
        </w:rPr>
        <w:t xml:space="preserve">as </w:t>
      </w:r>
      <w:ins w:id="78" w:author="Author">
        <w:r w:rsidR="000F6A6A" w:rsidRPr="005550AE">
          <w:rPr>
            <w:rFonts w:asciiTheme="minorHAnsi" w:hAnsiTheme="minorHAnsi"/>
            <w:sz w:val="20"/>
            <w:szCs w:val="20"/>
            <w:lang w:val="en-GB"/>
          </w:rPr>
          <w:t xml:space="preserve">a </w:t>
        </w:r>
      </w:ins>
      <w:r w:rsidR="000F6A6A" w:rsidRPr="005550AE">
        <w:rPr>
          <w:rFonts w:asciiTheme="minorHAnsi" w:hAnsiTheme="minorHAnsi"/>
          <w:sz w:val="20"/>
          <w:szCs w:val="20"/>
          <w:lang w:val="en-GB"/>
        </w:rPr>
        <w:t>coordinated point</w:t>
      </w:r>
      <w:commentRangeEnd w:id="77"/>
      <w:r w:rsidR="00C238A9" w:rsidRPr="005550AE">
        <w:rPr>
          <w:rStyle w:val="CommentReference"/>
          <w:b w:val="0"/>
          <w:lang w:val="en-GB"/>
        </w:rPr>
        <w:commentReference w:id="77"/>
      </w:r>
      <w:r w:rsidR="000F6A6A" w:rsidRPr="005550AE">
        <w:rPr>
          <w:rFonts w:asciiTheme="minorHAnsi" w:hAnsiTheme="minorHAnsi"/>
          <w:sz w:val="20"/>
          <w:szCs w:val="20"/>
          <w:lang w:val="en-GB"/>
        </w:rPr>
        <w:t xml:space="preserve">. </w:t>
      </w:r>
      <w:commentRangeStart w:id="79"/>
      <w:r w:rsidR="000F6A6A" w:rsidRPr="005550AE">
        <w:rPr>
          <w:rFonts w:asciiTheme="minorHAnsi" w:hAnsiTheme="minorHAnsi"/>
          <w:sz w:val="20"/>
          <w:szCs w:val="20"/>
          <w:lang w:val="en-GB"/>
        </w:rPr>
        <w:t>The results demonstrate</w:t>
      </w:r>
      <w:del w:id="80" w:author="Author">
        <w:r w:rsidR="000F6A6A" w:rsidRPr="005550AE" w:rsidDel="007E33EE">
          <w:rPr>
            <w:rFonts w:asciiTheme="minorHAnsi" w:hAnsiTheme="minorHAnsi"/>
            <w:sz w:val="20"/>
            <w:szCs w:val="20"/>
            <w:lang w:val="en-GB"/>
          </w:rPr>
          <w:delText>d</w:delText>
        </w:r>
      </w:del>
      <w:r w:rsidR="000F6A6A" w:rsidRPr="005550AE">
        <w:rPr>
          <w:rFonts w:asciiTheme="minorHAnsi" w:hAnsiTheme="minorHAnsi"/>
          <w:sz w:val="20"/>
          <w:szCs w:val="20"/>
          <w:lang w:val="en-GB"/>
        </w:rPr>
        <w:t xml:space="preserve"> that </w:t>
      </w:r>
      <w:ins w:id="81" w:author="Author">
        <w:r w:rsidR="000F6A6A"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 xml:space="preserve">leakage point </w:t>
      </w:r>
      <w:del w:id="82" w:author="Author">
        <w:r w:rsidR="000F6A6A" w:rsidRPr="005550AE" w:rsidDel="007E33EE">
          <w:rPr>
            <w:rFonts w:asciiTheme="minorHAnsi" w:hAnsiTheme="minorHAnsi"/>
            <w:sz w:val="20"/>
            <w:szCs w:val="20"/>
            <w:lang w:val="en-GB"/>
          </w:rPr>
          <w:delText xml:space="preserve">during </w:delText>
        </w:r>
      </w:del>
      <w:ins w:id="83" w:author="Author">
        <w:r w:rsidR="000F6A6A" w:rsidRPr="005550AE">
          <w:rPr>
            <w:rFonts w:asciiTheme="minorHAnsi" w:hAnsiTheme="minorHAnsi"/>
            <w:sz w:val="20"/>
            <w:szCs w:val="20"/>
            <w:lang w:val="en-GB"/>
          </w:rPr>
          <w:t xml:space="preserve">observed during the </w:t>
        </w:r>
      </w:ins>
      <w:r w:rsidR="000F6A6A" w:rsidRPr="005550AE">
        <w:rPr>
          <w:rFonts w:asciiTheme="minorHAnsi" w:hAnsiTheme="minorHAnsi"/>
          <w:sz w:val="20"/>
          <w:szCs w:val="20"/>
          <w:lang w:val="en-GB"/>
        </w:rPr>
        <w:t xml:space="preserve">process </w:t>
      </w:r>
      <w:del w:id="84" w:author="Author">
        <w:r w:rsidR="000F6A6A" w:rsidRPr="005550AE" w:rsidDel="007E33EE">
          <w:rPr>
            <w:rFonts w:asciiTheme="minorHAnsi" w:hAnsiTheme="minorHAnsi"/>
            <w:sz w:val="20"/>
            <w:szCs w:val="20"/>
            <w:lang w:val="en-GB"/>
          </w:rPr>
          <w:delText xml:space="preserve">could </w:delText>
        </w:r>
      </w:del>
      <w:ins w:id="85" w:author="Author">
        <w:r w:rsidR="000F6A6A" w:rsidRPr="005550AE">
          <w:rPr>
            <w:rFonts w:asciiTheme="minorHAnsi" w:hAnsiTheme="minorHAnsi"/>
            <w:sz w:val="20"/>
            <w:szCs w:val="20"/>
            <w:lang w:val="en-GB"/>
          </w:rPr>
          <w:t xml:space="preserve">can </w:t>
        </w:r>
      </w:ins>
      <w:r w:rsidR="000F6A6A" w:rsidRPr="005550AE">
        <w:rPr>
          <w:rFonts w:asciiTheme="minorHAnsi" w:hAnsiTheme="minorHAnsi"/>
          <w:sz w:val="20"/>
          <w:szCs w:val="20"/>
          <w:lang w:val="en-GB"/>
        </w:rPr>
        <w:t>be accurately detected</w:t>
      </w:r>
      <w:del w:id="86" w:author="Author">
        <w:r w:rsidR="000F6A6A" w:rsidRPr="005550AE" w:rsidDel="00376DE7">
          <w:rPr>
            <w:rFonts w:asciiTheme="minorHAnsi" w:hAnsiTheme="minorHAnsi"/>
            <w:sz w:val="20"/>
            <w:szCs w:val="20"/>
            <w:lang w:val="en-GB"/>
          </w:rPr>
          <w:delText xml:space="preserve">. </w:delText>
        </w:r>
      </w:del>
      <w:ins w:id="87" w:author="Author">
        <w:r w:rsidR="00376DE7" w:rsidRPr="005550AE">
          <w:rPr>
            <w:rFonts w:asciiTheme="minorHAnsi" w:hAnsiTheme="minorHAnsi"/>
            <w:sz w:val="20"/>
            <w:szCs w:val="20"/>
            <w:lang w:val="en-GB"/>
          </w:rPr>
          <w:t xml:space="preserve">; </w:t>
        </w:r>
      </w:ins>
      <w:del w:id="88" w:author="Author">
        <w:r w:rsidR="000F6A6A" w:rsidRPr="005550AE" w:rsidDel="00376DE7">
          <w:rPr>
            <w:rFonts w:asciiTheme="minorHAnsi" w:hAnsiTheme="minorHAnsi"/>
            <w:sz w:val="20"/>
            <w:szCs w:val="20"/>
            <w:lang w:val="en-GB"/>
          </w:rPr>
          <w:delText xml:space="preserve">The </w:delText>
        </w:r>
      </w:del>
      <w:ins w:id="89" w:author="Author">
        <w:r w:rsidR="00376DE7" w:rsidRPr="005550AE">
          <w:rPr>
            <w:rFonts w:asciiTheme="minorHAnsi" w:hAnsiTheme="minorHAnsi"/>
            <w:sz w:val="20"/>
            <w:szCs w:val="20"/>
            <w:lang w:val="en-GB"/>
          </w:rPr>
          <w:t xml:space="preserve">the </w:t>
        </w:r>
      </w:ins>
      <w:r w:rsidR="000F6A6A" w:rsidRPr="005550AE">
        <w:rPr>
          <w:rFonts w:asciiTheme="minorHAnsi" w:hAnsiTheme="minorHAnsi"/>
          <w:sz w:val="20"/>
          <w:szCs w:val="20"/>
          <w:lang w:val="en-GB"/>
        </w:rPr>
        <w:t xml:space="preserve">estimation point </w:t>
      </w:r>
      <w:del w:id="90" w:author="Author">
        <w:r w:rsidR="000F6A6A" w:rsidRPr="005550AE" w:rsidDel="007E33EE">
          <w:rPr>
            <w:rFonts w:asciiTheme="minorHAnsi" w:hAnsiTheme="minorHAnsi"/>
            <w:sz w:val="20"/>
            <w:szCs w:val="20"/>
            <w:lang w:val="en-GB"/>
          </w:rPr>
          <w:delText xml:space="preserve">had </w:delText>
        </w:r>
      </w:del>
      <w:ins w:id="91" w:author="Author">
        <w:r w:rsidR="000F6A6A" w:rsidRPr="005550AE">
          <w:rPr>
            <w:rFonts w:asciiTheme="minorHAnsi" w:hAnsiTheme="minorHAnsi"/>
            <w:sz w:val="20"/>
            <w:szCs w:val="20"/>
            <w:lang w:val="en-GB"/>
          </w:rPr>
          <w:t xml:space="preserve">has an </w:t>
        </w:r>
      </w:ins>
      <w:r w:rsidR="000F6A6A" w:rsidRPr="005550AE">
        <w:rPr>
          <w:rFonts w:asciiTheme="minorHAnsi" w:hAnsiTheme="minorHAnsi"/>
          <w:sz w:val="20"/>
          <w:szCs w:val="20"/>
          <w:lang w:val="en-GB"/>
        </w:rPr>
        <w:t xml:space="preserve">error less than 5% compared to </w:t>
      </w:r>
      <w:ins w:id="92" w:author="Author">
        <w:r w:rsidR="000F6A6A" w:rsidRPr="005550AE">
          <w:rPr>
            <w:rFonts w:asciiTheme="minorHAnsi" w:hAnsiTheme="minorHAnsi"/>
            <w:sz w:val="20"/>
            <w:szCs w:val="20"/>
            <w:lang w:val="en-GB"/>
          </w:rPr>
          <w:t xml:space="preserve">that of the </w:t>
        </w:r>
      </w:ins>
      <w:del w:id="93" w:author="Author">
        <w:r w:rsidR="000F6A6A" w:rsidRPr="005550AE" w:rsidDel="007E33EE">
          <w:rPr>
            <w:rFonts w:asciiTheme="minorHAnsi" w:hAnsiTheme="minorHAnsi"/>
            <w:sz w:val="20"/>
            <w:szCs w:val="20"/>
            <w:lang w:val="en-GB"/>
          </w:rPr>
          <w:delText xml:space="preserve">the </w:delText>
        </w:r>
      </w:del>
      <w:r w:rsidR="000F6A6A" w:rsidRPr="005550AE">
        <w:rPr>
          <w:rFonts w:asciiTheme="minorHAnsi" w:hAnsiTheme="minorHAnsi"/>
          <w:sz w:val="20"/>
          <w:szCs w:val="20"/>
          <w:lang w:val="en-GB"/>
        </w:rPr>
        <w:t>real leakage point.</w:t>
      </w:r>
      <w:commentRangeEnd w:id="79"/>
      <w:r w:rsidR="00FB05E1" w:rsidRPr="005550AE">
        <w:rPr>
          <w:rStyle w:val="CommentReference"/>
          <w:b w:val="0"/>
          <w:lang w:val="en-GB"/>
        </w:rPr>
        <w:commentReference w:id="79"/>
      </w:r>
    </w:p>
    <w:p w14:paraId="5F4BE077" w14:textId="77777777" w:rsidR="0071790D" w:rsidRPr="005550AE" w:rsidRDefault="0071790D" w:rsidP="00F00781">
      <w:pPr>
        <w:rPr>
          <w:b/>
          <w:sz w:val="20"/>
          <w:szCs w:val="20"/>
          <w:lang w:val="en-GB"/>
        </w:rPr>
      </w:pPr>
    </w:p>
    <w:p w14:paraId="7CEF186F" w14:textId="77777777" w:rsidR="006067BA" w:rsidRPr="005550AE" w:rsidRDefault="006067BA" w:rsidP="00F00781">
      <w:pPr>
        <w:pStyle w:val="IETHeading1"/>
        <w:numPr>
          <w:ilvl w:val="0"/>
          <w:numId w:val="32"/>
        </w:numPr>
        <w:rPr>
          <w:sz w:val="20"/>
          <w:szCs w:val="20"/>
          <w:lang w:val="en-GB"/>
        </w:rPr>
        <w:sectPr w:rsidR="006067BA" w:rsidRPr="005550AE" w:rsidSect="0066346B">
          <w:footerReference w:type="default" r:id="rId18"/>
          <w:type w:val="continuous"/>
          <w:pgSz w:w="11906" w:h="16838" w:code="9"/>
          <w:pgMar w:top="1077" w:right="811" w:bottom="2438" w:left="811" w:header="680" w:footer="850" w:gutter="0"/>
          <w:cols w:space="238"/>
          <w:docGrid w:linePitch="360"/>
        </w:sectPr>
      </w:pPr>
    </w:p>
    <w:p w14:paraId="7B89470B" w14:textId="77777777" w:rsidR="0071790D" w:rsidRPr="005550AE" w:rsidRDefault="009871DD" w:rsidP="00F00781">
      <w:pPr>
        <w:pStyle w:val="IETHeading1"/>
        <w:numPr>
          <w:ilvl w:val="0"/>
          <w:numId w:val="32"/>
        </w:numPr>
        <w:rPr>
          <w:sz w:val="20"/>
          <w:szCs w:val="20"/>
          <w:lang w:val="en-GB"/>
        </w:rPr>
      </w:pPr>
      <w:commentRangeStart w:id="94"/>
      <w:r w:rsidRPr="005550AE">
        <w:rPr>
          <w:sz w:val="20"/>
          <w:szCs w:val="20"/>
          <w:lang w:val="en-GB"/>
        </w:rPr>
        <w:t>Introduction</w:t>
      </w:r>
      <w:commentRangeEnd w:id="94"/>
      <w:r w:rsidR="00FB05E1" w:rsidRPr="005550AE">
        <w:rPr>
          <w:rStyle w:val="CommentReference"/>
          <w:rFonts w:ascii="Times New Roman" w:hAnsi="Times New Roman" w:cs="Times New Roman"/>
          <w:b w:val="0"/>
          <w:bCs w:val="0"/>
          <w:iCs w:val="0"/>
          <w:lang w:val="en-GB"/>
        </w:rPr>
        <w:commentReference w:id="94"/>
      </w:r>
    </w:p>
    <w:p w14:paraId="5C77606A" w14:textId="1B986DE6" w:rsidR="00DD7F83" w:rsidRPr="005550AE" w:rsidRDefault="002A14F1" w:rsidP="000F6A6A">
      <w:pPr>
        <w:pStyle w:val="IETParagraph"/>
        <w:spacing w:line="240" w:lineRule="auto"/>
        <w:rPr>
          <w:sz w:val="20"/>
          <w:szCs w:val="20"/>
          <w:lang w:val="en-GB"/>
        </w:rPr>
      </w:pPr>
      <w:commentRangeStart w:id="95"/>
      <w:ins w:id="96" w:author="Author">
        <w:r w:rsidRPr="005550AE">
          <w:rPr>
            <w:sz w:val="20"/>
            <w:szCs w:val="20"/>
            <w:lang w:val="en-GB"/>
          </w:rPr>
          <w:t xml:space="preserve">The </w:t>
        </w:r>
        <w:commentRangeEnd w:id="95"/>
        <w:r w:rsidRPr="005550AE">
          <w:rPr>
            <w:rStyle w:val="CommentReference"/>
            <w:lang w:val="en-GB"/>
          </w:rPr>
          <w:commentReference w:id="95"/>
        </w:r>
        <w:r w:rsidRPr="005550AE">
          <w:rPr>
            <w:sz w:val="20"/>
            <w:szCs w:val="20"/>
            <w:lang w:val="en-GB"/>
          </w:rPr>
          <w:t xml:space="preserve">air conditioner compressor is a major component in air conditioners and refrigerators. </w:t>
        </w:r>
        <w:commentRangeStart w:id="97"/>
        <w:r w:rsidR="000F6A6A" w:rsidRPr="005550AE">
          <w:rPr>
            <w:sz w:val="20"/>
            <w:szCs w:val="20"/>
            <w:lang w:val="en-GB"/>
          </w:rPr>
          <w:t>A</w:t>
        </w:r>
      </w:ins>
      <w:r w:rsidR="000F6A6A" w:rsidRPr="005550AE">
        <w:rPr>
          <w:sz w:val="20"/>
          <w:szCs w:val="20"/>
          <w:lang w:val="en-GB"/>
        </w:rPr>
        <w:t xml:space="preserve">ir </w:t>
      </w:r>
      <w:commentRangeEnd w:id="97"/>
      <w:r w:rsidR="00F6301A" w:rsidRPr="005550AE">
        <w:rPr>
          <w:rStyle w:val="CommentReference"/>
          <w:lang w:val="en-GB"/>
        </w:rPr>
        <w:commentReference w:id="97"/>
      </w:r>
      <w:del w:id="98" w:author="Author">
        <w:r w:rsidR="000F6A6A" w:rsidRPr="005550AE" w:rsidDel="00376DE7">
          <w:rPr>
            <w:sz w:val="20"/>
            <w:szCs w:val="20"/>
            <w:lang w:val="en-GB"/>
          </w:rPr>
          <w:delText xml:space="preserve">conditioning </w:delText>
        </w:r>
      </w:del>
      <w:ins w:id="99" w:author="Author">
        <w:r w:rsidR="00376DE7" w:rsidRPr="005550AE">
          <w:rPr>
            <w:sz w:val="20"/>
            <w:szCs w:val="20"/>
            <w:lang w:val="en-GB"/>
          </w:rPr>
          <w:t xml:space="preserve">conditioner </w:t>
        </w:r>
      </w:ins>
      <w:r w:rsidR="000F6A6A" w:rsidRPr="005550AE">
        <w:rPr>
          <w:sz w:val="20"/>
          <w:szCs w:val="20"/>
          <w:lang w:val="en-GB"/>
        </w:rPr>
        <w:t>compressor manufacturing has four main subprocesses</w:t>
      </w:r>
      <w:ins w:id="100" w:author="Author">
        <w:r w:rsidR="000F6A6A" w:rsidRPr="005550AE">
          <w:rPr>
            <w:sz w:val="20"/>
            <w:szCs w:val="20"/>
            <w:lang w:val="en-GB"/>
          </w:rPr>
          <w:t xml:space="preserve">: </w:t>
        </w:r>
      </w:ins>
      <w:del w:id="101" w:author="Author">
        <w:r w:rsidR="000F6A6A" w:rsidRPr="005550AE" w:rsidDel="007E33EE">
          <w:rPr>
            <w:sz w:val="20"/>
            <w:szCs w:val="20"/>
            <w:lang w:val="en-GB"/>
          </w:rPr>
          <w:delText>(</w:delText>
        </w:r>
      </w:del>
      <w:r w:rsidR="000F6A6A" w:rsidRPr="005550AE">
        <w:rPr>
          <w:sz w:val="20"/>
          <w:szCs w:val="20"/>
          <w:lang w:val="en-GB"/>
        </w:rPr>
        <w:t>trim</w:t>
      </w:r>
      <w:ins w:id="102" w:author="Author">
        <w:r w:rsidR="00376DE7" w:rsidRPr="005550AE">
          <w:rPr>
            <w:sz w:val="20"/>
            <w:szCs w:val="20"/>
            <w:lang w:val="en-GB"/>
          </w:rPr>
          <w:t>ming</w:t>
        </w:r>
      </w:ins>
      <w:r w:rsidR="000F6A6A" w:rsidRPr="005550AE">
        <w:rPr>
          <w:sz w:val="20"/>
          <w:szCs w:val="20"/>
          <w:lang w:val="en-GB"/>
        </w:rPr>
        <w:t xml:space="preserve"> a metal chassis, install</w:t>
      </w:r>
      <w:ins w:id="103" w:author="Author">
        <w:r w:rsidR="00376DE7" w:rsidRPr="005550AE">
          <w:rPr>
            <w:sz w:val="20"/>
            <w:szCs w:val="20"/>
            <w:lang w:val="en-GB"/>
          </w:rPr>
          <w:t>ing</w:t>
        </w:r>
      </w:ins>
      <w:r w:rsidR="000F6A6A" w:rsidRPr="005550AE">
        <w:rPr>
          <w:sz w:val="20"/>
          <w:szCs w:val="20"/>
          <w:lang w:val="en-GB"/>
        </w:rPr>
        <w:t xml:space="preserve"> electrical and mechanical </w:t>
      </w:r>
      <w:ins w:id="104" w:author="Author">
        <w:r w:rsidR="000F6A6A" w:rsidRPr="005550AE">
          <w:rPr>
            <w:sz w:val="20"/>
            <w:szCs w:val="20"/>
            <w:lang w:val="en-GB"/>
          </w:rPr>
          <w:t xml:space="preserve">components </w:t>
        </w:r>
      </w:ins>
      <w:r w:rsidR="000F6A6A" w:rsidRPr="005550AE">
        <w:rPr>
          <w:sz w:val="20"/>
          <w:szCs w:val="20"/>
          <w:lang w:val="en-GB"/>
        </w:rPr>
        <w:t xml:space="preserve">into a compressor, </w:t>
      </w:r>
      <w:ins w:id="105" w:author="Author">
        <w:r w:rsidR="00376DE7" w:rsidRPr="005550AE">
          <w:rPr>
            <w:sz w:val="20"/>
            <w:szCs w:val="20"/>
            <w:lang w:val="en-GB"/>
          </w:rPr>
          <w:t xml:space="preserve">assembling the </w:t>
        </w:r>
      </w:ins>
      <w:r w:rsidR="000F6A6A" w:rsidRPr="005550AE">
        <w:rPr>
          <w:sz w:val="20"/>
          <w:szCs w:val="20"/>
          <w:lang w:val="en-GB"/>
        </w:rPr>
        <w:t>chassis</w:t>
      </w:r>
      <w:del w:id="106" w:author="Author">
        <w:r w:rsidR="000F6A6A" w:rsidRPr="005550AE" w:rsidDel="00376DE7">
          <w:rPr>
            <w:sz w:val="20"/>
            <w:szCs w:val="20"/>
            <w:lang w:val="en-GB"/>
          </w:rPr>
          <w:delText xml:space="preserve"> assembly</w:delText>
        </w:r>
      </w:del>
      <w:ins w:id="107" w:author="Author">
        <w:r w:rsidR="000F6A6A" w:rsidRPr="005550AE">
          <w:rPr>
            <w:sz w:val="20"/>
            <w:szCs w:val="20"/>
            <w:lang w:val="en-GB"/>
          </w:rPr>
          <w:t>,</w:t>
        </w:r>
      </w:ins>
      <w:r w:rsidR="000F6A6A" w:rsidRPr="005550AE">
        <w:rPr>
          <w:sz w:val="20"/>
          <w:szCs w:val="20"/>
          <w:lang w:val="en-GB"/>
        </w:rPr>
        <w:t xml:space="preserve"> and </w:t>
      </w:r>
      <w:ins w:id="108" w:author="Author">
        <w:r w:rsidR="00376DE7" w:rsidRPr="005550AE">
          <w:rPr>
            <w:sz w:val="20"/>
            <w:szCs w:val="20"/>
            <w:lang w:val="en-GB"/>
          </w:rPr>
          <w:t xml:space="preserve">inspecting </w:t>
        </w:r>
      </w:ins>
      <w:r w:rsidR="000F6A6A" w:rsidRPr="005550AE">
        <w:rPr>
          <w:sz w:val="20"/>
          <w:szCs w:val="20"/>
          <w:lang w:val="en-GB"/>
        </w:rPr>
        <w:t>quality</w:t>
      </w:r>
      <w:del w:id="109" w:author="Author">
        <w:r w:rsidR="000F6A6A" w:rsidRPr="005550AE" w:rsidDel="00376DE7">
          <w:rPr>
            <w:sz w:val="20"/>
            <w:szCs w:val="20"/>
            <w:lang w:val="en-GB"/>
          </w:rPr>
          <w:delText xml:space="preserve"> inspection</w:delText>
        </w:r>
        <w:r w:rsidR="000F6A6A" w:rsidRPr="005550AE" w:rsidDel="007E33EE">
          <w:rPr>
            <w:sz w:val="20"/>
            <w:szCs w:val="20"/>
            <w:lang w:val="en-GB"/>
          </w:rPr>
          <w:delText>)</w:delText>
        </w:r>
      </w:del>
      <w:r w:rsidR="000F6A6A" w:rsidRPr="005550AE">
        <w:rPr>
          <w:sz w:val="20"/>
          <w:szCs w:val="20"/>
          <w:lang w:val="en-GB"/>
        </w:rPr>
        <w:t>.</w:t>
      </w:r>
      <w:del w:id="110" w:author="Author">
        <w:r w:rsidR="000F6A6A" w:rsidRPr="005550AE" w:rsidDel="002A14F1">
          <w:rPr>
            <w:sz w:val="20"/>
            <w:szCs w:val="20"/>
            <w:lang w:val="en-GB"/>
          </w:rPr>
          <w:delText xml:space="preserve"> </w:delText>
        </w:r>
        <w:r w:rsidR="000F6A6A" w:rsidRPr="005550AE" w:rsidDel="007E33EE">
          <w:rPr>
            <w:sz w:val="20"/>
            <w:szCs w:val="20"/>
            <w:lang w:val="en-GB"/>
          </w:rPr>
          <w:delText xml:space="preserve">Air </w:delText>
        </w:r>
        <w:r w:rsidR="000F6A6A" w:rsidRPr="005550AE" w:rsidDel="00376DE7">
          <w:rPr>
            <w:sz w:val="20"/>
            <w:szCs w:val="20"/>
            <w:lang w:val="en-GB"/>
          </w:rPr>
          <w:delText xml:space="preserve">conditioning </w:delText>
        </w:r>
        <w:r w:rsidR="000F6A6A" w:rsidRPr="005550AE" w:rsidDel="002A14F1">
          <w:rPr>
            <w:sz w:val="20"/>
            <w:szCs w:val="20"/>
            <w:lang w:val="en-GB"/>
          </w:rPr>
          <w:delText xml:space="preserve">compressor </w:delText>
        </w:r>
        <w:r w:rsidR="000F6A6A" w:rsidRPr="005550AE" w:rsidDel="007E33EE">
          <w:rPr>
            <w:sz w:val="20"/>
            <w:szCs w:val="20"/>
            <w:lang w:val="en-GB"/>
          </w:rPr>
          <w:delText xml:space="preserve">was </w:delText>
        </w:r>
        <w:r w:rsidR="000F6A6A" w:rsidRPr="005550AE" w:rsidDel="002A14F1">
          <w:rPr>
            <w:sz w:val="20"/>
            <w:szCs w:val="20"/>
            <w:lang w:val="en-GB"/>
          </w:rPr>
          <w:delText xml:space="preserve">a major </w:delText>
        </w:r>
        <w:r w:rsidR="000F6A6A" w:rsidRPr="005550AE" w:rsidDel="007E33EE">
          <w:rPr>
            <w:sz w:val="20"/>
            <w:szCs w:val="20"/>
            <w:lang w:val="en-GB"/>
          </w:rPr>
          <w:delText xml:space="preserve">part in </w:delText>
        </w:r>
        <w:r w:rsidR="000F6A6A" w:rsidRPr="005550AE" w:rsidDel="002A14F1">
          <w:rPr>
            <w:sz w:val="20"/>
            <w:szCs w:val="20"/>
            <w:lang w:val="en-GB"/>
          </w:rPr>
          <w:delText xml:space="preserve">air </w:delText>
        </w:r>
        <w:r w:rsidR="000F6A6A" w:rsidRPr="005550AE" w:rsidDel="00376DE7">
          <w:rPr>
            <w:sz w:val="20"/>
            <w:szCs w:val="20"/>
            <w:lang w:val="en-GB"/>
          </w:rPr>
          <w:delText>conditioning</w:delText>
        </w:r>
        <w:r w:rsidR="000F6A6A" w:rsidRPr="005550AE" w:rsidDel="00FC352A">
          <w:rPr>
            <w:sz w:val="20"/>
            <w:szCs w:val="20"/>
            <w:lang w:val="en-GB"/>
          </w:rPr>
          <w:delText xml:space="preserve"> </w:delText>
        </w:r>
        <w:r w:rsidR="000F6A6A" w:rsidRPr="005550AE" w:rsidDel="002A14F1">
          <w:rPr>
            <w:sz w:val="20"/>
            <w:szCs w:val="20"/>
            <w:lang w:val="en-GB"/>
          </w:rPr>
          <w:delText xml:space="preserve">and refrigerator </w:delText>
        </w:r>
        <w:r w:rsidR="000F6A6A" w:rsidRPr="005550AE" w:rsidDel="007E33EE">
          <w:rPr>
            <w:sz w:val="20"/>
            <w:szCs w:val="20"/>
            <w:lang w:val="en-GB"/>
          </w:rPr>
          <w:delText>manufacturers</w:delText>
        </w:r>
        <w:r w:rsidR="000F6A6A" w:rsidRPr="005550AE" w:rsidDel="002A14F1">
          <w:rPr>
            <w:sz w:val="20"/>
            <w:szCs w:val="20"/>
            <w:lang w:val="en-GB"/>
          </w:rPr>
          <w:delText>.</w:delText>
        </w:r>
        <w:r w:rsidR="000F6A6A" w:rsidRPr="005550AE" w:rsidDel="00FC352A">
          <w:rPr>
            <w:sz w:val="20"/>
            <w:szCs w:val="20"/>
            <w:lang w:val="en-GB"/>
          </w:rPr>
          <w:delText xml:space="preserve"> </w:delText>
        </w:r>
      </w:del>
      <w:ins w:id="111" w:author="Author">
        <w:r w:rsidR="00FC352A" w:rsidRPr="005550AE">
          <w:rPr>
            <w:sz w:val="20"/>
            <w:szCs w:val="20"/>
            <w:lang w:val="en-GB"/>
          </w:rPr>
          <w:t xml:space="preserve"> </w:t>
        </w:r>
      </w:ins>
      <w:r w:rsidR="000F6A6A" w:rsidRPr="005550AE">
        <w:rPr>
          <w:sz w:val="20"/>
          <w:szCs w:val="20"/>
          <w:lang w:val="en-GB"/>
        </w:rPr>
        <w:t xml:space="preserve">During </w:t>
      </w:r>
      <w:ins w:id="112" w:author="Author">
        <w:r w:rsidR="00FC352A" w:rsidRPr="005550AE">
          <w:rPr>
            <w:sz w:val="20"/>
            <w:szCs w:val="20"/>
            <w:lang w:val="en-GB"/>
          </w:rPr>
          <w:t xml:space="preserve">the </w:t>
        </w:r>
      </w:ins>
      <w:del w:id="113" w:author="Author">
        <w:r w:rsidR="000F6A6A" w:rsidRPr="005550AE" w:rsidDel="007E33EE">
          <w:rPr>
            <w:sz w:val="20"/>
            <w:szCs w:val="20"/>
            <w:lang w:val="en-GB"/>
          </w:rPr>
          <w:delText xml:space="preserve">the </w:delText>
        </w:r>
      </w:del>
      <w:r w:rsidR="000F6A6A" w:rsidRPr="005550AE">
        <w:rPr>
          <w:sz w:val="20"/>
          <w:szCs w:val="20"/>
          <w:lang w:val="en-GB"/>
        </w:rPr>
        <w:t xml:space="preserve">compressor manufacturing process, </w:t>
      </w:r>
      <w:commentRangeStart w:id="114"/>
      <w:r w:rsidR="000F6A6A" w:rsidRPr="005550AE">
        <w:rPr>
          <w:sz w:val="20"/>
          <w:szCs w:val="20"/>
          <w:lang w:val="en-GB"/>
        </w:rPr>
        <w:t xml:space="preserve">incomplete welds </w:t>
      </w:r>
      <w:commentRangeEnd w:id="114"/>
      <w:r w:rsidR="00FB05E1" w:rsidRPr="005550AE">
        <w:rPr>
          <w:rStyle w:val="CommentReference"/>
          <w:lang w:val="en-GB"/>
        </w:rPr>
        <w:commentReference w:id="114"/>
      </w:r>
      <w:del w:id="115" w:author="Author">
        <w:r w:rsidR="000F6A6A" w:rsidRPr="005550AE" w:rsidDel="007E33EE">
          <w:rPr>
            <w:sz w:val="20"/>
            <w:szCs w:val="20"/>
            <w:lang w:val="en-GB"/>
          </w:rPr>
          <w:delText xml:space="preserve">process </w:delText>
        </w:r>
      </w:del>
      <w:r w:rsidR="000F6A6A" w:rsidRPr="005550AE">
        <w:rPr>
          <w:sz w:val="20"/>
          <w:szCs w:val="20"/>
          <w:lang w:val="en-GB"/>
        </w:rPr>
        <w:t xml:space="preserve">may cause </w:t>
      </w:r>
      <w:commentRangeStart w:id="116"/>
      <w:r w:rsidR="000F6A6A" w:rsidRPr="005550AE">
        <w:rPr>
          <w:sz w:val="20"/>
          <w:szCs w:val="20"/>
          <w:lang w:val="en-GB"/>
        </w:rPr>
        <w:t xml:space="preserve">very small leaks </w:t>
      </w:r>
      <w:commentRangeEnd w:id="116"/>
      <w:r w:rsidR="00FB05E1" w:rsidRPr="005550AE">
        <w:rPr>
          <w:rStyle w:val="CommentReference"/>
          <w:lang w:val="en-GB"/>
        </w:rPr>
        <w:commentReference w:id="116"/>
      </w:r>
      <w:r w:rsidR="000F6A6A" w:rsidRPr="005550AE">
        <w:rPr>
          <w:sz w:val="20"/>
          <w:szCs w:val="20"/>
          <w:lang w:val="en-GB"/>
        </w:rPr>
        <w:t xml:space="preserve">that </w:t>
      </w:r>
      <w:ins w:id="117" w:author="Author">
        <w:r w:rsidR="000F6A6A" w:rsidRPr="005550AE">
          <w:rPr>
            <w:sz w:val="20"/>
            <w:szCs w:val="20"/>
            <w:lang w:val="en-GB"/>
          </w:rPr>
          <w:t xml:space="preserve">are difficult to </w:t>
        </w:r>
      </w:ins>
      <w:del w:id="118" w:author="Author">
        <w:r w:rsidR="000F6A6A" w:rsidRPr="005550AE" w:rsidDel="007E33EE">
          <w:rPr>
            <w:sz w:val="20"/>
            <w:szCs w:val="20"/>
            <w:lang w:val="en-GB"/>
          </w:rPr>
          <w:delText xml:space="preserve">hard </w:delText>
        </w:r>
      </w:del>
      <w:ins w:id="119" w:author="Author">
        <w:r w:rsidR="000F6A6A" w:rsidRPr="005550AE">
          <w:rPr>
            <w:sz w:val="20"/>
            <w:szCs w:val="20"/>
            <w:lang w:val="en-GB"/>
          </w:rPr>
          <w:t xml:space="preserve">identify </w:t>
        </w:r>
      </w:ins>
      <w:del w:id="120" w:author="Author">
        <w:r w:rsidR="000F6A6A" w:rsidRPr="005550AE" w:rsidDel="007E33EE">
          <w:rPr>
            <w:sz w:val="20"/>
            <w:szCs w:val="20"/>
            <w:lang w:val="en-GB"/>
          </w:rPr>
          <w:delText xml:space="preserve">to be detected by </w:delText>
        </w:r>
      </w:del>
      <w:ins w:id="121" w:author="Author">
        <w:r w:rsidR="000F6A6A" w:rsidRPr="005550AE">
          <w:rPr>
            <w:sz w:val="20"/>
            <w:szCs w:val="20"/>
            <w:lang w:val="en-GB"/>
          </w:rPr>
          <w:t>manually</w:t>
        </w:r>
      </w:ins>
      <w:del w:id="122" w:author="Author">
        <w:r w:rsidR="000F6A6A" w:rsidRPr="005550AE" w:rsidDel="007E33EE">
          <w:rPr>
            <w:sz w:val="20"/>
            <w:szCs w:val="20"/>
            <w:lang w:val="en-GB"/>
          </w:rPr>
          <w:delText>human</w:delText>
        </w:r>
      </w:del>
      <w:r w:rsidR="000F6A6A" w:rsidRPr="005550AE">
        <w:rPr>
          <w:sz w:val="20"/>
          <w:szCs w:val="20"/>
          <w:lang w:val="en-GB"/>
        </w:rPr>
        <w:t xml:space="preserve">. </w:t>
      </w:r>
      <w:ins w:id="123" w:author="Author">
        <w:r w:rsidR="00FC352A" w:rsidRPr="005550AE">
          <w:rPr>
            <w:sz w:val="20"/>
            <w:szCs w:val="20"/>
            <w:lang w:val="en-GB"/>
          </w:rPr>
          <w:t xml:space="preserve">Thus, </w:t>
        </w:r>
      </w:ins>
      <w:del w:id="124" w:author="Author">
        <w:r w:rsidR="000F6A6A" w:rsidRPr="005550AE" w:rsidDel="00FC352A">
          <w:rPr>
            <w:sz w:val="20"/>
            <w:szCs w:val="20"/>
            <w:lang w:val="en-GB"/>
          </w:rPr>
          <w:delText>B</w:delText>
        </w:r>
      </w:del>
      <w:ins w:id="125" w:author="Author">
        <w:r w:rsidR="00FC352A" w:rsidRPr="005550AE">
          <w:rPr>
            <w:sz w:val="20"/>
            <w:szCs w:val="20"/>
            <w:lang w:val="en-GB"/>
          </w:rPr>
          <w:t>b</w:t>
        </w:r>
      </w:ins>
      <w:r w:rsidR="000F6A6A" w:rsidRPr="005550AE">
        <w:rPr>
          <w:sz w:val="20"/>
          <w:szCs w:val="20"/>
          <w:lang w:val="en-GB"/>
        </w:rPr>
        <w:t xml:space="preserve">efore shipping the air </w:t>
      </w:r>
      <w:ins w:id="126" w:author="Author">
        <w:r w:rsidR="00376DE7" w:rsidRPr="005550AE">
          <w:rPr>
            <w:sz w:val="20"/>
            <w:szCs w:val="20"/>
            <w:lang w:val="en-GB"/>
          </w:rPr>
          <w:t xml:space="preserve">conditioner </w:t>
        </w:r>
      </w:ins>
      <w:del w:id="127" w:author="Author">
        <w:r w:rsidR="000F6A6A" w:rsidRPr="005550AE" w:rsidDel="00376DE7">
          <w:rPr>
            <w:sz w:val="20"/>
            <w:szCs w:val="20"/>
            <w:lang w:val="en-GB"/>
          </w:rPr>
          <w:delText>conditioning</w:delText>
        </w:r>
        <w:r w:rsidR="000F6A6A" w:rsidRPr="005550AE" w:rsidDel="00485543">
          <w:rPr>
            <w:sz w:val="20"/>
            <w:szCs w:val="20"/>
            <w:lang w:val="en-GB"/>
          </w:rPr>
          <w:delText xml:space="preserve"> </w:delText>
        </w:r>
      </w:del>
      <w:r w:rsidR="000F6A6A" w:rsidRPr="005550AE">
        <w:rPr>
          <w:sz w:val="20"/>
          <w:szCs w:val="20"/>
          <w:lang w:val="en-GB"/>
        </w:rPr>
        <w:t>compressor</w:t>
      </w:r>
      <w:ins w:id="128" w:author="Author">
        <w:r w:rsidR="000F6A6A" w:rsidRPr="005550AE">
          <w:rPr>
            <w:sz w:val="20"/>
            <w:szCs w:val="20"/>
            <w:lang w:val="en-GB"/>
          </w:rPr>
          <w:t>,</w:t>
        </w:r>
      </w:ins>
      <w:r w:rsidR="000F6A6A" w:rsidRPr="005550AE">
        <w:rPr>
          <w:sz w:val="20"/>
          <w:szCs w:val="20"/>
          <w:lang w:val="en-GB"/>
        </w:rPr>
        <w:t xml:space="preserve"> </w:t>
      </w:r>
      <w:del w:id="129" w:author="Author">
        <w:r w:rsidR="000F6A6A" w:rsidRPr="005550AE" w:rsidDel="007E33EE">
          <w:rPr>
            <w:sz w:val="20"/>
            <w:szCs w:val="20"/>
            <w:lang w:val="en-GB"/>
          </w:rPr>
          <w:delText xml:space="preserve">out of the manufacture </w:delText>
        </w:r>
      </w:del>
      <w:r w:rsidR="000F6A6A" w:rsidRPr="005550AE">
        <w:rPr>
          <w:sz w:val="20"/>
          <w:szCs w:val="20"/>
          <w:lang w:val="en-GB"/>
        </w:rPr>
        <w:t xml:space="preserve">the assembled compressor </w:t>
      </w:r>
      <w:del w:id="130" w:author="Author">
        <w:r w:rsidR="000F6A6A" w:rsidRPr="005550AE" w:rsidDel="007E33EE">
          <w:rPr>
            <w:sz w:val="20"/>
            <w:szCs w:val="20"/>
            <w:lang w:val="en-GB"/>
          </w:rPr>
          <w:delText xml:space="preserve">will be </w:delText>
        </w:r>
      </w:del>
      <w:ins w:id="131" w:author="Author">
        <w:r w:rsidR="000F6A6A" w:rsidRPr="005550AE">
          <w:rPr>
            <w:sz w:val="20"/>
            <w:szCs w:val="20"/>
            <w:lang w:val="en-GB"/>
          </w:rPr>
          <w:t xml:space="preserve">is </w:t>
        </w:r>
      </w:ins>
      <w:r w:rsidR="000F6A6A" w:rsidRPr="005550AE">
        <w:rPr>
          <w:sz w:val="20"/>
          <w:szCs w:val="20"/>
          <w:lang w:val="en-GB"/>
        </w:rPr>
        <w:t xml:space="preserve">inspected to check </w:t>
      </w:r>
      <w:del w:id="132" w:author="Author">
        <w:r w:rsidR="000F6A6A" w:rsidRPr="005550AE" w:rsidDel="007E33EE">
          <w:rPr>
            <w:sz w:val="20"/>
            <w:szCs w:val="20"/>
            <w:lang w:val="en-GB"/>
          </w:rPr>
          <w:delText xml:space="preserve">the air conditioning </w:delText>
        </w:r>
        <w:r w:rsidR="000F6A6A" w:rsidRPr="005550AE" w:rsidDel="00FC352A">
          <w:rPr>
            <w:sz w:val="20"/>
            <w:szCs w:val="20"/>
            <w:lang w:val="en-GB"/>
          </w:rPr>
          <w:delText xml:space="preserve">compressor quality </w:delText>
        </w:r>
        <w:r w:rsidR="000F6A6A" w:rsidRPr="005550AE" w:rsidDel="007E33EE">
          <w:rPr>
            <w:sz w:val="20"/>
            <w:szCs w:val="20"/>
            <w:lang w:val="en-GB"/>
          </w:rPr>
          <w:delText xml:space="preserve">by </w:delText>
        </w:r>
      </w:del>
      <w:ins w:id="133" w:author="Author">
        <w:r w:rsidR="00FC352A" w:rsidRPr="005550AE">
          <w:rPr>
            <w:sz w:val="20"/>
            <w:szCs w:val="20"/>
            <w:lang w:val="en-GB"/>
          </w:rPr>
          <w:t xml:space="preserve">for air </w:t>
        </w:r>
      </w:ins>
      <w:r w:rsidR="000F6A6A" w:rsidRPr="005550AE">
        <w:rPr>
          <w:sz w:val="20"/>
          <w:szCs w:val="20"/>
          <w:lang w:val="en-GB"/>
        </w:rPr>
        <w:t xml:space="preserve">leakage </w:t>
      </w:r>
      <w:ins w:id="134" w:author="Author">
        <w:r w:rsidR="00FC352A" w:rsidRPr="005550AE">
          <w:rPr>
            <w:sz w:val="20"/>
            <w:szCs w:val="20"/>
            <w:lang w:val="en-GB"/>
          </w:rPr>
          <w:t xml:space="preserve">via </w:t>
        </w:r>
      </w:ins>
      <w:r w:rsidR="000F6A6A" w:rsidRPr="005550AE">
        <w:rPr>
          <w:sz w:val="20"/>
          <w:szCs w:val="20"/>
          <w:lang w:val="en-GB"/>
        </w:rPr>
        <w:t xml:space="preserve">detection and </w:t>
      </w:r>
      <w:ins w:id="135" w:author="Author">
        <w:r w:rsidR="000F6A6A" w:rsidRPr="005550AE">
          <w:rPr>
            <w:sz w:val="20"/>
            <w:szCs w:val="20"/>
            <w:lang w:val="en-GB"/>
          </w:rPr>
          <w:t xml:space="preserve">by </w:t>
        </w:r>
      </w:ins>
      <w:r w:rsidR="000F6A6A" w:rsidRPr="005550AE">
        <w:rPr>
          <w:sz w:val="20"/>
          <w:szCs w:val="20"/>
          <w:lang w:val="en-GB"/>
        </w:rPr>
        <w:t xml:space="preserve">searching for leakage points. </w:t>
      </w:r>
      <w:ins w:id="136" w:author="Author">
        <w:r w:rsidR="000F6A6A" w:rsidRPr="005550AE">
          <w:rPr>
            <w:sz w:val="20"/>
            <w:szCs w:val="20"/>
            <w:lang w:val="en-GB"/>
          </w:rPr>
          <w:t>Manual l</w:t>
        </w:r>
      </w:ins>
      <w:del w:id="137" w:author="Author">
        <w:r w:rsidR="000F6A6A" w:rsidRPr="005550AE" w:rsidDel="007E33EE">
          <w:rPr>
            <w:sz w:val="20"/>
            <w:szCs w:val="20"/>
            <w:lang w:val="en-GB"/>
          </w:rPr>
          <w:delText>L</w:delText>
        </w:r>
      </w:del>
      <w:r w:rsidR="000F6A6A" w:rsidRPr="005550AE">
        <w:rPr>
          <w:sz w:val="20"/>
          <w:szCs w:val="20"/>
          <w:lang w:val="en-GB"/>
        </w:rPr>
        <w:t xml:space="preserve">eakage detection </w:t>
      </w:r>
      <w:del w:id="138" w:author="Author">
        <w:r w:rsidR="000F6A6A" w:rsidRPr="005550AE" w:rsidDel="007E33EE">
          <w:rPr>
            <w:sz w:val="20"/>
            <w:szCs w:val="20"/>
            <w:lang w:val="en-GB"/>
          </w:rPr>
          <w:delText xml:space="preserve">by human causing </w:delText>
        </w:r>
      </w:del>
      <w:ins w:id="139" w:author="Author">
        <w:r w:rsidR="000F6A6A" w:rsidRPr="005550AE">
          <w:rPr>
            <w:sz w:val="20"/>
            <w:szCs w:val="20"/>
            <w:lang w:val="en-GB"/>
          </w:rPr>
          <w:t xml:space="preserve">has a high possibility of </w:t>
        </w:r>
      </w:ins>
      <w:r w:rsidR="000F6A6A" w:rsidRPr="005550AE">
        <w:rPr>
          <w:sz w:val="20"/>
          <w:szCs w:val="20"/>
          <w:lang w:val="en-GB"/>
        </w:rPr>
        <w:t>error</w:t>
      </w:r>
      <w:ins w:id="140" w:author="Author">
        <w:r w:rsidR="000F6A6A" w:rsidRPr="005550AE">
          <w:rPr>
            <w:sz w:val="20"/>
            <w:szCs w:val="20"/>
            <w:lang w:val="en-GB"/>
          </w:rPr>
          <w:t>, and therefore,</w:t>
        </w:r>
      </w:ins>
      <w:r w:rsidR="000F6A6A" w:rsidRPr="005550AE">
        <w:rPr>
          <w:sz w:val="20"/>
          <w:szCs w:val="20"/>
          <w:lang w:val="en-GB"/>
        </w:rPr>
        <w:t xml:space="preserve"> </w:t>
      </w:r>
      <w:del w:id="141" w:author="Author">
        <w:r w:rsidR="000F6A6A" w:rsidRPr="005550AE" w:rsidDel="007E33EE">
          <w:rPr>
            <w:sz w:val="20"/>
            <w:szCs w:val="20"/>
            <w:lang w:val="en-GB"/>
          </w:rPr>
          <w:delText xml:space="preserve">therefore </w:delText>
        </w:r>
      </w:del>
      <w:r w:rsidR="000F6A6A" w:rsidRPr="005550AE">
        <w:rPr>
          <w:sz w:val="20"/>
          <w:szCs w:val="20"/>
          <w:lang w:val="en-GB"/>
        </w:rPr>
        <w:t xml:space="preserve">computer vision is implemented to reduce </w:t>
      </w:r>
      <w:ins w:id="142" w:author="Author">
        <w:r w:rsidR="00FC352A" w:rsidRPr="005550AE">
          <w:rPr>
            <w:sz w:val="20"/>
            <w:szCs w:val="20"/>
            <w:lang w:val="en-GB"/>
          </w:rPr>
          <w:t xml:space="preserve">the </w:t>
        </w:r>
      </w:ins>
      <w:r w:rsidR="000F6A6A" w:rsidRPr="005550AE">
        <w:rPr>
          <w:sz w:val="20"/>
          <w:szCs w:val="20"/>
          <w:lang w:val="en-GB"/>
        </w:rPr>
        <w:t>cost</w:t>
      </w:r>
      <w:del w:id="143" w:author="Author">
        <w:r w:rsidR="000F6A6A" w:rsidRPr="005550AE" w:rsidDel="00FC352A">
          <w:rPr>
            <w:sz w:val="20"/>
            <w:szCs w:val="20"/>
            <w:lang w:val="en-GB"/>
          </w:rPr>
          <w:delText>s</w:delText>
        </w:r>
      </w:del>
      <w:r w:rsidR="000F6A6A" w:rsidRPr="005550AE">
        <w:rPr>
          <w:sz w:val="20"/>
          <w:szCs w:val="20"/>
          <w:lang w:val="en-GB"/>
        </w:rPr>
        <w:t xml:space="preserve"> of quality inspection</w:t>
      </w:r>
      <w:ins w:id="144" w:author="Author">
        <w:r w:rsidR="00FC352A" w:rsidRPr="005550AE">
          <w:rPr>
            <w:sz w:val="20"/>
            <w:szCs w:val="20"/>
            <w:lang w:val="en-GB"/>
          </w:rPr>
          <w:t>s</w:t>
        </w:r>
      </w:ins>
      <w:r w:rsidR="000F6A6A" w:rsidRPr="005550AE">
        <w:rPr>
          <w:sz w:val="20"/>
          <w:szCs w:val="20"/>
          <w:lang w:val="en-GB"/>
        </w:rPr>
        <w:t xml:space="preserve"> </w:t>
      </w:r>
      <w:del w:id="145" w:author="Author">
        <w:r w:rsidR="000F6A6A" w:rsidRPr="005550AE" w:rsidDel="00FC352A">
          <w:rPr>
            <w:sz w:val="20"/>
            <w:szCs w:val="20"/>
            <w:lang w:val="en-GB"/>
          </w:rPr>
          <w:delText xml:space="preserve">compressors </w:delText>
        </w:r>
      </w:del>
      <w:r w:rsidR="000F6A6A" w:rsidRPr="005550AE">
        <w:rPr>
          <w:sz w:val="20"/>
          <w:szCs w:val="20"/>
          <w:lang w:val="en-GB"/>
        </w:rPr>
        <w:t>and increase</w:t>
      </w:r>
      <w:del w:id="146" w:author="Author">
        <w:r w:rsidR="000F6A6A" w:rsidRPr="005550AE" w:rsidDel="00FC352A">
          <w:rPr>
            <w:sz w:val="20"/>
            <w:szCs w:val="20"/>
            <w:lang w:val="en-GB"/>
          </w:rPr>
          <w:delText>s</w:delText>
        </w:r>
      </w:del>
      <w:r w:rsidR="000F6A6A" w:rsidRPr="005550AE">
        <w:rPr>
          <w:sz w:val="20"/>
          <w:szCs w:val="20"/>
          <w:lang w:val="en-GB"/>
        </w:rPr>
        <w:t xml:space="preserve"> </w:t>
      </w:r>
      <w:ins w:id="147" w:author="Author">
        <w:r w:rsidR="00FC352A" w:rsidRPr="005550AE">
          <w:rPr>
            <w:sz w:val="20"/>
            <w:szCs w:val="20"/>
            <w:lang w:val="en-GB"/>
          </w:rPr>
          <w:t xml:space="preserve">the </w:t>
        </w:r>
      </w:ins>
      <w:commentRangeStart w:id="148"/>
      <w:del w:id="149" w:author="Author">
        <w:r w:rsidR="000F6A6A" w:rsidRPr="005550AE" w:rsidDel="007E33EE">
          <w:rPr>
            <w:sz w:val="20"/>
            <w:szCs w:val="20"/>
            <w:lang w:val="en-GB"/>
          </w:rPr>
          <w:delText xml:space="preserve">the </w:delText>
        </w:r>
      </w:del>
      <w:r w:rsidR="000F6A6A" w:rsidRPr="005550AE">
        <w:rPr>
          <w:sz w:val="20"/>
          <w:szCs w:val="20"/>
          <w:lang w:val="en-GB"/>
        </w:rPr>
        <w:t xml:space="preserve">accuracy, </w:t>
      </w:r>
      <w:del w:id="150" w:author="Author">
        <w:r w:rsidR="000F6A6A" w:rsidRPr="005550AE" w:rsidDel="007E33EE">
          <w:rPr>
            <w:sz w:val="20"/>
            <w:szCs w:val="20"/>
            <w:lang w:val="en-GB"/>
          </w:rPr>
          <w:delText xml:space="preserve">rapid </w:delText>
        </w:r>
      </w:del>
      <w:ins w:id="151" w:author="Author">
        <w:r w:rsidR="000F6A6A" w:rsidRPr="005550AE">
          <w:rPr>
            <w:sz w:val="20"/>
            <w:szCs w:val="20"/>
            <w:lang w:val="en-GB"/>
          </w:rPr>
          <w:t xml:space="preserve">speed, </w:t>
        </w:r>
      </w:ins>
      <w:r w:rsidR="000F6A6A" w:rsidRPr="005550AE">
        <w:rPr>
          <w:sz w:val="20"/>
          <w:szCs w:val="20"/>
          <w:lang w:val="en-GB"/>
        </w:rPr>
        <w:t xml:space="preserve">and reliability </w:t>
      </w:r>
      <w:commentRangeEnd w:id="148"/>
      <w:r w:rsidR="00FB05E1" w:rsidRPr="005550AE">
        <w:rPr>
          <w:rStyle w:val="CommentReference"/>
          <w:lang w:val="en-GB"/>
        </w:rPr>
        <w:commentReference w:id="148"/>
      </w:r>
      <w:r w:rsidR="000F6A6A" w:rsidRPr="005550AE">
        <w:rPr>
          <w:sz w:val="20"/>
          <w:szCs w:val="20"/>
          <w:lang w:val="en-GB"/>
        </w:rPr>
        <w:t xml:space="preserve">of the </w:t>
      </w:r>
      <w:del w:id="152" w:author="Author">
        <w:r w:rsidR="000F6A6A" w:rsidRPr="005550AE" w:rsidDel="00FC352A">
          <w:rPr>
            <w:sz w:val="20"/>
            <w:szCs w:val="20"/>
            <w:lang w:val="en-GB"/>
          </w:rPr>
          <w:delText xml:space="preserve">quality inspection </w:delText>
        </w:r>
      </w:del>
      <w:r w:rsidR="000F6A6A" w:rsidRPr="005550AE">
        <w:rPr>
          <w:sz w:val="20"/>
          <w:szCs w:val="20"/>
          <w:lang w:val="en-GB"/>
        </w:rPr>
        <w:t xml:space="preserve">process. </w:t>
      </w:r>
      <w:commentRangeStart w:id="153"/>
      <w:del w:id="154" w:author="Author">
        <w:r w:rsidR="000F6A6A" w:rsidRPr="005550AE" w:rsidDel="007E33EE">
          <w:rPr>
            <w:sz w:val="20"/>
            <w:szCs w:val="20"/>
            <w:lang w:val="en-GB"/>
          </w:rPr>
          <w:delText xml:space="preserve">A. </w:delText>
        </w:r>
      </w:del>
      <w:r w:rsidR="000F6A6A" w:rsidRPr="005550AE">
        <w:rPr>
          <w:sz w:val="20"/>
          <w:szCs w:val="20"/>
          <w:lang w:val="en-GB"/>
        </w:rPr>
        <w:t xml:space="preserve">Rosenfeld and </w:t>
      </w:r>
      <w:del w:id="155" w:author="Author">
        <w:r w:rsidR="000F6A6A" w:rsidRPr="005550AE" w:rsidDel="007E33EE">
          <w:rPr>
            <w:sz w:val="20"/>
            <w:szCs w:val="20"/>
            <w:lang w:val="en-GB"/>
          </w:rPr>
          <w:delText xml:space="preserve">J. L. </w:delText>
        </w:r>
      </w:del>
      <w:r w:rsidR="000F6A6A" w:rsidRPr="005550AE">
        <w:rPr>
          <w:sz w:val="20"/>
          <w:szCs w:val="20"/>
          <w:lang w:val="en-GB"/>
        </w:rPr>
        <w:t>Pfalt</w:t>
      </w:r>
      <w:commentRangeStart w:id="156"/>
      <w:r w:rsidR="000F6A6A" w:rsidRPr="005550AE">
        <w:rPr>
          <w:sz w:val="20"/>
          <w:szCs w:val="20"/>
          <w:lang w:val="en-GB"/>
        </w:rPr>
        <w:t xml:space="preserve">z </w:t>
      </w:r>
      <w:ins w:id="157" w:author="Author">
        <w:r w:rsidR="000F6A6A" w:rsidRPr="005550AE">
          <w:rPr>
            <w:sz w:val="20"/>
            <w:szCs w:val="20"/>
            <w:lang w:val="en-GB"/>
          </w:rPr>
          <w:t xml:space="preserve">[1] </w:t>
        </w:r>
      </w:ins>
      <w:commentRangeEnd w:id="156"/>
      <w:r w:rsidR="00FB05E1" w:rsidRPr="005550AE">
        <w:rPr>
          <w:rStyle w:val="CommentReference"/>
          <w:lang w:val="en-GB"/>
        </w:rPr>
        <w:commentReference w:id="156"/>
      </w:r>
      <w:del w:id="158" w:author="Author">
        <w:r w:rsidR="000F6A6A" w:rsidRPr="005550AE" w:rsidDel="007E33EE">
          <w:rPr>
            <w:sz w:val="20"/>
            <w:szCs w:val="20"/>
            <w:lang w:val="en-GB"/>
          </w:rPr>
          <w:delText xml:space="preserve">were </w:delText>
        </w:r>
      </w:del>
      <w:r w:rsidR="000F6A6A" w:rsidRPr="005550AE">
        <w:rPr>
          <w:sz w:val="20"/>
          <w:szCs w:val="20"/>
          <w:lang w:val="en-GB"/>
        </w:rPr>
        <w:t xml:space="preserve">proposed </w:t>
      </w:r>
      <w:ins w:id="159" w:author="Author">
        <w:r w:rsidR="000F6A6A" w:rsidRPr="005550AE">
          <w:rPr>
            <w:sz w:val="20"/>
            <w:szCs w:val="20"/>
            <w:lang w:val="en-GB"/>
          </w:rPr>
          <w:t xml:space="preserve">a </w:t>
        </w:r>
      </w:ins>
      <w:del w:id="160" w:author="Author">
        <w:r w:rsidR="000F6A6A" w:rsidRPr="005550AE" w:rsidDel="00FC352A">
          <w:rPr>
            <w:sz w:val="20"/>
            <w:szCs w:val="20"/>
            <w:lang w:val="en-GB"/>
          </w:rPr>
          <w:delText xml:space="preserve">connected </w:delText>
        </w:r>
      </w:del>
      <w:ins w:id="161" w:author="Author">
        <w:r w:rsidR="00FC352A" w:rsidRPr="005550AE">
          <w:rPr>
            <w:sz w:val="20"/>
            <w:szCs w:val="20"/>
            <w:lang w:val="en-GB"/>
          </w:rPr>
          <w:t>connected-</w:t>
        </w:r>
      </w:ins>
      <w:r w:rsidR="000F6A6A" w:rsidRPr="005550AE">
        <w:rPr>
          <w:sz w:val="20"/>
          <w:szCs w:val="20"/>
          <w:lang w:val="en-GB"/>
        </w:rPr>
        <w:t>component label</w:t>
      </w:r>
      <w:ins w:id="162" w:author="Author">
        <w:r w:rsidR="00F33C1B" w:rsidRPr="005550AE">
          <w:rPr>
            <w:sz w:val="20"/>
            <w:szCs w:val="20"/>
            <w:lang w:val="en-GB"/>
          </w:rPr>
          <w:t>l</w:t>
        </w:r>
      </w:ins>
      <w:r w:rsidR="000F6A6A" w:rsidRPr="005550AE">
        <w:rPr>
          <w:sz w:val="20"/>
          <w:szCs w:val="20"/>
          <w:lang w:val="en-GB"/>
        </w:rPr>
        <w:t xml:space="preserve">ing search for </w:t>
      </w:r>
      <w:ins w:id="163" w:author="Author">
        <w:r w:rsidR="000F6A6A" w:rsidRPr="005550AE">
          <w:rPr>
            <w:sz w:val="20"/>
            <w:szCs w:val="20"/>
            <w:lang w:val="en-GB"/>
          </w:rPr>
          <w:t xml:space="preserve">the </w:t>
        </w:r>
      </w:ins>
      <w:r w:rsidR="000F6A6A" w:rsidRPr="005550AE">
        <w:rPr>
          <w:sz w:val="20"/>
          <w:szCs w:val="20"/>
          <w:lang w:val="en-GB"/>
        </w:rPr>
        <w:t xml:space="preserve">connected pixels of object in </w:t>
      </w:r>
      <w:ins w:id="164" w:author="Author">
        <w:r w:rsidR="000F6A6A" w:rsidRPr="005550AE">
          <w:rPr>
            <w:sz w:val="20"/>
            <w:szCs w:val="20"/>
            <w:lang w:val="en-GB"/>
          </w:rPr>
          <w:t xml:space="preserve">a </w:t>
        </w:r>
      </w:ins>
      <w:r w:rsidR="000F6A6A" w:rsidRPr="005550AE">
        <w:rPr>
          <w:sz w:val="20"/>
          <w:szCs w:val="20"/>
          <w:lang w:val="en-GB"/>
        </w:rPr>
        <w:t>digital image</w:t>
      </w:r>
      <w:del w:id="165" w:author="Author">
        <w:r w:rsidR="000F6A6A" w:rsidRPr="005550AE" w:rsidDel="007E33EE">
          <w:rPr>
            <w:sz w:val="20"/>
            <w:szCs w:val="20"/>
            <w:lang w:val="en-GB"/>
          </w:rPr>
          <w:delText xml:space="preserve"> [1]</w:delText>
        </w:r>
      </w:del>
      <w:r w:rsidR="000F6A6A" w:rsidRPr="005550AE">
        <w:rPr>
          <w:sz w:val="20"/>
          <w:szCs w:val="20"/>
          <w:lang w:val="en-GB"/>
        </w:rPr>
        <w:t xml:space="preserve">. </w:t>
      </w:r>
      <w:del w:id="166" w:author="Author">
        <w:r w:rsidR="000F6A6A" w:rsidRPr="005550AE" w:rsidDel="007E33EE">
          <w:rPr>
            <w:sz w:val="20"/>
            <w:szCs w:val="20"/>
            <w:lang w:val="en-GB"/>
          </w:rPr>
          <w:delText xml:space="preserve">W. </w:delText>
        </w:r>
      </w:del>
      <w:r w:rsidR="000F6A6A" w:rsidRPr="005550AE">
        <w:rPr>
          <w:sz w:val="20"/>
          <w:szCs w:val="20"/>
          <w:lang w:val="en-GB"/>
        </w:rPr>
        <w:t xml:space="preserve">Burger and </w:t>
      </w:r>
      <w:del w:id="167" w:author="Author">
        <w:r w:rsidR="000F6A6A" w:rsidRPr="005550AE" w:rsidDel="007E33EE">
          <w:rPr>
            <w:sz w:val="20"/>
            <w:szCs w:val="20"/>
            <w:lang w:val="en-GB"/>
          </w:rPr>
          <w:delText xml:space="preserve">M. J. </w:delText>
        </w:r>
      </w:del>
      <w:r w:rsidR="000F6A6A" w:rsidRPr="005550AE">
        <w:rPr>
          <w:sz w:val="20"/>
          <w:szCs w:val="20"/>
          <w:lang w:val="en-GB"/>
        </w:rPr>
        <w:t xml:space="preserve">Burge </w:t>
      </w:r>
      <w:ins w:id="168" w:author="Author">
        <w:r w:rsidR="000F6A6A" w:rsidRPr="005550AE">
          <w:rPr>
            <w:sz w:val="20"/>
            <w:szCs w:val="20"/>
            <w:lang w:val="en-GB"/>
          </w:rPr>
          <w:t xml:space="preserve">[2] </w:t>
        </w:r>
      </w:ins>
      <w:del w:id="169" w:author="Author">
        <w:r w:rsidR="000F6A6A" w:rsidRPr="005550AE" w:rsidDel="007E33EE">
          <w:rPr>
            <w:sz w:val="20"/>
            <w:szCs w:val="20"/>
            <w:lang w:val="en-GB"/>
          </w:rPr>
          <w:delText xml:space="preserve">were </w:delText>
        </w:r>
      </w:del>
      <w:r w:rsidR="000F6A6A" w:rsidRPr="005550AE">
        <w:rPr>
          <w:sz w:val="20"/>
          <w:szCs w:val="20"/>
          <w:lang w:val="en-GB"/>
        </w:rPr>
        <w:t xml:space="preserve">proposed </w:t>
      </w:r>
      <w:ins w:id="170" w:author="Author">
        <w:r w:rsidR="000F6A6A" w:rsidRPr="005550AE">
          <w:rPr>
            <w:sz w:val="20"/>
            <w:szCs w:val="20"/>
            <w:lang w:val="en-GB"/>
          </w:rPr>
          <w:t xml:space="preserve">a </w:t>
        </w:r>
      </w:ins>
      <w:r w:rsidR="000F6A6A" w:rsidRPr="005550AE">
        <w:rPr>
          <w:sz w:val="20"/>
          <w:szCs w:val="20"/>
          <w:lang w:val="en-GB"/>
        </w:rPr>
        <w:t>bounding box and centroid calculation of binary regions called blob analysis</w:t>
      </w:r>
      <w:del w:id="171" w:author="Author">
        <w:r w:rsidR="000F6A6A" w:rsidRPr="005550AE" w:rsidDel="007E33EE">
          <w:rPr>
            <w:sz w:val="20"/>
            <w:szCs w:val="20"/>
            <w:lang w:val="en-GB"/>
          </w:rPr>
          <w:delText xml:space="preserve"> [2]</w:delText>
        </w:r>
      </w:del>
      <w:r w:rsidR="000F6A6A" w:rsidRPr="005550AE">
        <w:rPr>
          <w:sz w:val="20"/>
          <w:szCs w:val="20"/>
          <w:lang w:val="en-GB"/>
        </w:rPr>
        <w:t xml:space="preserve">. </w:t>
      </w:r>
      <w:commentRangeEnd w:id="153"/>
      <w:r w:rsidR="00FB05E1" w:rsidRPr="005550AE">
        <w:rPr>
          <w:rStyle w:val="CommentReference"/>
          <w:lang w:val="en-GB"/>
        </w:rPr>
        <w:commentReference w:id="153"/>
      </w:r>
      <w:r w:rsidR="000F6A6A" w:rsidRPr="005550AE">
        <w:rPr>
          <w:sz w:val="20"/>
          <w:szCs w:val="20"/>
          <w:lang w:val="en-GB"/>
        </w:rPr>
        <w:t xml:space="preserve">In </w:t>
      </w:r>
      <w:del w:id="172" w:author="Author">
        <w:r w:rsidR="000F6A6A" w:rsidRPr="005550AE" w:rsidDel="007E33EE">
          <w:rPr>
            <w:sz w:val="20"/>
            <w:szCs w:val="20"/>
            <w:lang w:val="en-GB"/>
          </w:rPr>
          <w:delText xml:space="preserve">this </w:delText>
        </w:r>
      </w:del>
      <w:ins w:id="173" w:author="Author">
        <w:r w:rsidR="000F6A6A" w:rsidRPr="005550AE">
          <w:rPr>
            <w:sz w:val="20"/>
            <w:szCs w:val="20"/>
            <w:lang w:val="en-GB"/>
          </w:rPr>
          <w:t>this study</w:t>
        </w:r>
      </w:ins>
      <w:del w:id="174" w:author="Author">
        <w:r w:rsidR="000F6A6A" w:rsidRPr="005550AE" w:rsidDel="007E33EE">
          <w:rPr>
            <w:sz w:val="20"/>
            <w:szCs w:val="20"/>
            <w:lang w:val="en-GB"/>
          </w:rPr>
          <w:delText>work</w:delText>
        </w:r>
      </w:del>
      <w:r w:rsidR="000F6A6A" w:rsidRPr="005550AE">
        <w:rPr>
          <w:sz w:val="20"/>
          <w:szCs w:val="20"/>
          <w:lang w:val="en-GB"/>
        </w:rPr>
        <w:t xml:space="preserve">, </w:t>
      </w:r>
      <w:del w:id="175" w:author="Author">
        <w:r w:rsidR="000F6A6A" w:rsidRPr="005550AE" w:rsidDel="00FC352A">
          <w:rPr>
            <w:sz w:val="20"/>
            <w:szCs w:val="20"/>
            <w:lang w:val="en-GB"/>
          </w:rPr>
          <w:delText xml:space="preserve">the connected </w:delText>
        </w:r>
      </w:del>
      <w:ins w:id="176" w:author="Author">
        <w:r w:rsidR="00FC352A" w:rsidRPr="005550AE">
          <w:rPr>
            <w:sz w:val="20"/>
            <w:szCs w:val="20"/>
            <w:lang w:val="en-GB"/>
          </w:rPr>
          <w:t>connected-</w:t>
        </w:r>
      </w:ins>
      <w:r w:rsidR="000F6A6A" w:rsidRPr="005550AE">
        <w:rPr>
          <w:sz w:val="20"/>
          <w:szCs w:val="20"/>
          <w:lang w:val="en-GB"/>
        </w:rPr>
        <w:t>component label</w:t>
      </w:r>
      <w:ins w:id="177" w:author="Author">
        <w:r w:rsidR="00F33C1B" w:rsidRPr="005550AE">
          <w:rPr>
            <w:sz w:val="20"/>
            <w:szCs w:val="20"/>
            <w:lang w:val="en-GB"/>
          </w:rPr>
          <w:t>l</w:t>
        </w:r>
      </w:ins>
      <w:r w:rsidR="000F6A6A" w:rsidRPr="005550AE">
        <w:rPr>
          <w:sz w:val="20"/>
          <w:szCs w:val="20"/>
          <w:lang w:val="en-GB"/>
        </w:rPr>
        <w:t xml:space="preserve">ing and blob analysis were </w:t>
      </w:r>
      <w:del w:id="178" w:author="Author">
        <w:r w:rsidR="000F6A6A" w:rsidRPr="005550AE" w:rsidDel="007E33EE">
          <w:rPr>
            <w:sz w:val="20"/>
            <w:szCs w:val="20"/>
            <w:lang w:val="en-GB"/>
          </w:rPr>
          <w:delText>chosen</w:delText>
        </w:r>
      </w:del>
      <w:ins w:id="179" w:author="Author">
        <w:r w:rsidR="00FC352A" w:rsidRPr="005550AE">
          <w:rPr>
            <w:sz w:val="20"/>
            <w:szCs w:val="20"/>
            <w:lang w:val="en-GB"/>
          </w:rPr>
          <w:t xml:space="preserve">employed </w:t>
        </w:r>
        <w:r w:rsidR="000F6A6A" w:rsidRPr="005550AE">
          <w:rPr>
            <w:sz w:val="20"/>
            <w:szCs w:val="20"/>
            <w:lang w:val="en-GB"/>
          </w:rPr>
          <w:t xml:space="preserve">for </w:t>
        </w:r>
        <w:commentRangeStart w:id="180"/>
        <w:r w:rsidR="000F6A6A" w:rsidRPr="005550AE">
          <w:rPr>
            <w:sz w:val="20"/>
            <w:szCs w:val="20"/>
            <w:lang w:val="en-GB"/>
          </w:rPr>
          <w:t xml:space="preserve">detection; </w:t>
        </w:r>
      </w:ins>
      <w:commentRangeEnd w:id="180"/>
      <w:r w:rsidR="00FB05E1" w:rsidRPr="005550AE">
        <w:rPr>
          <w:rStyle w:val="CommentReference"/>
          <w:lang w:val="en-GB"/>
        </w:rPr>
        <w:commentReference w:id="180"/>
      </w:r>
      <w:ins w:id="181" w:author="Author">
        <w:r w:rsidR="000F6A6A" w:rsidRPr="005550AE">
          <w:rPr>
            <w:sz w:val="20"/>
            <w:szCs w:val="20"/>
            <w:lang w:val="en-GB"/>
          </w:rPr>
          <w:t>the proposed</w:t>
        </w:r>
      </w:ins>
      <w:del w:id="182" w:author="Author">
        <w:r w:rsidR="000F6A6A" w:rsidRPr="005550AE" w:rsidDel="007E33EE">
          <w:rPr>
            <w:sz w:val="20"/>
            <w:szCs w:val="20"/>
            <w:lang w:val="en-GB"/>
          </w:rPr>
          <w:delText>. The</w:delText>
        </w:r>
      </w:del>
      <w:r w:rsidR="000F6A6A" w:rsidRPr="005550AE">
        <w:rPr>
          <w:sz w:val="20"/>
          <w:szCs w:val="20"/>
          <w:lang w:val="en-GB"/>
        </w:rPr>
        <w:t xml:space="preserve"> </w:t>
      </w:r>
      <w:r w:rsidR="008236E2" w:rsidRPr="005550AE">
        <w:rPr>
          <w:sz w:val="20"/>
          <w:szCs w:val="20"/>
          <w:lang w:val="en-GB"/>
        </w:rPr>
        <w:t xml:space="preserve">inspection method can be applied to other </w:t>
      </w:r>
      <w:commentRangeStart w:id="183"/>
      <w:r w:rsidR="008236E2" w:rsidRPr="005550AE">
        <w:rPr>
          <w:sz w:val="20"/>
          <w:szCs w:val="20"/>
          <w:lang w:val="en-GB"/>
        </w:rPr>
        <w:t xml:space="preserve">closed tank products </w:t>
      </w:r>
      <w:commentRangeEnd w:id="183"/>
      <w:r w:rsidR="008236E2" w:rsidRPr="005550AE">
        <w:rPr>
          <w:rStyle w:val="CommentReference"/>
          <w:lang w:val="en-GB"/>
        </w:rPr>
        <w:commentReference w:id="183"/>
      </w:r>
      <w:del w:id="184" w:author="Author">
        <w:r w:rsidR="008236E2" w:rsidRPr="005550AE" w:rsidDel="007E33EE">
          <w:rPr>
            <w:sz w:val="20"/>
            <w:szCs w:val="20"/>
            <w:lang w:val="en-GB"/>
          </w:rPr>
          <w:delText xml:space="preserve">that </w:delText>
        </w:r>
        <w:r w:rsidR="008236E2" w:rsidRPr="005550AE" w:rsidDel="00D76DD8">
          <w:rPr>
            <w:sz w:val="20"/>
            <w:szCs w:val="20"/>
            <w:lang w:val="en-GB"/>
          </w:rPr>
          <w:delText xml:space="preserve">air bubbles </w:delText>
        </w:r>
      </w:del>
      <w:ins w:id="185" w:author="Author">
        <w:r w:rsidR="008236E2" w:rsidRPr="005550AE">
          <w:rPr>
            <w:sz w:val="20"/>
            <w:szCs w:val="20"/>
            <w:lang w:val="en-GB"/>
          </w:rPr>
          <w:t xml:space="preserve">where </w:t>
        </w:r>
      </w:ins>
      <w:r w:rsidR="008236E2" w:rsidRPr="005550AE">
        <w:rPr>
          <w:sz w:val="20"/>
          <w:szCs w:val="20"/>
          <w:lang w:val="en-GB"/>
        </w:rPr>
        <w:t xml:space="preserve">leakage </w:t>
      </w:r>
      <w:del w:id="186" w:author="Author">
        <w:r w:rsidR="008236E2" w:rsidRPr="005550AE" w:rsidDel="00D76DD8">
          <w:rPr>
            <w:sz w:val="20"/>
            <w:szCs w:val="20"/>
            <w:lang w:val="en-GB"/>
          </w:rPr>
          <w:delText xml:space="preserve">is needed to be reduced </w:delText>
        </w:r>
      </w:del>
      <w:ins w:id="187" w:author="Author">
        <w:r w:rsidR="008236E2" w:rsidRPr="005550AE">
          <w:rPr>
            <w:sz w:val="20"/>
            <w:szCs w:val="20"/>
            <w:lang w:val="en-GB"/>
          </w:rPr>
          <w:t xml:space="preserve">detection </w:t>
        </w:r>
      </w:ins>
      <w:r w:rsidR="008236E2" w:rsidRPr="005550AE">
        <w:rPr>
          <w:sz w:val="20"/>
          <w:szCs w:val="20"/>
          <w:lang w:val="en-GB"/>
        </w:rPr>
        <w:t>and measure</w:t>
      </w:r>
      <w:ins w:id="188" w:author="Author">
        <w:r w:rsidR="008236E2" w:rsidRPr="005550AE">
          <w:rPr>
            <w:sz w:val="20"/>
            <w:szCs w:val="20"/>
            <w:lang w:val="en-GB"/>
          </w:rPr>
          <w:t xml:space="preserve">ment </w:t>
        </w:r>
      </w:ins>
      <w:del w:id="189" w:author="Author">
        <w:r w:rsidR="008236E2" w:rsidRPr="005550AE" w:rsidDel="00D76DD8">
          <w:rPr>
            <w:sz w:val="20"/>
            <w:szCs w:val="20"/>
            <w:lang w:val="en-GB"/>
          </w:rPr>
          <w:delText>d</w:delText>
        </w:r>
      </w:del>
      <w:ins w:id="190" w:author="Author">
        <w:r w:rsidR="008236E2" w:rsidRPr="005550AE">
          <w:rPr>
            <w:sz w:val="20"/>
            <w:szCs w:val="20"/>
            <w:lang w:val="en-GB"/>
          </w:rPr>
          <w:t>is required</w:t>
        </w:r>
      </w:ins>
      <w:r w:rsidR="008236E2" w:rsidRPr="005550AE">
        <w:rPr>
          <w:sz w:val="20"/>
          <w:szCs w:val="20"/>
          <w:lang w:val="en-GB"/>
        </w:rPr>
        <w:t>.</w:t>
      </w:r>
      <w:r w:rsidR="00DD7F83" w:rsidRPr="005550AE">
        <w:rPr>
          <w:sz w:val="20"/>
          <w:szCs w:val="20"/>
          <w:lang w:val="en-GB"/>
        </w:rPr>
        <w:t xml:space="preserve"> </w:t>
      </w:r>
    </w:p>
    <w:p w14:paraId="6ABAA03E" w14:textId="2E849FAA" w:rsidR="000F6A6A" w:rsidRPr="005550AE" w:rsidRDefault="000F6A6A" w:rsidP="000F6A6A">
      <w:pPr>
        <w:pStyle w:val="IETHeading1"/>
        <w:numPr>
          <w:ilvl w:val="0"/>
          <w:numId w:val="32"/>
        </w:numPr>
        <w:rPr>
          <w:sz w:val="20"/>
          <w:szCs w:val="20"/>
          <w:lang w:val="en-GB"/>
        </w:rPr>
      </w:pPr>
      <w:r w:rsidRPr="005550AE">
        <w:rPr>
          <w:sz w:val="20"/>
          <w:szCs w:val="20"/>
          <w:lang w:val="en-GB"/>
        </w:rPr>
        <w:t xml:space="preserve">Air </w:t>
      </w:r>
      <w:ins w:id="191" w:author="Author">
        <w:r w:rsidR="00376DE7" w:rsidRPr="005550AE">
          <w:rPr>
            <w:sz w:val="20"/>
            <w:szCs w:val="20"/>
            <w:lang w:val="en-GB"/>
          </w:rPr>
          <w:t xml:space="preserve">conditioner </w:t>
        </w:r>
      </w:ins>
      <w:del w:id="192" w:author="Author">
        <w:r w:rsidRPr="005550AE" w:rsidDel="00376DE7">
          <w:rPr>
            <w:sz w:val="20"/>
            <w:szCs w:val="20"/>
            <w:lang w:val="en-GB"/>
          </w:rPr>
          <w:delText>Conditioning</w:delText>
        </w:r>
        <w:r w:rsidRPr="005550AE" w:rsidDel="00485543">
          <w:rPr>
            <w:sz w:val="20"/>
            <w:szCs w:val="20"/>
            <w:lang w:val="en-GB"/>
          </w:rPr>
          <w:delText xml:space="preserve"> C</w:delText>
        </w:r>
      </w:del>
      <w:ins w:id="193" w:author="Author">
        <w:r w:rsidR="00485543" w:rsidRPr="005550AE">
          <w:rPr>
            <w:sz w:val="20"/>
            <w:szCs w:val="20"/>
            <w:lang w:val="en-GB"/>
          </w:rPr>
          <w:t>c</w:t>
        </w:r>
      </w:ins>
      <w:r w:rsidRPr="005550AE">
        <w:rPr>
          <w:sz w:val="20"/>
          <w:szCs w:val="20"/>
          <w:lang w:val="en-GB"/>
        </w:rPr>
        <w:t xml:space="preserve">ompressor </w:t>
      </w:r>
      <w:del w:id="194" w:author="Author">
        <w:r w:rsidRPr="005550AE" w:rsidDel="00485543">
          <w:rPr>
            <w:sz w:val="20"/>
            <w:szCs w:val="20"/>
            <w:lang w:val="en-GB"/>
          </w:rPr>
          <w:delText>I</w:delText>
        </w:r>
      </w:del>
      <w:ins w:id="195" w:author="Author">
        <w:r w:rsidR="00485543" w:rsidRPr="005550AE">
          <w:rPr>
            <w:sz w:val="20"/>
            <w:szCs w:val="20"/>
            <w:lang w:val="en-GB"/>
          </w:rPr>
          <w:t>i</w:t>
        </w:r>
      </w:ins>
      <w:r w:rsidRPr="005550AE">
        <w:rPr>
          <w:sz w:val="20"/>
          <w:szCs w:val="20"/>
          <w:lang w:val="en-GB"/>
        </w:rPr>
        <w:t xml:space="preserve">nspection </w:t>
      </w:r>
      <w:del w:id="196" w:author="Author">
        <w:r w:rsidRPr="005550AE" w:rsidDel="00485543">
          <w:rPr>
            <w:sz w:val="20"/>
            <w:szCs w:val="20"/>
            <w:lang w:val="en-GB"/>
          </w:rPr>
          <w:delText>T</w:delText>
        </w:r>
      </w:del>
      <w:ins w:id="197" w:author="Author">
        <w:r w:rsidR="00485543" w:rsidRPr="005550AE">
          <w:rPr>
            <w:sz w:val="20"/>
            <w:szCs w:val="20"/>
            <w:lang w:val="en-GB"/>
          </w:rPr>
          <w:t>t</w:t>
        </w:r>
      </w:ins>
      <w:r w:rsidRPr="005550AE">
        <w:rPr>
          <w:sz w:val="20"/>
          <w:szCs w:val="20"/>
          <w:lang w:val="en-GB"/>
        </w:rPr>
        <w:t xml:space="preserve">est </w:t>
      </w:r>
      <w:del w:id="198" w:author="Author">
        <w:r w:rsidRPr="005550AE" w:rsidDel="00485543">
          <w:rPr>
            <w:sz w:val="20"/>
            <w:szCs w:val="20"/>
            <w:lang w:val="en-GB"/>
          </w:rPr>
          <w:delText>S</w:delText>
        </w:r>
      </w:del>
      <w:ins w:id="199" w:author="Author">
        <w:r w:rsidR="00485543" w:rsidRPr="005550AE">
          <w:rPr>
            <w:sz w:val="20"/>
            <w:szCs w:val="20"/>
            <w:lang w:val="en-GB"/>
          </w:rPr>
          <w:t>s</w:t>
        </w:r>
      </w:ins>
      <w:r w:rsidRPr="005550AE">
        <w:rPr>
          <w:sz w:val="20"/>
          <w:szCs w:val="20"/>
          <w:lang w:val="en-GB"/>
        </w:rPr>
        <w:t>etup</w:t>
      </w:r>
    </w:p>
    <w:p w14:paraId="60FDA0E8" w14:textId="137E8E43" w:rsidR="00FC352A" w:rsidRPr="005550AE" w:rsidDel="00FC352A" w:rsidRDefault="00FC352A" w:rsidP="000F6A6A">
      <w:pPr>
        <w:pStyle w:val="IETParagraph"/>
        <w:spacing w:line="240" w:lineRule="auto"/>
        <w:rPr>
          <w:del w:id="200" w:author="Author"/>
          <w:sz w:val="20"/>
          <w:szCs w:val="20"/>
          <w:lang w:val="en-GB"/>
        </w:rPr>
      </w:pPr>
    </w:p>
    <w:p w14:paraId="255ED98F" w14:textId="77777777" w:rsidR="00FC352A" w:rsidRPr="005550AE" w:rsidRDefault="00FC352A" w:rsidP="00FC352A">
      <w:pPr>
        <w:pStyle w:val="IETParagraph"/>
        <w:spacing w:line="240" w:lineRule="auto"/>
        <w:rPr>
          <w:sz w:val="20"/>
          <w:szCs w:val="20"/>
          <w:lang w:val="en-GB"/>
        </w:rPr>
      </w:pPr>
      <w:ins w:id="201" w:author="Author">
        <w:r w:rsidRPr="005550AE">
          <w:rPr>
            <w:sz w:val="20"/>
            <w:szCs w:val="20"/>
            <w:lang w:val="en-GB" w:eastAsia="en-GB"/>
          </w:rPr>
          <mc:AlternateContent>
            <mc:Choice Requires="wps">
              <w:drawing>
                <wp:anchor distT="0" distB="0" distL="114300" distR="114300" simplePos="0" relativeHeight="251677696" behindDoc="1" locked="0" layoutInCell="1" allowOverlap="1" wp14:anchorId="61FC7971" wp14:editId="2DCBD352">
                  <wp:simplePos x="0" y="0"/>
                  <wp:positionH relativeFrom="column">
                    <wp:posOffset>-30480</wp:posOffset>
                  </wp:positionH>
                  <wp:positionV relativeFrom="paragraph">
                    <wp:posOffset>225425</wp:posOffset>
                  </wp:positionV>
                  <wp:extent cx="3194685" cy="742950"/>
                  <wp:effectExtent l="0" t="0" r="5715"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001D01A9" w14:textId="77777777" w:rsidR="00FB05E1" w:rsidRPr="005550AE" w:rsidDel="000F6A6A" w:rsidRDefault="00FB05E1" w:rsidP="00FC352A">
                              <w:pPr>
                                <w:jc w:val="center"/>
                                <w:rPr>
                                  <w:del w:id="202" w:author="Author"/>
                                  <w:i/>
                                  <w:iCs/>
                                  <w:sz w:val="20"/>
                                  <w:lang w:val="en-GB"/>
                                  <w:rPrChange w:id="203" w:author="Author">
                                    <w:rPr>
                                      <w:del w:id="204" w:author="Author"/>
                                    </w:rPr>
                                  </w:rPrChange>
                                </w:rPr>
                              </w:pPr>
                            </w:p>
                            <w:p w14:paraId="73D56118" w14:textId="77777777" w:rsidR="00FB05E1" w:rsidRPr="005550AE" w:rsidRDefault="00FB05E1" w:rsidP="00B36D6C">
                              <w:pPr>
                                <w:jc w:val="center"/>
                                <w:rPr>
                                  <w:ins w:id="205" w:author="Author"/>
                                  <w:i/>
                                  <w:iCs/>
                                  <w:sz w:val="20"/>
                                  <w:lang w:val="en-GB"/>
                                  <w:rPrChange w:id="206" w:author="Author">
                                    <w:rPr>
                                      <w:ins w:id="207" w:author="Author"/>
                                    </w:rPr>
                                  </w:rPrChange>
                                </w:rPr>
                              </w:pPr>
                              <w:ins w:id="208" w:author="Author">
                                <w:r w:rsidRPr="005550AE">
                                  <w:rPr>
                                    <w:i/>
                                    <w:iCs/>
                                    <w:sz w:val="20"/>
                                    <w:lang w:val="en-GB"/>
                                    <w:rPrChange w:id="209" w:author="Author">
                                      <w:rPr/>
                                    </w:rPrChange>
                                  </w:rPr>
                                  <w:t>Insert Figure 1 here</w:t>
                                </w:r>
                              </w:ins>
                            </w:p>
                            <w:p w14:paraId="5BFAD878" w14:textId="77777777" w:rsidR="00FB05E1" w:rsidRPr="005550AE" w:rsidDel="000F6A6A" w:rsidRDefault="00FB05E1" w:rsidP="00FC352A">
                              <w:pPr>
                                <w:jc w:val="center"/>
                                <w:rPr>
                                  <w:del w:id="210" w:author="Author"/>
                                  <w:i/>
                                  <w:sz w:val="20"/>
                                  <w:lang w:val="en-GB"/>
                                </w:rPr>
                              </w:pPr>
                            </w:p>
                            <w:p w14:paraId="414F5A78" w14:textId="77777777" w:rsidR="00FB05E1" w:rsidRPr="005550AE" w:rsidDel="000F6A6A" w:rsidRDefault="00FB05E1" w:rsidP="00FC352A">
                              <w:pPr>
                                <w:jc w:val="center"/>
                                <w:rPr>
                                  <w:del w:id="211" w:author="Author"/>
                                  <w:i/>
                                  <w:sz w:val="20"/>
                                  <w:lang w:val="en-GB"/>
                                </w:rPr>
                              </w:pPr>
                            </w:p>
                            <w:p w14:paraId="1C4E967F" w14:textId="77777777" w:rsidR="00FB05E1" w:rsidRPr="005550AE" w:rsidDel="000F6A6A" w:rsidRDefault="00FB05E1" w:rsidP="00FC352A">
                              <w:pPr>
                                <w:jc w:val="center"/>
                                <w:rPr>
                                  <w:del w:id="212" w:author="Author"/>
                                  <w:i/>
                                  <w:sz w:val="20"/>
                                  <w:lang w:val="en-GB"/>
                                </w:rPr>
                              </w:pPr>
                            </w:p>
                            <w:p w14:paraId="0DF04501" w14:textId="77777777" w:rsidR="00FB05E1" w:rsidRPr="005550AE" w:rsidDel="000F6A6A" w:rsidRDefault="00FB05E1" w:rsidP="00FC352A">
                              <w:pPr>
                                <w:jc w:val="center"/>
                                <w:rPr>
                                  <w:del w:id="213" w:author="Author"/>
                                  <w:i/>
                                  <w:sz w:val="20"/>
                                  <w:lang w:val="en-GB"/>
                                </w:rPr>
                              </w:pPr>
                            </w:p>
                            <w:p w14:paraId="5593FA0C" w14:textId="77777777" w:rsidR="00FB05E1" w:rsidRPr="005550AE" w:rsidDel="000F6A6A" w:rsidRDefault="00FB05E1" w:rsidP="00FC352A">
                              <w:pPr>
                                <w:jc w:val="center"/>
                                <w:rPr>
                                  <w:del w:id="214" w:author="Author"/>
                                  <w:i/>
                                  <w:sz w:val="20"/>
                                  <w:lang w:val="en-GB"/>
                                </w:rPr>
                              </w:pPr>
                            </w:p>
                            <w:p w14:paraId="28EC9187" w14:textId="77777777" w:rsidR="00FB05E1" w:rsidRPr="005550AE" w:rsidDel="000F6A6A" w:rsidRDefault="00FB05E1" w:rsidP="00FC352A">
                              <w:pPr>
                                <w:jc w:val="center"/>
                                <w:rPr>
                                  <w:del w:id="215" w:author="Author"/>
                                  <w:i/>
                                  <w:sz w:val="20"/>
                                  <w:lang w:val="en-GB"/>
                                </w:rPr>
                              </w:pPr>
                            </w:p>
                            <w:p w14:paraId="1697A27D" w14:textId="77777777" w:rsidR="00FB05E1" w:rsidRPr="005550AE" w:rsidDel="000F6A6A" w:rsidRDefault="00FB05E1" w:rsidP="00FC352A">
                              <w:pPr>
                                <w:jc w:val="center"/>
                                <w:rPr>
                                  <w:del w:id="216" w:author="Author"/>
                                  <w:i/>
                                  <w:sz w:val="20"/>
                                  <w:lang w:val="en-GB"/>
                                </w:rPr>
                              </w:pPr>
                            </w:p>
                            <w:p w14:paraId="524162F6" w14:textId="77777777" w:rsidR="00FB05E1" w:rsidRPr="005550AE" w:rsidDel="000F6A6A" w:rsidRDefault="00FB05E1" w:rsidP="00FC352A">
                              <w:pPr>
                                <w:jc w:val="center"/>
                                <w:rPr>
                                  <w:del w:id="217" w:author="Author"/>
                                  <w:i/>
                                  <w:sz w:val="20"/>
                                  <w:lang w:val="en-GB"/>
                                </w:rPr>
                              </w:pPr>
                            </w:p>
                            <w:p w14:paraId="317E5122" w14:textId="77777777" w:rsidR="00FB05E1" w:rsidRPr="005550AE" w:rsidDel="000F6A6A" w:rsidRDefault="00FB05E1" w:rsidP="00FC352A">
                              <w:pPr>
                                <w:jc w:val="center"/>
                                <w:rPr>
                                  <w:del w:id="218" w:author="Author"/>
                                  <w:i/>
                                  <w:sz w:val="20"/>
                                  <w:lang w:val="en-GB"/>
                                </w:rPr>
                              </w:pPr>
                            </w:p>
                            <w:p w14:paraId="55FB500E" w14:textId="77777777" w:rsidR="00FB05E1" w:rsidRPr="005550AE" w:rsidDel="000F6A6A" w:rsidRDefault="00FB05E1" w:rsidP="00FC352A">
                              <w:pPr>
                                <w:jc w:val="center"/>
                                <w:rPr>
                                  <w:del w:id="219" w:author="Author"/>
                                  <w:i/>
                                  <w:sz w:val="20"/>
                                  <w:lang w:val="en-GB"/>
                                </w:rPr>
                              </w:pPr>
                            </w:p>
                            <w:p w14:paraId="253B0699" w14:textId="77777777" w:rsidR="00FB05E1" w:rsidRPr="005550AE" w:rsidDel="000F6A6A" w:rsidRDefault="00FB05E1" w:rsidP="00FC352A">
                              <w:pPr>
                                <w:jc w:val="center"/>
                                <w:rPr>
                                  <w:del w:id="220" w:author="Author"/>
                                  <w:i/>
                                  <w:sz w:val="20"/>
                                  <w:lang w:val="en-GB"/>
                                </w:rPr>
                              </w:pPr>
                            </w:p>
                            <w:p w14:paraId="6478E96E" w14:textId="77777777" w:rsidR="00FB05E1" w:rsidRPr="005550AE" w:rsidDel="000F6A6A" w:rsidRDefault="00FB05E1" w:rsidP="00FC352A">
                              <w:pPr>
                                <w:jc w:val="center"/>
                                <w:rPr>
                                  <w:del w:id="221" w:author="Author"/>
                                  <w:i/>
                                  <w:sz w:val="20"/>
                                  <w:lang w:val="en-GB"/>
                                </w:rPr>
                              </w:pPr>
                            </w:p>
                            <w:p w14:paraId="0DA0169A" w14:textId="77777777" w:rsidR="00FB05E1" w:rsidRPr="005550AE" w:rsidDel="000F6A6A" w:rsidRDefault="00FB05E1" w:rsidP="00FC352A">
                              <w:pPr>
                                <w:jc w:val="center"/>
                                <w:rPr>
                                  <w:del w:id="222" w:author="Author"/>
                                  <w:i/>
                                  <w:sz w:val="20"/>
                                  <w:highlight w:val="yellow"/>
                                  <w:lang w:val="en-GB"/>
                                </w:rPr>
                              </w:pPr>
                              <w:del w:id="223" w:author="Author">
                                <w:r w:rsidRPr="005550AE" w:rsidDel="000F6A6A">
                                  <w:rPr>
                                    <w:i/>
                                    <w:sz w:val="20"/>
                                    <w:highlight w:val="yellow"/>
                                    <w:lang w:val="en-GB"/>
                                  </w:rPr>
                                  <w:delText>a</w:delText>
                                </w:r>
                              </w:del>
                            </w:p>
                            <w:p w14:paraId="518FCC2A" w14:textId="77777777" w:rsidR="00FB05E1" w:rsidRPr="005550AE" w:rsidDel="000F6A6A" w:rsidRDefault="00FB05E1" w:rsidP="00FC352A">
                              <w:pPr>
                                <w:rPr>
                                  <w:del w:id="224" w:author="Author"/>
                                  <w:i/>
                                  <w:highlight w:val="yellow"/>
                                  <w:lang w:val="en-GB"/>
                                </w:rPr>
                              </w:pPr>
                            </w:p>
                            <w:p w14:paraId="14984645" w14:textId="77777777" w:rsidR="00FB05E1" w:rsidRPr="005550AE" w:rsidDel="000F6A6A" w:rsidRDefault="00FB05E1" w:rsidP="00FC352A">
                              <w:pPr>
                                <w:rPr>
                                  <w:del w:id="225" w:author="Author"/>
                                  <w:i/>
                                  <w:highlight w:val="yellow"/>
                                  <w:lang w:val="en-GB"/>
                                </w:rPr>
                              </w:pPr>
                            </w:p>
                            <w:p w14:paraId="30CC84D5" w14:textId="77777777" w:rsidR="00FB05E1" w:rsidRPr="005550AE" w:rsidDel="000F6A6A" w:rsidRDefault="00FB05E1" w:rsidP="00FC352A">
                              <w:pPr>
                                <w:rPr>
                                  <w:del w:id="226" w:author="Author"/>
                                  <w:i/>
                                  <w:highlight w:val="yellow"/>
                                  <w:lang w:val="en-GB"/>
                                </w:rPr>
                              </w:pPr>
                            </w:p>
                            <w:p w14:paraId="3110A8F6" w14:textId="77777777" w:rsidR="00FB05E1" w:rsidRPr="005550AE" w:rsidDel="000F6A6A" w:rsidRDefault="00FB05E1" w:rsidP="00FC352A">
                              <w:pPr>
                                <w:rPr>
                                  <w:del w:id="227" w:author="Author"/>
                                  <w:i/>
                                  <w:highlight w:val="yellow"/>
                                  <w:lang w:val="en-GB"/>
                                </w:rPr>
                              </w:pPr>
                            </w:p>
                            <w:p w14:paraId="672EA714" w14:textId="77777777" w:rsidR="00FB05E1" w:rsidRPr="005550AE" w:rsidDel="000F6A6A" w:rsidRDefault="00FB05E1" w:rsidP="00FC352A">
                              <w:pPr>
                                <w:rPr>
                                  <w:del w:id="228" w:author="Author"/>
                                  <w:i/>
                                  <w:highlight w:val="yellow"/>
                                  <w:lang w:val="en-GB"/>
                                </w:rPr>
                              </w:pPr>
                            </w:p>
                            <w:p w14:paraId="03CC8F93" w14:textId="77777777" w:rsidR="00FB05E1" w:rsidRPr="005550AE" w:rsidDel="000F6A6A" w:rsidRDefault="00FB05E1" w:rsidP="00FC352A">
                              <w:pPr>
                                <w:rPr>
                                  <w:del w:id="229" w:author="Author"/>
                                  <w:i/>
                                  <w:highlight w:val="yellow"/>
                                  <w:lang w:val="en-GB"/>
                                </w:rPr>
                              </w:pPr>
                            </w:p>
                            <w:p w14:paraId="59AC9DB1" w14:textId="77777777" w:rsidR="00FB05E1" w:rsidRPr="005550AE" w:rsidDel="000F6A6A" w:rsidRDefault="00FB05E1" w:rsidP="00FC352A">
                              <w:pPr>
                                <w:rPr>
                                  <w:del w:id="230" w:author="Author"/>
                                  <w:i/>
                                  <w:highlight w:val="yellow"/>
                                  <w:lang w:val="en-GB"/>
                                </w:rPr>
                              </w:pPr>
                            </w:p>
                            <w:p w14:paraId="4E2A7E58" w14:textId="77777777" w:rsidR="00FB05E1" w:rsidRPr="005550AE" w:rsidDel="000F6A6A" w:rsidRDefault="00FB05E1" w:rsidP="00FC352A">
                              <w:pPr>
                                <w:rPr>
                                  <w:del w:id="231" w:author="Author"/>
                                  <w:i/>
                                  <w:highlight w:val="yellow"/>
                                  <w:lang w:val="en-GB"/>
                                </w:rPr>
                              </w:pPr>
                            </w:p>
                            <w:p w14:paraId="4F3DD726" w14:textId="77777777" w:rsidR="00FB05E1" w:rsidRPr="005550AE" w:rsidDel="000F6A6A" w:rsidRDefault="00FB05E1" w:rsidP="00FC352A">
                              <w:pPr>
                                <w:rPr>
                                  <w:del w:id="232" w:author="Author"/>
                                  <w:i/>
                                  <w:highlight w:val="yellow"/>
                                  <w:lang w:val="en-GB"/>
                                </w:rPr>
                              </w:pPr>
                            </w:p>
                            <w:p w14:paraId="1273BD33" w14:textId="77777777" w:rsidR="00FB05E1" w:rsidRPr="005550AE" w:rsidDel="000F6A6A" w:rsidRDefault="00FB05E1" w:rsidP="00FC352A">
                              <w:pPr>
                                <w:rPr>
                                  <w:del w:id="233" w:author="Author"/>
                                  <w:i/>
                                  <w:highlight w:val="yellow"/>
                                  <w:lang w:val="en-GB"/>
                                </w:rPr>
                              </w:pPr>
                            </w:p>
                            <w:p w14:paraId="7D2E12AF" w14:textId="77777777" w:rsidR="00FB05E1" w:rsidRPr="005550AE" w:rsidDel="000F6A6A" w:rsidRDefault="00FB05E1" w:rsidP="00FC352A">
                              <w:pPr>
                                <w:rPr>
                                  <w:del w:id="234" w:author="Author"/>
                                  <w:i/>
                                  <w:highlight w:val="yellow"/>
                                  <w:lang w:val="en-GB"/>
                                </w:rPr>
                              </w:pPr>
                            </w:p>
                            <w:p w14:paraId="6B8FB683" w14:textId="77777777" w:rsidR="00FB05E1" w:rsidRPr="005550AE" w:rsidDel="000F6A6A" w:rsidRDefault="00FB05E1" w:rsidP="00FC352A">
                              <w:pPr>
                                <w:jc w:val="center"/>
                                <w:rPr>
                                  <w:del w:id="235" w:author="Author"/>
                                  <w:i/>
                                  <w:sz w:val="20"/>
                                  <w:highlight w:val="yellow"/>
                                  <w:lang w:val="en-GB"/>
                                </w:rPr>
                              </w:pPr>
                            </w:p>
                            <w:p w14:paraId="0359B202" w14:textId="77777777" w:rsidR="00FB05E1" w:rsidRPr="005550AE" w:rsidDel="000F6A6A" w:rsidRDefault="00FB05E1" w:rsidP="00FC352A">
                              <w:pPr>
                                <w:jc w:val="center"/>
                                <w:rPr>
                                  <w:del w:id="236" w:author="Author"/>
                                  <w:i/>
                                  <w:sz w:val="20"/>
                                  <w:highlight w:val="yellow"/>
                                  <w:lang w:val="en-GB"/>
                                </w:rPr>
                              </w:pPr>
                              <w:del w:id="237" w:author="Author">
                                <w:r w:rsidRPr="005550AE" w:rsidDel="000F6A6A">
                                  <w:rPr>
                                    <w:i/>
                                    <w:sz w:val="20"/>
                                    <w:highlight w:val="yellow"/>
                                    <w:lang w:val="en-GB"/>
                                  </w:rPr>
                                  <w:delText>b</w:delText>
                                </w:r>
                              </w:del>
                            </w:p>
                            <w:p w14:paraId="230EB84A" w14:textId="77777777" w:rsidR="00FB05E1" w:rsidRPr="005550AE" w:rsidDel="000F6A6A" w:rsidRDefault="00FB05E1" w:rsidP="00FC352A">
                              <w:pPr>
                                <w:pStyle w:val="IETFigureCaption"/>
                                <w:rPr>
                                  <w:del w:id="238"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06C0C641" w14:textId="77777777" w:rsidR="00FB05E1" w:rsidRPr="005550AE" w:rsidDel="000F6A6A" w:rsidRDefault="00FB05E1" w:rsidP="00B36D6C">
                              <w:pPr>
                                <w:pStyle w:val="IETFigureCaption"/>
                                <w:rPr>
                                  <w:del w:id="239" w:author="Author"/>
                                  <w:lang w:val="en-GB"/>
                                </w:rPr>
                              </w:pPr>
                            </w:p>
                            <w:p w14:paraId="2C825726" w14:textId="77777777" w:rsidR="00FB05E1" w:rsidRPr="005550AE" w:rsidRDefault="00FB05E1" w:rsidP="00B36D6C">
                              <w:pPr>
                                <w:pStyle w:val="IETFigureCaption"/>
                                <w:rPr>
                                  <w:lang w:val="en-GB"/>
                                </w:rPr>
                              </w:pPr>
                            </w:p>
                            <w:p w14:paraId="1F5614BD" w14:textId="77777777" w:rsidR="00FB05E1" w:rsidRPr="005550AE" w:rsidDel="000F6A6A" w:rsidRDefault="00FB05E1">
                              <w:pPr>
                                <w:jc w:val="center"/>
                                <w:rPr>
                                  <w:del w:id="240" w:author="Author"/>
                                  <w:lang w:val="en-GB"/>
                                </w:rPr>
                                <w:pPrChange w:id="241" w:author="Author">
                                  <w:pPr>
                                    <w:pStyle w:val="IETFigureCaption"/>
                                  </w:pPr>
                                </w:pPrChange>
                              </w:pPr>
                            </w:p>
                            <w:p w14:paraId="44665886" w14:textId="77777777" w:rsidR="00FB05E1" w:rsidRPr="005550AE" w:rsidDel="000F6A6A" w:rsidRDefault="00FB05E1" w:rsidP="00FC352A">
                              <w:pPr>
                                <w:rPr>
                                  <w:del w:id="242" w:author="Author"/>
                                  <w: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C7971" id="_x0000_t202" coordsize="21600,21600" o:spt="202" path="m,l,21600r21600,l21600,xe">
                  <v:stroke joinstyle="miter"/>
                  <v:path gradientshapeok="t" o:connecttype="rect"/>
                </v:shapetype>
                <v:shape id="_x0000_s1026" type="#_x0000_t202" style="position:absolute;left:0;text-align:left;margin-left:-2.4pt;margin-top:17.75pt;width:251.55pt;height:5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42IAIAABw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" stroked="f">
                  <v:textbox>
                    <w:txbxContent>
                      <w:p w14:paraId="001D01A9" w14:textId="77777777" w:rsidR="00FB05E1" w:rsidRPr="005550AE" w:rsidDel="000F6A6A" w:rsidRDefault="00FB05E1" w:rsidP="00FC352A">
                        <w:pPr>
                          <w:jc w:val="center"/>
                          <w:rPr>
                            <w:del w:id="243" w:author="Author"/>
                            <w:i/>
                            <w:iCs/>
                            <w:sz w:val="20"/>
                            <w:lang w:val="en-GB"/>
                            <w:rPrChange w:id="244" w:author="Author">
                              <w:rPr>
                                <w:del w:id="245" w:author="Author"/>
                              </w:rPr>
                            </w:rPrChange>
                          </w:rPr>
                        </w:pPr>
                      </w:p>
                      <w:p w14:paraId="73D56118" w14:textId="77777777" w:rsidR="00FB05E1" w:rsidRPr="005550AE" w:rsidRDefault="00FB05E1" w:rsidP="00B36D6C">
                        <w:pPr>
                          <w:jc w:val="center"/>
                          <w:rPr>
                            <w:ins w:id="246" w:author="Author"/>
                            <w:i/>
                            <w:iCs/>
                            <w:sz w:val="20"/>
                            <w:lang w:val="en-GB"/>
                            <w:rPrChange w:id="247" w:author="Author">
                              <w:rPr>
                                <w:ins w:id="248" w:author="Author"/>
                              </w:rPr>
                            </w:rPrChange>
                          </w:rPr>
                        </w:pPr>
                        <w:ins w:id="249" w:author="Author">
                          <w:r w:rsidRPr="005550AE">
                            <w:rPr>
                              <w:i/>
                              <w:iCs/>
                              <w:sz w:val="20"/>
                              <w:lang w:val="en-GB"/>
                              <w:rPrChange w:id="250" w:author="Author">
                                <w:rPr/>
                              </w:rPrChange>
                            </w:rPr>
                            <w:t>Insert Figure 1 here</w:t>
                          </w:r>
                        </w:ins>
                      </w:p>
                      <w:p w14:paraId="5BFAD878" w14:textId="77777777" w:rsidR="00FB05E1" w:rsidRPr="005550AE" w:rsidDel="000F6A6A" w:rsidRDefault="00FB05E1" w:rsidP="00FC352A">
                        <w:pPr>
                          <w:jc w:val="center"/>
                          <w:rPr>
                            <w:del w:id="251" w:author="Author"/>
                            <w:i/>
                            <w:sz w:val="20"/>
                            <w:lang w:val="en-GB"/>
                          </w:rPr>
                        </w:pPr>
                      </w:p>
                      <w:p w14:paraId="414F5A78" w14:textId="77777777" w:rsidR="00FB05E1" w:rsidRPr="005550AE" w:rsidDel="000F6A6A" w:rsidRDefault="00FB05E1" w:rsidP="00FC352A">
                        <w:pPr>
                          <w:jc w:val="center"/>
                          <w:rPr>
                            <w:del w:id="252" w:author="Author"/>
                            <w:i/>
                            <w:sz w:val="20"/>
                            <w:lang w:val="en-GB"/>
                          </w:rPr>
                        </w:pPr>
                      </w:p>
                      <w:p w14:paraId="1C4E967F" w14:textId="77777777" w:rsidR="00FB05E1" w:rsidRPr="005550AE" w:rsidDel="000F6A6A" w:rsidRDefault="00FB05E1" w:rsidP="00FC352A">
                        <w:pPr>
                          <w:jc w:val="center"/>
                          <w:rPr>
                            <w:del w:id="253" w:author="Author"/>
                            <w:i/>
                            <w:sz w:val="20"/>
                            <w:lang w:val="en-GB"/>
                          </w:rPr>
                        </w:pPr>
                      </w:p>
                      <w:p w14:paraId="0DF04501" w14:textId="77777777" w:rsidR="00FB05E1" w:rsidRPr="005550AE" w:rsidDel="000F6A6A" w:rsidRDefault="00FB05E1" w:rsidP="00FC352A">
                        <w:pPr>
                          <w:jc w:val="center"/>
                          <w:rPr>
                            <w:del w:id="254" w:author="Author"/>
                            <w:i/>
                            <w:sz w:val="20"/>
                            <w:lang w:val="en-GB"/>
                          </w:rPr>
                        </w:pPr>
                      </w:p>
                      <w:p w14:paraId="5593FA0C" w14:textId="77777777" w:rsidR="00FB05E1" w:rsidRPr="005550AE" w:rsidDel="000F6A6A" w:rsidRDefault="00FB05E1" w:rsidP="00FC352A">
                        <w:pPr>
                          <w:jc w:val="center"/>
                          <w:rPr>
                            <w:del w:id="255" w:author="Author"/>
                            <w:i/>
                            <w:sz w:val="20"/>
                            <w:lang w:val="en-GB"/>
                          </w:rPr>
                        </w:pPr>
                      </w:p>
                      <w:p w14:paraId="28EC9187" w14:textId="77777777" w:rsidR="00FB05E1" w:rsidRPr="005550AE" w:rsidDel="000F6A6A" w:rsidRDefault="00FB05E1" w:rsidP="00FC352A">
                        <w:pPr>
                          <w:jc w:val="center"/>
                          <w:rPr>
                            <w:del w:id="256" w:author="Author"/>
                            <w:i/>
                            <w:sz w:val="20"/>
                            <w:lang w:val="en-GB"/>
                          </w:rPr>
                        </w:pPr>
                      </w:p>
                      <w:p w14:paraId="1697A27D" w14:textId="77777777" w:rsidR="00FB05E1" w:rsidRPr="005550AE" w:rsidDel="000F6A6A" w:rsidRDefault="00FB05E1" w:rsidP="00FC352A">
                        <w:pPr>
                          <w:jc w:val="center"/>
                          <w:rPr>
                            <w:del w:id="257" w:author="Author"/>
                            <w:i/>
                            <w:sz w:val="20"/>
                            <w:lang w:val="en-GB"/>
                          </w:rPr>
                        </w:pPr>
                      </w:p>
                      <w:p w14:paraId="524162F6" w14:textId="77777777" w:rsidR="00FB05E1" w:rsidRPr="005550AE" w:rsidDel="000F6A6A" w:rsidRDefault="00FB05E1" w:rsidP="00FC352A">
                        <w:pPr>
                          <w:jc w:val="center"/>
                          <w:rPr>
                            <w:del w:id="258" w:author="Author"/>
                            <w:i/>
                            <w:sz w:val="20"/>
                            <w:lang w:val="en-GB"/>
                          </w:rPr>
                        </w:pPr>
                      </w:p>
                      <w:p w14:paraId="317E5122" w14:textId="77777777" w:rsidR="00FB05E1" w:rsidRPr="005550AE" w:rsidDel="000F6A6A" w:rsidRDefault="00FB05E1" w:rsidP="00FC352A">
                        <w:pPr>
                          <w:jc w:val="center"/>
                          <w:rPr>
                            <w:del w:id="259" w:author="Author"/>
                            <w:i/>
                            <w:sz w:val="20"/>
                            <w:lang w:val="en-GB"/>
                          </w:rPr>
                        </w:pPr>
                      </w:p>
                      <w:p w14:paraId="55FB500E" w14:textId="77777777" w:rsidR="00FB05E1" w:rsidRPr="005550AE" w:rsidDel="000F6A6A" w:rsidRDefault="00FB05E1" w:rsidP="00FC352A">
                        <w:pPr>
                          <w:jc w:val="center"/>
                          <w:rPr>
                            <w:del w:id="260" w:author="Author"/>
                            <w:i/>
                            <w:sz w:val="20"/>
                            <w:lang w:val="en-GB"/>
                          </w:rPr>
                        </w:pPr>
                      </w:p>
                      <w:p w14:paraId="253B0699" w14:textId="77777777" w:rsidR="00FB05E1" w:rsidRPr="005550AE" w:rsidDel="000F6A6A" w:rsidRDefault="00FB05E1" w:rsidP="00FC352A">
                        <w:pPr>
                          <w:jc w:val="center"/>
                          <w:rPr>
                            <w:del w:id="261" w:author="Author"/>
                            <w:i/>
                            <w:sz w:val="20"/>
                            <w:lang w:val="en-GB"/>
                          </w:rPr>
                        </w:pPr>
                      </w:p>
                      <w:p w14:paraId="6478E96E" w14:textId="77777777" w:rsidR="00FB05E1" w:rsidRPr="005550AE" w:rsidDel="000F6A6A" w:rsidRDefault="00FB05E1" w:rsidP="00FC352A">
                        <w:pPr>
                          <w:jc w:val="center"/>
                          <w:rPr>
                            <w:del w:id="262" w:author="Author"/>
                            <w:i/>
                            <w:sz w:val="20"/>
                            <w:lang w:val="en-GB"/>
                          </w:rPr>
                        </w:pPr>
                      </w:p>
                      <w:p w14:paraId="0DA0169A" w14:textId="77777777" w:rsidR="00FB05E1" w:rsidRPr="005550AE" w:rsidDel="000F6A6A" w:rsidRDefault="00FB05E1" w:rsidP="00FC352A">
                        <w:pPr>
                          <w:jc w:val="center"/>
                          <w:rPr>
                            <w:del w:id="263" w:author="Author"/>
                            <w:i/>
                            <w:sz w:val="20"/>
                            <w:highlight w:val="yellow"/>
                            <w:lang w:val="en-GB"/>
                          </w:rPr>
                        </w:pPr>
                        <w:del w:id="264" w:author="Author">
                          <w:r w:rsidRPr="005550AE" w:rsidDel="000F6A6A">
                            <w:rPr>
                              <w:i/>
                              <w:sz w:val="20"/>
                              <w:highlight w:val="yellow"/>
                              <w:lang w:val="en-GB"/>
                            </w:rPr>
                            <w:delText>a</w:delText>
                          </w:r>
                        </w:del>
                      </w:p>
                      <w:p w14:paraId="518FCC2A" w14:textId="77777777" w:rsidR="00FB05E1" w:rsidRPr="005550AE" w:rsidDel="000F6A6A" w:rsidRDefault="00FB05E1" w:rsidP="00FC352A">
                        <w:pPr>
                          <w:rPr>
                            <w:del w:id="265" w:author="Author"/>
                            <w:i/>
                            <w:highlight w:val="yellow"/>
                            <w:lang w:val="en-GB"/>
                          </w:rPr>
                        </w:pPr>
                      </w:p>
                      <w:p w14:paraId="14984645" w14:textId="77777777" w:rsidR="00FB05E1" w:rsidRPr="005550AE" w:rsidDel="000F6A6A" w:rsidRDefault="00FB05E1" w:rsidP="00FC352A">
                        <w:pPr>
                          <w:rPr>
                            <w:del w:id="266" w:author="Author"/>
                            <w:i/>
                            <w:highlight w:val="yellow"/>
                            <w:lang w:val="en-GB"/>
                          </w:rPr>
                        </w:pPr>
                      </w:p>
                      <w:p w14:paraId="30CC84D5" w14:textId="77777777" w:rsidR="00FB05E1" w:rsidRPr="005550AE" w:rsidDel="000F6A6A" w:rsidRDefault="00FB05E1" w:rsidP="00FC352A">
                        <w:pPr>
                          <w:rPr>
                            <w:del w:id="267" w:author="Author"/>
                            <w:i/>
                            <w:highlight w:val="yellow"/>
                            <w:lang w:val="en-GB"/>
                          </w:rPr>
                        </w:pPr>
                      </w:p>
                      <w:p w14:paraId="3110A8F6" w14:textId="77777777" w:rsidR="00FB05E1" w:rsidRPr="005550AE" w:rsidDel="000F6A6A" w:rsidRDefault="00FB05E1" w:rsidP="00FC352A">
                        <w:pPr>
                          <w:rPr>
                            <w:del w:id="268" w:author="Author"/>
                            <w:i/>
                            <w:highlight w:val="yellow"/>
                            <w:lang w:val="en-GB"/>
                          </w:rPr>
                        </w:pPr>
                      </w:p>
                      <w:p w14:paraId="672EA714" w14:textId="77777777" w:rsidR="00FB05E1" w:rsidRPr="005550AE" w:rsidDel="000F6A6A" w:rsidRDefault="00FB05E1" w:rsidP="00FC352A">
                        <w:pPr>
                          <w:rPr>
                            <w:del w:id="269" w:author="Author"/>
                            <w:i/>
                            <w:highlight w:val="yellow"/>
                            <w:lang w:val="en-GB"/>
                          </w:rPr>
                        </w:pPr>
                      </w:p>
                      <w:p w14:paraId="03CC8F93" w14:textId="77777777" w:rsidR="00FB05E1" w:rsidRPr="005550AE" w:rsidDel="000F6A6A" w:rsidRDefault="00FB05E1" w:rsidP="00FC352A">
                        <w:pPr>
                          <w:rPr>
                            <w:del w:id="270" w:author="Author"/>
                            <w:i/>
                            <w:highlight w:val="yellow"/>
                            <w:lang w:val="en-GB"/>
                          </w:rPr>
                        </w:pPr>
                      </w:p>
                      <w:p w14:paraId="59AC9DB1" w14:textId="77777777" w:rsidR="00FB05E1" w:rsidRPr="005550AE" w:rsidDel="000F6A6A" w:rsidRDefault="00FB05E1" w:rsidP="00FC352A">
                        <w:pPr>
                          <w:rPr>
                            <w:del w:id="271" w:author="Author"/>
                            <w:i/>
                            <w:highlight w:val="yellow"/>
                            <w:lang w:val="en-GB"/>
                          </w:rPr>
                        </w:pPr>
                      </w:p>
                      <w:p w14:paraId="4E2A7E58" w14:textId="77777777" w:rsidR="00FB05E1" w:rsidRPr="005550AE" w:rsidDel="000F6A6A" w:rsidRDefault="00FB05E1" w:rsidP="00FC352A">
                        <w:pPr>
                          <w:rPr>
                            <w:del w:id="272" w:author="Author"/>
                            <w:i/>
                            <w:highlight w:val="yellow"/>
                            <w:lang w:val="en-GB"/>
                          </w:rPr>
                        </w:pPr>
                      </w:p>
                      <w:p w14:paraId="4F3DD726" w14:textId="77777777" w:rsidR="00FB05E1" w:rsidRPr="005550AE" w:rsidDel="000F6A6A" w:rsidRDefault="00FB05E1" w:rsidP="00FC352A">
                        <w:pPr>
                          <w:rPr>
                            <w:del w:id="273" w:author="Author"/>
                            <w:i/>
                            <w:highlight w:val="yellow"/>
                            <w:lang w:val="en-GB"/>
                          </w:rPr>
                        </w:pPr>
                      </w:p>
                      <w:p w14:paraId="1273BD33" w14:textId="77777777" w:rsidR="00FB05E1" w:rsidRPr="005550AE" w:rsidDel="000F6A6A" w:rsidRDefault="00FB05E1" w:rsidP="00FC352A">
                        <w:pPr>
                          <w:rPr>
                            <w:del w:id="274" w:author="Author"/>
                            <w:i/>
                            <w:highlight w:val="yellow"/>
                            <w:lang w:val="en-GB"/>
                          </w:rPr>
                        </w:pPr>
                      </w:p>
                      <w:p w14:paraId="7D2E12AF" w14:textId="77777777" w:rsidR="00FB05E1" w:rsidRPr="005550AE" w:rsidDel="000F6A6A" w:rsidRDefault="00FB05E1" w:rsidP="00FC352A">
                        <w:pPr>
                          <w:rPr>
                            <w:del w:id="275" w:author="Author"/>
                            <w:i/>
                            <w:highlight w:val="yellow"/>
                            <w:lang w:val="en-GB"/>
                          </w:rPr>
                        </w:pPr>
                      </w:p>
                      <w:p w14:paraId="6B8FB683" w14:textId="77777777" w:rsidR="00FB05E1" w:rsidRPr="005550AE" w:rsidDel="000F6A6A" w:rsidRDefault="00FB05E1" w:rsidP="00FC352A">
                        <w:pPr>
                          <w:jc w:val="center"/>
                          <w:rPr>
                            <w:del w:id="276" w:author="Author"/>
                            <w:i/>
                            <w:sz w:val="20"/>
                            <w:highlight w:val="yellow"/>
                            <w:lang w:val="en-GB"/>
                          </w:rPr>
                        </w:pPr>
                      </w:p>
                      <w:p w14:paraId="0359B202" w14:textId="77777777" w:rsidR="00FB05E1" w:rsidRPr="005550AE" w:rsidDel="000F6A6A" w:rsidRDefault="00FB05E1" w:rsidP="00FC352A">
                        <w:pPr>
                          <w:jc w:val="center"/>
                          <w:rPr>
                            <w:del w:id="277" w:author="Author"/>
                            <w:i/>
                            <w:sz w:val="20"/>
                            <w:highlight w:val="yellow"/>
                            <w:lang w:val="en-GB"/>
                          </w:rPr>
                        </w:pPr>
                        <w:del w:id="278" w:author="Author">
                          <w:r w:rsidRPr="005550AE" w:rsidDel="000F6A6A">
                            <w:rPr>
                              <w:i/>
                              <w:sz w:val="20"/>
                              <w:highlight w:val="yellow"/>
                              <w:lang w:val="en-GB"/>
                            </w:rPr>
                            <w:delText>b</w:delText>
                          </w:r>
                        </w:del>
                      </w:p>
                      <w:p w14:paraId="230EB84A" w14:textId="77777777" w:rsidR="00FB05E1" w:rsidRPr="005550AE" w:rsidDel="000F6A6A" w:rsidRDefault="00FB05E1" w:rsidP="00FC352A">
                        <w:pPr>
                          <w:pStyle w:val="IETFigureCaption"/>
                          <w:rPr>
                            <w:del w:id="279"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06C0C641" w14:textId="77777777" w:rsidR="00FB05E1" w:rsidRPr="005550AE" w:rsidDel="000F6A6A" w:rsidRDefault="00FB05E1" w:rsidP="00B36D6C">
                        <w:pPr>
                          <w:pStyle w:val="IETFigureCaption"/>
                          <w:rPr>
                            <w:del w:id="280" w:author="Author"/>
                            <w:lang w:val="en-GB"/>
                          </w:rPr>
                        </w:pPr>
                      </w:p>
                      <w:p w14:paraId="2C825726" w14:textId="77777777" w:rsidR="00FB05E1" w:rsidRPr="005550AE" w:rsidRDefault="00FB05E1" w:rsidP="00B36D6C">
                        <w:pPr>
                          <w:pStyle w:val="IETFigureCaption"/>
                          <w:rPr>
                            <w:lang w:val="en-GB"/>
                          </w:rPr>
                        </w:pPr>
                      </w:p>
                      <w:p w14:paraId="1F5614BD" w14:textId="77777777" w:rsidR="00FB05E1" w:rsidRPr="005550AE" w:rsidDel="000F6A6A" w:rsidRDefault="00FB05E1">
                        <w:pPr>
                          <w:jc w:val="center"/>
                          <w:rPr>
                            <w:del w:id="281" w:author="Author"/>
                            <w:lang w:val="en-GB"/>
                          </w:rPr>
                          <w:pPrChange w:id="282" w:author="Author">
                            <w:pPr>
                              <w:pStyle w:val="IETFigureCaption"/>
                            </w:pPr>
                          </w:pPrChange>
                        </w:pPr>
                      </w:p>
                      <w:p w14:paraId="44665886" w14:textId="77777777" w:rsidR="00FB05E1" w:rsidRPr="005550AE" w:rsidDel="000F6A6A" w:rsidRDefault="00FB05E1" w:rsidP="00FC352A">
                        <w:pPr>
                          <w:rPr>
                            <w:del w:id="283" w:author="Author"/>
                            <w:i/>
                            <w:lang w:val="en-GB"/>
                          </w:rPr>
                        </w:pPr>
                      </w:p>
                    </w:txbxContent>
                  </v:textbox>
                  <w10:wrap type="topAndBottom"/>
                </v:shape>
              </w:pict>
            </mc:Fallback>
          </mc:AlternateContent>
        </w:r>
      </w:ins>
    </w:p>
    <w:p w14:paraId="42CD045D" w14:textId="77777777" w:rsidR="00FC352A" w:rsidRPr="005550AE" w:rsidRDefault="00FC352A" w:rsidP="00FC352A">
      <w:pPr>
        <w:pStyle w:val="IETParagraph"/>
        <w:spacing w:line="240" w:lineRule="auto"/>
        <w:rPr>
          <w:sz w:val="20"/>
          <w:szCs w:val="20"/>
          <w:lang w:val="en-GB"/>
        </w:rPr>
      </w:pPr>
      <w:del w:id="284" w:author="Author">
        <w:r w:rsidRPr="005550AE" w:rsidDel="000F6A6A">
          <w:rPr>
            <w:sz w:val="20"/>
            <w:szCs w:val="20"/>
            <w:lang w:val="en-GB"/>
          </w:rPr>
          <w:delText>Insert figure 1 here</w:delText>
        </w:r>
      </w:del>
    </w:p>
    <w:p w14:paraId="4E2D2D37" w14:textId="77777777" w:rsidR="00FC352A" w:rsidRPr="005550AE" w:rsidDel="000F6A6A" w:rsidRDefault="00FC352A" w:rsidP="00FC352A">
      <w:pPr>
        <w:pStyle w:val="IETParagraph"/>
        <w:spacing w:line="240" w:lineRule="auto"/>
        <w:rPr>
          <w:del w:id="285" w:author="Author"/>
          <w:sz w:val="20"/>
          <w:szCs w:val="20"/>
          <w:lang w:val="en-GB"/>
        </w:rPr>
      </w:pPr>
      <w:commentRangeStart w:id="286"/>
    </w:p>
    <w:p w14:paraId="362C711F" w14:textId="1D8496AC" w:rsidR="00FC352A" w:rsidRPr="005550AE" w:rsidRDefault="00FC352A" w:rsidP="00FC352A">
      <w:pPr>
        <w:pStyle w:val="IETParagraph"/>
        <w:spacing w:line="240" w:lineRule="auto"/>
        <w:rPr>
          <w:sz w:val="20"/>
          <w:szCs w:val="20"/>
          <w:lang w:val="en-GB"/>
        </w:rPr>
      </w:pPr>
      <w:commentRangeStart w:id="287"/>
      <w:del w:id="288" w:author="Author">
        <w:r w:rsidRPr="005550AE" w:rsidDel="00FC352A">
          <w:rPr>
            <w:sz w:val="20"/>
            <w:szCs w:val="20"/>
            <w:lang w:val="en-GB"/>
          </w:rPr>
          <w:delText>In</w:delText>
        </w:r>
      </w:del>
      <w:commentRangeEnd w:id="287"/>
      <w:r w:rsidR="00FA484E" w:rsidRPr="005550AE">
        <w:rPr>
          <w:rStyle w:val="CommentReference"/>
          <w:lang w:val="en-GB"/>
        </w:rPr>
        <w:commentReference w:id="287"/>
      </w:r>
      <w:del w:id="289" w:author="Author">
        <w:r w:rsidRPr="005550AE" w:rsidDel="00FC352A">
          <w:rPr>
            <w:sz w:val="20"/>
            <w:szCs w:val="20"/>
            <w:lang w:val="en-GB"/>
          </w:rPr>
          <w:delText xml:space="preserve"> </w:delText>
        </w:r>
        <w:r w:rsidRPr="005550AE" w:rsidDel="007E33EE">
          <w:rPr>
            <w:sz w:val="20"/>
            <w:szCs w:val="20"/>
            <w:lang w:val="en-GB"/>
          </w:rPr>
          <w:delText>figure</w:delText>
        </w:r>
      </w:del>
      <w:ins w:id="290" w:author="Author">
        <w:r w:rsidRPr="005550AE">
          <w:rPr>
            <w:sz w:val="20"/>
            <w:szCs w:val="20"/>
            <w:lang w:val="en-GB"/>
          </w:rPr>
          <w:t>Figure</w:t>
        </w:r>
      </w:ins>
      <w:del w:id="291" w:author="Author">
        <w:r w:rsidRPr="005550AE" w:rsidDel="007E33EE">
          <w:rPr>
            <w:sz w:val="20"/>
            <w:szCs w:val="20"/>
            <w:lang w:val="en-GB"/>
          </w:rPr>
          <w:delText>.</w:delText>
        </w:r>
      </w:del>
      <w:r w:rsidRPr="005550AE">
        <w:rPr>
          <w:sz w:val="20"/>
          <w:szCs w:val="20"/>
          <w:lang w:val="en-GB"/>
        </w:rPr>
        <w:t xml:space="preserve"> 1</w:t>
      </w:r>
      <w:ins w:id="292" w:author="Author">
        <w:r w:rsidRPr="005550AE">
          <w:rPr>
            <w:sz w:val="20"/>
            <w:szCs w:val="20"/>
            <w:lang w:val="en-GB"/>
          </w:rPr>
          <w:t xml:space="preserve"> </w:t>
        </w:r>
      </w:ins>
      <w:commentRangeEnd w:id="286"/>
      <w:r w:rsidR="00FB05E1" w:rsidRPr="005550AE">
        <w:rPr>
          <w:rStyle w:val="CommentReference"/>
          <w:lang w:val="en-GB"/>
        </w:rPr>
        <w:commentReference w:id="286"/>
      </w:r>
      <w:ins w:id="293" w:author="Author">
        <w:r w:rsidRPr="005550AE">
          <w:rPr>
            <w:sz w:val="20"/>
            <w:szCs w:val="20"/>
            <w:lang w:val="en-GB"/>
          </w:rPr>
          <w:t xml:space="preserve">presents </w:t>
        </w:r>
      </w:ins>
      <w:del w:id="294" w:author="Author">
        <w:r w:rsidRPr="005550AE" w:rsidDel="00FC352A">
          <w:rPr>
            <w:sz w:val="20"/>
            <w:szCs w:val="20"/>
            <w:lang w:val="en-GB"/>
          </w:rPr>
          <w:delText xml:space="preserve">, </w:delText>
        </w:r>
      </w:del>
      <w:r w:rsidRPr="005550AE">
        <w:rPr>
          <w:sz w:val="20"/>
          <w:szCs w:val="20"/>
          <w:lang w:val="en-GB"/>
        </w:rPr>
        <w:t xml:space="preserve">a schematic </w:t>
      </w:r>
      <w:del w:id="295" w:author="Author">
        <w:r w:rsidRPr="005550AE" w:rsidDel="007E33EE">
          <w:rPr>
            <w:sz w:val="20"/>
            <w:szCs w:val="20"/>
            <w:lang w:val="en-GB"/>
          </w:rPr>
          <w:delText xml:space="preserve">diagram </w:delText>
        </w:r>
      </w:del>
      <w:r w:rsidRPr="005550AE">
        <w:rPr>
          <w:sz w:val="20"/>
          <w:szCs w:val="20"/>
          <w:lang w:val="en-GB"/>
        </w:rPr>
        <w:t xml:space="preserve">of the </w:t>
      </w:r>
      <w:del w:id="296" w:author="Author">
        <w:r w:rsidRPr="005550AE" w:rsidDel="00FC352A">
          <w:rPr>
            <w:sz w:val="20"/>
            <w:szCs w:val="20"/>
            <w:lang w:val="en-GB"/>
          </w:rPr>
          <w:delText xml:space="preserve">air </w:delText>
        </w:r>
        <w:r w:rsidRPr="005550AE" w:rsidDel="00376DE7">
          <w:rPr>
            <w:sz w:val="20"/>
            <w:szCs w:val="20"/>
            <w:lang w:val="en-GB"/>
          </w:rPr>
          <w:delText>conditioning</w:delText>
        </w:r>
        <w:r w:rsidRPr="005550AE" w:rsidDel="00FC352A">
          <w:rPr>
            <w:sz w:val="20"/>
            <w:szCs w:val="20"/>
            <w:lang w:val="en-GB"/>
          </w:rPr>
          <w:delText xml:space="preserve"> compressor </w:delText>
        </w:r>
      </w:del>
      <w:r w:rsidRPr="005550AE">
        <w:rPr>
          <w:sz w:val="20"/>
          <w:szCs w:val="20"/>
          <w:lang w:val="en-GB"/>
        </w:rPr>
        <w:t>inspection test setup</w:t>
      </w:r>
      <w:del w:id="297" w:author="Author">
        <w:r w:rsidRPr="005550AE" w:rsidDel="00FC352A">
          <w:rPr>
            <w:sz w:val="20"/>
            <w:szCs w:val="20"/>
            <w:lang w:val="en-GB"/>
          </w:rPr>
          <w:delText xml:space="preserve"> is presented</w:delText>
        </w:r>
      </w:del>
      <w:r w:rsidRPr="005550AE">
        <w:rPr>
          <w:sz w:val="20"/>
          <w:szCs w:val="20"/>
          <w:lang w:val="en-GB"/>
        </w:rPr>
        <w:t xml:space="preserve">. </w:t>
      </w:r>
      <w:del w:id="298" w:author="Author">
        <w:r w:rsidRPr="005550AE" w:rsidDel="007E33EE">
          <w:rPr>
            <w:sz w:val="20"/>
            <w:szCs w:val="20"/>
            <w:lang w:val="en-GB"/>
          </w:rPr>
          <w:delText xml:space="preserve">A </w:delText>
        </w:r>
      </w:del>
      <w:ins w:id="299" w:author="Author">
        <w:r w:rsidRPr="005550AE">
          <w:rPr>
            <w:sz w:val="20"/>
            <w:szCs w:val="20"/>
            <w:lang w:val="en-GB"/>
          </w:rPr>
          <w:t xml:space="preserve">The </w:t>
        </w:r>
      </w:ins>
      <w:r w:rsidRPr="005550AE">
        <w:rPr>
          <w:sz w:val="20"/>
          <w:szCs w:val="20"/>
          <w:lang w:val="en-GB"/>
        </w:rPr>
        <w:t xml:space="preserve">compressor </w:t>
      </w:r>
      <w:ins w:id="300" w:author="Author">
        <w:r w:rsidRPr="005550AE">
          <w:rPr>
            <w:sz w:val="20"/>
            <w:szCs w:val="20"/>
            <w:lang w:val="en-GB"/>
          </w:rPr>
          <w:t xml:space="preserve">is filled with </w:t>
        </w:r>
      </w:ins>
      <w:del w:id="301" w:author="Author">
        <w:r w:rsidRPr="005550AE" w:rsidDel="007E33EE">
          <w:rPr>
            <w:sz w:val="20"/>
            <w:szCs w:val="20"/>
            <w:lang w:val="en-GB"/>
          </w:rPr>
          <w:delText xml:space="preserve">is </w:delText>
        </w:r>
      </w:del>
      <w:r w:rsidRPr="005550AE">
        <w:rPr>
          <w:sz w:val="20"/>
          <w:szCs w:val="20"/>
          <w:lang w:val="en-GB"/>
        </w:rPr>
        <w:t>compresse</w:t>
      </w:r>
      <w:del w:id="302" w:author="Author">
        <w:r w:rsidRPr="005550AE" w:rsidDel="007E33EE">
          <w:rPr>
            <w:sz w:val="20"/>
            <w:szCs w:val="20"/>
            <w:lang w:val="en-GB"/>
          </w:rPr>
          <w:delText>d</w:delText>
        </w:r>
      </w:del>
      <w:ins w:id="303" w:author="Author">
        <w:r w:rsidRPr="005550AE">
          <w:rPr>
            <w:sz w:val="20"/>
            <w:szCs w:val="20"/>
            <w:lang w:val="en-GB"/>
          </w:rPr>
          <w:t>d</w:t>
        </w:r>
      </w:ins>
      <w:r w:rsidRPr="005550AE">
        <w:rPr>
          <w:sz w:val="20"/>
          <w:szCs w:val="20"/>
          <w:lang w:val="en-GB"/>
        </w:rPr>
        <w:t xml:space="preserve"> air </w:t>
      </w:r>
      <w:del w:id="304" w:author="Author">
        <w:r w:rsidRPr="005550AE" w:rsidDel="007E33EE">
          <w:rPr>
            <w:sz w:val="20"/>
            <w:szCs w:val="20"/>
            <w:lang w:val="en-GB"/>
          </w:rPr>
          <w:delText xml:space="preserve">with </w:delText>
        </w:r>
      </w:del>
      <w:r w:rsidRPr="005550AE">
        <w:rPr>
          <w:sz w:val="20"/>
          <w:szCs w:val="20"/>
          <w:lang w:val="en-GB"/>
        </w:rPr>
        <w:t xml:space="preserve">under </w:t>
      </w:r>
      <w:ins w:id="305" w:author="Author">
        <w:r w:rsidRPr="005550AE">
          <w:rPr>
            <w:sz w:val="20"/>
            <w:szCs w:val="20"/>
            <w:lang w:val="en-GB"/>
          </w:rPr>
          <w:t xml:space="preserve">a </w:t>
        </w:r>
      </w:ins>
      <w:r w:rsidRPr="005550AE">
        <w:rPr>
          <w:sz w:val="20"/>
          <w:szCs w:val="20"/>
          <w:lang w:val="en-GB"/>
        </w:rPr>
        <w:t xml:space="preserve">pressure of </w:t>
      </w:r>
      <w:commentRangeStart w:id="306"/>
      <w:r w:rsidRPr="005550AE">
        <w:rPr>
          <w:sz w:val="20"/>
          <w:szCs w:val="20"/>
          <w:lang w:val="en-GB"/>
        </w:rPr>
        <w:t>5 bars</w:t>
      </w:r>
      <w:commentRangeEnd w:id="306"/>
      <w:r w:rsidRPr="005550AE">
        <w:rPr>
          <w:rStyle w:val="CommentReference"/>
          <w:lang w:val="en-GB"/>
        </w:rPr>
        <w:commentReference w:id="306"/>
      </w:r>
      <w:del w:id="307" w:author="Author">
        <w:r w:rsidRPr="005550AE" w:rsidDel="007E33EE">
          <w:rPr>
            <w:sz w:val="20"/>
            <w:szCs w:val="20"/>
            <w:lang w:val="en-GB"/>
          </w:rPr>
          <w:delText xml:space="preserve"> from the air pump</w:delText>
        </w:r>
      </w:del>
      <w:r w:rsidRPr="005550AE">
        <w:rPr>
          <w:sz w:val="20"/>
          <w:szCs w:val="20"/>
          <w:lang w:val="en-GB"/>
        </w:rPr>
        <w:t xml:space="preserve">. </w:t>
      </w:r>
      <w:del w:id="308" w:author="Author">
        <w:r w:rsidRPr="005550AE" w:rsidDel="007E33EE">
          <w:rPr>
            <w:sz w:val="20"/>
            <w:szCs w:val="20"/>
            <w:lang w:val="en-GB"/>
          </w:rPr>
          <w:delText>And t</w:delText>
        </w:r>
      </w:del>
      <w:ins w:id="309" w:author="Author">
        <w:r w:rsidRPr="005550AE">
          <w:rPr>
            <w:sz w:val="20"/>
            <w:szCs w:val="20"/>
            <w:lang w:val="en-GB"/>
          </w:rPr>
          <w:t>T</w:t>
        </w:r>
      </w:ins>
      <w:r w:rsidRPr="005550AE">
        <w:rPr>
          <w:sz w:val="20"/>
          <w:szCs w:val="20"/>
          <w:lang w:val="en-GB"/>
        </w:rPr>
        <w:t>hen</w:t>
      </w:r>
      <w:ins w:id="310" w:author="Author">
        <w:r w:rsidRPr="005550AE">
          <w:rPr>
            <w:sz w:val="20"/>
            <w:szCs w:val="20"/>
            <w:lang w:val="en-GB"/>
          </w:rPr>
          <w:t>, the compressor is</w:t>
        </w:r>
      </w:ins>
      <w:r w:rsidRPr="005550AE">
        <w:rPr>
          <w:sz w:val="20"/>
          <w:szCs w:val="20"/>
          <w:lang w:val="en-GB"/>
        </w:rPr>
        <w:t xml:space="preserve"> submerge</w:t>
      </w:r>
      <w:ins w:id="311" w:author="Author">
        <w:r w:rsidRPr="005550AE">
          <w:rPr>
            <w:sz w:val="20"/>
            <w:szCs w:val="20"/>
            <w:lang w:val="en-GB"/>
          </w:rPr>
          <w:t>d</w:t>
        </w:r>
      </w:ins>
      <w:r w:rsidRPr="005550AE">
        <w:rPr>
          <w:sz w:val="20"/>
          <w:szCs w:val="20"/>
          <w:lang w:val="en-GB"/>
        </w:rPr>
        <w:t xml:space="preserve"> into the water </w:t>
      </w:r>
      <w:ins w:id="312" w:author="Author">
        <w:r w:rsidR="00FB05E1" w:rsidRPr="005550AE">
          <w:rPr>
            <w:sz w:val="20"/>
            <w:szCs w:val="20"/>
            <w:lang w:val="en-GB"/>
          </w:rPr>
          <w:t xml:space="preserve">in a </w:t>
        </w:r>
      </w:ins>
      <w:r w:rsidRPr="005550AE">
        <w:rPr>
          <w:sz w:val="20"/>
          <w:szCs w:val="20"/>
          <w:lang w:val="en-GB"/>
        </w:rPr>
        <w:t>transparent glass tank</w:t>
      </w:r>
      <w:ins w:id="313" w:author="Author">
        <w:r w:rsidRPr="005550AE">
          <w:rPr>
            <w:sz w:val="20"/>
            <w:szCs w:val="20"/>
            <w:lang w:val="en-GB"/>
          </w:rPr>
          <w:t>,</w:t>
        </w:r>
      </w:ins>
      <w:r w:rsidRPr="005550AE">
        <w:rPr>
          <w:sz w:val="20"/>
          <w:szCs w:val="20"/>
          <w:lang w:val="en-GB"/>
        </w:rPr>
        <w:t xml:space="preserve"> </w:t>
      </w:r>
      <w:commentRangeStart w:id="314"/>
      <w:r w:rsidRPr="005550AE">
        <w:rPr>
          <w:sz w:val="20"/>
          <w:szCs w:val="20"/>
          <w:lang w:val="en-GB"/>
        </w:rPr>
        <w:t xml:space="preserve">and </w:t>
      </w:r>
      <w:ins w:id="315" w:author="Author">
        <w:r w:rsidRPr="005550AE">
          <w:rPr>
            <w:sz w:val="20"/>
            <w:szCs w:val="20"/>
            <w:lang w:val="en-GB"/>
          </w:rPr>
          <w:t xml:space="preserve">its position is fixed </w:t>
        </w:r>
      </w:ins>
      <w:del w:id="316" w:author="Author">
        <w:r w:rsidRPr="005550AE" w:rsidDel="007E33EE">
          <w:rPr>
            <w:sz w:val="20"/>
            <w:szCs w:val="20"/>
            <w:lang w:val="en-GB"/>
          </w:rPr>
          <w:delText xml:space="preserve">fix the test compressor </w:delText>
        </w:r>
      </w:del>
      <w:r w:rsidRPr="005550AE">
        <w:rPr>
          <w:sz w:val="20"/>
          <w:szCs w:val="20"/>
          <w:lang w:val="en-GB"/>
        </w:rPr>
        <w:t xml:space="preserve">at </w:t>
      </w:r>
      <w:ins w:id="317" w:author="Author">
        <w:r w:rsidRPr="005550AE">
          <w:rPr>
            <w:sz w:val="20"/>
            <w:szCs w:val="20"/>
            <w:lang w:val="en-GB"/>
          </w:rPr>
          <w:t xml:space="preserve">the </w:t>
        </w:r>
      </w:ins>
      <w:r w:rsidRPr="005550AE">
        <w:rPr>
          <w:sz w:val="20"/>
          <w:szCs w:val="20"/>
          <w:lang w:val="en-GB"/>
        </w:rPr>
        <w:t>middle position of the glass tank</w:t>
      </w:r>
      <w:commentRangeEnd w:id="314"/>
      <w:r w:rsidR="00FB05E1" w:rsidRPr="005550AE">
        <w:rPr>
          <w:rStyle w:val="CommentReference"/>
          <w:lang w:val="en-GB"/>
        </w:rPr>
        <w:commentReference w:id="314"/>
      </w:r>
      <w:r w:rsidRPr="005550AE">
        <w:rPr>
          <w:sz w:val="20"/>
          <w:szCs w:val="20"/>
          <w:lang w:val="en-GB"/>
        </w:rPr>
        <w:t xml:space="preserve">. Sequential images are </w:t>
      </w:r>
      <w:del w:id="318" w:author="Author">
        <w:r w:rsidRPr="005550AE" w:rsidDel="007E33EE">
          <w:rPr>
            <w:sz w:val="20"/>
            <w:szCs w:val="20"/>
            <w:lang w:val="en-GB"/>
          </w:rPr>
          <w:delText xml:space="preserve">taken </w:delText>
        </w:r>
      </w:del>
      <w:ins w:id="319" w:author="Author">
        <w:r w:rsidRPr="005550AE">
          <w:rPr>
            <w:sz w:val="20"/>
            <w:szCs w:val="20"/>
            <w:lang w:val="en-GB"/>
          </w:rPr>
          <w:t xml:space="preserve">captured </w:t>
        </w:r>
      </w:ins>
      <w:del w:id="320" w:author="Author">
        <w:r w:rsidRPr="005550AE" w:rsidDel="007E33EE">
          <w:rPr>
            <w:sz w:val="20"/>
            <w:szCs w:val="20"/>
            <w:lang w:val="en-GB"/>
          </w:rPr>
          <w:delText xml:space="preserve">by </w:delText>
        </w:r>
      </w:del>
      <w:ins w:id="321" w:author="Author">
        <w:r w:rsidRPr="005550AE">
          <w:rPr>
            <w:sz w:val="20"/>
            <w:szCs w:val="20"/>
            <w:lang w:val="en-GB"/>
          </w:rPr>
          <w:t xml:space="preserve">using </w:t>
        </w:r>
      </w:ins>
      <w:r w:rsidRPr="005550AE">
        <w:rPr>
          <w:sz w:val="20"/>
          <w:szCs w:val="20"/>
          <w:lang w:val="en-GB"/>
        </w:rPr>
        <w:t xml:space="preserve">a video webcam (OKER HD model 386). A computer with </w:t>
      </w:r>
      <w:del w:id="322" w:author="Author">
        <w:r w:rsidRPr="005550AE" w:rsidDel="007E33EE">
          <w:rPr>
            <w:sz w:val="20"/>
            <w:szCs w:val="20"/>
            <w:lang w:val="en-GB"/>
          </w:rPr>
          <w:delText xml:space="preserve">the </w:delText>
        </w:r>
      </w:del>
      <w:ins w:id="323" w:author="Author">
        <w:r w:rsidRPr="005550AE">
          <w:rPr>
            <w:sz w:val="20"/>
            <w:szCs w:val="20"/>
            <w:lang w:val="en-GB"/>
          </w:rPr>
          <w:t xml:space="preserve">an </w:t>
        </w:r>
      </w:ins>
      <w:r w:rsidRPr="005550AE">
        <w:rPr>
          <w:sz w:val="20"/>
          <w:szCs w:val="20"/>
          <w:lang w:val="en-GB"/>
        </w:rPr>
        <w:t xml:space="preserve">image processing algorithm was used to record and shows the inspection result </w:t>
      </w:r>
      <w:commentRangeStart w:id="324"/>
      <w:del w:id="325" w:author="Author">
        <w:r w:rsidRPr="005550AE" w:rsidDel="007E33EE">
          <w:rPr>
            <w:sz w:val="20"/>
            <w:szCs w:val="20"/>
            <w:lang w:val="en-GB"/>
          </w:rPr>
          <w:delText xml:space="preserve">in </w:delText>
        </w:r>
      </w:del>
      <w:ins w:id="326" w:author="Author">
        <w:r w:rsidRPr="005550AE">
          <w:rPr>
            <w:sz w:val="20"/>
            <w:szCs w:val="20"/>
            <w:lang w:val="en-GB"/>
          </w:rPr>
          <w:t xml:space="preserve">on a </w:t>
        </w:r>
      </w:ins>
      <w:r w:rsidRPr="005550AE">
        <w:rPr>
          <w:sz w:val="20"/>
          <w:szCs w:val="20"/>
          <w:lang w:val="en-GB"/>
        </w:rPr>
        <w:t>live video</w:t>
      </w:r>
      <w:commentRangeEnd w:id="324"/>
      <w:r w:rsidR="00C238A9" w:rsidRPr="005550AE">
        <w:rPr>
          <w:rStyle w:val="CommentReference"/>
          <w:lang w:val="en-GB"/>
        </w:rPr>
        <w:commentReference w:id="324"/>
      </w:r>
      <w:r w:rsidRPr="005550AE">
        <w:rPr>
          <w:sz w:val="20"/>
          <w:szCs w:val="20"/>
          <w:lang w:val="en-GB"/>
        </w:rPr>
        <w:t>.</w:t>
      </w:r>
    </w:p>
    <w:p w14:paraId="14A24D48" w14:textId="20324E98" w:rsidR="000F6A6A" w:rsidRPr="005550AE" w:rsidDel="00FC352A" w:rsidRDefault="000F6A6A" w:rsidP="000F6A6A">
      <w:pPr>
        <w:pStyle w:val="IETParagraph"/>
        <w:spacing w:line="240" w:lineRule="auto"/>
        <w:rPr>
          <w:del w:id="327" w:author="Author"/>
          <w:sz w:val="20"/>
          <w:szCs w:val="20"/>
          <w:lang w:val="en-GB"/>
        </w:rPr>
      </w:pPr>
      <w:commentRangeStart w:id="328"/>
      <w:del w:id="329" w:author="Author">
        <w:r w:rsidRPr="005550AE" w:rsidDel="007E33EE">
          <w:rPr>
            <w:sz w:val="20"/>
            <w:szCs w:val="20"/>
            <w:lang w:val="en-GB"/>
          </w:rPr>
          <w:delText>In this paper, w</w:delText>
        </w:r>
        <w:r w:rsidRPr="005550AE" w:rsidDel="00FC352A">
          <w:rPr>
            <w:sz w:val="20"/>
            <w:szCs w:val="20"/>
            <w:lang w:val="en-GB"/>
          </w:rPr>
          <w:delText xml:space="preserve">e propose a new method to detect leakage and search leakage point </w:delText>
        </w:r>
        <w:r w:rsidRPr="005550AE" w:rsidDel="007E33EE">
          <w:rPr>
            <w:sz w:val="20"/>
            <w:szCs w:val="20"/>
            <w:lang w:val="en-GB"/>
          </w:rPr>
          <w:delText xml:space="preserve">is </w:delText>
        </w:r>
        <w:r w:rsidRPr="005550AE" w:rsidDel="00FC352A">
          <w:rPr>
            <w:sz w:val="20"/>
            <w:szCs w:val="20"/>
            <w:lang w:val="en-GB"/>
          </w:rPr>
          <w:delText xml:space="preserve">to improve </w:delText>
        </w:r>
        <w:r w:rsidRPr="005550AE" w:rsidDel="007E33EE">
          <w:rPr>
            <w:sz w:val="20"/>
            <w:szCs w:val="20"/>
            <w:lang w:val="en-GB"/>
          </w:rPr>
          <w:delText xml:space="preserve">the </w:delText>
        </w:r>
        <w:r w:rsidRPr="005550AE" w:rsidDel="00FC352A">
          <w:rPr>
            <w:sz w:val="20"/>
            <w:szCs w:val="20"/>
            <w:lang w:val="en-GB"/>
          </w:rPr>
          <w:delText xml:space="preserve">accuracy, </w:delText>
        </w:r>
        <w:r w:rsidRPr="005550AE" w:rsidDel="007E33EE">
          <w:rPr>
            <w:sz w:val="20"/>
            <w:szCs w:val="20"/>
            <w:lang w:val="en-GB"/>
          </w:rPr>
          <w:delText xml:space="preserve">fast </w:delText>
        </w:r>
        <w:r w:rsidRPr="005550AE" w:rsidDel="00FC352A">
          <w:rPr>
            <w:sz w:val="20"/>
            <w:szCs w:val="20"/>
            <w:lang w:val="en-GB"/>
          </w:rPr>
          <w:delText xml:space="preserve">and </w:delText>
        </w:r>
        <w:r w:rsidRPr="005550AE" w:rsidDel="007E33EE">
          <w:rPr>
            <w:sz w:val="20"/>
            <w:szCs w:val="20"/>
            <w:lang w:val="en-GB"/>
          </w:rPr>
          <w:delText xml:space="preserve">precise </w:delText>
        </w:r>
        <w:r w:rsidRPr="005550AE" w:rsidDel="00FC352A">
          <w:rPr>
            <w:sz w:val="20"/>
            <w:szCs w:val="20"/>
            <w:lang w:val="en-GB"/>
          </w:rPr>
          <w:delText>inspection process</w:delText>
        </w:r>
        <w:r w:rsidRPr="005550AE" w:rsidDel="007E33EE">
          <w:rPr>
            <w:sz w:val="20"/>
            <w:szCs w:val="20"/>
            <w:lang w:val="en-GB"/>
          </w:rPr>
          <w:delText>, better than human inspection</w:delText>
        </w:r>
        <w:r w:rsidRPr="005550AE" w:rsidDel="00FC352A">
          <w:rPr>
            <w:sz w:val="20"/>
            <w:szCs w:val="20"/>
            <w:lang w:val="en-GB"/>
          </w:rPr>
          <w:delText xml:space="preserve">. </w:delText>
        </w:r>
        <w:r w:rsidRPr="005550AE" w:rsidDel="007E33EE">
          <w:rPr>
            <w:sz w:val="20"/>
            <w:szCs w:val="20"/>
            <w:lang w:val="en-GB"/>
          </w:rPr>
          <w:delText>If c</w:delText>
        </w:r>
        <w:r w:rsidRPr="005550AE" w:rsidDel="00FC352A">
          <w:rPr>
            <w:sz w:val="20"/>
            <w:szCs w:val="20"/>
            <w:lang w:val="en-GB"/>
          </w:rPr>
          <w:delText xml:space="preserve">ompressed air in </w:delText>
        </w:r>
        <w:r w:rsidRPr="005550AE" w:rsidDel="007E33EE">
          <w:rPr>
            <w:sz w:val="20"/>
            <w:szCs w:val="20"/>
            <w:lang w:val="en-GB"/>
          </w:rPr>
          <w:delText xml:space="preserve">a </w:delText>
        </w:r>
        <w:r w:rsidRPr="005550AE" w:rsidDel="00FC352A">
          <w:rPr>
            <w:sz w:val="20"/>
            <w:szCs w:val="20"/>
            <w:lang w:val="en-GB"/>
          </w:rPr>
          <w:delText xml:space="preserve">compressor so </w:delText>
        </w:r>
        <w:r w:rsidRPr="005550AE" w:rsidDel="007E33EE">
          <w:rPr>
            <w:sz w:val="20"/>
            <w:szCs w:val="20"/>
            <w:lang w:val="en-GB"/>
          </w:rPr>
          <w:delText xml:space="preserve">that </w:delText>
        </w:r>
        <w:r w:rsidRPr="005550AE" w:rsidDel="00FC352A">
          <w:rPr>
            <w:sz w:val="20"/>
            <w:szCs w:val="20"/>
            <w:lang w:val="en-GB"/>
          </w:rPr>
          <w:delText>leakage</w:delText>
        </w:r>
        <w:r w:rsidRPr="005550AE" w:rsidDel="007E33EE">
          <w:rPr>
            <w:sz w:val="20"/>
            <w:szCs w:val="20"/>
            <w:lang w:val="en-GB"/>
          </w:rPr>
          <w:delText xml:space="preserve"> was occurred</w:delText>
        </w:r>
        <w:r w:rsidRPr="005550AE" w:rsidDel="00FC352A">
          <w:rPr>
            <w:sz w:val="20"/>
            <w:szCs w:val="20"/>
            <w:lang w:val="en-GB"/>
          </w:rPr>
          <w:delText xml:space="preserve">. </w:delText>
        </w:r>
        <w:r w:rsidRPr="005550AE" w:rsidDel="007E33EE">
          <w:rPr>
            <w:sz w:val="20"/>
            <w:szCs w:val="20"/>
            <w:lang w:val="en-GB"/>
          </w:rPr>
          <w:delText>A</w:delText>
        </w:r>
        <w:r w:rsidRPr="005550AE" w:rsidDel="00FC352A">
          <w:rPr>
            <w:sz w:val="20"/>
            <w:szCs w:val="20"/>
            <w:lang w:val="en-GB"/>
          </w:rPr>
          <w:delText>ir bubbles escape</w:delText>
        </w:r>
        <w:r w:rsidRPr="005550AE" w:rsidDel="007E33EE">
          <w:rPr>
            <w:sz w:val="20"/>
            <w:szCs w:val="20"/>
            <w:lang w:val="en-GB"/>
          </w:rPr>
          <w:delText>d</w:delText>
        </w:r>
        <w:r w:rsidRPr="005550AE" w:rsidDel="00FC352A">
          <w:rPr>
            <w:sz w:val="20"/>
            <w:szCs w:val="20"/>
            <w:lang w:val="en-GB"/>
          </w:rPr>
          <w:delText xml:space="preserve"> from leakage point and float over to surface the water </w:delText>
        </w:r>
        <w:r w:rsidRPr="005550AE" w:rsidDel="007E33EE">
          <w:rPr>
            <w:sz w:val="20"/>
            <w:szCs w:val="20"/>
            <w:lang w:val="en-GB"/>
          </w:rPr>
          <w:delText xml:space="preserve">due to </w:delText>
        </w:r>
        <w:r w:rsidRPr="005550AE" w:rsidDel="00FC352A">
          <w:rPr>
            <w:sz w:val="20"/>
            <w:szCs w:val="20"/>
            <w:lang w:val="en-GB"/>
          </w:rPr>
          <w:delText xml:space="preserve">air pressure within </w:delText>
        </w:r>
        <w:r w:rsidRPr="005550AE" w:rsidDel="007E33EE">
          <w:rPr>
            <w:sz w:val="20"/>
            <w:szCs w:val="20"/>
            <w:lang w:val="en-GB"/>
          </w:rPr>
          <w:delText xml:space="preserve">a </w:delText>
        </w:r>
        <w:r w:rsidRPr="005550AE" w:rsidDel="00FC352A">
          <w:rPr>
            <w:sz w:val="20"/>
            <w:szCs w:val="20"/>
            <w:lang w:val="en-GB"/>
          </w:rPr>
          <w:delText xml:space="preserve">compressor. </w:delText>
        </w:r>
      </w:del>
      <w:commentRangeEnd w:id="328"/>
      <w:r w:rsidR="00FC352A" w:rsidRPr="005550AE">
        <w:rPr>
          <w:rStyle w:val="CommentReference"/>
          <w:lang w:val="en-GB"/>
        </w:rPr>
        <w:commentReference w:id="328"/>
      </w:r>
    </w:p>
    <w:p w14:paraId="317B8612" w14:textId="034939C3" w:rsidR="000F6A6A" w:rsidRPr="005550AE" w:rsidRDefault="000F6A6A" w:rsidP="00FC352A">
      <w:pPr>
        <w:pStyle w:val="IETParagraph"/>
        <w:spacing w:line="240" w:lineRule="auto"/>
        <w:rPr>
          <w:sz w:val="20"/>
          <w:szCs w:val="20"/>
          <w:lang w:val="en-GB"/>
        </w:rPr>
      </w:pPr>
      <w:del w:id="330" w:author="Author">
        <w:r w:rsidRPr="005550AE" w:rsidDel="00FC352A">
          <w:rPr>
            <w:sz w:val="20"/>
            <w:szCs w:val="20"/>
            <w:lang w:val="en-GB"/>
          </w:rPr>
          <w:delText xml:space="preserve">In </w:delText>
        </w:r>
      </w:del>
      <w:ins w:id="331" w:author="Author">
        <w:r w:rsidR="00FC352A" w:rsidRPr="005550AE">
          <w:rPr>
            <w:sz w:val="20"/>
            <w:szCs w:val="20"/>
            <w:lang w:val="en-GB"/>
          </w:rPr>
          <w:t xml:space="preserve">Further, to improve the visibility of air bubbles, </w:t>
        </w:r>
      </w:ins>
      <w:del w:id="332" w:author="Author">
        <w:r w:rsidRPr="005550AE" w:rsidDel="00FC352A">
          <w:rPr>
            <w:sz w:val="20"/>
            <w:szCs w:val="20"/>
            <w:lang w:val="en-GB"/>
          </w:rPr>
          <w:delText>a compressor inspection test setup,</w:delText>
        </w:r>
        <w:r w:rsidRPr="005550AE" w:rsidDel="00485543">
          <w:rPr>
            <w:sz w:val="20"/>
            <w:szCs w:val="20"/>
            <w:lang w:val="en-GB"/>
          </w:rPr>
          <w:delText xml:space="preserve"> </w:delText>
        </w:r>
        <w:r w:rsidRPr="005550AE" w:rsidDel="007E33EE">
          <w:rPr>
            <w:sz w:val="20"/>
            <w:szCs w:val="20"/>
            <w:lang w:val="en-GB"/>
          </w:rPr>
          <w:delText xml:space="preserve">the </w:delText>
        </w:r>
      </w:del>
      <w:ins w:id="333" w:author="Author">
        <w:r w:rsidRPr="005550AE">
          <w:rPr>
            <w:sz w:val="20"/>
            <w:szCs w:val="20"/>
            <w:lang w:val="en-GB"/>
          </w:rPr>
          <w:t xml:space="preserve">a </w:t>
        </w:r>
      </w:ins>
      <w:r w:rsidRPr="005550AE">
        <w:rPr>
          <w:sz w:val="20"/>
          <w:szCs w:val="20"/>
          <w:lang w:val="en-GB"/>
        </w:rPr>
        <w:t xml:space="preserve">light source was installed above </w:t>
      </w:r>
      <w:ins w:id="334" w:author="Author">
        <w:r w:rsidRPr="005550AE">
          <w:rPr>
            <w:sz w:val="20"/>
            <w:szCs w:val="20"/>
            <w:lang w:val="en-GB"/>
          </w:rPr>
          <w:t>the compressor</w:t>
        </w:r>
        <w:r w:rsidR="00FC352A" w:rsidRPr="005550AE">
          <w:rPr>
            <w:sz w:val="20"/>
            <w:szCs w:val="20"/>
            <w:lang w:val="en-GB"/>
          </w:rPr>
          <w:t xml:space="preserve">, </w:t>
        </w:r>
        <w:commentRangeStart w:id="335"/>
        <w:r w:rsidR="00FC352A" w:rsidRPr="005550AE">
          <w:rPr>
            <w:sz w:val="20"/>
            <w:szCs w:val="20"/>
            <w:lang w:val="en-GB"/>
          </w:rPr>
          <w:t xml:space="preserve">and black curtains </w:t>
        </w:r>
      </w:ins>
      <w:commentRangeEnd w:id="335"/>
      <w:r w:rsidR="00FB05E1" w:rsidRPr="005550AE">
        <w:rPr>
          <w:rStyle w:val="CommentReference"/>
          <w:lang w:val="en-GB"/>
        </w:rPr>
        <w:commentReference w:id="335"/>
      </w:r>
      <w:ins w:id="336" w:author="Author">
        <w:r w:rsidR="00FC352A" w:rsidRPr="005550AE">
          <w:rPr>
            <w:sz w:val="20"/>
            <w:szCs w:val="20"/>
            <w:lang w:val="en-GB"/>
          </w:rPr>
          <w:t xml:space="preserve">were used to </w:t>
        </w:r>
      </w:ins>
      <w:del w:id="337" w:author="Author">
        <w:r w:rsidRPr="005550AE" w:rsidDel="007E33EE">
          <w:rPr>
            <w:sz w:val="20"/>
            <w:szCs w:val="20"/>
            <w:lang w:val="en-GB"/>
          </w:rPr>
          <w:delText xml:space="preserve">so that </w:delText>
        </w:r>
        <w:r w:rsidRPr="005550AE" w:rsidDel="00FC352A">
          <w:rPr>
            <w:sz w:val="20"/>
            <w:szCs w:val="20"/>
            <w:lang w:val="en-GB"/>
          </w:rPr>
          <w:delText>air bubbles</w:delText>
        </w:r>
        <w:r w:rsidRPr="005550AE" w:rsidDel="007E33EE">
          <w:rPr>
            <w:sz w:val="20"/>
            <w:szCs w:val="20"/>
            <w:lang w:val="en-GB"/>
          </w:rPr>
          <w:delText xml:space="preserve"> obviously are seen in white color</w:delText>
        </w:r>
        <w:r w:rsidRPr="005550AE" w:rsidDel="00FC352A">
          <w:rPr>
            <w:sz w:val="20"/>
            <w:szCs w:val="20"/>
            <w:lang w:val="en-GB"/>
          </w:rPr>
          <w:delText xml:space="preserve">. </w:delText>
        </w:r>
      </w:del>
      <w:ins w:id="338" w:author="Author">
        <w:r w:rsidR="00FC352A" w:rsidRPr="005550AE">
          <w:rPr>
            <w:sz w:val="20"/>
            <w:szCs w:val="20"/>
            <w:lang w:val="en-GB"/>
          </w:rPr>
          <w:t>prevent external light noise</w:t>
        </w:r>
      </w:ins>
      <w:del w:id="339" w:author="Author">
        <w:r w:rsidRPr="005550AE" w:rsidDel="00FC352A">
          <w:rPr>
            <w:sz w:val="20"/>
            <w:szCs w:val="20"/>
            <w:lang w:val="en-GB"/>
          </w:rPr>
          <w:delText>All curtain scenes are black</w:delText>
        </w:r>
      </w:del>
      <w:r w:rsidRPr="005550AE">
        <w:rPr>
          <w:sz w:val="20"/>
          <w:szCs w:val="20"/>
          <w:lang w:val="en-GB"/>
        </w:rPr>
        <w:t xml:space="preserve"> </w:t>
      </w:r>
      <w:del w:id="340" w:author="Author">
        <w:r w:rsidRPr="005550AE" w:rsidDel="00FC352A">
          <w:rPr>
            <w:sz w:val="20"/>
            <w:szCs w:val="20"/>
            <w:lang w:val="en-GB"/>
          </w:rPr>
          <w:delText xml:space="preserve">to prevent external light noise </w:delText>
        </w:r>
      </w:del>
      <w:r w:rsidRPr="005550AE">
        <w:rPr>
          <w:sz w:val="20"/>
          <w:szCs w:val="20"/>
          <w:lang w:val="en-GB"/>
        </w:rPr>
        <w:t>[3]</w:t>
      </w:r>
      <w:del w:id="341" w:author="Author">
        <w:r w:rsidRPr="005550AE" w:rsidDel="00FC352A">
          <w:rPr>
            <w:sz w:val="20"/>
            <w:szCs w:val="20"/>
            <w:lang w:val="en-GB"/>
          </w:rPr>
          <w:delText>, as shown Fig. 1</w:delText>
        </w:r>
      </w:del>
      <w:r w:rsidRPr="005550AE">
        <w:rPr>
          <w:sz w:val="20"/>
          <w:szCs w:val="20"/>
          <w:lang w:val="en-GB"/>
        </w:rPr>
        <w:t>.</w:t>
      </w:r>
    </w:p>
    <w:p w14:paraId="6AD31BE1" w14:textId="7736C5D7" w:rsidR="000F6A6A" w:rsidRPr="005550AE" w:rsidDel="00FC352A" w:rsidRDefault="000F6A6A" w:rsidP="000F6A6A">
      <w:pPr>
        <w:pStyle w:val="IETParagraph"/>
        <w:spacing w:line="240" w:lineRule="auto"/>
        <w:rPr>
          <w:del w:id="342" w:author="Author"/>
          <w:sz w:val="20"/>
          <w:szCs w:val="20"/>
          <w:lang w:val="en-GB"/>
        </w:rPr>
      </w:pPr>
    </w:p>
    <w:p w14:paraId="3FE1818C" w14:textId="77777777" w:rsidR="000F6A6A" w:rsidRPr="005550AE" w:rsidRDefault="000F6A6A" w:rsidP="000F6A6A">
      <w:pPr>
        <w:pStyle w:val="IETParagraph"/>
        <w:spacing w:line="240" w:lineRule="auto"/>
        <w:rPr>
          <w:sz w:val="20"/>
          <w:szCs w:val="20"/>
          <w:lang w:val="en-GB"/>
        </w:rPr>
      </w:pPr>
      <w:del w:id="343" w:author="Author">
        <w:r w:rsidRPr="005550AE" w:rsidDel="000F6A6A">
          <w:rPr>
            <w:sz w:val="20"/>
            <w:szCs w:val="20"/>
            <w:lang w:val="en-GB"/>
          </w:rPr>
          <w:delText>Insert figure 1 here</w:delText>
        </w:r>
      </w:del>
    </w:p>
    <w:p w14:paraId="4933A69C" w14:textId="77777777" w:rsidR="000F6A6A" w:rsidRPr="005550AE" w:rsidDel="000F6A6A" w:rsidRDefault="000F6A6A" w:rsidP="000F6A6A">
      <w:pPr>
        <w:pStyle w:val="IETParagraph"/>
        <w:spacing w:line="240" w:lineRule="auto"/>
        <w:rPr>
          <w:del w:id="344" w:author="Author"/>
          <w:sz w:val="20"/>
          <w:szCs w:val="20"/>
          <w:lang w:val="en-GB"/>
        </w:rPr>
      </w:pPr>
    </w:p>
    <w:p w14:paraId="5D8B84D7" w14:textId="5C042D0E" w:rsidR="000F6A6A" w:rsidRPr="005550AE" w:rsidDel="00FC352A" w:rsidRDefault="000F6A6A" w:rsidP="000F6A6A">
      <w:pPr>
        <w:pStyle w:val="IETParagraph"/>
        <w:spacing w:line="240" w:lineRule="auto"/>
        <w:rPr>
          <w:del w:id="345" w:author="Author"/>
          <w:sz w:val="20"/>
          <w:szCs w:val="20"/>
          <w:lang w:val="en-GB"/>
        </w:rPr>
      </w:pPr>
      <w:del w:id="346" w:author="Author">
        <w:r w:rsidRPr="005550AE" w:rsidDel="00FC352A">
          <w:rPr>
            <w:sz w:val="20"/>
            <w:szCs w:val="20"/>
            <w:lang w:val="en-GB"/>
          </w:rPr>
          <w:delText xml:space="preserve">In </w:delText>
        </w:r>
        <w:r w:rsidRPr="005550AE" w:rsidDel="007E33EE">
          <w:rPr>
            <w:sz w:val="20"/>
            <w:szCs w:val="20"/>
            <w:lang w:val="en-GB"/>
          </w:rPr>
          <w:delText>figure.</w:delText>
        </w:r>
        <w:r w:rsidRPr="005550AE" w:rsidDel="00FC352A">
          <w:rPr>
            <w:sz w:val="20"/>
            <w:szCs w:val="20"/>
            <w:lang w:val="en-GB"/>
          </w:rPr>
          <w:delText xml:space="preserve"> 1, a schematic </w:delText>
        </w:r>
        <w:r w:rsidRPr="005550AE" w:rsidDel="007E33EE">
          <w:rPr>
            <w:sz w:val="20"/>
            <w:szCs w:val="20"/>
            <w:lang w:val="en-GB"/>
          </w:rPr>
          <w:delText xml:space="preserve">diagram </w:delText>
        </w:r>
        <w:r w:rsidRPr="005550AE" w:rsidDel="00FC352A">
          <w:rPr>
            <w:sz w:val="20"/>
            <w:szCs w:val="20"/>
            <w:lang w:val="en-GB"/>
          </w:rPr>
          <w:delText xml:space="preserve">of the air </w:delText>
        </w:r>
        <w:r w:rsidRPr="005550AE" w:rsidDel="00376DE7">
          <w:rPr>
            <w:sz w:val="20"/>
            <w:szCs w:val="20"/>
            <w:lang w:val="en-GB"/>
          </w:rPr>
          <w:delText>conditioning</w:delText>
        </w:r>
        <w:r w:rsidRPr="005550AE" w:rsidDel="00FC352A">
          <w:rPr>
            <w:sz w:val="20"/>
            <w:szCs w:val="20"/>
            <w:lang w:val="en-GB"/>
          </w:rPr>
          <w:delText xml:space="preserve"> compressor inspection test setup is presented. </w:delText>
        </w:r>
        <w:r w:rsidRPr="005550AE" w:rsidDel="007E33EE">
          <w:rPr>
            <w:sz w:val="20"/>
            <w:szCs w:val="20"/>
            <w:lang w:val="en-GB"/>
          </w:rPr>
          <w:delText xml:space="preserve">A </w:delText>
        </w:r>
        <w:r w:rsidRPr="005550AE" w:rsidDel="00FC352A">
          <w:rPr>
            <w:sz w:val="20"/>
            <w:szCs w:val="20"/>
            <w:lang w:val="en-GB"/>
          </w:rPr>
          <w:delText xml:space="preserve">compressor </w:delText>
        </w:r>
        <w:r w:rsidRPr="005550AE" w:rsidDel="007E33EE">
          <w:rPr>
            <w:sz w:val="20"/>
            <w:szCs w:val="20"/>
            <w:lang w:val="en-GB"/>
          </w:rPr>
          <w:delText xml:space="preserve">is </w:delText>
        </w:r>
        <w:r w:rsidRPr="005550AE" w:rsidDel="00FC352A">
          <w:rPr>
            <w:sz w:val="20"/>
            <w:szCs w:val="20"/>
            <w:lang w:val="en-GB"/>
          </w:rPr>
          <w:delText>compresse</w:delText>
        </w:r>
        <w:r w:rsidRPr="005550AE" w:rsidDel="007E33EE">
          <w:rPr>
            <w:sz w:val="20"/>
            <w:szCs w:val="20"/>
            <w:lang w:val="en-GB"/>
          </w:rPr>
          <w:delText>d</w:delText>
        </w:r>
        <w:r w:rsidRPr="005550AE" w:rsidDel="00FC352A">
          <w:rPr>
            <w:sz w:val="20"/>
            <w:szCs w:val="20"/>
            <w:lang w:val="en-GB"/>
          </w:rPr>
          <w:delText xml:space="preserve"> air </w:delText>
        </w:r>
        <w:r w:rsidRPr="005550AE" w:rsidDel="007E33EE">
          <w:rPr>
            <w:sz w:val="20"/>
            <w:szCs w:val="20"/>
            <w:lang w:val="en-GB"/>
          </w:rPr>
          <w:delText xml:space="preserve">with </w:delText>
        </w:r>
        <w:r w:rsidRPr="005550AE" w:rsidDel="00FC352A">
          <w:rPr>
            <w:sz w:val="20"/>
            <w:szCs w:val="20"/>
            <w:lang w:val="en-GB"/>
          </w:rPr>
          <w:delText>under pressure of 5 bars</w:delText>
        </w:r>
        <w:r w:rsidRPr="005550AE" w:rsidDel="007E33EE">
          <w:rPr>
            <w:sz w:val="20"/>
            <w:szCs w:val="20"/>
            <w:lang w:val="en-GB"/>
          </w:rPr>
          <w:delText xml:space="preserve"> from the air pump</w:delText>
        </w:r>
        <w:r w:rsidRPr="005550AE" w:rsidDel="00FC352A">
          <w:rPr>
            <w:sz w:val="20"/>
            <w:szCs w:val="20"/>
            <w:lang w:val="en-GB"/>
          </w:rPr>
          <w:delText xml:space="preserve">. </w:delText>
        </w:r>
        <w:r w:rsidRPr="005550AE" w:rsidDel="007E33EE">
          <w:rPr>
            <w:sz w:val="20"/>
            <w:szCs w:val="20"/>
            <w:lang w:val="en-GB"/>
          </w:rPr>
          <w:delText>And t</w:delText>
        </w:r>
        <w:r w:rsidRPr="005550AE" w:rsidDel="00FC352A">
          <w:rPr>
            <w:sz w:val="20"/>
            <w:szCs w:val="20"/>
            <w:lang w:val="en-GB"/>
          </w:rPr>
          <w:delText xml:space="preserve">hen submerge into the water transparent glass tank and </w:delText>
        </w:r>
        <w:r w:rsidRPr="005550AE" w:rsidDel="007E33EE">
          <w:rPr>
            <w:sz w:val="20"/>
            <w:szCs w:val="20"/>
            <w:lang w:val="en-GB"/>
          </w:rPr>
          <w:delText xml:space="preserve">fix the test compressor </w:delText>
        </w:r>
        <w:r w:rsidRPr="005550AE" w:rsidDel="00FC352A">
          <w:rPr>
            <w:sz w:val="20"/>
            <w:szCs w:val="20"/>
            <w:lang w:val="en-GB"/>
          </w:rPr>
          <w:delText xml:space="preserve">at middle position of the glass tank. Sequential images are </w:delText>
        </w:r>
        <w:r w:rsidRPr="005550AE" w:rsidDel="007E33EE">
          <w:rPr>
            <w:sz w:val="20"/>
            <w:szCs w:val="20"/>
            <w:lang w:val="en-GB"/>
          </w:rPr>
          <w:delText xml:space="preserve">taken by </w:delText>
        </w:r>
        <w:r w:rsidRPr="005550AE" w:rsidDel="00FC352A">
          <w:rPr>
            <w:sz w:val="20"/>
            <w:szCs w:val="20"/>
            <w:lang w:val="en-GB"/>
          </w:rPr>
          <w:delText xml:space="preserve">a video webcam (OKER HD model 386). A computer with </w:delText>
        </w:r>
        <w:r w:rsidRPr="005550AE" w:rsidDel="007E33EE">
          <w:rPr>
            <w:sz w:val="20"/>
            <w:szCs w:val="20"/>
            <w:lang w:val="en-GB"/>
          </w:rPr>
          <w:delText xml:space="preserve">the </w:delText>
        </w:r>
        <w:r w:rsidRPr="005550AE" w:rsidDel="00FC352A">
          <w:rPr>
            <w:sz w:val="20"/>
            <w:szCs w:val="20"/>
            <w:lang w:val="en-GB"/>
          </w:rPr>
          <w:delText xml:space="preserve">image processing algorithm was used to record and shows the inspection result </w:delText>
        </w:r>
        <w:r w:rsidRPr="005550AE" w:rsidDel="007E33EE">
          <w:rPr>
            <w:sz w:val="20"/>
            <w:szCs w:val="20"/>
            <w:lang w:val="en-GB"/>
          </w:rPr>
          <w:delText xml:space="preserve">in </w:delText>
        </w:r>
        <w:r w:rsidRPr="005550AE" w:rsidDel="00FC352A">
          <w:rPr>
            <w:sz w:val="20"/>
            <w:szCs w:val="20"/>
            <w:lang w:val="en-GB"/>
          </w:rPr>
          <w:delText>live video.</w:delText>
        </w:r>
      </w:del>
    </w:p>
    <w:p w14:paraId="4C740199" w14:textId="2741537F" w:rsidR="000F6A6A" w:rsidRPr="005550AE" w:rsidDel="00FC352A" w:rsidRDefault="000F6A6A" w:rsidP="000F6A6A">
      <w:pPr>
        <w:pStyle w:val="IETParagraph"/>
        <w:spacing w:line="240" w:lineRule="auto"/>
        <w:rPr>
          <w:del w:id="347" w:author="Author"/>
          <w:sz w:val="20"/>
          <w:szCs w:val="20"/>
          <w:lang w:val="en-GB"/>
        </w:rPr>
      </w:pPr>
    </w:p>
    <w:p w14:paraId="196E2E17" w14:textId="3991569E" w:rsidR="000F6A6A" w:rsidRPr="005550AE" w:rsidRDefault="000F6A6A" w:rsidP="000F6A6A">
      <w:pPr>
        <w:pStyle w:val="IETHeading1"/>
        <w:numPr>
          <w:ilvl w:val="0"/>
          <w:numId w:val="32"/>
        </w:numPr>
        <w:rPr>
          <w:rStyle w:val="Strong"/>
          <w:b/>
          <w:bCs/>
          <w:sz w:val="20"/>
          <w:szCs w:val="20"/>
          <w:lang w:val="en-GB"/>
        </w:rPr>
      </w:pPr>
      <w:r w:rsidRPr="005550AE">
        <w:rPr>
          <w:rStyle w:val="Strong"/>
          <w:b/>
          <w:bCs/>
          <w:sz w:val="20"/>
          <w:szCs w:val="20"/>
          <w:lang w:val="en-GB"/>
        </w:rPr>
        <w:t xml:space="preserve">Image </w:t>
      </w:r>
      <w:del w:id="348" w:author="Author">
        <w:r w:rsidRPr="005550AE" w:rsidDel="00485543">
          <w:rPr>
            <w:rStyle w:val="Strong"/>
            <w:b/>
            <w:bCs/>
            <w:sz w:val="20"/>
            <w:szCs w:val="20"/>
            <w:lang w:val="en-GB"/>
          </w:rPr>
          <w:delText>P</w:delText>
        </w:r>
      </w:del>
      <w:ins w:id="349" w:author="Author">
        <w:r w:rsidR="00485543" w:rsidRPr="005550AE">
          <w:rPr>
            <w:rStyle w:val="Strong"/>
            <w:b/>
            <w:bCs/>
            <w:sz w:val="20"/>
            <w:szCs w:val="20"/>
            <w:lang w:val="en-GB"/>
          </w:rPr>
          <w:t>p</w:t>
        </w:r>
      </w:ins>
      <w:r w:rsidRPr="005550AE">
        <w:rPr>
          <w:rStyle w:val="Strong"/>
          <w:b/>
          <w:bCs/>
          <w:sz w:val="20"/>
          <w:szCs w:val="20"/>
          <w:lang w:val="en-GB"/>
        </w:rPr>
        <w:t xml:space="preserve">rocessing </w:t>
      </w:r>
      <w:del w:id="350" w:author="Author">
        <w:r w:rsidRPr="005550AE" w:rsidDel="00485543">
          <w:rPr>
            <w:rStyle w:val="Strong"/>
            <w:b/>
            <w:bCs/>
            <w:sz w:val="20"/>
            <w:szCs w:val="20"/>
            <w:lang w:val="en-GB"/>
          </w:rPr>
          <w:delText>A</w:delText>
        </w:r>
      </w:del>
      <w:ins w:id="351" w:author="Author">
        <w:r w:rsidR="00485543" w:rsidRPr="005550AE">
          <w:rPr>
            <w:rStyle w:val="Strong"/>
            <w:b/>
            <w:bCs/>
            <w:sz w:val="20"/>
            <w:szCs w:val="20"/>
            <w:lang w:val="en-GB"/>
          </w:rPr>
          <w:t>a</w:t>
        </w:r>
      </w:ins>
      <w:r w:rsidRPr="005550AE">
        <w:rPr>
          <w:rStyle w:val="Strong"/>
          <w:b/>
          <w:bCs/>
          <w:sz w:val="20"/>
          <w:szCs w:val="20"/>
          <w:lang w:val="en-GB"/>
        </w:rPr>
        <w:t>lgorithm</w:t>
      </w:r>
    </w:p>
    <w:p w14:paraId="32EAE439" w14:textId="6B5981C3" w:rsidR="000F6A6A" w:rsidRPr="005550AE" w:rsidRDefault="000F6A6A" w:rsidP="000F6A6A">
      <w:pPr>
        <w:pStyle w:val="IETParagraph"/>
        <w:spacing w:line="240" w:lineRule="auto"/>
        <w:ind w:firstLine="360"/>
        <w:rPr>
          <w:ins w:id="352" w:author="Author"/>
          <w:sz w:val="20"/>
          <w:szCs w:val="20"/>
          <w:shd w:val="clear" w:color="auto" w:fill="FFFFFF"/>
          <w:lang w:val="en-GB"/>
        </w:rPr>
      </w:pPr>
      <w:ins w:id="353" w:author="Author">
        <w:r w:rsidRPr="005550AE">
          <w:rPr>
            <w:sz w:val="20"/>
            <w:szCs w:val="20"/>
            <w:shd w:val="clear" w:color="auto" w:fill="FFFFFF"/>
            <w:lang w:val="en-GB"/>
          </w:rPr>
          <w:t>The i</w:t>
        </w:r>
      </w:ins>
      <w:del w:id="354" w:author="Author">
        <w:r w:rsidRPr="005550AE" w:rsidDel="007E33EE">
          <w:rPr>
            <w:sz w:val="20"/>
            <w:szCs w:val="20"/>
            <w:shd w:val="clear" w:color="auto" w:fill="FFFFFF"/>
            <w:lang w:val="en-GB"/>
          </w:rPr>
          <w:delText>I</w:delText>
        </w:r>
      </w:del>
      <w:r w:rsidRPr="005550AE">
        <w:rPr>
          <w:sz w:val="20"/>
          <w:szCs w:val="20"/>
          <w:shd w:val="clear" w:color="auto" w:fill="FFFFFF"/>
          <w:lang w:val="en-GB"/>
        </w:rPr>
        <w:t xml:space="preserve">mage sequences acquired from </w:t>
      </w:r>
      <w:del w:id="355" w:author="Author">
        <w:r w:rsidRPr="005550AE" w:rsidDel="007E33EE">
          <w:rPr>
            <w:sz w:val="20"/>
            <w:szCs w:val="20"/>
            <w:shd w:val="clear" w:color="auto" w:fill="FFFFFF"/>
            <w:lang w:val="en-GB"/>
          </w:rPr>
          <w:delText xml:space="preserve">a </w:delText>
        </w:r>
      </w:del>
      <w:ins w:id="356"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video camera </w:t>
      </w:r>
      <w:del w:id="357" w:author="Author">
        <w:r w:rsidRPr="005550AE" w:rsidDel="007E33EE">
          <w:rPr>
            <w:sz w:val="20"/>
            <w:szCs w:val="20"/>
            <w:shd w:val="clear" w:color="auto" w:fill="FFFFFF"/>
            <w:lang w:val="en-GB"/>
          </w:rPr>
          <w:delText xml:space="preserve">is </w:delText>
        </w:r>
      </w:del>
      <w:ins w:id="358" w:author="Author">
        <w:r w:rsidRPr="005550AE">
          <w:rPr>
            <w:sz w:val="20"/>
            <w:szCs w:val="20"/>
            <w:shd w:val="clear" w:color="auto" w:fill="FFFFFF"/>
            <w:lang w:val="en-GB"/>
          </w:rPr>
          <w:t xml:space="preserve">are stored </w:t>
        </w:r>
      </w:ins>
      <w:r w:rsidRPr="005550AE">
        <w:rPr>
          <w:sz w:val="20"/>
          <w:szCs w:val="20"/>
          <w:shd w:val="clear" w:color="auto" w:fill="FFFFFF"/>
          <w:lang w:val="en-GB"/>
        </w:rPr>
        <w:t xml:space="preserve">in </w:t>
      </w:r>
      <w:commentRangeStart w:id="359"/>
      <w:r w:rsidRPr="005550AE">
        <w:rPr>
          <w:sz w:val="20"/>
          <w:szCs w:val="20"/>
          <w:shd w:val="clear" w:color="auto" w:fill="FFFFFF"/>
          <w:lang w:val="en-GB"/>
        </w:rPr>
        <w:t>bitmap files</w:t>
      </w:r>
      <w:del w:id="360" w:author="Author">
        <w:r w:rsidRPr="005550AE" w:rsidDel="00967227">
          <w:rPr>
            <w:sz w:val="20"/>
            <w:szCs w:val="20"/>
            <w:shd w:val="clear" w:color="auto" w:fill="FFFFFF"/>
            <w:lang w:val="en-GB"/>
          </w:rPr>
          <w:delText xml:space="preserve"> </w:delText>
        </w:r>
      </w:del>
      <w:ins w:id="361" w:author="Author">
        <w:r w:rsidR="00967227" w:rsidRPr="005550AE">
          <w:rPr>
            <w:sz w:val="20"/>
            <w:szCs w:val="20"/>
            <w:shd w:val="clear" w:color="auto" w:fill="FFFFFF"/>
            <w:lang w:val="en-GB"/>
          </w:rPr>
          <w:t xml:space="preserve">; </w:t>
        </w:r>
      </w:ins>
      <w:commentRangeEnd w:id="359"/>
      <w:r w:rsidR="00EF1AAD" w:rsidRPr="005550AE">
        <w:rPr>
          <w:rStyle w:val="CommentReference"/>
          <w:lang w:val="en-GB"/>
        </w:rPr>
        <w:commentReference w:id="359"/>
      </w:r>
      <w:ins w:id="362" w:author="Author">
        <w:r w:rsidR="00967227" w:rsidRPr="005550AE">
          <w:rPr>
            <w:sz w:val="20"/>
            <w:szCs w:val="20"/>
            <w:shd w:val="clear" w:color="auto" w:fill="FFFFFF"/>
            <w:lang w:val="en-GB"/>
          </w:rPr>
          <w:t xml:space="preserve">these files are </w:t>
        </w:r>
      </w:ins>
      <w:del w:id="363" w:author="Author">
        <w:r w:rsidRPr="005550AE" w:rsidDel="007E33EE">
          <w:rPr>
            <w:sz w:val="20"/>
            <w:szCs w:val="20"/>
            <w:shd w:val="clear" w:color="auto" w:fill="FFFFFF"/>
            <w:lang w:val="en-GB"/>
          </w:rPr>
          <w:delText xml:space="preserve">and they </w:delText>
        </w:r>
        <w:r w:rsidRPr="005550AE" w:rsidDel="00967227">
          <w:rPr>
            <w:sz w:val="20"/>
            <w:szCs w:val="20"/>
            <w:shd w:val="clear" w:color="auto" w:fill="FFFFFF"/>
            <w:lang w:val="en-GB"/>
          </w:rPr>
          <w:delText xml:space="preserve">were </w:delText>
        </w:r>
      </w:del>
      <w:r w:rsidRPr="005550AE">
        <w:rPr>
          <w:sz w:val="20"/>
          <w:szCs w:val="20"/>
          <w:shd w:val="clear" w:color="auto" w:fill="FFFFFF"/>
          <w:lang w:val="en-GB"/>
        </w:rPr>
        <w:t xml:space="preserve">processed before the initial image processing </w:t>
      </w:r>
      <w:del w:id="364" w:author="Author">
        <w:r w:rsidRPr="005550AE" w:rsidDel="00967227">
          <w:rPr>
            <w:sz w:val="20"/>
            <w:szCs w:val="20"/>
            <w:shd w:val="clear" w:color="auto" w:fill="FFFFFF"/>
            <w:lang w:val="en-GB"/>
          </w:rPr>
          <w:delText xml:space="preserve">to detect leakage by </w:delText>
        </w:r>
      </w:del>
      <w:ins w:id="365" w:author="Author">
        <w:r w:rsidR="00967227" w:rsidRPr="005550AE">
          <w:rPr>
            <w:sz w:val="20"/>
            <w:szCs w:val="20"/>
            <w:shd w:val="clear" w:color="auto" w:fill="FFFFFF"/>
            <w:lang w:val="en-GB"/>
          </w:rPr>
          <w:t xml:space="preserve">using </w:t>
        </w:r>
      </w:ins>
      <w:r w:rsidRPr="005550AE">
        <w:rPr>
          <w:sz w:val="20"/>
          <w:szCs w:val="20"/>
          <w:shd w:val="clear" w:color="auto" w:fill="FFFFFF"/>
          <w:lang w:val="en-GB"/>
        </w:rPr>
        <w:t>connected component label</w:t>
      </w:r>
      <w:ins w:id="366" w:author="Author">
        <w:r w:rsidR="00F33C1B" w:rsidRPr="005550AE">
          <w:rPr>
            <w:sz w:val="20"/>
            <w:szCs w:val="20"/>
            <w:shd w:val="clear" w:color="auto" w:fill="FFFFFF"/>
            <w:lang w:val="en-GB"/>
          </w:rPr>
          <w:t>l</w:t>
        </w:r>
      </w:ins>
      <w:r w:rsidRPr="005550AE">
        <w:rPr>
          <w:sz w:val="20"/>
          <w:szCs w:val="20"/>
          <w:shd w:val="clear" w:color="auto" w:fill="FFFFFF"/>
          <w:lang w:val="en-GB"/>
        </w:rPr>
        <w:t xml:space="preserve">ing </w:t>
      </w:r>
      <w:del w:id="367" w:author="Author">
        <w:r w:rsidRPr="005550AE" w:rsidDel="00967227">
          <w:rPr>
            <w:sz w:val="20"/>
            <w:szCs w:val="20"/>
            <w:shd w:val="clear" w:color="auto" w:fill="FFFFFF"/>
            <w:lang w:val="en-GB"/>
          </w:rPr>
          <w:delText xml:space="preserve">technique </w:delText>
        </w:r>
      </w:del>
      <w:r w:rsidRPr="005550AE">
        <w:rPr>
          <w:sz w:val="20"/>
          <w:szCs w:val="20"/>
          <w:shd w:val="clear" w:color="auto" w:fill="FFFFFF"/>
          <w:lang w:val="en-GB"/>
        </w:rPr>
        <w:t xml:space="preserve">and </w:t>
      </w:r>
      <w:del w:id="368" w:author="Author">
        <w:r w:rsidRPr="005550AE" w:rsidDel="00967227">
          <w:rPr>
            <w:sz w:val="20"/>
            <w:szCs w:val="20"/>
            <w:shd w:val="clear" w:color="auto" w:fill="FFFFFF"/>
            <w:lang w:val="en-GB"/>
          </w:rPr>
          <w:delText xml:space="preserve">search leakage point by </w:delText>
        </w:r>
      </w:del>
      <w:r w:rsidRPr="005550AE">
        <w:rPr>
          <w:sz w:val="20"/>
          <w:szCs w:val="20"/>
          <w:shd w:val="clear" w:color="auto" w:fill="FFFFFF"/>
          <w:lang w:val="en-GB"/>
        </w:rPr>
        <w:t>blob analysis</w:t>
      </w:r>
      <w:ins w:id="369" w:author="Author">
        <w:r w:rsidR="00967227" w:rsidRPr="005550AE">
          <w:rPr>
            <w:sz w:val="20"/>
            <w:szCs w:val="20"/>
            <w:shd w:val="clear" w:color="auto" w:fill="FFFFFF"/>
            <w:lang w:val="en-GB"/>
          </w:rPr>
          <w:t xml:space="preserve"> to detect leakage and </w:t>
        </w:r>
        <w:r w:rsidR="004957CD" w:rsidRPr="005550AE">
          <w:rPr>
            <w:sz w:val="20"/>
            <w:szCs w:val="20"/>
            <w:shd w:val="clear" w:color="auto" w:fill="FFFFFF"/>
            <w:lang w:val="en-GB"/>
          </w:rPr>
          <w:t>identify</w:t>
        </w:r>
        <w:r w:rsidR="00967227" w:rsidRPr="005550AE">
          <w:rPr>
            <w:sz w:val="20"/>
            <w:szCs w:val="20"/>
            <w:shd w:val="clear" w:color="auto" w:fill="FFFFFF"/>
            <w:lang w:val="en-GB"/>
          </w:rPr>
          <w:t xml:space="preserve"> the leakage point, respectively</w:t>
        </w:r>
      </w:ins>
      <w:del w:id="370" w:author="Author">
        <w:r w:rsidRPr="005550AE" w:rsidDel="00967227">
          <w:rPr>
            <w:sz w:val="20"/>
            <w:szCs w:val="20"/>
            <w:shd w:val="clear" w:color="auto" w:fill="FFFFFF"/>
            <w:lang w:val="en-GB"/>
          </w:rPr>
          <w:delText xml:space="preserve"> technique</w:delText>
        </w:r>
      </w:del>
      <w:r w:rsidRPr="005550AE">
        <w:rPr>
          <w:sz w:val="20"/>
          <w:szCs w:val="20"/>
          <w:shd w:val="clear" w:color="auto" w:fill="FFFFFF"/>
          <w:lang w:val="en-GB"/>
        </w:rPr>
        <w:t xml:space="preserve">. </w:t>
      </w:r>
    </w:p>
    <w:p w14:paraId="07F9482E" w14:textId="77777777" w:rsidR="00967227" w:rsidRPr="005550AE" w:rsidRDefault="00967227" w:rsidP="000F6A6A">
      <w:pPr>
        <w:pStyle w:val="IETParagraph"/>
        <w:spacing w:line="240" w:lineRule="auto"/>
        <w:ind w:firstLine="360"/>
        <w:rPr>
          <w:sz w:val="20"/>
          <w:szCs w:val="20"/>
          <w:shd w:val="clear" w:color="auto" w:fill="FFFFFF"/>
          <w:lang w:val="en-GB"/>
        </w:rPr>
      </w:pPr>
    </w:p>
    <w:p w14:paraId="78423D90" w14:textId="66B18095" w:rsidR="000F6A6A" w:rsidRPr="005550AE" w:rsidRDefault="000F6A6A" w:rsidP="00B36D6C">
      <w:pPr>
        <w:pStyle w:val="IETHeading2"/>
        <w:numPr>
          <w:ilvl w:val="1"/>
          <w:numId w:val="32"/>
        </w:numPr>
        <w:rPr>
          <w:ins w:id="371" w:author="Author"/>
          <w:sz w:val="20"/>
          <w:szCs w:val="20"/>
          <w:lang w:val="en-GB"/>
        </w:rPr>
      </w:pPr>
      <w:del w:id="372" w:author="Author">
        <w:r w:rsidRPr="005550AE" w:rsidDel="000F6A6A">
          <w:rPr>
            <w:sz w:val="20"/>
            <w:szCs w:val="20"/>
            <w:lang w:val="en-GB"/>
          </w:rPr>
          <w:delText xml:space="preserve">3.1 </w:delText>
        </w:r>
      </w:del>
      <w:r w:rsidRPr="005550AE">
        <w:rPr>
          <w:sz w:val="20"/>
          <w:szCs w:val="20"/>
          <w:lang w:val="en-GB"/>
        </w:rPr>
        <w:t>Connected</w:t>
      </w:r>
      <w:del w:id="373" w:author="Author">
        <w:r w:rsidRPr="005550AE" w:rsidDel="00967227">
          <w:rPr>
            <w:sz w:val="20"/>
            <w:szCs w:val="20"/>
            <w:lang w:val="en-GB"/>
          </w:rPr>
          <w:delText xml:space="preserve"> </w:delText>
        </w:r>
      </w:del>
      <w:ins w:id="374" w:author="Author">
        <w:r w:rsidR="00967227" w:rsidRPr="005550AE">
          <w:rPr>
            <w:sz w:val="20"/>
            <w:szCs w:val="20"/>
            <w:lang w:val="en-GB"/>
          </w:rPr>
          <w:t>-</w:t>
        </w:r>
      </w:ins>
      <w:r w:rsidRPr="005550AE">
        <w:rPr>
          <w:sz w:val="20"/>
          <w:szCs w:val="20"/>
          <w:lang w:val="en-GB"/>
        </w:rPr>
        <w:t>Component Labe</w:t>
      </w:r>
      <w:ins w:id="375" w:author="Author">
        <w:r w:rsidR="00F33C1B" w:rsidRPr="005550AE">
          <w:rPr>
            <w:sz w:val="20"/>
            <w:szCs w:val="20"/>
            <w:lang w:val="en-GB"/>
          </w:rPr>
          <w:t>l</w:t>
        </w:r>
      </w:ins>
      <w:r w:rsidRPr="005550AE">
        <w:rPr>
          <w:sz w:val="20"/>
          <w:szCs w:val="20"/>
          <w:lang w:val="en-GB"/>
        </w:rPr>
        <w:t xml:space="preserve">ling </w:t>
      </w:r>
      <w:del w:id="376" w:author="Author">
        <w:r w:rsidRPr="005550AE" w:rsidDel="00967227">
          <w:rPr>
            <w:sz w:val="20"/>
            <w:szCs w:val="20"/>
            <w:lang w:val="en-GB"/>
          </w:rPr>
          <w:delText xml:space="preserve">Technique </w:delText>
        </w:r>
      </w:del>
    </w:p>
    <w:p w14:paraId="2040BBDE" w14:textId="429ED30F" w:rsidR="000F6A6A" w:rsidRPr="005550AE" w:rsidRDefault="000F6A6A" w:rsidP="000F6A6A">
      <w:pPr>
        <w:pStyle w:val="IETParagraph"/>
        <w:spacing w:line="240" w:lineRule="auto"/>
        <w:rPr>
          <w:ins w:id="377" w:author="Author"/>
          <w:sz w:val="20"/>
          <w:szCs w:val="20"/>
          <w:shd w:val="clear" w:color="auto" w:fill="FFFFFF"/>
          <w:lang w:val="en-GB"/>
        </w:rPr>
      </w:pPr>
      <w:del w:id="378" w:author="Author">
        <w:r w:rsidRPr="005550AE" w:rsidDel="00967227">
          <w:rPr>
            <w:sz w:val="20"/>
            <w:szCs w:val="20"/>
            <w:shd w:val="clear" w:color="auto" w:fill="FFFFFF"/>
            <w:lang w:val="en-GB"/>
          </w:rPr>
          <w:delText xml:space="preserve">Connected </w:delText>
        </w:r>
      </w:del>
      <w:ins w:id="379" w:author="Author">
        <w:r w:rsidR="00967227" w:rsidRPr="005550AE">
          <w:rPr>
            <w:sz w:val="20"/>
            <w:szCs w:val="20"/>
            <w:shd w:val="clear" w:color="auto" w:fill="FFFFFF"/>
            <w:lang w:val="en-GB"/>
          </w:rPr>
          <w:t>Connected-</w:t>
        </w:r>
      </w:ins>
      <w:r w:rsidRPr="005550AE">
        <w:rPr>
          <w:sz w:val="20"/>
          <w:szCs w:val="20"/>
          <w:shd w:val="clear" w:color="auto" w:fill="FFFFFF"/>
          <w:lang w:val="en-GB"/>
        </w:rPr>
        <w:t>component label</w:t>
      </w:r>
      <w:ins w:id="380" w:author="Author">
        <w:r w:rsidR="00F33C1B" w:rsidRPr="005550AE">
          <w:rPr>
            <w:sz w:val="20"/>
            <w:szCs w:val="20"/>
            <w:shd w:val="clear" w:color="auto" w:fill="FFFFFF"/>
            <w:lang w:val="en-GB"/>
          </w:rPr>
          <w:t>l</w:t>
        </w:r>
      </w:ins>
      <w:r w:rsidRPr="005550AE">
        <w:rPr>
          <w:sz w:val="20"/>
          <w:szCs w:val="20"/>
          <w:shd w:val="clear" w:color="auto" w:fill="FFFFFF"/>
          <w:lang w:val="en-GB"/>
        </w:rPr>
        <w:t xml:space="preserve">ing is </w:t>
      </w:r>
      <w:ins w:id="381" w:author="Author">
        <w:r w:rsidRPr="005550AE">
          <w:rPr>
            <w:sz w:val="20"/>
            <w:szCs w:val="20"/>
            <w:shd w:val="clear" w:color="auto" w:fill="FFFFFF"/>
            <w:lang w:val="en-GB"/>
          </w:rPr>
          <w:t xml:space="preserve">an </w:t>
        </w:r>
      </w:ins>
      <w:r w:rsidRPr="005550AE">
        <w:rPr>
          <w:sz w:val="20"/>
          <w:szCs w:val="20"/>
          <w:shd w:val="clear" w:color="auto" w:fill="FFFFFF"/>
          <w:lang w:val="en-GB"/>
        </w:rPr>
        <w:t xml:space="preserve">image processing technique </w:t>
      </w:r>
      <w:del w:id="382" w:author="Author">
        <w:r w:rsidRPr="005550AE" w:rsidDel="00967227">
          <w:rPr>
            <w:sz w:val="20"/>
            <w:szCs w:val="20"/>
            <w:shd w:val="clear" w:color="auto" w:fill="FFFFFF"/>
            <w:lang w:val="en-GB"/>
          </w:rPr>
          <w:delText xml:space="preserve">used to </w:delText>
        </w:r>
      </w:del>
      <w:ins w:id="383" w:author="Author">
        <w:r w:rsidR="00967227" w:rsidRPr="005550AE">
          <w:rPr>
            <w:sz w:val="20"/>
            <w:szCs w:val="20"/>
            <w:shd w:val="clear" w:color="auto" w:fill="FFFFFF"/>
            <w:lang w:val="en-GB"/>
          </w:rPr>
          <w:t xml:space="preserve">that is used to </w:t>
        </w:r>
      </w:ins>
      <w:r w:rsidRPr="005550AE">
        <w:rPr>
          <w:sz w:val="20"/>
          <w:szCs w:val="20"/>
          <w:shd w:val="clear" w:color="auto" w:fill="FFFFFF"/>
          <w:lang w:val="en-GB"/>
        </w:rPr>
        <w:t xml:space="preserve">detect </w:t>
      </w:r>
      <w:ins w:id="384" w:author="Author">
        <w:r w:rsidR="00967227" w:rsidRPr="005550AE">
          <w:rPr>
            <w:sz w:val="20"/>
            <w:szCs w:val="20"/>
            <w:shd w:val="clear" w:color="auto" w:fill="FFFFFF"/>
            <w:lang w:val="en-GB"/>
          </w:rPr>
          <w:t xml:space="preserve">a </w:t>
        </w:r>
      </w:ins>
      <w:r w:rsidRPr="005550AE">
        <w:rPr>
          <w:sz w:val="20"/>
          <w:szCs w:val="20"/>
          <w:shd w:val="clear" w:color="auto" w:fill="FFFFFF"/>
          <w:lang w:val="en-GB"/>
        </w:rPr>
        <w:t xml:space="preserve">connected region in binary digital images [4,5]. </w:t>
      </w:r>
      <w:commentRangeStart w:id="385"/>
      <w:r w:rsidRPr="005550AE">
        <w:rPr>
          <w:sz w:val="20"/>
          <w:szCs w:val="20"/>
          <w:shd w:val="clear" w:color="auto" w:fill="FFFFFF"/>
          <w:lang w:val="en-GB"/>
        </w:rPr>
        <w:t xml:space="preserve">Connectivity is determined by the medium; </w:t>
      </w:r>
      <w:commentRangeEnd w:id="385"/>
      <w:r w:rsidR="00EF1AAD" w:rsidRPr="005550AE">
        <w:rPr>
          <w:rStyle w:val="CommentReference"/>
          <w:lang w:val="en-GB"/>
        </w:rPr>
        <w:commentReference w:id="385"/>
      </w:r>
      <w:r w:rsidRPr="005550AE">
        <w:rPr>
          <w:sz w:val="20"/>
          <w:szCs w:val="20"/>
          <w:shd w:val="clear" w:color="auto" w:fill="FFFFFF"/>
          <w:lang w:val="en-GB"/>
        </w:rPr>
        <w:t xml:space="preserve">image graphs, for example, can be </w:t>
      </w:r>
      <w:del w:id="386" w:author="Author">
        <w:r w:rsidRPr="005550AE" w:rsidDel="00967227">
          <w:rPr>
            <w:sz w:val="20"/>
            <w:szCs w:val="20"/>
            <w:shd w:val="clear" w:color="auto" w:fill="FFFFFF"/>
            <w:lang w:val="en-GB"/>
          </w:rPr>
          <w:delText>4</w:delText>
        </w:r>
      </w:del>
      <w:ins w:id="387" w:author="Author">
        <w:r w:rsidR="00967227" w:rsidRPr="005550AE">
          <w:rPr>
            <w:sz w:val="20"/>
            <w:szCs w:val="20"/>
            <w:shd w:val="clear" w:color="auto" w:fill="FFFFFF"/>
            <w:lang w:val="en-GB"/>
          </w:rPr>
          <w:t>four</w:t>
        </w:r>
      </w:ins>
      <w:r w:rsidRPr="005550AE">
        <w:rPr>
          <w:sz w:val="20"/>
          <w:szCs w:val="20"/>
          <w:shd w:val="clear" w:color="auto" w:fill="FFFFFF"/>
          <w:lang w:val="en-GB"/>
        </w:rPr>
        <w:t xml:space="preserve">-connected or </w:t>
      </w:r>
      <w:del w:id="388" w:author="Author">
        <w:r w:rsidRPr="005550AE" w:rsidDel="00967227">
          <w:rPr>
            <w:sz w:val="20"/>
            <w:szCs w:val="20"/>
            <w:shd w:val="clear" w:color="auto" w:fill="FFFFFF"/>
            <w:lang w:val="en-GB"/>
          </w:rPr>
          <w:delText>8</w:delText>
        </w:r>
      </w:del>
      <w:ins w:id="389" w:author="Author">
        <w:r w:rsidR="00967227" w:rsidRPr="005550AE">
          <w:rPr>
            <w:sz w:val="20"/>
            <w:szCs w:val="20"/>
            <w:shd w:val="clear" w:color="auto" w:fill="FFFFFF"/>
            <w:lang w:val="en-GB"/>
          </w:rPr>
          <w:t>eight</w:t>
        </w:r>
      </w:ins>
      <w:r w:rsidRPr="005550AE">
        <w:rPr>
          <w:sz w:val="20"/>
          <w:szCs w:val="20"/>
          <w:shd w:val="clear" w:color="auto" w:fill="FFFFFF"/>
          <w:lang w:val="en-GB"/>
        </w:rPr>
        <w:t xml:space="preserve">-connected [2]. </w:t>
      </w:r>
    </w:p>
    <w:p w14:paraId="27D01049" w14:textId="77777777" w:rsidR="00967227" w:rsidRPr="005550AE" w:rsidRDefault="00967227" w:rsidP="00B36D6C">
      <w:pPr>
        <w:pStyle w:val="IETParagraph"/>
        <w:spacing w:line="240" w:lineRule="auto"/>
        <w:rPr>
          <w:sz w:val="20"/>
          <w:szCs w:val="20"/>
          <w:shd w:val="clear" w:color="auto" w:fill="FFFFFF"/>
          <w:lang w:val="en-GB"/>
        </w:rPr>
      </w:pPr>
    </w:p>
    <w:p w14:paraId="6E74058B" w14:textId="77777777" w:rsidR="000F6A6A" w:rsidRPr="005550AE" w:rsidRDefault="000F6A6A" w:rsidP="00B36D6C">
      <w:pPr>
        <w:pStyle w:val="IETHeading2"/>
        <w:numPr>
          <w:ilvl w:val="1"/>
          <w:numId w:val="32"/>
        </w:numPr>
        <w:rPr>
          <w:sz w:val="20"/>
          <w:szCs w:val="20"/>
          <w:lang w:val="en-GB"/>
        </w:rPr>
      </w:pPr>
      <w:del w:id="390" w:author="Author">
        <w:r w:rsidRPr="005550AE" w:rsidDel="000F6A6A">
          <w:rPr>
            <w:sz w:val="20"/>
            <w:szCs w:val="20"/>
            <w:lang w:val="en-GB"/>
          </w:rPr>
          <w:delText xml:space="preserve">3.2 </w:delText>
        </w:r>
      </w:del>
      <w:r w:rsidRPr="005550AE">
        <w:rPr>
          <w:sz w:val="20"/>
          <w:szCs w:val="20"/>
          <w:lang w:val="en-GB"/>
        </w:rPr>
        <w:t xml:space="preserve">Blob Analysis Technique </w:t>
      </w:r>
    </w:p>
    <w:p w14:paraId="740593CA" w14:textId="26A0C4CD" w:rsidR="000F6A6A" w:rsidRPr="005550AE" w:rsidDel="00967227" w:rsidRDefault="000F6A6A" w:rsidP="000F6A6A">
      <w:pPr>
        <w:pStyle w:val="IETParagraph"/>
        <w:spacing w:line="240" w:lineRule="auto"/>
        <w:ind w:firstLine="360"/>
        <w:rPr>
          <w:del w:id="391" w:author="Author"/>
          <w:sz w:val="20"/>
          <w:szCs w:val="20"/>
          <w:shd w:val="clear" w:color="auto" w:fill="FFFFFF"/>
          <w:lang w:val="en-GB"/>
        </w:rPr>
      </w:pPr>
      <w:r w:rsidRPr="005550AE">
        <w:rPr>
          <w:sz w:val="20"/>
          <w:szCs w:val="20"/>
          <w:shd w:val="clear" w:color="auto" w:fill="FFFFFF"/>
          <w:lang w:val="en-GB"/>
        </w:rPr>
        <w:t xml:space="preserve">Blob analysis is </w:t>
      </w:r>
      <w:ins w:id="392" w:author="Author">
        <w:r w:rsidRPr="005550AE">
          <w:rPr>
            <w:sz w:val="20"/>
            <w:szCs w:val="20"/>
            <w:shd w:val="clear" w:color="auto" w:fill="FFFFFF"/>
            <w:lang w:val="en-GB"/>
          </w:rPr>
          <w:t xml:space="preserve">an </w:t>
        </w:r>
      </w:ins>
      <w:r w:rsidRPr="005550AE">
        <w:rPr>
          <w:sz w:val="20"/>
          <w:szCs w:val="20"/>
          <w:shd w:val="clear" w:color="auto" w:fill="FFFFFF"/>
          <w:lang w:val="en-GB"/>
        </w:rPr>
        <w:t xml:space="preserve">image processing technique used to detect </w:t>
      </w:r>
      <w:ins w:id="393" w:author="Author">
        <w:r w:rsidR="00967227" w:rsidRPr="005550AE">
          <w:rPr>
            <w:sz w:val="20"/>
            <w:szCs w:val="20"/>
            <w:shd w:val="clear" w:color="auto" w:fill="FFFFFF"/>
            <w:lang w:val="en-GB"/>
          </w:rPr>
          <w:t xml:space="preserve">and measure </w:t>
        </w:r>
      </w:ins>
      <w:r w:rsidRPr="005550AE">
        <w:rPr>
          <w:sz w:val="20"/>
          <w:szCs w:val="20"/>
          <w:shd w:val="clear" w:color="auto" w:fill="FFFFFF"/>
          <w:lang w:val="en-GB"/>
        </w:rPr>
        <w:t>blobs in images</w:t>
      </w:r>
      <w:ins w:id="394" w:author="Author">
        <w:r w:rsidR="00967227" w:rsidRPr="005550AE">
          <w:rPr>
            <w:sz w:val="20"/>
            <w:szCs w:val="20"/>
            <w:shd w:val="clear" w:color="auto" w:fill="FFFFFF"/>
            <w:lang w:val="en-GB"/>
          </w:rPr>
          <w:t>, as</w:t>
        </w:r>
      </w:ins>
      <w:r w:rsidRPr="005550AE">
        <w:rPr>
          <w:sz w:val="20"/>
          <w:szCs w:val="20"/>
          <w:shd w:val="clear" w:color="auto" w:fill="FFFFFF"/>
          <w:lang w:val="en-GB"/>
        </w:rPr>
        <w:t xml:space="preserve"> </w:t>
      </w:r>
      <w:del w:id="395" w:author="Author">
        <w:r w:rsidRPr="005550AE" w:rsidDel="00967227">
          <w:rPr>
            <w:sz w:val="20"/>
            <w:szCs w:val="20"/>
            <w:shd w:val="clear" w:color="auto" w:fill="FFFFFF"/>
            <w:lang w:val="en-GB"/>
          </w:rPr>
          <w:delText xml:space="preserve">and make selected measurements of those blobs </w:delText>
        </w:r>
      </w:del>
      <w:r w:rsidRPr="005550AE">
        <w:rPr>
          <w:sz w:val="20"/>
          <w:szCs w:val="20"/>
          <w:shd w:val="clear" w:color="auto" w:fill="FFFFFF"/>
          <w:lang w:val="en-GB"/>
        </w:rPr>
        <w:t xml:space="preserve">shown in Fig. 2. </w:t>
      </w:r>
      <w:commentRangeStart w:id="396"/>
      <w:ins w:id="397" w:author="Author">
        <w:r w:rsidRPr="005550AE">
          <w:rPr>
            <w:sz w:val="20"/>
            <w:szCs w:val="20"/>
            <w:shd w:val="clear" w:color="auto" w:fill="FFFFFF"/>
            <w:lang w:val="en-GB"/>
          </w:rPr>
          <w:t>The c</w:t>
        </w:r>
      </w:ins>
      <w:del w:id="398" w:author="Author">
        <w:r w:rsidRPr="005550AE" w:rsidDel="00CE405A">
          <w:rPr>
            <w:sz w:val="20"/>
            <w:szCs w:val="20"/>
            <w:shd w:val="clear" w:color="auto" w:fill="FFFFFF"/>
            <w:lang w:val="en-GB"/>
          </w:rPr>
          <w:delText>C</w:delText>
        </w:r>
      </w:del>
      <w:r w:rsidRPr="005550AE">
        <w:rPr>
          <w:sz w:val="20"/>
          <w:szCs w:val="20"/>
          <w:shd w:val="clear" w:color="auto" w:fill="FFFFFF"/>
          <w:lang w:val="en-GB"/>
        </w:rPr>
        <w:t>ent</w:t>
      </w:r>
      <w:del w:id="399" w:author="Author">
        <w:r w:rsidRPr="005550AE" w:rsidDel="00F33C1B">
          <w:rPr>
            <w:sz w:val="20"/>
            <w:szCs w:val="20"/>
            <w:shd w:val="clear" w:color="auto" w:fill="FFFFFF"/>
            <w:lang w:val="en-GB"/>
          </w:rPr>
          <w:delText>e</w:delText>
        </w:r>
      </w:del>
      <w:r w:rsidRPr="005550AE">
        <w:rPr>
          <w:sz w:val="20"/>
          <w:szCs w:val="20"/>
          <w:shd w:val="clear" w:color="auto" w:fill="FFFFFF"/>
          <w:lang w:val="en-GB"/>
        </w:rPr>
        <w:t>r</w:t>
      </w:r>
      <w:ins w:id="400" w:author="Author">
        <w:r w:rsidR="00F33C1B" w:rsidRPr="005550AE">
          <w:rPr>
            <w:sz w:val="20"/>
            <w:szCs w:val="20"/>
            <w:shd w:val="clear" w:color="auto" w:fill="FFFFFF"/>
            <w:lang w:val="en-GB"/>
          </w:rPr>
          <w:t>e</w:t>
        </w:r>
      </w:ins>
      <w:r w:rsidRPr="005550AE">
        <w:rPr>
          <w:sz w:val="20"/>
          <w:szCs w:val="20"/>
          <w:shd w:val="clear" w:color="auto" w:fill="FFFFFF"/>
          <w:lang w:val="en-GB"/>
        </w:rPr>
        <w:t xml:space="preserve"> of mass (or cent</w:t>
      </w:r>
      <w:del w:id="401" w:author="Author">
        <w:r w:rsidRPr="005550AE" w:rsidDel="00F33C1B">
          <w:rPr>
            <w:sz w:val="20"/>
            <w:szCs w:val="20"/>
            <w:shd w:val="clear" w:color="auto" w:fill="FFFFFF"/>
            <w:lang w:val="en-GB"/>
          </w:rPr>
          <w:delText>e</w:delText>
        </w:r>
      </w:del>
      <w:r w:rsidRPr="005550AE">
        <w:rPr>
          <w:sz w:val="20"/>
          <w:szCs w:val="20"/>
          <w:shd w:val="clear" w:color="auto" w:fill="FFFFFF"/>
          <w:lang w:val="en-GB"/>
        </w:rPr>
        <w:t>r</w:t>
      </w:r>
      <w:ins w:id="402" w:author="Author">
        <w:r w:rsidR="00F33C1B" w:rsidRPr="005550AE">
          <w:rPr>
            <w:sz w:val="20"/>
            <w:szCs w:val="20"/>
            <w:shd w:val="clear" w:color="auto" w:fill="FFFFFF"/>
            <w:lang w:val="en-GB"/>
          </w:rPr>
          <w:t>e</w:t>
        </w:r>
      </w:ins>
      <w:r w:rsidRPr="005550AE">
        <w:rPr>
          <w:sz w:val="20"/>
          <w:szCs w:val="20"/>
          <w:shd w:val="clear" w:color="auto" w:fill="FFFFFF"/>
          <w:lang w:val="en-GB"/>
        </w:rPr>
        <w:t xml:space="preserve"> </w:t>
      </w:r>
    </w:p>
    <w:p w14:paraId="0B166BD9" w14:textId="77777777" w:rsidR="00043D69" w:rsidRPr="005550AE" w:rsidRDefault="000F6A6A" w:rsidP="00043D69">
      <w:pPr>
        <w:pStyle w:val="IETParagraph"/>
        <w:spacing w:line="240" w:lineRule="auto"/>
        <w:ind w:firstLine="0"/>
        <w:rPr>
          <w:ins w:id="403" w:author="Author"/>
          <w:sz w:val="20"/>
          <w:szCs w:val="20"/>
          <w:shd w:val="clear" w:color="auto" w:fill="FFFFFF"/>
          <w:lang w:val="en-GB"/>
        </w:rPr>
      </w:pPr>
      <w:r w:rsidRPr="005550AE">
        <w:rPr>
          <w:sz w:val="20"/>
          <w:szCs w:val="20"/>
          <w:shd w:val="clear" w:color="auto" w:fill="FFFFFF"/>
          <w:lang w:val="en-GB"/>
        </w:rPr>
        <w:t>of gravity</w:t>
      </w:r>
      <w:del w:id="404" w:author="Author">
        <w:r w:rsidRPr="005550AE" w:rsidDel="00967227">
          <w:rPr>
            <w:sz w:val="20"/>
            <w:szCs w:val="20"/>
            <w:shd w:val="clear" w:color="auto" w:fill="FFFFFF"/>
            <w:lang w:val="en-GB"/>
          </w:rPr>
          <w:delText xml:space="preserve"> or </w:delText>
        </w:r>
      </w:del>
      <w:ins w:id="405" w:author="Author">
        <w:r w:rsidR="00967227" w:rsidRPr="005550AE">
          <w:rPr>
            <w:sz w:val="20"/>
            <w:szCs w:val="20"/>
            <w:shd w:val="clear" w:color="auto" w:fill="FFFFFF"/>
            <w:lang w:val="en-GB"/>
          </w:rPr>
          <w:t>/</w:t>
        </w:r>
      </w:ins>
      <w:r w:rsidRPr="005550AE">
        <w:rPr>
          <w:sz w:val="20"/>
          <w:szCs w:val="20"/>
          <w:shd w:val="clear" w:color="auto" w:fill="FFFFFF"/>
          <w:lang w:val="en-GB"/>
        </w:rPr>
        <w:t xml:space="preserve">centroid) </w:t>
      </w:r>
      <w:commentRangeEnd w:id="396"/>
      <w:r w:rsidR="00EF1AAD" w:rsidRPr="005550AE">
        <w:rPr>
          <w:rStyle w:val="CommentReference"/>
          <w:lang w:val="en-GB"/>
        </w:rPr>
        <w:commentReference w:id="396"/>
      </w:r>
      <w:r w:rsidRPr="005550AE">
        <w:rPr>
          <w:sz w:val="20"/>
          <w:szCs w:val="20"/>
          <w:shd w:val="clear" w:color="auto" w:fill="FFFFFF"/>
          <w:lang w:val="en-GB"/>
        </w:rPr>
        <w:t>of a blob (</w:t>
      </w:r>
      <w:r w:rsidRPr="005550AE">
        <w:rPr>
          <w:i/>
          <w:iCs/>
          <w:sz w:val="20"/>
          <w:szCs w:val="20"/>
          <w:shd w:val="clear" w:color="auto" w:fill="FFFFFF"/>
          <w:lang w:val="en-GB"/>
        </w:rPr>
        <w:t>x</w:t>
      </w:r>
      <w:r w:rsidRPr="005550AE">
        <w:rPr>
          <w:i/>
          <w:iCs/>
          <w:sz w:val="20"/>
          <w:szCs w:val="20"/>
          <w:shd w:val="clear" w:color="auto" w:fill="FFFFFF"/>
          <w:vertAlign w:val="subscript"/>
          <w:lang w:val="en-GB"/>
        </w:rPr>
        <w:t>c</w:t>
      </w:r>
      <w:r w:rsidRPr="005550AE">
        <w:rPr>
          <w:sz w:val="20"/>
          <w:szCs w:val="20"/>
          <w:shd w:val="clear" w:color="auto" w:fill="FFFFFF"/>
          <w:lang w:val="en-GB"/>
        </w:rPr>
        <w:t xml:space="preserve">, </w:t>
      </w:r>
      <w:r w:rsidRPr="005550AE">
        <w:rPr>
          <w:i/>
          <w:iCs/>
          <w:sz w:val="20"/>
          <w:szCs w:val="20"/>
          <w:shd w:val="clear" w:color="auto" w:fill="FFFFFF"/>
          <w:lang w:val="en-GB"/>
        </w:rPr>
        <w:t>y</w:t>
      </w:r>
      <w:r w:rsidRPr="005550AE">
        <w:rPr>
          <w:i/>
          <w:iCs/>
          <w:sz w:val="20"/>
          <w:szCs w:val="20"/>
          <w:shd w:val="clear" w:color="auto" w:fill="FFFFFF"/>
          <w:vertAlign w:val="subscript"/>
          <w:lang w:val="en-GB"/>
        </w:rPr>
        <w:t>c</w:t>
      </w:r>
      <w:r w:rsidRPr="005550AE">
        <w:rPr>
          <w:sz w:val="20"/>
          <w:szCs w:val="20"/>
          <w:shd w:val="clear" w:color="auto" w:fill="FFFFFF"/>
          <w:lang w:val="en-GB"/>
        </w:rPr>
        <w:t xml:space="preserve">) </w:t>
      </w:r>
      <w:del w:id="406" w:author="Author">
        <w:r w:rsidRPr="005550AE" w:rsidDel="00CE405A">
          <w:rPr>
            <w:sz w:val="20"/>
            <w:szCs w:val="20"/>
            <w:shd w:val="clear" w:color="auto" w:fill="FFFFFF"/>
            <w:lang w:val="en-GB"/>
          </w:rPr>
          <w:delText xml:space="preserve">is </w:delText>
        </w:r>
      </w:del>
      <w:ins w:id="407" w:author="Author">
        <w:r w:rsidR="00967227" w:rsidRPr="005550AE">
          <w:rPr>
            <w:sz w:val="20"/>
            <w:szCs w:val="20"/>
            <w:shd w:val="clear" w:color="auto" w:fill="FFFFFF"/>
            <w:lang w:val="en-GB"/>
          </w:rPr>
          <w:t xml:space="preserve">is </w:t>
        </w:r>
      </w:ins>
      <w:r w:rsidRPr="005550AE">
        <w:rPr>
          <w:sz w:val="20"/>
          <w:szCs w:val="20"/>
          <w:shd w:val="clear" w:color="auto" w:fill="FFFFFF"/>
          <w:lang w:val="en-GB"/>
        </w:rPr>
        <w:t xml:space="preserve">calculated </w:t>
      </w:r>
      <w:del w:id="408" w:author="Author">
        <w:r w:rsidRPr="005550AE" w:rsidDel="00967227">
          <w:rPr>
            <w:sz w:val="20"/>
            <w:szCs w:val="20"/>
            <w:shd w:val="clear" w:color="auto" w:fill="FFFFFF"/>
            <w:lang w:val="en-GB"/>
          </w:rPr>
          <w:delText xml:space="preserve">as </w:delText>
        </w:r>
      </w:del>
      <w:ins w:id="409" w:author="Author">
        <w:r w:rsidR="00967227" w:rsidRPr="005550AE">
          <w:rPr>
            <w:sz w:val="20"/>
            <w:szCs w:val="20"/>
            <w:shd w:val="clear" w:color="auto" w:fill="FFFFFF"/>
            <w:lang w:val="en-GB"/>
          </w:rPr>
          <w:t xml:space="preserve">by </w:t>
        </w:r>
      </w:ins>
    </w:p>
    <w:p w14:paraId="0F773C40" w14:textId="3BD2F7C6" w:rsidR="00967227" w:rsidRPr="005550AE" w:rsidDel="00967227" w:rsidRDefault="00FE587D" w:rsidP="00530B37">
      <w:pPr>
        <w:spacing w:after="24" w:line="223" w:lineRule="auto"/>
        <w:ind w:right="2294" w:firstLine="360"/>
        <w:jc w:val="right"/>
        <w:rPr>
          <w:del w:id="410" w:author="Author"/>
          <w:sz w:val="20"/>
          <w:szCs w:val="20"/>
          <w:shd w:val="clear" w:color="auto" w:fill="FFFFFF"/>
          <w:lang w:val="en-GB"/>
        </w:rPr>
      </w:pPr>
      <m:oMathPara>
        <m:oMath>
          <m:sSub>
            <m:sSubPr>
              <m:ctrlPr>
                <w:ins w:id="411" w:author="Author">
                  <w:rPr>
                    <w:rFonts w:ascii="Cambria Math" w:hAnsi="Cambria Math"/>
                    <w:i/>
                    <w:sz w:val="20"/>
                    <w:szCs w:val="20"/>
                    <w:shd w:val="clear" w:color="auto" w:fill="FFFFFF"/>
                    <w:lang w:val="en-GB"/>
                  </w:rPr>
                </w:ins>
              </m:ctrlPr>
            </m:sSubPr>
            <m:e>
              <m:r>
                <w:ins w:id="412" w:author="Author">
                  <w:rPr>
                    <w:rFonts w:ascii="Cambria Math" w:hAnsi="Cambria Math"/>
                    <w:sz w:val="20"/>
                    <w:szCs w:val="20"/>
                    <w:shd w:val="clear" w:color="auto" w:fill="FFFFFF"/>
                    <w:lang w:val="en-GB"/>
                  </w:rPr>
                  <m:t>x</m:t>
                </w:ins>
              </m:r>
            </m:e>
            <m:sub>
              <m:r>
                <w:ins w:id="413" w:author="Author">
                  <w:rPr>
                    <w:rFonts w:ascii="Cambria Math" w:hAnsi="Cambria Math"/>
                    <w:sz w:val="20"/>
                    <w:szCs w:val="20"/>
                    <w:shd w:val="clear" w:color="auto" w:fill="FFFFFF"/>
                    <w:lang w:val="en-GB"/>
                  </w:rPr>
                  <m:t>c</m:t>
                </w:ins>
              </m:r>
            </m:sub>
          </m:sSub>
          <m:r>
            <w:ins w:id="414" w:author="Author">
              <w:rPr>
                <w:rFonts w:ascii="Cambria Math" w:hAnsi="Cambria Math"/>
                <w:sz w:val="20"/>
                <w:szCs w:val="20"/>
                <w:shd w:val="clear" w:color="auto" w:fill="FFFFFF"/>
                <w:lang w:val="en-GB"/>
              </w:rPr>
              <m:t>=</m:t>
            </w:ins>
          </m:r>
          <m:f>
            <m:fPr>
              <m:ctrlPr>
                <w:ins w:id="415" w:author="Author">
                  <w:rPr>
                    <w:rFonts w:ascii="Cambria Math" w:hAnsi="Cambria Math"/>
                    <w:i/>
                    <w:sz w:val="20"/>
                    <w:szCs w:val="20"/>
                    <w:shd w:val="clear" w:color="auto" w:fill="FFFFFF"/>
                    <w:lang w:val="en-GB"/>
                  </w:rPr>
                </w:ins>
              </m:ctrlPr>
            </m:fPr>
            <m:num>
              <m:r>
                <w:ins w:id="416" w:author="Author">
                  <w:rPr>
                    <w:rFonts w:ascii="Cambria Math" w:hAnsi="Cambria Math"/>
                    <w:sz w:val="20"/>
                    <w:szCs w:val="20"/>
                    <w:shd w:val="clear" w:color="auto" w:fill="FFFFFF"/>
                    <w:lang w:val="en-GB"/>
                  </w:rPr>
                  <m:t>1</m:t>
                </w:ins>
              </m:r>
            </m:num>
            <m:den>
              <m:r>
                <w:ins w:id="417" w:author="Author">
                  <w:rPr>
                    <w:rFonts w:ascii="Cambria Math" w:hAnsi="Cambria Math"/>
                    <w:sz w:val="20"/>
                    <w:szCs w:val="20"/>
                    <w:shd w:val="clear" w:color="auto" w:fill="FFFFFF"/>
                    <w:lang w:val="en-GB"/>
                  </w:rPr>
                  <m:t>N</m:t>
                </w:ins>
              </m:r>
            </m:den>
          </m:f>
          <m:nary>
            <m:naryPr>
              <m:chr m:val="∑"/>
              <m:limLoc m:val="undOvr"/>
              <m:ctrlPr>
                <w:ins w:id="418" w:author="Author">
                  <w:rPr>
                    <w:rFonts w:ascii="Cambria Math" w:hAnsi="Cambria Math"/>
                    <w:i/>
                    <w:sz w:val="20"/>
                    <w:szCs w:val="20"/>
                    <w:shd w:val="clear" w:color="auto" w:fill="FFFFFF"/>
                    <w:lang w:val="en-GB"/>
                  </w:rPr>
                </w:ins>
              </m:ctrlPr>
            </m:naryPr>
            <m:sub>
              <m:r>
                <w:ins w:id="419" w:author="Author">
                  <w:rPr>
                    <w:rFonts w:ascii="Cambria Math" w:hAnsi="Cambria Math"/>
                    <w:sz w:val="20"/>
                    <w:szCs w:val="20"/>
                    <w:shd w:val="clear" w:color="auto" w:fill="FFFFFF"/>
                    <w:lang w:val="en-GB"/>
                  </w:rPr>
                  <m:t>i-1</m:t>
                </w:ins>
              </m:r>
            </m:sub>
            <m:sup>
              <m:r>
                <w:ins w:id="420" w:author="Author">
                  <w:rPr>
                    <w:rFonts w:ascii="Cambria Math" w:hAnsi="Cambria Math"/>
                    <w:sz w:val="20"/>
                    <w:szCs w:val="20"/>
                    <w:shd w:val="clear" w:color="auto" w:fill="FFFFFF"/>
                    <w:lang w:val="en-GB"/>
                  </w:rPr>
                  <m:t>N</m:t>
                </w:ins>
              </m:r>
            </m:sup>
            <m:e>
              <m:sSub>
                <m:sSubPr>
                  <m:ctrlPr>
                    <w:ins w:id="421" w:author="Author">
                      <w:rPr>
                        <w:rFonts w:ascii="Cambria Math" w:hAnsi="Cambria Math"/>
                        <w:i/>
                        <w:sz w:val="20"/>
                        <w:szCs w:val="20"/>
                        <w:shd w:val="clear" w:color="auto" w:fill="FFFFFF"/>
                        <w:lang w:val="en-GB"/>
                      </w:rPr>
                    </w:ins>
                  </m:ctrlPr>
                </m:sSubPr>
                <m:e>
                  <m:r>
                    <w:ins w:id="422" w:author="Author">
                      <w:rPr>
                        <w:rFonts w:ascii="Cambria Math" w:hAnsi="Cambria Math"/>
                        <w:sz w:val="20"/>
                        <w:szCs w:val="20"/>
                        <w:shd w:val="clear" w:color="auto" w:fill="FFFFFF"/>
                        <w:lang w:val="en-GB"/>
                      </w:rPr>
                      <m:t>x</m:t>
                    </w:ins>
                  </m:r>
                </m:e>
                <m:sub>
                  <m:r>
                    <w:ins w:id="423" w:author="Author">
                      <w:rPr>
                        <w:rFonts w:ascii="Cambria Math" w:hAnsi="Cambria Math"/>
                        <w:sz w:val="20"/>
                        <w:szCs w:val="20"/>
                        <w:shd w:val="clear" w:color="auto" w:fill="FFFFFF"/>
                        <w:lang w:val="en-GB"/>
                      </w:rPr>
                      <m:t>i</m:t>
                    </w:ins>
                  </m:r>
                </m:sub>
              </m:sSub>
              <m:r>
                <w:ins w:id="424" w:author="Author">
                  <w:rPr>
                    <w:rFonts w:ascii="Cambria Math" w:hAnsi="Cambria Math"/>
                    <w:sz w:val="20"/>
                    <w:szCs w:val="20"/>
                    <w:shd w:val="clear" w:color="auto" w:fill="FFFFFF"/>
                    <w:lang w:val="en-GB"/>
                  </w:rPr>
                  <m:t xml:space="preserve">,  </m:t>
                </w:ins>
              </m:r>
            </m:e>
          </m:nary>
        </m:oMath>
      </m:oMathPara>
    </w:p>
    <w:p w14:paraId="27A1DDF0" w14:textId="77777777" w:rsidR="00043D69" w:rsidRPr="005550AE" w:rsidRDefault="00FE587D" w:rsidP="00967227">
      <w:pPr>
        <w:pStyle w:val="IETParagraph"/>
        <w:rPr>
          <w:ins w:id="425" w:author="Author"/>
          <w:i/>
          <w:lang w:val="en-GB"/>
        </w:rPr>
      </w:pPr>
      <m:oMath>
        <m:sSub>
          <m:sSubPr>
            <m:ctrlPr>
              <w:ins w:id="426" w:author="Author">
                <w:rPr>
                  <w:rFonts w:ascii="Cambria Math" w:hAnsi="Cambria Math"/>
                  <w:i/>
                  <w:sz w:val="20"/>
                  <w:szCs w:val="20"/>
                  <w:shd w:val="clear" w:color="auto" w:fill="FFFFFF"/>
                  <w:lang w:val="en-GB"/>
                </w:rPr>
              </w:ins>
            </m:ctrlPr>
          </m:sSubPr>
          <m:e>
            <m:r>
              <w:ins w:id="427" w:author="Author">
                <w:rPr>
                  <w:rFonts w:ascii="Cambria Math" w:hAnsi="Cambria Math"/>
                  <w:sz w:val="20"/>
                  <w:szCs w:val="20"/>
                  <w:shd w:val="clear" w:color="auto" w:fill="FFFFFF"/>
                  <w:lang w:val="en-GB"/>
                </w:rPr>
                <m:t>y</m:t>
              </w:ins>
            </m:r>
          </m:e>
          <m:sub>
            <m:r>
              <w:ins w:id="428" w:author="Author">
                <w:rPr>
                  <w:rFonts w:ascii="Cambria Math" w:hAnsi="Cambria Math"/>
                  <w:sz w:val="20"/>
                  <w:szCs w:val="20"/>
                  <w:shd w:val="clear" w:color="auto" w:fill="FFFFFF"/>
                  <w:lang w:val="en-GB"/>
                </w:rPr>
                <m:t>c</m:t>
              </w:ins>
            </m:r>
          </m:sub>
        </m:sSub>
        <m:r>
          <w:ins w:id="429" w:author="Author">
            <w:rPr>
              <w:rFonts w:ascii="Cambria Math" w:hAnsi="Cambria Math"/>
              <w:sz w:val="20"/>
              <w:szCs w:val="20"/>
              <w:shd w:val="clear" w:color="auto" w:fill="FFFFFF"/>
              <w:lang w:val="en-GB"/>
            </w:rPr>
            <m:t>=</m:t>
          </w:ins>
        </m:r>
        <m:f>
          <m:fPr>
            <m:ctrlPr>
              <w:ins w:id="430" w:author="Author">
                <w:rPr>
                  <w:rFonts w:ascii="Cambria Math" w:hAnsi="Cambria Math"/>
                  <w:i/>
                  <w:sz w:val="20"/>
                  <w:szCs w:val="20"/>
                  <w:shd w:val="clear" w:color="auto" w:fill="FFFFFF"/>
                  <w:lang w:val="en-GB"/>
                </w:rPr>
              </w:ins>
            </m:ctrlPr>
          </m:fPr>
          <m:num>
            <m:r>
              <w:ins w:id="431" w:author="Author">
                <w:rPr>
                  <w:rFonts w:ascii="Cambria Math" w:hAnsi="Cambria Math"/>
                  <w:sz w:val="20"/>
                  <w:szCs w:val="20"/>
                  <w:shd w:val="clear" w:color="auto" w:fill="FFFFFF"/>
                  <w:lang w:val="en-GB"/>
                </w:rPr>
                <m:t>1</m:t>
              </w:ins>
            </m:r>
          </m:num>
          <m:den>
            <m:r>
              <w:ins w:id="432" w:author="Author">
                <w:rPr>
                  <w:rFonts w:ascii="Cambria Math" w:hAnsi="Cambria Math"/>
                  <w:sz w:val="20"/>
                  <w:szCs w:val="20"/>
                  <w:shd w:val="clear" w:color="auto" w:fill="FFFFFF"/>
                  <w:lang w:val="en-GB"/>
                </w:rPr>
                <m:t>N</m:t>
              </w:ins>
            </m:r>
          </m:den>
        </m:f>
        <m:nary>
          <m:naryPr>
            <m:chr m:val="∑"/>
            <m:limLoc m:val="undOvr"/>
            <m:ctrlPr>
              <w:ins w:id="433" w:author="Author">
                <w:rPr>
                  <w:rFonts w:ascii="Cambria Math" w:hAnsi="Cambria Math"/>
                  <w:i/>
                  <w:sz w:val="20"/>
                  <w:szCs w:val="20"/>
                  <w:shd w:val="clear" w:color="auto" w:fill="FFFFFF"/>
                  <w:lang w:val="en-GB"/>
                </w:rPr>
              </w:ins>
            </m:ctrlPr>
          </m:naryPr>
          <m:sub>
            <m:r>
              <w:ins w:id="434" w:author="Author">
                <w:rPr>
                  <w:rFonts w:ascii="Cambria Math" w:hAnsi="Cambria Math"/>
                  <w:sz w:val="20"/>
                  <w:szCs w:val="20"/>
                  <w:shd w:val="clear" w:color="auto" w:fill="FFFFFF"/>
                  <w:lang w:val="en-GB"/>
                </w:rPr>
                <m:t>i-1</m:t>
              </w:ins>
            </m:r>
          </m:sub>
          <m:sup>
            <m:r>
              <w:ins w:id="435" w:author="Author">
                <w:rPr>
                  <w:rFonts w:ascii="Cambria Math" w:hAnsi="Cambria Math"/>
                  <w:sz w:val="20"/>
                  <w:szCs w:val="20"/>
                  <w:shd w:val="clear" w:color="auto" w:fill="FFFFFF"/>
                  <w:lang w:val="en-GB"/>
                </w:rPr>
                <m:t>N</m:t>
              </w:ins>
            </m:r>
          </m:sup>
          <m:e>
            <m:sSub>
              <m:sSubPr>
                <m:ctrlPr>
                  <w:ins w:id="436" w:author="Author">
                    <w:rPr>
                      <w:rFonts w:ascii="Cambria Math" w:hAnsi="Cambria Math"/>
                      <w:i/>
                      <w:sz w:val="20"/>
                      <w:szCs w:val="20"/>
                      <w:shd w:val="clear" w:color="auto" w:fill="FFFFFF"/>
                      <w:lang w:val="en-GB"/>
                    </w:rPr>
                  </w:ins>
                </m:ctrlPr>
              </m:sSubPr>
              <m:e>
                <m:r>
                  <w:ins w:id="437" w:author="Author">
                    <w:rPr>
                      <w:rFonts w:ascii="Cambria Math" w:hAnsi="Cambria Math"/>
                      <w:sz w:val="20"/>
                      <w:szCs w:val="20"/>
                      <w:shd w:val="clear" w:color="auto" w:fill="FFFFFF"/>
                      <w:lang w:val="en-GB"/>
                    </w:rPr>
                    <m:t>y</m:t>
                  </w:ins>
                </m:r>
              </m:e>
              <m:sub>
                <m:r>
                  <w:ins w:id="438" w:author="Author">
                    <w:rPr>
                      <w:rFonts w:ascii="Cambria Math" w:hAnsi="Cambria Math"/>
                      <w:sz w:val="20"/>
                      <w:szCs w:val="20"/>
                      <w:shd w:val="clear" w:color="auto" w:fill="FFFFFF"/>
                      <w:lang w:val="en-GB"/>
                    </w:rPr>
                    <m:t>i</m:t>
                  </w:ins>
                </m:r>
              </m:sub>
            </m:sSub>
            <m:r>
              <w:ins w:id="439" w:author="Author">
                <w:rPr>
                  <w:rFonts w:ascii="Cambria Math" w:hAnsi="Cambria Math"/>
                  <w:sz w:val="20"/>
                  <w:szCs w:val="20"/>
                  <w:shd w:val="clear" w:color="auto" w:fill="FFFFFF"/>
                  <w:lang w:val="en-GB"/>
                </w:rPr>
                <m:t xml:space="preserve"> </m:t>
              </w:ins>
            </m:r>
          </m:e>
        </m:nary>
      </m:oMath>
      <w:ins w:id="440" w:author="Author">
        <w:r w:rsidR="00967227" w:rsidRPr="005550AE" w:rsidDel="00967227">
          <w:rPr>
            <w:i/>
            <w:lang w:val="en-GB"/>
          </w:rPr>
          <w:t xml:space="preserve"> </w:t>
        </w:r>
      </w:ins>
    </w:p>
    <w:p w14:paraId="4568F1A0" w14:textId="28279106" w:rsidR="000F6A6A" w:rsidRPr="005550AE" w:rsidDel="00967227" w:rsidRDefault="00967227" w:rsidP="00B36D6C">
      <w:pPr>
        <w:pStyle w:val="IETParagraph"/>
        <w:spacing w:line="240" w:lineRule="auto"/>
        <w:ind w:left="-15" w:firstLine="15"/>
        <w:jc w:val="right"/>
        <w:rPr>
          <w:del w:id="441" w:author="Author"/>
          <w:sz w:val="20"/>
          <w:szCs w:val="20"/>
          <w:shd w:val="clear" w:color="auto" w:fill="FFFFFF"/>
          <w:lang w:val="en-GB"/>
        </w:rPr>
      </w:pPr>
      <w:ins w:id="442" w:author="Author">
        <w:r w:rsidRPr="005550AE">
          <w:rPr>
            <w:sz w:val="20"/>
            <w:szCs w:val="20"/>
            <w:shd w:val="clear" w:color="auto" w:fill="FFFFFF"/>
            <w:lang w:val="en-GB"/>
          </w:rPr>
          <w:lastRenderedPageBreak/>
          <w:t>(1)</w:t>
        </w:r>
      </w:ins>
      <w:del w:id="443" w:author="Author">
        <w:r w:rsidR="000F6A6A" w:rsidRPr="005550AE" w:rsidDel="00967227">
          <w:rPr>
            <w:sz w:val="20"/>
            <w:szCs w:val="20"/>
            <w:shd w:val="clear" w:color="auto" w:fill="FFFFFF"/>
            <w:lang w:val="en-GB"/>
          </w:rPr>
          <w:delText>N</w:delText>
        </w:r>
        <w:r w:rsidR="000F6A6A" w:rsidRPr="005550AE" w:rsidDel="00967227">
          <w:rPr>
            <w:sz w:val="20"/>
            <w:szCs w:val="20"/>
            <w:shd w:val="clear" w:color="auto" w:fill="FFFFFF"/>
            <w:lang w:val="en-GB"/>
          </w:rPr>
          <w:tab/>
          <w:delText>N 1</w:delText>
        </w:r>
        <w:r w:rsidR="000F6A6A" w:rsidRPr="005550AE" w:rsidDel="00967227">
          <w:rPr>
            <w:sz w:val="20"/>
            <w:szCs w:val="20"/>
            <w:shd w:val="clear" w:color="auto" w:fill="FFFFFF"/>
            <w:lang w:val="en-GB"/>
          </w:rPr>
          <w:tab/>
          <w:delText>1</w:delText>
        </w:r>
      </w:del>
    </w:p>
    <w:p w14:paraId="660A4F81" w14:textId="25CC2AC6" w:rsidR="000F6A6A" w:rsidRPr="005550AE" w:rsidDel="00967227" w:rsidRDefault="000F6A6A" w:rsidP="00B36D6C">
      <w:pPr>
        <w:pStyle w:val="IETParagraph"/>
        <w:jc w:val="right"/>
        <w:rPr>
          <w:del w:id="444" w:author="Author"/>
          <w:lang w:val="en-GB"/>
        </w:rPr>
      </w:pPr>
      <w:del w:id="445" w:author="Author">
        <w:r w:rsidRPr="005550AE" w:rsidDel="00967227">
          <w:rPr>
            <w:i/>
            <w:lang w:val="en-GB"/>
          </w:rPr>
          <w:delText xml:space="preserve">xc </w:delText>
        </w:r>
        <w:r w:rsidRPr="005550AE" w:rsidDel="00967227">
          <w:rPr>
            <w:rFonts w:eastAsia="Segoe UI Symbol"/>
            <w:lang w:val="en-GB"/>
          </w:rPr>
          <w:delText xml:space="preserve">= </w:delText>
        </w:r>
        <w:r w:rsidRPr="005550AE" w:rsidDel="00967227">
          <w:rPr>
            <w:rFonts w:eastAsia="Calibri"/>
            <w:lang w:val="en-GB"/>
          </w:rPr>
          <mc:AlternateContent>
            <mc:Choice Requires="wpg">
              <w:drawing>
                <wp:inline distT="0" distB="0" distL="0" distR="0" wp14:anchorId="6EF50F8C" wp14:editId="4A62582F">
                  <wp:extent cx="147727" cy="7721"/>
                  <wp:effectExtent l="0" t="0" r="0" b="0"/>
                  <wp:docPr id="5864" name="Group 5864"/>
                  <wp:cNvGraphicFramePr/>
                  <a:graphic xmlns:a="http://schemas.openxmlformats.org/drawingml/2006/main">
                    <a:graphicData uri="http://schemas.microsoft.com/office/word/2010/wordprocessingGroup">
                      <wpg:wgp>
                        <wpg:cNvGrpSpPr/>
                        <wpg:grpSpPr>
                          <a:xfrm>
                            <a:off x="0" y="0"/>
                            <a:ext cx="147727" cy="7721"/>
                            <a:chOff x="0" y="0"/>
                            <a:chExt cx="147727" cy="7721"/>
                          </a:xfrm>
                        </wpg:grpSpPr>
                        <wps:wsp>
                          <wps:cNvPr id="176" name="Shape 176"/>
                          <wps:cNvSpPr/>
                          <wps:spPr>
                            <a:xfrm>
                              <a:off x="0" y="0"/>
                              <a:ext cx="147727" cy="0"/>
                            </a:xfrm>
                            <a:custGeom>
                              <a:avLst/>
                              <a:gdLst/>
                              <a:ahLst/>
                              <a:cxnLst/>
                              <a:rect l="0" t="0" r="0" b="0"/>
                              <a:pathLst>
                                <a:path w="147727">
                                  <a:moveTo>
                                    <a:pt x="0" y="0"/>
                                  </a:moveTo>
                                  <a:lnTo>
                                    <a:pt x="147727"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C373FF" id="Group 5864" o:spid="_x0000_s1026" style="width:11.65pt;height:.6pt;mso-position-horizontal-relative:char;mso-position-vertical-relative:line" coordsize="147727,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">
                  <v:shape id="Shape 176" o:spid="_x0000_s1027" style="position:absolute;width:147727;height:0;visibility:visible;mso-wrap-style:square;v-text-anchor:top" coordsize="14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" path="m,l147727,e" filled="f" strokeweight=".21447mm">
                    <v:path arrowok="t" textboxrect="0,0,147727,0"/>
                  </v:shape>
                  <w10:anchorlock/>
                </v:group>
              </w:pict>
            </mc:Fallback>
          </mc:AlternateContent>
        </w:r>
        <w:r w:rsidRPr="005550AE" w:rsidDel="00967227">
          <w:rPr>
            <w:rFonts w:eastAsia="Segoe UI Symbol"/>
            <w:lang w:val="en-GB"/>
          </w:rPr>
          <w:delText>∑</w:delText>
        </w:r>
        <w:r w:rsidRPr="005550AE" w:rsidDel="00967227">
          <w:rPr>
            <w:i/>
            <w:lang w:val="en-GB"/>
          </w:rPr>
          <w:delText xml:space="preserve">xi </w:delText>
        </w:r>
        <w:r w:rsidRPr="005550AE" w:rsidDel="00967227">
          <w:rPr>
            <w:lang w:val="en-GB"/>
          </w:rPr>
          <w:delText xml:space="preserve">, </w:delText>
        </w:r>
        <w:r w:rsidRPr="005550AE" w:rsidDel="00967227">
          <w:rPr>
            <w:i/>
            <w:lang w:val="en-GB"/>
          </w:rPr>
          <w:delText xml:space="preserve">yc </w:delText>
        </w:r>
        <w:r w:rsidRPr="005550AE" w:rsidDel="00967227">
          <w:rPr>
            <w:rFonts w:eastAsia="Segoe UI Symbol"/>
            <w:lang w:val="en-GB"/>
          </w:rPr>
          <w:delText xml:space="preserve">= </w:delText>
        </w:r>
        <w:r w:rsidRPr="005550AE" w:rsidDel="00967227">
          <w:rPr>
            <w:rFonts w:eastAsia="Calibri"/>
            <w:lang w:val="en-GB"/>
          </w:rPr>
          <mc:AlternateContent>
            <mc:Choice Requires="wpg">
              <w:drawing>
                <wp:inline distT="0" distB="0" distL="0" distR="0" wp14:anchorId="39DDD353" wp14:editId="0E00DF3D">
                  <wp:extent cx="148124" cy="7721"/>
                  <wp:effectExtent l="0" t="0" r="0" b="0"/>
                  <wp:docPr id="5865" name="Group 5865"/>
                  <wp:cNvGraphicFramePr/>
                  <a:graphic xmlns:a="http://schemas.openxmlformats.org/drawingml/2006/main">
                    <a:graphicData uri="http://schemas.microsoft.com/office/word/2010/wordprocessingGroup">
                      <wpg:wgp>
                        <wpg:cNvGrpSpPr/>
                        <wpg:grpSpPr>
                          <a:xfrm>
                            <a:off x="0" y="0"/>
                            <a:ext cx="148124" cy="7721"/>
                            <a:chOff x="0" y="0"/>
                            <a:chExt cx="148124" cy="7721"/>
                          </a:xfrm>
                        </wpg:grpSpPr>
                        <wps:wsp>
                          <wps:cNvPr id="177" name="Shape 177"/>
                          <wps:cNvSpPr/>
                          <wps:spPr>
                            <a:xfrm>
                              <a:off x="0" y="0"/>
                              <a:ext cx="148124" cy="0"/>
                            </a:xfrm>
                            <a:custGeom>
                              <a:avLst/>
                              <a:gdLst/>
                              <a:ahLst/>
                              <a:cxnLst/>
                              <a:rect l="0" t="0" r="0" b="0"/>
                              <a:pathLst>
                                <a:path w="148124">
                                  <a:moveTo>
                                    <a:pt x="0" y="0"/>
                                  </a:moveTo>
                                  <a:lnTo>
                                    <a:pt x="148124"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B3B778" id="Group 5865" o:spid="_x0000_s1026" style="width:11.65pt;height:.6pt;mso-position-horizontal-relative:char;mso-position-vertical-relative:line" coordsize="148124,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">
                  <v:shape id="Shape 177" o:spid="_x0000_s1027" style="position:absolute;width:148124;height:0;visibility:visible;mso-wrap-style:square;v-text-anchor:top" coordsize="148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" path="m,l148124,e" filled="f" strokeweight=".21447mm">
                    <v:path arrowok="t" textboxrect="0,0,148124,0"/>
                  </v:shape>
                  <w10:anchorlock/>
                </v:group>
              </w:pict>
            </mc:Fallback>
          </mc:AlternateContent>
        </w:r>
        <w:r w:rsidRPr="005550AE" w:rsidDel="00967227">
          <w:rPr>
            <w:rFonts w:eastAsia="Segoe UI Symbol"/>
            <w:lang w:val="en-GB"/>
          </w:rPr>
          <w:delText>∑</w:delText>
        </w:r>
        <w:r w:rsidRPr="005550AE" w:rsidDel="00967227">
          <w:rPr>
            <w:i/>
            <w:lang w:val="en-GB"/>
          </w:rPr>
          <w:delText>yi</w:delText>
        </w:r>
      </w:del>
    </w:p>
    <w:p w14:paraId="3498F389" w14:textId="2B5E1A20" w:rsidR="000F6A6A" w:rsidRPr="005550AE" w:rsidRDefault="000F6A6A" w:rsidP="00B36D6C">
      <w:pPr>
        <w:pStyle w:val="IETParagraph"/>
        <w:jc w:val="right"/>
        <w:rPr>
          <w:lang w:val="en-GB"/>
        </w:rPr>
      </w:pPr>
      <w:del w:id="446" w:author="Author">
        <w:r w:rsidRPr="005550AE" w:rsidDel="00967227">
          <w:rPr>
            <w:vertAlign w:val="subscript"/>
            <w:lang w:val="en-GB"/>
          </w:rPr>
          <w:delText xml:space="preserve"> </w:delText>
        </w:r>
        <w:r w:rsidRPr="005550AE" w:rsidDel="00967227">
          <w:rPr>
            <w:i/>
            <w:vertAlign w:val="superscript"/>
            <w:lang w:val="en-GB"/>
          </w:rPr>
          <w:delText>i</w:delText>
        </w:r>
        <w:r w:rsidRPr="005550AE" w:rsidDel="00967227">
          <w:rPr>
            <w:rFonts w:eastAsia="Segoe UI Symbol"/>
            <w:vertAlign w:val="superscript"/>
            <w:lang w:val="en-GB"/>
          </w:rPr>
          <w:delText>−</w:delText>
        </w:r>
        <w:r w:rsidRPr="005550AE" w:rsidDel="00967227">
          <w:rPr>
            <w:vertAlign w:val="superscript"/>
            <w:lang w:val="en-GB"/>
          </w:rPr>
          <w:delText xml:space="preserve">1 </w:delText>
        </w:r>
        <w:r w:rsidRPr="005550AE" w:rsidDel="00967227">
          <w:rPr>
            <w:i/>
            <w:vertAlign w:val="superscript"/>
            <w:lang w:val="en-GB"/>
          </w:rPr>
          <w:delText>N i</w:delText>
        </w:r>
        <w:r w:rsidRPr="005550AE" w:rsidDel="00967227">
          <w:rPr>
            <w:rFonts w:eastAsia="Segoe UI Symbol"/>
            <w:vertAlign w:val="superscript"/>
            <w:lang w:val="en-GB"/>
          </w:rPr>
          <w:delText>−</w:delText>
        </w:r>
        <w:r w:rsidRPr="005550AE" w:rsidDel="00967227">
          <w:rPr>
            <w:vertAlign w:val="superscript"/>
            <w:lang w:val="en-GB"/>
          </w:rPr>
          <w:delText>1</w:delText>
        </w:r>
        <w:r w:rsidRPr="005550AE" w:rsidDel="00967227">
          <w:rPr>
            <w:lang w:val="en-GB"/>
          </w:rPr>
          <w:delText xml:space="preserve">                     (1) </w:delText>
        </w:r>
        <w:r w:rsidRPr="005550AE" w:rsidDel="00967227">
          <w:rPr>
            <w:i/>
            <w:vertAlign w:val="superscript"/>
            <w:lang w:val="en-GB"/>
          </w:rPr>
          <w:delText>N</w:delText>
        </w:r>
      </w:del>
    </w:p>
    <w:p w14:paraId="6AC3A948" w14:textId="77777777" w:rsidR="000F6A6A" w:rsidRPr="005550AE" w:rsidRDefault="000F6A6A" w:rsidP="00A532E6">
      <w:pPr>
        <w:pStyle w:val="IETParagraph"/>
        <w:spacing w:line="240" w:lineRule="auto"/>
        <w:ind w:firstLine="360"/>
        <w:rPr>
          <w:sz w:val="20"/>
          <w:szCs w:val="20"/>
          <w:shd w:val="clear" w:color="auto" w:fill="FFFFFF"/>
          <w:lang w:val="en-GB"/>
        </w:rPr>
      </w:pPr>
      <w:r w:rsidRPr="005550AE">
        <w:rPr>
          <w:sz w:val="20"/>
          <w:szCs w:val="20"/>
          <w:shd w:val="clear" w:color="auto" w:fill="FFFFFF"/>
          <w:lang w:val="en-GB"/>
        </w:rPr>
        <w:t xml:space="preserve">where </w:t>
      </w:r>
      <w:r w:rsidRPr="005550AE">
        <w:rPr>
          <w:i/>
          <w:iCs/>
          <w:sz w:val="20"/>
          <w:szCs w:val="20"/>
          <w:shd w:val="clear" w:color="auto" w:fill="FFFFFF"/>
          <w:lang w:val="en-GB"/>
        </w:rPr>
        <w:t>N</w:t>
      </w:r>
      <w:r w:rsidRPr="005550AE">
        <w:rPr>
          <w:sz w:val="20"/>
          <w:szCs w:val="20"/>
          <w:shd w:val="clear" w:color="auto" w:fill="FFFFFF"/>
          <w:lang w:val="en-GB"/>
        </w:rPr>
        <w:t xml:space="preserve"> is the number of pixels in the </w:t>
      </w:r>
      <w:del w:id="447" w:author="Author">
        <w:r w:rsidRPr="005550AE" w:rsidDel="000F6A6A">
          <w:rPr>
            <w:sz w:val="20"/>
            <w:szCs w:val="20"/>
            <w:shd w:val="clear" w:color="auto" w:fill="FFFFFF"/>
            <w:lang w:val="en-GB"/>
          </w:rPr>
          <w:delText xml:space="preserve">BLOB </w:delText>
        </w:r>
      </w:del>
      <w:ins w:id="448" w:author="Author">
        <w:r w:rsidRPr="005550AE">
          <w:rPr>
            <w:sz w:val="20"/>
            <w:szCs w:val="20"/>
            <w:shd w:val="clear" w:color="auto" w:fill="FFFFFF"/>
            <w:lang w:val="en-GB"/>
          </w:rPr>
          <w:t xml:space="preserve">blob </w:t>
        </w:r>
      </w:ins>
      <w:r w:rsidRPr="005550AE">
        <w:rPr>
          <w:sz w:val="20"/>
          <w:szCs w:val="20"/>
          <w:shd w:val="clear" w:color="auto" w:fill="FFFFFF"/>
          <w:lang w:val="en-GB"/>
        </w:rPr>
        <w:t xml:space="preserve">and </w:t>
      </w:r>
      <w:r w:rsidRPr="005550AE">
        <w:rPr>
          <w:i/>
          <w:iCs/>
          <w:sz w:val="20"/>
          <w:szCs w:val="20"/>
          <w:shd w:val="clear" w:color="auto" w:fill="FFFFFF"/>
          <w:lang w:val="en-GB"/>
        </w:rPr>
        <w:t>x</w:t>
      </w:r>
      <w:r w:rsidRPr="005550AE">
        <w:rPr>
          <w:i/>
          <w:iCs/>
          <w:sz w:val="20"/>
          <w:szCs w:val="20"/>
          <w:shd w:val="clear" w:color="auto" w:fill="FFFFFF"/>
          <w:vertAlign w:val="subscript"/>
          <w:lang w:val="en-GB"/>
        </w:rPr>
        <w:t>i</w:t>
      </w:r>
      <w:r w:rsidRPr="005550AE">
        <w:rPr>
          <w:sz w:val="20"/>
          <w:szCs w:val="20"/>
          <w:shd w:val="clear" w:color="auto" w:fill="FFFFFF"/>
          <w:lang w:val="en-GB"/>
        </w:rPr>
        <w:t xml:space="preserve"> and </w:t>
      </w:r>
      <w:r w:rsidRPr="005550AE">
        <w:rPr>
          <w:i/>
          <w:iCs/>
          <w:sz w:val="20"/>
          <w:szCs w:val="20"/>
          <w:shd w:val="clear" w:color="auto" w:fill="FFFFFF"/>
          <w:lang w:val="en-GB"/>
        </w:rPr>
        <w:t>y</w:t>
      </w:r>
      <w:r w:rsidRPr="005550AE">
        <w:rPr>
          <w:i/>
          <w:iCs/>
          <w:sz w:val="20"/>
          <w:szCs w:val="20"/>
          <w:shd w:val="clear" w:color="auto" w:fill="FFFFFF"/>
          <w:vertAlign w:val="subscript"/>
          <w:lang w:val="en-GB"/>
        </w:rPr>
        <w:t>i</w:t>
      </w:r>
      <w:r w:rsidRPr="005550AE">
        <w:rPr>
          <w:sz w:val="20"/>
          <w:szCs w:val="20"/>
          <w:shd w:val="clear" w:color="auto" w:fill="FFFFFF"/>
          <w:lang w:val="en-GB"/>
        </w:rPr>
        <w:t xml:space="preserve"> are the </w:t>
      </w:r>
      <w:r w:rsidRPr="005550AE">
        <w:rPr>
          <w:i/>
          <w:iCs/>
          <w:sz w:val="20"/>
          <w:szCs w:val="20"/>
          <w:shd w:val="clear" w:color="auto" w:fill="FFFFFF"/>
          <w:lang w:val="en-GB"/>
        </w:rPr>
        <w:t>x</w:t>
      </w:r>
      <w:r w:rsidRPr="005550AE">
        <w:rPr>
          <w:sz w:val="20"/>
          <w:szCs w:val="20"/>
          <w:shd w:val="clear" w:color="auto" w:fill="FFFFFF"/>
          <w:lang w:val="en-GB"/>
        </w:rPr>
        <w:t xml:space="preserve"> and </w:t>
      </w:r>
      <w:r w:rsidRPr="005550AE">
        <w:rPr>
          <w:i/>
          <w:iCs/>
          <w:sz w:val="20"/>
          <w:szCs w:val="20"/>
          <w:shd w:val="clear" w:color="auto" w:fill="FFFFFF"/>
          <w:lang w:val="en-GB"/>
        </w:rPr>
        <w:t>y</w:t>
      </w:r>
      <w:r w:rsidRPr="005550AE">
        <w:rPr>
          <w:sz w:val="20"/>
          <w:szCs w:val="20"/>
          <w:shd w:val="clear" w:color="auto" w:fill="FFFFFF"/>
          <w:lang w:val="en-GB"/>
        </w:rPr>
        <w:t xml:space="preserve"> coordinates of the </w:t>
      </w:r>
      <w:r w:rsidRPr="005550AE">
        <w:rPr>
          <w:i/>
          <w:iCs/>
          <w:sz w:val="20"/>
          <w:szCs w:val="20"/>
          <w:shd w:val="clear" w:color="auto" w:fill="FFFFFF"/>
          <w:lang w:val="en-GB"/>
        </w:rPr>
        <w:t>N</w:t>
      </w:r>
      <w:r w:rsidRPr="005550AE">
        <w:rPr>
          <w:sz w:val="20"/>
          <w:szCs w:val="20"/>
          <w:shd w:val="clear" w:color="auto" w:fill="FFFFFF"/>
          <w:lang w:val="en-GB"/>
        </w:rPr>
        <w:t xml:space="preserve"> pixels, respectively. </w:t>
      </w:r>
    </w:p>
    <w:p w14:paraId="6F42192D" w14:textId="645F629A" w:rsidR="000F6A6A" w:rsidRPr="005550AE" w:rsidDel="00CE405A" w:rsidRDefault="000F6A6A" w:rsidP="000F6A6A">
      <w:pPr>
        <w:pStyle w:val="IETParagraph"/>
        <w:ind w:firstLine="360"/>
        <w:rPr>
          <w:del w:id="449" w:author="Author"/>
          <w:sz w:val="20"/>
          <w:szCs w:val="20"/>
          <w:shd w:val="clear" w:color="auto" w:fill="FFFFFF"/>
          <w:lang w:val="en-GB"/>
        </w:rPr>
      </w:pPr>
      <w:ins w:id="450" w:author="Author">
        <w:r w:rsidRPr="005550AE">
          <w:rPr>
            <w:sz w:val="20"/>
            <w:szCs w:val="20"/>
            <w:shd w:val="clear" w:color="auto" w:fill="FFFFFF"/>
            <w:lang w:val="en-GB"/>
          </w:rPr>
          <w:t>The b</w:t>
        </w:r>
      </w:ins>
      <w:del w:id="451" w:author="Author">
        <w:r w:rsidRPr="005550AE" w:rsidDel="00CE405A">
          <w:rPr>
            <w:sz w:val="20"/>
            <w:szCs w:val="20"/>
            <w:shd w:val="clear" w:color="auto" w:fill="FFFFFF"/>
            <w:lang w:val="en-GB"/>
          </w:rPr>
          <w:delText>B</w:delText>
        </w:r>
      </w:del>
      <w:r w:rsidRPr="005550AE">
        <w:rPr>
          <w:sz w:val="20"/>
          <w:szCs w:val="20"/>
          <w:shd w:val="clear" w:color="auto" w:fill="FFFFFF"/>
          <w:lang w:val="en-GB"/>
        </w:rPr>
        <w:t xml:space="preserve">ounding box of a blob is the minimum rectangle </w:t>
      </w:r>
      <w:del w:id="452" w:author="Author">
        <w:r w:rsidRPr="005550AE" w:rsidDel="00CE405A">
          <w:rPr>
            <w:sz w:val="20"/>
            <w:szCs w:val="20"/>
            <w:shd w:val="clear" w:color="auto" w:fill="FFFFFF"/>
            <w:lang w:val="en-GB"/>
          </w:rPr>
          <w:delText xml:space="preserve">which </w:delText>
        </w:r>
      </w:del>
      <w:ins w:id="453" w:author="Author">
        <w:r w:rsidRPr="005550AE">
          <w:rPr>
            <w:sz w:val="20"/>
            <w:szCs w:val="20"/>
            <w:shd w:val="clear" w:color="auto" w:fill="FFFFFF"/>
            <w:lang w:val="en-GB"/>
          </w:rPr>
          <w:t xml:space="preserve">that </w:t>
        </w:r>
      </w:ins>
      <w:r w:rsidRPr="005550AE">
        <w:rPr>
          <w:sz w:val="20"/>
          <w:szCs w:val="20"/>
          <w:shd w:val="clear" w:color="auto" w:fill="FFFFFF"/>
          <w:lang w:val="en-GB"/>
        </w:rPr>
        <w:t>contains the blob</w:t>
      </w:r>
      <w:ins w:id="454" w:author="Author">
        <w:r w:rsidR="00043D69" w:rsidRPr="005550AE">
          <w:rPr>
            <w:sz w:val="20"/>
            <w:szCs w:val="20"/>
            <w:shd w:val="clear" w:color="auto" w:fill="FFFFFF"/>
            <w:lang w:val="en-GB"/>
          </w:rPr>
          <w:t>;</w:t>
        </w:r>
      </w:ins>
      <w:del w:id="455" w:author="Author">
        <w:r w:rsidRPr="005550AE" w:rsidDel="00043D69">
          <w:rPr>
            <w:sz w:val="20"/>
            <w:szCs w:val="20"/>
            <w:shd w:val="clear" w:color="auto" w:fill="FFFFFF"/>
            <w:lang w:val="en-GB"/>
          </w:rPr>
          <w:delText>.</w:delText>
        </w:r>
      </w:del>
      <w:r w:rsidRPr="005550AE">
        <w:rPr>
          <w:sz w:val="20"/>
          <w:szCs w:val="20"/>
          <w:shd w:val="clear" w:color="auto" w:fill="FFFFFF"/>
          <w:lang w:val="en-GB"/>
        </w:rPr>
        <w:t xml:space="preserve"> </w:t>
      </w:r>
      <w:del w:id="456" w:author="Author">
        <w:r w:rsidRPr="005550AE" w:rsidDel="00043D69">
          <w:rPr>
            <w:sz w:val="20"/>
            <w:szCs w:val="20"/>
            <w:shd w:val="clear" w:color="auto" w:fill="FFFFFF"/>
            <w:lang w:val="en-GB"/>
          </w:rPr>
          <w:delText xml:space="preserve">It </w:delText>
        </w:r>
      </w:del>
      <w:ins w:id="457" w:author="Author">
        <w:r w:rsidR="00043D69" w:rsidRPr="005550AE">
          <w:rPr>
            <w:sz w:val="20"/>
            <w:szCs w:val="20"/>
            <w:shd w:val="clear" w:color="auto" w:fill="FFFFFF"/>
            <w:lang w:val="en-GB"/>
          </w:rPr>
          <w:t xml:space="preserve">it </w:t>
        </w:r>
      </w:ins>
      <w:r w:rsidRPr="005550AE">
        <w:rPr>
          <w:sz w:val="20"/>
          <w:szCs w:val="20"/>
          <w:shd w:val="clear" w:color="auto" w:fill="FFFFFF"/>
          <w:lang w:val="en-GB"/>
        </w:rPr>
        <w:t>is defined by going through all pixels for a blob and finding the four pixels with the minimum x-value, maximum x-value, minimum y-value</w:t>
      </w:r>
      <w:ins w:id="458" w:author="Author">
        <w:r w:rsidRPr="005550AE">
          <w:rPr>
            <w:sz w:val="20"/>
            <w:szCs w:val="20"/>
            <w:shd w:val="clear" w:color="auto" w:fill="FFFFFF"/>
            <w:lang w:val="en-GB"/>
          </w:rPr>
          <w:t>,</w:t>
        </w:r>
      </w:ins>
      <w:r w:rsidRPr="005550AE">
        <w:rPr>
          <w:sz w:val="20"/>
          <w:szCs w:val="20"/>
          <w:shd w:val="clear" w:color="auto" w:fill="FFFFFF"/>
          <w:lang w:val="en-GB"/>
        </w:rPr>
        <w:t xml:space="preserve"> and maximum y-value, respectively. From these values</w:t>
      </w:r>
      <w:ins w:id="459" w:author="Author">
        <w:r w:rsidRPr="005550AE">
          <w:rPr>
            <w:sz w:val="20"/>
            <w:szCs w:val="20"/>
            <w:shd w:val="clear" w:color="auto" w:fill="FFFFFF"/>
            <w:lang w:val="en-GB"/>
          </w:rPr>
          <w:t>,</w:t>
        </w:r>
      </w:ins>
      <w:r w:rsidRPr="005550AE">
        <w:rPr>
          <w:sz w:val="20"/>
          <w:szCs w:val="20"/>
          <w:shd w:val="clear" w:color="auto" w:fill="FFFFFF"/>
          <w:lang w:val="en-GB"/>
        </w:rPr>
        <w:t xml:space="preserve"> the width of the bounding box is given as x</w:t>
      </w:r>
      <w:r w:rsidRPr="005550AE">
        <w:rPr>
          <w:sz w:val="20"/>
          <w:szCs w:val="20"/>
          <w:shd w:val="clear" w:color="auto" w:fill="FFFFFF"/>
          <w:vertAlign w:val="subscript"/>
          <w:lang w:val="en-GB"/>
        </w:rPr>
        <w:t>max</w:t>
      </w:r>
      <w:del w:id="460" w:author="Author">
        <w:r w:rsidRPr="005550AE" w:rsidDel="00043D69">
          <w:rPr>
            <w:sz w:val="20"/>
            <w:szCs w:val="20"/>
            <w:shd w:val="clear" w:color="auto" w:fill="FFFFFF"/>
            <w:lang w:val="en-GB"/>
          </w:rPr>
          <w:delText xml:space="preserve"> </w:delText>
        </w:r>
      </w:del>
      <w:r w:rsidRPr="005550AE">
        <w:rPr>
          <w:sz w:val="20"/>
          <w:szCs w:val="20"/>
          <w:shd w:val="clear" w:color="auto" w:fill="FFFFFF"/>
          <w:lang w:val="en-GB"/>
        </w:rPr>
        <w:t>–</w:t>
      </w:r>
      <w:del w:id="461" w:author="Author">
        <w:r w:rsidRPr="005550AE" w:rsidDel="00043D69">
          <w:rPr>
            <w:sz w:val="20"/>
            <w:szCs w:val="20"/>
            <w:shd w:val="clear" w:color="auto" w:fill="FFFFFF"/>
            <w:lang w:val="en-GB"/>
          </w:rPr>
          <w:delText xml:space="preserve"> </w:delText>
        </w:r>
      </w:del>
      <w:r w:rsidRPr="005550AE">
        <w:rPr>
          <w:sz w:val="20"/>
          <w:szCs w:val="20"/>
          <w:shd w:val="clear" w:color="auto" w:fill="FFFFFF"/>
          <w:lang w:val="en-GB"/>
        </w:rPr>
        <w:t>x</w:t>
      </w:r>
      <w:r w:rsidRPr="005550AE">
        <w:rPr>
          <w:sz w:val="20"/>
          <w:szCs w:val="20"/>
          <w:shd w:val="clear" w:color="auto" w:fill="FFFFFF"/>
          <w:vertAlign w:val="subscript"/>
          <w:lang w:val="en-GB"/>
        </w:rPr>
        <w:t>min</w:t>
      </w:r>
      <w:r w:rsidRPr="005550AE">
        <w:rPr>
          <w:sz w:val="20"/>
          <w:szCs w:val="20"/>
          <w:shd w:val="clear" w:color="auto" w:fill="FFFFFF"/>
          <w:lang w:val="en-GB"/>
        </w:rPr>
        <w:t xml:space="preserve"> and the height as y</w:t>
      </w:r>
      <w:r w:rsidRPr="005550AE">
        <w:rPr>
          <w:sz w:val="20"/>
          <w:szCs w:val="20"/>
          <w:shd w:val="clear" w:color="auto" w:fill="FFFFFF"/>
          <w:vertAlign w:val="subscript"/>
          <w:lang w:val="en-GB"/>
        </w:rPr>
        <w:t>max</w:t>
      </w:r>
      <w:del w:id="462" w:author="Author">
        <w:r w:rsidRPr="005550AE" w:rsidDel="00043D69">
          <w:rPr>
            <w:sz w:val="20"/>
            <w:szCs w:val="20"/>
            <w:shd w:val="clear" w:color="auto" w:fill="FFFFFF"/>
            <w:lang w:val="en-GB"/>
          </w:rPr>
          <w:delText xml:space="preserve"> </w:delText>
        </w:r>
      </w:del>
      <w:r w:rsidRPr="005550AE">
        <w:rPr>
          <w:sz w:val="20"/>
          <w:szCs w:val="20"/>
          <w:shd w:val="clear" w:color="auto" w:fill="FFFFFF"/>
          <w:lang w:val="en-GB"/>
        </w:rPr>
        <w:t>–</w:t>
      </w:r>
      <w:del w:id="463" w:author="Author">
        <w:r w:rsidRPr="005550AE" w:rsidDel="00043D69">
          <w:rPr>
            <w:sz w:val="20"/>
            <w:szCs w:val="20"/>
            <w:shd w:val="clear" w:color="auto" w:fill="FFFFFF"/>
            <w:lang w:val="en-GB"/>
          </w:rPr>
          <w:delText xml:space="preserve"> </w:delText>
        </w:r>
      </w:del>
      <w:r w:rsidRPr="005550AE">
        <w:rPr>
          <w:sz w:val="20"/>
          <w:szCs w:val="20"/>
          <w:shd w:val="clear" w:color="auto" w:fill="FFFFFF"/>
          <w:lang w:val="en-GB"/>
        </w:rPr>
        <w:t>y</w:t>
      </w:r>
      <w:r w:rsidRPr="005550AE">
        <w:rPr>
          <w:sz w:val="20"/>
          <w:szCs w:val="20"/>
          <w:shd w:val="clear" w:color="auto" w:fill="FFFFFF"/>
          <w:vertAlign w:val="subscript"/>
          <w:lang w:val="en-GB"/>
        </w:rPr>
        <w:t>min</w:t>
      </w:r>
      <w:r w:rsidRPr="005550AE">
        <w:rPr>
          <w:sz w:val="20"/>
          <w:szCs w:val="20"/>
          <w:shd w:val="clear" w:color="auto" w:fill="FFFFFF"/>
          <w:lang w:val="en-GB"/>
        </w:rPr>
        <w:t xml:space="preserve">. A bounding box can be used as </w:t>
      </w:r>
      <w:ins w:id="464"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region of interest. </w:t>
      </w:r>
      <w:ins w:id="465" w:author="Author">
        <w:r w:rsidRPr="005550AE">
          <w:rPr>
            <w:sz w:val="20"/>
            <w:szCs w:val="20"/>
            <w:shd w:val="clear" w:color="auto" w:fill="FFFFFF"/>
            <w:lang w:val="en-GB"/>
          </w:rPr>
          <w:t>The c</w:t>
        </w:r>
      </w:ins>
      <w:del w:id="466" w:author="Author">
        <w:r w:rsidRPr="005550AE" w:rsidDel="00CE405A">
          <w:rPr>
            <w:sz w:val="20"/>
            <w:szCs w:val="20"/>
            <w:shd w:val="clear" w:color="auto" w:fill="FFFFFF"/>
            <w:lang w:val="en-GB"/>
          </w:rPr>
          <w:delText>C</w:delText>
        </w:r>
      </w:del>
      <w:r w:rsidRPr="005550AE">
        <w:rPr>
          <w:sz w:val="20"/>
          <w:szCs w:val="20"/>
          <w:shd w:val="clear" w:color="auto" w:fill="FFFFFF"/>
          <w:lang w:val="en-GB"/>
        </w:rPr>
        <w:t>ent</w:t>
      </w:r>
      <w:del w:id="467" w:author="Author">
        <w:r w:rsidRPr="005550AE" w:rsidDel="00F33C1B">
          <w:rPr>
            <w:sz w:val="20"/>
            <w:szCs w:val="20"/>
            <w:shd w:val="clear" w:color="auto" w:fill="FFFFFF"/>
            <w:lang w:val="en-GB"/>
          </w:rPr>
          <w:delText>e</w:delText>
        </w:r>
      </w:del>
      <w:r w:rsidRPr="005550AE">
        <w:rPr>
          <w:sz w:val="20"/>
          <w:szCs w:val="20"/>
          <w:shd w:val="clear" w:color="auto" w:fill="FFFFFF"/>
          <w:lang w:val="en-GB"/>
        </w:rPr>
        <w:t>r</w:t>
      </w:r>
      <w:ins w:id="468" w:author="Author">
        <w:r w:rsidR="00F33C1B" w:rsidRPr="005550AE">
          <w:rPr>
            <w:sz w:val="20"/>
            <w:szCs w:val="20"/>
            <w:shd w:val="clear" w:color="auto" w:fill="FFFFFF"/>
            <w:lang w:val="en-GB"/>
          </w:rPr>
          <w:t>e</w:t>
        </w:r>
      </w:ins>
      <w:r w:rsidRPr="005550AE">
        <w:rPr>
          <w:sz w:val="20"/>
          <w:szCs w:val="20"/>
          <w:shd w:val="clear" w:color="auto" w:fill="FFFFFF"/>
          <w:lang w:val="en-GB"/>
        </w:rPr>
        <w:t xml:space="preserve"> of the bounding box </w:t>
      </w:r>
      <w:ins w:id="469" w:author="Author">
        <w:r w:rsidRPr="005550AE">
          <w:rPr>
            <w:sz w:val="20"/>
            <w:szCs w:val="20"/>
            <w:shd w:val="clear" w:color="auto" w:fill="FFFFFF"/>
            <w:lang w:val="en-GB"/>
          </w:rPr>
          <w:t>is calculated as</w:t>
        </w:r>
      </w:ins>
    </w:p>
    <w:p w14:paraId="55CCD460" w14:textId="77777777" w:rsidR="000F6A6A" w:rsidRPr="005550AE" w:rsidRDefault="000F6A6A" w:rsidP="000F6A6A">
      <w:pPr>
        <w:rPr>
          <w:sz w:val="20"/>
          <w:szCs w:val="20"/>
          <w:shd w:val="clear" w:color="auto" w:fill="FFFFFF"/>
          <w:lang w:val="en-GB"/>
        </w:rPr>
      </w:pPr>
    </w:p>
    <w:p w14:paraId="2DFC38A0" w14:textId="77777777" w:rsidR="000F6A6A" w:rsidRPr="005550AE" w:rsidRDefault="000F6A6A" w:rsidP="00A532E6">
      <w:pPr>
        <w:spacing w:line="259" w:lineRule="auto"/>
        <w:rPr>
          <w:lang w:val="en-GB"/>
        </w:rPr>
      </w:pPr>
      <w:commentRangeStart w:id="470"/>
      <w:r w:rsidRPr="005550AE">
        <w:rPr>
          <w:lang w:val="en-GB"/>
        </w:rPr>
        <w:drawing>
          <wp:inline distT="0" distB="0" distL="0" distR="0" wp14:anchorId="542C2081" wp14:editId="3BE7DD9D">
            <wp:extent cx="3191009" cy="20551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119" cy="2063580"/>
                    </a:xfrm>
                    <a:prstGeom prst="rect">
                      <a:avLst/>
                    </a:prstGeom>
                  </pic:spPr>
                </pic:pic>
              </a:graphicData>
            </a:graphic>
          </wp:inline>
        </w:drawing>
      </w:r>
      <w:commentRangeEnd w:id="470"/>
      <w:r w:rsidRPr="005550AE">
        <w:rPr>
          <w:rStyle w:val="CommentReference"/>
          <w:lang w:val="en-GB"/>
        </w:rPr>
        <w:commentReference w:id="470"/>
      </w:r>
    </w:p>
    <w:p w14:paraId="40150C1F" w14:textId="77777777" w:rsidR="000F6A6A" w:rsidRPr="005550AE" w:rsidRDefault="000F6A6A" w:rsidP="00B36D6C">
      <w:pPr>
        <w:ind w:left="720" w:hanging="720"/>
        <w:rPr>
          <w:b/>
          <w:sz w:val="20"/>
          <w:szCs w:val="20"/>
          <w:shd w:val="clear" w:color="auto" w:fill="FFFFFF"/>
          <w:lang w:val="en-GB"/>
        </w:rPr>
      </w:pPr>
      <w:ins w:id="471" w:author="Author">
        <w:r w:rsidRPr="005550AE">
          <w:rPr>
            <w:sz w:val="20"/>
            <w:szCs w:val="20"/>
            <w:lang w:val="en-GB" w:eastAsia="en-GB"/>
          </w:rPr>
          <mc:AlternateContent>
            <mc:Choice Requires="wps">
              <w:drawing>
                <wp:inline distT="0" distB="0" distL="0" distR="0" wp14:anchorId="51FDE4AA" wp14:editId="143A2DF8">
                  <wp:extent cx="3194685" cy="742950"/>
                  <wp:effectExtent l="0" t="0" r="5715"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6D6C4BC4" w14:textId="77777777" w:rsidR="00FB05E1" w:rsidRPr="005550AE" w:rsidDel="000F6A6A" w:rsidRDefault="00FB05E1" w:rsidP="000F6A6A">
                              <w:pPr>
                                <w:jc w:val="center"/>
                                <w:rPr>
                                  <w:del w:id="472" w:author="Author"/>
                                  <w:i/>
                                  <w:iCs/>
                                  <w:sz w:val="20"/>
                                  <w:lang w:val="en-GB"/>
                                </w:rPr>
                              </w:pPr>
                            </w:p>
                            <w:p w14:paraId="6EA384ED" w14:textId="77777777" w:rsidR="00FB05E1" w:rsidRPr="005550AE" w:rsidRDefault="00FB05E1" w:rsidP="00B36D6C">
                              <w:pPr>
                                <w:jc w:val="center"/>
                                <w:rPr>
                                  <w:ins w:id="473" w:author="Author"/>
                                  <w:i/>
                                  <w:iCs/>
                                  <w:sz w:val="20"/>
                                  <w:lang w:val="en-GB"/>
                                </w:rPr>
                              </w:pPr>
                              <w:ins w:id="474" w:author="Author">
                                <w:r w:rsidRPr="005550AE">
                                  <w:rPr>
                                    <w:i/>
                                    <w:iCs/>
                                    <w:sz w:val="20"/>
                                    <w:lang w:val="en-GB"/>
                                  </w:rPr>
                                  <w:t>Insert Figure 2 here</w:t>
                                </w:r>
                              </w:ins>
                            </w:p>
                            <w:p w14:paraId="122F7980" w14:textId="77777777" w:rsidR="00FB05E1" w:rsidRPr="005550AE" w:rsidDel="000F6A6A" w:rsidRDefault="00FB05E1" w:rsidP="000F6A6A">
                              <w:pPr>
                                <w:jc w:val="center"/>
                                <w:rPr>
                                  <w:del w:id="475" w:author="Author"/>
                                  <w:i/>
                                  <w:sz w:val="20"/>
                                  <w:lang w:val="en-GB"/>
                                </w:rPr>
                              </w:pPr>
                            </w:p>
                            <w:p w14:paraId="4254F1A7" w14:textId="77777777" w:rsidR="00FB05E1" w:rsidRPr="005550AE" w:rsidDel="000F6A6A" w:rsidRDefault="00FB05E1" w:rsidP="000F6A6A">
                              <w:pPr>
                                <w:jc w:val="center"/>
                                <w:rPr>
                                  <w:del w:id="476" w:author="Author"/>
                                  <w:i/>
                                  <w:sz w:val="20"/>
                                  <w:lang w:val="en-GB"/>
                                </w:rPr>
                              </w:pPr>
                            </w:p>
                            <w:p w14:paraId="4FC75874" w14:textId="77777777" w:rsidR="00FB05E1" w:rsidRPr="005550AE" w:rsidDel="000F6A6A" w:rsidRDefault="00FB05E1" w:rsidP="000F6A6A">
                              <w:pPr>
                                <w:jc w:val="center"/>
                                <w:rPr>
                                  <w:del w:id="477" w:author="Author"/>
                                  <w:i/>
                                  <w:sz w:val="20"/>
                                  <w:lang w:val="en-GB"/>
                                </w:rPr>
                              </w:pPr>
                            </w:p>
                            <w:p w14:paraId="2D992A3E" w14:textId="77777777" w:rsidR="00FB05E1" w:rsidRPr="005550AE" w:rsidDel="000F6A6A" w:rsidRDefault="00FB05E1" w:rsidP="000F6A6A">
                              <w:pPr>
                                <w:jc w:val="center"/>
                                <w:rPr>
                                  <w:del w:id="478" w:author="Author"/>
                                  <w:i/>
                                  <w:sz w:val="20"/>
                                  <w:lang w:val="en-GB"/>
                                </w:rPr>
                              </w:pPr>
                            </w:p>
                            <w:p w14:paraId="67F646AA" w14:textId="77777777" w:rsidR="00FB05E1" w:rsidRPr="005550AE" w:rsidDel="000F6A6A" w:rsidRDefault="00FB05E1" w:rsidP="000F6A6A">
                              <w:pPr>
                                <w:jc w:val="center"/>
                                <w:rPr>
                                  <w:del w:id="479" w:author="Author"/>
                                  <w:i/>
                                  <w:sz w:val="20"/>
                                  <w:lang w:val="en-GB"/>
                                </w:rPr>
                              </w:pPr>
                            </w:p>
                            <w:p w14:paraId="6E01E629" w14:textId="77777777" w:rsidR="00FB05E1" w:rsidRPr="005550AE" w:rsidDel="000F6A6A" w:rsidRDefault="00FB05E1" w:rsidP="000F6A6A">
                              <w:pPr>
                                <w:jc w:val="center"/>
                                <w:rPr>
                                  <w:del w:id="480" w:author="Author"/>
                                  <w:i/>
                                  <w:sz w:val="20"/>
                                  <w:lang w:val="en-GB"/>
                                </w:rPr>
                              </w:pPr>
                            </w:p>
                            <w:p w14:paraId="59E79D24" w14:textId="77777777" w:rsidR="00FB05E1" w:rsidRPr="005550AE" w:rsidDel="000F6A6A" w:rsidRDefault="00FB05E1" w:rsidP="000F6A6A">
                              <w:pPr>
                                <w:jc w:val="center"/>
                                <w:rPr>
                                  <w:del w:id="481" w:author="Author"/>
                                  <w:i/>
                                  <w:sz w:val="20"/>
                                  <w:lang w:val="en-GB"/>
                                </w:rPr>
                              </w:pPr>
                            </w:p>
                            <w:p w14:paraId="25845DCC" w14:textId="77777777" w:rsidR="00FB05E1" w:rsidRPr="005550AE" w:rsidDel="000F6A6A" w:rsidRDefault="00FB05E1" w:rsidP="000F6A6A">
                              <w:pPr>
                                <w:jc w:val="center"/>
                                <w:rPr>
                                  <w:del w:id="482" w:author="Author"/>
                                  <w:i/>
                                  <w:sz w:val="20"/>
                                  <w:lang w:val="en-GB"/>
                                </w:rPr>
                              </w:pPr>
                            </w:p>
                            <w:p w14:paraId="620F2E47" w14:textId="77777777" w:rsidR="00FB05E1" w:rsidRPr="005550AE" w:rsidDel="000F6A6A" w:rsidRDefault="00FB05E1" w:rsidP="000F6A6A">
                              <w:pPr>
                                <w:jc w:val="center"/>
                                <w:rPr>
                                  <w:del w:id="483" w:author="Author"/>
                                  <w:i/>
                                  <w:sz w:val="20"/>
                                  <w:lang w:val="en-GB"/>
                                </w:rPr>
                              </w:pPr>
                            </w:p>
                            <w:p w14:paraId="7B6F4B75" w14:textId="77777777" w:rsidR="00FB05E1" w:rsidRPr="005550AE" w:rsidDel="000F6A6A" w:rsidRDefault="00FB05E1" w:rsidP="000F6A6A">
                              <w:pPr>
                                <w:jc w:val="center"/>
                                <w:rPr>
                                  <w:del w:id="484" w:author="Author"/>
                                  <w:i/>
                                  <w:sz w:val="20"/>
                                  <w:lang w:val="en-GB"/>
                                </w:rPr>
                              </w:pPr>
                            </w:p>
                            <w:p w14:paraId="77AEB665" w14:textId="77777777" w:rsidR="00FB05E1" w:rsidRPr="005550AE" w:rsidDel="000F6A6A" w:rsidRDefault="00FB05E1" w:rsidP="000F6A6A">
                              <w:pPr>
                                <w:jc w:val="center"/>
                                <w:rPr>
                                  <w:del w:id="485" w:author="Author"/>
                                  <w:i/>
                                  <w:sz w:val="20"/>
                                  <w:lang w:val="en-GB"/>
                                </w:rPr>
                              </w:pPr>
                            </w:p>
                            <w:p w14:paraId="04983A4E" w14:textId="77777777" w:rsidR="00FB05E1" w:rsidRPr="005550AE" w:rsidDel="000F6A6A" w:rsidRDefault="00FB05E1" w:rsidP="000F6A6A">
                              <w:pPr>
                                <w:jc w:val="center"/>
                                <w:rPr>
                                  <w:del w:id="486" w:author="Author"/>
                                  <w:i/>
                                  <w:sz w:val="20"/>
                                  <w:lang w:val="en-GB"/>
                                </w:rPr>
                              </w:pPr>
                            </w:p>
                            <w:p w14:paraId="5F016E51" w14:textId="77777777" w:rsidR="00FB05E1" w:rsidRPr="005550AE" w:rsidDel="000F6A6A" w:rsidRDefault="00FB05E1" w:rsidP="000F6A6A">
                              <w:pPr>
                                <w:jc w:val="center"/>
                                <w:rPr>
                                  <w:del w:id="487" w:author="Author"/>
                                  <w:i/>
                                  <w:sz w:val="20"/>
                                  <w:highlight w:val="yellow"/>
                                  <w:lang w:val="en-GB"/>
                                </w:rPr>
                              </w:pPr>
                              <w:del w:id="488" w:author="Author">
                                <w:r w:rsidRPr="005550AE" w:rsidDel="000F6A6A">
                                  <w:rPr>
                                    <w:i/>
                                    <w:sz w:val="20"/>
                                    <w:highlight w:val="yellow"/>
                                    <w:lang w:val="en-GB"/>
                                  </w:rPr>
                                  <w:delText>a</w:delText>
                                </w:r>
                              </w:del>
                            </w:p>
                            <w:p w14:paraId="54F20B2A" w14:textId="77777777" w:rsidR="00FB05E1" w:rsidRPr="005550AE" w:rsidDel="000F6A6A" w:rsidRDefault="00FB05E1" w:rsidP="000F6A6A">
                              <w:pPr>
                                <w:rPr>
                                  <w:del w:id="489" w:author="Author"/>
                                  <w:i/>
                                  <w:highlight w:val="yellow"/>
                                  <w:lang w:val="en-GB"/>
                                </w:rPr>
                              </w:pPr>
                            </w:p>
                            <w:p w14:paraId="64A3401E" w14:textId="77777777" w:rsidR="00FB05E1" w:rsidRPr="005550AE" w:rsidDel="000F6A6A" w:rsidRDefault="00FB05E1" w:rsidP="000F6A6A">
                              <w:pPr>
                                <w:rPr>
                                  <w:del w:id="490" w:author="Author"/>
                                  <w:i/>
                                  <w:highlight w:val="yellow"/>
                                  <w:lang w:val="en-GB"/>
                                </w:rPr>
                              </w:pPr>
                            </w:p>
                            <w:p w14:paraId="65DFB462" w14:textId="77777777" w:rsidR="00FB05E1" w:rsidRPr="005550AE" w:rsidDel="000F6A6A" w:rsidRDefault="00FB05E1" w:rsidP="000F6A6A">
                              <w:pPr>
                                <w:rPr>
                                  <w:del w:id="491" w:author="Author"/>
                                  <w:i/>
                                  <w:highlight w:val="yellow"/>
                                  <w:lang w:val="en-GB"/>
                                </w:rPr>
                              </w:pPr>
                            </w:p>
                            <w:p w14:paraId="52180C9C" w14:textId="77777777" w:rsidR="00FB05E1" w:rsidRPr="005550AE" w:rsidDel="000F6A6A" w:rsidRDefault="00FB05E1" w:rsidP="000F6A6A">
                              <w:pPr>
                                <w:rPr>
                                  <w:del w:id="492" w:author="Author"/>
                                  <w:i/>
                                  <w:highlight w:val="yellow"/>
                                  <w:lang w:val="en-GB"/>
                                </w:rPr>
                              </w:pPr>
                            </w:p>
                            <w:p w14:paraId="7FA8A3EB" w14:textId="77777777" w:rsidR="00FB05E1" w:rsidRPr="005550AE" w:rsidDel="000F6A6A" w:rsidRDefault="00FB05E1" w:rsidP="000F6A6A">
                              <w:pPr>
                                <w:rPr>
                                  <w:del w:id="493" w:author="Author"/>
                                  <w:i/>
                                  <w:highlight w:val="yellow"/>
                                  <w:lang w:val="en-GB"/>
                                </w:rPr>
                              </w:pPr>
                            </w:p>
                            <w:p w14:paraId="03A57A1E" w14:textId="77777777" w:rsidR="00FB05E1" w:rsidRPr="005550AE" w:rsidDel="000F6A6A" w:rsidRDefault="00FB05E1" w:rsidP="000F6A6A">
                              <w:pPr>
                                <w:rPr>
                                  <w:del w:id="494" w:author="Author"/>
                                  <w:i/>
                                  <w:highlight w:val="yellow"/>
                                  <w:lang w:val="en-GB"/>
                                </w:rPr>
                              </w:pPr>
                            </w:p>
                            <w:p w14:paraId="7E4A7B3B" w14:textId="77777777" w:rsidR="00FB05E1" w:rsidRPr="005550AE" w:rsidDel="000F6A6A" w:rsidRDefault="00FB05E1" w:rsidP="000F6A6A">
                              <w:pPr>
                                <w:rPr>
                                  <w:del w:id="495" w:author="Author"/>
                                  <w:i/>
                                  <w:highlight w:val="yellow"/>
                                  <w:lang w:val="en-GB"/>
                                </w:rPr>
                              </w:pPr>
                            </w:p>
                            <w:p w14:paraId="0A667854" w14:textId="77777777" w:rsidR="00FB05E1" w:rsidRPr="005550AE" w:rsidDel="000F6A6A" w:rsidRDefault="00FB05E1" w:rsidP="000F6A6A">
                              <w:pPr>
                                <w:rPr>
                                  <w:del w:id="496" w:author="Author"/>
                                  <w:i/>
                                  <w:highlight w:val="yellow"/>
                                  <w:lang w:val="en-GB"/>
                                </w:rPr>
                              </w:pPr>
                            </w:p>
                            <w:p w14:paraId="1822E597" w14:textId="77777777" w:rsidR="00FB05E1" w:rsidRPr="005550AE" w:rsidDel="000F6A6A" w:rsidRDefault="00FB05E1" w:rsidP="000F6A6A">
                              <w:pPr>
                                <w:rPr>
                                  <w:del w:id="497" w:author="Author"/>
                                  <w:i/>
                                  <w:highlight w:val="yellow"/>
                                  <w:lang w:val="en-GB"/>
                                </w:rPr>
                              </w:pPr>
                            </w:p>
                            <w:p w14:paraId="0DCE98BE" w14:textId="77777777" w:rsidR="00FB05E1" w:rsidRPr="005550AE" w:rsidDel="000F6A6A" w:rsidRDefault="00FB05E1" w:rsidP="000F6A6A">
                              <w:pPr>
                                <w:rPr>
                                  <w:del w:id="498" w:author="Author"/>
                                  <w:i/>
                                  <w:highlight w:val="yellow"/>
                                  <w:lang w:val="en-GB"/>
                                </w:rPr>
                              </w:pPr>
                            </w:p>
                            <w:p w14:paraId="49C65E0E" w14:textId="77777777" w:rsidR="00FB05E1" w:rsidRPr="005550AE" w:rsidDel="000F6A6A" w:rsidRDefault="00FB05E1" w:rsidP="000F6A6A">
                              <w:pPr>
                                <w:rPr>
                                  <w:del w:id="499" w:author="Author"/>
                                  <w:i/>
                                  <w:highlight w:val="yellow"/>
                                  <w:lang w:val="en-GB"/>
                                </w:rPr>
                              </w:pPr>
                            </w:p>
                            <w:p w14:paraId="5A131F4B" w14:textId="77777777" w:rsidR="00FB05E1" w:rsidRPr="005550AE" w:rsidDel="000F6A6A" w:rsidRDefault="00FB05E1" w:rsidP="000F6A6A">
                              <w:pPr>
                                <w:jc w:val="center"/>
                                <w:rPr>
                                  <w:del w:id="500" w:author="Author"/>
                                  <w:i/>
                                  <w:sz w:val="20"/>
                                  <w:highlight w:val="yellow"/>
                                  <w:lang w:val="en-GB"/>
                                </w:rPr>
                              </w:pPr>
                            </w:p>
                            <w:p w14:paraId="2AA462C7" w14:textId="77777777" w:rsidR="00FB05E1" w:rsidRPr="005550AE" w:rsidDel="000F6A6A" w:rsidRDefault="00FB05E1" w:rsidP="000F6A6A">
                              <w:pPr>
                                <w:jc w:val="center"/>
                                <w:rPr>
                                  <w:del w:id="501" w:author="Author"/>
                                  <w:i/>
                                  <w:sz w:val="20"/>
                                  <w:highlight w:val="yellow"/>
                                  <w:lang w:val="en-GB"/>
                                </w:rPr>
                              </w:pPr>
                              <w:del w:id="502" w:author="Author">
                                <w:r w:rsidRPr="005550AE" w:rsidDel="000F6A6A">
                                  <w:rPr>
                                    <w:i/>
                                    <w:sz w:val="20"/>
                                    <w:highlight w:val="yellow"/>
                                    <w:lang w:val="en-GB"/>
                                  </w:rPr>
                                  <w:delText>b</w:delText>
                                </w:r>
                              </w:del>
                            </w:p>
                            <w:p w14:paraId="7F6E40A9" w14:textId="77777777" w:rsidR="00FB05E1" w:rsidRPr="005550AE" w:rsidDel="000F6A6A" w:rsidRDefault="00FB05E1" w:rsidP="000F6A6A">
                              <w:pPr>
                                <w:pStyle w:val="IETFigureCaption"/>
                                <w:rPr>
                                  <w:del w:id="503"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43B38177" w14:textId="77777777" w:rsidR="00FB05E1" w:rsidRPr="005550AE" w:rsidDel="000F6A6A" w:rsidRDefault="00FB05E1" w:rsidP="00B36D6C">
                              <w:pPr>
                                <w:pStyle w:val="IETFigureCaption"/>
                                <w:rPr>
                                  <w:del w:id="504" w:author="Author"/>
                                  <w:lang w:val="en-GB"/>
                                </w:rPr>
                              </w:pPr>
                            </w:p>
                            <w:p w14:paraId="587A85A0" w14:textId="77777777" w:rsidR="00FB05E1" w:rsidRPr="005550AE" w:rsidRDefault="00FB05E1" w:rsidP="00B36D6C">
                              <w:pPr>
                                <w:pStyle w:val="IETFigureCaption"/>
                                <w:rPr>
                                  <w:lang w:val="en-GB"/>
                                </w:rPr>
                              </w:pPr>
                            </w:p>
                            <w:p w14:paraId="6F652B55" w14:textId="77777777" w:rsidR="00FB05E1" w:rsidRPr="005550AE" w:rsidDel="000F6A6A" w:rsidRDefault="00FB05E1" w:rsidP="00530B37">
                              <w:pPr>
                                <w:jc w:val="center"/>
                                <w:rPr>
                                  <w:del w:id="505" w:author="Author"/>
                                  <w:lang w:val="en-GB"/>
                                </w:rPr>
                              </w:pPr>
                            </w:p>
                            <w:p w14:paraId="173C3E6A" w14:textId="77777777" w:rsidR="00FB05E1" w:rsidRPr="005550AE" w:rsidDel="000F6A6A" w:rsidRDefault="00FB05E1" w:rsidP="00A532E6">
                              <w:pPr>
                                <w:rPr>
                                  <w:del w:id="506" w:author="Author"/>
                                  <w:i/>
                                  <w:lang w:val="en-GB"/>
                                </w:rPr>
                              </w:pPr>
                            </w:p>
                          </w:txbxContent>
                        </wps:txbx>
                        <wps:bodyPr rot="0" vert="horz" wrap="square" lIns="91440" tIns="45720" rIns="91440" bIns="45720" anchor="t" anchorCtr="0">
                          <a:noAutofit/>
                        </wps:bodyPr>
                      </wps:wsp>
                    </a:graphicData>
                  </a:graphic>
                </wp:inline>
              </w:drawing>
            </mc:Choice>
            <mc:Fallback>
              <w:pict>
                <v:shape w14:anchorId="51FDE4AA" id="Text Box 2" o:spid="_x0000_s1027" type="#_x0000_t202" style="width:251.5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C6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" stroked="f">
                  <v:textbox>
                    <w:txbxContent>
                      <w:p w14:paraId="6D6C4BC4" w14:textId="77777777" w:rsidR="00FB05E1" w:rsidRPr="005550AE" w:rsidDel="000F6A6A" w:rsidRDefault="00FB05E1" w:rsidP="000F6A6A">
                        <w:pPr>
                          <w:jc w:val="center"/>
                          <w:rPr>
                            <w:del w:id="507" w:author="Author"/>
                            <w:i/>
                            <w:iCs/>
                            <w:sz w:val="20"/>
                            <w:lang w:val="en-GB"/>
                          </w:rPr>
                        </w:pPr>
                      </w:p>
                      <w:p w14:paraId="6EA384ED" w14:textId="77777777" w:rsidR="00FB05E1" w:rsidRPr="005550AE" w:rsidRDefault="00FB05E1" w:rsidP="00B36D6C">
                        <w:pPr>
                          <w:jc w:val="center"/>
                          <w:rPr>
                            <w:ins w:id="508" w:author="Author"/>
                            <w:i/>
                            <w:iCs/>
                            <w:sz w:val="20"/>
                            <w:lang w:val="en-GB"/>
                          </w:rPr>
                        </w:pPr>
                        <w:ins w:id="509" w:author="Author">
                          <w:r w:rsidRPr="005550AE">
                            <w:rPr>
                              <w:i/>
                              <w:iCs/>
                              <w:sz w:val="20"/>
                              <w:lang w:val="en-GB"/>
                            </w:rPr>
                            <w:t>Insert Figure 2 here</w:t>
                          </w:r>
                        </w:ins>
                      </w:p>
                      <w:p w14:paraId="122F7980" w14:textId="77777777" w:rsidR="00FB05E1" w:rsidRPr="005550AE" w:rsidDel="000F6A6A" w:rsidRDefault="00FB05E1" w:rsidP="000F6A6A">
                        <w:pPr>
                          <w:jc w:val="center"/>
                          <w:rPr>
                            <w:del w:id="510" w:author="Author"/>
                            <w:i/>
                            <w:sz w:val="20"/>
                            <w:lang w:val="en-GB"/>
                          </w:rPr>
                        </w:pPr>
                      </w:p>
                      <w:p w14:paraId="4254F1A7" w14:textId="77777777" w:rsidR="00FB05E1" w:rsidRPr="005550AE" w:rsidDel="000F6A6A" w:rsidRDefault="00FB05E1" w:rsidP="000F6A6A">
                        <w:pPr>
                          <w:jc w:val="center"/>
                          <w:rPr>
                            <w:del w:id="511" w:author="Author"/>
                            <w:i/>
                            <w:sz w:val="20"/>
                            <w:lang w:val="en-GB"/>
                          </w:rPr>
                        </w:pPr>
                      </w:p>
                      <w:p w14:paraId="4FC75874" w14:textId="77777777" w:rsidR="00FB05E1" w:rsidRPr="005550AE" w:rsidDel="000F6A6A" w:rsidRDefault="00FB05E1" w:rsidP="000F6A6A">
                        <w:pPr>
                          <w:jc w:val="center"/>
                          <w:rPr>
                            <w:del w:id="512" w:author="Author"/>
                            <w:i/>
                            <w:sz w:val="20"/>
                            <w:lang w:val="en-GB"/>
                          </w:rPr>
                        </w:pPr>
                      </w:p>
                      <w:p w14:paraId="2D992A3E" w14:textId="77777777" w:rsidR="00FB05E1" w:rsidRPr="005550AE" w:rsidDel="000F6A6A" w:rsidRDefault="00FB05E1" w:rsidP="000F6A6A">
                        <w:pPr>
                          <w:jc w:val="center"/>
                          <w:rPr>
                            <w:del w:id="513" w:author="Author"/>
                            <w:i/>
                            <w:sz w:val="20"/>
                            <w:lang w:val="en-GB"/>
                          </w:rPr>
                        </w:pPr>
                      </w:p>
                      <w:p w14:paraId="67F646AA" w14:textId="77777777" w:rsidR="00FB05E1" w:rsidRPr="005550AE" w:rsidDel="000F6A6A" w:rsidRDefault="00FB05E1" w:rsidP="000F6A6A">
                        <w:pPr>
                          <w:jc w:val="center"/>
                          <w:rPr>
                            <w:del w:id="514" w:author="Author"/>
                            <w:i/>
                            <w:sz w:val="20"/>
                            <w:lang w:val="en-GB"/>
                          </w:rPr>
                        </w:pPr>
                      </w:p>
                      <w:p w14:paraId="6E01E629" w14:textId="77777777" w:rsidR="00FB05E1" w:rsidRPr="005550AE" w:rsidDel="000F6A6A" w:rsidRDefault="00FB05E1" w:rsidP="000F6A6A">
                        <w:pPr>
                          <w:jc w:val="center"/>
                          <w:rPr>
                            <w:del w:id="515" w:author="Author"/>
                            <w:i/>
                            <w:sz w:val="20"/>
                            <w:lang w:val="en-GB"/>
                          </w:rPr>
                        </w:pPr>
                      </w:p>
                      <w:p w14:paraId="59E79D24" w14:textId="77777777" w:rsidR="00FB05E1" w:rsidRPr="005550AE" w:rsidDel="000F6A6A" w:rsidRDefault="00FB05E1" w:rsidP="000F6A6A">
                        <w:pPr>
                          <w:jc w:val="center"/>
                          <w:rPr>
                            <w:del w:id="516" w:author="Author"/>
                            <w:i/>
                            <w:sz w:val="20"/>
                            <w:lang w:val="en-GB"/>
                          </w:rPr>
                        </w:pPr>
                      </w:p>
                      <w:p w14:paraId="25845DCC" w14:textId="77777777" w:rsidR="00FB05E1" w:rsidRPr="005550AE" w:rsidDel="000F6A6A" w:rsidRDefault="00FB05E1" w:rsidP="000F6A6A">
                        <w:pPr>
                          <w:jc w:val="center"/>
                          <w:rPr>
                            <w:del w:id="517" w:author="Author"/>
                            <w:i/>
                            <w:sz w:val="20"/>
                            <w:lang w:val="en-GB"/>
                          </w:rPr>
                        </w:pPr>
                      </w:p>
                      <w:p w14:paraId="620F2E47" w14:textId="77777777" w:rsidR="00FB05E1" w:rsidRPr="005550AE" w:rsidDel="000F6A6A" w:rsidRDefault="00FB05E1" w:rsidP="000F6A6A">
                        <w:pPr>
                          <w:jc w:val="center"/>
                          <w:rPr>
                            <w:del w:id="518" w:author="Author"/>
                            <w:i/>
                            <w:sz w:val="20"/>
                            <w:lang w:val="en-GB"/>
                          </w:rPr>
                        </w:pPr>
                      </w:p>
                      <w:p w14:paraId="7B6F4B75" w14:textId="77777777" w:rsidR="00FB05E1" w:rsidRPr="005550AE" w:rsidDel="000F6A6A" w:rsidRDefault="00FB05E1" w:rsidP="000F6A6A">
                        <w:pPr>
                          <w:jc w:val="center"/>
                          <w:rPr>
                            <w:del w:id="519" w:author="Author"/>
                            <w:i/>
                            <w:sz w:val="20"/>
                            <w:lang w:val="en-GB"/>
                          </w:rPr>
                        </w:pPr>
                      </w:p>
                      <w:p w14:paraId="77AEB665" w14:textId="77777777" w:rsidR="00FB05E1" w:rsidRPr="005550AE" w:rsidDel="000F6A6A" w:rsidRDefault="00FB05E1" w:rsidP="000F6A6A">
                        <w:pPr>
                          <w:jc w:val="center"/>
                          <w:rPr>
                            <w:del w:id="520" w:author="Author"/>
                            <w:i/>
                            <w:sz w:val="20"/>
                            <w:lang w:val="en-GB"/>
                          </w:rPr>
                        </w:pPr>
                      </w:p>
                      <w:p w14:paraId="04983A4E" w14:textId="77777777" w:rsidR="00FB05E1" w:rsidRPr="005550AE" w:rsidDel="000F6A6A" w:rsidRDefault="00FB05E1" w:rsidP="000F6A6A">
                        <w:pPr>
                          <w:jc w:val="center"/>
                          <w:rPr>
                            <w:del w:id="521" w:author="Author"/>
                            <w:i/>
                            <w:sz w:val="20"/>
                            <w:lang w:val="en-GB"/>
                          </w:rPr>
                        </w:pPr>
                      </w:p>
                      <w:p w14:paraId="5F016E51" w14:textId="77777777" w:rsidR="00FB05E1" w:rsidRPr="005550AE" w:rsidDel="000F6A6A" w:rsidRDefault="00FB05E1" w:rsidP="000F6A6A">
                        <w:pPr>
                          <w:jc w:val="center"/>
                          <w:rPr>
                            <w:del w:id="522" w:author="Author"/>
                            <w:i/>
                            <w:sz w:val="20"/>
                            <w:highlight w:val="yellow"/>
                            <w:lang w:val="en-GB"/>
                          </w:rPr>
                        </w:pPr>
                        <w:del w:id="523" w:author="Author">
                          <w:r w:rsidRPr="005550AE" w:rsidDel="000F6A6A">
                            <w:rPr>
                              <w:i/>
                              <w:sz w:val="20"/>
                              <w:highlight w:val="yellow"/>
                              <w:lang w:val="en-GB"/>
                            </w:rPr>
                            <w:delText>a</w:delText>
                          </w:r>
                        </w:del>
                      </w:p>
                      <w:p w14:paraId="54F20B2A" w14:textId="77777777" w:rsidR="00FB05E1" w:rsidRPr="005550AE" w:rsidDel="000F6A6A" w:rsidRDefault="00FB05E1" w:rsidP="000F6A6A">
                        <w:pPr>
                          <w:rPr>
                            <w:del w:id="524" w:author="Author"/>
                            <w:i/>
                            <w:highlight w:val="yellow"/>
                            <w:lang w:val="en-GB"/>
                          </w:rPr>
                        </w:pPr>
                      </w:p>
                      <w:p w14:paraId="64A3401E" w14:textId="77777777" w:rsidR="00FB05E1" w:rsidRPr="005550AE" w:rsidDel="000F6A6A" w:rsidRDefault="00FB05E1" w:rsidP="000F6A6A">
                        <w:pPr>
                          <w:rPr>
                            <w:del w:id="525" w:author="Author"/>
                            <w:i/>
                            <w:highlight w:val="yellow"/>
                            <w:lang w:val="en-GB"/>
                          </w:rPr>
                        </w:pPr>
                      </w:p>
                      <w:p w14:paraId="65DFB462" w14:textId="77777777" w:rsidR="00FB05E1" w:rsidRPr="005550AE" w:rsidDel="000F6A6A" w:rsidRDefault="00FB05E1" w:rsidP="000F6A6A">
                        <w:pPr>
                          <w:rPr>
                            <w:del w:id="526" w:author="Author"/>
                            <w:i/>
                            <w:highlight w:val="yellow"/>
                            <w:lang w:val="en-GB"/>
                          </w:rPr>
                        </w:pPr>
                      </w:p>
                      <w:p w14:paraId="52180C9C" w14:textId="77777777" w:rsidR="00FB05E1" w:rsidRPr="005550AE" w:rsidDel="000F6A6A" w:rsidRDefault="00FB05E1" w:rsidP="000F6A6A">
                        <w:pPr>
                          <w:rPr>
                            <w:del w:id="527" w:author="Author"/>
                            <w:i/>
                            <w:highlight w:val="yellow"/>
                            <w:lang w:val="en-GB"/>
                          </w:rPr>
                        </w:pPr>
                      </w:p>
                      <w:p w14:paraId="7FA8A3EB" w14:textId="77777777" w:rsidR="00FB05E1" w:rsidRPr="005550AE" w:rsidDel="000F6A6A" w:rsidRDefault="00FB05E1" w:rsidP="000F6A6A">
                        <w:pPr>
                          <w:rPr>
                            <w:del w:id="528" w:author="Author"/>
                            <w:i/>
                            <w:highlight w:val="yellow"/>
                            <w:lang w:val="en-GB"/>
                          </w:rPr>
                        </w:pPr>
                      </w:p>
                      <w:p w14:paraId="03A57A1E" w14:textId="77777777" w:rsidR="00FB05E1" w:rsidRPr="005550AE" w:rsidDel="000F6A6A" w:rsidRDefault="00FB05E1" w:rsidP="000F6A6A">
                        <w:pPr>
                          <w:rPr>
                            <w:del w:id="529" w:author="Author"/>
                            <w:i/>
                            <w:highlight w:val="yellow"/>
                            <w:lang w:val="en-GB"/>
                          </w:rPr>
                        </w:pPr>
                      </w:p>
                      <w:p w14:paraId="7E4A7B3B" w14:textId="77777777" w:rsidR="00FB05E1" w:rsidRPr="005550AE" w:rsidDel="000F6A6A" w:rsidRDefault="00FB05E1" w:rsidP="000F6A6A">
                        <w:pPr>
                          <w:rPr>
                            <w:del w:id="530" w:author="Author"/>
                            <w:i/>
                            <w:highlight w:val="yellow"/>
                            <w:lang w:val="en-GB"/>
                          </w:rPr>
                        </w:pPr>
                      </w:p>
                      <w:p w14:paraId="0A667854" w14:textId="77777777" w:rsidR="00FB05E1" w:rsidRPr="005550AE" w:rsidDel="000F6A6A" w:rsidRDefault="00FB05E1" w:rsidP="000F6A6A">
                        <w:pPr>
                          <w:rPr>
                            <w:del w:id="531" w:author="Author"/>
                            <w:i/>
                            <w:highlight w:val="yellow"/>
                            <w:lang w:val="en-GB"/>
                          </w:rPr>
                        </w:pPr>
                      </w:p>
                      <w:p w14:paraId="1822E597" w14:textId="77777777" w:rsidR="00FB05E1" w:rsidRPr="005550AE" w:rsidDel="000F6A6A" w:rsidRDefault="00FB05E1" w:rsidP="000F6A6A">
                        <w:pPr>
                          <w:rPr>
                            <w:del w:id="532" w:author="Author"/>
                            <w:i/>
                            <w:highlight w:val="yellow"/>
                            <w:lang w:val="en-GB"/>
                          </w:rPr>
                        </w:pPr>
                      </w:p>
                      <w:p w14:paraId="0DCE98BE" w14:textId="77777777" w:rsidR="00FB05E1" w:rsidRPr="005550AE" w:rsidDel="000F6A6A" w:rsidRDefault="00FB05E1" w:rsidP="000F6A6A">
                        <w:pPr>
                          <w:rPr>
                            <w:del w:id="533" w:author="Author"/>
                            <w:i/>
                            <w:highlight w:val="yellow"/>
                            <w:lang w:val="en-GB"/>
                          </w:rPr>
                        </w:pPr>
                      </w:p>
                      <w:p w14:paraId="49C65E0E" w14:textId="77777777" w:rsidR="00FB05E1" w:rsidRPr="005550AE" w:rsidDel="000F6A6A" w:rsidRDefault="00FB05E1" w:rsidP="000F6A6A">
                        <w:pPr>
                          <w:rPr>
                            <w:del w:id="534" w:author="Author"/>
                            <w:i/>
                            <w:highlight w:val="yellow"/>
                            <w:lang w:val="en-GB"/>
                          </w:rPr>
                        </w:pPr>
                      </w:p>
                      <w:p w14:paraId="5A131F4B" w14:textId="77777777" w:rsidR="00FB05E1" w:rsidRPr="005550AE" w:rsidDel="000F6A6A" w:rsidRDefault="00FB05E1" w:rsidP="000F6A6A">
                        <w:pPr>
                          <w:jc w:val="center"/>
                          <w:rPr>
                            <w:del w:id="535" w:author="Author"/>
                            <w:i/>
                            <w:sz w:val="20"/>
                            <w:highlight w:val="yellow"/>
                            <w:lang w:val="en-GB"/>
                          </w:rPr>
                        </w:pPr>
                      </w:p>
                      <w:p w14:paraId="2AA462C7" w14:textId="77777777" w:rsidR="00FB05E1" w:rsidRPr="005550AE" w:rsidDel="000F6A6A" w:rsidRDefault="00FB05E1" w:rsidP="000F6A6A">
                        <w:pPr>
                          <w:jc w:val="center"/>
                          <w:rPr>
                            <w:del w:id="536" w:author="Author"/>
                            <w:i/>
                            <w:sz w:val="20"/>
                            <w:highlight w:val="yellow"/>
                            <w:lang w:val="en-GB"/>
                          </w:rPr>
                        </w:pPr>
                        <w:del w:id="537" w:author="Author">
                          <w:r w:rsidRPr="005550AE" w:rsidDel="000F6A6A">
                            <w:rPr>
                              <w:i/>
                              <w:sz w:val="20"/>
                              <w:highlight w:val="yellow"/>
                              <w:lang w:val="en-GB"/>
                            </w:rPr>
                            <w:delText>b</w:delText>
                          </w:r>
                        </w:del>
                      </w:p>
                      <w:p w14:paraId="7F6E40A9" w14:textId="77777777" w:rsidR="00FB05E1" w:rsidRPr="005550AE" w:rsidDel="000F6A6A" w:rsidRDefault="00FB05E1" w:rsidP="000F6A6A">
                        <w:pPr>
                          <w:pStyle w:val="IETFigureCaption"/>
                          <w:rPr>
                            <w:del w:id="538"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43B38177" w14:textId="77777777" w:rsidR="00FB05E1" w:rsidRPr="005550AE" w:rsidDel="000F6A6A" w:rsidRDefault="00FB05E1" w:rsidP="00B36D6C">
                        <w:pPr>
                          <w:pStyle w:val="IETFigureCaption"/>
                          <w:rPr>
                            <w:del w:id="539" w:author="Author"/>
                            <w:lang w:val="en-GB"/>
                          </w:rPr>
                        </w:pPr>
                      </w:p>
                      <w:p w14:paraId="587A85A0" w14:textId="77777777" w:rsidR="00FB05E1" w:rsidRPr="005550AE" w:rsidRDefault="00FB05E1" w:rsidP="00B36D6C">
                        <w:pPr>
                          <w:pStyle w:val="IETFigureCaption"/>
                          <w:rPr>
                            <w:lang w:val="en-GB"/>
                          </w:rPr>
                        </w:pPr>
                      </w:p>
                      <w:p w14:paraId="6F652B55" w14:textId="77777777" w:rsidR="00FB05E1" w:rsidRPr="005550AE" w:rsidDel="000F6A6A" w:rsidRDefault="00FB05E1" w:rsidP="00530B37">
                        <w:pPr>
                          <w:jc w:val="center"/>
                          <w:rPr>
                            <w:del w:id="540" w:author="Author"/>
                            <w:lang w:val="en-GB"/>
                          </w:rPr>
                        </w:pPr>
                      </w:p>
                      <w:p w14:paraId="173C3E6A" w14:textId="77777777" w:rsidR="00FB05E1" w:rsidRPr="005550AE" w:rsidDel="000F6A6A" w:rsidRDefault="00FB05E1" w:rsidP="00A532E6">
                        <w:pPr>
                          <w:rPr>
                            <w:del w:id="541" w:author="Author"/>
                            <w:i/>
                            <w:lang w:val="en-GB"/>
                          </w:rPr>
                        </w:pPr>
                      </w:p>
                    </w:txbxContent>
                  </v:textbox>
                  <w10:anchorlock/>
                </v:shape>
              </w:pict>
            </mc:Fallback>
          </mc:AlternateContent>
        </w:r>
      </w:ins>
      <w:del w:id="542" w:author="Author">
        <w:r w:rsidRPr="005550AE" w:rsidDel="000F6A6A">
          <w:rPr>
            <w:b/>
            <w:sz w:val="20"/>
            <w:szCs w:val="20"/>
            <w:shd w:val="clear" w:color="auto" w:fill="FFFFFF"/>
            <w:lang w:val="en-GB"/>
          </w:rPr>
          <w:delText>Insert Figure 2 here</w:delText>
        </w:r>
      </w:del>
    </w:p>
    <w:p w14:paraId="027ECB5F" w14:textId="77777777" w:rsidR="000F6A6A" w:rsidRPr="005550AE" w:rsidDel="000F6A6A" w:rsidRDefault="000F6A6A" w:rsidP="000F6A6A">
      <w:pPr>
        <w:rPr>
          <w:del w:id="543" w:author="Author"/>
          <w:sz w:val="20"/>
          <w:szCs w:val="20"/>
          <w:shd w:val="clear" w:color="auto" w:fill="FFFFFF"/>
          <w:lang w:val="en-GB"/>
        </w:rPr>
      </w:pPr>
    </w:p>
    <w:p w14:paraId="554CA146" w14:textId="77777777" w:rsidR="000F6A6A" w:rsidRPr="005550AE" w:rsidRDefault="000F6A6A" w:rsidP="000F6A6A">
      <w:pPr>
        <w:rPr>
          <w:sz w:val="20"/>
          <w:szCs w:val="20"/>
          <w:shd w:val="clear" w:color="auto" w:fill="FFFFFF"/>
          <w:lang w:val="en-GB"/>
        </w:rPr>
      </w:pPr>
      <w:del w:id="544" w:author="Author">
        <w:r w:rsidRPr="005550AE" w:rsidDel="00CE405A">
          <w:rPr>
            <w:sz w:val="20"/>
            <w:szCs w:val="20"/>
            <w:shd w:val="clear" w:color="auto" w:fill="FFFFFF"/>
            <w:lang w:val="en-GB"/>
          </w:rPr>
          <w:delText>Generally</w:delText>
        </w:r>
      </w:del>
      <w:ins w:id="545" w:author="Author">
        <w:r w:rsidRPr="005550AE">
          <w:rPr>
            <w:sz w:val="20"/>
            <w:szCs w:val="20"/>
            <w:shd w:val="clear" w:color="auto" w:fill="FFFFFF"/>
            <w:lang w:val="en-GB"/>
          </w:rPr>
          <w:t>In general</w:t>
        </w:r>
      </w:ins>
      <w:r w:rsidRPr="005550AE">
        <w:rPr>
          <w:sz w:val="20"/>
          <w:szCs w:val="20"/>
          <w:shd w:val="clear" w:color="auto" w:fill="FFFFFF"/>
          <w:lang w:val="en-GB"/>
        </w:rPr>
        <w:t>, the propose</w:t>
      </w:r>
      <w:ins w:id="546" w:author="Author">
        <w:r w:rsidRPr="005550AE">
          <w:rPr>
            <w:sz w:val="20"/>
            <w:szCs w:val="20"/>
            <w:shd w:val="clear" w:color="auto" w:fill="FFFFFF"/>
            <w:lang w:val="en-GB"/>
          </w:rPr>
          <w:t>d</w:t>
        </w:r>
      </w:ins>
      <w:r w:rsidRPr="005550AE">
        <w:rPr>
          <w:sz w:val="20"/>
          <w:szCs w:val="20"/>
          <w:shd w:val="clear" w:color="auto" w:fill="FFFFFF"/>
          <w:lang w:val="en-GB"/>
        </w:rPr>
        <w:t xml:space="preserve"> algorithm can be summarized as follows: </w:t>
      </w:r>
    </w:p>
    <w:p w14:paraId="77D3E93F" w14:textId="2FB73E9E" w:rsidR="000F6A6A" w:rsidRPr="005550AE" w:rsidRDefault="000F6A6A" w:rsidP="000F6A6A">
      <w:pPr>
        <w:numPr>
          <w:ilvl w:val="0"/>
          <w:numId w:val="48"/>
        </w:numPr>
        <w:rPr>
          <w:sz w:val="20"/>
          <w:szCs w:val="20"/>
          <w:shd w:val="clear" w:color="auto" w:fill="FFFFFF"/>
          <w:lang w:val="en-GB"/>
        </w:rPr>
      </w:pPr>
      <w:r w:rsidRPr="005550AE">
        <w:rPr>
          <w:sz w:val="20"/>
          <w:szCs w:val="20"/>
          <w:shd w:val="clear" w:color="auto" w:fill="FFFFFF"/>
          <w:lang w:val="en-GB"/>
        </w:rPr>
        <w:t xml:space="preserve">Initialize the threshold for white </w:t>
      </w:r>
      <w:ins w:id="547" w:author="Author">
        <w:r w:rsidR="00043D69" w:rsidRPr="005550AE">
          <w:rPr>
            <w:sz w:val="20"/>
            <w:szCs w:val="20"/>
            <w:shd w:val="clear" w:color="auto" w:fill="FFFFFF"/>
            <w:lang w:val="en-GB"/>
          </w:rPr>
          <w:t xml:space="preserve">pixel </w:t>
        </w:r>
      </w:ins>
      <w:r w:rsidRPr="005550AE">
        <w:rPr>
          <w:sz w:val="20"/>
          <w:szCs w:val="20"/>
          <w:shd w:val="clear" w:color="auto" w:fill="FFFFFF"/>
          <w:lang w:val="en-GB"/>
        </w:rPr>
        <w:t>detection and number of initial frame</w:t>
      </w:r>
      <w:ins w:id="548" w:author="Author">
        <w:r w:rsidR="00264657" w:rsidRPr="005550AE">
          <w:rPr>
            <w:sz w:val="20"/>
            <w:szCs w:val="20"/>
            <w:shd w:val="clear" w:color="auto" w:fill="FFFFFF"/>
            <w:lang w:val="en-GB"/>
          </w:rPr>
          <w:t>s</w:t>
        </w:r>
      </w:ins>
      <w:r w:rsidRPr="005550AE">
        <w:rPr>
          <w:sz w:val="20"/>
          <w:szCs w:val="20"/>
          <w:shd w:val="clear" w:color="auto" w:fill="FFFFFF"/>
          <w:lang w:val="en-GB"/>
        </w:rPr>
        <w:t xml:space="preserve">. </w:t>
      </w:r>
    </w:p>
    <w:p w14:paraId="17A81F88" w14:textId="73C67EF9" w:rsidR="000F6A6A" w:rsidRPr="005550AE" w:rsidRDefault="000F6A6A" w:rsidP="000F6A6A">
      <w:pPr>
        <w:numPr>
          <w:ilvl w:val="0"/>
          <w:numId w:val="48"/>
        </w:numPr>
        <w:rPr>
          <w:sz w:val="20"/>
          <w:szCs w:val="20"/>
          <w:shd w:val="clear" w:color="auto" w:fill="FFFFFF"/>
          <w:lang w:val="en-GB"/>
        </w:rPr>
      </w:pPr>
      <w:r w:rsidRPr="005550AE">
        <w:rPr>
          <w:sz w:val="20"/>
          <w:szCs w:val="20"/>
          <w:shd w:val="clear" w:color="auto" w:fill="FFFFFF"/>
          <w:lang w:val="en-GB"/>
        </w:rPr>
        <w:t>Colo</w:t>
      </w:r>
      <w:ins w:id="549" w:author="Author">
        <w:r w:rsidR="002106EA" w:rsidRPr="005550AE">
          <w:rPr>
            <w:sz w:val="20"/>
            <w:szCs w:val="20"/>
            <w:shd w:val="clear" w:color="auto" w:fill="FFFFFF"/>
            <w:lang w:val="en-GB"/>
          </w:rPr>
          <w:t>u</w:t>
        </w:r>
      </w:ins>
      <w:r w:rsidRPr="005550AE">
        <w:rPr>
          <w:sz w:val="20"/>
          <w:szCs w:val="20"/>
          <w:shd w:val="clear" w:color="auto" w:fill="FFFFFF"/>
          <w:lang w:val="en-GB"/>
        </w:rPr>
        <w:t xml:space="preserve">r images </w:t>
      </w:r>
      <w:del w:id="550" w:author="Author">
        <w:r w:rsidRPr="005550AE" w:rsidDel="00043D69">
          <w:rPr>
            <w:sz w:val="20"/>
            <w:szCs w:val="20"/>
            <w:shd w:val="clear" w:color="auto" w:fill="FFFFFF"/>
            <w:lang w:val="en-GB"/>
          </w:rPr>
          <w:delText xml:space="preserve">are </w:delText>
        </w:r>
      </w:del>
      <w:r w:rsidRPr="005550AE">
        <w:rPr>
          <w:sz w:val="20"/>
          <w:szCs w:val="20"/>
          <w:shd w:val="clear" w:color="auto" w:fill="FFFFFF"/>
          <w:lang w:val="en-GB"/>
        </w:rPr>
        <w:t xml:space="preserve">acquired from a video camera </w:t>
      </w:r>
      <w:ins w:id="551" w:author="Author">
        <w:r w:rsidR="00043D69" w:rsidRPr="005550AE">
          <w:rPr>
            <w:sz w:val="20"/>
            <w:szCs w:val="20"/>
            <w:shd w:val="clear" w:color="auto" w:fill="FFFFFF"/>
            <w:lang w:val="en-GB"/>
          </w:rPr>
          <w:t xml:space="preserve">are </w:t>
        </w:r>
      </w:ins>
      <w:r w:rsidRPr="005550AE">
        <w:rPr>
          <w:sz w:val="20"/>
          <w:szCs w:val="20"/>
          <w:shd w:val="clear" w:color="auto" w:fill="FFFFFF"/>
          <w:lang w:val="en-GB"/>
        </w:rPr>
        <w:t xml:space="preserve">converted to binary images to separate </w:t>
      </w:r>
      <w:ins w:id="552" w:author="Author">
        <w:r w:rsidRPr="005550AE">
          <w:rPr>
            <w:sz w:val="20"/>
            <w:szCs w:val="20"/>
            <w:shd w:val="clear" w:color="auto" w:fill="FFFFFF"/>
            <w:lang w:val="en-GB"/>
          </w:rPr>
          <w:t xml:space="preserve">the </w:t>
        </w:r>
      </w:ins>
      <w:del w:id="553" w:author="Author">
        <w:r w:rsidRPr="005550AE" w:rsidDel="00CE405A">
          <w:rPr>
            <w:sz w:val="20"/>
            <w:szCs w:val="20"/>
            <w:shd w:val="clear" w:color="auto" w:fill="FFFFFF"/>
            <w:lang w:val="en-GB"/>
          </w:rPr>
          <w:delText xml:space="preserve">interest </w:delText>
        </w:r>
      </w:del>
      <w:ins w:id="554" w:author="Author">
        <w:r w:rsidRPr="005550AE">
          <w:rPr>
            <w:sz w:val="20"/>
            <w:szCs w:val="20"/>
            <w:shd w:val="clear" w:color="auto" w:fill="FFFFFF"/>
            <w:lang w:val="en-GB"/>
          </w:rPr>
          <w:t xml:space="preserve">interest </w:t>
        </w:r>
      </w:ins>
      <w:r w:rsidRPr="005550AE">
        <w:rPr>
          <w:sz w:val="20"/>
          <w:szCs w:val="20"/>
          <w:shd w:val="clear" w:color="auto" w:fill="FFFFFF"/>
          <w:lang w:val="en-GB"/>
        </w:rPr>
        <w:t xml:space="preserve">objects from </w:t>
      </w:r>
      <w:del w:id="555" w:author="Author">
        <w:r w:rsidRPr="005550AE" w:rsidDel="00CE405A">
          <w:rPr>
            <w:sz w:val="20"/>
            <w:szCs w:val="20"/>
            <w:shd w:val="clear" w:color="auto" w:fill="FFFFFF"/>
            <w:lang w:val="en-GB"/>
          </w:rPr>
          <w:delText xml:space="preserve">a </w:delText>
        </w:r>
      </w:del>
      <w:ins w:id="556"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background. Binary images are filtered </w:t>
      </w:r>
      <w:del w:id="557" w:author="Author">
        <w:r w:rsidRPr="005550AE" w:rsidDel="00CE405A">
          <w:rPr>
            <w:sz w:val="20"/>
            <w:szCs w:val="20"/>
            <w:shd w:val="clear" w:color="auto" w:fill="FFFFFF"/>
            <w:lang w:val="en-GB"/>
          </w:rPr>
          <w:delText xml:space="preserve">a </w:delText>
        </w:r>
      </w:del>
      <w:ins w:id="558" w:author="Author">
        <w:r w:rsidRPr="005550AE">
          <w:rPr>
            <w:sz w:val="20"/>
            <w:szCs w:val="20"/>
            <w:shd w:val="clear" w:color="auto" w:fill="FFFFFF"/>
            <w:lang w:val="en-GB"/>
          </w:rPr>
          <w:t xml:space="preserve">for </w:t>
        </w:r>
      </w:ins>
      <w:r w:rsidRPr="005550AE">
        <w:rPr>
          <w:sz w:val="20"/>
          <w:szCs w:val="20"/>
          <w:shd w:val="clear" w:color="auto" w:fill="FFFFFF"/>
          <w:lang w:val="en-GB"/>
        </w:rPr>
        <w:t xml:space="preserve">noise </w:t>
      </w:r>
      <w:del w:id="559" w:author="Author">
        <w:r w:rsidRPr="005550AE" w:rsidDel="00CE405A">
          <w:rPr>
            <w:sz w:val="20"/>
            <w:szCs w:val="20"/>
            <w:shd w:val="clear" w:color="auto" w:fill="FFFFFF"/>
            <w:lang w:val="en-GB"/>
          </w:rPr>
          <w:delText xml:space="preserve">by </w:delText>
        </w:r>
      </w:del>
      <w:ins w:id="560" w:author="Author">
        <w:r w:rsidRPr="005550AE">
          <w:rPr>
            <w:sz w:val="20"/>
            <w:szCs w:val="20"/>
            <w:shd w:val="clear" w:color="auto" w:fill="FFFFFF"/>
            <w:lang w:val="en-GB"/>
          </w:rPr>
          <w:t xml:space="preserve">using </w:t>
        </w:r>
      </w:ins>
      <w:r w:rsidRPr="005550AE">
        <w:rPr>
          <w:sz w:val="20"/>
          <w:szCs w:val="20"/>
          <w:shd w:val="clear" w:color="auto" w:fill="FFFFFF"/>
          <w:lang w:val="en-GB"/>
        </w:rPr>
        <w:t xml:space="preserve">a median filter. </w:t>
      </w:r>
    </w:p>
    <w:p w14:paraId="0748F6FE" w14:textId="02E1C6AA" w:rsidR="00043D69" w:rsidRPr="005550AE" w:rsidRDefault="000F6A6A" w:rsidP="000F6A6A">
      <w:pPr>
        <w:numPr>
          <w:ilvl w:val="0"/>
          <w:numId w:val="48"/>
        </w:numPr>
        <w:rPr>
          <w:ins w:id="561" w:author="Author"/>
          <w:sz w:val="20"/>
          <w:szCs w:val="20"/>
          <w:shd w:val="clear" w:color="auto" w:fill="FFFFFF"/>
          <w:lang w:val="en-GB"/>
        </w:rPr>
      </w:pPr>
      <w:del w:id="562" w:author="Author">
        <w:r w:rsidRPr="005550AE" w:rsidDel="00CE405A">
          <w:rPr>
            <w:sz w:val="20"/>
            <w:szCs w:val="20"/>
            <w:shd w:val="clear" w:color="auto" w:fill="FFFFFF"/>
            <w:lang w:val="en-GB"/>
          </w:rPr>
          <w:delText xml:space="preserve">Use </w:delText>
        </w:r>
      </w:del>
      <w:ins w:id="563" w:author="Author">
        <w:r w:rsidRPr="005550AE">
          <w:rPr>
            <w:sz w:val="20"/>
            <w:szCs w:val="20"/>
            <w:shd w:val="clear" w:color="auto" w:fill="FFFFFF"/>
            <w:lang w:val="en-GB"/>
          </w:rPr>
          <w:t xml:space="preserve">The </w:t>
        </w:r>
      </w:ins>
      <w:r w:rsidRPr="005550AE">
        <w:rPr>
          <w:sz w:val="20"/>
          <w:szCs w:val="20"/>
          <w:shd w:val="clear" w:color="auto" w:fill="FFFFFF"/>
          <w:lang w:val="en-GB"/>
        </w:rPr>
        <w:t>connected component label</w:t>
      </w:r>
      <w:ins w:id="564" w:author="Author">
        <w:r w:rsidR="00F33C1B" w:rsidRPr="005550AE">
          <w:rPr>
            <w:sz w:val="20"/>
            <w:szCs w:val="20"/>
            <w:shd w:val="clear" w:color="auto" w:fill="FFFFFF"/>
            <w:lang w:val="en-GB"/>
          </w:rPr>
          <w:t>l</w:t>
        </w:r>
      </w:ins>
      <w:r w:rsidRPr="005550AE">
        <w:rPr>
          <w:sz w:val="20"/>
          <w:szCs w:val="20"/>
          <w:shd w:val="clear" w:color="auto" w:fill="FFFFFF"/>
          <w:lang w:val="en-GB"/>
        </w:rPr>
        <w:t>ing technique (8</w:t>
      </w:r>
      <w:ins w:id="565" w:author="Author">
        <w:r w:rsidRPr="005550AE">
          <w:rPr>
            <w:sz w:val="20"/>
            <w:szCs w:val="20"/>
            <w:shd w:val="clear" w:color="auto" w:fill="FFFFFF"/>
            <w:lang w:val="en-GB"/>
          </w:rPr>
          <w:t>-</w:t>
        </w:r>
      </w:ins>
      <w:r w:rsidRPr="005550AE">
        <w:rPr>
          <w:sz w:val="20"/>
          <w:szCs w:val="20"/>
          <w:shd w:val="clear" w:color="auto" w:fill="FFFFFF"/>
          <w:lang w:val="en-GB"/>
        </w:rPr>
        <w:t xml:space="preserve">connectivity) </w:t>
      </w:r>
      <w:ins w:id="566" w:author="Author">
        <w:r w:rsidRPr="005550AE">
          <w:rPr>
            <w:sz w:val="20"/>
            <w:szCs w:val="20"/>
            <w:shd w:val="clear" w:color="auto" w:fill="FFFFFF"/>
            <w:lang w:val="en-GB"/>
          </w:rPr>
          <w:t xml:space="preserve">is used </w:t>
        </w:r>
      </w:ins>
      <w:r w:rsidRPr="005550AE">
        <w:rPr>
          <w:sz w:val="20"/>
          <w:szCs w:val="20"/>
          <w:shd w:val="clear" w:color="auto" w:fill="FFFFFF"/>
          <w:lang w:val="en-GB"/>
        </w:rPr>
        <w:t xml:space="preserve">to detect a group of white pixels </w:t>
      </w:r>
      <w:del w:id="567" w:author="Author">
        <w:r w:rsidRPr="005550AE" w:rsidDel="00CE405A">
          <w:rPr>
            <w:sz w:val="20"/>
            <w:szCs w:val="20"/>
            <w:shd w:val="clear" w:color="auto" w:fill="FFFFFF"/>
            <w:lang w:val="en-GB"/>
          </w:rPr>
          <w:delText xml:space="preserve">which </w:delText>
        </w:r>
      </w:del>
      <w:ins w:id="568" w:author="Author">
        <w:r w:rsidRPr="005550AE">
          <w:rPr>
            <w:sz w:val="20"/>
            <w:szCs w:val="20"/>
            <w:shd w:val="clear" w:color="auto" w:fill="FFFFFF"/>
            <w:lang w:val="en-GB"/>
          </w:rPr>
          <w:t xml:space="preserve">that </w:t>
        </w:r>
      </w:ins>
      <w:del w:id="569" w:author="Author">
        <w:r w:rsidRPr="005550AE" w:rsidDel="00CE405A">
          <w:rPr>
            <w:sz w:val="20"/>
            <w:szCs w:val="20"/>
            <w:shd w:val="clear" w:color="auto" w:fill="FFFFFF"/>
            <w:lang w:val="en-GB"/>
          </w:rPr>
          <w:delText xml:space="preserve">is </w:delText>
        </w:r>
      </w:del>
      <w:ins w:id="570" w:author="Author">
        <w:r w:rsidRPr="005550AE">
          <w:rPr>
            <w:sz w:val="20"/>
            <w:szCs w:val="20"/>
            <w:shd w:val="clear" w:color="auto" w:fill="FFFFFF"/>
            <w:lang w:val="en-GB"/>
          </w:rPr>
          <w:t xml:space="preserve">are the </w:t>
        </w:r>
      </w:ins>
      <w:r w:rsidRPr="005550AE">
        <w:rPr>
          <w:sz w:val="20"/>
          <w:szCs w:val="20"/>
          <w:shd w:val="clear" w:color="auto" w:fill="FFFFFF"/>
          <w:lang w:val="en-GB"/>
        </w:rPr>
        <w:t>air bubbles of interest</w:t>
      </w:r>
      <w:del w:id="571" w:author="Author">
        <w:r w:rsidRPr="005550AE" w:rsidDel="00CE405A">
          <w:rPr>
            <w:sz w:val="20"/>
            <w:szCs w:val="20"/>
            <w:shd w:val="clear" w:color="auto" w:fill="FFFFFF"/>
            <w:lang w:val="en-GB"/>
          </w:rPr>
          <w:delText xml:space="preserve">, </w:delText>
        </w:r>
      </w:del>
      <w:ins w:id="572" w:author="Author">
        <w:r w:rsidRPr="005550AE">
          <w:rPr>
            <w:sz w:val="20"/>
            <w:szCs w:val="20"/>
            <w:shd w:val="clear" w:color="auto" w:fill="FFFFFF"/>
            <w:lang w:val="en-GB"/>
          </w:rPr>
          <w:t xml:space="preserve">. </w:t>
        </w:r>
      </w:ins>
      <w:commentRangeStart w:id="573"/>
      <w:del w:id="574" w:author="Author">
        <w:r w:rsidRPr="005550AE" w:rsidDel="00CE405A">
          <w:rPr>
            <w:sz w:val="20"/>
            <w:szCs w:val="20"/>
            <w:shd w:val="clear" w:color="auto" w:fill="FFFFFF"/>
            <w:lang w:val="en-GB"/>
          </w:rPr>
          <w:delText xml:space="preserve">we </w:delText>
        </w:r>
      </w:del>
      <w:ins w:id="575" w:author="Author">
        <w:r w:rsidRPr="005550AE">
          <w:rPr>
            <w:sz w:val="20"/>
            <w:szCs w:val="20"/>
            <w:shd w:val="clear" w:color="auto" w:fill="FFFFFF"/>
            <w:lang w:val="en-GB"/>
          </w:rPr>
          <w:t xml:space="preserve">We </w:t>
        </w:r>
      </w:ins>
      <w:r w:rsidRPr="005550AE">
        <w:rPr>
          <w:sz w:val="20"/>
          <w:szCs w:val="20"/>
          <w:shd w:val="clear" w:color="auto" w:fill="FFFFFF"/>
          <w:lang w:val="en-GB"/>
        </w:rPr>
        <w:t xml:space="preserve">implement the two-pass algorithm </w:t>
      </w:r>
      <w:ins w:id="576" w:author="Author">
        <w:r w:rsidRPr="005550AE">
          <w:rPr>
            <w:sz w:val="20"/>
            <w:szCs w:val="20"/>
            <w:shd w:val="clear" w:color="auto" w:fill="FFFFFF"/>
            <w:lang w:val="en-GB"/>
          </w:rPr>
          <w:t xml:space="preserve">that </w:t>
        </w:r>
      </w:ins>
      <w:r w:rsidRPr="005550AE">
        <w:rPr>
          <w:sz w:val="20"/>
          <w:szCs w:val="20"/>
          <w:shd w:val="clear" w:color="auto" w:fill="FFFFFF"/>
          <w:lang w:val="en-GB"/>
        </w:rPr>
        <w:t>iterates through binary data in an image</w:t>
      </w:r>
      <w:commentRangeEnd w:id="573"/>
      <w:r w:rsidR="00EF1AAD" w:rsidRPr="005550AE">
        <w:rPr>
          <w:rStyle w:val="CommentReference"/>
          <w:lang w:val="en-GB"/>
        </w:rPr>
        <w:commentReference w:id="573"/>
      </w:r>
      <w:ins w:id="577" w:author="Author">
        <w:r w:rsidR="007B6B31" w:rsidRPr="005550AE">
          <w:rPr>
            <w:sz w:val="20"/>
            <w:szCs w:val="20"/>
            <w:shd w:val="clear" w:color="auto" w:fill="FFFFFF"/>
            <w:lang w:val="en-GB"/>
          </w:rPr>
          <w:t>.</w:t>
        </w:r>
      </w:ins>
    </w:p>
    <w:p w14:paraId="27CE71CF" w14:textId="734DF2EC" w:rsidR="000F6A6A" w:rsidRPr="005550AE" w:rsidRDefault="000F6A6A" w:rsidP="00B36D6C">
      <w:pPr>
        <w:numPr>
          <w:ilvl w:val="0"/>
          <w:numId w:val="48"/>
        </w:numPr>
        <w:rPr>
          <w:sz w:val="20"/>
          <w:szCs w:val="20"/>
          <w:shd w:val="clear" w:color="auto" w:fill="FFFFFF"/>
          <w:lang w:val="en-GB"/>
        </w:rPr>
      </w:pPr>
      <w:del w:id="578" w:author="Author">
        <w:r w:rsidRPr="005550AE" w:rsidDel="00043D69">
          <w:rPr>
            <w:sz w:val="20"/>
            <w:szCs w:val="20"/>
            <w:shd w:val="clear" w:color="auto" w:fill="FFFFFF"/>
            <w:lang w:val="en-GB"/>
          </w:rPr>
          <w:delText xml:space="preserve">. Use </w:delText>
        </w:r>
      </w:del>
      <w:ins w:id="579" w:author="Author">
        <w:r w:rsidR="00043D69" w:rsidRPr="005550AE">
          <w:rPr>
            <w:sz w:val="20"/>
            <w:szCs w:val="20"/>
            <w:shd w:val="clear" w:color="auto" w:fill="FFFFFF"/>
            <w:lang w:val="en-GB"/>
          </w:rPr>
          <w:t>B</w:t>
        </w:r>
      </w:ins>
      <w:del w:id="580" w:author="Author">
        <w:r w:rsidRPr="005550AE" w:rsidDel="00043D69">
          <w:rPr>
            <w:sz w:val="20"/>
            <w:szCs w:val="20"/>
            <w:shd w:val="clear" w:color="auto" w:fill="FFFFFF"/>
            <w:lang w:val="en-GB"/>
          </w:rPr>
          <w:delText>b</w:delText>
        </w:r>
      </w:del>
      <w:r w:rsidRPr="005550AE">
        <w:rPr>
          <w:sz w:val="20"/>
          <w:szCs w:val="20"/>
          <w:shd w:val="clear" w:color="auto" w:fill="FFFFFF"/>
          <w:lang w:val="en-GB"/>
        </w:rPr>
        <w:t xml:space="preserve">lob analysis </w:t>
      </w:r>
      <w:del w:id="581" w:author="Author">
        <w:r w:rsidRPr="005550AE" w:rsidDel="00043D69">
          <w:rPr>
            <w:sz w:val="20"/>
            <w:szCs w:val="20"/>
            <w:shd w:val="clear" w:color="auto" w:fill="FFFFFF"/>
            <w:lang w:val="en-GB"/>
          </w:rPr>
          <w:delText xml:space="preserve">technique </w:delText>
        </w:r>
      </w:del>
      <w:ins w:id="582" w:author="Author">
        <w:r w:rsidR="00043D69" w:rsidRPr="005550AE">
          <w:rPr>
            <w:sz w:val="20"/>
            <w:szCs w:val="20"/>
            <w:shd w:val="clear" w:color="auto" w:fill="FFFFFF"/>
            <w:lang w:val="en-GB"/>
          </w:rPr>
          <w:t xml:space="preserve">is used </w:t>
        </w:r>
      </w:ins>
      <w:r w:rsidRPr="005550AE">
        <w:rPr>
          <w:sz w:val="20"/>
          <w:szCs w:val="20"/>
          <w:shd w:val="clear" w:color="auto" w:fill="FFFFFF"/>
          <w:lang w:val="en-GB"/>
        </w:rPr>
        <w:t xml:space="preserve">to detect blobs in </w:t>
      </w:r>
      <w:del w:id="583" w:author="Author">
        <w:r w:rsidRPr="005550AE" w:rsidDel="00043D69">
          <w:rPr>
            <w:sz w:val="20"/>
            <w:szCs w:val="20"/>
            <w:shd w:val="clear" w:color="auto" w:fill="FFFFFF"/>
            <w:lang w:val="en-GB"/>
          </w:rPr>
          <w:delText xml:space="preserve">an </w:delText>
        </w:r>
      </w:del>
      <w:ins w:id="584" w:author="Author">
        <w:r w:rsidR="00043D69" w:rsidRPr="005550AE">
          <w:rPr>
            <w:sz w:val="20"/>
            <w:szCs w:val="20"/>
            <w:shd w:val="clear" w:color="auto" w:fill="FFFFFF"/>
            <w:lang w:val="en-GB"/>
          </w:rPr>
          <w:t xml:space="preserve">the </w:t>
        </w:r>
      </w:ins>
      <w:r w:rsidRPr="005550AE">
        <w:rPr>
          <w:sz w:val="20"/>
          <w:szCs w:val="20"/>
          <w:shd w:val="clear" w:color="auto" w:fill="FFFFFF"/>
          <w:lang w:val="en-GB"/>
        </w:rPr>
        <w:t xml:space="preserve">image, </w:t>
      </w:r>
      <w:ins w:id="585" w:author="Author">
        <w:r w:rsidRPr="005550AE">
          <w:rPr>
            <w:sz w:val="20"/>
            <w:szCs w:val="20"/>
            <w:shd w:val="clear" w:color="auto" w:fill="FFFFFF"/>
            <w:lang w:val="en-GB"/>
          </w:rPr>
          <w:t xml:space="preserve">and </w:t>
        </w:r>
      </w:ins>
      <w:del w:id="586" w:author="Author">
        <w:r w:rsidRPr="005550AE" w:rsidDel="00043D69">
          <w:rPr>
            <w:sz w:val="20"/>
            <w:szCs w:val="20"/>
            <w:shd w:val="clear" w:color="auto" w:fill="FFFFFF"/>
            <w:lang w:val="en-GB"/>
          </w:rPr>
          <w:delText xml:space="preserve">we will </w:delText>
        </w:r>
        <w:r w:rsidRPr="005550AE" w:rsidDel="00CE405A">
          <w:rPr>
            <w:sz w:val="20"/>
            <w:szCs w:val="20"/>
            <w:shd w:val="clear" w:color="auto" w:fill="FFFFFF"/>
            <w:lang w:val="en-GB"/>
          </w:rPr>
          <w:delText xml:space="preserve">get </w:delText>
        </w:r>
      </w:del>
      <w:r w:rsidRPr="005550AE">
        <w:rPr>
          <w:sz w:val="20"/>
          <w:szCs w:val="20"/>
          <w:shd w:val="clear" w:color="auto" w:fill="FFFFFF"/>
          <w:lang w:val="en-GB"/>
        </w:rPr>
        <w:t>a centroid of blob and value of bounding box</w:t>
      </w:r>
      <w:ins w:id="587" w:author="Author">
        <w:r w:rsidR="00043D69" w:rsidRPr="005550AE">
          <w:rPr>
            <w:sz w:val="20"/>
            <w:szCs w:val="20"/>
            <w:shd w:val="clear" w:color="auto" w:fill="FFFFFF"/>
            <w:lang w:val="en-GB"/>
          </w:rPr>
          <w:t xml:space="preserve"> are obtained</w:t>
        </w:r>
      </w:ins>
      <w:r w:rsidRPr="005550AE">
        <w:rPr>
          <w:sz w:val="20"/>
          <w:szCs w:val="20"/>
          <w:shd w:val="clear" w:color="auto" w:fill="FFFFFF"/>
          <w:lang w:val="en-GB"/>
        </w:rPr>
        <w:t xml:space="preserve">. </w:t>
      </w:r>
    </w:p>
    <w:p w14:paraId="35F0DE07" w14:textId="03FDD6A1" w:rsidR="000F6A6A" w:rsidRPr="005550AE" w:rsidRDefault="000F6A6A" w:rsidP="000F6A6A">
      <w:pPr>
        <w:numPr>
          <w:ilvl w:val="0"/>
          <w:numId w:val="48"/>
        </w:numPr>
        <w:rPr>
          <w:sz w:val="20"/>
          <w:szCs w:val="20"/>
          <w:shd w:val="clear" w:color="auto" w:fill="FFFFFF"/>
          <w:lang w:val="en-GB"/>
        </w:rPr>
      </w:pPr>
      <w:r w:rsidRPr="005550AE">
        <w:rPr>
          <w:sz w:val="20"/>
          <w:szCs w:val="20"/>
          <w:shd w:val="clear" w:color="auto" w:fill="FFFFFF"/>
          <w:lang w:val="en-GB"/>
        </w:rPr>
        <w:t xml:space="preserve">Compare </w:t>
      </w:r>
      <w:ins w:id="588" w:author="Author">
        <w:r w:rsidRPr="005550AE">
          <w:rPr>
            <w:sz w:val="20"/>
            <w:szCs w:val="20"/>
            <w:shd w:val="clear" w:color="auto" w:fill="FFFFFF"/>
            <w:lang w:val="en-GB"/>
          </w:rPr>
          <w:t xml:space="preserve">the </w:t>
        </w:r>
      </w:ins>
      <w:r w:rsidRPr="005550AE">
        <w:rPr>
          <w:i/>
          <w:iCs/>
          <w:sz w:val="20"/>
          <w:szCs w:val="20"/>
          <w:shd w:val="clear" w:color="auto" w:fill="FFFFFF"/>
          <w:lang w:val="en-GB"/>
        </w:rPr>
        <w:t>y</w:t>
      </w:r>
      <w:r w:rsidRPr="005550AE">
        <w:rPr>
          <w:i/>
          <w:iCs/>
          <w:sz w:val="20"/>
          <w:szCs w:val="20"/>
          <w:shd w:val="clear" w:color="auto" w:fill="FFFFFF"/>
          <w:vertAlign w:val="subscript"/>
          <w:lang w:val="en-GB"/>
        </w:rPr>
        <w:t>c</w:t>
      </w:r>
      <w:r w:rsidRPr="005550AE">
        <w:rPr>
          <w:sz w:val="20"/>
          <w:szCs w:val="20"/>
          <w:shd w:val="clear" w:color="auto" w:fill="FFFFFF"/>
          <w:lang w:val="en-GB"/>
        </w:rPr>
        <w:t xml:space="preserve"> of </w:t>
      </w:r>
      <w:del w:id="589" w:author="Author">
        <w:r w:rsidRPr="005550AE" w:rsidDel="00043D69">
          <w:rPr>
            <w:sz w:val="20"/>
            <w:szCs w:val="20"/>
            <w:shd w:val="clear" w:color="auto" w:fill="FFFFFF"/>
            <w:lang w:val="en-GB"/>
          </w:rPr>
          <w:delText xml:space="preserve">a </w:delText>
        </w:r>
      </w:del>
      <w:ins w:id="590" w:author="Author">
        <w:r w:rsidR="00043D69" w:rsidRPr="005550AE">
          <w:rPr>
            <w:sz w:val="20"/>
            <w:szCs w:val="20"/>
            <w:shd w:val="clear" w:color="auto" w:fill="FFFFFF"/>
            <w:lang w:val="en-GB"/>
          </w:rPr>
          <w:t xml:space="preserve">the </w:t>
        </w:r>
      </w:ins>
      <w:r w:rsidRPr="005550AE">
        <w:rPr>
          <w:sz w:val="20"/>
          <w:szCs w:val="20"/>
          <w:shd w:val="clear" w:color="auto" w:fill="FFFFFF"/>
          <w:lang w:val="en-GB"/>
        </w:rPr>
        <w:t xml:space="preserve">blob with </w:t>
      </w:r>
      <w:ins w:id="591"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previous frame and </w:t>
      </w:r>
      <w:ins w:id="592" w:author="Author">
        <w:r w:rsidRPr="005550AE">
          <w:rPr>
            <w:sz w:val="20"/>
            <w:szCs w:val="20"/>
            <w:shd w:val="clear" w:color="auto" w:fill="FFFFFF"/>
            <w:lang w:val="en-GB"/>
          </w:rPr>
          <w:t xml:space="preserve">add a </w:t>
        </w:r>
      </w:ins>
      <w:del w:id="593" w:author="Author">
        <w:r w:rsidRPr="005550AE" w:rsidDel="00CE405A">
          <w:rPr>
            <w:sz w:val="20"/>
            <w:szCs w:val="20"/>
            <w:shd w:val="clear" w:color="auto" w:fill="FFFFFF"/>
            <w:lang w:val="en-GB"/>
          </w:rPr>
          <w:delText xml:space="preserve">make a </w:delText>
        </w:r>
      </w:del>
      <w:r w:rsidRPr="005550AE">
        <w:rPr>
          <w:sz w:val="20"/>
          <w:szCs w:val="20"/>
          <w:shd w:val="clear" w:color="auto" w:fill="FFFFFF"/>
          <w:lang w:val="en-GB"/>
        </w:rPr>
        <w:t xml:space="preserve">marker at this blob if </w:t>
      </w:r>
      <w:r w:rsidRPr="005550AE">
        <w:rPr>
          <w:i/>
          <w:iCs/>
          <w:sz w:val="20"/>
          <w:szCs w:val="20"/>
          <w:shd w:val="clear" w:color="auto" w:fill="FFFFFF"/>
          <w:lang w:val="en-GB"/>
        </w:rPr>
        <w:t>y</w:t>
      </w:r>
      <w:r w:rsidRPr="005550AE">
        <w:rPr>
          <w:i/>
          <w:iCs/>
          <w:sz w:val="20"/>
          <w:szCs w:val="20"/>
          <w:shd w:val="clear" w:color="auto" w:fill="FFFFFF"/>
          <w:vertAlign w:val="subscript"/>
          <w:lang w:val="en-GB"/>
        </w:rPr>
        <w:t>c</w:t>
      </w:r>
      <w:r w:rsidRPr="005550AE">
        <w:rPr>
          <w:sz w:val="20"/>
          <w:szCs w:val="20"/>
          <w:shd w:val="clear" w:color="auto" w:fill="FFFFFF"/>
          <w:lang w:val="en-GB"/>
        </w:rPr>
        <w:t xml:space="preserve"> has a value greater than </w:t>
      </w:r>
      <w:del w:id="594" w:author="Author">
        <w:r w:rsidRPr="005550AE" w:rsidDel="00CE405A">
          <w:rPr>
            <w:sz w:val="20"/>
            <w:szCs w:val="20"/>
            <w:shd w:val="clear" w:color="auto" w:fill="FFFFFF"/>
            <w:lang w:val="en-GB"/>
          </w:rPr>
          <w:delText xml:space="preserve">a </w:delText>
        </w:r>
      </w:del>
      <w:ins w:id="595"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previous frame. Display the result. </w:t>
      </w:r>
    </w:p>
    <w:p w14:paraId="7482857C" w14:textId="77777777" w:rsidR="000F6A6A" w:rsidRPr="005550AE" w:rsidRDefault="000F6A6A" w:rsidP="000F6A6A">
      <w:pPr>
        <w:numPr>
          <w:ilvl w:val="0"/>
          <w:numId w:val="48"/>
        </w:numPr>
        <w:rPr>
          <w:sz w:val="20"/>
          <w:szCs w:val="20"/>
          <w:shd w:val="clear" w:color="auto" w:fill="FFFFFF"/>
          <w:lang w:val="en-GB"/>
        </w:rPr>
      </w:pPr>
      <w:r w:rsidRPr="005550AE">
        <w:rPr>
          <w:sz w:val="20"/>
          <w:szCs w:val="20"/>
          <w:shd w:val="clear" w:color="auto" w:fill="FFFFFF"/>
          <w:lang w:val="en-GB"/>
        </w:rPr>
        <w:t xml:space="preserve">Check for the end frame. </w:t>
      </w:r>
    </w:p>
    <w:p w14:paraId="4E47E92C" w14:textId="77777777" w:rsidR="000F6A6A" w:rsidRPr="005550AE" w:rsidRDefault="000F6A6A" w:rsidP="000F6A6A">
      <w:pPr>
        <w:rPr>
          <w:sz w:val="20"/>
          <w:szCs w:val="20"/>
          <w:shd w:val="clear" w:color="auto" w:fill="FFFFFF"/>
          <w:lang w:val="en-GB"/>
        </w:rPr>
      </w:pPr>
    </w:p>
    <w:p w14:paraId="37C91207" w14:textId="77777777" w:rsidR="000F6A6A" w:rsidRPr="005550AE" w:rsidRDefault="000F6A6A" w:rsidP="000F6A6A">
      <w:pPr>
        <w:rPr>
          <w:sz w:val="20"/>
          <w:szCs w:val="20"/>
          <w:shd w:val="clear" w:color="auto" w:fill="FFFFFF"/>
          <w:lang w:val="en-GB"/>
        </w:rPr>
      </w:pPr>
      <w:r w:rsidRPr="005550AE">
        <w:rPr>
          <w:sz w:val="20"/>
          <w:szCs w:val="20"/>
          <w:shd w:val="clear" w:color="auto" w:fill="FFFFFF"/>
          <w:lang w:val="en-GB"/>
        </w:rPr>
        <w:t xml:space="preserve">The above procedure can also be described by the flowchart shown in Fig. 3. </w:t>
      </w:r>
    </w:p>
    <w:p w14:paraId="37C5769A" w14:textId="77777777" w:rsidR="000F6A6A" w:rsidRPr="005550AE" w:rsidRDefault="000F6A6A" w:rsidP="000F6A6A">
      <w:pPr>
        <w:rPr>
          <w:b/>
          <w:sz w:val="20"/>
          <w:szCs w:val="20"/>
          <w:shd w:val="clear" w:color="auto" w:fill="FFFFFF"/>
          <w:lang w:val="en-GB"/>
        </w:rPr>
      </w:pPr>
    </w:p>
    <w:p w14:paraId="2D63C68A" w14:textId="77777777" w:rsidR="000F6A6A" w:rsidRPr="005550AE" w:rsidRDefault="000F6A6A" w:rsidP="000F6A6A">
      <w:pPr>
        <w:rPr>
          <w:sz w:val="20"/>
          <w:szCs w:val="20"/>
          <w:shd w:val="clear" w:color="auto" w:fill="FFFFFF"/>
          <w:lang w:val="en-GB"/>
        </w:rPr>
      </w:pPr>
      <w:ins w:id="596" w:author="Author">
        <w:r w:rsidRPr="005550AE">
          <w:rPr>
            <w:sz w:val="20"/>
            <w:szCs w:val="20"/>
            <w:lang w:val="en-GB" w:eastAsia="en-GB"/>
          </w:rPr>
          <mc:AlternateContent>
            <mc:Choice Requires="wps">
              <w:drawing>
                <wp:inline distT="0" distB="0" distL="0" distR="0" wp14:anchorId="17023F44" wp14:editId="4C41C1B5">
                  <wp:extent cx="3095625" cy="719913"/>
                  <wp:effectExtent l="0" t="0" r="9525" b="44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BF66D88" w14:textId="77777777" w:rsidR="00FB05E1" w:rsidRPr="005550AE" w:rsidDel="000F6A6A" w:rsidRDefault="00FB05E1" w:rsidP="000F6A6A">
                              <w:pPr>
                                <w:jc w:val="center"/>
                                <w:rPr>
                                  <w:del w:id="597" w:author="Author"/>
                                  <w:i/>
                                  <w:iCs/>
                                  <w:sz w:val="20"/>
                                  <w:lang w:val="en-GB"/>
                                </w:rPr>
                              </w:pPr>
                            </w:p>
                            <w:p w14:paraId="27D4C9C2" w14:textId="77777777" w:rsidR="00FB05E1" w:rsidRPr="005550AE" w:rsidRDefault="00FB05E1" w:rsidP="00B36D6C">
                              <w:pPr>
                                <w:jc w:val="center"/>
                                <w:rPr>
                                  <w:ins w:id="598" w:author="Author"/>
                                  <w:i/>
                                  <w:iCs/>
                                  <w:sz w:val="20"/>
                                  <w:lang w:val="en-GB"/>
                                </w:rPr>
                              </w:pPr>
                              <w:ins w:id="599" w:author="Author">
                                <w:r w:rsidRPr="005550AE">
                                  <w:rPr>
                                    <w:i/>
                                    <w:iCs/>
                                    <w:sz w:val="20"/>
                                    <w:lang w:val="en-GB"/>
                                  </w:rPr>
                                  <w:t>Insert Figure 3 here</w:t>
                                </w:r>
                              </w:ins>
                            </w:p>
                            <w:p w14:paraId="294CD8AA" w14:textId="77777777" w:rsidR="00FB05E1" w:rsidRPr="005550AE" w:rsidDel="000F6A6A" w:rsidRDefault="00FB05E1" w:rsidP="000F6A6A">
                              <w:pPr>
                                <w:jc w:val="center"/>
                                <w:rPr>
                                  <w:del w:id="600" w:author="Author"/>
                                  <w:i/>
                                  <w:sz w:val="20"/>
                                  <w:lang w:val="en-GB"/>
                                </w:rPr>
                              </w:pPr>
                            </w:p>
                            <w:p w14:paraId="0420CCA6" w14:textId="77777777" w:rsidR="00FB05E1" w:rsidRPr="005550AE" w:rsidDel="000F6A6A" w:rsidRDefault="00FB05E1" w:rsidP="000F6A6A">
                              <w:pPr>
                                <w:jc w:val="center"/>
                                <w:rPr>
                                  <w:del w:id="601" w:author="Author"/>
                                  <w:i/>
                                  <w:sz w:val="20"/>
                                  <w:lang w:val="en-GB"/>
                                </w:rPr>
                              </w:pPr>
                            </w:p>
                            <w:p w14:paraId="7957BC71" w14:textId="77777777" w:rsidR="00FB05E1" w:rsidRPr="005550AE" w:rsidDel="000F6A6A" w:rsidRDefault="00FB05E1" w:rsidP="000F6A6A">
                              <w:pPr>
                                <w:jc w:val="center"/>
                                <w:rPr>
                                  <w:del w:id="602" w:author="Author"/>
                                  <w:i/>
                                  <w:sz w:val="20"/>
                                  <w:lang w:val="en-GB"/>
                                </w:rPr>
                              </w:pPr>
                            </w:p>
                            <w:p w14:paraId="35E52779" w14:textId="77777777" w:rsidR="00FB05E1" w:rsidRPr="005550AE" w:rsidDel="000F6A6A" w:rsidRDefault="00FB05E1" w:rsidP="000F6A6A">
                              <w:pPr>
                                <w:jc w:val="center"/>
                                <w:rPr>
                                  <w:del w:id="603" w:author="Author"/>
                                  <w:i/>
                                  <w:sz w:val="20"/>
                                  <w:lang w:val="en-GB"/>
                                </w:rPr>
                              </w:pPr>
                            </w:p>
                            <w:p w14:paraId="33282081" w14:textId="77777777" w:rsidR="00FB05E1" w:rsidRPr="005550AE" w:rsidDel="000F6A6A" w:rsidRDefault="00FB05E1" w:rsidP="000F6A6A">
                              <w:pPr>
                                <w:jc w:val="center"/>
                                <w:rPr>
                                  <w:del w:id="604" w:author="Author"/>
                                  <w:i/>
                                  <w:sz w:val="20"/>
                                  <w:lang w:val="en-GB"/>
                                </w:rPr>
                              </w:pPr>
                            </w:p>
                            <w:p w14:paraId="2573BCA6" w14:textId="77777777" w:rsidR="00FB05E1" w:rsidRPr="005550AE" w:rsidDel="000F6A6A" w:rsidRDefault="00FB05E1" w:rsidP="000F6A6A">
                              <w:pPr>
                                <w:jc w:val="center"/>
                                <w:rPr>
                                  <w:del w:id="605" w:author="Author"/>
                                  <w:i/>
                                  <w:sz w:val="20"/>
                                  <w:lang w:val="en-GB"/>
                                </w:rPr>
                              </w:pPr>
                            </w:p>
                            <w:p w14:paraId="6418E03A" w14:textId="77777777" w:rsidR="00FB05E1" w:rsidRPr="005550AE" w:rsidDel="000F6A6A" w:rsidRDefault="00FB05E1" w:rsidP="000F6A6A">
                              <w:pPr>
                                <w:jc w:val="center"/>
                                <w:rPr>
                                  <w:del w:id="606" w:author="Author"/>
                                  <w:i/>
                                  <w:sz w:val="20"/>
                                  <w:lang w:val="en-GB"/>
                                </w:rPr>
                              </w:pPr>
                            </w:p>
                            <w:p w14:paraId="295F0C8E" w14:textId="77777777" w:rsidR="00FB05E1" w:rsidRPr="005550AE" w:rsidDel="000F6A6A" w:rsidRDefault="00FB05E1" w:rsidP="000F6A6A">
                              <w:pPr>
                                <w:jc w:val="center"/>
                                <w:rPr>
                                  <w:del w:id="607" w:author="Author"/>
                                  <w:i/>
                                  <w:sz w:val="20"/>
                                  <w:lang w:val="en-GB"/>
                                </w:rPr>
                              </w:pPr>
                            </w:p>
                            <w:p w14:paraId="3E716440" w14:textId="77777777" w:rsidR="00FB05E1" w:rsidRPr="005550AE" w:rsidDel="000F6A6A" w:rsidRDefault="00FB05E1" w:rsidP="000F6A6A">
                              <w:pPr>
                                <w:jc w:val="center"/>
                                <w:rPr>
                                  <w:del w:id="608" w:author="Author"/>
                                  <w:i/>
                                  <w:sz w:val="20"/>
                                  <w:lang w:val="en-GB"/>
                                </w:rPr>
                              </w:pPr>
                            </w:p>
                            <w:p w14:paraId="1F1FBBBA" w14:textId="77777777" w:rsidR="00FB05E1" w:rsidRPr="005550AE" w:rsidDel="000F6A6A" w:rsidRDefault="00FB05E1" w:rsidP="000F6A6A">
                              <w:pPr>
                                <w:jc w:val="center"/>
                                <w:rPr>
                                  <w:del w:id="609" w:author="Author"/>
                                  <w:i/>
                                  <w:sz w:val="20"/>
                                  <w:lang w:val="en-GB"/>
                                </w:rPr>
                              </w:pPr>
                            </w:p>
                            <w:p w14:paraId="1F718532" w14:textId="77777777" w:rsidR="00FB05E1" w:rsidRPr="005550AE" w:rsidDel="000F6A6A" w:rsidRDefault="00FB05E1" w:rsidP="000F6A6A">
                              <w:pPr>
                                <w:jc w:val="center"/>
                                <w:rPr>
                                  <w:del w:id="610" w:author="Author"/>
                                  <w:i/>
                                  <w:sz w:val="20"/>
                                  <w:lang w:val="en-GB"/>
                                </w:rPr>
                              </w:pPr>
                            </w:p>
                            <w:p w14:paraId="610F9299" w14:textId="77777777" w:rsidR="00FB05E1" w:rsidRPr="005550AE" w:rsidDel="000F6A6A" w:rsidRDefault="00FB05E1" w:rsidP="000F6A6A">
                              <w:pPr>
                                <w:jc w:val="center"/>
                                <w:rPr>
                                  <w:del w:id="611" w:author="Author"/>
                                  <w:i/>
                                  <w:sz w:val="20"/>
                                  <w:lang w:val="en-GB"/>
                                </w:rPr>
                              </w:pPr>
                            </w:p>
                            <w:p w14:paraId="2D77E3B4" w14:textId="77777777" w:rsidR="00FB05E1" w:rsidRPr="005550AE" w:rsidDel="000F6A6A" w:rsidRDefault="00FB05E1" w:rsidP="000F6A6A">
                              <w:pPr>
                                <w:jc w:val="center"/>
                                <w:rPr>
                                  <w:del w:id="612" w:author="Author"/>
                                  <w:i/>
                                  <w:sz w:val="20"/>
                                  <w:highlight w:val="yellow"/>
                                  <w:lang w:val="en-GB"/>
                                </w:rPr>
                              </w:pPr>
                              <w:del w:id="613" w:author="Author">
                                <w:r w:rsidRPr="005550AE" w:rsidDel="000F6A6A">
                                  <w:rPr>
                                    <w:i/>
                                    <w:sz w:val="20"/>
                                    <w:highlight w:val="yellow"/>
                                    <w:lang w:val="en-GB"/>
                                  </w:rPr>
                                  <w:delText>a</w:delText>
                                </w:r>
                              </w:del>
                            </w:p>
                            <w:p w14:paraId="6B674E59" w14:textId="77777777" w:rsidR="00FB05E1" w:rsidRPr="005550AE" w:rsidDel="000F6A6A" w:rsidRDefault="00FB05E1" w:rsidP="000F6A6A">
                              <w:pPr>
                                <w:rPr>
                                  <w:del w:id="614" w:author="Author"/>
                                  <w:i/>
                                  <w:highlight w:val="yellow"/>
                                  <w:lang w:val="en-GB"/>
                                </w:rPr>
                              </w:pPr>
                            </w:p>
                            <w:p w14:paraId="7535A3FD" w14:textId="77777777" w:rsidR="00FB05E1" w:rsidRPr="005550AE" w:rsidDel="000F6A6A" w:rsidRDefault="00FB05E1" w:rsidP="000F6A6A">
                              <w:pPr>
                                <w:rPr>
                                  <w:del w:id="615" w:author="Author"/>
                                  <w:i/>
                                  <w:highlight w:val="yellow"/>
                                  <w:lang w:val="en-GB"/>
                                </w:rPr>
                              </w:pPr>
                            </w:p>
                            <w:p w14:paraId="25E12443" w14:textId="77777777" w:rsidR="00FB05E1" w:rsidRPr="005550AE" w:rsidDel="000F6A6A" w:rsidRDefault="00FB05E1" w:rsidP="000F6A6A">
                              <w:pPr>
                                <w:rPr>
                                  <w:del w:id="616" w:author="Author"/>
                                  <w:i/>
                                  <w:highlight w:val="yellow"/>
                                  <w:lang w:val="en-GB"/>
                                </w:rPr>
                              </w:pPr>
                            </w:p>
                            <w:p w14:paraId="4938E1DA" w14:textId="77777777" w:rsidR="00FB05E1" w:rsidRPr="005550AE" w:rsidDel="000F6A6A" w:rsidRDefault="00FB05E1" w:rsidP="000F6A6A">
                              <w:pPr>
                                <w:rPr>
                                  <w:del w:id="617" w:author="Author"/>
                                  <w:i/>
                                  <w:highlight w:val="yellow"/>
                                  <w:lang w:val="en-GB"/>
                                </w:rPr>
                              </w:pPr>
                            </w:p>
                            <w:p w14:paraId="263D34EC" w14:textId="77777777" w:rsidR="00FB05E1" w:rsidRPr="005550AE" w:rsidDel="000F6A6A" w:rsidRDefault="00FB05E1" w:rsidP="000F6A6A">
                              <w:pPr>
                                <w:rPr>
                                  <w:del w:id="618" w:author="Author"/>
                                  <w:i/>
                                  <w:highlight w:val="yellow"/>
                                  <w:lang w:val="en-GB"/>
                                </w:rPr>
                              </w:pPr>
                            </w:p>
                            <w:p w14:paraId="15241B94" w14:textId="77777777" w:rsidR="00FB05E1" w:rsidRPr="005550AE" w:rsidDel="000F6A6A" w:rsidRDefault="00FB05E1" w:rsidP="000F6A6A">
                              <w:pPr>
                                <w:rPr>
                                  <w:del w:id="619" w:author="Author"/>
                                  <w:i/>
                                  <w:highlight w:val="yellow"/>
                                  <w:lang w:val="en-GB"/>
                                </w:rPr>
                              </w:pPr>
                            </w:p>
                            <w:p w14:paraId="2542A813" w14:textId="77777777" w:rsidR="00FB05E1" w:rsidRPr="005550AE" w:rsidDel="000F6A6A" w:rsidRDefault="00FB05E1" w:rsidP="000F6A6A">
                              <w:pPr>
                                <w:rPr>
                                  <w:del w:id="620" w:author="Author"/>
                                  <w:i/>
                                  <w:highlight w:val="yellow"/>
                                  <w:lang w:val="en-GB"/>
                                </w:rPr>
                              </w:pPr>
                            </w:p>
                            <w:p w14:paraId="0936BA4C" w14:textId="77777777" w:rsidR="00FB05E1" w:rsidRPr="005550AE" w:rsidDel="000F6A6A" w:rsidRDefault="00FB05E1" w:rsidP="000F6A6A">
                              <w:pPr>
                                <w:rPr>
                                  <w:del w:id="621" w:author="Author"/>
                                  <w:i/>
                                  <w:highlight w:val="yellow"/>
                                  <w:lang w:val="en-GB"/>
                                </w:rPr>
                              </w:pPr>
                            </w:p>
                            <w:p w14:paraId="13959D79" w14:textId="77777777" w:rsidR="00FB05E1" w:rsidRPr="005550AE" w:rsidDel="000F6A6A" w:rsidRDefault="00FB05E1" w:rsidP="000F6A6A">
                              <w:pPr>
                                <w:rPr>
                                  <w:del w:id="622" w:author="Author"/>
                                  <w:i/>
                                  <w:highlight w:val="yellow"/>
                                  <w:lang w:val="en-GB"/>
                                </w:rPr>
                              </w:pPr>
                            </w:p>
                            <w:p w14:paraId="6DC6F6B5" w14:textId="77777777" w:rsidR="00FB05E1" w:rsidRPr="005550AE" w:rsidDel="000F6A6A" w:rsidRDefault="00FB05E1" w:rsidP="000F6A6A">
                              <w:pPr>
                                <w:rPr>
                                  <w:del w:id="623" w:author="Author"/>
                                  <w:i/>
                                  <w:highlight w:val="yellow"/>
                                  <w:lang w:val="en-GB"/>
                                </w:rPr>
                              </w:pPr>
                            </w:p>
                            <w:p w14:paraId="04F37019" w14:textId="77777777" w:rsidR="00FB05E1" w:rsidRPr="005550AE" w:rsidDel="000F6A6A" w:rsidRDefault="00FB05E1" w:rsidP="000F6A6A">
                              <w:pPr>
                                <w:rPr>
                                  <w:del w:id="624" w:author="Author"/>
                                  <w:i/>
                                  <w:highlight w:val="yellow"/>
                                  <w:lang w:val="en-GB"/>
                                </w:rPr>
                              </w:pPr>
                            </w:p>
                            <w:p w14:paraId="0A2029C1" w14:textId="77777777" w:rsidR="00FB05E1" w:rsidRPr="005550AE" w:rsidDel="000F6A6A" w:rsidRDefault="00FB05E1" w:rsidP="000F6A6A">
                              <w:pPr>
                                <w:jc w:val="center"/>
                                <w:rPr>
                                  <w:del w:id="625" w:author="Author"/>
                                  <w:i/>
                                  <w:sz w:val="20"/>
                                  <w:highlight w:val="yellow"/>
                                  <w:lang w:val="en-GB"/>
                                </w:rPr>
                              </w:pPr>
                            </w:p>
                            <w:p w14:paraId="0EEE8D36" w14:textId="77777777" w:rsidR="00FB05E1" w:rsidRPr="005550AE" w:rsidDel="000F6A6A" w:rsidRDefault="00FB05E1" w:rsidP="000F6A6A">
                              <w:pPr>
                                <w:jc w:val="center"/>
                                <w:rPr>
                                  <w:del w:id="626" w:author="Author"/>
                                  <w:i/>
                                  <w:sz w:val="20"/>
                                  <w:highlight w:val="yellow"/>
                                  <w:lang w:val="en-GB"/>
                                </w:rPr>
                              </w:pPr>
                              <w:del w:id="627" w:author="Author">
                                <w:r w:rsidRPr="005550AE" w:rsidDel="000F6A6A">
                                  <w:rPr>
                                    <w:i/>
                                    <w:sz w:val="20"/>
                                    <w:highlight w:val="yellow"/>
                                    <w:lang w:val="en-GB"/>
                                  </w:rPr>
                                  <w:delText>b</w:delText>
                                </w:r>
                              </w:del>
                            </w:p>
                            <w:p w14:paraId="70ABF7A7" w14:textId="77777777" w:rsidR="00FB05E1" w:rsidRPr="005550AE" w:rsidDel="000F6A6A" w:rsidRDefault="00FB05E1" w:rsidP="000F6A6A">
                              <w:pPr>
                                <w:pStyle w:val="IETFigureCaption"/>
                                <w:rPr>
                                  <w:del w:id="628"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1048B3DD" w14:textId="77777777" w:rsidR="00FB05E1" w:rsidRPr="005550AE" w:rsidDel="000F6A6A" w:rsidRDefault="00FB05E1" w:rsidP="00B36D6C">
                              <w:pPr>
                                <w:pStyle w:val="IETFigureCaption"/>
                                <w:rPr>
                                  <w:del w:id="629" w:author="Author"/>
                                  <w:lang w:val="en-GB"/>
                                </w:rPr>
                              </w:pPr>
                            </w:p>
                            <w:p w14:paraId="5028D1DE" w14:textId="77777777" w:rsidR="00FB05E1" w:rsidRPr="005550AE" w:rsidRDefault="00FB05E1" w:rsidP="00B36D6C">
                              <w:pPr>
                                <w:pStyle w:val="IETFigureCaption"/>
                                <w:rPr>
                                  <w:lang w:val="en-GB"/>
                                </w:rPr>
                              </w:pPr>
                            </w:p>
                            <w:p w14:paraId="49080E69" w14:textId="77777777" w:rsidR="00FB05E1" w:rsidRPr="005550AE" w:rsidDel="000F6A6A" w:rsidRDefault="00FB05E1" w:rsidP="00530B37">
                              <w:pPr>
                                <w:jc w:val="center"/>
                                <w:rPr>
                                  <w:del w:id="630" w:author="Author"/>
                                  <w:lang w:val="en-GB"/>
                                </w:rPr>
                              </w:pPr>
                            </w:p>
                            <w:p w14:paraId="551DA70A" w14:textId="77777777" w:rsidR="00FB05E1" w:rsidRPr="005550AE" w:rsidDel="000F6A6A" w:rsidRDefault="00FB05E1" w:rsidP="00A532E6">
                              <w:pPr>
                                <w:rPr>
                                  <w:del w:id="631" w:author="Author"/>
                                  <w:i/>
                                  <w:lang w:val="en-GB"/>
                                </w:rPr>
                              </w:pPr>
                            </w:p>
                          </w:txbxContent>
                        </wps:txbx>
                        <wps:bodyPr rot="0" vert="horz" wrap="square" lIns="91440" tIns="45720" rIns="91440" bIns="45720" anchor="t" anchorCtr="0">
                          <a:noAutofit/>
                        </wps:bodyPr>
                      </wps:wsp>
                    </a:graphicData>
                  </a:graphic>
                </wp:inline>
              </w:drawing>
            </mc:Choice>
            <mc:Fallback>
              <w:pict>
                <v:shape w14:anchorId="17023F44" id="_x0000_s1028"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C0Xr56IgIAACMEAAAOAAAAAAAAAAAAAAAAAC4CAABkcnMvZTJvRG9jLnhtbFBL&#10;AQItABQABgAIAAAAIQDphOY+2wAAAAUBAAAPAAAAAAAAAAAAAAAAAHwEAABkcnMvZG93bnJldi54&#10;bWxQSwUGAAAAAAQABADzAAAAhAUAAAAA&#10;" stroked="f">
                  <v:textbox>
                    <w:txbxContent>
                      <w:p w14:paraId="2BF66D88" w14:textId="77777777" w:rsidR="00FB05E1" w:rsidRPr="005550AE" w:rsidDel="000F6A6A" w:rsidRDefault="00FB05E1" w:rsidP="000F6A6A">
                        <w:pPr>
                          <w:jc w:val="center"/>
                          <w:rPr>
                            <w:del w:id="632" w:author="Author"/>
                            <w:i/>
                            <w:iCs/>
                            <w:sz w:val="20"/>
                            <w:lang w:val="en-GB"/>
                          </w:rPr>
                        </w:pPr>
                      </w:p>
                      <w:p w14:paraId="27D4C9C2" w14:textId="77777777" w:rsidR="00FB05E1" w:rsidRPr="005550AE" w:rsidRDefault="00FB05E1" w:rsidP="00B36D6C">
                        <w:pPr>
                          <w:jc w:val="center"/>
                          <w:rPr>
                            <w:ins w:id="633" w:author="Author"/>
                            <w:i/>
                            <w:iCs/>
                            <w:sz w:val="20"/>
                            <w:lang w:val="en-GB"/>
                          </w:rPr>
                        </w:pPr>
                        <w:ins w:id="634" w:author="Author">
                          <w:r w:rsidRPr="005550AE">
                            <w:rPr>
                              <w:i/>
                              <w:iCs/>
                              <w:sz w:val="20"/>
                              <w:lang w:val="en-GB"/>
                            </w:rPr>
                            <w:t>Insert Figure 3 here</w:t>
                          </w:r>
                        </w:ins>
                      </w:p>
                      <w:p w14:paraId="294CD8AA" w14:textId="77777777" w:rsidR="00FB05E1" w:rsidRPr="005550AE" w:rsidDel="000F6A6A" w:rsidRDefault="00FB05E1" w:rsidP="000F6A6A">
                        <w:pPr>
                          <w:jc w:val="center"/>
                          <w:rPr>
                            <w:del w:id="635" w:author="Author"/>
                            <w:i/>
                            <w:sz w:val="20"/>
                            <w:lang w:val="en-GB"/>
                          </w:rPr>
                        </w:pPr>
                      </w:p>
                      <w:p w14:paraId="0420CCA6" w14:textId="77777777" w:rsidR="00FB05E1" w:rsidRPr="005550AE" w:rsidDel="000F6A6A" w:rsidRDefault="00FB05E1" w:rsidP="000F6A6A">
                        <w:pPr>
                          <w:jc w:val="center"/>
                          <w:rPr>
                            <w:del w:id="636" w:author="Author"/>
                            <w:i/>
                            <w:sz w:val="20"/>
                            <w:lang w:val="en-GB"/>
                          </w:rPr>
                        </w:pPr>
                      </w:p>
                      <w:p w14:paraId="7957BC71" w14:textId="77777777" w:rsidR="00FB05E1" w:rsidRPr="005550AE" w:rsidDel="000F6A6A" w:rsidRDefault="00FB05E1" w:rsidP="000F6A6A">
                        <w:pPr>
                          <w:jc w:val="center"/>
                          <w:rPr>
                            <w:del w:id="637" w:author="Author"/>
                            <w:i/>
                            <w:sz w:val="20"/>
                            <w:lang w:val="en-GB"/>
                          </w:rPr>
                        </w:pPr>
                      </w:p>
                      <w:p w14:paraId="35E52779" w14:textId="77777777" w:rsidR="00FB05E1" w:rsidRPr="005550AE" w:rsidDel="000F6A6A" w:rsidRDefault="00FB05E1" w:rsidP="000F6A6A">
                        <w:pPr>
                          <w:jc w:val="center"/>
                          <w:rPr>
                            <w:del w:id="638" w:author="Author"/>
                            <w:i/>
                            <w:sz w:val="20"/>
                            <w:lang w:val="en-GB"/>
                          </w:rPr>
                        </w:pPr>
                      </w:p>
                      <w:p w14:paraId="33282081" w14:textId="77777777" w:rsidR="00FB05E1" w:rsidRPr="005550AE" w:rsidDel="000F6A6A" w:rsidRDefault="00FB05E1" w:rsidP="000F6A6A">
                        <w:pPr>
                          <w:jc w:val="center"/>
                          <w:rPr>
                            <w:del w:id="639" w:author="Author"/>
                            <w:i/>
                            <w:sz w:val="20"/>
                            <w:lang w:val="en-GB"/>
                          </w:rPr>
                        </w:pPr>
                      </w:p>
                      <w:p w14:paraId="2573BCA6" w14:textId="77777777" w:rsidR="00FB05E1" w:rsidRPr="005550AE" w:rsidDel="000F6A6A" w:rsidRDefault="00FB05E1" w:rsidP="000F6A6A">
                        <w:pPr>
                          <w:jc w:val="center"/>
                          <w:rPr>
                            <w:del w:id="640" w:author="Author"/>
                            <w:i/>
                            <w:sz w:val="20"/>
                            <w:lang w:val="en-GB"/>
                          </w:rPr>
                        </w:pPr>
                      </w:p>
                      <w:p w14:paraId="6418E03A" w14:textId="77777777" w:rsidR="00FB05E1" w:rsidRPr="005550AE" w:rsidDel="000F6A6A" w:rsidRDefault="00FB05E1" w:rsidP="000F6A6A">
                        <w:pPr>
                          <w:jc w:val="center"/>
                          <w:rPr>
                            <w:del w:id="641" w:author="Author"/>
                            <w:i/>
                            <w:sz w:val="20"/>
                            <w:lang w:val="en-GB"/>
                          </w:rPr>
                        </w:pPr>
                      </w:p>
                      <w:p w14:paraId="295F0C8E" w14:textId="77777777" w:rsidR="00FB05E1" w:rsidRPr="005550AE" w:rsidDel="000F6A6A" w:rsidRDefault="00FB05E1" w:rsidP="000F6A6A">
                        <w:pPr>
                          <w:jc w:val="center"/>
                          <w:rPr>
                            <w:del w:id="642" w:author="Author"/>
                            <w:i/>
                            <w:sz w:val="20"/>
                            <w:lang w:val="en-GB"/>
                          </w:rPr>
                        </w:pPr>
                      </w:p>
                      <w:p w14:paraId="3E716440" w14:textId="77777777" w:rsidR="00FB05E1" w:rsidRPr="005550AE" w:rsidDel="000F6A6A" w:rsidRDefault="00FB05E1" w:rsidP="000F6A6A">
                        <w:pPr>
                          <w:jc w:val="center"/>
                          <w:rPr>
                            <w:del w:id="643" w:author="Author"/>
                            <w:i/>
                            <w:sz w:val="20"/>
                            <w:lang w:val="en-GB"/>
                          </w:rPr>
                        </w:pPr>
                      </w:p>
                      <w:p w14:paraId="1F1FBBBA" w14:textId="77777777" w:rsidR="00FB05E1" w:rsidRPr="005550AE" w:rsidDel="000F6A6A" w:rsidRDefault="00FB05E1" w:rsidP="000F6A6A">
                        <w:pPr>
                          <w:jc w:val="center"/>
                          <w:rPr>
                            <w:del w:id="644" w:author="Author"/>
                            <w:i/>
                            <w:sz w:val="20"/>
                            <w:lang w:val="en-GB"/>
                          </w:rPr>
                        </w:pPr>
                      </w:p>
                      <w:p w14:paraId="1F718532" w14:textId="77777777" w:rsidR="00FB05E1" w:rsidRPr="005550AE" w:rsidDel="000F6A6A" w:rsidRDefault="00FB05E1" w:rsidP="000F6A6A">
                        <w:pPr>
                          <w:jc w:val="center"/>
                          <w:rPr>
                            <w:del w:id="645" w:author="Author"/>
                            <w:i/>
                            <w:sz w:val="20"/>
                            <w:lang w:val="en-GB"/>
                          </w:rPr>
                        </w:pPr>
                      </w:p>
                      <w:p w14:paraId="610F9299" w14:textId="77777777" w:rsidR="00FB05E1" w:rsidRPr="005550AE" w:rsidDel="000F6A6A" w:rsidRDefault="00FB05E1" w:rsidP="000F6A6A">
                        <w:pPr>
                          <w:jc w:val="center"/>
                          <w:rPr>
                            <w:del w:id="646" w:author="Author"/>
                            <w:i/>
                            <w:sz w:val="20"/>
                            <w:lang w:val="en-GB"/>
                          </w:rPr>
                        </w:pPr>
                      </w:p>
                      <w:p w14:paraId="2D77E3B4" w14:textId="77777777" w:rsidR="00FB05E1" w:rsidRPr="005550AE" w:rsidDel="000F6A6A" w:rsidRDefault="00FB05E1" w:rsidP="000F6A6A">
                        <w:pPr>
                          <w:jc w:val="center"/>
                          <w:rPr>
                            <w:del w:id="647" w:author="Author"/>
                            <w:i/>
                            <w:sz w:val="20"/>
                            <w:highlight w:val="yellow"/>
                            <w:lang w:val="en-GB"/>
                          </w:rPr>
                        </w:pPr>
                        <w:del w:id="648" w:author="Author">
                          <w:r w:rsidRPr="005550AE" w:rsidDel="000F6A6A">
                            <w:rPr>
                              <w:i/>
                              <w:sz w:val="20"/>
                              <w:highlight w:val="yellow"/>
                              <w:lang w:val="en-GB"/>
                            </w:rPr>
                            <w:delText>a</w:delText>
                          </w:r>
                        </w:del>
                      </w:p>
                      <w:p w14:paraId="6B674E59" w14:textId="77777777" w:rsidR="00FB05E1" w:rsidRPr="005550AE" w:rsidDel="000F6A6A" w:rsidRDefault="00FB05E1" w:rsidP="000F6A6A">
                        <w:pPr>
                          <w:rPr>
                            <w:del w:id="649" w:author="Author"/>
                            <w:i/>
                            <w:highlight w:val="yellow"/>
                            <w:lang w:val="en-GB"/>
                          </w:rPr>
                        </w:pPr>
                      </w:p>
                      <w:p w14:paraId="7535A3FD" w14:textId="77777777" w:rsidR="00FB05E1" w:rsidRPr="005550AE" w:rsidDel="000F6A6A" w:rsidRDefault="00FB05E1" w:rsidP="000F6A6A">
                        <w:pPr>
                          <w:rPr>
                            <w:del w:id="650" w:author="Author"/>
                            <w:i/>
                            <w:highlight w:val="yellow"/>
                            <w:lang w:val="en-GB"/>
                          </w:rPr>
                        </w:pPr>
                      </w:p>
                      <w:p w14:paraId="25E12443" w14:textId="77777777" w:rsidR="00FB05E1" w:rsidRPr="005550AE" w:rsidDel="000F6A6A" w:rsidRDefault="00FB05E1" w:rsidP="000F6A6A">
                        <w:pPr>
                          <w:rPr>
                            <w:del w:id="651" w:author="Author"/>
                            <w:i/>
                            <w:highlight w:val="yellow"/>
                            <w:lang w:val="en-GB"/>
                          </w:rPr>
                        </w:pPr>
                      </w:p>
                      <w:p w14:paraId="4938E1DA" w14:textId="77777777" w:rsidR="00FB05E1" w:rsidRPr="005550AE" w:rsidDel="000F6A6A" w:rsidRDefault="00FB05E1" w:rsidP="000F6A6A">
                        <w:pPr>
                          <w:rPr>
                            <w:del w:id="652" w:author="Author"/>
                            <w:i/>
                            <w:highlight w:val="yellow"/>
                            <w:lang w:val="en-GB"/>
                          </w:rPr>
                        </w:pPr>
                      </w:p>
                      <w:p w14:paraId="263D34EC" w14:textId="77777777" w:rsidR="00FB05E1" w:rsidRPr="005550AE" w:rsidDel="000F6A6A" w:rsidRDefault="00FB05E1" w:rsidP="000F6A6A">
                        <w:pPr>
                          <w:rPr>
                            <w:del w:id="653" w:author="Author"/>
                            <w:i/>
                            <w:highlight w:val="yellow"/>
                            <w:lang w:val="en-GB"/>
                          </w:rPr>
                        </w:pPr>
                      </w:p>
                      <w:p w14:paraId="15241B94" w14:textId="77777777" w:rsidR="00FB05E1" w:rsidRPr="005550AE" w:rsidDel="000F6A6A" w:rsidRDefault="00FB05E1" w:rsidP="000F6A6A">
                        <w:pPr>
                          <w:rPr>
                            <w:del w:id="654" w:author="Author"/>
                            <w:i/>
                            <w:highlight w:val="yellow"/>
                            <w:lang w:val="en-GB"/>
                          </w:rPr>
                        </w:pPr>
                      </w:p>
                      <w:p w14:paraId="2542A813" w14:textId="77777777" w:rsidR="00FB05E1" w:rsidRPr="005550AE" w:rsidDel="000F6A6A" w:rsidRDefault="00FB05E1" w:rsidP="000F6A6A">
                        <w:pPr>
                          <w:rPr>
                            <w:del w:id="655" w:author="Author"/>
                            <w:i/>
                            <w:highlight w:val="yellow"/>
                            <w:lang w:val="en-GB"/>
                          </w:rPr>
                        </w:pPr>
                      </w:p>
                      <w:p w14:paraId="0936BA4C" w14:textId="77777777" w:rsidR="00FB05E1" w:rsidRPr="005550AE" w:rsidDel="000F6A6A" w:rsidRDefault="00FB05E1" w:rsidP="000F6A6A">
                        <w:pPr>
                          <w:rPr>
                            <w:del w:id="656" w:author="Author"/>
                            <w:i/>
                            <w:highlight w:val="yellow"/>
                            <w:lang w:val="en-GB"/>
                          </w:rPr>
                        </w:pPr>
                      </w:p>
                      <w:p w14:paraId="13959D79" w14:textId="77777777" w:rsidR="00FB05E1" w:rsidRPr="005550AE" w:rsidDel="000F6A6A" w:rsidRDefault="00FB05E1" w:rsidP="000F6A6A">
                        <w:pPr>
                          <w:rPr>
                            <w:del w:id="657" w:author="Author"/>
                            <w:i/>
                            <w:highlight w:val="yellow"/>
                            <w:lang w:val="en-GB"/>
                          </w:rPr>
                        </w:pPr>
                      </w:p>
                      <w:p w14:paraId="6DC6F6B5" w14:textId="77777777" w:rsidR="00FB05E1" w:rsidRPr="005550AE" w:rsidDel="000F6A6A" w:rsidRDefault="00FB05E1" w:rsidP="000F6A6A">
                        <w:pPr>
                          <w:rPr>
                            <w:del w:id="658" w:author="Author"/>
                            <w:i/>
                            <w:highlight w:val="yellow"/>
                            <w:lang w:val="en-GB"/>
                          </w:rPr>
                        </w:pPr>
                      </w:p>
                      <w:p w14:paraId="04F37019" w14:textId="77777777" w:rsidR="00FB05E1" w:rsidRPr="005550AE" w:rsidDel="000F6A6A" w:rsidRDefault="00FB05E1" w:rsidP="000F6A6A">
                        <w:pPr>
                          <w:rPr>
                            <w:del w:id="659" w:author="Author"/>
                            <w:i/>
                            <w:highlight w:val="yellow"/>
                            <w:lang w:val="en-GB"/>
                          </w:rPr>
                        </w:pPr>
                      </w:p>
                      <w:p w14:paraId="0A2029C1" w14:textId="77777777" w:rsidR="00FB05E1" w:rsidRPr="005550AE" w:rsidDel="000F6A6A" w:rsidRDefault="00FB05E1" w:rsidP="000F6A6A">
                        <w:pPr>
                          <w:jc w:val="center"/>
                          <w:rPr>
                            <w:del w:id="660" w:author="Author"/>
                            <w:i/>
                            <w:sz w:val="20"/>
                            <w:highlight w:val="yellow"/>
                            <w:lang w:val="en-GB"/>
                          </w:rPr>
                        </w:pPr>
                      </w:p>
                      <w:p w14:paraId="0EEE8D36" w14:textId="77777777" w:rsidR="00FB05E1" w:rsidRPr="005550AE" w:rsidDel="000F6A6A" w:rsidRDefault="00FB05E1" w:rsidP="000F6A6A">
                        <w:pPr>
                          <w:jc w:val="center"/>
                          <w:rPr>
                            <w:del w:id="661" w:author="Author"/>
                            <w:i/>
                            <w:sz w:val="20"/>
                            <w:highlight w:val="yellow"/>
                            <w:lang w:val="en-GB"/>
                          </w:rPr>
                        </w:pPr>
                        <w:del w:id="662" w:author="Author">
                          <w:r w:rsidRPr="005550AE" w:rsidDel="000F6A6A">
                            <w:rPr>
                              <w:i/>
                              <w:sz w:val="20"/>
                              <w:highlight w:val="yellow"/>
                              <w:lang w:val="en-GB"/>
                            </w:rPr>
                            <w:delText>b</w:delText>
                          </w:r>
                        </w:del>
                      </w:p>
                      <w:p w14:paraId="70ABF7A7" w14:textId="77777777" w:rsidR="00FB05E1" w:rsidRPr="005550AE" w:rsidDel="000F6A6A" w:rsidRDefault="00FB05E1" w:rsidP="000F6A6A">
                        <w:pPr>
                          <w:pStyle w:val="IETFigureCaption"/>
                          <w:rPr>
                            <w:del w:id="663"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1048B3DD" w14:textId="77777777" w:rsidR="00FB05E1" w:rsidRPr="005550AE" w:rsidDel="000F6A6A" w:rsidRDefault="00FB05E1" w:rsidP="00B36D6C">
                        <w:pPr>
                          <w:pStyle w:val="IETFigureCaption"/>
                          <w:rPr>
                            <w:del w:id="664" w:author="Author"/>
                            <w:lang w:val="en-GB"/>
                          </w:rPr>
                        </w:pPr>
                      </w:p>
                      <w:p w14:paraId="5028D1DE" w14:textId="77777777" w:rsidR="00FB05E1" w:rsidRPr="005550AE" w:rsidRDefault="00FB05E1" w:rsidP="00B36D6C">
                        <w:pPr>
                          <w:pStyle w:val="IETFigureCaption"/>
                          <w:rPr>
                            <w:lang w:val="en-GB"/>
                          </w:rPr>
                        </w:pPr>
                      </w:p>
                      <w:p w14:paraId="49080E69" w14:textId="77777777" w:rsidR="00FB05E1" w:rsidRPr="005550AE" w:rsidDel="000F6A6A" w:rsidRDefault="00FB05E1" w:rsidP="00530B37">
                        <w:pPr>
                          <w:jc w:val="center"/>
                          <w:rPr>
                            <w:del w:id="665" w:author="Author"/>
                            <w:lang w:val="en-GB"/>
                          </w:rPr>
                        </w:pPr>
                      </w:p>
                      <w:p w14:paraId="551DA70A" w14:textId="77777777" w:rsidR="00FB05E1" w:rsidRPr="005550AE" w:rsidDel="000F6A6A" w:rsidRDefault="00FB05E1" w:rsidP="00A532E6">
                        <w:pPr>
                          <w:rPr>
                            <w:del w:id="666" w:author="Author"/>
                            <w:i/>
                            <w:lang w:val="en-GB"/>
                          </w:rPr>
                        </w:pPr>
                      </w:p>
                    </w:txbxContent>
                  </v:textbox>
                  <w10:anchorlock/>
                </v:shape>
              </w:pict>
            </mc:Fallback>
          </mc:AlternateContent>
        </w:r>
      </w:ins>
      <w:del w:id="667" w:author="Author">
        <w:r w:rsidRPr="005550AE" w:rsidDel="000F6A6A">
          <w:rPr>
            <w:b/>
            <w:sz w:val="20"/>
            <w:szCs w:val="20"/>
            <w:shd w:val="clear" w:color="auto" w:fill="FFFFFF"/>
            <w:lang w:val="en-GB"/>
          </w:rPr>
          <w:delText>Insert Figure 3</w:delText>
        </w:r>
      </w:del>
    </w:p>
    <w:p w14:paraId="67C478BE" w14:textId="77777777" w:rsidR="000F6A6A" w:rsidRPr="005550AE" w:rsidRDefault="000F6A6A" w:rsidP="000F6A6A">
      <w:pPr>
        <w:rPr>
          <w:sz w:val="20"/>
          <w:szCs w:val="20"/>
          <w:shd w:val="clear" w:color="auto" w:fill="FFFFFF"/>
          <w:lang w:val="en-GB"/>
        </w:rPr>
      </w:pPr>
    </w:p>
    <w:p w14:paraId="7758FE57" w14:textId="0B5BD9B8" w:rsidR="000F6A6A" w:rsidRPr="005550AE" w:rsidRDefault="000F6A6A" w:rsidP="000F6A6A">
      <w:pPr>
        <w:pStyle w:val="IETHeading1"/>
        <w:numPr>
          <w:ilvl w:val="0"/>
          <w:numId w:val="32"/>
        </w:numPr>
        <w:rPr>
          <w:sz w:val="20"/>
          <w:szCs w:val="20"/>
          <w:lang w:val="en-GB"/>
        </w:rPr>
      </w:pPr>
      <w:commentRangeStart w:id="668"/>
      <w:commentRangeStart w:id="669"/>
      <w:r w:rsidRPr="005550AE">
        <w:rPr>
          <w:sz w:val="20"/>
          <w:szCs w:val="20"/>
          <w:lang w:val="en-GB"/>
        </w:rPr>
        <w:t xml:space="preserve">Experimental </w:t>
      </w:r>
      <w:del w:id="670" w:author="Author">
        <w:r w:rsidRPr="005550AE" w:rsidDel="00485543">
          <w:rPr>
            <w:sz w:val="20"/>
            <w:szCs w:val="20"/>
            <w:lang w:val="en-GB"/>
          </w:rPr>
          <w:delText>R</w:delText>
        </w:r>
      </w:del>
      <w:ins w:id="671" w:author="Author">
        <w:r w:rsidR="00485543" w:rsidRPr="005550AE">
          <w:rPr>
            <w:sz w:val="20"/>
            <w:szCs w:val="20"/>
            <w:lang w:val="en-GB"/>
          </w:rPr>
          <w:t>r</w:t>
        </w:r>
      </w:ins>
      <w:r w:rsidRPr="005550AE">
        <w:rPr>
          <w:sz w:val="20"/>
          <w:szCs w:val="20"/>
          <w:lang w:val="en-GB"/>
        </w:rPr>
        <w:t xml:space="preserve">esult </w:t>
      </w:r>
      <w:commentRangeEnd w:id="668"/>
      <w:r w:rsidR="00EF1AAD" w:rsidRPr="005550AE">
        <w:rPr>
          <w:rStyle w:val="CommentReference"/>
          <w:rFonts w:ascii="Times New Roman" w:hAnsi="Times New Roman" w:cs="Times New Roman"/>
          <w:b w:val="0"/>
          <w:bCs w:val="0"/>
          <w:iCs w:val="0"/>
          <w:lang w:val="en-GB"/>
        </w:rPr>
        <w:commentReference w:id="668"/>
      </w:r>
      <w:commentRangeEnd w:id="669"/>
      <w:r w:rsidR="00EF1AAD" w:rsidRPr="005550AE">
        <w:rPr>
          <w:rStyle w:val="CommentReference"/>
          <w:rFonts w:ascii="Times New Roman" w:hAnsi="Times New Roman" w:cs="Times New Roman"/>
          <w:b w:val="0"/>
          <w:bCs w:val="0"/>
          <w:iCs w:val="0"/>
          <w:lang w:val="en-GB"/>
        </w:rPr>
        <w:commentReference w:id="669"/>
      </w:r>
    </w:p>
    <w:p w14:paraId="2C225055" w14:textId="2102079A" w:rsidR="000F6A6A" w:rsidRPr="005550AE" w:rsidRDefault="000F6A6A" w:rsidP="000F6A6A">
      <w:pPr>
        <w:pStyle w:val="IETParagraph"/>
        <w:spacing w:line="240" w:lineRule="auto"/>
        <w:rPr>
          <w:sz w:val="20"/>
          <w:szCs w:val="20"/>
          <w:shd w:val="clear" w:color="auto" w:fill="FFFFFF"/>
          <w:lang w:val="en-GB"/>
        </w:rPr>
      </w:pPr>
      <w:r w:rsidRPr="005550AE">
        <w:rPr>
          <w:sz w:val="20"/>
          <w:szCs w:val="20"/>
          <w:shd w:val="clear" w:color="auto" w:fill="FFFFFF"/>
          <w:lang w:val="en-GB"/>
        </w:rPr>
        <w:t xml:space="preserve">Figure 3 shows </w:t>
      </w:r>
      <w:del w:id="672" w:author="Author">
        <w:r w:rsidRPr="005550AE" w:rsidDel="002164EB">
          <w:rPr>
            <w:sz w:val="20"/>
            <w:szCs w:val="20"/>
            <w:shd w:val="clear" w:color="auto" w:fill="FFFFFF"/>
            <w:lang w:val="en-GB"/>
          </w:rPr>
          <w:delText xml:space="preserve">a </w:delText>
        </w:r>
      </w:del>
      <w:ins w:id="673" w:author="Author">
        <w:r w:rsidR="002164EB" w:rsidRPr="005550AE">
          <w:rPr>
            <w:sz w:val="20"/>
            <w:szCs w:val="20"/>
            <w:shd w:val="clear" w:color="auto" w:fill="FFFFFF"/>
            <w:lang w:val="en-GB"/>
          </w:rPr>
          <w:t xml:space="preserve">the </w:t>
        </w:r>
      </w:ins>
      <w:r w:rsidRPr="005550AE">
        <w:rPr>
          <w:sz w:val="20"/>
          <w:szCs w:val="20"/>
          <w:shd w:val="clear" w:color="auto" w:fill="FFFFFF"/>
          <w:lang w:val="en-GB"/>
        </w:rPr>
        <w:t>colo</w:t>
      </w:r>
      <w:ins w:id="674" w:author="Author">
        <w:r w:rsidR="002106EA" w:rsidRPr="005550AE">
          <w:rPr>
            <w:sz w:val="20"/>
            <w:szCs w:val="20"/>
            <w:shd w:val="clear" w:color="auto" w:fill="FFFFFF"/>
            <w:lang w:val="en-GB"/>
          </w:rPr>
          <w:t>u</w:t>
        </w:r>
      </w:ins>
      <w:r w:rsidRPr="005550AE">
        <w:rPr>
          <w:sz w:val="20"/>
          <w:szCs w:val="20"/>
          <w:shd w:val="clear" w:color="auto" w:fill="FFFFFF"/>
          <w:lang w:val="en-GB"/>
        </w:rPr>
        <w:t xml:space="preserve">r image </w:t>
      </w:r>
      <w:ins w:id="675" w:author="Author">
        <w:r w:rsidR="002164EB" w:rsidRPr="005550AE">
          <w:rPr>
            <w:sz w:val="20"/>
            <w:szCs w:val="20"/>
            <w:shd w:val="clear" w:color="auto" w:fill="FFFFFF"/>
            <w:lang w:val="en-GB"/>
          </w:rPr>
          <w:t xml:space="preserve">captured </w:t>
        </w:r>
      </w:ins>
      <w:r w:rsidRPr="005550AE">
        <w:rPr>
          <w:sz w:val="20"/>
          <w:szCs w:val="20"/>
          <w:shd w:val="clear" w:color="auto" w:fill="FFFFFF"/>
          <w:lang w:val="en-GB"/>
        </w:rPr>
        <w:t xml:space="preserve">from </w:t>
      </w:r>
      <w:ins w:id="676" w:author="Author">
        <w:r w:rsidR="002164EB" w:rsidRPr="005550AE">
          <w:rPr>
            <w:sz w:val="20"/>
            <w:szCs w:val="20"/>
            <w:shd w:val="clear" w:color="auto" w:fill="FFFFFF"/>
            <w:lang w:val="en-GB"/>
          </w:rPr>
          <w:t xml:space="preserve">the </w:t>
        </w:r>
      </w:ins>
      <w:del w:id="677" w:author="Author">
        <w:r w:rsidRPr="005550AE" w:rsidDel="002164EB">
          <w:rPr>
            <w:sz w:val="20"/>
            <w:szCs w:val="20"/>
            <w:shd w:val="clear" w:color="auto" w:fill="FFFFFF"/>
            <w:lang w:val="en-GB"/>
          </w:rPr>
          <w:delText xml:space="preserve">a </w:delText>
        </w:r>
      </w:del>
      <w:r w:rsidRPr="005550AE">
        <w:rPr>
          <w:sz w:val="20"/>
          <w:szCs w:val="20"/>
          <w:shd w:val="clear" w:color="auto" w:fill="FFFFFF"/>
          <w:lang w:val="en-GB"/>
        </w:rPr>
        <w:t xml:space="preserve">video camera and </w:t>
      </w:r>
      <w:del w:id="678" w:author="Author">
        <w:r w:rsidRPr="005550AE" w:rsidDel="002164EB">
          <w:rPr>
            <w:sz w:val="20"/>
            <w:szCs w:val="20"/>
            <w:shd w:val="clear" w:color="auto" w:fill="FFFFFF"/>
            <w:lang w:val="en-GB"/>
          </w:rPr>
          <w:delText xml:space="preserve">a </w:delText>
        </w:r>
      </w:del>
      <w:ins w:id="679" w:author="Author">
        <w:r w:rsidR="002164EB" w:rsidRPr="005550AE">
          <w:rPr>
            <w:sz w:val="20"/>
            <w:szCs w:val="20"/>
            <w:shd w:val="clear" w:color="auto" w:fill="FFFFFF"/>
            <w:lang w:val="en-GB"/>
          </w:rPr>
          <w:t xml:space="preserve">the </w:t>
        </w:r>
      </w:ins>
      <w:r w:rsidRPr="005550AE">
        <w:rPr>
          <w:sz w:val="20"/>
          <w:szCs w:val="20"/>
          <w:shd w:val="clear" w:color="auto" w:fill="FFFFFF"/>
          <w:lang w:val="en-GB"/>
        </w:rPr>
        <w:t>pre</w:t>
      </w:r>
      <w:ins w:id="680" w:author="Author">
        <w:r w:rsidR="00264657" w:rsidRPr="005550AE">
          <w:rPr>
            <w:sz w:val="20"/>
            <w:szCs w:val="20"/>
            <w:shd w:val="clear" w:color="auto" w:fill="FFFFFF"/>
            <w:lang w:val="en-GB"/>
          </w:rPr>
          <w:t>-</w:t>
        </w:r>
      </w:ins>
      <w:r w:rsidRPr="005550AE">
        <w:rPr>
          <w:sz w:val="20"/>
          <w:szCs w:val="20"/>
          <w:shd w:val="clear" w:color="auto" w:fill="FFFFFF"/>
          <w:lang w:val="en-GB"/>
        </w:rPr>
        <w:t xml:space="preserve">processed image. The experiments were performed using </w:t>
      </w:r>
      <w:del w:id="681" w:author="Author">
        <w:r w:rsidRPr="005550AE" w:rsidDel="00CE405A">
          <w:rPr>
            <w:sz w:val="20"/>
            <w:szCs w:val="20"/>
            <w:shd w:val="clear" w:color="auto" w:fill="FFFFFF"/>
            <w:lang w:val="en-GB"/>
          </w:rPr>
          <w:delText xml:space="preserve">a </w:delText>
        </w:r>
        <w:r w:rsidRPr="005550AE" w:rsidDel="002164EB">
          <w:rPr>
            <w:sz w:val="20"/>
            <w:szCs w:val="20"/>
            <w:shd w:val="clear" w:color="auto" w:fill="FFFFFF"/>
            <w:lang w:val="en-GB"/>
          </w:rPr>
          <w:delText xml:space="preserve">computer programming compatible </w:delText>
        </w:r>
      </w:del>
      <w:ins w:id="682" w:author="Author">
        <w:r w:rsidR="002164EB" w:rsidRPr="005550AE">
          <w:rPr>
            <w:sz w:val="20"/>
            <w:szCs w:val="20"/>
            <w:shd w:val="clear" w:color="auto" w:fill="FFFFFF"/>
            <w:lang w:val="en-GB"/>
          </w:rPr>
          <w:t xml:space="preserve">a </w:t>
        </w:r>
      </w:ins>
      <w:del w:id="683" w:author="Author">
        <w:r w:rsidRPr="005550AE" w:rsidDel="002164EB">
          <w:rPr>
            <w:sz w:val="20"/>
            <w:szCs w:val="20"/>
            <w:shd w:val="clear" w:color="auto" w:fill="FFFFFF"/>
            <w:lang w:val="en-GB"/>
          </w:rPr>
          <w:delText xml:space="preserve">with </w:delText>
        </w:r>
      </w:del>
      <w:r w:rsidRPr="005550AE">
        <w:rPr>
          <w:sz w:val="20"/>
          <w:szCs w:val="20"/>
          <w:shd w:val="clear" w:color="auto" w:fill="FFFFFF"/>
          <w:lang w:val="en-GB"/>
        </w:rPr>
        <w:t xml:space="preserve">laptop </w:t>
      </w:r>
      <w:ins w:id="684" w:author="Author">
        <w:r w:rsidR="002164EB" w:rsidRPr="005550AE">
          <w:rPr>
            <w:sz w:val="20"/>
            <w:szCs w:val="20"/>
            <w:shd w:val="clear" w:color="auto" w:fill="FFFFFF"/>
            <w:lang w:val="en-GB"/>
          </w:rPr>
          <w:t xml:space="preserve">with </w:t>
        </w:r>
      </w:ins>
      <w:r w:rsidRPr="005550AE">
        <w:rPr>
          <w:sz w:val="20"/>
          <w:szCs w:val="20"/>
          <w:shd w:val="clear" w:color="auto" w:fill="FFFFFF"/>
          <w:lang w:val="en-GB"/>
        </w:rPr>
        <w:t>CPU Intel</w:t>
      </w:r>
      <w:r w:rsidRPr="005550AE">
        <w:rPr>
          <w:sz w:val="20"/>
          <w:szCs w:val="20"/>
          <w:shd w:val="clear" w:color="auto" w:fill="FFFFFF"/>
          <w:vertAlign w:val="superscript"/>
          <w:lang w:val="en-GB"/>
        </w:rPr>
        <w:t>(R)</w:t>
      </w:r>
      <w:r w:rsidRPr="005550AE">
        <w:rPr>
          <w:sz w:val="20"/>
          <w:szCs w:val="20"/>
          <w:shd w:val="clear" w:color="auto" w:fill="FFFFFF"/>
          <w:lang w:val="en-GB"/>
        </w:rPr>
        <w:t xml:space="preserve"> core</w:t>
      </w:r>
      <w:ins w:id="685" w:author="Author">
        <w:r w:rsidRPr="005550AE">
          <w:rPr>
            <w:sz w:val="20"/>
            <w:szCs w:val="20"/>
            <w:shd w:val="clear" w:color="auto" w:fill="FFFFFF"/>
            <w:vertAlign w:val="superscript"/>
            <w:lang w:val="en-GB"/>
          </w:rPr>
          <w:t xml:space="preserve"> </w:t>
        </w:r>
      </w:ins>
      <w:r w:rsidRPr="005550AE">
        <w:rPr>
          <w:sz w:val="20"/>
          <w:szCs w:val="20"/>
          <w:shd w:val="clear" w:color="auto" w:fill="FFFFFF"/>
          <w:vertAlign w:val="superscript"/>
          <w:lang w:val="en-GB"/>
        </w:rPr>
        <w:t>(TM)</w:t>
      </w:r>
      <w:r w:rsidRPr="005550AE">
        <w:rPr>
          <w:sz w:val="20"/>
          <w:szCs w:val="20"/>
          <w:shd w:val="clear" w:color="auto" w:fill="FFFFFF"/>
          <w:lang w:val="en-GB"/>
        </w:rPr>
        <w:t xml:space="preserve"> 2 Duo P7350. The original image size </w:t>
      </w:r>
      <w:del w:id="686" w:author="Author">
        <w:r w:rsidRPr="005550AE" w:rsidDel="002164EB">
          <w:rPr>
            <w:sz w:val="20"/>
            <w:szCs w:val="20"/>
            <w:shd w:val="clear" w:color="auto" w:fill="FFFFFF"/>
            <w:lang w:val="en-GB"/>
          </w:rPr>
          <w:delText xml:space="preserve">is </w:delText>
        </w:r>
      </w:del>
      <w:ins w:id="687" w:author="Author">
        <w:r w:rsidR="002164EB" w:rsidRPr="005550AE">
          <w:rPr>
            <w:sz w:val="20"/>
            <w:szCs w:val="20"/>
            <w:shd w:val="clear" w:color="auto" w:fill="FFFFFF"/>
            <w:lang w:val="en-GB"/>
          </w:rPr>
          <w:t xml:space="preserve">was </w:t>
        </w:r>
      </w:ins>
      <w:r w:rsidRPr="005550AE">
        <w:rPr>
          <w:sz w:val="20"/>
          <w:szCs w:val="20"/>
          <w:shd w:val="clear" w:color="auto" w:fill="FFFFFF"/>
          <w:lang w:val="en-GB"/>
        </w:rPr>
        <w:t xml:space="preserve">800 × 600 pixels. </w:t>
      </w:r>
    </w:p>
    <w:p w14:paraId="3B70A91E" w14:textId="77777777" w:rsidR="000F6A6A" w:rsidRPr="005550AE" w:rsidRDefault="000F6A6A" w:rsidP="00F00781">
      <w:pPr>
        <w:pStyle w:val="IETParagraph"/>
        <w:spacing w:line="240" w:lineRule="auto"/>
        <w:rPr>
          <w:sz w:val="20"/>
          <w:szCs w:val="20"/>
          <w:shd w:val="clear" w:color="auto" w:fill="FFFFFF"/>
          <w:lang w:val="en-GB"/>
        </w:rPr>
      </w:pPr>
    </w:p>
    <w:p w14:paraId="6C14AE60" w14:textId="77777777" w:rsidR="000F6A6A" w:rsidRPr="005550AE" w:rsidRDefault="000F6A6A" w:rsidP="00B36D6C">
      <w:pPr>
        <w:pStyle w:val="IETParagraph"/>
        <w:spacing w:line="240" w:lineRule="auto"/>
        <w:ind w:firstLine="0"/>
        <w:rPr>
          <w:b/>
          <w:sz w:val="20"/>
          <w:szCs w:val="20"/>
          <w:shd w:val="clear" w:color="auto" w:fill="FFFFFF"/>
          <w:lang w:val="en-GB"/>
        </w:rPr>
      </w:pPr>
      <w:ins w:id="688" w:author="Author">
        <w:r w:rsidRPr="005550AE">
          <w:rPr>
            <w:sz w:val="20"/>
            <w:szCs w:val="20"/>
            <w:lang w:val="en-GB" w:eastAsia="en-GB"/>
          </w:rPr>
          <mc:AlternateContent>
            <mc:Choice Requires="wps">
              <w:drawing>
                <wp:inline distT="0" distB="0" distL="0" distR="0" wp14:anchorId="11B12AD4" wp14:editId="54C4B3F9">
                  <wp:extent cx="3095625" cy="719913"/>
                  <wp:effectExtent l="0" t="0" r="9525" b="44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60F654F3" w14:textId="77777777" w:rsidR="00FB05E1" w:rsidRPr="005550AE" w:rsidDel="000F6A6A" w:rsidRDefault="00FB05E1" w:rsidP="000F6A6A">
                              <w:pPr>
                                <w:jc w:val="center"/>
                                <w:rPr>
                                  <w:del w:id="689" w:author="Author"/>
                                  <w:i/>
                                  <w:iCs/>
                                  <w:sz w:val="20"/>
                                  <w:lang w:val="en-GB"/>
                                </w:rPr>
                              </w:pPr>
                            </w:p>
                            <w:p w14:paraId="6525CA36" w14:textId="77777777" w:rsidR="00FB05E1" w:rsidRPr="005550AE" w:rsidRDefault="00FB05E1" w:rsidP="00B36D6C">
                              <w:pPr>
                                <w:jc w:val="center"/>
                                <w:rPr>
                                  <w:ins w:id="690" w:author="Author"/>
                                  <w:i/>
                                  <w:iCs/>
                                  <w:sz w:val="20"/>
                                  <w:lang w:val="en-GB"/>
                                </w:rPr>
                              </w:pPr>
                              <w:ins w:id="691" w:author="Author">
                                <w:r w:rsidRPr="005550AE">
                                  <w:rPr>
                                    <w:i/>
                                    <w:iCs/>
                                    <w:sz w:val="20"/>
                                    <w:lang w:val="en-GB"/>
                                  </w:rPr>
                                  <w:t>Insert Figure 4 here</w:t>
                                </w:r>
                              </w:ins>
                            </w:p>
                            <w:p w14:paraId="75CB74F2" w14:textId="77777777" w:rsidR="00FB05E1" w:rsidRPr="005550AE" w:rsidDel="000F6A6A" w:rsidRDefault="00FB05E1" w:rsidP="000F6A6A">
                              <w:pPr>
                                <w:jc w:val="center"/>
                                <w:rPr>
                                  <w:del w:id="692" w:author="Author"/>
                                  <w:i/>
                                  <w:sz w:val="20"/>
                                  <w:lang w:val="en-GB"/>
                                </w:rPr>
                              </w:pPr>
                            </w:p>
                            <w:p w14:paraId="1952675F" w14:textId="77777777" w:rsidR="00FB05E1" w:rsidRPr="005550AE" w:rsidDel="000F6A6A" w:rsidRDefault="00FB05E1" w:rsidP="000F6A6A">
                              <w:pPr>
                                <w:jc w:val="center"/>
                                <w:rPr>
                                  <w:del w:id="693" w:author="Author"/>
                                  <w:i/>
                                  <w:sz w:val="20"/>
                                  <w:lang w:val="en-GB"/>
                                </w:rPr>
                              </w:pPr>
                            </w:p>
                            <w:p w14:paraId="095459F1" w14:textId="77777777" w:rsidR="00FB05E1" w:rsidRPr="005550AE" w:rsidDel="000F6A6A" w:rsidRDefault="00FB05E1" w:rsidP="000F6A6A">
                              <w:pPr>
                                <w:jc w:val="center"/>
                                <w:rPr>
                                  <w:del w:id="694" w:author="Author"/>
                                  <w:i/>
                                  <w:sz w:val="20"/>
                                  <w:lang w:val="en-GB"/>
                                </w:rPr>
                              </w:pPr>
                            </w:p>
                            <w:p w14:paraId="040B2F66" w14:textId="77777777" w:rsidR="00FB05E1" w:rsidRPr="005550AE" w:rsidDel="000F6A6A" w:rsidRDefault="00FB05E1" w:rsidP="000F6A6A">
                              <w:pPr>
                                <w:jc w:val="center"/>
                                <w:rPr>
                                  <w:del w:id="695" w:author="Author"/>
                                  <w:i/>
                                  <w:sz w:val="20"/>
                                  <w:lang w:val="en-GB"/>
                                </w:rPr>
                              </w:pPr>
                            </w:p>
                            <w:p w14:paraId="3C25FC0D" w14:textId="77777777" w:rsidR="00FB05E1" w:rsidRPr="005550AE" w:rsidDel="000F6A6A" w:rsidRDefault="00FB05E1" w:rsidP="000F6A6A">
                              <w:pPr>
                                <w:jc w:val="center"/>
                                <w:rPr>
                                  <w:del w:id="696" w:author="Author"/>
                                  <w:i/>
                                  <w:sz w:val="20"/>
                                  <w:lang w:val="en-GB"/>
                                </w:rPr>
                              </w:pPr>
                            </w:p>
                            <w:p w14:paraId="184347B5" w14:textId="77777777" w:rsidR="00FB05E1" w:rsidRPr="005550AE" w:rsidDel="000F6A6A" w:rsidRDefault="00FB05E1" w:rsidP="000F6A6A">
                              <w:pPr>
                                <w:jc w:val="center"/>
                                <w:rPr>
                                  <w:del w:id="697" w:author="Author"/>
                                  <w:i/>
                                  <w:sz w:val="20"/>
                                  <w:lang w:val="en-GB"/>
                                </w:rPr>
                              </w:pPr>
                            </w:p>
                            <w:p w14:paraId="68229B15" w14:textId="77777777" w:rsidR="00FB05E1" w:rsidRPr="005550AE" w:rsidDel="000F6A6A" w:rsidRDefault="00FB05E1" w:rsidP="000F6A6A">
                              <w:pPr>
                                <w:jc w:val="center"/>
                                <w:rPr>
                                  <w:del w:id="698" w:author="Author"/>
                                  <w:i/>
                                  <w:sz w:val="20"/>
                                  <w:lang w:val="en-GB"/>
                                </w:rPr>
                              </w:pPr>
                            </w:p>
                            <w:p w14:paraId="12A4548A" w14:textId="77777777" w:rsidR="00FB05E1" w:rsidRPr="005550AE" w:rsidDel="000F6A6A" w:rsidRDefault="00FB05E1" w:rsidP="000F6A6A">
                              <w:pPr>
                                <w:jc w:val="center"/>
                                <w:rPr>
                                  <w:del w:id="699" w:author="Author"/>
                                  <w:i/>
                                  <w:sz w:val="20"/>
                                  <w:lang w:val="en-GB"/>
                                </w:rPr>
                              </w:pPr>
                            </w:p>
                            <w:p w14:paraId="454BF8CA" w14:textId="77777777" w:rsidR="00FB05E1" w:rsidRPr="005550AE" w:rsidDel="000F6A6A" w:rsidRDefault="00FB05E1" w:rsidP="000F6A6A">
                              <w:pPr>
                                <w:jc w:val="center"/>
                                <w:rPr>
                                  <w:del w:id="700" w:author="Author"/>
                                  <w:i/>
                                  <w:sz w:val="20"/>
                                  <w:lang w:val="en-GB"/>
                                </w:rPr>
                              </w:pPr>
                            </w:p>
                            <w:p w14:paraId="0E94423D" w14:textId="77777777" w:rsidR="00FB05E1" w:rsidRPr="005550AE" w:rsidDel="000F6A6A" w:rsidRDefault="00FB05E1" w:rsidP="000F6A6A">
                              <w:pPr>
                                <w:jc w:val="center"/>
                                <w:rPr>
                                  <w:del w:id="701" w:author="Author"/>
                                  <w:i/>
                                  <w:sz w:val="20"/>
                                  <w:lang w:val="en-GB"/>
                                </w:rPr>
                              </w:pPr>
                            </w:p>
                            <w:p w14:paraId="68BDE45E" w14:textId="77777777" w:rsidR="00FB05E1" w:rsidRPr="005550AE" w:rsidDel="000F6A6A" w:rsidRDefault="00FB05E1" w:rsidP="000F6A6A">
                              <w:pPr>
                                <w:jc w:val="center"/>
                                <w:rPr>
                                  <w:del w:id="702" w:author="Author"/>
                                  <w:i/>
                                  <w:sz w:val="20"/>
                                  <w:lang w:val="en-GB"/>
                                </w:rPr>
                              </w:pPr>
                            </w:p>
                            <w:p w14:paraId="57EECB8E" w14:textId="77777777" w:rsidR="00FB05E1" w:rsidRPr="005550AE" w:rsidDel="000F6A6A" w:rsidRDefault="00FB05E1" w:rsidP="000F6A6A">
                              <w:pPr>
                                <w:jc w:val="center"/>
                                <w:rPr>
                                  <w:del w:id="703" w:author="Author"/>
                                  <w:i/>
                                  <w:sz w:val="20"/>
                                  <w:lang w:val="en-GB"/>
                                </w:rPr>
                              </w:pPr>
                            </w:p>
                            <w:p w14:paraId="7F03E584" w14:textId="77777777" w:rsidR="00FB05E1" w:rsidRPr="005550AE" w:rsidDel="000F6A6A" w:rsidRDefault="00FB05E1" w:rsidP="000F6A6A">
                              <w:pPr>
                                <w:jc w:val="center"/>
                                <w:rPr>
                                  <w:del w:id="704" w:author="Author"/>
                                  <w:i/>
                                  <w:sz w:val="20"/>
                                  <w:highlight w:val="yellow"/>
                                  <w:lang w:val="en-GB"/>
                                </w:rPr>
                              </w:pPr>
                              <w:del w:id="705" w:author="Author">
                                <w:r w:rsidRPr="005550AE" w:rsidDel="000F6A6A">
                                  <w:rPr>
                                    <w:i/>
                                    <w:sz w:val="20"/>
                                    <w:highlight w:val="yellow"/>
                                    <w:lang w:val="en-GB"/>
                                  </w:rPr>
                                  <w:delText>a</w:delText>
                                </w:r>
                              </w:del>
                            </w:p>
                            <w:p w14:paraId="5388FE79" w14:textId="77777777" w:rsidR="00FB05E1" w:rsidRPr="005550AE" w:rsidDel="000F6A6A" w:rsidRDefault="00FB05E1" w:rsidP="000F6A6A">
                              <w:pPr>
                                <w:rPr>
                                  <w:del w:id="706" w:author="Author"/>
                                  <w:i/>
                                  <w:highlight w:val="yellow"/>
                                  <w:lang w:val="en-GB"/>
                                </w:rPr>
                              </w:pPr>
                            </w:p>
                            <w:p w14:paraId="49975C2C" w14:textId="77777777" w:rsidR="00FB05E1" w:rsidRPr="005550AE" w:rsidDel="000F6A6A" w:rsidRDefault="00FB05E1" w:rsidP="000F6A6A">
                              <w:pPr>
                                <w:rPr>
                                  <w:del w:id="707" w:author="Author"/>
                                  <w:i/>
                                  <w:highlight w:val="yellow"/>
                                  <w:lang w:val="en-GB"/>
                                </w:rPr>
                              </w:pPr>
                            </w:p>
                            <w:p w14:paraId="4EB7D342" w14:textId="77777777" w:rsidR="00FB05E1" w:rsidRPr="005550AE" w:rsidDel="000F6A6A" w:rsidRDefault="00FB05E1" w:rsidP="000F6A6A">
                              <w:pPr>
                                <w:rPr>
                                  <w:del w:id="708" w:author="Author"/>
                                  <w:i/>
                                  <w:highlight w:val="yellow"/>
                                  <w:lang w:val="en-GB"/>
                                </w:rPr>
                              </w:pPr>
                            </w:p>
                            <w:p w14:paraId="7D306B8E" w14:textId="77777777" w:rsidR="00FB05E1" w:rsidRPr="005550AE" w:rsidDel="000F6A6A" w:rsidRDefault="00FB05E1" w:rsidP="000F6A6A">
                              <w:pPr>
                                <w:rPr>
                                  <w:del w:id="709" w:author="Author"/>
                                  <w:i/>
                                  <w:highlight w:val="yellow"/>
                                  <w:lang w:val="en-GB"/>
                                </w:rPr>
                              </w:pPr>
                            </w:p>
                            <w:p w14:paraId="459B2BF5" w14:textId="77777777" w:rsidR="00FB05E1" w:rsidRPr="005550AE" w:rsidDel="000F6A6A" w:rsidRDefault="00FB05E1" w:rsidP="000F6A6A">
                              <w:pPr>
                                <w:rPr>
                                  <w:del w:id="710" w:author="Author"/>
                                  <w:i/>
                                  <w:highlight w:val="yellow"/>
                                  <w:lang w:val="en-GB"/>
                                </w:rPr>
                              </w:pPr>
                            </w:p>
                            <w:p w14:paraId="6CF23C21" w14:textId="77777777" w:rsidR="00FB05E1" w:rsidRPr="005550AE" w:rsidDel="000F6A6A" w:rsidRDefault="00FB05E1" w:rsidP="000F6A6A">
                              <w:pPr>
                                <w:rPr>
                                  <w:del w:id="711" w:author="Author"/>
                                  <w:i/>
                                  <w:highlight w:val="yellow"/>
                                  <w:lang w:val="en-GB"/>
                                </w:rPr>
                              </w:pPr>
                            </w:p>
                            <w:p w14:paraId="23F9ADEF" w14:textId="77777777" w:rsidR="00FB05E1" w:rsidRPr="005550AE" w:rsidDel="000F6A6A" w:rsidRDefault="00FB05E1" w:rsidP="000F6A6A">
                              <w:pPr>
                                <w:rPr>
                                  <w:del w:id="712" w:author="Author"/>
                                  <w:i/>
                                  <w:highlight w:val="yellow"/>
                                  <w:lang w:val="en-GB"/>
                                </w:rPr>
                              </w:pPr>
                            </w:p>
                            <w:p w14:paraId="3C926BB0" w14:textId="77777777" w:rsidR="00FB05E1" w:rsidRPr="005550AE" w:rsidDel="000F6A6A" w:rsidRDefault="00FB05E1" w:rsidP="000F6A6A">
                              <w:pPr>
                                <w:rPr>
                                  <w:del w:id="713" w:author="Author"/>
                                  <w:i/>
                                  <w:highlight w:val="yellow"/>
                                  <w:lang w:val="en-GB"/>
                                </w:rPr>
                              </w:pPr>
                            </w:p>
                            <w:p w14:paraId="583A0BD0" w14:textId="77777777" w:rsidR="00FB05E1" w:rsidRPr="005550AE" w:rsidDel="000F6A6A" w:rsidRDefault="00FB05E1" w:rsidP="000F6A6A">
                              <w:pPr>
                                <w:rPr>
                                  <w:del w:id="714" w:author="Author"/>
                                  <w:i/>
                                  <w:highlight w:val="yellow"/>
                                  <w:lang w:val="en-GB"/>
                                </w:rPr>
                              </w:pPr>
                            </w:p>
                            <w:p w14:paraId="45E41257" w14:textId="77777777" w:rsidR="00FB05E1" w:rsidRPr="005550AE" w:rsidDel="000F6A6A" w:rsidRDefault="00FB05E1" w:rsidP="000F6A6A">
                              <w:pPr>
                                <w:rPr>
                                  <w:del w:id="715" w:author="Author"/>
                                  <w:i/>
                                  <w:highlight w:val="yellow"/>
                                  <w:lang w:val="en-GB"/>
                                </w:rPr>
                              </w:pPr>
                            </w:p>
                            <w:p w14:paraId="59A05D09" w14:textId="77777777" w:rsidR="00FB05E1" w:rsidRPr="005550AE" w:rsidDel="000F6A6A" w:rsidRDefault="00FB05E1" w:rsidP="000F6A6A">
                              <w:pPr>
                                <w:rPr>
                                  <w:del w:id="716" w:author="Author"/>
                                  <w:i/>
                                  <w:highlight w:val="yellow"/>
                                  <w:lang w:val="en-GB"/>
                                </w:rPr>
                              </w:pPr>
                            </w:p>
                            <w:p w14:paraId="781DFC68" w14:textId="77777777" w:rsidR="00FB05E1" w:rsidRPr="005550AE" w:rsidDel="000F6A6A" w:rsidRDefault="00FB05E1" w:rsidP="000F6A6A">
                              <w:pPr>
                                <w:jc w:val="center"/>
                                <w:rPr>
                                  <w:del w:id="717" w:author="Author"/>
                                  <w:i/>
                                  <w:sz w:val="20"/>
                                  <w:highlight w:val="yellow"/>
                                  <w:lang w:val="en-GB"/>
                                </w:rPr>
                              </w:pPr>
                            </w:p>
                            <w:p w14:paraId="31690F54" w14:textId="77777777" w:rsidR="00FB05E1" w:rsidRPr="005550AE" w:rsidDel="000F6A6A" w:rsidRDefault="00FB05E1" w:rsidP="000F6A6A">
                              <w:pPr>
                                <w:jc w:val="center"/>
                                <w:rPr>
                                  <w:del w:id="718" w:author="Author"/>
                                  <w:i/>
                                  <w:sz w:val="20"/>
                                  <w:highlight w:val="yellow"/>
                                  <w:lang w:val="en-GB"/>
                                </w:rPr>
                              </w:pPr>
                              <w:del w:id="719" w:author="Author">
                                <w:r w:rsidRPr="005550AE" w:rsidDel="000F6A6A">
                                  <w:rPr>
                                    <w:i/>
                                    <w:sz w:val="20"/>
                                    <w:highlight w:val="yellow"/>
                                    <w:lang w:val="en-GB"/>
                                  </w:rPr>
                                  <w:delText>b</w:delText>
                                </w:r>
                              </w:del>
                            </w:p>
                            <w:p w14:paraId="267DD293" w14:textId="77777777" w:rsidR="00FB05E1" w:rsidRPr="005550AE" w:rsidDel="000F6A6A" w:rsidRDefault="00FB05E1" w:rsidP="000F6A6A">
                              <w:pPr>
                                <w:pStyle w:val="IETFigureCaption"/>
                                <w:rPr>
                                  <w:del w:id="720"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440408B3" w14:textId="77777777" w:rsidR="00FB05E1" w:rsidRPr="005550AE" w:rsidDel="000F6A6A" w:rsidRDefault="00FB05E1" w:rsidP="00B36D6C">
                              <w:pPr>
                                <w:pStyle w:val="IETFigureCaption"/>
                                <w:rPr>
                                  <w:del w:id="721" w:author="Author"/>
                                  <w:lang w:val="en-GB"/>
                                </w:rPr>
                              </w:pPr>
                            </w:p>
                            <w:p w14:paraId="69CE96D0" w14:textId="77777777" w:rsidR="00FB05E1" w:rsidRPr="005550AE" w:rsidRDefault="00FB05E1" w:rsidP="00B36D6C">
                              <w:pPr>
                                <w:pStyle w:val="IETFigureCaption"/>
                                <w:rPr>
                                  <w:lang w:val="en-GB"/>
                                </w:rPr>
                              </w:pPr>
                            </w:p>
                            <w:p w14:paraId="357C96F5" w14:textId="77777777" w:rsidR="00FB05E1" w:rsidRPr="005550AE" w:rsidDel="000F6A6A" w:rsidRDefault="00FB05E1" w:rsidP="00530B37">
                              <w:pPr>
                                <w:jc w:val="center"/>
                                <w:rPr>
                                  <w:del w:id="722" w:author="Author"/>
                                  <w:lang w:val="en-GB"/>
                                </w:rPr>
                              </w:pPr>
                            </w:p>
                            <w:p w14:paraId="07B81657" w14:textId="77777777" w:rsidR="00FB05E1" w:rsidRPr="005550AE" w:rsidDel="000F6A6A" w:rsidRDefault="00FB05E1" w:rsidP="00A532E6">
                              <w:pPr>
                                <w:rPr>
                                  <w:del w:id="723" w:author="Author"/>
                                  <w:i/>
                                  <w:lang w:val="en-GB"/>
                                </w:rPr>
                              </w:pPr>
                            </w:p>
                          </w:txbxContent>
                        </wps:txbx>
                        <wps:bodyPr rot="0" vert="horz" wrap="square" lIns="91440" tIns="45720" rIns="91440" bIns="45720" anchor="t" anchorCtr="0">
                          <a:noAutofit/>
                        </wps:bodyPr>
                      </wps:wsp>
                    </a:graphicData>
                  </a:graphic>
                </wp:inline>
              </w:drawing>
            </mc:Choice>
            <mc:Fallback>
              <w:pict>
                <v:shape w14:anchorId="11B12AD4" id="_x0000_s1029"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PrqIg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B92PrqIgIAACMEAAAOAAAAAAAAAAAAAAAAAC4CAABkcnMvZTJvRG9jLnhtbFBL&#10;AQItABQABgAIAAAAIQDphOY+2wAAAAUBAAAPAAAAAAAAAAAAAAAAAHwEAABkcnMvZG93bnJldi54&#10;bWxQSwUGAAAAAAQABADzAAAAhAUAAAAA&#10;" stroked="f">
                  <v:textbox>
                    <w:txbxContent>
                      <w:p w14:paraId="60F654F3" w14:textId="77777777" w:rsidR="00FB05E1" w:rsidRPr="005550AE" w:rsidDel="000F6A6A" w:rsidRDefault="00FB05E1" w:rsidP="000F6A6A">
                        <w:pPr>
                          <w:jc w:val="center"/>
                          <w:rPr>
                            <w:del w:id="724" w:author="Author"/>
                            <w:i/>
                            <w:iCs/>
                            <w:sz w:val="20"/>
                            <w:lang w:val="en-GB"/>
                          </w:rPr>
                        </w:pPr>
                      </w:p>
                      <w:p w14:paraId="6525CA36" w14:textId="77777777" w:rsidR="00FB05E1" w:rsidRPr="005550AE" w:rsidRDefault="00FB05E1" w:rsidP="00B36D6C">
                        <w:pPr>
                          <w:jc w:val="center"/>
                          <w:rPr>
                            <w:ins w:id="725" w:author="Author"/>
                            <w:i/>
                            <w:iCs/>
                            <w:sz w:val="20"/>
                            <w:lang w:val="en-GB"/>
                          </w:rPr>
                        </w:pPr>
                        <w:ins w:id="726" w:author="Author">
                          <w:r w:rsidRPr="005550AE">
                            <w:rPr>
                              <w:i/>
                              <w:iCs/>
                              <w:sz w:val="20"/>
                              <w:lang w:val="en-GB"/>
                            </w:rPr>
                            <w:t>Insert Figure 4 here</w:t>
                          </w:r>
                        </w:ins>
                      </w:p>
                      <w:p w14:paraId="75CB74F2" w14:textId="77777777" w:rsidR="00FB05E1" w:rsidRPr="005550AE" w:rsidDel="000F6A6A" w:rsidRDefault="00FB05E1" w:rsidP="000F6A6A">
                        <w:pPr>
                          <w:jc w:val="center"/>
                          <w:rPr>
                            <w:del w:id="727" w:author="Author"/>
                            <w:i/>
                            <w:sz w:val="20"/>
                            <w:lang w:val="en-GB"/>
                          </w:rPr>
                        </w:pPr>
                      </w:p>
                      <w:p w14:paraId="1952675F" w14:textId="77777777" w:rsidR="00FB05E1" w:rsidRPr="005550AE" w:rsidDel="000F6A6A" w:rsidRDefault="00FB05E1" w:rsidP="000F6A6A">
                        <w:pPr>
                          <w:jc w:val="center"/>
                          <w:rPr>
                            <w:del w:id="728" w:author="Author"/>
                            <w:i/>
                            <w:sz w:val="20"/>
                            <w:lang w:val="en-GB"/>
                          </w:rPr>
                        </w:pPr>
                      </w:p>
                      <w:p w14:paraId="095459F1" w14:textId="77777777" w:rsidR="00FB05E1" w:rsidRPr="005550AE" w:rsidDel="000F6A6A" w:rsidRDefault="00FB05E1" w:rsidP="000F6A6A">
                        <w:pPr>
                          <w:jc w:val="center"/>
                          <w:rPr>
                            <w:del w:id="729" w:author="Author"/>
                            <w:i/>
                            <w:sz w:val="20"/>
                            <w:lang w:val="en-GB"/>
                          </w:rPr>
                        </w:pPr>
                      </w:p>
                      <w:p w14:paraId="040B2F66" w14:textId="77777777" w:rsidR="00FB05E1" w:rsidRPr="005550AE" w:rsidDel="000F6A6A" w:rsidRDefault="00FB05E1" w:rsidP="000F6A6A">
                        <w:pPr>
                          <w:jc w:val="center"/>
                          <w:rPr>
                            <w:del w:id="730" w:author="Author"/>
                            <w:i/>
                            <w:sz w:val="20"/>
                            <w:lang w:val="en-GB"/>
                          </w:rPr>
                        </w:pPr>
                      </w:p>
                      <w:p w14:paraId="3C25FC0D" w14:textId="77777777" w:rsidR="00FB05E1" w:rsidRPr="005550AE" w:rsidDel="000F6A6A" w:rsidRDefault="00FB05E1" w:rsidP="000F6A6A">
                        <w:pPr>
                          <w:jc w:val="center"/>
                          <w:rPr>
                            <w:del w:id="731" w:author="Author"/>
                            <w:i/>
                            <w:sz w:val="20"/>
                            <w:lang w:val="en-GB"/>
                          </w:rPr>
                        </w:pPr>
                      </w:p>
                      <w:p w14:paraId="184347B5" w14:textId="77777777" w:rsidR="00FB05E1" w:rsidRPr="005550AE" w:rsidDel="000F6A6A" w:rsidRDefault="00FB05E1" w:rsidP="000F6A6A">
                        <w:pPr>
                          <w:jc w:val="center"/>
                          <w:rPr>
                            <w:del w:id="732" w:author="Author"/>
                            <w:i/>
                            <w:sz w:val="20"/>
                            <w:lang w:val="en-GB"/>
                          </w:rPr>
                        </w:pPr>
                      </w:p>
                      <w:p w14:paraId="68229B15" w14:textId="77777777" w:rsidR="00FB05E1" w:rsidRPr="005550AE" w:rsidDel="000F6A6A" w:rsidRDefault="00FB05E1" w:rsidP="000F6A6A">
                        <w:pPr>
                          <w:jc w:val="center"/>
                          <w:rPr>
                            <w:del w:id="733" w:author="Author"/>
                            <w:i/>
                            <w:sz w:val="20"/>
                            <w:lang w:val="en-GB"/>
                          </w:rPr>
                        </w:pPr>
                      </w:p>
                      <w:p w14:paraId="12A4548A" w14:textId="77777777" w:rsidR="00FB05E1" w:rsidRPr="005550AE" w:rsidDel="000F6A6A" w:rsidRDefault="00FB05E1" w:rsidP="000F6A6A">
                        <w:pPr>
                          <w:jc w:val="center"/>
                          <w:rPr>
                            <w:del w:id="734" w:author="Author"/>
                            <w:i/>
                            <w:sz w:val="20"/>
                            <w:lang w:val="en-GB"/>
                          </w:rPr>
                        </w:pPr>
                      </w:p>
                      <w:p w14:paraId="454BF8CA" w14:textId="77777777" w:rsidR="00FB05E1" w:rsidRPr="005550AE" w:rsidDel="000F6A6A" w:rsidRDefault="00FB05E1" w:rsidP="000F6A6A">
                        <w:pPr>
                          <w:jc w:val="center"/>
                          <w:rPr>
                            <w:del w:id="735" w:author="Author"/>
                            <w:i/>
                            <w:sz w:val="20"/>
                            <w:lang w:val="en-GB"/>
                          </w:rPr>
                        </w:pPr>
                      </w:p>
                      <w:p w14:paraId="0E94423D" w14:textId="77777777" w:rsidR="00FB05E1" w:rsidRPr="005550AE" w:rsidDel="000F6A6A" w:rsidRDefault="00FB05E1" w:rsidP="000F6A6A">
                        <w:pPr>
                          <w:jc w:val="center"/>
                          <w:rPr>
                            <w:del w:id="736" w:author="Author"/>
                            <w:i/>
                            <w:sz w:val="20"/>
                            <w:lang w:val="en-GB"/>
                          </w:rPr>
                        </w:pPr>
                      </w:p>
                      <w:p w14:paraId="68BDE45E" w14:textId="77777777" w:rsidR="00FB05E1" w:rsidRPr="005550AE" w:rsidDel="000F6A6A" w:rsidRDefault="00FB05E1" w:rsidP="000F6A6A">
                        <w:pPr>
                          <w:jc w:val="center"/>
                          <w:rPr>
                            <w:del w:id="737" w:author="Author"/>
                            <w:i/>
                            <w:sz w:val="20"/>
                            <w:lang w:val="en-GB"/>
                          </w:rPr>
                        </w:pPr>
                      </w:p>
                      <w:p w14:paraId="57EECB8E" w14:textId="77777777" w:rsidR="00FB05E1" w:rsidRPr="005550AE" w:rsidDel="000F6A6A" w:rsidRDefault="00FB05E1" w:rsidP="000F6A6A">
                        <w:pPr>
                          <w:jc w:val="center"/>
                          <w:rPr>
                            <w:del w:id="738" w:author="Author"/>
                            <w:i/>
                            <w:sz w:val="20"/>
                            <w:lang w:val="en-GB"/>
                          </w:rPr>
                        </w:pPr>
                      </w:p>
                      <w:p w14:paraId="7F03E584" w14:textId="77777777" w:rsidR="00FB05E1" w:rsidRPr="005550AE" w:rsidDel="000F6A6A" w:rsidRDefault="00FB05E1" w:rsidP="000F6A6A">
                        <w:pPr>
                          <w:jc w:val="center"/>
                          <w:rPr>
                            <w:del w:id="739" w:author="Author"/>
                            <w:i/>
                            <w:sz w:val="20"/>
                            <w:highlight w:val="yellow"/>
                            <w:lang w:val="en-GB"/>
                          </w:rPr>
                        </w:pPr>
                        <w:del w:id="740" w:author="Author">
                          <w:r w:rsidRPr="005550AE" w:rsidDel="000F6A6A">
                            <w:rPr>
                              <w:i/>
                              <w:sz w:val="20"/>
                              <w:highlight w:val="yellow"/>
                              <w:lang w:val="en-GB"/>
                            </w:rPr>
                            <w:delText>a</w:delText>
                          </w:r>
                        </w:del>
                      </w:p>
                      <w:p w14:paraId="5388FE79" w14:textId="77777777" w:rsidR="00FB05E1" w:rsidRPr="005550AE" w:rsidDel="000F6A6A" w:rsidRDefault="00FB05E1" w:rsidP="000F6A6A">
                        <w:pPr>
                          <w:rPr>
                            <w:del w:id="741" w:author="Author"/>
                            <w:i/>
                            <w:highlight w:val="yellow"/>
                            <w:lang w:val="en-GB"/>
                          </w:rPr>
                        </w:pPr>
                      </w:p>
                      <w:p w14:paraId="49975C2C" w14:textId="77777777" w:rsidR="00FB05E1" w:rsidRPr="005550AE" w:rsidDel="000F6A6A" w:rsidRDefault="00FB05E1" w:rsidP="000F6A6A">
                        <w:pPr>
                          <w:rPr>
                            <w:del w:id="742" w:author="Author"/>
                            <w:i/>
                            <w:highlight w:val="yellow"/>
                            <w:lang w:val="en-GB"/>
                          </w:rPr>
                        </w:pPr>
                      </w:p>
                      <w:p w14:paraId="4EB7D342" w14:textId="77777777" w:rsidR="00FB05E1" w:rsidRPr="005550AE" w:rsidDel="000F6A6A" w:rsidRDefault="00FB05E1" w:rsidP="000F6A6A">
                        <w:pPr>
                          <w:rPr>
                            <w:del w:id="743" w:author="Author"/>
                            <w:i/>
                            <w:highlight w:val="yellow"/>
                            <w:lang w:val="en-GB"/>
                          </w:rPr>
                        </w:pPr>
                      </w:p>
                      <w:p w14:paraId="7D306B8E" w14:textId="77777777" w:rsidR="00FB05E1" w:rsidRPr="005550AE" w:rsidDel="000F6A6A" w:rsidRDefault="00FB05E1" w:rsidP="000F6A6A">
                        <w:pPr>
                          <w:rPr>
                            <w:del w:id="744" w:author="Author"/>
                            <w:i/>
                            <w:highlight w:val="yellow"/>
                            <w:lang w:val="en-GB"/>
                          </w:rPr>
                        </w:pPr>
                      </w:p>
                      <w:p w14:paraId="459B2BF5" w14:textId="77777777" w:rsidR="00FB05E1" w:rsidRPr="005550AE" w:rsidDel="000F6A6A" w:rsidRDefault="00FB05E1" w:rsidP="000F6A6A">
                        <w:pPr>
                          <w:rPr>
                            <w:del w:id="745" w:author="Author"/>
                            <w:i/>
                            <w:highlight w:val="yellow"/>
                            <w:lang w:val="en-GB"/>
                          </w:rPr>
                        </w:pPr>
                      </w:p>
                      <w:p w14:paraId="6CF23C21" w14:textId="77777777" w:rsidR="00FB05E1" w:rsidRPr="005550AE" w:rsidDel="000F6A6A" w:rsidRDefault="00FB05E1" w:rsidP="000F6A6A">
                        <w:pPr>
                          <w:rPr>
                            <w:del w:id="746" w:author="Author"/>
                            <w:i/>
                            <w:highlight w:val="yellow"/>
                            <w:lang w:val="en-GB"/>
                          </w:rPr>
                        </w:pPr>
                      </w:p>
                      <w:p w14:paraId="23F9ADEF" w14:textId="77777777" w:rsidR="00FB05E1" w:rsidRPr="005550AE" w:rsidDel="000F6A6A" w:rsidRDefault="00FB05E1" w:rsidP="000F6A6A">
                        <w:pPr>
                          <w:rPr>
                            <w:del w:id="747" w:author="Author"/>
                            <w:i/>
                            <w:highlight w:val="yellow"/>
                            <w:lang w:val="en-GB"/>
                          </w:rPr>
                        </w:pPr>
                      </w:p>
                      <w:p w14:paraId="3C926BB0" w14:textId="77777777" w:rsidR="00FB05E1" w:rsidRPr="005550AE" w:rsidDel="000F6A6A" w:rsidRDefault="00FB05E1" w:rsidP="000F6A6A">
                        <w:pPr>
                          <w:rPr>
                            <w:del w:id="748" w:author="Author"/>
                            <w:i/>
                            <w:highlight w:val="yellow"/>
                            <w:lang w:val="en-GB"/>
                          </w:rPr>
                        </w:pPr>
                      </w:p>
                      <w:p w14:paraId="583A0BD0" w14:textId="77777777" w:rsidR="00FB05E1" w:rsidRPr="005550AE" w:rsidDel="000F6A6A" w:rsidRDefault="00FB05E1" w:rsidP="000F6A6A">
                        <w:pPr>
                          <w:rPr>
                            <w:del w:id="749" w:author="Author"/>
                            <w:i/>
                            <w:highlight w:val="yellow"/>
                            <w:lang w:val="en-GB"/>
                          </w:rPr>
                        </w:pPr>
                      </w:p>
                      <w:p w14:paraId="45E41257" w14:textId="77777777" w:rsidR="00FB05E1" w:rsidRPr="005550AE" w:rsidDel="000F6A6A" w:rsidRDefault="00FB05E1" w:rsidP="000F6A6A">
                        <w:pPr>
                          <w:rPr>
                            <w:del w:id="750" w:author="Author"/>
                            <w:i/>
                            <w:highlight w:val="yellow"/>
                            <w:lang w:val="en-GB"/>
                          </w:rPr>
                        </w:pPr>
                      </w:p>
                      <w:p w14:paraId="59A05D09" w14:textId="77777777" w:rsidR="00FB05E1" w:rsidRPr="005550AE" w:rsidDel="000F6A6A" w:rsidRDefault="00FB05E1" w:rsidP="000F6A6A">
                        <w:pPr>
                          <w:rPr>
                            <w:del w:id="751" w:author="Author"/>
                            <w:i/>
                            <w:highlight w:val="yellow"/>
                            <w:lang w:val="en-GB"/>
                          </w:rPr>
                        </w:pPr>
                      </w:p>
                      <w:p w14:paraId="781DFC68" w14:textId="77777777" w:rsidR="00FB05E1" w:rsidRPr="005550AE" w:rsidDel="000F6A6A" w:rsidRDefault="00FB05E1" w:rsidP="000F6A6A">
                        <w:pPr>
                          <w:jc w:val="center"/>
                          <w:rPr>
                            <w:del w:id="752" w:author="Author"/>
                            <w:i/>
                            <w:sz w:val="20"/>
                            <w:highlight w:val="yellow"/>
                            <w:lang w:val="en-GB"/>
                          </w:rPr>
                        </w:pPr>
                      </w:p>
                      <w:p w14:paraId="31690F54" w14:textId="77777777" w:rsidR="00FB05E1" w:rsidRPr="005550AE" w:rsidDel="000F6A6A" w:rsidRDefault="00FB05E1" w:rsidP="000F6A6A">
                        <w:pPr>
                          <w:jc w:val="center"/>
                          <w:rPr>
                            <w:del w:id="753" w:author="Author"/>
                            <w:i/>
                            <w:sz w:val="20"/>
                            <w:highlight w:val="yellow"/>
                            <w:lang w:val="en-GB"/>
                          </w:rPr>
                        </w:pPr>
                        <w:del w:id="754" w:author="Author">
                          <w:r w:rsidRPr="005550AE" w:rsidDel="000F6A6A">
                            <w:rPr>
                              <w:i/>
                              <w:sz w:val="20"/>
                              <w:highlight w:val="yellow"/>
                              <w:lang w:val="en-GB"/>
                            </w:rPr>
                            <w:delText>b</w:delText>
                          </w:r>
                        </w:del>
                      </w:p>
                      <w:p w14:paraId="267DD293" w14:textId="77777777" w:rsidR="00FB05E1" w:rsidRPr="005550AE" w:rsidDel="000F6A6A" w:rsidRDefault="00FB05E1" w:rsidP="000F6A6A">
                        <w:pPr>
                          <w:pStyle w:val="IETFigureCaption"/>
                          <w:rPr>
                            <w:del w:id="755"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440408B3" w14:textId="77777777" w:rsidR="00FB05E1" w:rsidRPr="005550AE" w:rsidDel="000F6A6A" w:rsidRDefault="00FB05E1" w:rsidP="00B36D6C">
                        <w:pPr>
                          <w:pStyle w:val="IETFigureCaption"/>
                          <w:rPr>
                            <w:del w:id="756" w:author="Author"/>
                            <w:lang w:val="en-GB"/>
                          </w:rPr>
                        </w:pPr>
                      </w:p>
                      <w:p w14:paraId="69CE96D0" w14:textId="77777777" w:rsidR="00FB05E1" w:rsidRPr="005550AE" w:rsidRDefault="00FB05E1" w:rsidP="00B36D6C">
                        <w:pPr>
                          <w:pStyle w:val="IETFigureCaption"/>
                          <w:rPr>
                            <w:lang w:val="en-GB"/>
                          </w:rPr>
                        </w:pPr>
                      </w:p>
                      <w:p w14:paraId="357C96F5" w14:textId="77777777" w:rsidR="00FB05E1" w:rsidRPr="005550AE" w:rsidDel="000F6A6A" w:rsidRDefault="00FB05E1" w:rsidP="00530B37">
                        <w:pPr>
                          <w:jc w:val="center"/>
                          <w:rPr>
                            <w:del w:id="757" w:author="Author"/>
                            <w:lang w:val="en-GB"/>
                          </w:rPr>
                        </w:pPr>
                      </w:p>
                      <w:p w14:paraId="07B81657" w14:textId="77777777" w:rsidR="00FB05E1" w:rsidRPr="005550AE" w:rsidDel="000F6A6A" w:rsidRDefault="00FB05E1" w:rsidP="00A532E6">
                        <w:pPr>
                          <w:rPr>
                            <w:del w:id="758" w:author="Author"/>
                            <w:i/>
                            <w:lang w:val="en-GB"/>
                          </w:rPr>
                        </w:pPr>
                      </w:p>
                    </w:txbxContent>
                  </v:textbox>
                  <w10:anchorlock/>
                </v:shape>
              </w:pict>
            </mc:Fallback>
          </mc:AlternateContent>
        </w:r>
      </w:ins>
      <w:del w:id="759" w:author="Author">
        <w:r w:rsidRPr="005550AE" w:rsidDel="000F6A6A">
          <w:rPr>
            <w:b/>
            <w:sz w:val="20"/>
            <w:szCs w:val="20"/>
            <w:shd w:val="clear" w:color="auto" w:fill="FFFFFF"/>
            <w:lang w:val="en-GB"/>
          </w:rPr>
          <w:delText>Insert Figure 4</w:delText>
        </w:r>
      </w:del>
    </w:p>
    <w:p w14:paraId="707287D7" w14:textId="77777777" w:rsidR="000F6A6A" w:rsidRPr="005550AE" w:rsidRDefault="000F6A6A" w:rsidP="00F00781">
      <w:pPr>
        <w:pStyle w:val="IETParagraph"/>
        <w:spacing w:line="240" w:lineRule="auto"/>
        <w:rPr>
          <w:sz w:val="20"/>
          <w:szCs w:val="20"/>
          <w:shd w:val="clear" w:color="auto" w:fill="FFFFFF"/>
          <w:lang w:val="en-GB"/>
        </w:rPr>
      </w:pPr>
    </w:p>
    <w:p w14:paraId="74D243C1" w14:textId="2909FC79" w:rsidR="000F6A6A" w:rsidRPr="005550AE" w:rsidRDefault="000F6A6A" w:rsidP="000F6A6A">
      <w:pPr>
        <w:pStyle w:val="IETParagraph"/>
        <w:spacing w:line="240" w:lineRule="auto"/>
        <w:rPr>
          <w:sz w:val="20"/>
          <w:szCs w:val="20"/>
          <w:shd w:val="clear" w:color="auto" w:fill="FFFFFF"/>
          <w:lang w:val="en-GB"/>
        </w:rPr>
      </w:pPr>
      <w:commentRangeStart w:id="760"/>
      <w:r w:rsidRPr="005550AE">
        <w:rPr>
          <w:sz w:val="20"/>
          <w:szCs w:val="20"/>
          <w:shd w:val="clear" w:color="auto" w:fill="FFFFFF"/>
          <w:lang w:val="en-GB"/>
        </w:rPr>
        <w:t>Figure</w:t>
      </w:r>
      <w:ins w:id="761" w:author="Author">
        <w:r w:rsidR="002164EB" w:rsidRPr="005550AE">
          <w:rPr>
            <w:sz w:val="20"/>
            <w:szCs w:val="20"/>
            <w:shd w:val="clear" w:color="auto" w:fill="FFFFFF"/>
            <w:lang w:val="en-GB"/>
          </w:rPr>
          <w:t>s</w:t>
        </w:r>
      </w:ins>
      <w:r w:rsidRPr="005550AE">
        <w:rPr>
          <w:sz w:val="20"/>
          <w:szCs w:val="20"/>
          <w:shd w:val="clear" w:color="auto" w:fill="FFFFFF"/>
          <w:lang w:val="en-GB"/>
        </w:rPr>
        <w:t xml:space="preserve"> 5(a)</w:t>
      </w:r>
      <w:del w:id="762" w:author="Author">
        <w:r w:rsidRPr="005550AE" w:rsidDel="00CE405A">
          <w:rPr>
            <w:sz w:val="20"/>
            <w:szCs w:val="20"/>
            <w:shd w:val="clear" w:color="auto" w:fill="FFFFFF"/>
            <w:lang w:val="en-GB"/>
          </w:rPr>
          <w:delText xml:space="preserve"> - </w:delText>
        </w:r>
      </w:del>
      <w:ins w:id="763" w:author="Author">
        <w:r w:rsidRPr="005550AE">
          <w:rPr>
            <w:sz w:val="20"/>
            <w:szCs w:val="20"/>
            <w:shd w:val="clear" w:color="auto" w:fill="FFFFFF"/>
            <w:lang w:val="en-GB"/>
          </w:rPr>
          <w:t>–</w:t>
        </w:r>
      </w:ins>
      <w:r w:rsidRPr="005550AE">
        <w:rPr>
          <w:sz w:val="20"/>
          <w:szCs w:val="20"/>
          <w:shd w:val="clear" w:color="auto" w:fill="FFFFFF"/>
          <w:lang w:val="en-GB"/>
        </w:rPr>
        <w:t>5(c) show</w:t>
      </w:r>
      <w:del w:id="764" w:author="Author">
        <w:r w:rsidRPr="005550AE" w:rsidDel="002164EB">
          <w:rPr>
            <w:sz w:val="20"/>
            <w:szCs w:val="20"/>
            <w:shd w:val="clear" w:color="auto" w:fill="FFFFFF"/>
            <w:lang w:val="en-GB"/>
          </w:rPr>
          <w:delText>s</w:delText>
        </w:r>
      </w:del>
      <w:r w:rsidRPr="005550AE">
        <w:rPr>
          <w:sz w:val="20"/>
          <w:szCs w:val="20"/>
          <w:shd w:val="clear" w:color="auto" w:fill="FFFFFF"/>
          <w:lang w:val="en-GB"/>
        </w:rPr>
        <w:t xml:space="preserve"> the red rectangle marker of </w:t>
      </w:r>
      <w:ins w:id="765" w:author="Author">
        <w:r w:rsidRPr="005550AE">
          <w:rPr>
            <w:sz w:val="20"/>
            <w:szCs w:val="20"/>
            <w:shd w:val="clear" w:color="auto" w:fill="FFFFFF"/>
            <w:lang w:val="en-GB"/>
          </w:rPr>
          <w:t xml:space="preserve">the </w:t>
        </w:r>
      </w:ins>
      <w:r w:rsidRPr="005550AE">
        <w:rPr>
          <w:sz w:val="20"/>
          <w:szCs w:val="20"/>
          <w:shd w:val="clear" w:color="auto" w:fill="FFFFFF"/>
          <w:lang w:val="en-GB"/>
        </w:rPr>
        <w:t xml:space="preserve">leakage point after processing </w:t>
      </w:r>
      <w:commentRangeStart w:id="766"/>
      <w:r w:rsidRPr="005550AE">
        <w:rPr>
          <w:sz w:val="20"/>
          <w:szCs w:val="20"/>
          <w:shd w:val="clear" w:color="auto" w:fill="FFFFFF"/>
          <w:lang w:val="en-GB"/>
        </w:rPr>
        <w:t xml:space="preserve">in </w:t>
      </w:r>
      <w:del w:id="767" w:author="Author">
        <w:r w:rsidRPr="005550AE" w:rsidDel="00CE405A">
          <w:rPr>
            <w:sz w:val="20"/>
            <w:szCs w:val="20"/>
            <w:shd w:val="clear" w:color="auto" w:fill="FFFFFF"/>
            <w:lang w:val="en-GB"/>
          </w:rPr>
          <w:delText xml:space="preserve">difference </w:delText>
        </w:r>
      </w:del>
      <w:ins w:id="768" w:author="Author">
        <w:r w:rsidRPr="005550AE">
          <w:rPr>
            <w:sz w:val="20"/>
            <w:szCs w:val="20"/>
            <w:shd w:val="clear" w:color="auto" w:fill="FFFFFF"/>
            <w:lang w:val="en-GB"/>
          </w:rPr>
          <w:t xml:space="preserve">different </w:t>
        </w:r>
      </w:ins>
      <w:r w:rsidRPr="005550AE">
        <w:rPr>
          <w:sz w:val="20"/>
          <w:szCs w:val="20"/>
          <w:shd w:val="clear" w:color="auto" w:fill="FFFFFF"/>
          <w:lang w:val="en-GB"/>
        </w:rPr>
        <w:t>frame</w:t>
      </w:r>
      <w:ins w:id="769" w:author="Author">
        <w:r w:rsidRPr="005550AE">
          <w:rPr>
            <w:sz w:val="20"/>
            <w:szCs w:val="20"/>
            <w:shd w:val="clear" w:color="auto" w:fill="FFFFFF"/>
            <w:lang w:val="en-GB"/>
          </w:rPr>
          <w:t>s</w:t>
        </w:r>
      </w:ins>
      <w:r w:rsidRPr="005550AE">
        <w:rPr>
          <w:sz w:val="20"/>
          <w:szCs w:val="20"/>
          <w:shd w:val="clear" w:color="auto" w:fill="FFFFFF"/>
          <w:lang w:val="en-GB"/>
        </w:rPr>
        <w:t xml:space="preserve"> in image sequences to detect the first point to search by </w:t>
      </w:r>
      <w:ins w:id="770" w:author="Author">
        <w:r w:rsidRPr="005550AE">
          <w:rPr>
            <w:sz w:val="20"/>
            <w:szCs w:val="20"/>
            <w:shd w:val="clear" w:color="auto" w:fill="FFFFFF"/>
            <w:lang w:val="en-GB"/>
          </w:rPr>
          <w:t xml:space="preserve">the </w:t>
        </w:r>
      </w:ins>
      <w:r w:rsidRPr="005550AE">
        <w:rPr>
          <w:sz w:val="20"/>
          <w:szCs w:val="20"/>
          <w:shd w:val="clear" w:color="auto" w:fill="FFFFFF"/>
          <w:lang w:val="en-GB"/>
        </w:rPr>
        <w:t>connected component label</w:t>
      </w:r>
      <w:ins w:id="771" w:author="Author">
        <w:r w:rsidR="00F33C1B" w:rsidRPr="005550AE">
          <w:rPr>
            <w:sz w:val="20"/>
            <w:szCs w:val="20"/>
            <w:shd w:val="clear" w:color="auto" w:fill="FFFFFF"/>
            <w:lang w:val="en-GB"/>
          </w:rPr>
          <w:t>l</w:t>
        </w:r>
      </w:ins>
      <w:r w:rsidRPr="005550AE">
        <w:rPr>
          <w:sz w:val="20"/>
          <w:szCs w:val="20"/>
          <w:shd w:val="clear" w:color="auto" w:fill="FFFFFF"/>
          <w:lang w:val="en-GB"/>
        </w:rPr>
        <w:t>ing technique and blob analysis technique</w:t>
      </w:r>
      <w:ins w:id="772" w:author="Author">
        <w:r w:rsidRPr="005550AE">
          <w:rPr>
            <w:sz w:val="20"/>
            <w:szCs w:val="20"/>
            <w:shd w:val="clear" w:color="auto" w:fill="FFFFFF"/>
            <w:lang w:val="en-GB"/>
          </w:rPr>
          <w:t>,</w:t>
        </w:r>
      </w:ins>
      <w:r w:rsidRPr="005550AE">
        <w:rPr>
          <w:sz w:val="20"/>
          <w:szCs w:val="20"/>
          <w:shd w:val="clear" w:color="auto" w:fill="FFFFFF"/>
          <w:lang w:val="en-GB"/>
        </w:rPr>
        <w:t xml:space="preserve"> respectively. </w:t>
      </w:r>
      <w:commentRangeEnd w:id="766"/>
      <w:r w:rsidR="002164EB" w:rsidRPr="005550AE">
        <w:rPr>
          <w:rStyle w:val="CommentReference"/>
          <w:lang w:val="en-GB"/>
        </w:rPr>
        <w:commentReference w:id="766"/>
      </w:r>
      <w:commentRangeEnd w:id="760"/>
      <w:r w:rsidR="00EF1AAD" w:rsidRPr="005550AE">
        <w:rPr>
          <w:rStyle w:val="CommentReference"/>
          <w:lang w:val="en-GB"/>
        </w:rPr>
        <w:commentReference w:id="760"/>
      </w:r>
    </w:p>
    <w:p w14:paraId="417E3EAC" w14:textId="77777777" w:rsidR="000F6A6A" w:rsidRPr="005550AE" w:rsidRDefault="000F6A6A" w:rsidP="00F00781">
      <w:pPr>
        <w:pStyle w:val="IETParagraph"/>
        <w:spacing w:line="240" w:lineRule="auto"/>
        <w:rPr>
          <w:sz w:val="20"/>
          <w:szCs w:val="20"/>
          <w:shd w:val="clear" w:color="auto" w:fill="FFFFFF"/>
          <w:lang w:val="en-GB"/>
        </w:rPr>
      </w:pPr>
    </w:p>
    <w:p w14:paraId="23371431" w14:textId="77777777" w:rsidR="000F6A6A" w:rsidRPr="005550AE" w:rsidRDefault="000F6A6A" w:rsidP="00B36D6C">
      <w:pPr>
        <w:pStyle w:val="IETParagraph"/>
        <w:spacing w:line="240" w:lineRule="auto"/>
        <w:ind w:firstLine="0"/>
        <w:rPr>
          <w:sz w:val="20"/>
          <w:szCs w:val="20"/>
          <w:shd w:val="clear" w:color="auto" w:fill="FFFFFF"/>
          <w:lang w:val="en-GB"/>
        </w:rPr>
      </w:pPr>
      <w:ins w:id="773" w:author="Author">
        <w:r w:rsidRPr="005550AE">
          <w:rPr>
            <w:sz w:val="20"/>
            <w:szCs w:val="20"/>
            <w:lang w:val="en-GB" w:eastAsia="en-GB"/>
          </w:rPr>
          <mc:AlternateContent>
            <mc:Choice Requires="wps">
              <w:drawing>
                <wp:inline distT="0" distB="0" distL="0" distR="0" wp14:anchorId="193930B3" wp14:editId="420E0351">
                  <wp:extent cx="3095625" cy="719913"/>
                  <wp:effectExtent l="0" t="0" r="9525" b="44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6F70989" w14:textId="77777777" w:rsidR="00FB05E1" w:rsidRPr="005550AE" w:rsidDel="000F6A6A" w:rsidRDefault="00FB05E1" w:rsidP="000F6A6A">
                              <w:pPr>
                                <w:jc w:val="center"/>
                                <w:rPr>
                                  <w:del w:id="774" w:author="Author"/>
                                  <w:i/>
                                  <w:iCs/>
                                  <w:sz w:val="20"/>
                                  <w:lang w:val="en-GB"/>
                                </w:rPr>
                              </w:pPr>
                            </w:p>
                            <w:p w14:paraId="6E359A18" w14:textId="77777777" w:rsidR="00FB05E1" w:rsidRPr="005550AE" w:rsidRDefault="00FB05E1" w:rsidP="00B36D6C">
                              <w:pPr>
                                <w:jc w:val="center"/>
                                <w:rPr>
                                  <w:ins w:id="775" w:author="Author"/>
                                  <w:i/>
                                  <w:iCs/>
                                  <w:sz w:val="20"/>
                                  <w:lang w:val="en-GB"/>
                                </w:rPr>
                              </w:pPr>
                              <w:ins w:id="776" w:author="Author">
                                <w:r w:rsidRPr="005550AE">
                                  <w:rPr>
                                    <w:i/>
                                    <w:iCs/>
                                    <w:sz w:val="20"/>
                                    <w:lang w:val="en-GB"/>
                                  </w:rPr>
                                  <w:t>Insert Figure 5 here</w:t>
                                </w:r>
                              </w:ins>
                            </w:p>
                            <w:p w14:paraId="196575F2" w14:textId="77777777" w:rsidR="00FB05E1" w:rsidRPr="005550AE" w:rsidDel="000F6A6A" w:rsidRDefault="00FB05E1" w:rsidP="000F6A6A">
                              <w:pPr>
                                <w:jc w:val="center"/>
                                <w:rPr>
                                  <w:del w:id="777" w:author="Author"/>
                                  <w:i/>
                                  <w:sz w:val="20"/>
                                  <w:lang w:val="en-GB"/>
                                </w:rPr>
                              </w:pPr>
                            </w:p>
                            <w:p w14:paraId="646A75B1" w14:textId="77777777" w:rsidR="00FB05E1" w:rsidRPr="005550AE" w:rsidDel="000F6A6A" w:rsidRDefault="00FB05E1" w:rsidP="000F6A6A">
                              <w:pPr>
                                <w:jc w:val="center"/>
                                <w:rPr>
                                  <w:del w:id="778" w:author="Author"/>
                                  <w:i/>
                                  <w:sz w:val="20"/>
                                  <w:lang w:val="en-GB"/>
                                </w:rPr>
                              </w:pPr>
                            </w:p>
                            <w:p w14:paraId="6331EAA7" w14:textId="77777777" w:rsidR="00FB05E1" w:rsidRPr="005550AE" w:rsidDel="000F6A6A" w:rsidRDefault="00FB05E1" w:rsidP="000F6A6A">
                              <w:pPr>
                                <w:jc w:val="center"/>
                                <w:rPr>
                                  <w:del w:id="779" w:author="Author"/>
                                  <w:i/>
                                  <w:sz w:val="20"/>
                                  <w:lang w:val="en-GB"/>
                                </w:rPr>
                              </w:pPr>
                            </w:p>
                            <w:p w14:paraId="0D040354" w14:textId="77777777" w:rsidR="00FB05E1" w:rsidRPr="005550AE" w:rsidDel="000F6A6A" w:rsidRDefault="00FB05E1" w:rsidP="000F6A6A">
                              <w:pPr>
                                <w:jc w:val="center"/>
                                <w:rPr>
                                  <w:del w:id="780" w:author="Author"/>
                                  <w:i/>
                                  <w:sz w:val="20"/>
                                  <w:lang w:val="en-GB"/>
                                </w:rPr>
                              </w:pPr>
                            </w:p>
                            <w:p w14:paraId="6E006E40" w14:textId="77777777" w:rsidR="00FB05E1" w:rsidRPr="005550AE" w:rsidDel="000F6A6A" w:rsidRDefault="00FB05E1" w:rsidP="000F6A6A">
                              <w:pPr>
                                <w:jc w:val="center"/>
                                <w:rPr>
                                  <w:del w:id="781" w:author="Author"/>
                                  <w:i/>
                                  <w:sz w:val="20"/>
                                  <w:lang w:val="en-GB"/>
                                </w:rPr>
                              </w:pPr>
                            </w:p>
                            <w:p w14:paraId="21928B0F" w14:textId="77777777" w:rsidR="00FB05E1" w:rsidRPr="005550AE" w:rsidDel="000F6A6A" w:rsidRDefault="00FB05E1" w:rsidP="000F6A6A">
                              <w:pPr>
                                <w:jc w:val="center"/>
                                <w:rPr>
                                  <w:del w:id="782" w:author="Author"/>
                                  <w:i/>
                                  <w:sz w:val="20"/>
                                  <w:lang w:val="en-GB"/>
                                </w:rPr>
                              </w:pPr>
                            </w:p>
                            <w:p w14:paraId="0DED7107" w14:textId="77777777" w:rsidR="00FB05E1" w:rsidRPr="005550AE" w:rsidDel="000F6A6A" w:rsidRDefault="00FB05E1" w:rsidP="000F6A6A">
                              <w:pPr>
                                <w:jc w:val="center"/>
                                <w:rPr>
                                  <w:del w:id="783" w:author="Author"/>
                                  <w:i/>
                                  <w:sz w:val="20"/>
                                  <w:lang w:val="en-GB"/>
                                </w:rPr>
                              </w:pPr>
                            </w:p>
                            <w:p w14:paraId="6915E452" w14:textId="77777777" w:rsidR="00FB05E1" w:rsidRPr="005550AE" w:rsidDel="000F6A6A" w:rsidRDefault="00FB05E1" w:rsidP="000F6A6A">
                              <w:pPr>
                                <w:jc w:val="center"/>
                                <w:rPr>
                                  <w:del w:id="784" w:author="Author"/>
                                  <w:i/>
                                  <w:sz w:val="20"/>
                                  <w:lang w:val="en-GB"/>
                                </w:rPr>
                              </w:pPr>
                            </w:p>
                            <w:p w14:paraId="07E50246" w14:textId="77777777" w:rsidR="00FB05E1" w:rsidRPr="005550AE" w:rsidDel="000F6A6A" w:rsidRDefault="00FB05E1" w:rsidP="000F6A6A">
                              <w:pPr>
                                <w:jc w:val="center"/>
                                <w:rPr>
                                  <w:del w:id="785" w:author="Author"/>
                                  <w:i/>
                                  <w:sz w:val="20"/>
                                  <w:lang w:val="en-GB"/>
                                </w:rPr>
                              </w:pPr>
                            </w:p>
                            <w:p w14:paraId="7794DACB" w14:textId="77777777" w:rsidR="00FB05E1" w:rsidRPr="005550AE" w:rsidDel="000F6A6A" w:rsidRDefault="00FB05E1" w:rsidP="000F6A6A">
                              <w:pPr>
                                <w:jc w:val="center"/>
                                <w:rPr>
                                  <w:del w:id="786" w:author="Author"/>
                                  <w:i/>
                                  <w:sz w:val="20"/>
                                  <w:lang w:val="en-GB"/>
                                </w:rPr>
                              </w:pPr>
                            </w:p>
                            <w:p w14:paraId="249A93C3" w14:textId="77777777" w:rsidR="00FB05E1" w:rsidRPr="005550AE" w:rsidDel="000F6A6A" w:rsidRDefault="00FB05E1" w:rsidP="000F6A6A">
                              <w:pPr>
                                <w:jc w:val="center"/>
                                <w:rPr>
                                  <w:del w:id="787" w:author="Author"/>
                                  <w:i/>
                                  <w:sz w:val="20"/>
                                  <w:lang w:val="en-GB"/>
                                </w:rPr>
                              </w:pPr>
                            </w:p>
                            <w:p w14:paraId="5923569C" w14:textId="77777777" w:rsidR="00FB05E1" w:rsidRPr="005550AE" w:rsidDel="000F6A6A" w:rsidRDefault="00FB05E1" w:rsidP="000F6A6A">
                              <w:pPr>
                                <w:jc w:val="center"/>
                                <w:rPr>
                                  <w:del w:id="788" w:author="Author"/>
                                  <w:i/>
                                  <w:sz w:val="20"/>
                                  <w:lang w:val="en-GB"/>
                                </w:rPr>
                              </w:pPr>
                            </w:p>
                            <w:p w14:paraId="3BBE9668" w14:textId="77777777" w:rsidR="00FB05E1" w:rsidRPr="005550AE" w:rsidDel="000F6A6A" w:rsidRDefault="00FB05E1" w:rsidP="000F6A6A">
                              <w:pPr>
                                <w:jc w:val="center"/>
                                <w:rPr>
                                  <w:del w:id="789" w:author="Author"/>
                                  <w:i/>
                                  <w:sz w:val="20"/>
                                  <w:highlight w:val="yellow"/>
                                  <w:lang w:val="en-GB"/>
                                </w:rPr>
                              </w:pPr>
                              <w:del w:id="790" w:author="Author">
                                <w:r w:rsidRPr="005550AE" w:rsidDel="000F6A6A">
                                  <w:rPr>
                                    <w:i/>
                                    <w:sz w:val="20"/>
                                    <w:highlight w:val="yellow"/>
                                    <w:lang w:val="en-GB"/>
                                  </w:rPr>
                                  <w:delText>a</w:delText>
                                </w:r>
                              </w:del>
                            </w:p>
                            <w:p w14:paraId="199CF7AA" w14:textId="77777777" w:rsidR="00FB05E1" w:rsidRPr="005550AE" w:rsidDel="000F6A6A" w:rsidRDefault="00FB05E1" w:rsidP="000F6A6A">
                              <w:pPr>
                                <w:rPr>
                                  <w:del w:id="791" w:author="Author"/>
                                  <w:i/>
                                  <w:highlight w:val="yellow"/>
                                  <w:lang w:val="en-GB"/>
                                </w:rPr>
                              </w:pPr>
                            </w:p>
                            <w:p w14:paraId="35D5ED1B" w14:textId="77777777" w:rsidR="00FB05E1" w:rsidRPr="005550AE" w:rsidDel="000F6A6A" w:rsidRDefault="00FB05E1" w:rsidP="000F6A6A">
                              <w:pPr>
                                <w:rPr>
                                  <w:del w:id="792" w:author="Author"/>
                                  <w:i/>
                                  <w:highlight w:val="yellow"/>
                                  <w:lang w:val="en-GB"/>
                                </w:rPr>
                              </w:pPr>
                            </w:p>
                            <w:p w14:paraId="6AF5EF0F" w14:textId="77777777" w:rsidR="00FB05E1" w:rsidRPr="005550AE" w:rsidDel="000F6A6A" w:rsidRDefault="00FB05E1" w:rsidP="000F6A6A">
                              <w:pPr>
                                <w:rPr>
                                  <w:del w:id="793" w:author="Author"/>
                                  <w:i/>
                                  <w:highlight w:val="yellow"/>
                                  <w:lang w:val="en-GB"/>
                                </w:rPr>
                              </w:pPr>
                            </w:p>
                            <w:p w14:paraId="77E112E0" w14:textId="77777777" w:rsidR="00FB05E1" w:rsidRPr="005550AE" w:rsidDel="000F6A6A" w:rsidRDefault="00FB05E1" w:rsidP="000F6A6A">
                              <w:pPr>
                                <w:rPr>
                                  <w:del w:id="794" w:author="Author"/>
                                  <w:i/>
                                  <w:highlight w:val="yellow"/>
                                  <w:lang w:val="en-GB"/>
                                </w:rPr>
                              </w:pPr>
                            </w:p>
                            <w:p w14:paraId="109E021B" w14:textId="77777777" w:rsidR="00FB05E1" w:rsidRPr="005550AE" w:rsidDel="000F6A6A" w:rsidRDefault="00FB05E1" w:rsidP="000F6A6A">
                              <w:pPr>
                                <w:rPr>
                                  <w:del w:id="795" w:author="Author"/>
                                  <w:i/>
                                  <w:highlight w:val="yellow"/>
                                  <w:lang w:val="en-GB"/>
                                </w:rPr>
                              </w:pPr>
                            </w:p>
                            <w:p w14:paraId="18C37A7C" w14:textId="77777777" w:rsidR="00FB05E1" w:rsidRPr="005550AE" w:rsidDel="000F6A6A" w:rsidRDefault="00FB05E1" w:rsidP="000F6A6A">
                              <w:pPr>
                                <w:rPr>
                                  <w:del w:id="796" w:author="Author"/>
                                  <w:i/>
                                  <w:highlight w:val="yellow"/>
                                  <w:lang w:val="en-GB"/>
                                </w:rPr>
                              </w:pPr>
                            </w:p>
                            <w:p w14:paraId="1E3EB520" w14:textId="77777777" w:rsidR="00FB05E1" w:rsidRPr="005550AE" w:rsidDel="000F6A6A" w:rsidRDefault="00FB05E1" w:rsidP="000F6A6A">
                              <w:pPr>
                                <w:rPr>
                                  <w:del w:id="797" w:author="Author"/>
                                  <w:i/>
                                  <w:highlight w:val="yellow"/>
                                  <w:lang w:val="en-GB"/>
                                </w:rPr>
                              </w:pPr>
                            </w:p>
                            <w:p w14:paraId="66B74A70" w14:textId="77777777" w:rsidR="00FB05E1" w:rsidRPr="005550AE" w:rsidDel="000F6A6A" w:rsidRDefault="00FB05E1" w:rsidP="000F6A6A">
                              <w:pPr>
                                <w:rPr>
                                  <w:del w:id="798" w:author="Author"/>
                                  <w:i/>
                                  <w:highlight w:val="yellow"/>
                                  <w:lang w:val="en-GB"/>
                                </w:rPr>
                              </w:pPr>
                            </w:p>
                            <w:p w14:paraId="20AFA546" w14:textId="77777777" w:rsidR="00FB05E1" w:rsidRPr="005550AE" w:rsidDel="000F6A6A" w:rsidRDefault="00FB05E1" w:rsidP="000F6A6A">
                              <w:pPr>
                                <w:rPr>
                                  <w:del w:id="799" w:author="Author"/>
                                  <w:i/>
                                  <w:highlight w:val="yellow"/>
                                  <w:lang w:val="en-GB"/>
                                </w:rPr>
                              </w:pPr>
                            </w:p>
                            <w:p w14:paraId="0D642834" w14:textId="77777777" w:rsidR="00FB05E1" w:rsidRPr="005550AE" w:rsidDel="000F6A6A" w:rsidRDefault="00FB05E1" w:rsidP="000F6A6A">
                              <w:pPr>
                                <w:rPr>
                                  <w:del w:id="800" w:author="Author"/>
                                  <w:i/>
                                  <w:highlight w:val="yellow"/>
                                  <w:lang w:val="en-GB"/>
                                </w:rPr>
                              </w:pPr>
                            </w:p>
                            <w:p w14:paraId="56670817" w14:textId="77777777" w:rsidR="00FB05E1" w:rsidRPr="005550AE" w:rsidDel="000F6A6A" w:rsidRDefault="00FB05E1" w:rsidP="000F6A6A">
                              <w:pPr>
                                <w:rPr>
                                  <w:del w:id="801" w:author="Author"/>
                                  <w:i/>
                                  <w:highlight w:val="yellow"/>
                                  <w:lang w:val="en-GB"/>
                                </w:rPr>
                              </w:pPr>
                            </w:p>
                            <w:p w14:paraId="49AE32D8" w14:textId="77777777" w:rsidR="00FB05E1" w:rsidRPr="005550AE" w:rsidDel="000F6A6A" w:rsidRDefault="00FB05E1" w:rsidP="000F6A6A">
                              <w:pPr>
                                <w:jc w:val="center"/>
                                <w:rPr>
                                  <w:del w:id="802" w:author="Author"/>
                                  <w:i/>
                                  <w:sz w:val="20"/>
                                  <w:highlight w:val="yellow"/>
                                  <w:lang w:val="en-GB"/>
                                </w:rPr>
                              </w:pPr>
                            </w:p>
                            <w:p w14:paraId="3AE1762A" w14:textId="77777777" w:rsidR="00FB05E1" w:rsidRPr="005550AE" w:rsidDel="000F6A6A" w:rsidRDefault="00FB05E1" w:rsidP="000F6A6A">
                              <w:pPr>
                                <w:jc w:val="center"/>
                                <w:rPr>
                                  <w:del w:id="803" w:author="Author"/>
                                  <w:i/>
                                  <w:sz w:val="20"/>
                                  <w:highlight w:val="yellow"/>
                                  <w:lang w:val="en-GB"/>
                                </w:rPr>
                              </w:pPr>
                              <w:del w:id="804" w:author="Author">
                                <w:r w:rsidRPr="005550AE" w:rsidDel="000F6A6A">
                                  <w:rPr>
                                    <w:i/>
                                    <w:sz w:val="20"/>
                                    <w:highlight w:val="yellow"/>
                                    <w:lang w:val="en-GB"/>
                                  </w:rPr>
                                  <w:delText>b</w:delText>
                                </w:r>
                              </w:del>
                            </w:p>
                            <w:p w14:paraId="767F0019" w14:textId="77777777" w:rsidR="00FB05E1" w:rsidRPr="005550AE" w:rsidDel="000F6A6A" w:rsidRDefault="00FB05E1" w:rsidP="000F6A6A">
                              <w:pPr>
                                <w:pStyle w:val="IETFigureCaption"/>
                                <w:rPr>
                                  <w:del w:id="805"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0133ACEE" w14:textId="77777777" w:rsidR="00FB05E1" w:rsidRPr="005550AE" w:rsidDel="000F6A6A" w:rsidRDefault="00FB05E1" w:rsidP="00B36D6C">
                              <w:pPr>
                                <w:pStyle w:val="IETFigureCaption"/>
                                <w:rPr>
                                  <w:del w:id="806" w:author="Author"/>
                                  <w:lang w:val="en-GB"/>
                                </w:rPr>
                              </w:pPr>
                            </w:p>
                            <w:p w14:paraId="367DE507" w14:textId="77777777" w:rsidR="00FB05E1" w:rsidRPr="005550AE" w:rsidRDefault="00FB05E1" w:rsidP="00B36D6C">
                              <w:pPr>
                                <w:pStyle w:val="IETFigureCaption"/>
                                <w:rPr>
                                  <w:lang w:val="en-GB"/>
                                </w:rPr>
                              </w:pPr>
                            </w:p>
                            <w:p w14:paraId="16C80AB9" w14:textId="77777777" w:rsidR="00FB05E1" w:rsidRPr="005550AE" w:rsidDel="000F6A6A" w:rsidRDefault="00FB05E1" w:rsidP="00530B37">
                              <w:pPr>
                                <w:jc w:val="center"/>
                                <w:rPr>
                                  <w:del w:id="807" w:author="Author"/>
                                  <w:lang w:val="en-GB"/>
                                </w:rPr>
                              </w:pPr>
                            </w:p>
                            <w:p w14:paraId="13501D99" w14:textId="77777777" w:rsidR="00FB05E1" w:rsidRPr="005550AE" w:rsidDel="000F6A6A" w:rsidRDefault="00FB05E1" w:rsidP="00A532E6">
                              <w:pPr>
                                <w:rPr>
                                  <w:del w:id="808" w:author="Author"/>
                                  <w:i/>
                                  <w:lang w:val="en-GB"/>
                                </w:rPr>
                              </w:pPr>
                            </w:p>
                            <w:p w14:paraId="038C2784" w14:textId="77777777" w:rsidR="00FB05E1" w:rsidRPr="005550AE" w:rsidRDefault="00FB05E1">
                              <w:pPr>
                                <w:rPr>
                                  <w:lang w:val="en-GB"/>
                                </w:rPr>
                              </w:pPr>
                            </w:p>
                            <w:p w14:paraId="32D49785" w14:textId="77777777" w:rsidR="00FB05E1" w:rsidRPr="005550AE" w:rsidDel="000F6A6A" w:rsidRDefault="00FB05E1" w:rsidP="00A532E6">
                              <w:pPr>
                                <w:jc w:val="center"/>
                                <w:rPr>
                                  <w:del w:id="809" w:author="Author"/>
                                  <w:i/>
                                  <w:iCs/>
                                  <w:sz w:val="20"/>
                                  <w:lang w:val="en-GB"/>
                                </w:rPr>
                              </w:pPr>
                            </w:p>
                            <w:p w14:paraId="20C5955F" w14:textId="77777777" w:rsidR="00FB05E1" w:rsidRPr="005550AE" w:rsidRDefault="00FB05E1" w:rsidP="00B36D6C">
                              <w:pPr>
                                <w:jc w:val="center"/>
                                <w:rPr>
                                  <w:ins w:id="810" w:author="Author"/>
                                  <w:i/>
                                  <w:iCs/>
                                  <w:sz w:val="20"/>
                                  <w:lang w:val="en-GB"/>
                                </w:rPr>
                              </w:pPr>
                              <w:ins w:id="811" w:author="Author">
                                <w:r w:rsidRPr="005550AE">
                                  <w:rPr>
                                    <w:i/>
                                    <w:iCs/>
                                    <w:sz w:val="20"/>
                                    <w:lang w:val="en-GB"/>
                                  </w:rPr>
                                  <w:t>Insert Figure 5 here</w:t>
                                </w:r>
                              </w:ins>
                            </w:p>
                            <w:p w14:paraId="57001EFF" w14:textId="77777777" w:rsidR="00FB05E1" w:rsidRPr="005550AE" w:rsidDel="000F6A6A" w:rsidRDefault="00FB05E1" w:rsidP="00A532E6">
                              <w:pPr>
                                <w:jc w:val="center"/>
                                <w:rPr>
                                  <w:del w:id="812" w:author="Author"/>
                                  <w:i/>
                                  <w:sz w:val="20"/>
                                  <w:lang w:val="en-GB"/>
                                </w:rPr>
                              </w:pPr>
                            </w:p>
                            <w:p w14:paraId="3AB21366" w14:textId="77777777" w:rsidR="00FB05E1" w:rsidRPr="005550AE" w:rsidDel="000F6A6A" w:rsidRDefault="00FB05E1" w:rsidP="001E3B43">
                              <w:pPr>
                                <w:jc w:val="center"/>
                                <w:rPr>
                                  <w:del w:id="813" w:author="Author"/>
                                  <w:i/>
                                  <w:sz w:val="20"/>
                                  <w:lang w:val="en-GB"/>
                                </w:rPr>
                              </w:pPr>
                            </w:p>
                            <w:p w14:paraId="5C9F0612" w14:textId="77777777" w:rsidR="00FB05E1" w:rsidRPr="005550AE" w:rsidDel="000F6A6A" w:rsidRDefault="00FB05E1" w:rsidP="005C14A9">
                              <w:pPr>
                                <w:jc w:val="center"/>
                                <w:rPr>
                                  <w:del w:id="814" w:author="Author"/>
                                  <w:i/>
                                  <w:sz w:val="20"/>
                                  <w:lang w:val="en-GB"/>
                                </w:rPr>
                              </w:pPr>
                            </w:p>
                            <w:p w14:paraId="5BB8CE75" w14:textId="77777777" w:rsidR="00FB05E1" w:rsidRPr="005550AE" w:rsidDel="000F6A6A" w:rsidRDefault="00FB05E1" w:rsidP="00FC352A">
                              <w:pPr>
                                <w:jc w:val="center"/>
                                <w:rPr>
                                  <w:del w:id="815" w:author="Author"/>
                                  <w:i/>
                                  <w:sz w:val="20"/>
                                  <w:lang w:val="en-GB"/>
                                </w:rPr>
                              </w:pPr>
                            </w:p>
                            <w:p w14:paraId="5BD54A40" w14:textId="77777777" w:rsidR="00FB05E1" w:rsidRPr="005550AE" w:rsidDel="000F6A6A" w:rsidRDefault="00FB05E1" w:rsidP="00FC352A">
                              <w:pPr>
                                <w:jc w:val="center"/>
                                <w:rPr>
                                  <w:del w:id="816" w:author="Author"/>
                                  <w:i/>
                                  <w:sz w:val="20"/>
                                  <w:lang w:val="en-GB"/>
                                </w:rPr>
                              </w:pPr>
                            </w:p>
                            <w:p w14:paraId="208E5ABC" w14:textId="77777777" w:rsidR="00FB05E1" w:rsidRPr="005550AE" w:rsidDel="000F6A6A" w:rsidRDefault="00FB05E1" w:rsidP="00FC352A">
                              <w:pPr>
                                <w:jc w:val="center"/>
                                <w:rPr>
                                  <w:del w:id="817" w:author="Author"/>
                                  <w:i/>
                                  <w:sz w:val="20"/>
                                  <w:lang w:val="en-GB"/>
                                </w:rPr>
                              </w:pPr>
                            </w:p>
                            <w:p w14:paraId="103B9DD7" w14:textId="77777777" w:rsidR="00FB05E1" w:rsidRPr="005550AE" w:rsidDel="000F6A6A" w:rsidRDefault="00FB05E1" w:rsidP="00FC352A">
                              <w:pPr>
                                <w:jc w:val="center"/>
                                <w:rPr>
                                  <w:del w:id="818" w:author="Author"/>
                                  <w:i/>
                                  <w:sz w:val="20"/>
                                  <w:lang w:val="en-GB"/>
                                </w:rPr>
                              </w:pPr>
                            </w:p>
                            <w:p w14:paraId="5A22F5C7" w14:textId="77777777" w:rsidR="00FB05E1" w:rsidRPr="005550AE" w:rsidDel="000F6A6A" w:rsidRDefault="00FB05E1" w:rsidP="00FC352A">
                              <w:pPr>
                                <w:jc w:val="center"/>
                                <w:rPr>
                                  <w:del w:id="819" w:author="Author"/>
                                  <w:i/>
                                  <w:sz w:val="20"/>
                                  <w:lang w:val="en-GB"/>
                                </w:rPr>
                              </w:pPr>
                            </w:p>
                            <w:p w14:paraId="0A3BC7BC" w14:textId="77777777" w:rsidR="00FB05E1" w:rsidRPr="005550AE" w:rsidDel="000F6A6A" w:rsidRDefault="00FB05E1" w:rsidP="00FC352A">
                              <w:pPr>
                                <w:jc w:val="center"/>
                                <w:rPr>
                                  <w:del w:id="820" w:author="Author"/>
                                  <w:i/>
                                  <w:sz w:val="20"/>
                                  <w:lang w:val="en-GB"/>
                                </w:rPr>
                              </w:pPr>
                            </w:p>
                            <w:p w14:paraId="326A351D" w14:textId="77777777" w:rsidR="00FB05E1" w:rsidRPr="005550AE" w:rsidDel="000F6A6A" w:rsidRDefault="00FB05E1" w:rsidP="00FC352A">
                              <w:pPr>
                                <w:jc w:val="center"/>
                                <w:rPr>
                                  <w:del w:id="821" w:author="Author"/>
                                  <w:i/>
                                  <w:sz w:val="20"/>
                                  <w:lang w:val="en-GB"/>
                                </w:rPr>
                              </w:pPr>
                            </w:p>
                            <w:p w14:paraId="2F846DC2" w14:textId="77777777" w:rsidR="00FB05E1" w:rsidRPr="005550AE" w:rsidDel="000F6A6A" w:rsidRDefault="00FB05E1" w:rsidP="00FC352A">
                              <w:pPr>
                                <w:jc w:val="center"/>
                                <w:rPr>
                                  <w:del w:id="822" w:author="Author"/>
                                  <w:i/>
                                  <w:sz w:val="20"/>
                                  <w:lang w:val="en-GB"/>
                                </w:rPr>
                              </w:pPr>
                            </w:p>
                            <w:p w14:paraId="06736540" w14:textId="77777777" w:rsidR="00FB05E1" w:rsidRPr="005550AE" w:rsidDel="000F6A6A" w:rsidRDefault="00FB05E1" w:rsidP="00FC352A">
                              <w:pPr>
                                <w:jc w:val="center"/>
                                <w:rPr>
                                  <w:del w:id="823" w:author="Author"/>
                                  <w:i/>
                                  <w:sz w:val="20"/>
                                  <w:lang w:val="en-GB"/>
                                </w:rPr>
                              </w:pPr>
                            </w:p>
                            <w:p w14:paraId="13FFFD74" w14:textId="77777777" w:rsidR="00FB05E1" w:rsidRPr="005550AE" w:rsidDel="000F6A6A" w:rsidRDefault="00FB05E1" w:rsidP="00FC352A">
                              <w:pPr>
                                <w:jc w:val="center"/>
                                <w:rPr>
                                  <w:del w:id="824" w:author="Author"/>
                                  <w:i/>
                                  <w:sz w:val="20"/>
                                  <w:lang w:val="en-GB"/>
                                </w:rPr>
                              </w:pPr>
                              <w:del w:id="825" w:author="Author">
                                <w:r w:rsidRPr="005550AE" w:rsidDel="000F6A6A">
                                  <w:rPr>
                                    <w:i/>
                                    <w:sz w:val="20"/>
                                    <w:lang w:val="en-GB"/>
                                  </w:rPr>
                                  <w:delText>a</w:delText>
                                </w:r>
                              </w:del>
                            </w:p>
                            <w:p w14:paraId="5EAAFD44" w14:textId="77777777" w:rsidR="00FB05E1" w:rsidRPr="005550AE" w:rsidDel="000F6A6A" w:rsidRDefault="00FB05E1" w:rsidP="00B36D6C">
                              <w:pPr>
                                <w:jc w:val="center"/>
                                <w:rPr>
                                  <w:del w:id="826" w:author="Author"/>
                                  <w:i/>
                                  <w:lang w:val="en-GB"/>
                                </w:rPr>
                              </w:pPr>
                            </w:p>
                            <w:p w14:paraId="60C30765" w14:textId="77777777" w:rsidR="00FB05E1" w:rsidRPr="005550AE" w:rsidDel="000F6A6A" w:rsidRDefault="00FB05E1" w:rsidP="00B36D6C">
                              <w:pPr>
                                <w:jc w:val="center"/>
                                <w:rPr>
                                  <w:del w:id="827" w:author="Author"/>
                                  <w:i/>
                                  <w:lang w:val="en-GB"/>
                                </w:rPr>
                              </w:pPr>
                            </w:p>
                            <w:p w14:paraId="34FFAAE6" w14:textId="77777777" w:rsidR="00FB05E1" w:rsidRPr="005550AE" w:rsidDel="000F6A6A" w:rsidRDefault="00FB05E1" w:rsidP="00B36D6C">
                              <w:pPr>
                                <w:jc w:val="center"/>
                                <w:rPr>
                                  <w:del w:id="828" w:author="Author"/>
                                  <w:i/>
                                  <w:lang w:val="en-GB"/>
                                </w:rPr>
                              </w:pPr>
                            </w:p>
                            <w:p w14:paraId="4F4C0109" w14:textId="77777777" w:rsidR="00FB05E1" w:rsidRPr="005550AE" w:rsidDel="000F6A6A" w:rsidRDefault="00FB05E1" w:rsidP="00B36D6C">
                              <w:pPr>
                                <w:jc w:val="center"/>
                                <w:rPr>
                                  <w:del w:id="829" w:author="Author"/>
                                  <w:i/>
                                  <w:lang w:val="en-GB"/>
                                </w:rPr>
                              </w:pPr>
                            </w:p>
                            <w:p w14:paraId="31D09B0D" w14:textId="77777777" w:rsidR="00FB05E1" w:rsidRPr="005550AE" w:rsidDel="000F6A6A" w:rsidRDefault="00FB05E1" w:rsidP="00B36D6C">
                              <w:pPr>
                                <w:jc w:val="center"/>
                                <w:rPr>
                                  <w:del w:id="830" w:author="Author"/>
                                  <w:i/>
                                  <w:lang w:val="en-GB"/>
                                </w:rPr>
                              </w:pPr>
                            </w:p>
                            <w:p w14:paraId="2AD900F7" w14:textId="77777777" w:rsidR="00FB05E1" w:rsidRPr="005550AE" w:rsidDel="000F6A6A" w:rsidRDefault="00FB05E1" w:rsidP="00B36D6C">
                              <w:pPr>
                                <w:jc w:val="center"/>
                                <w:rPr>
                                  <w:del w:id="831" w:author="Author"/>
                                  <w:i/>
                                  <w:lang w:val="en-GB"/>
                                </w:rPr>
                              </w:pPr>
                            </w:p>
                            <w:p w14:paraId="6206C2E5" w14:textId="77777777" w:rsidR="00FB05E1" w:rsidRPr="005550AE" w:rsidDel="000F6A6A" w:rsidRDefault="00FB05E1" w:rsidP="00B36D6C">
                              <w:pPr>
                                <w:jc w:val="center"/>
                                <w:rPr>
                                  <w:del w:id="832" w:author="Author"/>
                                  <w:i/>
                                  <w:lang w:val="en-GB"/>
                                </w:rPr>
                              </w:pPr>
                            </w:p>
                            <w:p w14:paraId="386FA9C0" w14:textId="77777777" w:rsidR="00FB05E1" w:rsidRPr="005550AE" w:rsidDel="000F6A6A" w:rsidRDefault="00FB05E1" w:rsidP="00B36D6C">
                              <w:pPr>
                                <w:jc w:val="center"/>
                                <w:rPr>
                                  <w:del w:id="833" w:author="Author"/>
                                  <w:i/>
                                  <w:lang w:val="en-GB"/>
                                </w:rPr>
                              </w:pPr>
                            </w:p>
                            <w:p w14:paraId="2ED00D6F" w14:textId="77777777" w:rsidR="00FB05E1" w:rsidRPr="005550AE" w:rsidDel="000F6A6A" w:rsidRDefault="00FB05E1" w:rsidP="00B36D6C">
                              <w:pPr>
                                <w:jc w:val="center"/>
                                <w:rPr>
                                  <w:del w:id="834" w:author="Author"/>
                                  <w:i/>
                                  <w:lang w:val="en-GB"/>
                                </w:rPr>
                              </w:pPr>
                            </w:p>
                            <w:p w14:paraId="7EA01743" w14:textId="77777777" w:rsidR="00FB05E1" w:rsidRPr="005550AE" w:rsidDel="000F6A6A" w:rsidRDefault="00FB05E1" w:rsidP="00B36D6C">
                              <w:pPr>
                                <w:jc w:val="center"/>
                                <w:rPr>
                                  <w:del w:id="835" w:author="Author"/>
                                  <w:i/>
                                  <w:lang w:val="en-GB"/>
                                </w:rPr>
                              </w:pPr>
                            </w:p>
                            <w:p w14:paraId="5EA97187" w14:textId="77777777" w:rsidR="00FB05E1" w:rsidRPr="005550AE" w:rsidDel="000F6A6A" w:rsidRDefault="00FB05E1" w:rsidP="00B36D6C">
                              <w:pPr>
                                <w:jc w:val="center"/>
                                <w:rPr>
                                  <w:del w:id="836" w:author="Author"/>
                                  <w:i/>
                                  <w:lang w:val="en-GB"/>
                                </w:rPr>
                              </w:pPr>
                            </w:p>
                            <w:p w14:paraId="2575428D" w14:textId="77777777" w:rsidR="00FB05E1" w:rsidRPr="005550AE" w:rsidDel="000F6A6A" w:rsidRDefault="00FB05E1" w:rsidP="00A532E6">
                              <w:pPr>
                                <w:jc w:val="center"/>
                                <w:rPr>
                                  <w:del w:id="837" w:author="Author"/>
                                  <w:i/>
                                  <w:sz w:val="20"/>
                                  <w:lang w:val="en-GB"/>
                                </w:rPr>
                              </w:pPr>
                            </w:p>
                            <w:p w14:paraId="1E86F464" w14:textId="77777777" w:rsidR="00FB05E1" w:rsidRPr="005550AE" w:rsidDel="000F6A6A" w:rsidRDefault="00FB05E1" w:rsidP="001E3B43">
                              <w:pPr>
                                <w:jc w:val="center"/>
                                <w:rPr>
                                  <w:del w:id="838" w:author="Author"/>
                                  <w:i/>
                                  <w:sz w:val="20"/>
                                  <w:lang w:val="en-GB"/>
                                </w:rPr>
                              </w:pPr>
                              <w:del w:id="839" w:author="Author">
                                <w:r w:rsidRPr="005550AE" w:rsidDel="000F6A6A">
                                  <w:rPr>
                                    <w:i/>
                                    <w:sz w:val="20"/>
                                    <w:lang w:val="en-GB"/>
                                  </w:rPr>
                                  <w:delText>b</w:delText>
                                </w:r>
                              </w:del>
                            </w:p>
                            <w:p w14:paraId="3A5A59A6" w14:textId="77777777" w:rsidR="00FB05E1" w:rsidRPr="005550AE" w:rsidDel="000F6A6A" w:rsidRDefault="00FB05E1" w:rsidP="00B36D6C">
                              <w:pPr>
                                <w:pStyle w:val="IETFigureCaption"/>
                                <w:jc w:val="center"/>
                                <w:rPr>
                                  <w:del w:id="840" w:author="Author"/>
                                  <w:i w:val="0"/>
                                  <w:lang w:val="en-GB"/>
                                </w:rPr>
                              </w:pPr>
                              <w:r w:rsidRPr="005550AE">
                                <w:rPr>
                                  <w:b/>
                                  <w:lang w:val="en-GB"/>
                                </w:rPr>
                                <w:t xml:space="preserve">Fig. </w:t>
                              </w:r>
                              <w:r w:rsidRPr="005550AE">
                                <w:rPr>
                                  <w:b/>
                                  <w:i w:val="0"/>
                                  <w:iCs w:val="0"/>
                                  <w:lang w:val="en-GB"/>
                                </w:rPr>
                                <w:fldChar w:fldCharType="begin"/>
                              </w:r>
                              <w:r w:rsidRPr="005550AE">
                                <w:rPr>
                                  <w:b/>
                                  <w:lang w:val="en-GB"/>
                                </w:rPr>
                                <w:instrText xml:space="preserve"> SEQ Fig. \* ARABIC  \* MERGEFORMAT </w:instrText>
                              </w:r>
                              <w:r w:rsidRPr="005550AE">
                                <w:rPr>
                                  <w:b/>
                                  <w:i w:val="0"/>
                                  <w:iCs w:val="0"/>
                                  <w:lang w:val="en-GB"/>
                                </w:rPr>
                                <w:fldChar w:fldCharType="separate"/>
                              </w:r>
                              <w:r w:rsidRPr="005550AE">
                                <w:rPr>
                                  <w:b/>
                                  <w:lang w:val="en-GB"/>
                                </w:rPr>
                                <w:t>1</w:t>
                              </w:r>
                              <w:r w:rsidRPr="005550AE">
                                <w:rPr>
                                  <w:b/>
                                  <w:i w:val="0"/>
                                  <w:iCs w:val="0"/>
                                  <w:lang w:val="en-GB"/>
                                </w:rPr>
                                <w:fldChar w:fldCharType="end"/>
                              </w:r>
                              <w:r w:rsidRPr="005550AE">
                                <w:rPr>
                                  <w:b/>
                                  <w:lang w:val="en-GB"/>
                                </w:rPr>
                                <w:t>.</w:t>
                              </w:r>
                              <w:r w:rsidRPr="005550AE">
                                <w:rPr>
                                  <w:lang w:val="en-GB"/>
                                </w:rPr>
                                <w:t xml:space="preserve">  Sample graph with blue (dotted), green (solid) and red (dashed) lines</w:t>
                              </w:r>
                              <w:r w:rsidRPr="005550AE">
                                <w:rPr>
                                  <w:lang w:val="en-GB"/>
                                </w:rPr>
                                <w:br/>
                              </w:r>
                              <w:r w:rsidRPr="005550AE">
                                <w:rPr>
                                  <w:b/>
                                  <w:lang w:val="en-GB"/>
                                </w:rPr>
                                <w:t>(a)</w:t>
                              </w:r>
                              <w:r w:rsidRPr="005550AE">
                                <w:rPr>
                                  <w:i w:val="0"/>
                                  <w:lang w:val="en-GB"/>
                                </w:rPr>
                                <w:t xml:space="preserve"> Subfigure 1, </w:t>
                              </w:r>
                              <w:r w:rsidRPr="005550AE">
                                <w:rPr>
                                  <w:b/>
                                  <w:i w:val="0"/>
                                  <w:lang w:val="en-GB"/>
                                </w:rPr>
                                <w:t>(b)</w:t>
                              </w:r>
                              <w:r w:rsidRPr="005550AE">
                                <w:rPr>
                                  <w:i w:val="0"/>
                                  <w:lang w:val="en-GB"/>
                                </w:rPr>
                                <w:t xml:space="preserve"> Subfigure 2</w:t>
                              </w:r>
                            </w:p>
                            <w:p w14:paraId="372E0D6C" w14:textId="77777777" w:rsidR="00FB05E1" w:rsidRPr="005550AE" w:rsidDel="000F6A6A" w:rsidRDefault="00FB05E1" w:rsidP="00B36D6C">
                              <w:pPr>
                                <w:pStyle w:val="IETFigureCaption"/>
                                <w:jc w:val="center"/>
                                <w:rPr>
                                  <w:del w:id="841" w:author="Author"/>
                                  <w:lang w:val="en-GB"/>
                                </w:rPr>
                              </w:pPr>
                            </w:p>
                            <w:p w14:paraId="7CC5B316" w14:textId="77777777" w:rsidR="00FB05E1" w:rsidRPr="005550AE" w:rsidRDefault="00FB05E1" w:rsidP="00B36D6C">
                              <w:pPr>
                                <w:pStyle w:val="IETFigureCaption"/>
                                <w:jc w:val="center"/>
                                <w:rPr>
                                  <w:lang w:val="en-GB"/>
                                </w:rPr>
                              </w:pPr>
                            </w:p>
                            <w:p w14:paraId="47743E70" w14:textId="77777777" w:rsidR="00FB05E1" w:rsidRPr="005550AE" w:rsidDel="000F6A6A" w:rsidRDefault="00FB05E1" w:rsidP="00530B37">
                              <w:pPr>
                                <w:jc w:val="center"/>
                                <w:rPr>
                                  <w:del w:id="842" w:author="Author"/>
                                  <w:lang w:val="en-GB"/>
                                </w:rPr>
                              </w:pPr>
                            </w:p>
                            <w:p w14:paraId="518C3ACF" w14:textId="77777777" w:rsidR="00FB05E1" w:rsidRPr="005550AE" w:rsidDel="000F6A6A" w:rsidRDefault="00FB05E1" w:rsidP="00530B37">
                              <w:pPr>
                                <w:jc w:val="center"/>
                                <w:rPr>
                                  <w:del w:id="843" w:author="Author"/>
                                  <w:i/>
                                  <w:lang w:val="en-GB"/>
                                </w:rPr>
                              </w:pPr>
                            </w:p>
                          </w:txbxContent>
                        </wps:txbx>
                        <wps:bodyPr rot="0" vert="horz" wrap="square" lIns="91440" tIns="45720" rIns="91440" bIns="45720" anchor="t" anchorCtr="0">
                          <a:noAutofit/>
                        </wps:bodyPr>
                      </wps:wsp>
                    </a:graphicData>
                  </a:graphic>
                </wp:inline>
              </w:drawing>
            </mc:Choice>
            <mc:Fallback>
              <w:pict>
                <v:shape w14:anchorId="193930B3" id="_x0000_s1030"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icIw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" stroked="f">
                  <v:textbox>
                    <w:txbxContent>
                      <w:p w14:paraId="26F70989" w14:textId="77777777" w:rsidR="00FB05E1" w:rsidRPr="005550AE" w:rsidDel="000F6A6A" w:rsidRDefault="00FB05E1" w:rsidP="000F6A6A">
                        <w:pPr>
                          <w:jc w:val="center"/>
                          <w:rPr>
                            <w:del w:id="844" w:author="Author"/>
                            <w:i/>
                            <w:iCs/>
                            <w:sz w:val="20"/>
                            <w:lang w:val="en-GB"/>
                          </w:rPr>
                        </w:pPr>
                      </w:p>
                      <w:p w14:paraId="6E359A18" w14:textId="77777777" w:rsidR="00FB05E1" w:rsidRPr="005550AE" w:rsidRDefault="00FB05E1" w:rsidP="00B36D6C">
                        <w:pPr>
                          <w:jc w:val="center"/>
                          <w:rPr>
                            <w:ins w:id="845" w:author="Author"/>
                            <w:i/>
                            <w:iCs/>
                            <w:sz w:val="20"/>
                            <w:lang w:val="en-GB"/>
                          </w:rPr>
                        </w:pPr>
                        <w:ins w:id="846" w:author="Author">
                          <w:r w:rsidRPr="005550AE">
                            <w:rPr>
                              <w:i/>
                              <w:iCs/>
                              <w:sz w:val="20"/>
                              <w:lang w:val="en-GB"/>
                            </w:rPr>
                            <w:t>Insert Figure 5 here</w:t>
                          </w:r>
                        </w:ins>
                      </w:p>
                      <w:p w14:paraId="196575F2" w14:textId="77777777" w:rsidR="00FB05E1" w:rsidRPr="005550AE" w:rsidDel="000F6A6A" w:rsidRDefault="00FB05E1" w:rsidP="000F6A6A">
                        <w:pPr>
                          <w:jc w:val="center"/>
                          <w:rPr>
                            <w:del w:id="847" w:author="Author"/>
                            <w:i/>
                            <w:sz w:val="20"/>
                            <w:lang w:val="en-GB"/>
                          </w:rPr>
                        </w:pPr>
                      </w:p>
                      <w:p w14:paraId="646A75B1" w14:textId="77777777" w:rsidR="00FB05E1" w:rsidRPr="005550AE" w:rsidDel="000F6A6A" w:rsidRDefault="00FB05E1" w:rsidP="000F6A6A">
                        <w:pPr>
                          <w:jc w:val="center"/>
                          <w:rPr>
                            <w:del w:id="848" w:author="Author"/>
                            <w:i/>
                            <w:sz w:val="20"/>
                            <w:lang w:val="en-GB"/>
                          </w:rPr>
                        </w:pPr>
                      </w:p>
                      <w:p w14:paraId="6331EAA7" w14:textId="77777777" w:rsidR="00FB05E1" w:rsidRPr="005550AE" w:rsidDel="000F6A6A" w:rsidRDefault="00FB05E1" w:rsidP="000F6A6A">
                        <w:pPr>
                          <w:jc w:val="center"/>
                          <w:rPr>
                            <w:del w:id="849" w:author="Author"/>
                            <w:i/>
                            <w:sz w:val="20"/>
                            <w:lang w:val="en-GB"/>
                          </w:rPr>
                        </w:pPr>
                      </w:p>
                      <w:p w14:paraId="0D040354" w14:textId="77777777" w:rsidR="00FB05E1" w:rsidRPr="005550AE" w:rsidDel="000F6A6A" w:rsidRDefault="00FB05E1" w:rsidP="000F6A6A">
                        <w:pPr>
                          <w:jc w:val="center"/>
                          <w:rPr>
                            <w:del w:id="850" w:author="Author"/>
                            <w:i/>
                            <w:sz w:val="20"/>
                            <w:lang w:val="en-GB"/>
                          </w:rPr>
                        </w:pPr>
                      </w:p>
                      <w:p w14:paraId="6E006E40" w14:textId="77777777" w:rsidR="00FB05E1" w:rsidRPr="005550AE" w:rsidDel="000F6A6A" w:rsidRDefault="00FB05E1" w:rsidP="000F6A6A">
                        <w:pPr>
                          <w:jc w:val="center"/>
                          <w:rPr>
                            <w:del w:id="851" w:author="Author"/>
                            <w:i/>
                            <w:sz w:val="20"/>
                            <w:lang w:val="en-GB"/>
                          </w:rPr>
                        </w:pPr>
                      </w:p>
                      <w:p w14:paraId="21928B0F" w14:textId="77777777" w:rsidR="00FB05E1" w:rsidRPr="005550AE" w:rsidDel="000F6A6A" w:rsidRDefault="00FB05E1" w:rsidP="000F6A6A">
                        <w:pPr>
                          <w:jc w:val="center"/>
                          <w:rPr>
                            <w:del w:id="852" w:author="Author"/>
                            <w:i/>
                            <w:sz w:val="20"/>
                            <w:lang w:val="en-GB"/>
                          </w:rPr>
                        </w:pPr>
                      </w:p>
                      <w:p w14:paraId="0DED7107" w14:textId="77777777" w:rsidR="00FB05E1" w:rsidRPr="005550AE" w:rsidDel="000F6A6A" w:rsidRDefault="00FB05E1" w:rsidP="000F6A6A">
                        <w:pPr>
                          <w:jc w:val="center"/>
                          <w:rPr>
                            <w:del w:id="853" w:author="Author"/>
                            <w:i/>
                            <w:sz w:val="20"/>
                            <w:lang w:val="en-GB"/>
                          </w:rPr>
                        </w:pPr>
                      </w:p>
                      <w:p w14:paraId="6915E452" w14:textId="77777777" w:rsidR="00FB05E1" w:rsidRPr="005550AE" w:rsidDel="000F6A6A" w:rsidRDefault="00FB05E1" w:rsidP="000F6A6A">
                        <w:pPr>
                          <w:jc w:val="center"/>
                          <w:rPr>
                            <w:del w:id="854" w:author="Author"/>
                            <w:i/>
                            <w:sz w:val="20"/>
                            <w:lang w:val="en-GB"/>
                          </w:rPr>
                        </w:pPr>
                      </w:p>
                      <w:p w14:paraId="07E50246" w14:textId="77777777" w:rsidR="00FB05E1" w:rsidRPr="005550AE" w:rsidDel="000F6A6A" w:rsidRDefault="00FB05E1" w:rsidP="000F6A6A">
                        <w:pPr>
                          <w:jc w:val="center"/>
                          <w:rPr>
                            <w:del w:id="855" w:author="Author"/>
                            <w:i/>
                            <w:sz w:val="20"/>
                            <w:lang w:val="en-GB"/>
                          </w:rPr>
                        </w:pPr>
                      </w:p>
                      <w:p w14:paraId="7794DACB" w14:textId="77777777" w:rsidR="00FB05E1" w:rsidRPr="005550AE" w:rsidDel="000F6A6A" w:rsidRDefault="00FB05E1" w:rsidP="000F6A6A">
                        <w:pPr>
                          <w:jc w:val="center"/>
                          <w:rPr>
                            <w:del w:id="856" w:author="Author"/>
                            <w:i/>
                            <w:sz w:val="20"/>
                            <w:lang w:val="en-GB"/>
                          </w:rPr>
                        </w:pPr>
                      </w:p>
                      <w:p w14:paraId="249A93C3" w14:textId="77777777" w:rsidR="00FB05E1" w:rsidRPr="005550AE" w:rsidDel="000F6A6A" w:rsidRDefault="00FB05E1" w:rsidP="000F6A6A">
                        <w:pPr>
                          <w:jc w:val="center"/>
                          <w:rPr>
                            <w:del w:id="857" w:author="Author"/>
                            <w:i/>
                            <w:sz w:val="20"/>
                            <w:lang w:val="en-GB"/>
                          </w:rPr>
                        </w:pPr>
                      </w:p>
                      <w:p w14:paraId="5923569C" w14:textId="77777777" w:rsidR="00FB05E1" w:rsidRPr="005550AE" w:rsidDel="000F6A6A" w:rsidRDefault="00FB05E1" w:rsidP="000F6A6A">
                        <w:pPr>
                          <w:jc w:val="center"/>
                          <w:rPr>
                            <w:del w:id="858" w:author="Author"/>
                            <w:i/>
                            <w:sz w:val="20"/>
                            <w:lang w:val="en-GB"/>
                          </w:rPr>
                        </w:pPr>
                      </w:p>
                      <w:p w14:paraId="3BBE9668" w14:textId="77777777" w:rsidR="00FB05E1" w:rsidRPr="005550AE" w:rsidDel="000F6A6A" w:rsidRDefault="00FB05E1" w:rsidP="000F6A6A">
                        <w:pPr>
                          <w:jc w:val="center"/>
                          <w:rPr>
                            <w:del w:id="859" w:author="Author"/>
                            <w:i/>
                            <w:sz w:val="20"/>
                            <w:highlight w:val="yellow"/>
                            <w:lang w:val="en-GB"/>
                          </w:rPr>
                        </w:pPr>
                        <w:del w:id="860" w:author="Author">
                          <w:r w:rsidRPr="005550AE" w:rsidDel="000F6A6A">
                            <w:rPr>
                              <w:i/>
                              <w:sz w:val="20"/>
                              <w:highlight w:val="yellow"/>
                              <w:lang w:val="en-GB"/>
                            </w:rPr>
                            <w:delText>a</w:delText>
                          </w:r>
                        </w:del>
                      </w:p>
                      <w:p w14:paraId="199CF7AA" w14:textId="77777777" w:rsidR="00FB05E1" w:rsidRPr="005550AE" w:rsidDel="000F6A6A" w:rsidRDefault="00FB05E1" w:rsidP="000F6A6A">
                        <w:pPr>
                          <w:rPr>
                            <w:del w:id="861" w:author="Author"/>
                            <w:i/>
                            <w:highlight w:val="yellow"/>
                            <w:lang w:val="en-GB"/>
                          </w:rPr>
                        </w:pPr>
                      </w:p>
                      <w:p w14:paraId="35D5ED1B" w14:textId="77777777" w:rsidR="00FB05E1" w:rsidRPr="005550AE" w:rsidDel="000F6A6A" w:rsidRDefault="00FB05E1" w:rsidP="000F6A6A">
                        <w:pPr>
                          <w:rPr>
                            <w:del w:id="862" w:author="Author"/>
                            <w:i/>
                            <w:highlight w:val="yellow"/>
                            <w:lang w:val="en-GB"/>
                          </w:rPr>
                        </w:pPr>
                      </w:p>
                      <w:p w14:paraId="6AF5EF0F" w14:textId="77777777" w:rsidR="00FB05E1" w:rsidRPr="005550AE" w:rsidDel="000F6A6A" w:rsidRDefault="00FB05E1" w:rsidP="000F6A6A">
                        <w:pPr>
                          <w:rPr>
                            <w:del w:id="863" w:author="Author"/>
                            <w:i/>
                            <w:highlight w:val="yellow"/>
                            <w:lang w:val="en-GB"/>
                          </w:rPr>
                        </w:pPr>
                      </w:p>
                      <w:p w14:paraId="77E112E0" w14:textId="77777777" w:rsidR="00FB05E1" w:rsidRPr="005550AE" w:rsidDel="000F6A6A" w:rsidRDefault="00FB05E1" w:rsidP="000F6A6A">
                        <w:pPr>
                          <w:rPr>
                            <w:del w:id="864" w:author="Author"/>
                            <w:i/>
                            <w:highlight w:val="yellow"/>
                            <w:lang w:val="en-GB"/>
                          </w:rPr>
                        </w:pPr>
                      </w:p>
                      <w:p w14:paraId="109E021B" w14:textId="77777777" w:rsidR="00FB05E1" w:rsidRPr="005550AE" w:rsidDel="000F6A6A" w:rsidRDefault="00FB05E1" w:rsidP="000F6A6A">
                        <w:pPr>
                          <w:rPr>
                            <w:del w:id="865" w:author="Author"/>
                            <w:i/>
                            <w:highlight w:val="yellow"/>
                            <w:lang w:val="en-GB"/>
                          </w:rPr>
                        </w:pPr>
                      </w:p>
                      <w:p w14:paraId="18C37A7C" w14:textId="77777777" w:rsidR="00FB05E1" w:rsidRPr="005550AE" w:rsidDel="000F6A6A" w:rsidRDefault="00FB05E1" w:rsidP="000F6A6A">
                        <w:pPr>
                          <w:rPr>
                            <w:del w:id="866" w:author="Author"/>
                            <w:i/>
                            <w:highlight w:val="yellow"/>
                            <w:lang w:val="en-GB"/>
                          </w:rPr>
                        </w:pPr>
                      </w:p>
                      <w:p w14:paraId="1E3EB520" w14:textId="77777777" w:rsidR="00FB05E1" w:rsidRPr="005550AE" w:rsidDel="000F6A6A" w:rsidRDefault="00FB05E1" w:rsidP="000F6A6A">
                        <w:pPr>
                          <w:rPr>
                            <w:del w:id="867" w:author="Author"/>
                            <w:i/>
                            <w:highlight w:val="yellow"/>
                            <w:lang w:val="en-GB"/>
                          </w:rPr>
                        </w:pPr>
                      </w:p>
                      <w:p w14:paraId="66B74A70" w14:textId="77777777" w:rsidR="00FB05E1" w:rsidRPr="005550AE" w:rsidDel="000F6A6A" w:rsidRDefault="00FB05E1" w:rsidP="000F6A6A">
                        <w:pPr>
                          <w:rPr>
                            <w:del w:id="868" w:author="Author"/>
                            <w:i/>
                            <w:highlight w:val="yellow"/>
                            <w:lang w:val="en-GB"/>
                          </w:rPr>
                        </w:pPr>
                      </w:p>
                      <w:p w14:paraId="20AFA546" w14:textId="77777777" w:rsidR="00FB05E1" w:rsidRPr="005550AE" w:rsidDel="000F6A6A" w:rsidRDefault="00FB05E1" w:rsidP="000F6A6A">
                        <w:pPr>
                          <w:rPr>
                            <w:del w:id="869" w:author="Author"/>
                            <w:i/>
                            <w:highlight w:val="yellow"/>
                            <w:lang w:val="en-GB"/>
                          </w:rPr>
                        </w:pPr>
                      </w:p>
                      <w:p w14:paraId="0D642834" w14:textId="77777777" w:rsidR="00FB05E1" w:rsidRPr="005550AE" w:rsidDel="000F6A6A" w:rsidRDefault="00FB05E1" w:rsidP="000F6A6A">
                        <w:pPr>
                          <w:rPr>
                            <w:del w:id="870" w:author="Author"/>
                            <w:i/>
                            <w:highlight w:val="yellow"/>
                            <w:lang w:val="en-GB"/>
                          </w:rPr>
                        </w:pPr>
                      </w:p>
                      <w:p w14:paraId="56670817" w14:textId="77777777" w:rsidR="00FB05E1" w:rsidRPr="005550AE" w:rsidDel="000F6A6A" w:rsidRDefault="00FB05E1" w:rsidP="000F6A6A">
                        <w:pPr>
                          <w:rPr>
                            <w:del w:id="871" w:author="Author"/>
                            <w:i/>
                            <w:highlight w:val="yellow"/>
                            <w:lang w:val="en-GB"/>
                          </w:rPr>
                        </w:pPr>
                      </w:p>
                      <w:p w14:paraId="49AE32D8" w14:textId="77777777" w:rsidR="00FB05E1" w:rsidRPr="005550AE" w:rsidDel="000F6A6A" w:rsidRDefault="00FB05E1" w:rsidP="000F6A6A">
                        <w:pPr>
                          <w:jc w:val="center"/>
                          <w:rPr>
                            <w:del w:id="872" w:author="Author"/>
                            <w:i/>
                            <w:sz w:val="20"/>
                            <w:highlight w:val="yellow"/>
                            <w:lang w:val="en-GB"/>
                          </w:rPr>
                        </w:pPr>
                      </w:p>
                      <w:p w14:paraId="3AE1762A" w14:textId="77777777" w:rsidR="00FB05E1" w:rsidRPr="005550AE" w:rsidDel="000F6A6A" w:rsidRDefault="00FB05E1" w:rsidP="000F6A6A">
                        <w:pPr>
                          <w:jc w:val="center"/>
                          <w:rPr>
                            <w:del w:id="873" w:author="Author"/>
                            <w:i/>
                            <w:sz w:val="20"/>
                            <w:highlight w:val="yellow"/>
                            <w:lang w:val="en-GB"/>
                          </w:rPr>
                        </w:pPr>
                        <w:del w:id="874" w:author="Author">
                          <w:r w:rsidRPr="005550AE" w:rsidDel="000F6A6A">
                            <w:rPr>
                              <w:i/>
                              <w:sz w:val="20"/>
                              <w:highlight w:val="yellow"/>
                              <w:lang w:val="en-GB"/>
                            </w:rPr>
                            <w:delText>b</w:delText>
                          </w:r>
                        </w:del>
                      </w:p>
                      <w:p w14:paraId="767F0019" w14:textId="77777777" w:rsidR="00FB05E1" w:rsidRPr="005550AE" w:rsidDel="000F6A6A" w:rsidRDefault="00FB05E1" w:rsidP="000F6A6A">
                        <w:pPr>
                          <w:pStyle w:val="IETFigureCaption"/>
                          <w:rPr>
                            <w:del w:id="875" w:author="Author"/>
                            <w:i w:val="0"/>
                            <w:lang w:val="en-GB"/>
                          </w:rPr>
                        </w:pPr>
                        <w:r w:rsidRPr="005550AE">
                          <w:rPr>
                            <w:b/>
                            <w:highlight w:val="yellow"/>
                            <w:lang w:val="en-GB"/>
                          </w:rPr>
                          <w:t xml:space="preserve">Fig. </w:t>
                        </w:r>
                        <w:r w:rsidRPr="005550AE">
                          <w:rPr>
                            <w:b/>
                            <w:i w:val="0"/>
                            <w:iCs w:val="0"/>
                            <w:highlight w:val="yellow"/>
                            <w:lang w:val="en-GB"/>
                          </w:rPr>
                          <w:fldChar w:fldCharType="begin"/>
                        </w:r>
                        <w:r w:rsidRPr="005550AE">
                          <w:rPr>
                            <w:b/>
                            <w:highlight w:val="yellow"/>
                            <w:lang w:val="en-GB"/>
                          </w:rPr>
                          <w:instrText xml:space="preserve"> SEQ Fig. \* ARABIC  \* MERGEFORMAT </w:instrText>
                        </w:r>
                        <w:r w:rsidRPr="005550AE">
                          <w:rPr>
                            <w:b/>
                            <w:i w:val="0"/>
                            <w:iCs w:val="0"/>
                            <w:highlight w:val="yellow"/>
                            <w:lang w:val="en-GB"/>
                          </w:rPr>
                          <w:fldChar w:fldCharType="separate"/>
                        </w:r>
                        <w:r w:rsidRPr="005550AE">
                          <w:rPr>
                            <w:b/>
                            <w:highlight w:val="yellow"/>
                            <w:lang w:val="en-GB"/>
                          </w:rPr>
                          <w:t>1</w:t>
                        </w:r>
                        <w:r w:rsidRPr="005550AE">
                          <w:rPr>
                            <w:b/>
                            <w:i w:val="0"/>
                            <w:iCs w:val="0"/>
                            <w:highlight w:val="yellow"/>
                            <w:lang w:val="en-GB"/>
                          </w:rPr>
                          <w:fldChar w:fldCharType="end"/>
                        </w:r>
                        <w:r w:rsidRPr="005550AE">
                          <w:rPr>
                            <w:b/>
                            <w:highlight w:val="yellow"/>
                            <w:lang w:val="en-GB"/>
                          </w:rPr>
                          <w:t>.</w:t>
                        </w:r>
                        <w:r w:rsidRPr="005550AE">
                          <w:rPr>
                            <w:highlight w:val="yellow"/>
                            <w:lang w:val="en-GB"/>
                          </w:rPr>
                          <w:t xml:space="preserve">  Sample graph with blue (dotted), green (solid) and red (dashed) lines</w:t>
                        </w:r>
                        <w:r w:rsidRPr="005550AE">
                          <w:rPr>
                            <w:highlight w:val="yellow"/>
                            <w:lang w:val="en-GB"/>
                          </w:rPr>
                          <w:br/>
                        </w:r>
                        <w:r w:rsidRPr="005550AE">
                          <w:rPr>
                            <w:b/>
                            <w:highlight w:val="yellow"/>
                            <w:lang w:val="en-GB"/>
                          </w:rPr>
                          <w:t>(a)</w:t>
                        </w:r>
                        <w:r w:rsidRPr="005550AE">
                          <w:rPr>
                            <w:i w:val="0"/>
                            <w:highlight w:val="yellow"/>
                            <w:lang w:val="en-GB"/>
                          </w:rPr>
                          <w:t xml:space="preserve"> Subfigure 1, </w:t>
                        </w:r>
                        <w:r w:rsidRPr="005550AE">
                          <w:rPr>
                            <w:b/>
                            <w:i w:val="0"/>
                            <w:highlight w:val="yellow"/>
                            <w:lang w:val="en-GB"/>
                          </w:rPr>
                          <w:t>(b)</w:t>
                        </w:r>
                        <w:r w:rsidRPr="005550AE">
                          <w:rPr>
                            <w:i w:val="0"/>
                            <w:highlight w:val="yellow"/>
                            <w:lang w:val="en-GB"/>
                          </w:rPr>
                          <w:t xml:space="preserve"> Subfigure 2</w:t>
                        </w:r>
                      </w:p>
                      <w:p w14:paraId="0133ACEE" w14:textId="77777777" w:rsidR="00FB05E1" w:rsidRPr="005550AE" w:rsidDel="000F6A6A" w:rsidRDefault="00FB05E1" w:rsidP="00B36D6C">
                        <w:pPr>
                          <w:pStyle w:val="IETFigureCaption"/>
                          <w:rPr>
                            <w:del w:id="876" w:author="Author"/>
                            <w:lang w:val="en-GB"/>
                          </w:rPr>
                        </w:pPr>
                      </w:p>
                      <w:p w14:paraId="367DE507" w14:textId="77777777" w:rsidR="00FB05E1" w:rsidRPr="005550AE" w:rsidRDefault="00FB05E1" w:rsidP="00B36D6C">
                        <w:pPr>
                          <w:pStyle w:val="IETFigureCaption"/>
                          <w:rPr>
                            <w:lang w:val="en-GB"/>
                          </w:rPr>
                        </w:pPr>
                      </w:p>
                      <w:p w14:paraId="16C80AB9" w14:textId="77777777" w:rsidR="00FB05E1" w:rsidRPr="005550AE" w:rsidDel="000F6A6A" w:rsidRDefault="00FB05E1" w:rsidP="00530B37">
                        <w:pPr>
                          <w:jc w:val="center"/>
                          <w:rPr>
                            <w:del w:id="877" w:author="Author"/>
                            <w:lang w:val="en-GB"/>
                          </w:rPr>
                        </w:pPr>
                      </w:p>
                      <w:p w14:paraId="13501D99" w14:textId="77777777" w:rsidR="00FB05E1" w:rsidRPr="005550AE" w:rsidDel="000F6A6A" w:rsidRDefault="00FB05E1" w:rsidP="00A532E6">
                        <w:pPr>
                          <w:rPr>
                            <w:del w:id="878" w:author="Author"/>
                            <w:i/>
                            <w:lang w:val="en-GB"/>
                          </w:rPr>
                        </w:pPr>
                      </w:p>
                      <w:p w14:paraId="038C2784" w14:textId="77777777" w:rsidR="00FB05E1" w:rsidRPr="005550AE" w:rsidRDefault="00FB05E1">
                        <w:pPr>
                          <w:rPr>
                            <w:lang w:val="en-GB"/>
                          </w:rPr>
                        </w:pPr>
                      </w:p>
                      <w:p w14:paraId="32D49785" w14:textId="77777777" w:rsidR="00FB05E1" w:rsidRPr="005550AE" w:rsidDel="000F6A6A" w:rsidRDefault="00FB05E1" w:rsidP="00A532E6">
                        <w:pPr>
                          <w:jc w:val="center"/>
                          <w:rPr>
                            <w:del w:id="879" w:author="Author"/>
                            <w:i/>
                            <w:iCs/>
                            <w:sz w:val="20"/>
                            <w:lang w:val="en-GB"/>
                          </w:rPr>
                        </w:pPr>
                      </w:p>
                      <w:p w14:paraId="20C5955F" w14:textId="77777777" w:rsidR="00FB05E1" w:rsidRPr="005550AE" w:rsidRDefault="00FB05E1" w:rsidP="00B36D6C">
                        <w:pPr>
                          <w:jc w:val="center"/>
                          <w:rPr>
                            <w:ins w:id="880" w:author="Author"/>
                            <w:i/>
                            <w:iCs/>
                            <w:sz w:val="20"/>
                            <w:lang w:val="en-GB"/>
                          </w:rPr>
                        </w:pPr>
                        <w:ins w:id="881" w:author="Author">
                          <w:r w:rsidRPr="005550AE">
                            <w:rPr>
                              <w:i/>
                              <w:iCs/>
                              <w:sz w:val="20"/>
                              <w:lang w:val="en-GB"/>
                            </w:rPr>
                            <w:t>Insert Figure 5 here</w:t>
                          </w:r>
                        </w:ins>
                      </w:p>
                      <w:p w14:paraId="57001EFF" w14:textId="77777777" w:rsidR="00FB05E1" w:rsidRPr="005550AE" w:rsidDel="000F6A6A" w:rsidRDefault="00FB05E1" w:rsidP="00A532E6">
                        <w:pPr>
                          <w:jc w:val="center"/>
                          <w:rPr>
                            <w:del w:id="882" w:author="Author"/>
                            <w:i/>
                            <w:sz w:val="20"/>
                            <w:lang w:val="en-GB"/>
                          </w:rPr>
                        </w:pPr>
                      </w:p>
                      <w:p w14:paraId="3AB21366" w14:textId="77777777" w:rsidR="00FB05E1" w:rsidRPr="005550AE" w:rsidDel="000F6A6A" w:rsidRDefault="00FB05E1" w:rsidP="001E3B43">
                        <w:pPr>
                          <w:jc w:val="center"/>
                          <w:rPr>
                            <w:del w:id="883" w:author="Author"/>
                            <w:i/>
                            <w:sz w:val="20"/>
                            <w:lang w:val="en-GB"/>
                          </w:rPr>
                        </w:pPr>
                      </w:p>
                      <w:p w14:paraId="5C9F0612" w14:textId="77777777" w:rsidR="00FB05E1" w:rsidRPr="005550AE" w:rsidDel="000F6A6A" w:rsidRDefault="00FB05E1" w:rsidP="005C14A9">
                        <w:pPr>
                          <w:jc w:val="center"/>
                          <w:rPr>
                            <w:del w:id="884" w:author="Author"/>
                            <w:i/>
                            <w:sz w:val="20"/>
                            <w:lang w:val="en-GB"/>
                          </w:rPr>
                        </w:pPr>
                      </w:p>
                      <w:p w14:paraId="5BB8CE75" w14:textId="77777777" w:rsidR="00FB05E1" w:rsidRPr="005550AE" w:rsidDel="000F6A6A" w:rsidRDefault="00FB05E1" w:rsidP="00FC352A">
                        <w:pPr>
                          <w:jc w:val="center"/>
                          <w:rPr>
                            <w:del w:id="885" w:author="Author"/>
                            <w:i/>
                            <w:sz w:val="20"/>
                            <w:lang w:val="en-GB"/>
                          </w:rPr>
                        </w:pPr>
                      </w:p>
                      <w:p w14:paraId="5BD54A40" w14:textId="77777777" w:rsidR="00FB05E1" w:rsidRPr="005550AE" w:rsidDel="000F6A6A" w:rsidRDefault="00FB05E1" w:rsidP="00FC352A">
                        <w:pPr>
                          <w:jc w:val="center"/>
                          <w:rPr>
                            <w:del w:id="886" w:author="Author"/>
                            <w:i/>
                            <w:sz w:val="20"/>
                            <w:lang w:val="en-GB"/>
                          </w:rPr>
                        </w:pPr>
                      </w:p>
                      <w:p w14:paraId="208E5ABC" w14:textId="77777777" w:rsidR="00FB05E1" w:rsidRPr="005550AE" w:rsidDel="000F6A6A" w:rsidRDefault="00FB05E1" w:rsidP="00FC352A">
                        <w:pPr>
                          <w:jc w:val="center"/>
                          <w:rPr>
                            <w:del w:id="887" w:author="Author"/>
                            <w:i/>
                            <w:sz w:val="20"/>
                            <w:lang w:val="en-GB"/>
                          </w:rPr>
                        </w:pPr>
                      </w:p>
                      <w:p w14:paraId="103B9DD7" w14:textId="77777777" w:rsidR="00FB05E1" w:rsidRPr="005550AE" w:rsidDel="000F6A6A" w:rsidRDefault="00FB05E1" w:rsidP="00FC352A">
                        <w:pPr>
                          <w:jc w:val="center"/>
                          <w:rPr>
                            <w:del w:id="888" w:author="Author"/>
                            <w:i/>
                            <w:sz w:val="20"/>
                            <w:lang w:val="en-GB"/>
                          </w:rPr>
                        </w:pPr>
                      </w:p>
                      <w:p w14:paraId="5A22F5C7" w14:textId="77777777" w:rsidR="00FB05E1" w:rsidRPr="005550AE" w:rsidDel="000F6A6A" w:rsidRDefault="00FB05E1" w:rsidP="00FC352A">
                        <w:pPr>
                          <w:jc w:val="center"/>
                          <w:rPr>
                            <w:del w:id="889" w:author="Author"/>
                            <w:i/>
                            <w:sz w:val="20"/>
                            <w:lang w:val="en-GB"/>
                          </w:rPr>
                        </w:pPr>
                      </w:p>
                      <w:p w14:paraId="0A3BC7BC" w14:textId="77777777" w:rsidR="00FB05E1" w:rsidRPr="005550AE" w:rsidDel="000F6A6A" w:rsidRDefault="00FB05E1" w:rsidP="00FC352A">
                        <w:pPr>
                          <w:jc w:val="center"/>
                          <w:rPr>
                            <w:del w:id="890" w:author="Author"/>
                            <w:i/>
                            <w:sz w:val="20"/>
                            <w:lang w:val="en-GB"/>
                          </w:rPr>
                        </w:pPr>
                      </w:p>
                      <w:p w14:paraId="326A351D" w14:textId="77777777" w:rsidR="00FB05E1" w:rsidRPr="005550AE" w:rsidDel="000F6A6A" w:rsidRDefault="00FB05E1" w:rsidP="00FC352A">
                        <w:pPr>
                          <w:jc w:val="center"/>
                          <w:rPr>
                            <w:del w:id="891" w:author="Author"/>
                            <w:i/>
                            <w:sz w:val="20"/>
                            <w:lang w:val="en-GB"/>
                          </w:rPr>
                        </w:pPr>
                      </w:p>
                      <w:p w14:paraId="2F846DC2" w14:textId="77777777" w:rsidR="00FB05E1" w:rsidRPr="005550AE" w:rsidDel="000F6A6A" w:rsidRDefault="00FB05E1" w:rsidP="00FC352A">
                        <w:pPr>
                          <w:jc w:val="center"/>
                          <w:rPr>
                            <w:del w:id="892" w:author="Author"/>
                            <w:i/>
                            <w:sz w:val="20"/>
                            <w:lang w:val="en-GB"/>
                          </w:rPr>
                        </w:pPr>
                      </w:p>
                      <w:p w14:paraId="06736540" w14:textId="77777777" w:rsidR="00FB05E1" w:rsidRPr="005550AE" w:rsidDel="000F6A6A" w:rsidRDefault="00FB05E1" w:rsidP="00FC352A">
                        <w:pPr>
                          <w:jc w:val="center"/>
                          <w:rPr>
                            <w:del w:id="893" w:author="Author"/>
                            <w:i/>
                            <w:sz w:val="20"/>
                            <w:lang w:val="en-GB"/>
                          </w:rPr>
                        </w:pPr>
                      </w:p>
                      <w:p w14:paraId="13FFFD74" w14:textId="77777777" w:rsidR="00FB05E1" w:rsidRPr="005550AE" w:rsidDel="000F6A6A" w:rsidRDefault="00FB05E1" w:rsidP="00FC352A">
                        <w:pPr>
                          <w:jc w:val="center"/>
                          <w:rPr>
                            <w:del w:id="894" w:author="Author"/>
                            <w:i/>
                            <w:sz w:val="20"/>
                            <w:lang w:val="en-GB"/>
                          </w:rPr>
                        </w:pPr>
                        <w:del w:id="895" w:author="Author">
                          <w:r w:rsidRPr="005550AE" w:rsidDel="000F6A6A">
                            <w:rPr>
                              <w:i/>
                              <w:sz w:val="20"/>
                              <w:lang w:val="en-GB"/>
                            </w:rPr>
                            <w:delText>a</w:delText>
                          </w:r>
                        </w:del>
                      </w:p>
                      <w:p w14:paraId="5EAAFD44" w14:textId="77777777" w:rsidR="00FB05E1" w:rsidRPr="005550AE" w:rsidDel="000F6A6A" w:rsidRDefault="00FB05E1" w:rsidP="00B36D6C">
                        <w:pPr>
                          <w:jc w:val="center"/>
                          <w:rPr>
                            <w:del w:id="896" w:author="Author"/>
                            <w:i/>
                            <w:lang w:val="en-GB"/>
                          </w:rPr>
                        </w:pPr>
                      </w:p>
                      <w:p w14:paraId="60C30765" w14:textId="77777777" w:rsidR="00FB05E1" w:rsidRPr="005550AE" w:rsidDel="000F6A6A" w:rsidRDefault="00FB05E1" w:rsidP="00B36D6C">
                        <w:pPr>
                          <w:jc w:val="center"/>
                          <w:rPr>
                            <w:del w:id="897" w:author="Author"/>
                            <w:i/>
                            <w:lang w:val="en-GB"/>
                          </w:rPr>
                        </w:pPr>
                      </w:p>
                      <w:p w14:paraId="34FFAAE6" w14:textId="77777777" w:rsidR="00FB05E1" w:rsidRPr="005550AE" w:rsidDel="000F6A6A" w:rsidRDefault="00FB05E1" w:rsidP="00B36D6C">
                        <w:pPr>
                          <w:jc w:val="center"/>
                          <w:rPr>
                            <w:del w:id="898" w:author="Author"/>
                            <w:i/>
                            <w:lang w:val="en-GB"/>
                          </w:rPr>
                        </w:pPr>
                      </w:p>
                      <w:p w14:paraId="4F4C0109" w14:textId="77777777" w:rsidR="00FB05E1" w:rsidRPr="005550AE" w:rsidDel="000F6A6A" w:rsidRDefault="00FB05E1" w:rsidP="00B36D6C">
                        <w:pPr>
                          <w:jc w:val="center"/>
                          <w:rPr>
                            <w:del w:id="899" w:author="Author"/>
                            <w:i/>
                            <w:lang w:val="en-GB"/>
                          </w:rPr>
                        </w:pPr>
                      </w:p>
                      <w:p w14:paraId="31D09B0D" w14:textId="77777777" w:rsidR="00FB05E1" w:rsidRPr="005550AE" w:rsidDel="000F6A6A" w:rsidRDefault="00FB05E1" w:rsidP="00B36D6C">
                        <w:pPr>
                          <w:jc w:val="center"/>
                          <w:rPr>
                            <w:del w:id="900" w:author="Author"/>
                            <w:i/>
                            <w:lang w:val="en-GB"/>
                          </w:rPr>
                        </w:pPr>
                      </w:p>
                      <w:p w14:paraId="2AD900F7" w14:textId="77777777" w:rsidR="00FB05E1" w:rsidRPr="005550AE" w:rsidDel="000F6A6A" w:rsidRDefault="00FB05E1" w:rsidP="00B36D6C">
                        <w:pPr>
                          <w:jc w:val="center"/>
                          <w:rPr>
                            <w:del w:id="901" w:author="Author"/>
                            <w:i/>
                            <w:lang w:val="en-GB"/>
                          </w:rPr>
                        </w:pPr>
                      </w:p>
                      <w:p w14:paraId="6206C2E5" w14:textId="77777777" w:rsidR="00FB05E1" w:rsidRPr="005550AE" w:rsidDel="000F6A6A" w:rsidRDefault="00FB05E1" w:rsidP="00B36D6C">
                        <w:pPr>
                          <w:jc w:val="center"/>
                          <w:rPr>
                            <w:del w:id="902" w:author="Author"/>
                            <w:i/>
                            <w:lang w:val="en-GB"/>
                          </w:rPr>
                        </w:pPr>
                      </w:p>
                      <w:p w14:paraId="386FA9C0" w14:textId="77777777" w:rsidR="00FB05E1" w:rsidRPr="005550AE" w:rsidDel="000F6A6A" w:rsidRDefault="00FB05E1" w:rsidP="00B36D6C">
                        <w:pPr>
                          <w:jc w:val="center"/>
                          <w:rPr>
                            <w:del w:id="903" w:author="Author"/>
                            <w:i/>
                            <w:lang w:val="en-GB"/>
                          </w:rPr>
                        </w:pPr>
                      </w:p>
                      <w:p w14:paraId="2ED00D6F" w14:textId="77777777" w:rsidR="00FB05E1" w:rsidRPr="005550AE" w:rsidDel="000F6A6A" w:rsidRDefault="00FB05E1" w:rsidP="00B36D6C">
                        <w:pPr>
                          <w:jc w:val="center"/>
                          <w:rPr>
                            <w:del w:id="904" w:author="Author"/>
                            <w:i/>
                            <w:lang w:val="en-GB"/>
                          </w:rPr>
                        </w:pPr>
                      </w:p>
                      <w:p w14:paraId="7EA01743" w14:textId="77777777" w:rsidR="00FB05E1" w:rsidRPr="005550AE" w:rsidDel="000F6A6A" w:rsidRDefault="00FB05E1" w:rsidP="00B36D6C">
                        <w:pPr>
                          <w:jc w:val="center"/>
                          <w:rPr>
                            <w:del w:id="905" w:author="Author"/>
                            <w:i/>
                            <w:lang w:val="en-GB"/>
                          </w:rPr>
                        </w:pPr>
                      </w:p>
                      <w:p w14:paraId="5EA97187" w14:textId="77777777" w:rsidR="00FB05E1" w:rsidRPr="005550AE" w:rsidDel="000F6A6A" w:rsidRDefault="00FB05E1" w:rsidP="00B36D6C">
                        <w:pPr>
                          <w:jc w:val="center"/>
                          <w:rPr>
                            <w:del w:id="906" w:author="Author"/>
                            <w:i/>
                            <w:lang w:val="en-GB"/>
                          </w:rPr>
                        </w:pPr>
                      </w:p>
                      <w:p w14:paraId="2575428D" w14:textId="77777777" w:rsidR="00FB05E1" w:rsidRPr="005550AE" w:rsidDel="000F6A6A" w:rsidRDefault="00FB05E1" w:rsidP="00A532E6">
                        <w:pPr>
                          <w:jc w:val="center"/>
                          <w:rPr>
                            <w:del w:id="907" w:author="Author"/>
                            <w:i/>
                            <w:sz w:val="20"/>
                            <w:lang w:val="en-GB"/>
                          </w:rPr>
                        </w:pPr>
                      </w:p>
                      <w:p w14:paraId="1E86F464" w14:textId="77777777" w:rsidR="00FB05E1" w:rsidRPr="005550AE" w:rsidDel="000F6A6A" w:rsidRDefault="00FB05E1" w:rsidP="001E3B43">
                        <w:pPr>
                          <w:jc w:val="center"/>
                          <w:rPr>
                            <w:del w:id="908" w:author="Author"/>
                            <w:i/>
                            <w:sz w:val="20"/>
                            <w:lang w:val="en-GB"/>
                          </w:rPr>
                        </w:pPr>
                        <w:del w:id="909" w:author="Author">
                          <w:r w:rsidRPr="005550AE" w:rsidDel="000F6A6A">
                            <w:rPr>
                              <w:i/>
                              <w:sz w:val="20"/>
                              <w:lang w:val="en-GB"/>
                            </w:rPr>
                            <w:delText>b</w:delText>
                          </w:r>
                        </w:del>
                      </w:p>
                      <w:p w14:paraId="3A5A59A6" w14:textId="77777777" w:rsidR="00FB05E1" w:rsidRPr="005550AE" w:rsidDel="000F6A6A" w:rsidRDefault="00FB05E1" w:rsidP="00B36D6C">
                        <w:pPr>
                          <w:pStyle w:val="IETFigureCaption"/>
                          <w:jc w:val="center"/>
                          <w:rPr>
                            <w:del w:id="910" w:author="Author"/>
                            <w:i w:val="0"/>
                            <w:lang w:val="en-GB"/>
                          </w:rPr>
                        </w:pPr>
                        <w:r w:rsidRPr="005550AE">
                          <w:rPr>
                            <w:b/>
                            <w:lang w:val="en-GB"/>
                          </w:rPr>
                          <w:t xml:space="preserve">Fig. </w:t>
                        </w:r>
                        <w:r w:rsidRPr="005550AE">
                          <w:rPr>
                            <w:b/>
                            <w:i w:val="0"/>
                            <w:iCs w:val="0"/>
                            <w:lang w:val="en-GB"/>
                          </w:rPr>
                          <w:fldChar w:fldCharType="begin"/>
                        </w:r>
                        <w:r w:rsidRPr="005550AE">
                          <w:rPr>
                            <w:b/>
                            <w:lang w:val="en-GB"/>
                          </w:rPr>
                          <w:instrText xml:space="preserve"> SEQ Fig. \* ARABIC  \* MERGEFORMAT </w:instrText>
                        </w:r>
                        <w:r w:rsidRPr="005550AE">
                          <w:rPr>
                            <w:b/>
                            <w:i w:val="0"/>
                            <w:iCs w:val="0"/>
                            <w:lang w:val="en-GB"/>
                          </w:rPr>
                          <w:fldChar w:fldCharType="separate"/>
                        </w:r>
                        <w:r w:rsidRPr="005550AE">
                          <w:rPr>
                            <w:b/>
                            <w:lang w:val="en-GB"/>
                          </w:rPr>
                          <w:t>1</w:t>
                        </w:r>
                        <w:r w:rsidRPr="005550AE">
                          <w:rPr>
                            <w:b/>
                            <w:i w:val="0"/>
                            <w:iCs w:val="0"/>
                            <w:lang w:val="en-GB"/>
                          </w:rPr>
                          <w:fldChar w:fldCharType="end"/>
                        </w:r>
                        <w:r w:rsidRPr="005550AE">
                          <w:rPr>
                            <w:b/>
                            <w:lang w:val="en-GB"/>
                          </w:rPr>
                          <w:t>.</w:t>
                        </w:r>
                        <w:r w:rsidRPr="005550AE">
                          <w:rPr>
                            <w:lang w:val="en-GB"/>
                          </w:rPr>
                          <w:t xml:space="preserve">  Sample graph with blue (dotted), green (solid) and red (dashed) lines</w:t>
                        </w:r>
                        <w:r w:rsidRPr="005550AE">
                          <w:rPr>
                            <w:lang w:val="en-GB"/>
                          </w:rPr>
                          <w:br/>
                        </w:r>
                        <w:r w:rsidRPr="005550AE">
                          <w:rPr>
                            <w:b/>
                            <w:lang w:val="en-GB"/>
                          </w:rPr>
                          <w:t>(a)</w:t>
                        </w:r>
                        <w:r w:rsidRPr="005550AE">
                          <w:rPr>
                            <w:i w:val="0"/>
                            <w:lang w:val="en-GB"/>
                          </w:rPr>
                          <w:t xml:space="preserve"> Subfigure 1, </w:t>
                        </w:r>
                        <w:r w:rsidRPr="005550AE">
                          <w:rPr>
                            <w:b/>
                            <w:i w:val="0"/>
                            <w:lang w:val="en-GB"/>
                          </w:rPr>
                          <w:t>(b)</w:t>
                        </w:r>
                        <w:r w:rsidRPr="005550AE">
                          <w:rPr>
                            <w:i w:val="0"/>
                            <w:lang w:val="en-GB"/>
                          </w:rPr>
                          <w:t xml:space="preserve"> Subfigure 2</w:t>
                        </w:r>
                      </w:p>
                      <w:p w14:paraId="372E0D6C" w14:textId="77777777" w:rsidR="00FB05E1" w:rsidRPr="005550AE" w:rsidDel="000F6A6A" w:rsidRDefault="00FB05E1" w:rsidP="00B36D6C">
                        <w:pPr>
                          <w:pStyle w:val="IETFigureCaption"/>
                          <w:jc w:val="center"/>
                          <w:rPr>
                            <w:del w:id="911" w:author="Author"/>
                            <w:lang w:val="en-GB"/>
                          </w:rPr>
                        </w:pPr>
                      </w:p>
                      <w:p w14:paraId="7CC5B316" w14:textId="77777777" w:rsidR="00FB05E1" w:rsidRPr="005550AE" w:rsidRDefault="00FB05E1" w:rsidP="00B36D6C">
                        <w:pPr>
                          <w:pStyle w:val="IETFigureCaption"/>
                          <w:jc w:val="center"/>
                          <w:rPr>
                            <w:lang w:val="en-GB"/>
                          </w:rPr>
                        </w:pPr>
                      </w:p>
                      <w:p w14:paraId="47743E70" w14:textId="77777777" w:rsidR="00FB05E1" w:rsidRPr="005550AE" w:rsidDel="000F6A6A" w:rsidRDefault="00FB05E1" w:rsidP="00530B37">
                        <w:pPr>
                          <w:jc w:val="center"/>
                          <w:rPr>
                            <w:del w:id="912" w:author="Author"/>
                            <w:lang w:val="en-GB"/>
                          </w:rPr>
                        </w:pPr>
                      </w:p>
                      <w:p w14:paraId="518C3ACF" w14:textId="77777777" w:rsidR="00FB05E1" w:rsidRPr="005550AE" w:rsidDel="000F6A6A" w:rsidRDefault="00FB05E1" w:rsidP="00530B37">
                        <w:pPr>
                          <w:jc w:val="center"/>
                          <w:rPr>
                            <w:del w:id="913" w:author="Author"/>
                            <w:i/>
                            <w:lang w:val="en-GB"/>
                          </w:rPr>
                        </w:pPr>
                      </w:p>
                    </w:txbxContent>
                  </v:textbox>
                  <w10:anchorlock/>
                </v:shape>
              </w:pict>
            </mc:Fallback>
          </mc:AlternateContent>
        </w:r>
      </w:ins>
      <w:del w:id="914" w:author="Author">
        <w:r w:rsidRPr="005550AE" w:rsidDel="000F6A6A">
          <w:rPr>
            <w:b/>
            <w:sz w:val="20"/>
            <w:szCs w:val="20"/>
            <w:shd w:val="clear" w:color="auto" w:fill="FFFFFF"/>
            <w:lang w:val="en-GB"/>
          </w:rPr>
          <w:delText>Insert Figure 5</w:delText>
        </w:r>
      </w:del>
    </w:p>
    <w:p w14:paraId="130E6F20" w14:textId="77777777" w:rsidR="008B023F" w:rsidRPr="005550AE" w:rsidRDefault="000F6A6A" w:rsidP="00F00781">
      <w:pPr>
        <w:pStyle w:val="IETHeading1"/>
        <w:numPr>
          <w:ilvl w:val="0"/>
          <w:numId w:val="32"/>
        </w:numPr>
        <w:rPr>
          <w:sz w:val="20"/>
          <w:szCs w:val="20"/>
          <w:lang w:val="en-GB"/>
        </w:rPr>
      </w:pPr>
      <w:commentRangeStart w:id="915"/>
      <w:r w:rsidRPr="005550AE">
        <w:rPr>
          <w:rStyle w:val="Strong"/>
          <w:b/>
          <w:bCs/>
          <w:sz w:val="20"/>
          <w:szCs w:val="20"/>
          <w:lang w:val="en-GB"/>
        </w:rPr>
        <w:t>Conclusion</w:t>
      </w:r>
      <w:commentRangeEnd w:id="915"/>
      <w:r w:rsidR="008209BE" w:rsidRPr="005550AE">
        <w:rPr>
          <w:rStyle w:val="CommentReference"/>
          <w:rFonts w:ascii="Times New Roman" w:hAnsi="Times New Roman" w:cs="Times New Roman"/>
          <w:b w:val="0"/>
          <w:bCs w:val="0"/>
          <w:iCs w:val="0"/>
          <w:lang w:val="en-GB"/>
        </w:rPr>
        <w:commentReference w:id="915"/>
      </w:r>
    </w:p>
    <w:p w14:paraId="2BC9D181" w14:textId="1BB89C9C" w:rsidR="008B023F" w:rsidRPr="005550AE" w:rsidRDefault="000F6A6A" w:rsidP="00EF1AAD">
      <w:pPr>
        <w:pStyle w:val="IETParagraph"/>
        <w:spacing w:line="240" w:lineRule="auto"/>
        <w:rPr>
          <w:sz w:val="20"/>
          <w:szCs w:val="20"/>
          <w:lang w:val="en-GB"/>
        </w:rPr>
      </w:pPr>
      <w:r w:rsidRPr="005550AE">
        <w:rPr>
          <w:sz w:val="20"/>
          <w:szCs w:val="20"/>
          <w:lang w:val="en-GB"/>
        </w:rPr>
        <w:t xml:space="preserve">A new </w:t>
      </w:r>
      <w:ins w:id="916" w:author="Author">
        <w:r w:rsidR="002164EB" w:rsidRPr="005550AE">
          <w:rPr>
            <w:sz w:val="20"/>
            <w:szCs w:val="20"/>
            <w:lang w:val="en-GB"/>
          </w:rPr>
          <w:t xml:space="preserve">inspection </w:t>
        </w:r>
      </w:ins>
      <w:r w:rsidRPr="005550AE">
        <w:rPr>
          <w:sz w:val="20"/>
          <w:szCs w:val="20"/>
          <w:lang w:val="en-GB"/>
        </w:rPr>
        <w:t xml:space="preserve">method to detect </w:t>
      </w:r>
      <w:ins w:id="917" w:author="Author">
        <w:r w:rsidR="002164EB" w:rsidRPr="005550AE">
          <w:rPr>
            <w:sz w:val="20"/>
            <w:szCs w:val="20"/>
            <w:lang w:val="en-GB"/>
          </w:rPr>
          <w:t xml:space="preserve">air </w:t>
        </w:r>
      </w:ins>
      <w:r w:rsidRPr="005550AE">
        <w:rPr>
          <w:sz w:val="20"/>
          <w:szCs w:val="20"/>
          <w:lang w:val="en-GB"/>
        </w:rPr>
        <w:t xml:space="preserve">leakage </w:t>
      </w:r>
      <w:del w:id="918" w:author="Author">
        <w:r w:rsidRPr="005550AE" w:rsidDel="002164EB">
          <w:rPr>
            <w:sz w:val="20"/>
            <w:szCs w:val="20"/>
            <w:lang w:val="en-GB"/>
          </w:rPr>
          <w:delText xml:space="preserve">area </w:delText>
        </w:r>
      </w:del>
      <w:r w:rsidRPr="005550AE">
        <w:rPr>
          <w:sz w:val="20"/>
          <w:szCs w:val="20"/>
          <w:lang w:val="en-GB"/>
        </w:rPr>
        <w:t xml:space="preserve">and </w:t>
      </w:r>
      <w:ins w:id="919" w:author="Author">
        <w:r w:rsidRPr="005550AE">
          <w:rPr>
            <w:sz w:val="20"/>
            <w:szCs w:val="20"/>
            <w:lang w:val="en-GB"/>
          </w:rPr>
          <w:t xml:space="preserve">to </w:t>
        </w:r>
      </w:ins>
      <w:r w:rsidRPr="005550AE">
        <w:rPr>
          <w:sz w:val="20"/>
          <w:szCs w:val="20"/>
          <w:lang w:val="en-GB"/>
        </w:rPr>
        <w:t xml:space="preserve">search for </w:t>
      </w:r>
      <w:ins w:id="920" w:author="Author">
        <w:r w:rsidRPr="005550AE">
          <w:rPr>
            <w:sz w:val="20"/>
            <w:szCs w:val="20"/>
            <w:lang w:val="en-GB"/>
          </w:rPr>
          <w:t xml:space="preserve">the </w:t>
        </w:r>
      </w:ins>
      <w:r w:rsidRPr="005550AE">
        <w:rPr>
          <w:sz w:val="20"/>
          <w:szCs w:val="20"/>
          <w:lang w:val="en-GB"/>
        </w:rPr>
        <w:t xml:space="preserve">leakage point </w:t>
      </w:r>
      <w:ins w:id="921" w:author="Author">
        <w:r w:rsidR="002164EB" w:rsidRPr="005550AE">
          <w:rPr>
            <w:sz w:val="20"/>
            <w:szCs w:val="20"/>
            <w:lang w:val="en-GB"/>
          </w:rPr>
          <w:t xml:space="preserve">in air conditioner compressors </w:t>
        </w:r>
      </w:ins>
      <w:r w:rsidRPr="005550AE">
        <w:rPr>
          <w:sz w:val="20"/>
          <w:szCs w:val="20"/>
          <w:lang w:val="en-GB"/>
        </w:rPr>
        <w:t xml:space="preserve">with </w:t>
      </w:r>
      <w:commentRangeStart w:id="922"/>
      <w:r w:rsidRPr="005550AE">
        <w:rPr>
          <w:sz w:val="20"/>
          <w:szCs w:val="20"/>
          <w:lang w:val="en-GB"/>
        </w:rPr>
        <w:t xml:space="preserve">high accuracy, </w:t>
      </w:r>
      <w:del w:id="923" w:author="Author">
        <w:r w:rsidRPr="005550AE" w:rsidDel="00CE405A">
          <w:rPr>
            <w:sz w:val="20"/>
            <w:szCs w:val="20"/>
            <w:lang w:val="en-GB"/>
          </w:rPr>
          <w:delText>fast</w:delText>
        </w:r>
      </w:del>
      <w:ins w:id="924" w:author="Author">
        <w:r w:rsidRPr="005550AE">
          <w:rPr>
            <w:sz w:val="20"/>
            <w:szCs w:val="20"/>
            <w:lang w:val="en-GB"/>
          </w:rPr>
          <w:t>speed,</w:t>
        </w:r>
      </w:ins>
      <w:r w:rsidRPr="005550AE">
        <w:rPr>
          <w:sz w:val="20"/>
          <w:szCs w:val="20"/>
          <w:lang w:val="en-GB"/>
        </w:rPr>
        <w:t xml:space="preserve"> and </w:t>
      </w:r>
      <w:del w:id="925" w:author="Author">
        <w:r w:rsidRPr="005550AE" w:rsidDel="002164EB">
          <w:rPr>
            <w:sz w:val="20"/>
            <w:szCs w:val="20"/>
            <w:lang w:val="en-GB"/>
          </w:rPr>
          <w:delText>reliabl</w:delText>
        </w:r>
      </w:del>
      <w:ins w:id="926" w:author="Author">
        <w:r w:rsidR="002164EB" w:rsidRPr="005550AE">
          <w:rPr>
            <w:sz w:val="20"/>
            <w:szCs w:val="20"/>
            <w:lang w:val="en-GB"/>
          </w:rPr>
          <w:t>reliability</w:t>
        </w:r>
      </w:ins>
      <w:del w:id="927" w:author="Author">
        <w:r w:rsidRPr="005550AE" w:rsidDel="002164EB">
          <w:rPr>
            <w:sz w:val="20"/>
            <w:szCs w:val="20"/>
            <w:lang w:val="en-GB"/>
          </w:rPr>
          <w:delText>e inspection process</w:delText>
        </w:r>
      </w:del>
      <w:r w:rsidRPr="005550AE">
        <w:rPr>
          <w:sz w:val="20"/>
          <w:szCs w:val="20"/>
          <w:lang w:val="en-GB"/>
        </w:rPr>
        <w:t xml:space="preserve"> </w:t>
      </w:r>
      <w:commentRangeEnd w:id="922"/>
      <w:r w:rsidR="00EF1AAD" w:rsidRPr="005550AE">
        <w:rPr>
          <w:rStyle w:val="CommentReference"/>
          <w:lang w:val="en-GB"/>
        </w:rPr>
        <w:commentReference w:id="922"/>
      </w:r>
      <w:r w:rsidRPr="005550AE">
        <w:rPr>
          <w:sz w:val="20"/>
          <w:szCs w:val="20"/>
          <w:lang w:val="en-GB"/>
        </w:rPr>
        <w:t xml:space="preserve">was proposed. The method can be used to detect air bubbles </w:t>
      </w:r>
      <w:ins w:id="928" w:author="Author">
        <w:r w:rsidRPr="005550AE">
          <w:rPr>
            <w:sz w:val="20"/>
            <w:szCs w:val="20"/>
            <w:lang w:val="en-GB"/>
          </w:rPr>
          <w:t xml:space="preserve">that </w:t>
        </w:r>
      </w:ins>
      <w:r w:rsidRPr="005550AE">
        <w:rPr>
          <w:sz w:val="20"/>
          <w:szCs w:val="20"/>
          <w:lang w:val="en-GB"/>
        </w:rPr>
        <w:t xml:space="preserve">escape from an air </w:t>
      </w:r>
      <w:ins w:id="929" w:author="Author">
        <w:r w:rsidR="00376DE7" w:rsidRPr="005550AE">
          <w:rPr>
            <w:sz w:val="20"/>
            <w:szCs w:val="20"/>
            <w:lang w:val="en-GB"/>
          </w:rPr>
          <w:t xml:space="preserve">conditioner </w:t>
        </w:r>
      </w:ins>
      <w:del w:id="930" w:author="Author">
        <w:r w:rsidRPr="005550AE" w:rsidDel="00376DE7">
          <w:rPr>
            <w:sz w:val="20"/>
            <w:szCs w:val="20"/>
            <w:lang w:val="en-GB"/>
          </w:rPr>
          <w:delText>conditioning</w:delText>
        </w:r>
        <w:r w:rsidRPr="005550AE" w:rsidDel="00485543">
          <w:rPr>
            <w:sz w:val="20"/>
            <w:szCs w:val="20"/>
            <w:lang w:val="en-GB"/>
          </w:rPr>
          <w:delText xml:space="preserve"> </w:delText>
        </w:r>
      </w:del>
      <w:r w:rsidRPr="005550AE">
        <w:rPr>
          <w:sz w:val="20"/>
          <w:szCs w:val="20"/>
          <w:lang w:val="en-GB"/>
        </w:rPr>
        <w:t xml:space="preserve">compressor. </w:t>
      </w:r>
      <w:del w:id="931" w:author="Author">
        <w:r w:rsidRPr="005550AE" w:rsidDel="002164EB">
          <w:rPr>
            <w:sz w:val="20"/>
            <w:szCs w:val="20"/>
            <w:lang w:val="en-GB"/>
          </w:rPr>
          <w:delText xml:space="preserve">A simple image processing algorithm consists of connected component labeling technique and blob analysis technique. </w:delText>
        </w:r>
      </w:del>
      <w:r w:rsidRPr="005550AE">
        <w:rPr>
          <w:sz w:val="20"/>
          <w:szCs w:val="20"/>
          <w:lang w:val="en-GB"/>
        </w:rPr>
        <w:t xml:space="preserve">The results demonstrated that the proposed method can identify </w:t>
      </w:r>
      <w:del w:id="932" w:author="Author">
        <w:r w:rsidRPr="005550AE" w:rsidDel="002164EB">
          <w:rPr>
            <w:sz w:val="20"/>
            <w:szCs w:val="20"/>
            <w:lang w:val="en-GB"/>
          </w:rPr>
          <w:delText xml:space="preserve">the </w:delText>
        </w:r>
      </w:del>
      <w:ins w:id="933" w:author="Author">
        <w:r w:rsidR="002164EB" w:rsidRPr="005550AE">
          <w:rPr>
            <w:sz w:val="20"/>
            <w:szCs w:val="20"/>
            <w:lang w:val="en-GB"/>
          </w:rPr>
          <w:t xml:space="preserve">air </w:t>
        </w:r>
      </w:ins>
      <w:r w:rsidRPr="005550AE">
        <w:rPr>
          <w:sz w:val="20"/>
          <w:szCs w:val="20"/>
          <w:lang w:val="en-GB"/>
        </w:rPr>
        <w:t xml:space="preserve">leakage in an air </w:t>
      </w:r>
      <w:ins w:id="934" w:author="Author">
        <w:r w:rsidR="00376DE7" w:rsidRPr="005550AE">
          <w:rPr>
            <w:sz w:val="20"/>
            <w:szCs w:val="20"/>
            <w:lang w:val="en-GB"/>
          </w:rPr>
          <w:t>conditioner</w:t>
        </w:r>
      </w:ins>
      <w:del w:id="935" w:author="Author">
        <w:r w:rsidRPr="005550AE" w:rsidDel="00376DE7">
          <w:rPr>
            <w:sz w:val="20"/>
            <w:szCs w:val="20"/>
            <w:lang w:val="en-GB"/>
          </w:rPr>
          <w:delText>conditioning</w:delText>
        </w:r>
      </w:del>
      <w:r w:rsidRPr="005550AE">
        <w:rPr>
          <w:sz w:val="20"/>
          <w:szCs w:val="20"/>
          <w:lang w:val="en-GB"/>
        </w:rPr>
        <w:t xml:space="preserve"> compressor effectively </w:t>
      </w:r>
      <w:del w:id="936" w:author="Author">
        <w:r w:rsidRPr="005550AE" w:rsidDel="00CE405A">
          <w:rPr>
            <w:sz w:val="20"/>
            <w:szCs w:val="20"/>
            <w:lang w:val="en-GB"/>
          </w:rPr>
          <w:delText xml:space="preserve">within </w:delText>
        </w:r>
      </w:del>
      <w:ins w:id="937" w:author="Author">
        <w:r w:rsidRPr="005550AE">
          <w:rPr>
            <w:sz w:val="20"/>
            <w:szCs w:val="20"/>
            <w:lang w:val="en-GB"/>
          </w:rPr>
          <w:t xml:space="preserve">with </w:t>
        </w:r>
        <w:commentRangeStart w:id="938"/>
        <w:r w:rsidRPr="005550AE">
          <w:rPr>
            <w:sz w:val="20"/>
            <w:szCs w:val="20"/>
            <w:lang w:val="en-GB"/>
          </w:rPr>
          <w:t xml:space="preserve">an </w:t>
        </w:r>
      </w:ins>
      <w:r w:rsidRPr="005550AE">
        <w:rPr>
          <w:sz w:val="20"/>
          <w:szCs w:val="20"/>
          <w:lang w:val="en-GB"/>
        </w:rPr>
        <w:t xml:space="preserve">accuracy of 95%. </w:t>
      </w:r>
      <w:commentRangeEnd w:id="938"/>
      <w:r w:rsidR="00EF1AAD" w:rsidRPr="005550AE">
        <w:rPr>
          <w:rStyle w:val="CommentReference"/>
          <w:lang w:val="en-GB"/>
        </w:rPr>
        <w:commentReference w:id="938"/>
      </w:r>
      <w:r w:rsidRPr="005550AE">
        <w:rPr>
          <w:sz w:val="20"/>
          <w:szCs w:val="20"/>
          <w:lang w:val="en-GB"/>
        </w:rPr>
        <w:t xml:space="preserve">The proposed method provides </w:t>
      </w:r>
      <w:del w:id="939" w:author="Author">
        <w:r w:rsidRPr="005550AE" w:rsidDel="002164EB">
          <w:rPr>
            <w:sz w:val="20"/>
            <w:szCs w:val="20"/>
            <w:lang w:val="en-GB"/>
          </w:rPr>
          <w:delText xml:space="preserve">benefits </w:delText>
        </w:r>
      </w:del>
      <w:ins w:id="940" w:author="Author">
        <w:r w:rsidR="002164EB" w:rsidRPr="005550AE">
          <w:rPr>
            <w:sz w:val="20"/>
            <w:szCs w:val="20"/>
            <w:lang w:val="en-GB"/>
          </w:rPr>
          <w:t xml:space="preserve">advantages </w:t>
        </w:r>
      </w:ins>
      <w:del w:id="941" w:author="Author">
        <w:r w:rsidRPr="005550AE" w:rsidDel="002164EB">
          <w:rPr>
            <w:sz w:val="20"/>
            <w:szCs w:val="20"/>
            <w:lang w:val="en-GB"/>
          </w:rPr>
          <w:delText xml:space="preserve">for industrial application </w:delText>
        </w:r>
      </w:del>
      <w:r w:rsidRPr="005550AE">
        <w:rPr>
          <w:sz w:val="20"/>
          <w:szCs w:val="20"/>
          <w:lang w:val="en-GB"/>
        </w:rPr>
        <w:t>such as cost reduction, reliability</w:t>
      </w:r>
      <w:ins w:id="942" w:author="Author">
        <w:r w:rsidR="002164EB" w:rsidRPr="005550AE">
          <w:rPr>
            <w:sz w:val="20"/>
            <w:szCs w:val="20"/>
            <w:lang w:val="en-GB"/>
          </w:rPr>
          <w:t>,</w:t>
        </w:r>
      </w:ins>
      <w:r w:rsidRPr="005550AE">
        <w:rPr>
          <w:sz w:val="20"/>
          <w:szCs w:val="20"/>
          <w:lang w:val="en-GB"/>
        </w:rPr>
        <w:t xml:space="preserve"> </w:t>
      </w:r>
      <w:ins w:id="943" w:author="Author">
        <w:r w:rsidR="002164EB" w:rsidRPr="005550AE">
          <w:rPr>
            <w:sz w:val="20"/>
            <w:szCs w:val="20"/>
            <w:lang w:val="en-GB"/>
          </w:rPr>
          <w:t xml:space="preserve">and </w:t>
        </w:r>
      </w:ins>
      <w:r w:rsidRPr="005550AE">
        <w:rPr>
          <w:sz w:val="20"/>
          <w:szCs w:val="20"/>
          <w:lang w:val="en-GB"/>
        </w:rPr>
        <w:t xml:space="preserve">improvement of </w:t>
      </w:r>
      <w:ins w:id="944" w:author="Author">
        <w:r w:rsidR="002164EB" w:rsidRPr="005550AE">
          <w:rPr>
            <w:sz w:val="20"/>
            <w:szCs w:val="20"/>
            <w:lang w:val="en-GB"/>
          </w:rPr>
          <w:t xml:space="preserve">the </w:t>
        </w:r>
      </w:ins>
      <w:r w:rsidRPr="005550AE">
        <w:rPr>
          <w:sz w:val="20"/>
          <w:szCs w:val="20"/>
          <w:lang w:val="en-GB"/>
        </w:rPr>
        <w:t>manufacturing process</w:t>
      </w:r>
      <w:ins w:id="945" w:author="Author">
        <w:r w:rsidR="002164EB" w:rsidRPr="005550AE">
          <w:rPr>
            <w:sz w:val="20"/>
            <w:szCs w:val="20"/>
            <w:lang w:val="en-GB"/>
          </w:rPr>
          <w:t xml:space="preserve"> and </w:t>
        </w:r>
      </w:ins>
      <w:del w:id="946" w:author="Author">
        <w:r w:rsidRPr="005550AE" w:rsidDel="002164EB">
          <w:rPr>
            <w:sz w:val="20"/>
            <w:szCs w:val="20"/>
            <w:lang w:val="en-GB"/>
          </w:rPr>
          <w:delText xml:space="preserve"> and value treatment </w:delText>
        </w:r>
      </w:del>
      <w:ins w:id="947" w:author="Author">
        <w:r w:rsidR="002164EB" w:rsidRPr="005550AE">
          <w:rPr>
            <w:sz w:val="20"/>
            <w:szCs w:val="20"/>
            <w:lang w:val="en-GB"/>
          </w:rPr>
          <w:t xml:space="preserve">maintenance </w:t>
        </w:r>
      </w:ins>
      <w:r w:rsidRPr="005550AE">
        <w:rPr>
          <w:sz w:val="20"/>
          <w:szCs w:val="20"/>
          <w:lang w:val="en-GB"/>
        </w:rPr>
        <w:t>of products.</w:t>
      </w:r>
    </w:p>
    <w:p w14:paraId="78770226" w14:textId="77D7BEDD" w:rsidR="000F6A6A" w:rsidRPr="005550AE" w:rsidDel="001E3B43" w:rsidRDefault="000F6A6A" w:rsidP="000F6A6A">
      <w:pPr>
        <w:pStyle w:val="IETParagraph"/>
        <w:spacing w:line="240" w:lineRule="auto"/>
        <w:rPr>
          <w:del w:id="948" w:author="Author"/>
          <w:sz w:val="20"/>
          <w:szCs w:val="20"/>
          <w:lang w:val="en-GB"/>
        </w:rPr>
      </w:pPr>
    </w:p>
    <w:p w14:paraId="5FC4A1DC" w14:textId="0FB6EE11" w:rsidR="004A096A" w:rsidRPr="005550AE" w:rsidRDefault="00E7535B" w:rsidP="00A532E6">
      <w:pPr>
        <w:pStyle w:val="IETHeading1"/>
        <w:numPr>
          <w:ilvl w:val="0"/>
          <w:numId w:val="32"/>
        </w:numPr>
        <w:rPr>
          <w:sz w:val="20"/>
          <w:szCs w:val="20"/>
          <w:highlight w:val="yellow"/>
          <w:lang w:val="en-GB"/>
        </w:rPr>
      </w:pPr>
      <w:r w:rsidRPr="005550AE">
        <w:rPr>
          <w:sz w:val="20"/>
          <w:szCs w:val="20"/>
          <w:lang w:val="en-GB"/>
        </w:rPr>
        <w:t xml:space="preserve"> </w:t>
      </w:r>
      <w:r w:rsidR="004A096A" w:rsidRPr="005550AE">
        <w:rPr>
          <w:sz w:val="20"/>
          <w:szCs w:val="20"/>
          <w:highlight w:val="yellow"/>
          <w:lang w:val="en-GB"/>
        </w:rPr>
        <w:t>Acknowledgment</w:t>
      </w:r>
      <w:r w:rsidR="00562E55" w:rsidRPr="005550AE">
        <w:rPr>
          <w:sz w:val="20"/>
          <w:szCs w:val="20"/>
          <w:highlight w:val="yellow"/>
          <w:lang w:val="en-GB"/>
        </w:rPr>
        <w:t>s</w:t>
      </w:r>
    </w:p>
    <w:p w14:paraId="15826791" w14:textId="77777777" w:rsidR="00C5237C" w:rsidRPr="005550AE" w:rsidRDefault="004A096A" w:rsidP="00C5237C">
      <w:pPr>
        <w:pStyle w:val="IETParagraph"/>
        <w:spacing w:line="240" w:lineRule="auto"/>
        <w:rPr>
          <w:sz w:val="20"/>
          <w:szCs w:val="20"/>
          <w:highlight w:val="yellow"/>
          <w:lang w:val="en-GB"/>
        </w:rPr>
      </w:pPr>
      <w:r w:rsidRPr="005550AE">
        <w:rPr>
          <w:sz w:val="20"/>
          <w:szCs w:val="20"/>
          <w:highlight w:val="yellow"/>
          <w:lang w:val="en-GB"/>
        </w:rPr>
        <w:t>Acknowledgements should be placed after the conclusion and before the references section. This is where reference to any grant numbers or supporting bodies should be included.</w:t>
      </w:r>
      <w:r w:rsidR="005D3BCF" w:rsidRPr="005550AE">
        <w:rPr>
          <w:sz w:val="20"/>
          <w:szCs w:val="20"/>
          <w:highlight w:val="yellow"/>
          <w:lang w:val="en-GB"/>
        </w:rPr>
        <w:t xml:space="preserve"> The funding information should also be entered into the first submission step on Manuscript Central which collect</w:t>
      </w:r>
      <w:r w:rsidR="009D71A4" w:rsidRPr="005550AE">
        <w:rPr>
          <w:sz w:val="20"/>
          <w:szCs w:val="20"/>
          <w:highlight w:val="yellow"/>
          <w:lang w:val="en-GB"/>
        </w:rPr>
        <w:t>s</w:t>
      </w:r>
      <w:r w:rsidR="005D3BCF" w:rsidRPr="005550AE">
        <w:rPr>
          <w:sz w:val="20"/>
          <w:szCs w:val="20"/>
          <w:highlight w:val="yellow"/>
          <w:lang w:val="en-GB"/>
        </w:rPr>
        <w:t xml:space="preserve"> Fundref information [4].</w:t>
      </w:r>
      <w:r w:rsidR="00C5237C" w:rsidRPr="005550AE">
        <w:rPr>
          <w:sz w:val="20"/>
          <w:szCs w:val="20"/>
          <w:highlight w:val="yellow"/>
          <w:lang w:val="en-GB"/>
        </w:rPr>
        <w:t xml:space="preserve"> </w:t>
      </w:r>
    </w:p>
    <w:p w14:paraId="46CBD5B4" w14:textId="77777777" w:rsidR="00C5237C" w:rsidRPr="005550AE" w:rsidRDefault="00C5237C" w:rsidP="00C5237C">
      <w:pPr>
        <w:pStyle w:val="IETParagraph"/>
        <w:spacing w:line="240" w:lineRule="auto"/>
        <w:rPr>
          <w:sz w:val="20"/>
          <w:szCs w:val="20"/>
          <w:highlight w:val="yellow"/>
          <w:lang w:val="en-GB"/>
        </w:rPr>
      </w:pPr>
      <w:r w:rsidRPr="005550AE">
        <w:rPr>
          <w:sz w:val="20"/>
          <w:szCs w:val="20"/>
          <w:highlight w:val="yellow"/>
          <w:lang w:val="en-GB"/>
        </w:rPr>
        <w:t>Please note that the IET does not include author biographies in published papers.</w:t>
      </w:r>
    </w:p>
    <w:p w14:paraId="14D244CB" w14:textId="77777777" w:rsidR="004A096A" w:rsidRPr="005550AE" w:rsidDel="000F6A6A" w:rsidRDefault="004A096A" w:rsidP="00F00781">
      <w:pPr>
        <w:pStyle w:val="IETParagraph"/>
        <w:spacing w:line="240" w:lineRule="auto"/>
        <w:rPr>
          <w:del w:id="949" w:author="Author"/>
          <w:sz w:val="20"/>
          <w:szCs w:val="20"/>
          <w:highlight w:val="yellow"/>
          <w:lang w:val="en-GB"/>
        </w:rPr>
      </w:pPr>
    </w:p>
    <w:p w14:paraId="61A5D086" w14:textId="77777777" w:rsidR="002C559D" w:rsidRPr="005550AE" w:rsidRDefault="002C559D" w:rsidP="00F00781">
      <w:pPr>
        <w:pStyle w:val="IETHeading1"/>
        <w:numPr>
          <w:ilvl w:val="0"/>
          <w:numId w:val="32"/>
        </w:numPr>
        <w:rPr>
          <w:sz w:val="20"/>
          <w:szCs w:val="20"/>
          <w:highlight w:val="yellow"/>
          <w:lang w:val="en-GB"/>
        </w:rPr>
      </w:pPr>
      <w:r w:rsidRPr="005550AE">
        <w:rPr>
          <w:sz w:val="20"/>
          <w:szCs w:val="20"/>
          <w:highlight w:val="yellow"/>
          <w:lang w:val="en-GB"/>
        </w:rPr>
        <w:t>References</w:t>
      </w:r>
    </w:p>
    <w:p w14:paraId="313D8809" w14:textId="77777777" w:rsidR="004A096A" w:rsidRPr="005550AE" w:rsidRDefault="004A096A" w:rsidP="00F00781">
      <w:pPr>
        <w:pStyle w:val="IETParagraph"/>
        <w:spacing w:line="240" w:lineRule="auto"/>
        <w:rPr>
          <w:sz w:val="20"/>
          <w:szCs w:val="20"/>
          <w:highlight w:val="yellow"/>
          <w:lang w:val="en-GB"/>
        </w:rPr>
      </w:pPr>
      <w:r w:rsidRPr="005550AE">
        <w:rPr>
          <w:sz w:val="20"/>
          <w:szCs w:val="20"/>
          <w:highlight w:val="yellow"/>
          <w:lang w:val="en-GB"/>
        </w:rPr>
        <w:t>An average research paper should reference between 20 and 30 works, the bulk of which should be recently p</w:t>
      </w:r>
      <w:r w:rsidR="00DB25D3" w:rsidRPr="005550AE">
        <w:rPr>
          <w:sz w:val="20"/>
          <w:szCs w:val="20"/>
          <w:highlight w:val="yellow"/>
          <w:lang w:val="en-GB"/>
        </w:rPr>
        <w:t>ublished (i.e. within the last five</w:t>
      </w:r>
      <w:r w:rsidRPr="005550AE">
        <w:rPr>
          <w:sz w:val="20"/>
          <w:szCs w:val="20"/>
          <w:highlight w:val="yellow"/>
          <w:lang w:val="en-GB"/>
        </w:rPr>
        <w:t xml:space="preserve"> years) leading-edge articles in the field, preferably from top journals or conferences. You should compare your own findings to this recent research and demonstrate how your work improves on it in order to demonstrate that your work shows a significant advance over the state of the art </w:t>
      </w:r>
      <w:r w:rsidR="00562E55" w:rsidRPr="005550AE">
        <w:rPr>
          <w:sz w:val="20"/>
          <w:szCs w:val="20"/>
          <w:highlight w:val="yellow"/>
          <w:lang w:val="en-GB"/>
        </w:rPr>
        <w:t>–</w:t>
      </w:r>
      <w:r w:rsidRPr="005550AE">
        <w:rPr>
          <w:sz w:val="20"/>
          <w:szCs w:val="20"/>
          <w:highlight w:val="yellow"/>
          <w:lang w:val="en-GB"/>
        </w:rPr>
        <w:t xml:space="preserve"> a pre-requisite for publication in IET Research Journals.</w:t>
      </w:r>
    </w:p>
    <w:p w14:paraId="20989591" w14:textId="77777777" w:rsidR="00C5237C" w:rsidRPr="005550AE" w:rsidRDefault="00C5237C" w:rsidP="00F00781">
      <w:pPr>
        <w:pStyle w:val="IETParagraph"/>
        <w:spacing w:line="240" w:lineRule="auto"/>
        <w:rPr>
          <w:sz w:val="20"/>
          <w:szCs w:val="20"/>
          <w:highlight w:val="yellow"/>
          <w:lang w:val="en-GB"/>
        </w:rPr>
      </w:pPr>
      <w:r w:rsidRPr="005550AE">
        <w:rPr>
          <w:sz w:val="20"/>
          <w:szCs w:val="20"/>
          <w:highlight w:val="yellow"/>
          <w:lang w:val="en-GB"/>
        </w:rPr>
        <w:t xml:space="preserve">Please note that tables, figures and equations should not appear in the middle of the references. </w:t>
      </w:r>
      <w:r w:rsidR="00A11EAF" w:rsidRPr="005550AE">
        <w:rPr>
          <w:sz w:val="20"/>
          <w:szCs w:val="20"/>
          <w:highlight w:val="yellow"/>
          <w:lang w:val="en-GB"/>
        </w:rPr>
        <w:t xml:space="preserve">If this happens white space will be introduced to avoid items appearing in the references. </w:t>
      </w:r>
    </w:p>
    <w:p w14:paraId="18AE9C6B" w14:textId="77777777" w:rsidR="004A096A" w:rsidRPr="005550AE" w:rsidRDefault="004A096A" w:rsidP="00F00781">
      <w:pPr>
        <w:pStyle w:val="IETParagraph"/>
        <w:spacing w:line="240" w:lineRule="auto"/>
        <w:rPr>
          <w:sz w:val="20"/>
          <w:szCs w:val="20"/>
          <w:highlight w:val="yellow"/>
          <w:lang w:val="en-GB"/>
        </w:rPr>
      </w:pPr>
    </w:p>
    <w:p w14:paraId="7DB365F2" w14:textId="77777777" w:rsidR="004A096A" w:rsidRPr="005550AE" w:rsidRDefault="004A096A" w:rsidP="00F00781">
      <w:pPr>
        <w:pStyle w:val="IETHeading2"/>
        <w:numPr>
          <w:ilvl w:val="1"/>
          <w:numId w:val="32"/>
        </w:numPr>
        <w:rPr>
          <w:sz w:val="20"/>
          <w:szCs w:val="20"/>
          <w:highlight w:val="yellow"/>
          <w:lang w:val="en-GB"/>
        </w:rPr>
      </w:pPr>
      <w:r w:rsidRPr="005550AE">
        <w:rPr>
          <w:sz w:val="20"/>
          <w:szCs w:val="20"/>
          <w:highlight w:val="yellow"/>
          <w:lang w:val="en-GB"/>
        </w:rPr>
        <w:lastRenderedPageBreak/>
        <w:t>Referencing Style</w:t>
      </w:r>
    </w:p>
    <w:p w14:paraId="665AF424" w14:textId="77777777" w:rsidR="004A096A" w:rsidRPr="005550AE" w:rsidRDefault="00E7535B" w:rsidP="00F00781">
      <w:pPr>
        <w:pStyle w:val="IETParagraph"/>
        <w:spacing w:line="240" w:lineRule="auto"/>
        <w:rPr>
          <w:sz w:val="20"/>
          <w:szCs w:val="20"/>
          <w:highlight w:val="yellow"/>
          <w:lang w:val="en-GB"/>
        </w:rPr>
      </w:pPr>
      <w:r w:rsidRPr="005550AE">
        <w:rPr>
          <w:sz w:val="20"/>
          <w:szCs w:val="20"/>
          <w:highlight w:val="yellow"/>
          <w:lang w:val="en-GB"/>
        </w:rPr>
        <w:br/>
      </w:r>
      <w:r w:rsidR="004A096A" w:rsidRPr="005550AE">
        <w:rPr>
          <w:sz w:val="20"/>
          <w:szCs w:val="20"/>
          <w:highlight w:val="yellow"/>
          <w:lang w:val="en-GB"/>
        </w:rPr>
        <w:t>You should number your references sequentially throughout the text, and each reference should be individually numbered and enclosed in square brackets (e.g. [1]).</w:t>
      </w:r>
    </w:p>
    <w:p w14:paraId="4A54F367" w14:textId="77777777" w:rsidR="004A096A" w:rsidRPr="005550AE" w:rsidRDefault="004A096A" w:rsidP="00F00781">
      <w:pPr>
        <w:pStyle w:val="IETParagraph"/>
        <w:spacing w:line="240" w:lineRule="auto"/>
        <w:rPr>
          <w:sz w:val="20"/>
          <w:szCs w:val="20"/>
          <w:highlight w:val="yellow"/>
          <w:lang w:val="en-GB"/>
        </w:rPr>
      </w:pPr>
      <w:r w:rsidRPr="005550AE">
        <w:rPr>
          <w:sz w:val="20"/>
          <w:szCs w:val="20"/>
          <w:highlight w:val="yellow"/>
          <w:lang w:val="en-GB"/>
        </w:rPr>
        <w:t>Please ensure that all references in the Reference list are cited in the text and vice versa. Failure to do so may cause delays in the production of your article.</w:t>
      </w:r>
    </w:p>
    <w:p w14:paraId="380A8698" w14:textId="77777777" w:rsidR="004A096A" w:rsidRPr="005550AE" w:rsidRDefault="004A096A" w:rsidP="00F00781">
      <w:pPr>
        <w:pStyle w:val="IETParagraph"/>
        <w:spacing w:line="240" w:lineRule="auto"/>
        <w:rPr>
          <w:sz w:val="20"/>
          <w:szCs w:val="20"/>
          <w:highlight w:val="yellow"/>
          <w:lang w:val="en-GB"/>
        </w:rPr>
      </w:pPr>
      <w:r w:rsidRPr="005550AE">
        <w:rPr>
          <w:sz w:val="20"/>
          <w:szCs w:val="20"/>
          <w:highlight w:val="yellow"/>
          <w:lang w:val="en-GB"/>
        </w:rPr>
        <w:t>Please also ensure that you provide as much information as possible to allow the reader to locate the article concerned. This is particularly important for articles appearing in conferences, workshops and books that may not appear in journal databases.</w:t>
      </w:r>
    </w:p>
    <w:p w14:paraId="06DA3656" w14:textId="77777777" w:rsidR="004A096A" w:rsidRPr="005550AE" w:rsidRDefault="004A096A" w:rsidP="00F00781">
      <w:pPr>
        <w:pStyle w:val="IETParagraph"/>
        <w:spacing w:line="240" w:lineRule="auto"/>
        <w:rPr>
          <w:sz w:val="20"/>
          <w:szCs w:val="20"/>
          <w:highlight w:val="yellow"/>
          <w:lang w:val="en-GB"/>
        </w:rPr>
      </w:pPr>
      <w:r w:rsidRPr="005550AE">
        <w:rPr>
          <w:sz w:val="20"/>
          <w:szCs w:val="20"/>
          <w:highlight w:val="yellow"/>
          <w:lang w:val="en-GB"/>
        </w:rPr>
        <w:t>Do not include references for papers that have been submitted and not accepted for publication. Papers that have been accepted for publication are allowed as long as all information is provided.</w:t>
      </w:r>
    </w:p>
    <w:p w14:paraId="7C632ECC" w14:textId="77777777" w:rsidR="004A096A" w:rsidRPr="005550AE" w:rsidRDefault="004A096A" w:rsidP="00F00781">
      <w:pPr>
        <w:pStyle w:val="IETParagraph"/>
        <w:spacing w:line="240" w:lineRule="auto"/>
        <w:rPr>
          <w:sz w:val="20"/>
          <w:szCs w:val="20"/>
          <w:highlight w:val="yellow"/>
          <w:lang w:val="en-GB"/>
        </w:rPr>
      </w:pPr>
      <w:r w:rsidRPr="005550AE">
        <w:rPr>
          <w:sz w:val="20"/>
          <w:szCs w:val="20"/>
          <w:highlight w:val="yellow"/>
          <w:lang w:val="en-GB"/>
        </w:rPr>
        <w:t>Please provide all author name(s) and initials, title of the paper, date published, title of the journal or book, volume number, editors (if any), and finally the page range. For books and conferences, the town of publication and publisher (in parentheses) should also be given.</w:t>
      </w:r>
    </w:p>
    <w:p w14:paraId="040732BC" w14:textId="77777777" w:rsidR="004A096A" w:rsidRPr="005550AE" w:rsidRDefault="004A096A" w:rsidP="00F00781">
      <w:pPr>
        <w:pStyle w:val="IETParagraph"/>
        <w:spacing w:line="240" w:lineRule="auto"/>
        <w:rPr>
          <w:i/>
          <w:sz w:val="20"/>
          <w:szCs w:val="20"/>
          <w:highlight w:val="yellow"/>
          <w:lang w:val="en-GB"/>
        </w:rPr>
      </w:pPr>
      <w:r w:rsidRPr="005550AE">
        <w:rPr>
          <w:sz w:val="20"/>
          <w:szCs w:val="20"/>
          <w:highlight w:val="yellow"/>
          <w:lang w:val="en-GB"/>
        </w:rPr>
        <w:t xml:space="preserve">If the number of authors on a reference is greater than </w:t>
      </w:r>
      <w:r w:rsidR="00B44CA7" w:rsidRPr="005550AE">
        <w:rPr>
          <w:sz w:val="20"/>
          <w:szCs w:val="20"/>
          <w:highlight w:val="yellow"/>
          <w:lang w:val="en-GB"/>
        </w:rPr>
        <w:t>three please list the first three</w:t>
      </w:r>
      <w:r w:rsidRPr="005550AE">
        <w:rPr>
          <w:sz w:val="20"/>
          <w:szCs w:val="20"/>
          <w:highlight w:val="yellow"/>
          <w:lang w:val="en-GB"/>
        </w:rPr>
        <w:t xml:space="preserve"> authors followed by</w:t>
      </w:r>
      <w:r w:rsidR="00562E55" w:rsidRPr="005550AE">
        <w:rPr>
          <w:sz w:val="20"/>
          <w:szCs w:val="20"/>
          <w:highlight w:val="yellow"/>
          <w:lang w:val="en-GB"/>
        </w:rPr>
        <w:t xml:space="preserve"> </w:t>
      </w:r>
      <w:r w:rsidR="00562E55" w:rsidRPr="005550AE">
        <w:rPr>
          <w:i/>
          <w:sz w:val="20"/>
          <w:szCs w:val="20"/>
          <w:highlight w:val="yellow"/>
          <w:lang w:val="en-GB"/>
        </w:rPr>
        <w:t>et al.</w:t>
      </w:r>
      <w:r w:rsidR="00591627" w:rsidRPr="005550AE">
        <w:rPr>
          <w:i/>
          <w:sz w:val="20"/>
          <w:szCs w:val="20"/>
          <w:highlight w:val="yellow"/>
          <w:lang w:val="en-GB"/>
        </w:rPr>
        <w:t xml:space="preserve"> </w:t>
      </w:r>
      <w:r w:rsidR="00591627" w:rsidRPr="005550AE">
        <w:rPr>
          <w:sz w:val="20"/>
          <w:szCs w:val="20"/>
          <w:highlight w:val="yellow"/>
          <w:lang w:val="en-GB"/>
        </w:rPr>
        <w:t>The reference list should be uninterrupted by figures, tables or equations.</w:t>
      </w:r>
      <w:del w:id="950" w:author="Author">
        <w:r w:rsidR="00591627" w:rsidRPr="005550AE" w:rsidDel="00485543">
          <w:rPr>
            <w:sz w:val="20"/>
            <w:szCs w:val="20"/>
            <w:highlight w:val="yellow"/>
            <w:lang w:val="en-GB"/>
          </w:rPr>
          <w:delText xml:space="preserve"> </w:delText>
        </w:r>
        <w:r w:rsidR="00562E55" w:rsidRPr="005550AE" w:rsidDel="00485543">
          <w:rPr>
            <w:i/>
            <w:sz w:val="20"/>
            <w:szCs w:val="20"/>
            <w:highlight w:val="yellow"/>
            <w:lang w:val="en-GB"/>
          </w:rPr>
          <w:delText xml:space="preserve"> </w:delText>
        </w:r>
      </w:del>
    </w:p>
    <w:p w14:paraId="23321C0F" w14:textId="77777777" w:rsidR="004A7494" w:rsidRPr="005550AE" w:rsidRDefault="004A7494" w:rsidP="004A7494">
      <w:pPr>
        <w:pStyle w:val="IETHeading1"/>
        <w:numPr>
          <w:ilvl w:val="0"/>
          <w:numId w:val="0"/>
        </w:numPr>
        <w:ind w:left="360"/>
        <w:rPr>
          <w:sz w:val="20"/>
          <w:szCs w:val="20"/>
          <w:highlight w:val="yellow"/>
          <w:lang w:val="en-GB"/>
        </w:rPr>
      </w:pPr>
    </w:p>
    <w:p w14:paraId="546B230C" w14:textId="77777777" w:rsidR="004A7494" w:rsidRPr="005550AE" w:rsidRDefault="004A7494" w:rsidP="004A7494">
      <w:pPr>
        <w:pStyle w:val="IETHeading1"/>
        <w:numPr>
          <w:ilvl w:val="0"/>
          <w:numId w:val="0"/>
        </w:numPr>
        <w:ind w:left="360"/>
        <w:rPr>
          <w:sz w:val="20"/>
          <w:szCs w:val="20"/>
          <w:highlight w:val="yellow"/>
          <w:lang w:val="en-GB"/>
        </w:rPr>
      </w:pPr>
    </w:p>
    <w:p w14:paraId="2D2C54A8" w14:textId="77777777" w:rsidR="006067BA" w:rsidRPr="005550AE" w:rsidRDefault="004A096A" w:rsidP="004A7494">
      <w:pPr>
        <w:pStyle w:val="IETHeading1"/>
        <w:numPr>
          <w:ilvl w:val="0"/>
          <w:numId w:val="0"/>
        </w:numPr>
        <w:ind w:left="360"/>
        <w:rPr>
          <w:sz w:val="20"/>
          <w:szCs w:val="20"/>
          <w:highlight w:val="yellow"/>
          <w:lang w:val="en-GB"/>
        </w:rPr>
      </w:pPr>
      <w:r w:rsidRPr="005550AE">
        <w:rPr>
          <w:sz w:val="20"/>
          <w:szCs w:val="20"/>
          <w:highlight w:val="yellow"/>
          <w:lang w:val="en-GB"/>
        </w:rPr>
        <w:t xml:space="preserve">Example </w:t>
      </w:r>
      <w:r w:rsidR="001928FB" w:rsidRPr="005550AE">
        <w:rPr>
          <w:sz w:val="20"/>
          <w:szCs w:val="20"/>
          <w:highlight w:val="yellow"/>
          <w:lang w:val="en-GB"/>
        </w:rPr>
        <w:t>References</w:t>
      </w:r>
    </w:p>
    <w:p w14:paraId="18B88DF2" w14:textId="77777777" w:rsidR="006067BA" w:rsidRPr="005550AE" w:rsidRDefault="006067BA" w:rsidP="00F00781">
      <w:pPr>
        <w:pStyle w:val="IETHeading2"/>
        <w:numPr>
          <w:ilvl w:val="1"/>
          <w:numId w:val="32"/>
        </w:numPr>
        <w:rPr>
          <w:sz w:val="20"/>
          <w:szCs w:val="20"/>
          <w:highlight w:val="yellow"/>
          <w:lang w:val="en-GB"/>
        </w:rPr>
      </w:pPr>
      <w:r w:rsidRPr="005550AE">
        <w:rPr>
          <w:sz w:val="20"/>
          <w:szCs w:val="20"/>
          <w:highlight w:val="yellow"/>
          <w:lang w:val="en-GB"/>
        </w:rPr>
        <w:t>Websites</w:t>
      </w:r>
    </w:p>
    <w:p w14:paraId="7B2A3961" w14:textId="77777777" w:rsidR="006067BA" w:rsidRPr="005550AE" w:rsidRDefault="006067BA" w:rsidP="00F00781">
      <w:pPr>
        <w:pStyle w:val="IETReferences"/>
        <w:rPr>
          <w:sz w:val="20"/>
          <w:szCs w:val="20"/>
          <w:highlight w:val="yellow"/>
        </w:rPr>
      </w:pPr>
    </w:p>
    <w:p w14:paraId="1DE82E7C" w14:textId="77777777" w:rsidR="006067BA" w:rsidRPr="005550AE" w:rsidRDefault="006067BA" w:rsidP="00F00781">
      <w:pPr>
        <w:pStyle w:val="IETReferences"/>
        <w:rPr>
          <w:sz w:val="20"/>
          <w:szCs w:val="20"/>
          <w:highlight w:val="yellow"/>
        </w:rPr>
      </w:pPr>
      <w:r w:rsidRPr="005550AE">
        <w:rPr>
          <w:sz w:val="20"/>
          <w:szCs w:val="20"/>
          <w:highlight w:val="yellow"/>
        </w:rPr>
        <w:t>[1] ‘Author Guide - IET Research Journals’, http://digital-library.theiet.org/journals/author-guide, accessed 27 November 2014</w:t>
      </w:r>
    </w:p>
    <w:p w14:paraId="6F4C026B" w14:textId="77777777" w:rsidR="006067BA" w:rsidRPr="005550AE" w:rsidRDefault="006067BA" w:rsidP="00F00781">
      <w:pPr>
        <w:pStyle w:val="IETReferences"/>
        <w:ind w:left="360"/>
        <w:rPr>
          <w:sz w:val="20"/>
          <w:szCs w:val="20"/>
          <w:highlight w:val="yellow"/>
        </w:rPr>
      </w:pPr>
    </w:p>
    <w:p w14:paraId="5205A5A0" w14:textId="77777777" w:rsidR="006067BA" w:rsidRPr="005550AE" w:rsidRDefault="006067BA" w:rsidP="00F00781">
      <w:pPr>
        <w:pStyle w:val="IETReferences"/>
        <w:rPr>
          <w:sz w:val="20"/>
          <w:szCs w:val="20"/>
          <w:highlight w:val="yellow"/>
        </w:rPr>
      </w:pPr>
      <w:r w:rsidRPr="005550AE">
        <w:rPr>
          <w:sz w:val="20"/>
          <w:szCs w:val="20"/>
          <w:highlight w:val="yellow"/>
        </w:rPr>
        <w:t>[2] ‘Research journal length policy’, http://digital-library.theiet.org/files/research_journals_length_policy.pdf, accessed 27 November 2014</w:t>
      </w:r>
    </w:p>
    <w:p w14:paraId="3DAFD48D" w14:textId="77777777" w:rsidR="006067BA" w:rsidRPr="005550AE" w:rsidRDefault="00591627" w:rsidP="00F00781">
      <w:pPr>
        <w:pStyle w:val="IETHeading2"/>
        <w:numPr>
          <w:ilvl w:val="0"/>
          <w:numId w:val="0"/>
        </w:numPr>
        <w:ind w:left="792"/>
        <w:rPr>
          <w:sz w:val="20"/>
          <w:szCs w:val="20"/>
          <w:highlight w:val="yellow"/>
          <w:lang w:val="en-GB"/>
        </w:rPr>
      </w:pPr>
      <w:del w:id="951" w:author="Author">
        <w:r w:rsidRPr="005550AE" w:rsidDel="000F6A6A">
          <w:rPr>
            <w:sz w:val="20"/>
            <w:szCs w:val="20"/>
            <w:highlight w:val="yellow"/>
            <w:lang w:val="en-GB" w:eastAsia="en-GB"/>
          </w:rPr>
          <mc:AlternateContent>
            <mc:Choice Requires="wps">
              <w:drawing>
                <wp:anchor distT="0" distB="0" distL="114300" distR="114300" simplePos="0" relativeHeight="251662336" behindDoc="0" locked="0" layoutInCell="1" allowOverlap="1" wp14:anchorId="505FEC7A" wp14:editId="0AFFE608">
                  <wp:simplePos x="0" y="0"/>
                  <wp:positionH relativeFrom="column">
                    <wp:posOffset>3356610</wp:posOffset>
                  </wp:positionH>
                  <wp:positionV relativeFrom="paragraph">
                    <wp:posOffset>19685</wp:posOffset>
                  </wp:positionV>
                  <wp:extent cx="3017520" cy="33686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68675"/>
                          </a:xfrm>
                          <a:prstGeom prst="rect">
                            <a:avLst/>
                          </a:prstGeom>
                          <a:solidFill>
                            <a:srgbClr val="FFFFFF"/>
                          </a:solidFill>
                          <a:ln w="9525">
                            <a:noFill/>
                            <a:miter lim="800000"/>
                            <a:headEnd/>
                            <a:tailEnd/>
                          </a:ln>
                        </wps:spPr>
                        <wps:txbx>
                          <w:txbxContent>
                            <w:p w14:paraId="6864E325" w14:textId="77777777" w:rsidR="00FB05E1" w:rsidRPr="005550AE" w:rsidRDefault="00FB05E1" w:rsidP="00C46E39">
                              <w:pPr>
                                <w:pStyle w:val="TableHeading"/>
                                <w:rPr>
                                  <w:b/>
                                </w:rPr>
                              </w:pPr>
                            </w:p>
                            <w:p w14:paraId="016AE3C7" w14:textId="77777777" w:rsidR="00FB05E1" w:rsidRPr="005550AE" w:rsidRDefault="00FB05E1" w:rsidP="00C46E39">
                              <w:pPr>
                                <w:pStyle w:val="TableHeading"/>
                              </w:pPr>
                              <w:r w:rsidRPr="005550AE">
                                <w:rPr>
                                  <w:b/>
                                </w:rPr>
                                <w:t>Table 2</w:t>
                              </w:r>
                              <w:r w:rsidRPr="005550AE">
                                <w:t xml:space="preserve"> Example of large table</w:t>
                              </w:r>
                            </w:p>
                            <w:p w14:paraId="7CB0FAE4" w14:textId="77777777" w:rsidR="00FB05E1" w:rsidRPr="005550AE"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5550AE"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5550AE" w:rsidRDefault="00FB05E1" w:rsidP="00C46E39">
                                    <w:pPr>
                                      <w:rPr>
                                        <w:sz w:val="20"/>
                                        <w:szCs w:val="20"/>
                                        <w:lang w:val="en-GB"/>
                                      </w:rPr>
                                    </w:pPr>
                                    <w:r w:rsidRPr="005550AE">
                                      <w:rPr>
                                        <w:sz w:val="20"/>
                                        <w:szCs w:val="20"/>
                                        <w:lang w:val="en-GB"/>
                                      </w:rPr>
                                      <w:t>Column Heading 1</w:t>
                                    </w:r>
                                  </w:p>
                                  <w:p w14:paraId="128328E6" w14:textId="77777777" w:rsidR="00FB05E1" w:rsidRPr="005550AE" w:rsidRDefault="00FB05E1" w:rsidP="00C46E39">
                                    <w:pPr>
                                      <w:jc w:val="center"/>
                                      <w:rPr>
                                        <w:sz w:val="20"/>
                                        <w:szCs w:val="20"/>
                                        <w:lang w:val="en-GB"/>
                                      </w:rPr>
                                    </w:pPr>
                                  </w:p>
                                </w:tc>
                                <w:tc>
                                  <w:tcPr>
                                    <w:tcW w:w="2408" w:type="dxa"/>
                                  </w:tcPr>
                                  <w:p w14:paraId="4CC4CA55" w14:textId="77777777" w:rsidR="00FB05E1" w:rsidRPr="005550AE" w:rsidRDefault="00FB05E1" w:rsidP="00C46E39">
                                    <w:pPr>
                                      <w:jc w:val="center"/>
                                      <w:rPr>
                                        <w:sz w:val="20"/>
                                        <w:szCs w:val="20"/>
                                        <w:lang w:val="en-GB"/>
                                      </w:rPr>
                                    </w:pPr>
                                    <w:r w:rsidRPr="005550AE">
                                      <w:rPr>
                                        <w:sz w:val="20"/>
                                        <w:szCs w:val="20"/>
                                        <w:lang w:val="en-GB"/>
                                      </w:rPr>
                                      <w:t>Column Heading 2</w:t>
                                    </w:r>
                                  </w:p>
                                </w:tc>
                                <w:tc>
                                  <w:tcPr>
                                    <w:tcW w:w="2409" w:type="dxa"/>
                                  </w:tcPr>
                                  <w:p w14:paraId="3493035C" w14:textId="77777777" w:rsidR="00FB05E1" w:rsidRPr="005550AE" w:rsidRDefault="00FB05E1" w:rsidP="00C46E39">
                                    <w:pPr>
                                      <w:jc w:val="center"/>
                                      <w:rPr>
                                        <w:sz w:val="20"/>
                                        <w:szCs w:val="20"/>
                                        <w:lang w:val="en-GB"/>
                                      </w:rPr>
                                    </w:pPr>
                                    <w:r w:rsidRPr="005550AE">
                                      <w:rPr>
                                        <w:sz w:val="20"/>
                                        <w:szCs w:val="20"/>
                                        <w:lang w:val="en-GB"/>
                                      </w:rPr>
                                      <w:t>Column Heading 3</w:t>
                                    </w:r>
                                  </w:p>
                                </w:tc>
                                <w:tc>
                                  <w:tcPr>
                                    <w:tcW w:w="2409" w:type="dxa"/>
                                  </w:tcPr>
                                  <w:p w14:paraId="06F4AA28" w14:textId="77777777" w:rsidR="00FB05E1" w:rsidRPr="005550AE" w:rsidRDefault="00FB05E1" w:rsidP="00C46E39">
                                    <w:pPr>
                                      <w:jc w:val="center"/>
                                      <w:rPr>
                                        <w:sz w:val="20"/>
                                        <w:szCs w:val="20"/>
                                        <w:lang w:val="en-GB"/>
                                      </w:rPr>
                                    </w:pPr>
                                    <w:r w:rsidRPr="005550AE">
                                      <w:rPr>
                                        <w:sz w:val="20"/>
                                        <w:szCs w:val="20"/>
                                        <w:lang w:val="en-GB"/>
                                      </w:rPr>
                                      <w:t>Column Heading 4</w:t>
                                    </w:r>
                                  </w:p>
                                </w:tc>
                              </w:tr>
                              <w:tr w:rsidR="00FB05E1" w:rsidRPr="005550AE" w14:paraId="5115962C" w14:textId="77777777" w:rsidTr="00C46E39">
                                <w:tc>
                                  <w:tcPr>
                                    <w:tcW w:w="2408" w:type="dxa"/>
                                  </w:tcPr>
                                  <w:p w14:paraId="235853FD" w14:textId="77777777" w:rsidR="00FB05E1" w:rsidRPr="005550AE" w:rsidRDefault="00FB05E1">
                                    <w:pPr>
                                      <w:rPr>
                                        <w:sz w:val="20"/>
                                        <w:szCs w:val="20"/>
                                        <w:lang w:val="en-GB"/>
                                      </w:rPr>
                                    </w:pPr>
                                    <w:r w:rsidRPr="005550AE">
                                      <w:rPr>
                                        <w:sz w:val="20"/>
                                        <w:szCs w:val="20"/>
                                        <w:lang w:val="en-GB"/>
                                      </w:rPr>
                                      <w:t>Result 1</w:t>
                                    </w:r>
                                  </w:p>
                                  <w:p w14:paraId="0E9ADB78" w14:textId="77777777" w:rsidR="00FB05E1" w:rsidRPr="005550AE" w:rsidRDefault="00FB05E1">
                                    <w:pPr>
                                      <w:rPr>
                                        <w:sz w:val="20"/>
                                        <w:szCs w:val="20"/>
                                        <w:lang w:val="en-GB"/>
                                      </w:rPr>
                                    </w:pPr>
                                  </w:p>
                                </w:tc>
                                <w:tc>
                                  <w:tcPr>
                                    <w:tcW w:w="2408" w:type="dxa"/>
                                  </w:tcPr>
                                  <w:p w14:paraId="65E233CD"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1EA3BEE"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0209E7FD"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3EF92C9E" w14:textId="77777777" w:rsidTr="00C46E39">
                                <w:tc>
                                  <w:tcPr>
                                    <w:tcW w:w="2408" w:type="dxa"/>
                                  </w:tcPr>
                                  <w:p w14:paraId="442EF7D8" w14:textId="77777777" w:rsidR="00FB05E1" w:rsidRPr="005550AE" w:rsidRDefault="00FB05E1" w:rsidP="000F6A6A">
                                    <w:pPr>
                                      <w:rPr>
                                        <w:sz w:val="20"/>
                                        <w:szCs w:val="20"/>
                                        <w:lang w:val="en-GB"/>
                                      </w:rPr>
                                    </w:pPr>
                                    <w:r w:rsidRPr="005550AE">
                                      <w:rPr>
                                        <w:sz w:val="20"/>
                                        <w:szCs w:val="20"/>
                                        <w:lang w:val="en-GB"/>
                                      </w:rPr>
                                      <w:t>Result 2</w:t>
                                    </w:r>
                                  </w:p>
                                  <w:p w14:paraId="58E6EC7D" w14:textId="77777777" w:rsidR="00FB05E1" w:rsidRPr="005550AE" w:rsidRDefault="00FB05E1" w:rsidP="000F6A6A">
                                    <w:pPr>
                                      <w:rPr>
                                        <w:sz w:val="20"/>
                                        <w:szCs w:val="20"/>
                                        <w:lang w:val="en-GB"/>
                                      </w:rPr>
                                    </w:pPr>
                                  </w:p>
                                </w:tc>
                                <w:tc>
                                  <w:tcPr>
                                    <w:tcW w:w="2408" w:type="dxa"/>
                                  </w:tcPr>
                                  <w:p w14:paraId="2E0B5B24"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04B444DB"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2C231B2"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13911017" w14:textId="77777777" w:rsidTr="00C46E39">
                                <w:tc>
                                  <w:tcPr>
                                    <w:tcW w:w="2408" w:type="dxa"/>
                                  </w:tcPr>
                                  <w:p w14:paraId="783170A7" w14:textId="77777777" w:rsidR="00FB05E1" w:rsidRPr="005550AE" w:rsidRDefault="00FB05E1" w:rsidP="000F6A6A">
                                    <w:pPr>
                                      <w:rPr>
                                        <w:sz w:val="20"/>
                                        <w:szCs w:val="20"/>
                                        <w:lang w:val="en-GB"/>
                                      </w:rPr>
                                    </w:pPr>
                                    <w:r w:rsidRPr="005550AE">
                                      <w:rPr>
                                        <w:sz w:val="20"/>
                                        <w:szCs w:val="20"/>
                                        <w:lang w:val="en-GB"/>
                                      </w:rPr>
                                      <w:t>Result 3</w:t>
                                    </w:r>
                                  </w:p>
                                  <w:p w14:paraId="1BBBACE8" w14:textId="77777777" w:rsidR="00FB05E1" w:rsidRPr="005550AE" w:rsidRDefault="00FB05E1" w:rsidP="000F6A6A">
                                    <w:pPr>
                                      <w:rPr>
                                        <w:sz w:val="20"/>
                                        <w:szCs w:val="20"/>
                                        <w:lang w:val="en-GB"/>
                                      </w:rPr>
                                    </w:pPr>
                                  </w:p>
                                </w:tc>
                                <w:tc>
                                  <w:tcPr>
                                    <w:tcW w:w="2408" w:type="dxa"/>
                                  </w:tcPr>
                                  <w:p w14:paraId="09E50C0A"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30B813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5B6A2EC5"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52A9546F" w14:textId="77777777" w:rsidTr="00C46E39">
                                <w:tc>
                                  <w:tcPr>
                                    <w:tcW w:w="2408" w:type="dxa"/>
                                  </w:tcPr>
                                  <w:p w14:paraId="3F22F1A3" w14:textId="77777777" w:rsidR="00FB05E1" w:rsidRPr="005550AE" w:rsidRDefault="00FB05E1" w:rsidP="000F6A6A">
                                    <w:pPr>
                                      <w:rPr>
                                        <w:sz w:val="20"/>
                                        <w:szCs w:val="20"/>
                                        <w:lang w:val="en-GB"/>
                                      </w:rPr>
                                    </w:pPr>
                                    <w:r w:rsidRPr="005550AE">
                                      <w:rPr>
                                        <w:sz w:val="20"/>
                                        <w:szCs w:val="20"/>
                                        <w:lang w:val="en-GB"/>
                                      </w:rPr>
                                      <w:t>Result 4</w:t>
                                    </w:r>
                                  </w:p>
                                  <w:p w14:paraId="3A9CC54B" w14:textId="77777777" w:rsidR="00FB05E1" w:rsidRPr="005550AE" w:rsidRDefault="00FB05E1" w:rsidP="000F6A6A">
                                    <w:pPr>
                                      <w:rPr>
                                        <w:sz w:val="20"/>
                                        <w:szCs w:val="20"/>
                                        <w:lang w:val="en-GB"/>
                                      </w:rPr>
                                    </w:pPr>
                                  </w:p>
                                </w:tc>
                                <w:tc>
                                  <w:tcPr>
                                    <w:tcW w:w="2408" w:type="dxa"/>
                                  </w:tcPr>
                                  <w:p w14:paraId="2B49A83D"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43C7E568"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66B897ED"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72527A42" w14:textId="77777777" w:rsidTr="00C46E39">
                                <w:tc>
                                  <w:tcPr>
                                    <w:tcW w:w="2408" w:type="dxa"/>
                                  </w:tcPr>
                                  <w:p w14:paraId="45191166" w14:textId="77777777" w:rsidR="00FB05E1" w:rsidRPr="005550AE" w:rsidRDefault="00FB05E1" w:rsidP="000F6A6A">
                                    <w:pPr>
                                      <w:rPr>
                                        <w:sz w:val="20"/>
                                        <w:szCs w:val="20"/>
                                        <w:lang w:val="en-GB"/>
                                      </w:rPr>
                                    </w:pPr>
                                    <w:r w:rsidRPr="005550AE">
                                      <w:rPr>
                                        <w:sz w:val="20"/>
                                        <w:szCs w:val="20"/>
                                        <w:lang w:val="en-GB"/>
                                      </w:rPr>
                                      <w:t>Result 5</w:t>
                                    </w:r>
                                  </w:p>
                                  <w:p w14:paraId="6DBD3F2F" w14:textId="77777777" w:rsidR="00FB05E1" w:rsidRPr="005550AE" w:rsidRDefault="00FB05E1" w:rsidP="000F6A6A">
                                    <w:pPr>
                                      <w:rPr>
                                        <w:sz w:val="20"/>
                                        <w:szCs w:val="20"/>
                                        <w:lang w:val="en-GB"/>
                                      </w:rPr>
                                    </w:pPr>
                                  </w:p>
                                </w:tc>
                                <w:tc>
                                  <w:tcPr>
                                    <w:tcW w:w="2408" w:type="dxa"/>
                                  </w:tcPr>
                                  <w:p w14:paraId="102DD2B5"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48F91B22"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792B5BB"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2B2C4490" w14:textId="77777777" w:rsidTr="00C46E39">
                                <w:tc>
                                  <w:tcPr>
                                    <w:tcW w:w="2408" w:type="dxa"/>
                                  </w:tcPr>
                                  <w:p w14:paraId="61292013" w14:textId="77777777" w:rsidR="00FB05E1" w:rsidRPr="005550AE" w:rsidRDefault="00FB05E1" w:rsidP="000F6A6A">
                                    <w:pPr>
                                      <w:rPr>
                                        <w:sz w:val="20"/>
                                        <w:szCs w:val="20"/>
                                        <w:lang w:val="en-GB"/>
                                      </w:rPr>
                                    </w:pPr>
                                    <w:r w:rsidRPr="005550AE">
                                      <w:rPr>
                                        <w:sz w:val="20"/>
                                        <w:szCs w:val="20"/>
                                        <w:lang w:val="en-GB"/>
                                      </w:rPr>
                                      <w:t>Result 6</w:t>
                                    </w:r>
                                  </w:p>
                                  <w:p w14:paraId="01C05A8A" w14:textId="77777777" w:rsidR="00FB05E1" w:rsidRPr="005550AE" w:rsidRDefault="00FB05E1" w:rsidP="000F6A6A">
                                    <w:pPr>
                                      <w:rPr>
                                        <w:sz w:val="20"/>
                                        <w:szCs w:val="20"/>
                                        <w:lang w:val="en-GB"/>
                                      </w:rPr>
                                    </w:pPr>
                                  </w:p>
                                </w:tc>
                                <w:tc>
                                  <w:tcPr>
                                    <w:tcW w:w="2408" w:type="dxa"/>
                                  </w:tcPr>
                                  <w:p w14:paraId="4B5E073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7148CEA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12DF568"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019CDCF5" w14:textId="77777777" w:rsidTr="00C46E39">
                                <w:tc>
                                  <w:tcPr>
                                    <w:tcW w:w="2408" w:type="dxa"/>
                                  </w:tcPr>
                                  <w:p w14:paraId="5C4F217A" w14:textId="77777777" w:rsidR="00FB05E1" w:rsidRPr="005550AE" w:rsidRDefault="00FB05E1" w:rsidP="000F6A6A">
                                    <w:pPr>
                                      <w:rPr>
                                        <w:sz w:val="20"/>
                                        <w:szCs w:val="20"/>
                                        <w:lang w:val="en-GB"/>
                                      </w:rPr>
                                    </w:pPr>
                                    <w:r w:rsidRPr="005550AE">
                                      <w:rPr>
                                        <w:sz w:val="20"/>
                                        <w:szCs w:val="20"/>
                                        <w:lang w:val="en-GB"/>
                                      </w:rPr>
                                      <w:t>Result 7</w:t>
                                    </w:r>
                                  </w:p>
                                  <w:p w14:paraId="62C42500" w14:textId="77777777" w:rsidR="00FB05E1" w:rsidRPr="005550AE" w:rsidRDefault="00FB05E1" w:rsidP="000F6A6A">
                                    <w:pPr>
                                      <w:rPr>
                                        <w:sz w:val="20"/>
                                        <w:szCs w:val="20"/>
                                        <w:lang w:val="en-GB"/>
                                      </w:rPr>
                                    </w:pPr>
                                  </w:p>
                                </w:tc>
                                <w:tc>
                                  <w:tcPr>
                                    <w:tcW w:w="2408" w:type="dxa"/>
                                  </w:tcPr>
                                  <w:p w14:paraId="19CC6F7B"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52DD8C89"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8654F38"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48D9AB90" w14:textId="77777777" w:rsidTr="00C46E39">
                                <w:tc>
                                  <w:tcPr>
                                    <w:tcW w:w="2408" w:type="dxa"/>
                                  </w:tcPr>
                                  <w:p w14:paraId="79D54CA9" w14:textId="77777777" w:rsidR="00FB05E1" w:rsidRPr="005550AE" w:rsidRDefault="00FB05E1" w:rsidP="000F6A6A">
                                    <w:pPr>
                                      <w:rPr>
                                        <w:sz w:val="20"/>
                                        <w:szCs w:val="20"/>
                                        <w:lang w:val="en-GB"/>
                                      </w:rPr>
                                    </w:pPr>
                                    <w:r w:rsidRPr="005550AE">
                                      <w:rPr>
                                        <w:sz w:val="20"/>
                                        <w:szCs w:val="20"/>
                                        <w:lang w:val="en-GB"/>
                                      </w:rPr>
                                      <w:t>Result 8</w:t>
                                    </w:r>
                                  </w:p>
                                  <w:p w14:paraId="06EAEF4D" w14:textId="77777777" w:rsidR="00FB05E1" w:rsidRPr="005550AE" w:rsidRDefault="00FB05E1" w:rsidP="000F6A6A">
                                    <w:pPr>
                                      <w:rPr>
                                        <w:sz w:val="20"/>
                                        <w:szCs w:val="20"/>
                                        <w:lang w:val="en-GB"/>
                                      </w:rPr>
                                    </w:pPr>
                                  </w:p>
                                </w:tc>
                                <w:tc>
                                  <w:tcPr>
                                    <w:tcW w:w="2408" w:type="dxa"/>
                                  </w:tcPr>
                                  <w:p w14:paraId="7DEB1E62"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FF98565"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627F4DD4" w14:textId="77777777" w:rsidR="00FB05E1" w:rsidRPr="005550AE" w:rsidRDefault="00FB05E1" w:rsidP="00345BD9">
                                    <w:pPr>
                                      <w:jc w:val="center"/>
                                      <w:rPr>
                                        <w:sz w:val="20"/>
                                        <w:szCs w:val="20"/>
                                        <w:lang w:val="en-GB"/>
                                      </w:rPr>
                                    </w:pPr>
                                    <w:r w:rsidRPr="005550AE">
                                      <w:rPr>
                                        <w:sz w:val="20"/>
                                        <w:szCs w:val="20"/>
                                        <w:lang w:val="en-GB"/>
                                      </w:rPr>
                                      <w:t>123</w:t>
                                    </w:r>
                                  </w:p>
                                </w:tc>
                              </w:tr>
                            </w:tbl>
                            <w:p w14:paraId="61977C37" w14:textId="77777777" w:rsidR="00FB05E1" w:rsidRPr="005550AE" w:rsidRDefault="00FB05E1">
                              <w:pPr>
                                <w:rPr>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EC7A" id="_x0000_s1031" type="#_x0000_t202" style="position:absolute;left:0;text-align:left;margin-left:264.3pt;margin-top:1.55pt;width:237.6pt;height:2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" stroked="f">
                  <v:textbox>
                    <w:txbxContent>
                      <w:p w14:paraId="6864E325" w14:textId="77777777" w:rsidR="00FB05E1" w:rsidRPr="005550AE" w:rsidRDefault="00FB05E1" w:rsidP="00C46E39">
                        <w:pPr>
                          <w:pStyle w:val="TableHeading"/>
                          <w:rPr>
                            <w:b/>
                          </w:rPr>
                        </w:pPr>
                      </w:p>
                      <w:p w14:paraId="016AE3C7" w14:textId="77777777" w:rsidR="00FB05E1" w:rsidRPr="005550AE" w:rsidRDefault="00FB05E1" w:rsidP="00C46E39">
                        <w:pPr>
                          <w:pStyle w:val="TableHeading"/>
                        </w:pPr>
                        <w:r w:rsidRPr="005550AE">
                          <w:rPr>
                            <w:b/>
                          </w:rPr>
                          <w:t>Table 2</w:t>
                        </w:r>
                        <w:r w:rsidRPr="005550AE">
                          <w:t xml:space="preserve"> Example of large table</w:t>
                        </w:r>
                      </w:p>
                      <w:p w14:paraId="7CB0FAE4" w14:textId="77777777" w:rsidR="00FB05E1" w:rsidRPr="005550AE"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5550AE"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5550AE" w:rsidRDefault="00FB05E1" w:rsidP="00C46E39">
                              <w:pPr>
                                <w:rPr>
                                  <w:sz w:val="20"/>
                                  <w:szCs w:val="20"/>
                                  <w:lang w:val="en-GB"/>
                                </w:rPr>
                              </w:pPr>
                              <w:r w:rsidRPr="005550AE">
                                <w:rPr>
                                  <w:sz w:val="20"/>
                                  <w:szCs w:val="20"/>
                                  <w:lang w:val="en-GB"/>
                                </w:rPr>
                                <w:t>Column Heading 1</w:t>
                              </w:r>
                            </w:p>
                            <w:p w14:paraId="128328E6" w14:textId="77777777" w:rsidR="00FB05E1" w:rsidRPr="005550AE" w:rsidRDefault="00FB05E1" w:rsidP="00C46E39">
                              <w:pPr>
                                <w:jc w:val="center"/>
                                <w:rPr>
                                  <w:sz w:val="20"/>
                                  <w:szCs w:val="20"/>
                                  <w:lang w:val="en-GB"/>
                                </w:rPr>
                              </w:pPr>
                            </w:p>
                          </w:tc>
                          <w:tc>
                            <w:tcPr>
                              <w:tcW w:w="2408" w:type="dxa"/>
                            </w:tcPr>
                            <w:p w14:paraId="4CC4CA55" w14:textId="77777777" w:rsidR="00FB05E1" w:rsidRPr="005550AE" w:rsidRDefault="00FB05E1" w:rsidP="00C46E39">
                              <w:pPr>
                                <w:jc w:val="center"/>
                                <w:rPr>
                                  <w:sz w:val="20"/>
                                  <w:szCs w:val="20"/>
                                  <w:lang w:val="en-GB"/>
                                </w:rPr>
                              </w:pPr>
                              <w:r w:rsidRPr="005550AE">
                                <w:rPr>
                                  <w:sz w:val="20"/>
                                  <w:szCs w:val="20"/>
                                  <w:lang w:val="en-GB"/>
                                </w:rPr>
                                <w:t>Column Heading 2</w:t>
                              </w:r>
                            </w:p>
                          </w:tc>
                          <w:tc>
                            <w:tcPr>
                              <w:tcW w:w="2409" w:type="dxa"/>
                            </w:tcPr>
                            <w:p w14:paraId="3493035C" w14:textId="77777777" w:rsidR="00FB05E1" w:rsidRPr="005550AE" w:rsidRDefault="00FB05E1" w:rsidP="00C46E39">
                              <w:pPr>
                                <w:jc w:val="center"/>
                                <w:rPr>
                                  <w:sz w:val="20"/>
                                  <w:szCs w:val="20"/>
                                  <w:lang w:val="en-GB"/>
                                </w:rPr>
                              </w:pPr>
                              <w:r w:rsidRPr="005550AE">
                                <w:rPr>
                                  <w:sz w:val="20"/>
                                  <w:szCs w:val="20"/>
                                  <w:lang w:val="en-GB"/>
                                </w:rPr>
                                <w:t>Column Heading 3</w:t>
                              </w:r>
                            </w:p>
                          </w:tc>
                          <w:tc>
                            <w:tcPr>
                              <w:tcW w:w="2409" w:type="dxa"/>
                            </w:tcPr>
                            <w:p w14:paraId="06F4AA28" w14:textId="77777777" w:rsidR="00FB05E1" w:rsidRPr="005550AE" w:rsidRDefault="00FB05E1" w:rsidP="00C46E39">
                              <w:pPr>
                                <w:jc w:val="center"/>
                                <w:rPr>
                                  <w:sz w:val="20"/>
                                  <w:szCs w:val="20"/>
                                  <w:lang w:val="en-GB"/>
                                </w:rPr>
                              </w:pPr>
                              <w:r w:rsidRPr="005550AE">
                                <w:rPr>
                                  <w:sz w:val="20"/>
                                  <w:szCs w:val="20"/>
                                  <w:lang w:val="en-GB"/>
                                </w:rPr>
                                <w:t>Column Heading 4</w:t>
                              </w:r>
                            </w:p>
                          </w:tc>
                        </w:tr>
                        <w:tr w:rsidR="00FB05E1" w:rsidRPr="005550AE" w14:paraId="5115962C" w14:textId="77777777" w:rsidTr="00C46E39">
                          <w:tc>
                            <w:tcPr>
                              <w:tcW w:w="2408" w:type="dxa"/>
                            </w:tcPr>
                            <w:p w14:paraId="235853FD" w14:textId="77777777" w:rsidR="00FB05E1" w:rsidRPr="005550AE" w:rsidRDefault="00FB05E1">
                              <w:pPr>
                                <w:rPr>
                                  <w:sz w:val="20"/>
                                  <w:szCs w:val="20"/>
                                  <w:lang w:val="en-GB"/>
                                </w:rPr>
                              </w:pPr>
                              <w:r w:rsidRPr="005550AE">
                                <w:rPr>
                                  <w:sz w:val="20"/>
                                  <w:szCs w:val="20"/>
                                  <w:lang w:val="en-GB"/>
                                </w:rPr>
                                <w:t>Result 1</w:t>
                              </w:r>
                            </w:p>
                            <w:p w14:paraId="0E9ADB78" w14:textId="77777777" w:rsidR="00FB05E1" w:rsidRPr="005550AE" w:rsidRDefault="00FB05E1">
                              <w:pPr>
                                <w:rPr>
                                  <w:sz w:val="20"/>
                                  <w:szCs w:val="20"/>
                                  <w:lang w:val="en-GB"/>
                                </w:rPr>
                              </w:pPr>
                            </w:p>
                          </w:tc>
                          <w:tc>
                            <w:tcPr>
                              <w:tcW w:w="2408" w:type="dxa"/>
                            </w:tcPr>
                            <w:p w14:paraId="65E233CD"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1EA3BEE"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0209E7FD"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3EF92C9E" w14:textId="77777777" w:rsidTr="00C46E39">
                          <w:tc>
                            <w:tcPr>
                              <w:tcW w:w="2408" w:type="dxa"/>
                            </w:tcPr>
                            <w:p w14:paraId="442EF7D8" w14:textId="77777777" w:rsidR="00FB05E1" w:rsidRPr="005550AE" w:rsidRDefault="00FB05E1" w:rsidP="000F6A6A">
                              <w:pPr>
                                <w:rPr>
                                  <w:sz w:val="20"/>
                                  <w:szCs w:val="20"/>
                                  <w:lang w:val="en-GB"/>
                                </w:rPr>
                              </w:pPr>
                              <w:r w:rsidRPr="005550AE">
                                <w:rPr>
                                  <w:sz w:val="20"/>
                                  <w:szCs w:val="20"/>
                                  <w:lang w:val="en-GB"/>
                                </w:rPr>
                                <w:t>Result 2</w:t>
                              </w:r>
                            </w:p>
                            <w:p w14:paraId="58E6EC7D" w14:textId="77777777" w:rsidR="00FB05E1" w:rsidRPr="005550AE" w:rsidRDefault="00FB05E1" w:rsidP="000F6A6A">
                              <w:pPr>
                                <w:rPr>
                                  <w:sz w:val="20"/>
                                  <w:szCs w:val="20"/>
                                  <w:lang w:val="en-GB"/>
                                </w:rPr>
                              </w:pPr>
                            </w:p>
                          </w:tc>
                          <w:tc>
                            <w:tcPr>
                              <w:tcW w:w="2408" w:type="dxa"/>
                            </w:tcPr>
                            <w:p w14:paraId="2E0B5B24"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04B444DB"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2C231B2"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13911017" w14:textId="77777777" w:rsidTr="00C46E39">
                          <w:tc>
                            <w:tcPr>
                              <w:tcW w:w="2408" w:type="dxa"/>
                            </w:tcPr>
                            <w:p w14:paraId="783170A7" w14:textId="77777777" w:rsidR="00FB05E1" w:rsidRPr="005550AE" w:rsidRDefault="00FB05E1" w:rsidP="000F6A6A">
                              <w:pPr>
                                <w:rPr>
                                  <w:sz w:val="20"/>
                                  <w:szCs w:val="20"/>
                                  <w:lang w:val="en-GB"/>
                                </w:rPr>
                              </w:pPr>
                              <w:r w:rsidRPr="005550AE">
                                <w:rPr>
                                  <w:sz w:val="20"/>
                                  <w:szCs w:val="20"/>
                                  <w:lang w:val="en-GB"/>
                                </w:rPr>
                                <w:t>Result 3</w:t>
                              </w:r>
                            </w:p>
                            <w:p w14:paraId="1BBBACE8" w14:textId="77777777" w:rsidR="00FB05E1" w:rsidRPr="005550AE" w:rsidRDefault="00FB05E1" w:rsidP="000F6A6A">
                              <w:pPr>
                                <w:rPr>
                                  <w:sz w:val="20"/>
                                  <w:szCs w:val="20"/>
                                  <w:lang w:val="en-GB"/>
                                </w:rPr>
                              </w:pPr>
                            </w:p>
                          </w:tc>
                          <w:tc>
                            <w:tcPr>
                              <w:tcW w:w="2408" w:type="dxa"/>
                            </w:tcPr>
                            <w:p w14:paraId="09E50C0A"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30B813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5B6A2EC5"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52A9546F" w14:textId="77777777" w:rsidTr="00C46E39">
                          <w:tc>
                            <w:tcPr>
                              <w:tcW w:w="2408" w:type="dxa"/>
                            </w:tcPr>
                            <w:p w14:paraId="3F22F1A3" w14:textId="77777777" w:rsidR="00FB05E1" w:rsidRPr="005550AE" w:rsidRDefault="00FB05E1" w:rsidP="000F6A6A">
                              <w:pPr>
                                <w:rPr>
                                  <w:sz w:val="20"/>
                                  <w:szCs w:val="20"/>
                                  <w:lang w:val="en-GB"/>
                                </w:rPr>
                              </w:pPr>
                              <w:r w:rsidRPr="005550AE">
                                <w:rPr>
                                  <w:sz w:val="20"/>
                                  <w:szCs w:val="20"/>
                                  <w:lang w:val="en-GB"/>
                                </w:rPr>
                                <w:t>Result 4</w:t>
                              </w:r>
                            </w:p>
                            <w:p w14:paraId="3A9CC54B" w14:textId="77777777" w:rsidR="00FB05E1" w:rsidRPr="005550AE" w:rsidRDefault="00FB05E1" w:rsidP="000F6A6A">
                              <w:pPr>
                                <w:rPr>
                                  <w:sz w:val="20"/>
                                  <w:szCs w:val="20"/>
                                  <w:lang w:val="en-GB"/>
                                </w:rPr>
                              </w:pPr>
                            </w:p>
                          </w:tc>
                          <w:tc>
                            <w:tcPr>
                              <w:tcW w:w="2408" w:type="dxa"/>
                            </w:tcPr>
                            <w:p w14:paraId="2B49A83D"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43C7E568"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66B897ED"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72527A42" w14:textId="77777777" w:rsidTr="00C46E39">
                          <w:tc>
                            <w:tcPr>
                              <w:tcW w:w="2408" w:type="dxa"/>
                            </w:tcPr>
                            <w:p w14:paraId="45191166" w14:textId="77777777" w:rsidR="00FB05E1" w:rsidRPr="005550AE" w:rsidRDefault="00FB05E1" w:rsidP="000F6A6A">
                              <w:pPr>
                                <w:rPr>
                                  <w:sz w:val="20"/>
                                  <w:szCs w:val="20"/>
                                  <w:lang w:val="en-GB"/>
                                </w:rPr>
                              </w:pPr>
                              <w:r w:rsidRPr="005550AE">
                                <w:rPr>
                                  <w:sz w:val="20"/>
                                  <w:szCs w:val="20"/>
                                  <w:lang w:val="en-GB"/>
                                </w:rPr>
                                <w:t>Result 5</w:t>
                              </w:r>
                            </w:p>
                            <w:p w14:paraId="6DBD3F2F" w14:textId="77777777" w:rsidR="00FB05E1" w:rsidRPr="005550AE" w:rsidRDefault="00FB05E1" w:rsidP="000F6A6A">
                              <w:pPr>
                                <w:rPr>
                                  <w:sz w:val="20"/>
                                  <w:szCs w:val="20"/>
                                  <w:lang w:val="en-GB"/>
                                </w:rPr>
                              </w:pPr>
                            </w:p>
                          </w:tc>
                          <w:tc>
                            <w:tcPr>
                              <w:tcW w:w="2408" w:type="dxa"/>
                            </w:tcPr>
                            <w:p w14:paraId="102DD2B5"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48F91B22"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792B5BB"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2B2C4490" w14:textId="77777777" w:rsidTr="00C46E39">
                          <w:tc>
                            <w:tcPr>
                              <w:tcW w:w="2408" w:type="dxa"/>
                            </w:tcPr>
                            <w:p w14:paraId="61292013" w14:textId="77777777" w:rsidR="00FB05E1" w:rsidRPr="005550AE" w:rsidRDefault="00FB05E1" w:rsidP="000F6A6A">
                              <w:pPr>
                                <w:rPr>
                                  <w:sz w:val="20"/>
                                  <w:szCs w:val="20"/>
                                  <w:lang w:val="en-GB"/>
                                </w:rPr>
                              </w:pPr>
                              <w:r w:rsidRPr="005550AE">
                                <w:rPr>
                                  <w:sz w:val="20"/>
                                  <w:szCs w:val="20"/>
                                  <w:lang w:val="en-GB"/>
                                </w:rPr>
                                <w:t>Result 6</w:t>
                              </w:r>
                            </w:p>
                            <w:p w14:paraId="01C05A8A" w14:textId="77777777" w:rsidR="00FB05E1" w:rsidRPr="005550AE" w:rsidRDefault="00FB05E1" w:rsidP="000F6A6A">
                              <w:pPr>
                                <w:rPr>
                                  <w:sz w:val="20"/>
                                  <w:szCs w:val="20"/>
                                  <w:lang w:val="en-GB"/>
                                </w:rPr>
                              </w:pPr>
                            </w:p>
                          </w:tc>
                          <w:tc>
                            <w:tcPr>
                              <w:tcW w:w="2408" w:type="dxa"/>
                            </w:tcPr>
                            <w:p w14:paraId="4B5E073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7148CEAF"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12DF568"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019CDCF5" w14:textId="77777777" w:rsidTr="00C46E39">
                          <w:tc>
                            <w:tcPr>
                              <w:tcW w:w="2408" w:type="dxa"/>
                            </w:tcPr>
                            <w:p w14:paraId="5C4F217A" w14:textId="77777777" w:rsidR="00FB05E1" w:rsidRPr="005550AE" w:rsidRDefault="00FB05E1" w:rsidP="000F6A6A">
                              <w:pPr>
                                <w:rPr>
                                  <w:sz w:val="20"/>
                                  <w:szCs w:val="20"/>
                                  <w:lang w:val="en-GB"/>
                                </w:rPr>
                              </w:pPr>
                              <w:r w:rsidRPr="005550AE">
                                <w:rPr>
                                  <w:sz w:val="20"/>
                                  <w:szCs w:val="20"/>
                                  <w:lang w:val="en-GB"/>
                                </w:rPr>
                                <w:t>Result 7</w:t>
                              </w:r>
                            </w:p>
                            <w:p w14:paraId="62C42500" w14:textId="77777777" w:rsidR="00FB05E1" w:rsidRPr="005550AE" w:rsidRDefault="00FB05E1" w:rsidP="000F6A6A">
                              <w:pPr>
                                <w:rPr>
                                  <w:sz w:val="20"/>
                                  <w:szCs w:val="20"/>
                                  <w:lang w:val="en-GB"/>
                                </w:rPr>
                              </w:pPr>
                            </w:p>
                          </w:tc>
                          <w:tc>
                            <w:tcPr>
                              <w:tcW w:w="2408" w:type="dxa"/>
                            </w:tcPr>
                            <w:p w14:paraId="19CC6F7B"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52DD8C89"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18654F38" w14:textId="77777777" w:rsidR="00FB05E1" w:rsidRPr="005550AE" w:rsidRDefault="00FB05E1" w:rsidP="00345BD9">
                              <w:pPr>
                                <w:jc w:val="center"/>
                                <w:rPr>
                                  <w:sz w:val="20"/>
                                  <w:szCs w:val="20"/>
                                  <w:lang w:val="en-GB"/>
                                </w:rPr>
                              </w:pPr>
                              <w:r w:rsidRPr="005550AE">
                                <w:rPr>
                                  <w:sz w:val="20"/>
                                  <w:szCs w:val="20"/>
                                  <w:lang w:val="en-GB"/>
                                </w:rPr>
                                <w:t>123</w:t>
                              </w:r>
                            </w:p>
                          </w:tc>
                        </w:tr>
                        <w:tr w:rsidR="00FB05E1" w:rsidRPr="005550AE" w14:paraId="48D9AB90" w14:textId="77777777" w:rsidTr="00C46E39">
                          <w:tc>
                            <w:tcPr>
                              <w:tcW w:w="2408" w:type="dxa"/>
                            </w:tcPr>
                            <w:p w14:paraId="79D54CA9" w14:textId="77777777" w:rsidR="00FB05E1" w:rsidRPr="005550AE" w:rsidRDefault="00FB05E1" w:rsidP="000F6A6A">
                              <w:pPr>
                                <w:rPr>
                                  <w:sz w:val="20"/>
                                  <w:szCs w:val="20"/>
                                  <w:lang w:val="en-GB"/>
                                </w:rPr>
                              </w:pPr>
                              <w:r w:rsidRPr="005550AE">
                                <w:rPr>
                                  <w:sz w:val="20"/>
                                  <w:szCs w:val="20"/>
                                  <w:lang w:val="en-GB"/>
                                </w:rPr>
                                <w:t>Result 8</w:t>
                              </w:r>
                            </w:p>
                            <w:p w14:paraId="06EAEF4D" w14:textId="77777777" w:rsidR="00FB05E1" w:rsidRPr="005550AE" w:rsidRDefault="00FB05E1" w:rsidP="000F6A6A">
                              <w:pPr>
                                <w:rPr>
                                  <w:sz w:val="20"/>
                                  <w:szCs w:val="20"/>
                                  <w:lang w:val="en-GB"/>
                                </w:rPr>
                              </w:pPr>
                            </w:p>
                          </w:tc>
                          <w:tc>
                            <w:tcPr>
                              <w:tcW w:w="2408" w:type="dxa"/>
                            </w:tcPr>
                            <w:p w14:paraId="7DEB1E62"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3FF98565" w14:textId="77777777" w:rsidR="00FB05E1" w:rsidRPr="005550AE" w:rsidRDefault="00FB05E1" w:rsidP="00345BD9">
                              <w:pPr>
                                <w:jc w:val="center"/>
                                <w:rPr>
                                  <w:sz w:val="20"/>
                                  <w:szCs w:val="20"/>
                                  <w:lang w:val="en-GB"/>
                                </w:rPr>
                              </w:pPr>
                              <w:r w:rsidRPr="005550AE">
                                <w:rPr>
                                  <w:sz w:val="20"/>
                                  <w:szCs w:val="20"/>
                                  <w:lang w:val="en-GB"/>
                                </w:rPr>
                                <w:t>123</w:t>
                              </w:r>
                            </w:p>
                          </w:tc>
                          <w:tc>
                            <w:tcPr>
                              <w:tcW w:w="2409" w:type="dxa"/>
                            </w:tcPr>
                            <w:p w14:paraId="627F4DD4" w14:textId="77777777" w:rsidR="00FB05E1" w:rsidRPr="005550AE" w:rsidRDefault="00FB05E1" w:rsidP="00345BD9">
                              <w:pPr>
                                <w:jc w:val="center"/>
                                <w:rPr>
                                  <w:sz w:val="20"/>
                                  <w:szCs w:val="20"/>
                                  <w:lang w:val="en-GB"/>
                                </w:rPr>
                              </w:pPr>
                              <w:r w:rsidRPr="005550AE">
                                <w:rPr>
                                  <w:sz w:val="20"/>
                                  <w:szCs w:val="20"/>
                                  <w:lang w:val="en-GB"/>
                                </w:rPr>
                                <w:t>123</w:t>
                              </w:r>
                            </w:p>
                          </w:tc>
                        </w:tr>
                      </w:tbl>
                      <w:p w14:paraId="61977C37" w14:textId="77777777" w:rsidR="00FB05E1" w:rsidRPr="005550AE" w:rsidRDefault="00FB05E1">
                        <w:pPr>
                          <w:rPr>
                            <w:sz w:val="20"/>
                            <w:szCs w:val="20"/>
                            <w:lang w:val="en-GB"/>
                          </w:rPr>
                        </w:pPr>
                      </w:p>
                    </w:txbxContent>
                  </v:textbox>
                  <w10:wrap type="square"/>
                </v:shape>
              </w:pict>
            </mc:Fallback>
          </mc:AlternateContent>
        </w:r>
      </w:del>
    </w:p>
    <w:p w14:paraId="1D79EE81" w14:textId="77777777" w:rsidR="006067BA" w:rsidRPr="005550AE" w:rsidRDefault="006067BA" w:rsidP="00F00781">
      <w:pPr>
        <w:pStyle w:val="IETHeading2"/>
        <w:numPr>
          <w:ilvl w:val="1"/>
          <w:numId w:val="32"/>
        </w:numPr>
        <w:rPr>
          <w:sz w:val="20"/>
          <w:szCs w:val="20"/>
          <w:highlight w:val="yellow"/>
          <w:lang w:val="en-GB"/>
        </w:rPr>
      </w:pPr>
      <w:r w:rsidRPr="005550AE">
        <w:rPr>
          <w:sz w:val="20"/>
          <w:szCs w:val="20"/>
          <w:highlight w:val="yellow"/>
          <w:lang w:val="en-GB"/>
        </w:rPr>
        <w:t>Patent</w:t>
      </w:r>
    </w:p>
    <w:p w14:paraId="69BF9710" w14:textId="77777777" w:rsidR="006067BA" w:rsidRPr="005550AE" w:rsidRDefault="006067BA" w:rsidP="00F00781">
      <w:pPr>
        <w:pStyle w:val="IETReferences"/>
        <w:rPr>
          <w:sz w:val="20"/>
          <w:szCs w:val="20"/>
          <w:highlight w:val="yellow"/>
        </w:rPr>
      </w:pPr>
    </w:p>
    <w:p w14:paraId="76133699" w14:textId="77777777" w:rsidR="006067BA" w:rsidRPr="005550AE" w:rsidRDefault="006067BA" w:rsidP="00F00781">
      <w:pPr>
        <w:pStyle w:val="IETReferences"/>
        <w:rPr>
          <w:sz w:val="20"/>
          <w:szCs w:val="20"/>
          <w:highlight w:val="yellow"/>
        </w:rPr>
      </w:pPr>
      <w:r w:rsidRPr="005550AE">
        <w:rPr>
          <w:sz w:val="20"/>
          <w:szCs w:val="20"/>
          <w:highlight w:val="yellow"/>
        </w:rPr>
        <w:t xml:space="preserve">[3] ‘ORCID: Connecting research and researchers’, http://orcid.org/, accessed 3 December 2014  </w:t>
      </w:r>
    </w:p>
    <w:p w14:paraId="5A227A1A" w14:textId="77777777" w:rsidR="006067BA" w:rsidRPr="005550AE" w:rsidRDefault="006067BA" w:rsidP="00F00781">
      <w:pPr>
        <w:pStyle w:val="IETReferences"/>
        <w:rPr>
          <w:sz w:val="20"/>
          <w:szCs w:val="20"/>
          <w:highlight w:val="yellow"/>
        </w:rPr>
      </w:pPr>
    </w:p>
    <w:p w14:paraId="77B30E49" w14:textId="77777777" w:rsidR="006067BA" w:rsidRPr="005550AE" w:rsidRDefault="006067BA" w:rsidP="00F00781">
      <w:pPr>
        <w:pStyle w:val="IETReferences"/>
        <w:rPr>
          <w:sz w:val="20"/>
          <w:szCs w:val="20"/>
          <w:highlight w:val="yellow"/>
        </w:rPr>
      </w:pPr>
      <w:r w:rsidRPr="005550AE">
        <w:rPr>
          <w:sz w:val="20"/>
          <w:szCs w:val="20"/>
          <w:highlight w:val="yellow"/>
        </w:rPr>
        <w:t xml:space="preserve">[4] ‘Fundref’, http://www.crossref.org/fundref/, accessed 4 December 2014 </w:t>
      </w:r>
    </w:p>
    <w:p w14:paraId="2B37F45E" w14:textId="77777777" w:rsidR="006067BA" w:rsidRPr="005550AE" w:rsidRDefault="006067BA" w:rsidP="00F00781">
      <w:pPr>
        <w:pStyle w:val="IETHeading2"/>
        <w:numPr>
          <w:ilvl w:val="1"/>
          <w:numId w:val="32"/>
        </w:numPr>
        <w:rPr>
          <w:sz w:val="20"/>
          <w:szCs w:val="20"/>
          <w:highlight w:val="yellow"/>
          <w:lang w:val="en-GB"/>
        </w:rPr>
      </w:pPr>
      <w:r w:rsidRPr="005550AE">
        <w:rPr>
          <w:sz w:val="20"/>
          <w:szCs w:val="20"/>
          <w:highlight w:val="yellow"/>
          <w:lang w:val="en-GB"/>
        </w:rPr>
        <w:t>Journal articles</w:t>
      </w:r>
    </w:p>
    <w:p w14:paraId="1CA678B7" w14:textId="77777777" w:rsidR="006067BA" w:rsidRPr="005550AE" w:rsidRDefault="006067BA" w:rsidP="00F00781">
      <w:pPr>
        <w:pStyle w:val="IETReferences"/>
        <w:rPr>
          <w:sz w:val="20"/>
          <w:szCs w:val="20"/>
          <w:highlight w:val="yellow"/>
        </w:rPr>
      </w:pPr>
    </w:p>
    <w:p w14:paraId="3971D1A8" w14:textId="77777777" w:rsidR="006067BA" w:rsidRPr="005550AE" w:rsidRDefault="006067BA" w:rsidP="00F00781">
      <w:pPr>
        <w:pStyle w:val="IETReferences"/>
        <w:rPr>
          <w:sz w:val="20"/>
          <w:szCs w:val="20"/>
          <w:highlight w:val="yellow"/>
        </w:rPr>
      </w:pPr>
      <w:r w:rsidRPr="005550AE">
        <w:rPr>
          <w:sz w:val="20"/>
          <w:szCs w:val="20"/>
          <w:highlight w:val="yellow"/>
        </w:rPr>
        <w:t>[5] Smith, T., Jones, M.: 'The title of the paper', IET Syst. Biol., 2007, 1, (2), pp. 1–7</w:t>
      </w:r>
    </w:p>
    <w:p w14:paraId="5E84F751" w14:textId="77777777" w:rsidR="006067BA" w:rsidRPr="005550AE" w:rsidRDefault="006067BA" w:rsidP="00F00781">
      <w:pPr>
        <w:pStyle w:val="IETReferences"/>
        <w:rPr>
          <w:sz w:val="20"/>
          <w:szCs w:val="20"/>
          <w:highlight w:val="yellow"/>
        </w:rPr>
      </w:pPr>
    </w:p>
    <w:p w14:paraId="2E10BDBC" w14:textId="77777777" w:rsidR="006067BA" w:rsidRPr="005550AE" w:rsidRDefault="006067BA" w:rsidP="00F00781">
      <w:pPr>
        <w:pStyle w:val="IETReferences"/>
        <w:rPr>
          <w:sz w:val="20"/>
          <w:szCs w:val="20"/>
          <w:highlight w:val="yellow"/>
        </w:rPr>
      </w:pPr>
      <w:r w:rsidRPr="005550AE">
        <w:rPr>
          <w:sz w:val="20"/>
          <w:szCs w:val="20"/>
          <w:highlight w:val="yellow"/>
        </w:rPr>
        <w:t>[6] Borwn, L., Thomas, H., James, C., et al.:'The title of the paper, IET Communications, 2012, 6, (5), pp 125-138</w:t>
      </w:r>
    </w:p>
    <w:p w14:paraId="534BB0EF" w14:textId="77777777" w:rsidR="006067BA" w:rsidRPr="005550AE" w:rsidRDefault="006067BA" w:rsidP="00F00781">
      <w:pPr>
        <w:pStyle w:val="IETHeading2"/>
        <w:numPr>
          <w:ilvl w:val="0"/>
          <w:numId w:val="0"/>
        </w:numPr>
        <w:ind w:left="792"/>
        <w:rPr>
          <w:sz w:val="20"/>
          <w:szCs w:val="20"/>
          <w:highlight w:val="yellow"/>
          <w:lang w:val="en-GB"/>
        </w:rPr>
      </w:pPr>
    </w:p>
    <w:p w14:paraId="19CFA049" w14:textId="77777777" w:rsidR="006067BA" w:rsidRPr="005550AE" w:rsidRDefault="006067BA" w:rsidP="00F00781">
      <w:pPr>
        <w:pStyle w:val="IETHeading2"/>
        <w:numPr>
          <w:ilvl w:val="1"/>
          <w:numId w:val="32"/>
        </w:numPr>
        <w:rPr>
          <w:sz w:val="20"/>
          <w:szCs w:val="20"/>
          <w:highlight w:val="yellow"/>
          <w:lang w:val="en-GB" w:eastAsia="en-GB"/>
        </w:rPr>
      </w:pPr>
      <w:r w:rsidRPr="005550AE">
        <w:rPr>
          <w:sz w:val="20"/>
          <w:szCs w:val="20"/>
          <w:highlight w:val="yellow"/>
          <w:lang w:val="en-GB" w:eastAsia="en-GB"/>
        </w:rPr>
        <w:t>Conference Paper</w:t>
      </w:r>
    </w:p>
    <w:p w14:paraId="4D44D3BB" w14:textId="77777777" w:rsidR="006067BA" w:rsidRPr="005550AE" w:rsidRDefault="006067BA" w:rsidP="00F00781">
      <w:pPr>
        <w:pStyle w:val="IETHeading2"/>
        <w:numPr>
          <w:ilvl w:val="0"/>
          <w:numId w:val="0"/>
        </w:numPr>
        <w:ind w:left="792"/>
        <w:rPr>
          <w:sz w:val="20"/>
          <w:szCs w:val="20"/>
          <w:highlight w:val="yellow"/>
          <w:lang w:val="en-GB" w:eastAsia="en-GB"/>
        </w:rPr>
      </w:pPr>
    </w:p>
    <w:p w14:paraId="647B8426" w14:textId="77777777" w:rsidR="006067BA" w:rsidRPr="005550AE" w:rsidRDefault="006067BA" w:rsidP="00F00781">
      <w:pPr>
        <w:pStyle w:val="IETReferences"/>
        <w:rPr>
          <w:sz w:val="20"/>
          <w:szCs w:val="20"/>
          <w:highlight w:val="yellow"/>
        </w:rPr>
      </w:pPr>
      <w:r w:rsidRPr="005550AE">
        <w:rPr>
          <w:sz w:val="20"/>
          <w:szCs w:val="20"/>
          <w:highlight w:val="yellow"/>
        </w:rPr>
        <w:t>[7] Jones, L., Brown, D.: 'The title of the conference paper'. Proc. Int. Conf. Systems Biology, Stockholm, Sweden, May 2006, pp. 1–7</w:t>
      </w:r>
    </w:p>
    <w:p w14:paraId="71899020" w14:textId="77777777" w:rsidR="006067BA" w:rsidRPr="005550AE" w:rsidRDefault="006067BA" w:rsidP="00F00781">
      <w:pPr>
        <w:pStyle w:val="IETReferences"/>
        <w:rPr>
          <w:sz w:val="20"/>
          <w:szCs w:val="20"/>
          <w:highlight w:val="yellow"/>
        </w:rPr>
      </w:pPr>
    </w:p>
    <w:p w14:paraId="456B1229" w14:textId="77777777" w:rsidR="006067BA" w:rsidRPr="005550AE" w:rsidRDefault="006067BA" w:rsidP="00F00781">
      <w:pPr>
        <w:pStyle w:val="IETHeading2"/>
        <w:numPr>
          <w:ilvl w:val="1"/>
          <w:numId w:val="32"/>
        </w:numPr>
        <w:rPr>
          <w:sz w:val="20"/>
          <w:szCs w:val="20"/>
          <w:highlight w:val="yellow"/>
          <w:lang w:val="en-GB" w:eastAsia="en-GB"/>
        </w:rPr>
      </w:pPr>
      <w:r w:rsidRPr="005550AE">
        <w:rPr>
          <w:sz w:val="20"/>
          <w:szCs w:val="20"/>
          <w:highlight w:val="yellow"/>
          <w:lang w:val="en-GB" w:eastAsia="en-GB"/>
        </w:rPr>
        <w:t>Book, book chapter and manual</w:t>
      </w:r>
    </w:p>
    <w:p w14:paraId="37A49685" w14:textId="77777777" w:rsidR="006067BA" w:rsidRPr="005550AE" w:rsidRDefault="006067BA" w:rsidP="00F00781">
      <w:pPr>
        <w:pStyle w:val="IETReferences"/>
        <w:rPr>
          <w:sz w:val="20"/>
          <w:szCs w:val="20"/>
          <w:highlight w:val="yellow"/>
        </w:rPr>
      </w:pPr>
      <w:r w:rsidRPr="005550AE">
        <w:rPr>
          <w:sz w:val="20"/>
          <w:szCs w:val="20"/>
          <w:highlight w:val="yellow"/>
        </w:rPr>
        <w:t>[8] Hodges, A., Smith, N.: 'The title of the book chapter', in Brown, S. (Ed.): 'Handbook of Systems Biology' (IEE Press, 2004, 1st edn.), pp. 1–7</w:t>
      </w:r>
    </w:p>
    <w:p w14:paraId="402F4E2C" w14:textId="77777777" w:rsidR="006067BA" w:rsidRPr="005550AE" w:rsidRDefault="006067BA" w:rsidP="00F00781">
      <w:pPr>
        <w:pStyle w:val="IETReferences"/>
        <w:rPr>
          <w:sz w:val="20"/>
          <w:szCs w:val="20"/>
          <w:highlight w:val="yellow"/>
        </w:rPr>
      </w:pPr>
    </w:p>
    <w:p w14:paraId="71D6D05D" w14:textId="77777777" w:rsidR="006067BA" w:rsidRPr="005550AE" w:rsidRDefault="006067BA" w:rsidP="00F00781">
      <w:pPr>
        <w:pStyle w:val="IETReferences"/>
        <w:rPr>
          <w:sz w:val="20"/>
          <w:szCs w:val="20"/>
          <w:highlight w:val="yellow"/>
        </w:rPr>
      </w:pPr>
      <w:r w:rsidRPr="005550AE">
        <w:rPr>
          <w:sz w:val="20"/>
          <w:szCs w:val="20"/>
          <w:highlight w:val="yellow"/>
        </w:rPr>
        <w:t>[9] Harrison, E.A., and Abbott, C.: 'The title of the book' (XYZ Press, 2005, 2nd edn. 2006)</w:t>
      </w:r>
    </w:p>
    <w:p w14:paraId="59046C94" w14:textId="77777777" w:rsidR="006067BA" w:rsidRPr="005550AE" w:rsidRDefault="006067BA" w:rsidP="00F00781">
      <w:pPr>
        <w:pStyle w:val="IETHeading2"/>
        <w:numPr>
          <w:ilvl w:val="0"/>
          <w:numId w:val="0"/>
        </w:numPr>
        <w:ind w:left="792"/>
        <w:rPr>
          <w:sz w:val="20"/>
          <w:szCs w:val="20"/>
          <w:highlight w:val="yellow"/>
          <w:lang w:val="en-GB" w:eastAsia="en-GB"/>
        </w:rPr>
      </w:pPr>
    </w:p>
    <w:p w14:paraId="19C66014" w14:textId="77777777" w:rsidR="006067BA" w:rsidRPr="005550AE" w:rsidRDefault="006067BA" w:rsidP="00F00781">
      <w:pPr>
        <w:pStyle w:val="IETHeading2"/>
        <w:numPr>
          <w:ilvl w:val="0"/>
          <w:numId w:val="0"/>
        </w:numPr>
        <w:ind w:left="792"/>
        <w:rPr>
          <w:sz w:val="20"/>
          <w:szCs w:val="20"/>
          <w:highlight w:val="yellow"/>
          <w:lang w:val="en-GB" w:eastAsia="en-GB"/>
        </w:rPr>
      </w:pPr>
    </w:p>
    <w:p w14:paraId="6A60B1D6" w14:textId="77777777" w:rsidR="006067BA" w:rsidRPr="005550AE" w:rsidRDefault="006067BA" w:rsidP="00F00781">
      <w:pPr>
        <w:pStyle w:val="IETHeading2"/>
        <w:numPr>
          <w:ilvl w:val="1"/>
          <w:numId w:val="32"/>
        </w:numPr>
        <w:rPr>
          <w:sz w:val="20"/>
          <w:szCs w:val="20"/>
          <w:highlight w:val="yellow"/>
          <w:lang w:val="en-GB" w:eastAsia="en-GB"/>
        </w:rPr>
      </w:pPr>
      <w:r w:rsidRPr="005550AE">
        <w:rPr>
          <w:sz w:val="20"/>
          <w:szCs w:val="20"/>
          <w:highlight w:val="yellow"/>
          <w:lang w:val="en-GB" w:eastAsia="en-GB"/>
        </w:rPr>
        <w:t>Report</w:t>
      </w:r>
    </w:p>
    <w:p w14:paraId="1A933F07" w14:textId="77777777" w:rsidR="00CC5673" w:rsidRPr="005550AE" w:rsidRDefault="00CC5673" w:rsidP="00F00781">
      <w:pPr>
        <w:pStyle w:val="IETHeading2"/>
        <w:numPr>
          <w:ilvl w:val="0"/>
          <w:numId w:val="0"/>
        </w:numPr>
        <w:ind w:left="792"/>
        <w:rPr>
          <w:sz w:val="20"/>
          <w:szCs w:val="20"/>
          <w:highlight w:val="yellow"/>
          <w:lang w:val="en-GB" w:eastAsia="en-GB"/>
        </w:rPr>
      </w:pPr>
    </w:p>
    <w:p w14:paraId="1DE5B2AE" w14:textId="77777777" w:rsidR="00CC5673" w:rsidRPr="005550AE" w:rsidRDefault="00CC5673" w:rsidP="00F00781">
      <w:pPr>
        <w:pStyle w:val="IETReferences"/>
        <w:rPr>
          <w:sz w:val="20"/>
          <w:szCs w:val="20"/>
          <w:highlight w:val="yellow"/>
        </w:rPr>
      </w:pPr>
      <w:r w:rsidRPr="005550AE">
        <w:rPr>
          <w:sz w:val="20"/>
          <w:szCs w:val="20"/>
          <w:highlight w:val="yellow"/>
        </w:rPr>
        <w:t>[10] IET., 'Report Title' (Publisher, 2013), pp. 1-5</w:t>
      </w:r>
    </w:p>
    <w:p w14:paraId="10048D76" w14:textId="77777777" w:rsidR="00CC5673" w:rsidRPr="005550AE" w:rsidRDefault="00CC5673" w:rsidP="00F00781">
      <w:pPr>
        <w:pStyle w:val="IETReferences"/>
        <w:rPr>
          <w:sz w:val="20"/>
          <w:szCs w:val="20"/>
          <w:highlight w:val="yellow"/>
        </w:rPr>
      </w:pPr>
      <w:r w:rsidRPr="005550AE">
        <w:rPr>
          <w:sz w:val="20"/>
          <w:szCs w:val="20"/>
          <w:highlight w:val="yellow"/>
        </w:rPr>
        <w:br/>
        <w:t>[11] Brown, F.: 'The title of the patent (if available)'. British Patent 123456, July 2004</w:t>
      </w:r>
    </w:p>
    <w:p w14:paraId="19B3AFF3" w14:textId="77777777" w:rsidR="00CC5673" w:rsidRPr="005550AE" w:rsidRDefault="00CC5673" w:rsidP="00F00781">
      <w:pPr>
        <w:pStyle w:val="IETReferences"/>
        <w:rPr>
          <w:sz w:val="20"/>
          <w:szCs w:val="20"/>
          <w:highlight w:val="yellow"/>
        </w:rPr>
      </w:pPr>
    </w:p>
    <w:p w14:paraId="1D71CD14" w14:textId="77777777" w:rsidR="00CC5673" w:rsidRPr="005550AE" w:rsidRDefault="00CC5673" w:rsidP="00F00781">
      <w:pPr>
        <w:pStyle w:val="IETReferences"/>
        <w:rPr>
          <w:sz w:val="20"/>
          <w:szCs w:val="20"/>
          <w:highlight w:val="yellow"/>
        </w:rPr>
      </w:pPr>
      <w:r w:rsidRPr="005550AE">
        <w:rPr>
          <w:sz w:val="20"/>
          <w:szCs w:val="20"/>
          <w:highlight w:val="yellow"/>
        </w:rPr>
        <w:t>[12] Smith, D., Hodges, J.: British Patent Application 98765, 1925</w:t>
      </w:r>
    </w:p>
    <w:p w14:paraId="31D53CE7" w14:textId="77777777" w:rsidR="006067BA" w:rsidRPr="005550AE" w:rsidRDefault="006067BA" w:rsidP="00F00781">
      <w:pPr>
        <w:pStyle w:val="IETHeading2"/>
        <w:numPr>
          <w:ilvl w:val="0"/>
          <w:numId w:val="0"/>
        </w:numPr>
        <w:ind w:left="792"/>
        <w:rPr>
          <w:sz w:val="20"/>
          <w:szCs w:val="20"/>
          <w:highlight w:val="yellow"/>
          <w:lang w:val="en-GB" w:eastAsia="en-GB"/>
        </w:rPr>
      </w:pPr>
    </w:p>
    <w:p w14:paraId="5C8E2C14" w14:textId="77777777" w:rsidR="00CC5673" w:rsidRPr="005550AE" w:rsidRDefault="00CC5673" w:rsidP="00F00781">
      <w:pPr>
        <w:pStyle w:val="IETHeading2"/>
        <w:numPr>
          <w:ilvl w:val="0"/>
          <w:numId w:val="0"/>
        </w:numPr>
        <w:ind w:left="792"/>
        <w:rPr>
          <w:sz w:val="20"/>
          <w:szCs w:val="20"/>
          <w:highlight w:val="yellow"/>
          <w:lang w:val="en-GB" w:eastAsia="en-GB"/>
        </w:rPr>
      </w:pPr>
    </w:p>
    <w:p w14:paraId="553DE404" w14:textId="77777777" w:rsidR="006067BA" w:rsidRPr="005550AE" w:rsidRDefault="006067BA" w:rsidP="00F00781">
      <w:pPr>
        <w:pStyle w:val="IETHeading2"/>
        <w:numPr>
          <w:ilvl w:val="1"/>
          <w:numId w:val="32"/>
        </w:numPr>
        <w:rPr>
          <w:sz w:val="20"/>
          <w:szCs w:val="20"/>
          <w:highlight w:val="yellow"/>
          <w:lang w:val="en-GB" w:eastAsia="en-GB"/>
        </w:rPr>
      </w:pPr>
      <w:r w:rsidRPr="005550AE">
        <w:rPr>
          <w:sz w:val="20"/>
          <w:szCs w:val="20"/>
          <w:highlight w:val="yellow"/>
          <w:lang w:val="en-GB" w:eastAsia="en-GB"/>
        </w:rPr>
        <w:t>Thesis</w:t>
      </w:r>
    </w:p>
    <w:p w14:paraId="426144BF" w14:textId="77777777" w:rsidR="00CC5673" w:rsidRPr="005550AE" w:rsidRDefault="00CC5673" w:rsidP="00F00781">
      <w:pPr>
        <w:pStyle w:val="IETHeading2"/>
        <w:numPr>
          <w:ilvl w:val="0"/>
          <w:numId w:val="0"/>
        </w:numPr>
        <w:ind w:left="792"/>
        <w:rPr>
          <w:sz w:val="20"/>
          <w:szCs w:val="20"/>
          <w:highlight w:val="yellow"/>
          <w:lang w:val="en-GB" w:eastAsia="en-GB"/>
        </w:rPr>
      </w:pPr>
    </w:p>
    <w:p w14:paraId="28971E51" w14:textId="77777777" w:rsidR="006067BA" w:rsidRPr="005550AE" w:rsidRDefault="00CC5673" w:rsidP="00F00781">
      <w:pPr>
        <w:pStyle w:val="IETReferences"/>
        <w:rPr>
          <w:sz w:val="20"/>
          <w:szCs w:val="20"/>
          <w:highlight w:val="yellow"/>
        </w:rPr>
      </w:pPr>
      <w:r w:rsidRPr="005550AE">
        <w:rPr>
          <w:sz w:val="20"/>
          <w:szCs w:val="20"/>
          <w:highlight w:val="yellow"/>
        </w:rPr>
        <w:t>[13] Abbott, N.L.: 'The title of the thesis'. PhD thesis, XYZ University, 2005</w:t>
      </w:r>
    </w:p>
    <w:p w14:paraId="4872D57A" w14:textId="77777777" w:rsidR="00CC5673" w:rsidRPr="005550AE" w:rsidRDefault="00CC5673" w:rsidP="00F00781">
      <w:pPr>
        <w:pStyle w:val="IETReferences"/>
        <w:rPr>
          <w:sz w:val="20"/>
          <w:szCs w:val="20"/>
          <w:highlight w:val="yellow"/>
        </w:rPr>
      </w:pPr>
    </w:p>
    <w:p w14:paraId="7874912B" w14:textId="77777777" w:rsidR="006067BA" w:rsidRPr="005550AE" w:rsidRDefault="006067BA" w:rsidP="00F00781">
      <w:pPr>
        <w:pStyle w:val="IETHeading2"/>
        <w:numPr>
          <w:ilvl w:val="1"/>
          <w:numId w:val="32"/>
        </w:numPr>
        <w:rPr>
          <w:sz w:val="20"/>
          <w:szCs w:val="20"/>
          <w:highlight w:val="yellow"/>
          <w:lang w:val="en-GB" w:eastAsia="en-GB"/>
        </w:rPr>
      </w:pPr>
      <w:r w:rsidRPr="005550AE">
        <w:rPr>
          <w:sz w:val="20"/>
          <w:szCs w:val="20"/>
          <w:highlight w:val="yellow"/>
          <w:lang w:val="en-GB" w:eastAsia="en-GB"/>
        </w:rPr>
        <w:t>Standard</w:t>
      </w:r>
    </w:p>
    <w:p w14:paraId="2AF21562" w14:textId="77777777" w:rsidR="00CC5673" w:rsidRPr="005550AE" w:rsidRDefault="00CC5673" w:rsidP="00F00781">
      <w:pPr>
        <w:pStyle w:val="IETReferences"/>
        <w:rPr>
          <w:sz w:val="20"/>
          <w:szCs w:val="20"/>
          <w:highlight w:val="yellow"/>
        </w:rPr>
      </w:pPr>
    </w:p>
    <w:p w14:paraId="242B26B2" w14:textId="77777777" w:rsidR="006067BA" w:rsidRPr="005550AE" w:rsidRDefault="006067BA" w:rsidP="00F00781">
      <w:pPr>
        <w:pStyle w:val="IETReferences"/>
        <w:rPr>
          <w:sz w:val="20"/>
          <w:szCs w:val="20"/>
          <w:highlight w:val="yellow"/>
        </w:rPr>
      </w:pPr>
      <w:r w:rsidRPr="005550AE">
        <w:rPr>
          <w:sz w:val="20"/>
          <w:szCs w:val="20"/>
          <w:highlight w:val="yellow"/>
        </w:rPr>
        <w:t>[14] BS1234: 'The title of the standard', 2006</w:t>
      </w:r>
    </w:p>
    <w:p w14:paraId="26784931" w14:textId="77777777" w:rsidR="00CC5673" w:rsidRPr="005550AE" w:rsidRDefault="00CC5673" w:rsidP="00F00781">
      <w:pPr>
        <w:pStyle w:val="IETReferences"/>
        <w:rPr>
          <w:sz w:val="20"/>
          <w:szCs w:val="20"/>
          <w:highlight w:val="yellow"/>
        </w:rPr>
      </w:pPr>
    </w:p>
    <w:p w14:paraId="6F9C9E10" w14:textId="77777777" w:rsidR="00014653" w:rsidRPr="005550AE" w:rsidRDefault="00F55AAA" w:rsidP="00F00781">
      <w:pPr>
        <w:pStyle w:val="IETHeading1"/>
        <w:numPr>
          <w:ilvl w:val="0"/>
          <w:numId w:val="32"/>
        </w:numPr>
        <w:rPr>
          <w:sz w:val="20"/>
          <w:szCs w:val="20"/>
          <w:highlight w:val="yellow"/>
          <w:lang w:val="en-GB"/>
        </w:rPr>
      </w:pPr>
      <w:r w:rsidRPr="005550AE">
        <w:rPr>
          <w:sz w:val="20"/>
          <w:szCs w:val="20"/>
          <w:highlight w:val="yellow"/>
          <w:lang w:val="en-GB"/>
        </w:rPr>
        <w:t xml:space="preserve">Appendices </w:t>
      </w:r>
    </w:p>
    <w:p w14:paraId="6668ADAB" w14:textId="77777777" w:rsidR="00C46E39" w:rsidRPr="005550AE" w:rsidRDefault="00F55AAA" w:rsidP="00F00781">
      <w:pPr>
        <w:pStyle w:val="IETParagraph"/>
        <w:spacing w:line="240" w:lineRule="auto"/>
        <w:rPr>
          <w:sz w:val="20"/>
          <w:szCs w:val="20"/>
          <w:lang w:val="en-GB"/>
        </w:rPr>
      </w:pPr>
      <w:r w:rsidRPr="005550AE">
        <w:rPr>
          <w:sz w:val="20"/>
          <w:szCs w:val="20"/>
          <w:highlight w:val="yellow"/>
          <w:lang w:val="en-GB"/>
        </w:rPr>
        <w:t>Additional material, e.g. mathematical derivations</w:t>
      </w:r>
      <w:r w:rsidR="00EE1AC4" w:rsidRPr="005550AE">
        <w:rPr>
          <w:sz w:val="20"/>
          <w:szCs w:val="20"/>
          <w:highlight w:val="yellow"/>
          <w:lang w:val="en-GB"/>
        </w:rPr>
        <w:t xml:space="preserve">, </w:t>
      </w:r>
      <w:r w:rsidR="00AC0288" w:rsidRPr="005550AE">
        <w:rPr>
          <w:sz w:val="20"/>
          <w:szCs w:val="20"/>
          <w:highlight w:val="yellow"/>
          <w:lang w:val="en-GB"/>
        </w:rPr>
        <w:t xml:space="preserve">tables and </w:t>
      </w:r>
      <w:r w:rsidR="00EE1AC4" w:rsidRPr="005550AE">
        <w:rPr>
          <w:sz w:val="20"/>
          <w:szCs w:val="20"/>
          <w:highlight w:val="yellow"/>
          <w:lang w:val="en-GB"/>
        </w:rPr>
        <w:t>figures</w:t>
      </w:r>
      <w:r w:rsidR="00AC0288" w:rsidRPr="005550AE">
        <w:rPr>
          <w:sz w:val="20"/>
          <w:szCs w:val="20"/>
          <w:highlight w:val="yellow"/>
          <w:lang w:val="en-GB"/>
        </w:rPr>
        <w:t xml:space="preserve"> larger than half a page</w:t>
      </w:r>
      <w:r w:rsidRPr="005550AE">
        <w:rPr>
          <w:sz w:val="20"/>
          <w:szCs w:val="20"/>
          <w:highlight w:val="yellow"/>
          <w:lang w:val="en-GB"/>
        </w:rPr>
        <w:t xml:space="preserve"> that may interrupt the flow of your paper's argument should form a separate Appendix section</w:t>
      </w:r>
      <w:r w:rsidR="00C46E39" w:rsidRPr="005550AE">
        <w:rPr>
          <w:sz w:val="20"/>
          <w:szCs w:val="20"/>
          <w:highlight w:val="yellow"/>
          <w:lang w:val="en-GB"/>
        </w:rPr>
        <w:t xml:space="preserve"> (see Table 2).</w:t>
      </w:r>
      <w:r w:rsidRPr="005550AE">
        <w:rPr>
          <w:sz w:val="20"/>
          <w:szCs w:val="20"/>
          <w:highlight w:val="yellow"/>
          <w:lang w:val="en-GB"/>
        </w:rPr>
        <w:t xml:space="preserve"> Do not, however, use appendices to lengthen your article unnecessarily</w:t>
      </w:r>
      <w:r w:rsidR="00AC0288" w:rsidRPr="005550AE">
        <w:rPr>
          <w:sz w:val="20"/>
          <w:szCs w:val="20"/>
          <w:highlight w:val="yellow"/>
          <w:lang w:val="en-GB"/>
        </w:rPr>
        <w:t xml:space="preserve"> as this section is included in the word count</w:t>
      </w:r>
      <w:r w:rsidRPr="005550AE">
        <w:rPr>
          <w:sz w:val="20"/>
          <w:szCs w:val="20"/>
          <w:highlight w:val="yellow"/>
          <w:lang w:val="en-GB"/>
        </w:rPr>
        <w:t>. If the material can be found in another work, cite this work rather than reproduce it.</w:t>
      </w:r>
      <w:r w:rsidR="00591627" w:rsidRPr="005550AE">
        <w:rPr>
          <w:sz w:val="20"/>
          <w:szCs w:val="20"/>
          <w:highlight w:val="yellow"/>
          <w:lang w:val="en-GB"/>
        </w:rPr>
        <w:t xml:space="preserve"> The appendix section should be in double column format, and come after the references.</w:t>
      </w:r>
      <w:r w:rsidR="00591627" w:rsidRPr="005550AE">
        <w:rPr>
          <w:sz w:val="20"/>
          <w:szCs w:val="20"/>
          <w:lang w:val="en-GB"/>
        </w:rPr>
        <w:t xml:space="preserve"> </w:t>
      </w:r>
    </w:p>
    <w:sectPr w:rsidR="00C46E39" w:rsidRPr="005550AE" w:rsidSect="000F534A">
      <w:type w:val="continuous"/>
      <w:pgSz w:w="11906" w:h="16838"/>
      <w:pgMar w:top="1134" w:right="851" w:bottom="1134" w:left="851" w:header="709" w:footer="709"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02052ED" w14:textId="18589E62" w:rsidR="00FB05E1" w:rsidRDefault="00FB05E1">
      <w:pPr>
        <w:pStyle w:val="CommentText"/>
      </w:pPr>
      <w:r>
        <w:rPr>
          <w:rStyle w:val="CommentReference"/>
        </w:rPr>
        <w:annotationRef/>
      </w:r>
      <w:bookmarkStart w:id="7" w:name="_GoBack"/>
      <w:bookmarkEnd w:id="7"/>
      <w:r w:rsidRPr="005550AE">
        <w:rPr>
          <w:lang w:val="en-GB"/>
        </w:rPr>
        <w:t>I have revised your title to improve clarity; I've discarded parts from the title that were not required here.</w:t>
      </w:r>
    </w:p>
  </w:comment>
  <w:comment w:id="6" w:author="Author" w:initials="A">
    <w:p w14:paraId="2BD7A372" w14:textId="480ACD47" w:rsidR="00FB05E1" w:rsidRDefault="00FB05E1">
      <w:pPr>
        <w:pStyle w:val="CommentText"/>
      </w:pPr>
      <w:r>
        <w:rPr>
          <w:rStyle w:val="CommentReference"/>
        </w:rPr>
        <w:annotationRef/>
      </w:r>
      <w:r w:rsidRPr="005550AE">
        <w:rPr>
          <w:lang w:val="en-GB"/>
        </w:rPr>
        <w:t>Note that I have used British English as required by the journal.</w:t>
      </w:r>
    </w:p>
  </w:comment>
  <w:comment w:id="8" w:author="Author" w:initials="A">
    <w:p w14:paraId="29979C00" w14:textId="3FD46DA1" w:rsidR="00FB05E1" w:rsidRDefault="00FB05E1">
      <w:pPr>
        <w:pStyle w:val="CommentText"/>
      </w:pPr>
      <w:r>
        <w:rPr>
          <w:rStyle w:val="CommentReference"/>
        </w:rPr>
        <w:annotationRef/>
      </w:r>
      <w:r w:rsidR="00800DF3" w:rsidRPr="005550AE">
        <w:rPr>
          <w:lang w:val="en-GB"/>
        </w:rPr>
        <w:t>I have applied the template recommended by the target journal. A</w:t>
      </w:r>
      <w:r w:rsidRPr="005550AE">
        <w:rPr>
          <w:lang w:val="en-GB"/>
        </w:rPr>
        <w:t xml:space="preserve">ll </w:t>
      </w:r>
      <w:r w:rsidR="00530B37" w:rsidRPr="005550AE">
        <w:rPr>
          <w:lang w:val="en-GB"/>
        </w:rPr>
        <w:t>signposts</w:t>
      </w:r>
      <w:r w:rsidRPr="005550AE">
        <w:rPr>
          <w:lang w:val="en-GB"/>
        </w:rPr>
        <w:t xml:space="preserve"> from the template </w:t>
      </w:r>
      <w:r w:rsidR="00530B37" w:rsidRPr="005550AE">
        <w:rPr>
          <w:lang w:val="en-GB"/>
        </w:rPr>
        <w:t>have</w:t>
      </w:r>
      <w:r w:rsidRPr="005550AE">
        <w:rPr>
          <w:lang w:val="en-GB"/>
        </w:rPr>
        <w:t xml:space="preserve"> been highlighted in yellow. Please remember to add the relevant information here. </w:t>
      </w:r>
    </w:p>
  </w:comment>
  <w:comment w:id="9" w:author="Author" w:initials="A">
    <w:p w14:paraId="1ED11EE6" w14:textId="2D3114AB" w:rsidR="00FB05E1" w:rsidRDefault="00FB05E1">
      <w:pPr>
        <w:pStyle w:val="CommentText"/>
      </w:pPr>
      <w:r>
        <w:rPr>
          <w:rStyle w:val="CommentReference"/>
        </w:rPr>
        <w:annotationRef/>
      </w:r>
      <w:r w:rsidRPr="005550AE">
        <w:rPr>
          <w:lang w:val="en-GB"/>
        </w:rPr>
        <w:t xml:space="preserve">I have </w:t>
      </w:r>
      <w:r w:rsidR="00530B37" w:rsidRPr="005550AE">
        <w:rPr>
          <w:lang w:val="en-GB"/>
        </w:rPr>
        <w:t xml:space="preserve">added </w:t>
      </w:r>
      <w:r w:rsidRPr="005550AE">
        <w:rPr>
          <w:lang w:val="en-GB"/>
        </w:rPr>
        <w:t>some background to ease the reader into the study.</w:t>
      </w:r>
    </w:p>
  </w:comment>
  <w:comment w:id="11" w:author="Author" w:initials="A">
    <w:p w14:paraId="477682B6" w14:textId="6FDB2059" w:rsidR="00FB05E1" w:rsidRDefault="00FB05E1">
      <w:pPr>
        <w:pStyle w:val="CommentText"/>
      </w:pPr>
      <w:r>
        <w:rPr>
          <w:rStyle w:val="CommentReference"/>
        </w:rPr>
        <w:annotationRef/>
      </w:r>
      <w:r>
        <w:t xml:space="preserve"> </w:t>
      </w:r>
      <w:r w:rsidRPr="005550AE">
        <w:rPr>
          <w:lang w:val="en-GB"/>
        </w:rPr>
        <w:t xml:space="preserve">I understand that this is the objective of your study. </w:t>
      </w:r>
    </w:p>
  </w:comment>
  <w:comment w:id="22" w:author="Author" w:initials="A">
    <w:p w14:paraId="3F71CE90" w14:textId="7FA739D8" w:rsidR="00FB05E1" w:rsidRDefault="00FB05E1">
      <w:pPr>
        <w:pStyle w:val="CommentText"/>
      </w:pPr>
      <w:r>
        <w:rPr>
          <w:rStyle w:val="CommentReference"/>
        </w:rPr>
        <w:annotationRef/>
      </w:r>
      <w:r w:rsidRPr="005550AE">
        <w:rPr>
          <w:lang w:val="en-GB"/>
        </w:rPr>
        <w:t>Note that this term is generally referred to as "Air conditioner compressor"</w:t>
      </w:r>
    </w:p>
  </w:comment>
  <w:comment w:id="47" w:author="Author" w:initials="A">
    <w:p w14:paraId="62F3F790" w14:textId="372DB5AC" w:rsidR="00FB05E1" w:rsidRDefault="00FB05E1">
      <w:pPr>
        <w:pStyle w:val="CommentText"/>
      </w:pPr>
      <w:r>
        <w:rPr>
          <w:rStyle w:val="CommentReference"/>
        </w:rPr>
        <w:annotationRef/>
      </w:r>
      <w:r w:rsidRPr="005550AE">
        <w:rPr>
          <w:lang w:val="en-GB"/>
        </w:rPr>
        <w:t>Your paper does not provide any information on how these aspects were checked for.</w:t>
      </w:r>
    </w:p>
  </w:comment>
  <w:comment w:id="49" w:author="Author" w:initials="A">
    <w:p w14:paraId="1836B30E" w14:textId="337D32FF" w:rsidR="00FB05E1" w:rsidRDefault="00FB05E1">
      <w:pPr>
        <w:pStyle w:val="CommentText"/>
      </w:pPr>
      <w:r>
        <w:rPr>
          <w:rStyle w:val="CommentReference"/>
        </w:rPr>
        <w:annotationRef/>
      </w:r>
      <w:r w:rsidRPr="005550AE">
        <w:rPr>
          <w:lang w:val="en-GB"/>
        </w:rPr>
        <w:t>This line is unnecessary in the abstract and therefore, I have discarded it.</w:t>
      </w:r>
    </w:p>
  </w:comment>
  <w:comment w:id="77" w:author="Author" w:initials="A">
    <w:p w14:paraId="7B6774BB" w14:textId="3C99EE2B" w:rsidR="00C238A9" w:rsidRDefault="00C238A9">
      <w:pPr>
        <w:pStyle w:val="CommentText"/>
      </w:pPr>
      <w:r>
        <w:rPr>
          <w:rStyle w:val="CommentReference"/>
        </w:rPr>
        <w:annotationRef/>
      </w:r>
      <w:r w:rsidRPr="005550AE">
        <w:rPr>
          <w:lang w:val="en-GB"/>
        </w:rPr>
        <w:t>Did you mean “in the form of coordinates”?</w:t>
      </w:r>
    </w:p>
  </w:comment>
  <w:comment w:id="79" w:author="Author" w:initials="A">
    <w:p w14:paraId="1F86368E" w14:textId="216E79B3" w:rsidR="00FB05E1" w:rsidRDefault="00FB05E1">
      <w:pPr>
        <w:pStyle w:val="CommentText"/>
      </w:pPr>
      <w:r>
        <w:rPr>
          <w:rStyle w:val="CommentReference"/>
        </w:rPr>
        <w:annotationRef/>
      </w:r>
      <w:r w:rsidRPr="005550AE">
        <w:rPr>
          <w:lang w:val="en-GB"/>
        </w:rPr>
        <w:t>How did you find the real leakage point?</w:t>
      </w:r>
    </w:p>
  </w:comment>
  <w:comment w:id="94" w:author="Author" w:initials="A">
    <w:p w14:paraId="15720552" w14:textId="484819CE" w:rsidR="00FB05E1" w:rsidRPr="005550AE" w:rsidRDefault="00FB05E1">
      <w:pPr>
        <w:pStyle w:val="CommentText"/>
        <w:rPr>
          <w:lang w:val="en-GB"/>
        </w:rPr>
      </w:pPr>
      <w:r>
        <w:rPr>
          <w:rStyle w:val="CommentReference"/>
        </w:rPr>
        <w:annotationRef/>
      </w:r>
      <w:r w:rsidRPr="005550AE">
        <w:rPr>
          <w:lang w:val="en-GB"/>
        </w:rPr>
        <w:t>The introduction provide</w:t>
      </w:r>
      <w:r w:rsidR="00F33C1B" w:rsidRPr="005550AE">
        <w:rPr>
          <w:lang w:val="en-GB"/>
        </w:rPr>
        <w:t>s</w:t>
      </w:r>
      <w:r w:rsidRPr="005550AE">
        <w:rPr>
          <w:lang w:val="en-GB"/>
        </w:rPr>
        <w:t xml:space="preserve"> only two referen</w:t>
      </w:r>
      <w:r w:rsidR="00F33C1B" w:rsidRPr="005550AE">
        <w:rPr>
          <w:lang w:val="en-GB"/>
        </w:rPr>
        <w:t>c</w:t>
      </w:r>
      <w:r w:rsidRPr="005550AE">
        <w:rPr>
          <w:lang w:val="en-GB"/>
        </w:rPr>
        <w:t>es as background literature. This is i</w:t>
      </w:r>
      <w:r w:rsidR="00F33C1B" w:rsidRPr="005550AE">
        <w:rPr>
          <w:lang w:val="en-GB"/>
        </w:rPr>
        <w:t>n</w:t>
      </w:r>
      <w:r w:rsidRPr="005550AE">
        <w:rPr>
          <w:lang w:val="en-GB"/>
        </w:rPr>
        <w:t>sufficient to cover all aspec</w:t>
      </w:r>
      <w:r w:rsidR="00F33C1B" w:rsidRPr="005550AE">
        <w:rPr>
          <w:lang w:val="en-GB"/>
        </w:rPr>
        <w:t>t</w:t>
      </w:r>
      <w:r w:rsidRPr="005550AE">
        <w:rPr>
          <w:lang w:val="en-GB"/>
        </w:rPr>
        <w:t>s of the research</w:t>
      </w:r>
      <w:r w:rsidR="00A65096" w:rsidRPr="005550AE">
        <w:rPr>
          <w:lang w:val="en-GB"/>
        </w:rPr>
        <w:t>.</w:t>
      </w:r>
      <w:r w:rsidRPr="005550AE">
        <w:rPr>
          <w:lang w:val="en-GB"/>
        </w:rPr>
        <w:t xml:space="preserve"> I recommend that more studies </w:t>
      </w:r>
      <w:r w:rsidR="00572EA4" w:rsidRPr="005550AE">
        <w:rPr>
          <w:lang w:val="en-GB"/>
        </w:rPr>
        <w:t xml:space="preserve">be </w:t>
      </w:r>
      <w:r w:rsidRPr="005550AE">
        <w:rPr>
          <w:lang w:val="en-GB"/>
        </w:rPr>
        <w:t xml:space="preserve">reviewed. </w:t>
      </w:r>
    </w:p>
    <w:p w14:paraId="222B973B" w14:textId="77777777" w:rsidR="00FB05E1" w:rsidRPr="005550AE" w:rsidRDefault="00FB05E1">
      <w:pPr>
        <w:pStyle w:val="CommentText"/>
        <w:rPr>
          <w:lang w:val="en-GB"/>
        </w:rPr>
      </w:pPr>
    </w:p>
    <w:p w14:paraId="19F2A790" w14:textId="7E738527" w:rsidR="00FB05E1" w:rsidRPr="005550AE" w:rsidRDefault="00FB05E1">
      <w:pPr>
        <w:pStyle w:val="CommentText"/>
        <w:rPr>
          <w:lang w:val="en-GB"/>
        </w:rPr>
      </w:pPr>
      <w:r w:rsidRPr="005550AE">
        <w:rPr>
          <w:lang w:val="en-GB"/>
        </w:rPr>
        <w:t>You may consider the fol</w:t>
      </w:r>
      <w:r w:rsidR="00F33C1B" w:rsidRPr="005550AE">
        <w:rPr>
          <w:lang w:val="en-GB"/>
        </w:rPr>
        <w:t>l</w:t>
      </w:r>
      <w:r w:rsidRPr="005550AE">
        <w:rPr>
          <w:lang w:val="en-GB"/>
        </w:rPr>
        <w:t xml:space="preserve">owing references: </w:t>
      </w:r>
    </w:p>
    <w:p w14:paraId="64949D30" w14:textId="77777777" w:rsidR="00FB05E1" w:rsidRPr="005550AE" w:rsidRDefault="00FB05E1">
      <w:pPr>
        <w:pStyle w:val="CommentText"/>
        <w:rPr>
          <w:lang w:val="en-GB"/>
        </w:rPr>
      </w:pPr>
      <w:r w:rsidRPr="005550AE">
        <w:rPr>
          <w:lang w:val="en-GB"/>
        </w:rPr>
        <w:t>https://pdfs.semanticscholar.org/b4d2/6a15b2221cad75bd8e058d97e67864df2639.pdf</w:t>
      </w:r>
    </w:p>
    <w:p w14:paraId="4761108F" w14:textId="26780DAE" w:rsidR="00FB05E1" w:rsidRDefault="00FB05E1">
      <w:pPr>
        <w:pStyle w:val="CommentText"/>
      </w:pPr>
      <w:r w:rsidRPr="005550AE">
        <w:rPr>
          <w:lang w:val="en-GB"/>
        </w:rPr>
        <w:t>Consider citing studies that use techniques such as edge detec</w:t>
      </w:r>
      <w:r w:rsidR="00F33C1B" w:rsidRPr="005550AE">
        <w:rPr>
          <w:lang w:val="en-GB"/>
        </w:rPr>
        <w:t>t</w:t>
      </w:r>
      <w:r w:rsidRPr="005550AE">
        <w:rPr>
          <w:lang w:val="en-GB"/>
        </w:rPr>
        <w:t xml:space="preserve">ion (it has high accuracy for detecting discontinuities in brightness). </w:t>
      </w:r>
    </w:p>
  </w:comment>
  <w:comment w:id="95" w:author="Author" w:initials="A">
    <w:p w14:paraId="619A92E1" w14:textId="5FD69B9B" w:rsidR="002A14F1" w:rsidRDefault="002A14F1">
      <w:pPr>
        <w:pStyle w:val="CommentText"/>
      </w:pPr>
      <w:r>
        <w:rPr>
          <w:rStyle w:val="CommentReference"/>
        </w:rPr>
        <w:annotationRef/>
      </w:r>
      <w:r w:rsidRPr="005550AE">
        <w:rPr>
          <w:lang w:val="en-GB"/>
        </w:rPr>
        <w:t>I have moved th</w:t>
      </w:r>
      <w:r w:rsidR="00747179" w:rsidRPr="005550AE">
        <w:rPr>
          <w:lang w:val="en-GB"/>
        </w:rPr>
        <w:t>is sent</w:t>
      </w:r>
      <w:r w:rsidR="00D5382B" w:rsidRPr="005550AE">
        <w:rPr>
          <w:lang w:val="en-GB"/>
        </w:rPr>
        <w:t xml:space="preserve">ence here to provide a better start to the text. Also, I’m not sure what you mean by “Air conditioning compressor was a major part in air conditioning and refrigerator manufacturers.” I’ve revised this </w:t>
      </w:r>
      <w:r w:rsidR="00301A89" w:rsidRPr="005550AE">
        <w:rPr>
          <w:lang w:val="en-GB"/>
        </w:rPr>
        <w:t>as per my understanding. Please check if this revision is acceptable.</w:t>
      </w:r>
    </w:p>
  </w:comment>
  <w:comment w:id="97" w:author="Author" w:initials="A">
    <w:p w14:paraId="03B0DAF6" w14:textId="0A9AE0B7" w:rsidR="00F6301A" w:rsidRDefault="00F6301A">
      <w:pPr>
        <w:pStyle w:val="CommentText"/>
      </w:pPr>
      <w:r>
        <w:rPr>
          <w:rStyle w:val="CommentReference"/>
        </w:rPr>
        <w:annotationRef/>
      </w:r>
      <w:r w:rsidRPr="005550AE">
        <w:rPr>
          <w:lang w:val="en-GB"/>
        </w:rPr>
        <w:t>I recommend adding some more information about compressors and their manufacturing before discussing the subprocesses.</w:t>
      </w:r>
    </w:p>
  </w:comment>
  <w:comment w:id="114" w:author="Author" w:initials="A">
    <w:p w14:paraId="2A460E36" w14:textId="348BFF84" w:rsidR="00FB05E1" w:rsidRDefault="00FB05E1">
      <w:pPr>
        <w:pStyle w:val="CommentText"/>
      </w:pPr>
      <w:r>
        <w:rPr>
          <w:rStyle w:val="CommentReference"/>
        </w:rPr>
        <w:annotationRef/>
      </w:r>
      <w:r w:rsidRPr="005550AE">
        <w:rPr>
          <w:lang w:val="en-GB"/>
        </w:rPr>
        <w:t>What are incomplete welds? Did you mean incorrect welds?</w:t>
      </w:r>
    </w:p>
  </w:comment>
  <w:comment w:id="116" w:author="Author" w:initials="A">
    <w:p w14:paraId="02B32F77" w14:textId="0D17F271" w:rsidR="00FB05E1" w:rsidRDefault="00FB05E1">
      <w:pPr>
        <w:pStyle w:val="CommentText"/>
      </w:pPr>
      <w:r>
        <w:rPr>
          <w:rStyle w:val="CommentReference"/>
        </w:rPr>
        <w:annotationRef/>
      </w:r>
      <w:r w:rsidR="009B6585" w:rsidRPr="005550AE">
        <w:rPr>
          <w:lang w:val="en-GB"/>
        </w:rPr>
        <w:t>Consider providing some detail regarding leak size.</w:t>
      </w:r>
    </w:p>
  </w:comment>
  <w:comment w:id="148" w:author="Author" w:initials="A">
    <w:p w14:paraId="53959C2E" w14:textId="12A9D183" w:rsidR="00FB05E1" w:rsidRDefault="00FB05E1">
      <w:pPr>
        <w:pStyle w:val="CommentText"/>
      </w:pPr>
      <w:r>
        <w:rPr>
          <w:rStyle w:val="CommentReference"/>
        </w:rPr>
        <w:annotationRef/>
      </w:r>
      <w:r w:rsidRPr="005550AE">
        <w:rPr>
          <w:lang w:val="en-GB"/>
        </w:rPr>
        <w:t xml:space="preserve">In comparison to what? </w:t>
      </w:r>
      <w:r w:rsidR="00F33C1B" w:rsidRPr="005550AE">
        <w:rPr>
          <w:lang w:val="en-GB"/>
        </w:rPr>
        <w:t>Are you</w:t>
      </w:r>
      <w:r w:rsidRPr="005550AE">
        <w:rPr>
          <w:lang w:val="en-GB"/>
        </w:rPr>
        <w:t xml:space="preserve"> referring to the manual process? You have not provided any information on what the scores were for the manual process. </w:t>
      </w:r>
    </w:p>
  </w:comment>
  <w:comment w:id="156" w:author="Author" w:initials="A">
    <w:p w14:paraId="432B741A" w14:textId="467FDA69" w:rsidR="00FB05E1" w:rsidRDefault="00FB05E1">
      <w:pPr>
        <w:pStyle w:val="CommentText"/>
      </w:pPr>
      <w:r>
        <w:rPr>
          <w:rStyle w:val="CommentReference"/>
        </w:rPr>
        <w:annotationRef/>
      </w:r>
      <w:r w:rsidR="00485543" w:rsidRPr="005550AE">
        <w:rPr>
          <w:lang w:val="en-GB"/>
        </w:rPr>
        <w:t>Please include the reference list</w:t>
      </w:r>
      <w:r w:rsidR="002623C4" w:rsidRPr="005550AE">
        <w:rPr>
          <w:lang w:val="en-GB"/>
        </w:rPr>
        <w:t>;</w:t>
      </w:r>
      <w:r w:rsidR="00485543" w:rsidRPr="005550AE">
        <w:rPr>
          <w:lang w:val="en-GB"/>
        </w:rPr>
        <w:t xml:space="preserve"> </w:t>
      </w:r>
      <w:r w:rsidR="002623C4" w:rsidRPr="005550AE">
        <w:rPr>
          <w:lang w:val="en-GB"/>
        </w:rPr>
        <w:t>without t</w:t>
      </w:r>
      <w:r w:rsidRPr="005550AE">
        <w:rPr>
          <w:lang w:val="en-GB"/>
        </w:rPr>
        <w:t>he reference</w:t>
      </w:r>
      <w:r w:rsidR="002623C4" w:rsidRPr="005550AE">
        <w:rPr>
          <w:lang w:val="en-GB"/>
        </w:rPr>
        <w:t xml:space="preserve"> details</w:t>
      </w:r>
      <w:r w:rsidRPr="005550AE">
        <w:rPr>
          <w:lang w:val="en-GB"/>
        </w:rPr>
        <w:t>, it is difficult to verify this</w:t>
      </w:r>
      <w:r w:rsidR="002623C4" w:rsidRPr="005550AE">
        <w:rPr>
          <w:lang w:val="en-GB"/>
        </w:rPr>
        <w:t xml:space="preserve"> information</w:t>
      </w:r>
      <w:r w:rsidRPr="005550AE">
        <w:rPr>
          <w:lang w:val="en-GB"/>
        </w:rPr>
        <w:t>.</w:t>
      </w:r>
    </w:p>
  </w:comment>
  <w:comment w:id="153" w:author="Author" w:initials="A">
    <w:p w14:paraId="7A0F6297" w14:textId="380E3423" w:rsidR="00FB05E1" w:rsidRDefault="00FB05E1">
      <w:pPr>
        <w:pStyle w:val="CommentText"/>
      </w:pPr>
      <w:r>
        <w:rPr>
          <w:rStyle w:val="CommentReference"/>
        </w:rPr>
        <w:annotationRef/>
      </w:r>
      <w:r w:rsidRPr="005550AE">
        <w:rPr>
          <w:lang w:val="en-GB"/>
        </w:rPr>
        <w:t>There are other image processing techniques that could have been considered to achieve the same effect</w:t>
      </w:r>
      <w:r w:rsidR="00C238A9" w:rsidRPr="005550AE">
        <w:rPr>
          <w:lang w:val="en-GB"/>
        </w:rPr>
        <w:t>.</w:t>
      </w:r>
      <w:r w:rsidRPr="005550AE">
        <w:rPr>
          <w:lang w:val="en-GB"/>
        </w:rPr>
        <w:t xml:space="preserve"> </w:t>
      </w:r>
      <w:r w:rsidR="002623C4" w:rsidRPr="005550AE">
        <w:rPr>
          <w:lang w:val="en-GB"/>
        </w:rPr>
        <w:t xml:space="preserve">I suggest you </w:t>
      </w:r>
      <w:r w:rsidR="009E7CB2" w:rsidRPr="005550AE">
        <w:rPr>
          <w:lang w:val="en-GB"/>
        </w:rPr>
        <w:t xml:space="preserve">comment on </w:t>
      </w:r>
      <w:r w:rsidR="00C238A9" w:rsidRPr="005550AE">
        <w:rPr>
          <w:lang w:val="en-GB"/>
        </w:rPr>
        <w:t xml:space="preserve">why </w:t>
      </w:r>
      <w:r w:rsidRPr="005550AE">
        <w:rPr>
          <w:lang w:val="en-GB"/>
        </w:rPr>
        <w:t xml:space="preserve">these </w:t>
      </w:r>
      <w:r w:rsidR="00C238A9" w:rsidRPr="005550AE">
        <w:rPr>
          <w:lang w:val="en-GB"/>
        </w:rPr>
        <w:t xml:space="preserve">were </w:t>
      </w:r>
      <w:r w:rsidRPr="005550AE">
        <w:rPr>
          <w:lang w:val="en-GB"/>
        </w:rPr>
        <w:t>not considered</w:t>
      </w:r>
      <w:r w:rsidR="00C238A9" w:rsidRPr="005550AE">
        <w:rPr>
          <w:lang w:val="en-GB"/>
        </w:rPr>
        <w:t xml:space="preserve"> and discus</w:t>
      </w:r>
      <w:r w:rsidR="002623C4" w:rsidRPr="005550AE">
        <w:rPr>
          <w:lang w:val="en-GB"/>
        </w:rPr>
        <w:t>s</w:t>
      </w:r>
      <w:r w:rsidRPr="005550AE">
        <w:rPr>
          <w:lang w:val="en-GB"/>
        </w:rPr>
        <w:t xml:space="preserve"> your </w:t>
      </w:r>
      <w:r w:rsidR="00F33C1B" w:rsidRPr="005550AE">
        <w:rPr>
          <w:lang w:val="en-GB"/>
        </w:rPr>
        <w:t>algorithm</w:t>
      </w:r>
      <w:r w:rsidR="00C238A9" w:rsidRPr="005550AE">
        <w:rPr>
          <w:lang w:val="en-GB"/>
        </w:rPr>
        <w:t>’s performance</w:t>
      </w:r>
      <w:r w:rsidRPr="005550AE">
        <w:rPr>
          <w:lang w:val="en-GB"/>
        </w:rPr>
        <w:t xml:space="preserve"> in comparison to these algorithms</w:t>
      </w:r>
      <w:r w:rsidR="00C238A9" w:rsidRPr="005550AE">
        <w:rPr>
          <w:lang w:val="en-GB"/>
        </w:rPr>
        <w:t>.</w:t>
      </w:r>
    </w:p>
  </w:comment>
  <w:comment w:id="180" w:author="Author" w:initials="A">
    <w:p w14:paraId="74E1535F" w14:textId="03EC00ED" w:rsidR="00FB05E1" w:rsidRDefault="00FB05E1">
      <w:pPr>
        <w:pStyle w:val="CommentText"/>
      </w:pPr>
      <w:r>
        <w:rPr>
          <w:rStyle w:val="CommentReference"/>
        </w:rPr>
        <w:annotationRef/>
      </w:r>
      <w:r w:rsidRPr="005550AE">
        <w:rPr>
          <w:lang w:val="en-GB"/>
        </w:rPr>
        <w:t xml:space="preserve">For </w:t>
      </w:r>
      <w:r w:rsidR="00F33C1B" w:rsidRPr="005550AE">
        <w:rPr>
          <w:lang w:val="en-GB"/>
        </w:rPr>
        <w:t>detection</w:t>
      </w:r>
      <w:r w:rsidRPr="005550AE">
        <w:rPr>
          <w:lang w:val="en-GB"/>
        </w:rPr>
        <w:t xml:space="preserve"> of leakage or the leakage point? </w:t>
      </w:r>
    </w:p>
  </w:comment>
  <w:comment w:id="183" w:author="Author" w:initials="A">
    <w:p w14:paraId="5E599BEE" w14:textId="77777777" w:rsidR="008236E2" w:rsidRDefault="008236E2" w:rsidP="008236E2">
      <w:pPr>
        <w:pStyle w:val="CommentText"/>
      </w:pPr>
      <w:r>
        <w:rPr>
          <w:rStyle w:val="CommentReference"/>
        </w:rPr>
        <w:annotationRef/>
      </w:r>
      <w:r w:rsidRPr="005550AE">
        <w:rPr>
          <w:lang w:val="en-GB"/>
        </w:rPr>
        <w:t>This is the first time you've mentioned this term. Please elaborate.</w:t>
      </w:r>
    </w:p>
  </w:comment>
  <w:comment w:id="287" w:author="Author" w:initials="A">
    <w:p w14:paraId="31E4E77C" w14:textId="0683AF9E" w:rsidR="00FB05E1" w:rsidRDefault="00FB05E1">
      <w:pPr>
        <w:pStyle w:val="CommentText"/>
      </w:pPr>
      <w:r>
        <w:rPr>
          <w:rStyle w:val="CommentReference"/>
        </w:rPr>
        <w:annotationRef/>
      </w:r>
      <w:r w:rsidRPr="005550AE">
        <w:rPr>
          <w:lang w:val="en-GB"/>
        </w:rPr>
        <w:t>I have moved sections here to improve flow and clarity.</w:t>
      </w:r>
    </w:p>
  </w:comment>
  <w:comment w:id="286" w:author="Author" w:initials="A">
    <w:p w14:paraId="2A40318A" w14:textId="32DCFD04" w:rsidR="00FB05E1" w:rsidRDefault="00FB05E1">
      <w:pPr>
        <w:pStyle w:val="CommentText"/>
      </w:pPr>
      <w:r>
        <w:rPr>
          <w:rStyle w:val="CommentReference"/>
        </w:rPr>
        <w:annotationRef/>
      </w:r>
      <w:r w:rsidRPr="005550AE">
        <w:rPr>
          <w:lang w:val="en-GB"/>
        </w:rPr>
        <w:t xml:space="preserve">I could not comment on the figures; </w:t>
      </w:r>
      <w:r w:rsidR="00572EA4" w:rsidRPr="005550AE">
        <w:rPr>
          <w:lang w:val="en-GB"/>
        </w:rPr>
        <w:t xml:space="preserve">consider providing </w:t>
      </w:r>
      <w:r w:rsidRPr="005550AE">
        <w:rPr>
          <w:lang w:val="en-GB"/>
        </w:rPr>
        <w:t xml:space="preserve">figures for the review. </w:t>
      </w:r>
    </w:p>
  </w:comment>
  <w:comment w:id="306" w:author="Author" w:initials="A">
    <w:p w14:paraId="7F76C082" w14:textId="77777777" w:rsidR="00FB05E1" w:rsidRDefault="00FB05E1" w:rsidP="00FC352A">
      <w:pPr>
        <w:pStyle w:val="CommentText"/>
      </w:pPr>
      <w:r>
        <w:rPr>
          <w:rStyle w:val="CommentReference"/>
        </w:rPr>
        <w:annotationRef/>
      </w:r>
      <w:r>
        <w:t xml:space="preserve"> </w:t>
      </w:r>
      <w:r w:rsidRPr="005550AE">
        <w:rPr>
          <w:lang w:val="en-GB"/>
        </w:rPr>
        <w:t xml:space="preserve">I recommend using Pa as the unit here. </w:t>
      </w:r>
    </w:p>
  </w:comment>
  <w:comment w:id="314" w:author="Author" w:initials="A">
    <w:p w14:paraId="51E4636B" w14:textId="335CDFD6" w:rsidR="00FB05E1" w:rsidRDefault="00FB05E1">
      <w:pPr>
        <w:pStyle w:val="CommentText"/>
      </w:pPr>
      <w:r>
        <w:rPr>
          <w:rStyle w:val="CommentReference"/>
        </w:rPr>
        <w:annotationRef/>
      </w:r>
      <w:r w:rsidRPr="005550AE">
        <w:rPr>
          <w:lang w:val="en-GB"/>
        </w:rPr>
        <w:t>Why is it positioned at the centr</w:t>
      </w:r>
      <w:r w:rsidR="00F33C1B" w:rsidRPr="005550AE">
        <w:rPr>
          <w:lang w:val="en-GB"/>
        </w:rPr>
        <w:t>e</w:t>
      </w:r>
      <w:r w:rsidRPr="005550AE">
        <w:rPr>
          <w:lang w:val="en-GB"/>
        </w:rPr>
        <w:t>?</w:t>
      </w:r>
    </w:p>
  </w:comment>
  <w:comment w:id="324" w:author="Author" w:initials="A">
    <w:p w14:paraId="5E911852" w14:textId="119D1B09" w:rsidR="00C238A9" w:rsidRDefault="00C238A9">
      <w:pPr>
        <w:pStyle w:val="CommentText"/>
      </w:pPr>
      <w:r>
        <w:rPr>
          <w:rStyle w:val="CommentReference"/>
        </w:rPr>
        <w:annotationRef/>
      </w:r>
      <w:r w:rsidRPr="005550AE">
        <w:rPr>
          <w:lang w:val="en-GB"/>
        </w:rPr>
        <w:t>Consider revising this to “</w:t>
      </w:r>
      <w:r w:rsidR="00485543" w:rsidRPr="005550AE">
        <w:rPr>
          <w:lang w:val="en-GB"/>
        </w:rPr>
        <w:t xml:space="preserve">on </w:t>
      </w:r>
      <w:r w:rsidRPr="005550AE">
        <w:rPr>
          <w:lang w:val="en-GB"/>
        </w:rPr>
        <w:t>real</w:t>
      </w:r>
      <w:r w:rsidR="00485543" w:rsidRPr="005550AE">
        <w:rPr>
          <w:lang w:val="en-GB"/>
        </w:rPr>
        <w:t>-time video”.</w:t>
      </w:r>
    </w:p>
  </w:comment>
  <w:comment w:id="328" w:author="Author" w:initials="A">
    <w:p w14:paraId="61976293" w14:textId="03DB0BAC" w:rsidR="00FB05E1" w:rsidRDefault="00FB05E1" w:rsidP="00FC352A">
      <w:pPr>
        <w:pStyle w:val="CommentText"/>
      </w:pPr>
      <w:r>
        <w:rPr>
          <w:rStyle w:val="CommentReference"/>
        </w:rPr>
        <w:annotationRef/>
      </w:r>
      <w:r w:rsidRPr="005550AE">
        <w:rPr>
          <w:lang w:val="en-GB"/>
        </w:rPr>
        <w:t xml:space="preserve">I have discarded this text as the revised first paragraph now details the same information. </w:t>
      </w:r>
    </w:p>
  </w:comment>
  <w:comment w:id="335" w:author="Author" w:initials="A">
    <w:p w14:paraId="6AC8368E" w14:textId="53C1D9B4" w:rsidR="00FB05E1" w:rsidRDefault="00FB05E1">
      <w:pPr>
        <w:pStyle w:val="CommentText"/>
      </w:pPr>
      <w:r>
        <w:rPr>
          <w:rStyle w:val="CommentReference"/>
        </w:rPr>
        <w:annotationRef/>
      </w:r>
      <w:r w:rsidRPr="005550AE">
        <w:rPr>
          <w:lang w:val="en-GB"/>
        </w:rPr>
        <w:t>What type of black curtains? Please provide details as this is necessary to replicate your study. Also</w:t>
      </w:r>
      <w:r w:rsidR="00F33C1B" w:rsidRPr="005550AE">
        <w:rPr>
          <w:lang w:val="en-GB"/>
        </w:rPr>
        <w:t>,</w:t>
      </w:r>
      <w:r w:rsidRPr="005550AE">
        <w:rPr>
          <w:lang w:val="en-GB"/>
        </w:rPr>
        <w:t xml:space="preserve"> provide further details on the </w:t>
      </w:r>
      <w:r w:rsidR="00A410D2" w:rsidRPr="005550AE">
        <w:rPr>
          <w:lang w:val="en-GB"/>
        </w:rPr>
        <w:t>dimensions of the glass tank and the model of t</w:t>
      </w:r>
      <w:r w:rsidR="00F33C1B" w:rsidRPr="005550AE">
        <w:rPr>
          <w:lang w:val="en-GB"/>
        </w:rPr>
        <w:t>h</w:t>
      </w:r>
      <w:r w:rsidR="00A410D2" w:rsidRPr="005550AE">
        <w:rPr>
          <w:lang w:val="en-GB"/>
        </w:rPr>
        <w:t>e compressor.</w:t>
      </w:r>
    </w:p>
  </w:comment>
  <w:comment w:id="359" w:author="Author" w:initials="A">
    <w:p w14:paraId="206C9F02" w14:textId="253BD84C" w:rsidR="00EF1AAD" w:rsidRDefault="00EF1AAD">
      <w:pPr>
        <w:pStyle w:val="CommentText"/>
      </w:pPr>
      <w:r>
        <w:rPr>
          <w:rStyle w:val="CommentReference"/>
        </w:rPr>
        <w:annotationRef/>
      </w:r>
      <w:r w:rsidR="00A410D2" w:rsidRPr="005550AE">
        <w:rPr>
          <w:lang w:val="en-GB"/>
        </w:rPr>
        <w:t>You're using connected compo</w:t>
      </w:r>
      <w:r w:rsidR="00F33C1B" w:rsidRPr="005550AE">
        <w:rPr>
          <w:lang w:val="en-GB"/>
        </w:rPr>
        <w:t>n</w:t>
      </w:r>
      <w:r w:rsidR="00A410D2" w:rsidRPr="005550AE">
        <w:rPr>
          <w:lang w:val="en-GB"/>
        </w:rPr>
        <w:t>ent labelling, which requires binary images. You have not mentioned how you're converting your images to binary images anywhere.</w:t>
      </w:r>
    </w:p>
  </w:comment>
  <w:comment w:id="385" w:author="Author" w:initials="A">
    <w:p w14:paraId="7BE76826" w14:textId="313F4707" w:rsidR="00EF1AAD" w:rsidRDefault="00EF1AAD">
      <w:pPr>
        <w:pStyle w:val="CommentText"/>
      </w:pPr>
      <w:r>
        <w:rPr>
          <w:rStyle w:val="CommentReference"/>
        </w:rPr>
        <w:annotationRef/>
      </w:r>
      <w:r w:rsidR="009B6585" w:rsidRPr="005550AE">
        <w:rPr>
          <w:lang w:val="en-GB"/>
        </w:rPr>
        <w:t xml:space="preserve">I’m not sure what you mean by </w:t>
      </w:r>
      <w:r w:rsidR="00413307" w:rsidRPr="005550AE">
        <w:rPr>
          <w:lang w:val="en-GB"/>
        </w:rPr>
        <w:t>"</w:t>
      </w:r>
      <w:r w:rsidR="009B6585" w:rsidRPr="005550AE">
        <w:rPr>
          <w:lang w:val="en-GB"/>
        </w:rPr>
        <w:t>medium</w:t>
      </w:r>
      <w:r w:rsidR="00413307" w:rsidRPr="005550AE">
        <w:rPr>
          <w:lang w:val="en-GB"/>
        </w:rPr>
        <w:t>"</w:t>
      </w:r>
      <w:r w:rsidR="009B6585" w:rsidRPr="005550AE">
        <w:rPr>
          <w:lang w:val="en-GB"/>
        </w:rPr>
        <w:t xml:space="preserve"> here. Please consider clarifying.</w:t>
      </w:r>
    </w:p>
  </w:comment>
  <w:comment w:id="396" w:author="Author" w:initials="A">
    <w:p w14:paraId="0A19DAB2" w14:textId="03E5A737" w:rsidR="00EF1AAD" w:rsidRDefault="00EF1AAD">
      <w:pPr>
        <w:pStyle w:val="CommentText"/>
      </w:pPr>
      <w:r>
        <w:rPr>
          <w:rStyle w:val="CommentReference"/>
        </w:rPr>
        <w:annotationRef/>
      </w:r>
      <w:r w:rsidRPr="005550AE">
        <w:rPr>
          <w:lang w:val="en-GB"/>
        </w:rPr>
        <w:t>I</w:t>
      </w:r>
      <w:r w:rsidR="00A410D2" w:rsidRPr="005550AE">
        <w:rPr>
          <w:lang w:val="en-GB"/>
        </w:rPr>
        <w:t xml:space="preserve"> think it is bet</w:t>
      </w:r>
      <w:r w:rsidR="00F33C1B" w:rsidRPr="005550AE">
        <w:rPr>
          <w:lang w:val="en-GB"/>
        </w:rPr>
        <w:t>t</w:t>
      </w:r>
      <w:r w:rsidR="00A410D2" w:rsidRPr="005550AE">
        <w:rPr>
          <w:lang w:val="en-GB"/>
        </w:rPr>
        <w:t>er to refer to this as "centroid"</w:t>
      </w:r>
      <w:r w:rsidR="00C238A9" w:rsidRPr="005550AE">
        <w:rPr>
          <w:lang w:val="en-GB"/>
        </w:rPr>
        <w:t>.</w:t>
      </w:r>
    </w:p>
  </w:comment>
  <w:comment w:id="470" w:author="Author" w:initials="A">
    <w:p w14:paraId="77790C71" w14:textId="4535E0CB" w:rsidR="00FB05E1" w:rsidRDefault="00FB05E1">
      <w:pPr>
        <w:pStyle w:val="CommentText"/>
      </w:pPr>
      <w:r>
        <w:rPr>
          <w:rStyle w:val="CommentReference"/>
        </w:rPr>
        <w:annotationRef/>
      </w:r>
      <w:r w:rsidRPr="005550AE">
        <w:rPr>
          <w:lang w:val="en-GB"/>
        </w:rPr>
        <w:t xml:space="preserve">Note that equations </w:t>
      </w:r>
      <w:r w:rsidR="00F33C1B" w:rsidRPr="005550AE">
        <w:rPr>
          <w:lang w:val="en-GB"/>
        </w:rPr>
        <w:t xml:space="preserve">should not </w:t>
      </w:r>
      <w:r w:rsidRPr="005550AE">
        <w:rPr>
          <w:lang w:val="en-GB"/>
        </w:rPr>
        <w:t xml:space="preserve">be </w:t>
      </w:r>
      <w:r w:rsidR="00F33C1B" w:rsidRPr="005550AE">
        <w:rPr>
          <w:lang w:val="en-GB"/>
        </w:rPr>
        <w:t>included</w:t>
      </w:r>
      <w:r w:rsidRPr="005550AE">
        <w:rPr>
          <w:lang w:val="en-GB"/>
        </w:rPr>
        <w:t xml:space="preserve"> as figures. Please </w:t>
      </w:r>
      <w:r w:rsidR="00F33C1B" w:rsidRPr="005550AE">
        <w:rPr>
          <w:lang w:val="en-GB"/>
        </w:rPr>
        <w:t xml:space="preserve">insert </w:t>
      </w:r>
      <w:r w:rsidRPr="005550AE">
        <w:rPr>
          <w:lang w:val="en-GB"/>
        </w:rPr>
        <w:t xml:space="preserve">equations using an </w:t>
      </w:r>
      <w:r w:rsidR="00F33C1B" w:rsidRPr="005550AE">
        <w:rPr>
          <w:lang w:val="en-GB"/>
        </w:rPr>
        <w:t>e</w:t>
      </w:r>
      <w:r w:rsidRPr="005550AE">
        <w:rPr>
          <w:lang w:val="en-GB"/>
        </w:rPr>
        <w:t>quation editor.</w:t>
      </w:r>
    </w:p>
  </w:comment>
  <w:comment w:id="573" w:author="Author" w:initials="A">
    <w:p w14:paraId="040AAFEE" w14:textId="59FB730F" w:rsidR="00EF1AAD" w:rsidRDefault="00EF1AAD">
      <w:pPr>
        <w:pStyle w:val="CommentText"/>
      </w:pPr>
      <w:r>
        <w:rPr>
          <w:rStyle w:val="CommentReference"/>
        </w:rPr>
        <w:annotationRef/>
      </w:r>
      <w:r w:rsidR="00413307" w:rsidRPr="005550AE">
        <w:rPr>
          <w:lang w:val="en-GB"/>
        </w:rPr>
        <w:t xml:space="preserve">Please consider clarifying what you mean by </w:t>
      </w:r>
      <w:r w:rsidR="00A410D2" w:rsidRPr="005550AE">
        <w:rPr>
          <w:lang w:val="en-GB"/>
        </w:rPr>
        <w:t>"</w:t>
      </w:r>
      <w:r w:rsidR="00413307" w:rsidRPr="005550AE">
        <w:rPr>
          <w:lang w:val="en-GB"/>
        </w:rPr>
        <w:t xml:space="preserve">that </w:t>
      </w:r>
      <w:r w:rsidR="00A410D2" w:rsidRPr="005550AE">
        <w:rPr>
          <w:lang w:val="en-GB"/>
        </w:rPr>
        <w:t xml:space="preserve">iterates through </w:t>
      </w:r>
      <w:r w:rsidR="00413307" w:rsidRPr="005550AE">
        <w:rPr>
          <w:lang w:val="en-GB"/>
        </w:rPr>
        <w:t xml:space="preserve">binary </w:t>
      </w:r>
      <w:r w:rsidR="00A410D2" w:rsidRPr="005550AE">
        <w:rPr>
          <w:lang w:val="en-GB"/>
        </w:rPr>
        <w:t>data"</w:t>
      </w:r>
      <w:r w:rsidR="00413307" w:rsidRPr="005550AE">
        <w:rPr>
          <w:lang w:val="en-GB"/>
        </w:rPr>
        <w:t>.</w:t>
      </w:r>
    </w:p>
  </w:comment>
  <w:comment w:id="668" w:author="Author" w:initials="A">
    <w:p w14:paraId="1A46213F" w14:textId="78728C90" w:rsidR="00EF1AAD" w:rsidRDefault="00EF1AAD">
      <w:pPr>
        <w:pStyle w:val="CommentText"/>
      </w:pPr>
      <w:r>
        <w:rPr>
          <w:rStyle w:val="CommentReference"/>
        </w:rPr>
        <w:annotationRef/>
      </w:r>
      <w:r w:rsidR="00A410D2" w:rsidRPr="005550AE">
        <w:rPr>
          <w:lang w:val="en-GB"/>
        </w:rPr>
        <w:t>The r</w:t>
      </w:r>
      <w:r w:rsidR="00485543" w:rsidRPr="005550AE">
        <w:rPr>
          <w:lang w:val="en-GB"/>
        </w:rPr>
        <w:t>e</w:t>
      </w:r>
      <w:r w:rsidR="00A410D2" w:rsidRPr="005550AE">
        <w:rPr>
          <w:lang w:val="en-GB"/>
        </w:rPr>
        <w:t xml:space="preserve">sults are poorly presented. </w:t>
      </w:r>
      <w:r w:rsidR="002623C4" w:rsidRPr="005550AE">
        <w:rPr>
          <w:lang w:val="en-GB"/>
        </w:rPr>
        <w:t>See my comments below.</w:t>
      </w:r>
    </w:p>
  </w:comment>
  <w:comment w:id="669" w:author="Author" w:initials="A">
    <w:p w14:paraId="509E83BC" w14:textId="252141DF" w:rsidR="00EF1AAD" w:rsidRDefault="00EF1AAD">
      <w:pPr>
        <w:pStyle w:val="CommentText"/>
      </w:pPr>
      <w:r>
        <w:rPr>
          <w:rStyle w:val="CommentReference"/>
        </w:rPr>
        <w:annotationRef/>
      </w:r>
      <w:r w:rsidR="00A410D2" w:rsidRPr="005550AE">
        <w:rPr>
          <w:lang w:val="en-GB"/>
        </w:rPr>
        <w:t>I suggest that you draw a clear comparison between the manual methods, the methods for image detection, and your method on parameters such as speed, feasibility, reliability, and accuracy.</w:t>
      </w:r>
    </w:p>
  </w:comment>
  <w:comment w:id="766" w:author="Author" w:initials="A">
    <w:p w14:paraId="1F6D9E8C" w14:textId="2639460D" w:rsidR="00FB05E1" w:rsidRDefault="00FB05E1">
      <w:pPr>
        <w:pStyle w:val="CommentText"/>
      </w:pPr>
      <w:r>
        <w:rPr>
          <w:rStyle w:val="CommentReference"/>
        </w:rPr>
        <w:annotationRef/>
      </w:r>
      <w:r w:rsidRPr="005550AE">
        <w:rPr>
          <w:lang w:val="en-GB"/>
        </w:rPr>
        <w:t>These lines are very convoluted and do not bring out your intended meaning clearly. Please clarify further so that I can provide a suitable suggestion.</w:t>
      </w:r>
    </w:p>
  </w:comment>
  <w:comment w:id="760" w:author="Author" w:initials="A">
    <w:p w14:paraId="7A0122EF" w14:textId="06AE3DB1" w:rsidR="00EF1AAD" w:rsidRDefault="00EF1AAD">
      <w:pPr>
        <w:pStyle w:val="CommentText"/>
      </w:pPr>
      <w:r>
        <w:rPr>
          <w:rStyle w:val="CommentReference"/>
        </w:rPr>
        <w:annotationRef/>
      </w:r>
      <w:r w:rsidR="00A410D2" w:rsidRPr="005550AE">
        <w:rPr>
          <w:lang w:val="en-GB"/>
        </w:rPr>
        <w:t>This is your only paragraph in the results section. There is no comparison drawn</w:t>
      </w:r>
      <w:r w:rsidR="00431E21" w:rsidRPr="005550AE">
        <w:rPr>
          <w:lang w:val="en-GB"/>
        </w:rPr>
        <w:t>;</w:t>
      </w:r>
      <w:r w:rsidR="00A410D2" w:rsidRPr="005550AE">
        <w:rPr>
          <w:lang w:val="en-GB"/>
        </w:rPr>
        <w:t xml:space="preserve"> the paper only talks about detecting the bubbles and does not use any other parameters to evaluate the proposed algorithm.</w:t>
      </w:r>
    </w:p>
  </w:comment>
  <w:comment w:id="915" w:author="Author" w:initials="A">
    <w:p w14:paraId="537A0D80" w14:textId="331BAE41" w:rsidR="00FB05E1" w:rsidRDefault="00FB05E1">
      <w:pPr>
        <w:pStyle w:val="CommentText"/>
      </w:pPr>
      <w:r>
        <w:rPr>
          <w:rStyle w:val="CommentReference"/>
        </w:rPr>
        <w:annotationRef/>
      </w:r>
      <w:r w:rsidRPr="005550AE">
        <w:rPr>
          <w:lang w:val="en-GB"/>
        </w:rPr>
        <w:t>The conclusion is insufficient in that it only talks about what has been stated previously. It does not provide limitations, future scope, or issues identified in this study.</w:t>
      </w:r>
    </w:p>
  </w:comment>
  <w:comment w:id="922" w:author="Author" w:initials="A">
    <w:p w14:paraId="7C06D9B0" w14:textId="5DC810FB" w:rsidR="00EF1AAD" w:rsidRDefault="00EF1AAD">
      <w:pPr>
        <w:pStyle w:val="CommentText"/>
      </w:pPr>
      <w:r>
        <w:rPr>
          <w:rStyle w:val="CommentReference"/>
        </w:rPr>
        <w:annotationRef/>
      </w:r>
      <w:r w:rsidR="00A410D2" w:rsidRPr="005550AE">
        <w:rPr>
          <w:lang w:val="en-GB"/>
        </w:rPr>
        <w:t>None of these things were verified in your study</w:t>
      </w:r>
      <w:r w:rsidR="00F33C1B" w:rsidRPr="005550AE">
        <w:rPr>
          <w:lang w:val="en-GB"/>
        </w:rPr>
        <w:t>.</w:t>
      </w:r>
      <w:r w:rsidR="00A410D2" w:rsidRPr="005550AE">
        <w:rPr>
          <w:lang w:val="en-GB"/>
        </w:rPr>
        <w:t xml:space="preserve"> These parameters were not even measured</w:t>
      </w:r>
      <w:r w:rsidR="00F33C1B" w:rsidRPr="005550AE">
        <w:rPr>
          <w:lang w:val="en-GB"/>
        </w:rPr>
        <w:t>.</w:t>
      </w:r>
    </w:p>
  </w:comment>
  <w:comment w:id="938" w:author="Author" w:initials="A">
    <w:p w14:paraId="6BD7B0CB" w14:textId="2C24AC5D" w:rsidR="00EF1AAD" w:rsidRDefault="00EF1AAD">
      <w:pPr>
        <w:pStyle w:val="CommentText"/>
      </w:pPr>
      <w:r>
        <w:rPr>
          <w:rStyle w:val="CommentReference"/>
        </w:rPr>
        <w:annotationRef/>
      </w:r>
      <w:r w:rsidR="00A410D2" w:rsidRPr="005550AE">
        <w:rPr>
          <w:lang w:val="en-GB"/>
        </w:rPr>
        <w:t>There are other methods that have better accuracy but other limitations. Please consider conducting more thorough literature research and providing comparisons for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052ED" w15:done="0"/>
  <w15:commentEx w15:paraId="2BD7A372" w15:done="0"/>
  <w15:commentEx w15:paraId="29979C00" w15:done="0"/>
  <w15:commentEx w15:paraId="1ED11EE6" w15:done="0"/>
  <w15:commentEx w15:paraId="477682B6" w15:done="0"/>
  <w15:commentEx w15:paraId="3F71CE90" w15:done="0"/>
  <w15:commentEx w15:paraId="62F3F790" w15:done="0"/>
  <w15:commentEx w15:paraId="1836B30E" w15:done="0"/>
  <w15:commentEx w15:paraId="7B6774BB" w15:done="0"/>
  <w15:commentEx w15:paraId="1F86368E" w15:done="0"/>
  <w15:commentEx w15:paraId="4761108F" w15:done="0"/>
  <w15:commentEx w15:paraId="619A92E1" w15:done="0"/>
  <w15:commentEx w15:paraId="03B0DAF6" w15:done="0"/>
  <w15:commentEx w15:paraId="2A460E36" w15:done="0"/>
  <w15:commentEx w15:paraId="02B32F77" w15:done="0"/>
  <w15:commentEx w15:paraId="53959C2E" w15:done="0"/>
  <w15:commentEx w15:paraId="432B741A" w15:done="0"/>
  <w15:commentEx w15:paraId="7A0F6297" w15:done="0"/>
  <w15:commentEx w15:paraId="74E1535F" w15:done="0"/>
  <w15:commentEx w15:paraId="5E599BEE" w15:done="0"/>
  <w15:commentEx w15:paraId="31E4E77C" w15:done="0"/>
  <w15:commentEx w15:paraId="2A40318A" w15:done="0"/>
  <w15:commentEx w15:paraId="7F76C082" w15:done="0"/>
  <w15:commentEx w15:paraId="51E4636B" w15:done="0"/>
  <w15:commentEx w15:paraId="5E911852" w15:done="0"/>
  <w15:commentEx w15:paraId="61976293" w15:done="0"/>
  <w15:commentEx w15:paraId="6AC8368E" w15:done="0"/>
  <w15:commentEx w15:paraId="206C9F02" w15:done="0"/>
  <w15:commentEx w15:paraId="7BE76826" w15:done="0"/>
  <w15:commentEx w15:paraId="0A19DAB2" w15:done="0"/>
  <w15:commentEx w15:paraId="77790C71" w15:done="0"/>
  <w15:commentEx w15:paraId="040AAFEE" w15:done="0"/>
  <w15:commentEx w15:paraId="1A46213F" w15:done="0"/>
  <w15:commentEx w15:paraId="509E83BC" w15:done="0"/>
  <w15:commentEx w15:paraId="1F6D9E8C" w15:done="0"/>
  <w15:commentEx w15:paraId="7A0122EF" w15:done="0"/>
  <w15:commentEx w15:paraId="537A0D80" w15:done="0"/>
  <w15:commentEx w15:paraId="7C06D9B0" w15:done="0"/>
  <w15:commentEx w15:paraId="6BD7B0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052ED" w16cid:durableId="1F996251"/>
  <w16cid:commentId w16cid:paraId="2BD7A372" w16cid:durableId="1F997D30"/>
  <w16cid:commentId w16cid:paraId="29979C00" w16cid:durableId="1F996265"/>
  <w16cid:commentId w16cid:paraId="1ED11EE6" w16cid:durableId="1F996766"/>
  <w16cid:commentId w16cid:paraId="477682B6" w16cid:durableId="1F997E03"/>
  <w16cid:commentId w16cid:paraId="3F71CE90" w16cid:durableId="1F996504"/>
  <w16cid:commentId w16cid:paraId="62F3F790" w16cid:durableId="1F997ECE"/>
  <w16cid:commentId w16cid:paraId="1836B30E" w16cid:durableId="1F99656A"/>
  <w16cid:commentId w16cid:paraId="7B6774BB" w16cid:durableId="1FA17C33"/>
  <w16cid:commentId w16cid:paraId="1F86368E" w16cid:durableId="1F997E95"/>
  <w16cid:commentId w16cid:paraId="4761108F" w16cid:durableId="1F99803D"/>
  <w16cid:commentId w16cid:paraId="619A92E1" w16cid:durableId="1FA242C0"/>
  <w16cid:commentId w16cid:paraId="03B0DAF6" w16cid:durableId="1FA25177"/>
  <w16cid:commentId w16cid:paraId="2A460E36" w16cid:durableId="1F997F3E"/>
  <w16cid:commentId w16cid:paraId="02B32F77" w16cid:durableId="1F997F56"/>
  <w16cid:commentId w16cid:paraId="53959C2E" w16cid:durableId="1F997F6F"/>
  <w16cid:commentId w16cid:paraId="432B741A" w16cid:durableId="1F997FA4"/>
  <w16cid:commentId w16cid:paraId="7A0F6297" w16cid:durableId="1F997FF9"/>
  <w16cid:commentId w16cid:paraId="74E1535F" w16cid:durableId="1F997FC7"/>
  <w16cid:commentId w16cid:paraId="5E599BEE" w16cid:durableId="1F997FE3"/>
  <w16cid:commentId w16cid:paraId="31E4E77C" w16cid:durableId="1F997DCF"/>
  <w16cid:commentId w16cid:paraId="2A40318A" w16cid:durableId="1F99810A"/>
  <w16cid:commentId w16cid:paraId="7F76C082" w16cid:durableId="1F9969EC"/>
  <w16cid:commentId w16cid:paraId="51E4636B" w16cid:durableId="1F998134"/>
  <w16cid:commentId w16cid:paraId="5E911852" w16cid:durableId="1FA17E01"/>
  <w16cid:commentId w16cid:paraId="61976293" w16cid:durableId="1F996A06"/>
  <w16cid:commentId w16cid:paraId="6AC8368E" w16cid:durableId="1F998162"/>
  <w16cid:commentId w16cid:paraId="206C9F02" w16cid:durableId="1F9981A4"/>
  <w16cid:commentId w16cid:paraId="7BE76826" w16cid:durableId="1F9981E1"/>
  <w16cid:commentId w16cid:paraId="0A19DAB2" w16cid:durableId="1F9981F5"/>
  <w16cid:commentId w16cid:paraId="77790C71" w16cid:durableId="1F99549B"/>
  <w16cid:commentId w16cid:paraId="040AAFEE" w16cid:durableId="1F998236"/>
  <w16cid:commentId w16cid:paraId="1A46213F" w16cid:durableId="1F998247"/>
  <w16cid:commentId w16cid:paraId="509E83BC" w16cid:durableId="1F9982E4"/>
  <w16cid:commentId w16cid:paraId="1F6D9E8C" w16cid:durableId="1F996F8F"/>
  <w16cid:commentId w16cid:paraId="7A0122EF" w16cid:durableId="1F998256"/>
  <w16cid:commentId w16cid:paraId="537A0D80" w16cid:durableId="1F9977DF"/>
  <w16cid:commentId w16cid:paraId="7C06D9B0" w16cid:durableId="1F99828A"/>
  <w16cid:commentId w16cid:paraId="6BD7B0CB" w16cid:durableId="1F998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0F59D" w14:textId="77777777" w:rsidR="00FE587D" w:rsidRDefault="00FE587D" w:rsidP="008B2B41">
      <w:r>
        <w:separator/>
      </w:r>
    </w:p>
  </w:endnote>
  <w:endnote w:type="continuationSeparator" w:id="0">
    <w:p w14:paraId="260575B4" w14:textId="77777777" w:rsidR="00FE587D" w:rsidRDefault="00FE587D"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71A0" w14:textId="77777777" w:rsidR="00FB05E1" w:rsidRDefault="00FB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1534265719"/>
      <w:docPartObj>
        <w:docPartGallery w:val="Page Numbers (Bottom of Page)"/>
        <w:docPartUnique/>
      </w:docPartObj>
    </w:sdtPr>
    <w:sdtEndPr/>
    <w:sdtContent>
      <w:p w14:paraId="07D146AA" w14:textId="77777777" w:rsidR="00FB05E1" w:rsidRPr="005550AE" w:rsidRDefault="00FB05E1">
        <w:pPr>
          <w:pStyle w:val="Footer"/>
          <w:jc w:val="right"/>
          <w:rPr>
            <w:lang w:val="en-GB"/>
          </w:rPr>
        </w:pPr>
        <w:r w:rsidRPr="005550AE">
          <w:rPr>
            <w:lang w:val="en-GB"/>
          </w:rPr>
          <w:fldChar w:fldCharType="begin"/>
        </w:r>
        <w:r w:rsidRPr="005550AE">
          <w:rPr>
            <w:lang w:val="en-GB"/>
          </w:rPr>
          <w:instrText xml:space="preserve"> PAGE   \* MERGEFORMAT </w:instrText>
        </w:r>
        <w:r w:rsidRPr="005550AE">
          <w:rPr>
            <w:lang w:val="en-GB"/>
          </w:rPr>
          <w:fldChar w:fldCharType="separate"/>
        </w:r>
        <w:r w:rsidRPr="005550AE">
          <w:rPr>
            <w:lang w:val="en-GB"/>
          </w:rPr>
          <w:t>1</w:t>
        </w:r>
        <w:r w:rsidRPr="005550AE">
          <w:rPr>
            <w:lang w:val="en-GB"/>
          </w:rPr>
          <w:fldChar w:fldCharType="end"/>
        </w:r>
      </w:p>
    </w:sdtContent>
  </w:sdt>
  <w:p w14:paraId="029094A5" w14:textId="77777777" w:rsidR="00FB05E1" w:rsidRPr="005550AE" w:rsidRDefault="00FB05E1" w:rsidP="00441DB7">
    <w:pPr>
      <w:pStyle w:val="Footer"/>
      <w:tabs>
        <w:tab w:val="clear" w:pos="4513"/>
        <w:tab w:val="left" w:pos="9026"/>
      </w:tabs>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F01" w14:textId="77777777" w:rsidR="00FB05E1" w:rsidRPr="005550AE" w:rsidRDefault="00FB05E1">
    <w:pPr>
      <w:pStyle w:val="Foo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406111577"/>
      <w:docPartObj>
        <w:docPartGallery w:val="Page Numbers (Bottom of Page)"/>
        <w:docPartUnique/>
      </w:docPartObj>
    </w:sdtPr>
    <w:sdtEndPr>
      <w:rPr>
        <w:sz w:val="20"/>
      </w:rPr>
    </w:sdtEndPr>
    <w:sdtContent>
      <w:p w14:paraId="3189549C" w14:textId="77777777" w:rsidR="00FB05E1" w:rsidRPr="005550AE" w:rsidRDefault="00FB05E1">
        <w:pPr>
          <w:pStyle w:val="Footer"/>
          <w:jc w:val="right"/>
          <w:rPr>
            <w:sz w:val="20"/>
            <w:lang w:val="en-GB"/>
          </w:rPr>
        </w:pPr>
        <w:r w:rsidRPr="005550AE">
          <w:rPr>
            <w:sz w:val="20"/>
            <w:lang w:val="en-GB"/>
          </w:rPr>
          <w:fldChar w:fldCharType="begin"/>
        </w:r>
        <w:r w:rsidRPr="005550AE">
          <w:rPr>
            <w:sz w:val="20"/>
            <w:lang w:val="en-GB"/>
          </w:rPr>
          <w:instrText xml:space="preserve"> PAGE   \* MERGEFORMAT </w:instrText>
        </w:r>
        <w:r w:rsidRPr="005550AE">
          <w:rPr>
            <w:sz w:val="20"/>
            <w:lang w:val="en-GB"/>
          </w:rPr>
          <w:fldChar w:fldCharType="separate"/>
        </w:r>
        <w:r w:rsidRPr="005550AE">
          <w:rPr>
            <w:sz w:val="20"/>
            <w:lang w:val="en-GB"/>
          </w:rPr>
          <w:t>2</w:t>
        </w:r>
        <w:r w:rsidRPr="005550AE">
          <w:rPr>
            <w:sz w:val="20"/>
            <w:lang w:val="en-GB"/>
          </w:rPr>
          <w:fldChar w:fldCharType="end"/>
        </w:r>
      </w:p>
    </w:sdtContent>
  </w:sdt>
  <w:p w14:paraId="7C7FA8EE" w14:textId="77777777" w:rsidR="00FB05E1" w:rsidRPr="005550AE" w:rsidRDefault="00FB05E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93EDB" w14:textId="77777777" w:rsidR="00FE587D" w:rsidRDefault="00FE587D" w:rsidP="008B2B41">
      <w:r>
        <w:separator/>
      </w:r>
    </w:p>
  </w:footnote>
  <w:footnote w:type="continuationSeparator" w:id="0">
    <w:p w14:paraId="57DA887C" w14:textId="77777777" w:rsidR="00FE587D" w:rsidRDefault="00FE587D" w:rsidP="008B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28695" w14:textId="77777777" w:rsidR="00FB05E1" w:rsidRDefault="00FB0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66FDF" w14:textId="77777777" w:rsidR="00FB05E1" w:rsidRPr="005550AE" w:rsidRDefault="00FB05E1">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8E70" w14:textId="77777777" w:rsidR="00FB05E1" w:rsidRPr="005550AE" w:rsidRDefault="00FB05E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F91C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85F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0729"/>
    <w:multiLevelType w:val="multilevel"/>
    <w:tmpl w:val="051C794A"/>
    <w:lvl w:ilvl="0">
      <w:start w:val="1"/>
      <w:numFmt w:val="decimal"/>
      <w:lvlText w:val="%1."/>
      <w:lvlJc w:val="left"/>
      <w:pPr>
        <w:ind w:left="360" w:hanging="360"/>
      </w:pPr>
      <w:rPr>
        <w:lang w:val="en-A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A7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106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31B062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D68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26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699"/>
    <w:multiLevelType w:val="hybridMultilevel"/>
    <w:tmpl w:val="DDBC0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7860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FE64E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B2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211D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12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4" w15:restartNumberingAfterBreak="0">
    <w:nsid w:val="6C2A67ED"/>
    <w:multiLevelType w:val="hybridMultilevel"/>
    <w:tmpl w:val="56A20C16"/>
    <w:lvl w:ilvl="0" w:tplc="202EF766">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4EA3F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C8B5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D866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E413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4A19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C0F78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8D2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1A8C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734464"/>
    <w:multiLevelType w:val="hybridMultilevel"/>
    <w:tmpl w:val="E5045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B348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D970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33"/>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9"/>
  </w:num>
  <w:num w:numId="7">
    <w:abstractNumId w:val="1"/>
  </w:num>
  <w:num w:numId="8">
    <w:abstractNumId w:val="13"/>
  </w:num>
  <w:num w:numId="9">
    <w:abstractNumId w:val="22"/>
  </w:num>
  <w:num w:numId="10">
    <w:abstractNumId w:val="2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37"/>
  </w:num>
  <w:num w:numId="14">
    <w:abstractNumId w:val="0"/>
  </w:num>
  <w:num w:numId="15">
    <w:abstractNumId w:val="23"/>
  </w:num>
  <w:num w:numId="16">
    <w:abstractNumId w:val="10"/>
  </w:num>
  <w:num w:numId="17">
    <w:abstractNumId w:val="5"/>
  </w:num>
  <w:num w:numId="18">
    <w:abstractNumId w:val="21"/>
  </w:num>
  <w:num w:numId="19">
    <w:abstractNumId w:val="25"/>
  </w:num>
  <w:num w:numId="20">
    <w:abstractNumId w:val="35"/>
  </w:num>
  <w:num w:numId="21">
    <w:abstractNumId w:val="18"/>
  </w:num>
  <w:num w:numId="22">
    <w:abstractNumId w:val="4"/>
  </w:num>
  <w:num w:numId="23">
    <w:abstractNumId w:val="19"/>
  </w:num>
  <w:num w:numId="24">
    <w:abstractNumId w:val="6"/>
  </w:num>
  <w:num w:numId="25">
    <w:abstractNumId w:val="20"/>
  </w:num>
  <w:num w:numId="26">
    <w:abstractNumId w:val="36"/>
  </w:num>
  <w:num w:numId="27">
    <w:abstractNumId w:val="11"/>
  </w:num>
  <w:num w:numId="28">
    <w:abstractNumId w:val="27"/>
  </w:num>
  <w:num w:numId="29">
    <w:abstractNumId w:val="28"/>
  </w:num>
  <w:num w:numId="30">
    <w:abstractNumId w:val="32"/>
  </w:num>
  <w:num w:numId="31">
    <w:abstractNumId w:val="7"/>
  </w:num>
  <w:num w:numId="32">
    <w:abstractNumId w:val="8"/>
  </w:num>
  <w:num w:numId="33">
    <w:abstractNumId w:val="40"/>
  </w:num>
  <w:num w:numId="34">
    <w:abstractNumId w:val="14"/>
  </w:num>
  <w:num w:numId="35">
    <w:abstractNumId w:val="15"/>
  </w:num>
  <w:num w:numId="36">
    <w:abstractNumId w:val="12"/>
  </w:num>
  <w:num w:numId="37">
    <w:abstractNumId w:val="31"/>
  </w:num>
  <w:num w:numId="38">
    <w:abstractNumId w:val="2"/>
  </w:num>
  <w:num w:numId="39">
    <w:abstractNumId w:val="17"/>
  </w:num>
  <w:num w:numId="40">
    <w:abstractNumId w:val="39"/>
  </w:num>
  <w:num w:numId="41">
    <w:abstractNumId w:val="16"/>
  </w:num>
  <w:num w:numId="42">
    <w:abstractNumId w:val="38"/>
  </w:num>
  <w:num w:numId="43">
    <w:abstractNumId w:val="30"/>
  </w:num>
  <w:num w:numId="44">
    <w:abstractNumId w:val="3"/>
  </w:num>
  <w:num w:numId="45">
    <w:abstractNumId w:val="39"/>
  </w:num>
  <w:num w:numId="46">
    <w:abstractNumId w:val="39"/>
  </w:num>
  <w:num w:numId="47">
    <w:abstractNumId w:val="39"/>
  </w:num>
  <w:num w:numId="48">
    <w:abstractNumId w:val="34"/>
  </w:num>
  <w:num w:numId="49">
    <w:abstractNumId w:val="16"/>
  </w:num>
  <w:num w:numId="50">
    <w:abstractNumId w:val="1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6A"/>
    <w:rsid w:val="000002E1"/>
    <w:rsid w:val="00014653"/>
    <w:rsid w:val="00017719"/>
    <w:rsid w:val="00027F1D"/>
    <w:rsid w:val="00031298"/>
    <w:rsid w:val="0003296C"/>
    <w:rsid w:val="00043D69"/>
    <w:rsid w:val="00054421"/>
    <w:rsid w:val="0006228E"/>
    <w:rsid w:val="00062E46"/>
    <w:rsid w:val="00074AC8"/>
    <w:rsid w:val="00081408"/>
    <w:rsid w:val="00081EBE"/>
    <w:rsid w:val="00082EC9"/>
    <w:rsid w:val="00086EDC"/>
    <w:rsid w:val="00090A45"/>
    <w:rsid w:val="000B36A3"/>
    <w:rsid w:val="000B58D0"/>
    <w:rsid w:val="000C013C"/>
    <w:rsid w:val="000C7AEE"/>
    <w:rsid w:val="000E3F84"/>
    <w:rsid w:val="000F534A"/>
    <w:rsid w:val="000F6A6A"/>
    <w:rsid w:val="001016A1"/>
    <w:rsid w:val="001056DF"/>
    <w:rsid w:val="00114025"/>
    <w:rsid w:val="001160D2"/>
    <w:rsid w:val="001348A5"/>
    <w:rsid w:val="00141C83"/>
    <w:rsid w:val="00151B8E"/>
    <w:rsid w:val="001928FB"/>
    <w:rsid w:val="00192A6D"/>
    <w:rsid w:val="00192BC7"/>
    <w:rsid w:val="001A50EA"/>
    <w:rsid w:val="001B4E92"/>
    <w:rsid w:val="001B765C"/>
    <w:rsid w:val="001C0B47"/>
    <w:rsid w:val="001D7603"/>
    <w:rsid w:val="001E01C0"/>
    <w:rsid w:val="001E3B43"/>
    <w:rsid w:val="001F16CD"/>
    <w:rsid w:val="001F47D2"/>
    <w:rsid w:val="002106EA"/>
    <w:rsid w:val="002164EB"/>
    <w:rsid w:val="0022285A"/>
    <w:rsid w:val="00224C61"/>
    <w:rsid w:val="00237698"/>
    <w:rsid w:val="002623C4"/>
    <w:rsid w:val="00264657"/>
    <w:rsid w:val="0027227B"/>
    <w:rsid w:val="00273AC7"/>
    <w:rsid w:val="00273BF8"/>
    <w:rsid w:val="00273D2C"/>
    <w:rsid w:val="00285ECD"/>
    <w:rsid w:val="00290E1B"/>
    <w:rsid w:val="00291B17"/>
    <w:rsid w:val="002A14F1"/>
    <w:rsid w:val="002A6742"/>
    <w:rsid w:val="002B317F"/>
    <w:rsid w:val="002C1A7F"/>
    <w:rsid w:val="002C3120"/>
    <w:rsid w:val="002C4239"/>
    <w:rsid w:val="002C559D"/>
    <w:rsid w:val="002D2D42"/>
    <w:rsid w:val="002F72D0"/>
    <w:rsid w:val="003003AB"/>
    <w:rsid w:val="00301A89"/>
    <w:rsid w:val="00311C49"/>
    <w:rsid w:val="0031381D"/>
    <w:rsid w:val="00316F83"/>
    <w:rsid w:val="0032119E"/>
    <w:rsid w:val="00321304"/>
    <w:rsid w:val="00331F84"/>
    <w:rsid w:val="00345BD9"/>
    <w:rsid w:val="00376DE7"/>
    <w:rsid w:val="003922A7"/>
    <w:rsid w:val="003950A4"/>
    <w:rsid w:val="003E3577"/>
    <w:rsid w:val="003F17AF"/>
    <w:rsid w:val="003F3A61"/>
    <w:rsid w:val="00401EB6"/>
    <w:rsid w:val="00410A5D"/>
    <w:rsid w:val="004122B4"/>
    <w:rsid w:val="00412880"/>
    <w:rsid w:val="00413307"/>
    <w:rsid w:val="00414909"/>
    <w:rsid w:val="00424E45"/>
    <w:rsid w:val="00425A6A"/>
    <w:rsid w:val="004267D5"/>
    <w:rsid w:val="00426FBB"/>
    <w:rsid w:val="00431E21"/>
    <w:rsid w:val="00441DB7"/>
    <w:rsid w:val="00465AEB"/>
    <w:rsid w:val="0047429A"/>
    <w:rsid w:val="0048374C"/>
    <w:rsid w:val="0048377C"/>
    <w:rsid w:val="00485543"/>
    <w:rsid w:val="0048771D"/>
    <w:rsid w:val="004957CD"/>
    <w:rsid w:val="004A096A"/>
    <w:rsid w:val="004A6605"/>
    <w:rsid w:val="004A7494"/>
    <w:rsid w:val="004B090D"/>
    <w:rsid w:val="004B1FC0"/>
    <w:rsid w:val="004C2868"/>
    <w:rsid w:val="004C45FA"/>
    <w:rsid w:val="004D21B3"/>
    <w:rsid w:val="004E1BD8"/>
    <w:rsid w:val="004E2A66"/>
    <w:rsid w:val="004E452A"/>
    <w:rsid w:val="004E78E3"/>
    <w:rsid w:val="005004BF"/>
    <w:rsid w:val="00502E89"/>
    <w:rsid w:val="00510E95"/>
    <w:rsid w:val="00513751"/>
    <w:rsid w:val="0052014B"/>
    <w:rsid w:val="00527D56"/>
    <w:rsid w:val="00530B37"/>
    <w:rsid w:val="0053221F"/>
    <w:rsid w:val="0053359F"/>
    <w:rsid w:val="00536533"/>
    <w:rsid w:val="00536FAE"/>
    <w:rsid w:val="00542C85"/>
    <w:rsid w:val="00553510"/>
    <w:rsid w:val="00554186"/>
    <w:rsid w:val="005550AE"/>
    <w:rsid w:val="00562E55"/>
    <w:rsid w:val="00564560"/>
    <w:rsid w:val="00566558"/>
    <w:rsid w:val="00572EA4"/>
    <w:rsid w:val="00585769"/>
    <w:rsid w:val="00591130"/>
    <w:rsid w:val="00591627"/>
    <w:rsid w:val="005A3F28"/>
    <w:rsid w:val="005A40BE"/>
    <w:rsid w:val="005B13E2"/>
    <w:rsid w:val="005B47D7"/>
    <w:rsid w:val="005B7A07"/>
    <w:rsid w:val="005C14A9"/>
    <w:rsid w:val="005C40BE"/>
    <w:rsid w:val="005C5526"/>
    <w:rsid w:val="005C62C6"/>
    <w:rsid w:val="005C79D2"/>
    <w:rsid w:val="005D3BCF"/>
    <w:rsid w:val="005D7B9E"/>
    <w:rsid w:val="005F0834"/>
    <w:rsid w:val="005F283D"/>
    <w:rsid w:val="005F6DC3"/>
    <w:rsid w:val="00601A8E"/>
    <w:rsid w:val="006067BA"/>
    <w:rsid w:val="0062033E"/>
    <w:rsid w:val="00624482"/>
    <w:rsid w:val="0064799C"/>
    <w:rsid w:val="0065120C"/>
    <w:rsid w:val="00654156"/>
    <w:rsid w:val="0066346B"/>
    <w:rsid w:val="00684475"/>
    <w:rsid w:val="006B47CA"/>
    <w:rsid w:val="006C3719"/>
    <w:rsid w:val="006C7AAA"/>
    <w:rsid w:val="006D1C2A"/>
    <w:rsid w:val="006D264F"/>
    <w:rsid w:val="006D510A"/>
    <w:rsid w:val="006E2A8D"/>
    <w:rsid w:val="006E7574"/>
    <w:rsid w:val="006F4EFC"/>
    <w:rsid w:val="00703430"/>
    <w:rsid w:val="007069BE"/>
    <w:rsid w:val="0071790D"/>
    <w:rsid w:val="007437DE"/>
    <w:rsid w:val="00745C86"/>
    <w:rsid w:val="00747179"/>
    <w:rsid w:val="00761E7D"/>
    <w:rsid w:val="00764603"/>
    <w:rsid w:val="0076604D"/>
    <w:rsid w:val="007764C2"/>
    <w:rsid w:val="00790909"/>
    <w:rsid w:val="007B5A07"/>
    <w:rsid w:val="007B6B31"/>
    <w:rsid w:val="007C3557"/>
    <w:rsid w:val="007D3E71"/>
    <w:rsid w:val="007E22C3"/>
    <w:rsid w:val="007E5571"/>
    <w:rsid w:val="007E5D6A"/>
    <w:rsid w:val="007E645D"/>
    <w:rsid w:val="007F117A"/>
    <w:rsid w:val="007F4CB4"/>
    <w:rsid w:val="007F75CA"/>
    <w:rsid w:val="00800DF3"/>
    <w:rsid w:val="0080281D"/>
    <w:rsid w:val="008209BE"/>
    <w:rsid w:val="00821E08"/>
    <w:rsid w:val="008236E2"/>
    <w:rsid w:val="00834EFD"/>
    <w:rsid w:val="00835E55"/>
    <w:rsid w:val="0084199D"/>
    <w:rsid w:val="00843C58"/>
    <w:rsid w:val="00844B24"/>
    <w:rsid w:val="0084515F"/>
    <w:rsid w:val="0085092D"/>
    <w:rsid w:val="00860A77"/>
    <w:rsid w:val="008651AC"/>
    <w:rsid w:val="00877D4C"/>
    <w:rsid w:val="0089763B"/>
    <w:rsid w:val="008A7068"/>
    <w:rsid w:val="008B023F"/>
    <w:rsid w:val="008B2B41"/>
    <w:rsid w:val="008B6AE3"/>
    <w:rsid w:val="008D1045"/>
    <w:rsid w:val="008E5996"/>
    <w:rsid w:val="00901AE1"/>
    <w:rsid w:val="00904ACB"/>
    <w:rsid w:val="009205B4"/>
    <w:rsid w:val="00932265"/>
    <w:rsid w:val="00933818"/>
    <w:rsid w:val="00955B59"/>
    <w:rsid w:val="00967227"/>
    <w:rsid w:val="00981F68"/>
    <w:rsid w:val="009871DD"/>
    <w:rsid w:val="00992262"/>
    <w:rsid w:val="009926BC"/>
    <w:rsid w:val="00996099"/>
    <w:rsid w:val="009A3D65"/>
    <w:rsid w:val="009A4319"/>
    <w:rsid w:val="009A4CBD"/>
    <w:rsid w:val="009A6C3F"/>
    <w:rsid w:val="009B30BA"/>
    <w:rsid w:val="009B6585"/>
    <w:rsid w:val="009B73F2"/>
    <w:rsid w:val="009C12BD"/>
    <w:rsid w:val="009C50FE"/>
    <w:rsid w:val="009C5402"/>
    <w:rsid w:val="009C6D40"/>
    <w:rsid w:val="009C7DC3"/>
    <w:rsid w:val="009D0593"/>
    <w:rsid w:val="009D71A4"/>
    <w:rsid w:val="009E7CB2"/>
    <w:rsid w:val="009F290E"/>
    <w:rsid w:val="00A03E75"/>
    <w:rsid w:val="00A10D94"/>
    <w:rsid w:val="00A11EAF"/>
    <w:rsid w:val="00A410D2"/>
    <w:rsid w:val="00A425B2"/>
    <w:rsid w:val="00A45FCE"/>
    <w:rsid w:val="00A532E6"/>
    <w:rsid w:val="00A65096"/>
    <w:rsid w:val="00A65884"/>
    <w:rsid w:val="00A74A36"/>
    <w:rsid w:val="00A75671"/>
    <w:rsid w:val="00A773CC"/>
    <w:rsid w:val="00A9318B"/>
    <w:rsid w:val="00A94AC1"/>
    <w:rsid w:val="00AA1878"/>
    <w:rsid w:val="00AA219B"/>
    <w:rsid w:val="00AB18B7"/>
    <w:rsid w:val="00AC0288"/>
    <w:rsid w:val="00AC34A1"/>
    <w:rsid w:val="00AC638D"/>
    <w:rsid w:val="00AD335D"/>
    <w:rsid w:val="00AE790F"/>
    <w:rsid w:val="00AF1ABC"/>
    <w:rsid w:val="00AF792B"/>
    <w:rsid w:val="00B244F5"/>
    <w:rsid w:val="00B26C26"/>
    <w:rsid w:val="00B271C0"/>
    <w:rsid w:val="00B35B2C"/>
    <w:rsid w:val="00B36D6C"/>
    <w:rsid w:val="00B430DE"/>
    <w:rsid w:val="00B44CA7"/>
    <w:rsid w:val="00B55D5E"/>
    <w:rsid w:val="00B64255"/>
    <w:rsid w:val="00B9261D"/>
    <w:rsid w:val="00B941F3"/>
    <w:rsid w:val="00B94516"/>
    <w:rsid w:val="00BB2855"/>
    <w:rsid w:val="00BC2EDB"/>
    <w:rsid w:val="00BC5F6F"/>
    <w:rsid w:val="00BD19C1"/>
    <w:rsid w:val="00BD25B8"/>
    <w:rsid w:val="00BE18D9"/>
    <w:rsid w:val="00BE373D"/>
    <w:rsid w:val="00BE3E06"/>
    <w:rsid w:val="00C012E1"/>
    <w:rsid w:val="00C06BB4"/>
    <w:rsid w:val="00C10B80"/>
    <w:rsid w:val="00C10D20"/>
    <w:rsid w:val="00C12E0C"/>
    <w:rsid w:val="00C21916"/>
    <w:rsid w:val="00C238A9"/>
    <w:rsid w:val="00C424CF"/>
    <w:rsid w:val="00C457CA"/>
    <w:rsid w:val="00C46E39"/>
    <w:rsid w:val="00C5237C"/>
    <w:rsid w:val="00C57FB7"/>
    <w:rsid w:val="00C658C8"/>
    <w:rsid w:val="00C65F3F"/>
    <w:rsid w:val="00C72414"/>
    <w:rsid w:val="00C8667B"/>
    <w:rsid w:val="00C9695F"/>
    <w:rsid w:val="00CA4CE3"/>
    <w:rsid w:val="00CC5673"/>
    <w:rsid w:val="00CD19A9"/>
    <w:rsid w:val="00CD4F3F"/>
    <w:rsid w:val="00CD6FCB"/>
    <w:rsid w:val="00D01E44"/>
    <w:rsid w:val="00D02338"/>
    <w:rsid w:val="00D1124B"/>
    <w:rsid w:val="00D2572E"/>
    <w:rsid w:val="00D311F8"/>
    <w:rsid w:val="00D36B52"/>
    <w:rsid w:val="00D377C8"/>
    <w:rsid w:val="00D41274"/>
    <w:rsid w:val="00D43326"/>
    <w:rsid w:val="00D43BF3"/>
    <w:rsid w:val="00D50F39"/>
    <w:rsid w:val="00D5382B"/>
    <w:rsid w:val="00D767BB"/>
    <w:rsid w:val="00D77B20"/>
    <w:rsid w:val="00D939B0"/>
    <w:rsid w:val="00D961F2"/>
    <w:rsid w:val="00DB16E0"/>
    <w:rsid w:val="00DB25D3"/>
    <w:rsid w:val="00DB2DF9"/>
    <w:rsid w:val="00DB5D83"/>
    <w:rsid w:val="00DB7E63"/>
    <w:rsid w:val="00DC2055"/>
    <w:rsid w:val="00DC2AE2"/>
    <w:rsid w:val="00DC54C8"/>
    <w:rsid w:val="00DD71E8"/>
    <w:rsid w:val="00DD7F83"/>
    <w:rsid w:val="00DE29E1"/>
    <w:rsid w:val="00DF7EA1"/>
    <w:rsid w:val="00E0641E"/>
    <w:rsid w:val="00E06664"/>
    <w:rsid w:val="00E304BC"/>
    <w:rsid w:val="00E32853"/>
    <w:rsid w:val="00E4017B"/>
    <w:rsid w:val="00E401F8"/>
    <w:rsid w:val="00E46425"/>
    <w:rsid w:val="00E47D0E"/>
    <w:rsid w:val="00E65018"/>
    <w:rsid w:val="00E7535B"/>
    <w:rsid w:val="00E80253"/>
    <w:rsid w:val="00E867C4"/>
    <w:rsid w:val="00E94339"/>
    <w:rsid w:val="00E97563"/>
    <w:rsid w:val="00EB0B63"/>
    <w:rsid w:val="00EC265C"/>
    <w:rsid w:val="00ED61CB"/>
    <w:rsid w:val="00EE1AC4"/>
    <w:rsid w:val="00EF1AAD"/>
    <w:rsid w:val="00F00781"/>
    <w:rsid w:val="00F04AB3"/>
    <w:rsid w:val="00F06A72"/>
    <w:rsid w:val="00F114B5"/>
    <w:rsid w:val="00F12E79"/>
    <w:rsid w:val="00F136F0"/>
    <w:rsid w:val="00F20BBB"/>
    <w:rsid w:val="00F20E63"/>
    <w:rsid w:val="00F33C1B"/>
    <w:rsid w:val="00F43BD8"/>
    <w:rsid w:val="00F55AAA"/>
    <w:rsid w:val="00F562F3"/>
    <w:rsid w:val="00F618BD"/>
    <w:rsid w:val="00F6301A"/>
    <w:rsid w:val="00F74B89"/>
    <w:rsid w:val="00F75133"/>
    <w:rsid w:val="00FA3899"/>
    <w:rsid w:val="00FA4236"/>
    <w:rsid w:val="00FA484E"/>
    <w:rsid w:val="00FA4909"/>
    <w:rsid w:val="00FA6751"/>
    <w:rsid w:val="00FB05E1"/>
    <w:rsid w:val="00FB1048"/>
    <w:rsid w:val="00FB62C4"/>
    <w:rsid w:val="00FB7701"/>
    <w:rsid w:val="00FC352A"/>
    <w:rsid w:val="00FD1AC5"/>
    <w:rsid w:val="00FD5CF0"/>
    <w:rsid w:val="00FE58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90C82"/>
  <w15:docId w15:val="{13228DA6-0A7F-424E-88E0-484CB5CE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40"/>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pPr>
      <w:numPr>
        <w:numId w:val="41"/>
      </w:numPr>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A74A36"/>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responding.author@secon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20programs\Praveena\17%20Edit%2011\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F7437327-F960-4418-8CB0-6CBC050D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366</TotalTime>
  <Pages>3</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IET Submission Template</vt:lpstr>
    </vt:vector>
  </TitlesOfParts>
  <Manager/>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
  <cp:lastModifiedBy>Author</cp:lastModifiedBy>
  <cp:revision>28</cp:revision>
  <cp:lastPrinted>2008-01-18T19:55:00Z</cp:lastPrinted>
  <dcterms:created xsi:type="dcterms:W3CDTF">2018-11-16T08:50:00Z</dcterms:created>
  <dcterms:modified xsi:type="dcterms:W3CDTF">2022-02-01T01:08:00Z</dcterms:modified>
</cp:coreProperties>
</file>