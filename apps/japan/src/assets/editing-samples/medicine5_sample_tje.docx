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704B7F" w14:textId="0143D33B" w:rsidR="00665940" w:rsidRPr="00963989" w:rsidRDefault="00665940" w:rsidP="00665940">
      <w:pPr>
        <w:spacing w:after="75" w:line="360" w:lineRule="atLeast"/>
        <w:outlineLvl w:val="1"/>
        <w:rPr>
          <w:rFonts w:ascii="Times New Roman" w:eastAsia="Times New Roman" w:hAnsi="Times New Roman" w:cs="Times New Roman"/>
          <w:sz w:val="24"/>
          <w:szCs w:val="24"/>
        </w:rPr>
      </w:pPr>
      <w:commentRangeStart w:id="0"/>
      <w:commentRangeStart w:id="1"/>
      <w:r w:rsidRPr="00963989">
        <w:rPr>
          <w:rFonts w:ascii="Times New Roman" w:eastAsia="Times New Roman" w:hAnsi="Times New Roman" w:cs="Times New Roman"/>
          <w:sz w:val="24"/>
          <w:szCs w:val="24"/>
        </w:rPr>
        <w:t>Fixation</w:t>
      </w:r>
      <w:commentRangeEnd w:id="0"/>
      <w:r w:rsidR="00FC7B1B" w:rsidRPr="00963989">
        <w:rPr>
          <w:rStyle w:val="CommentReference"/>
        </w:rPr>
        <w:commentReference w:id="0"/>
      </w:r>
      <w:r w:rsidRPr="00963989">
        <w:rPr>
          <w:rFonts w:ascii="Times New Roman" w:eastAsia="Times New Roman" w:hAnsi="Times New Roman" w:cs="Times New Roman"/>
          <w:sz w:val="24"/>
          <w:szCs w:val="24"/>
        </w:rPr>
        <w:t xml:space="preserve"> of </w:t>
      </w:r>
      <w:del w:id="2" w:author="Author">
        <w:r w:rsidRPr="00963989">
          <w:rPr>
            <w:rFonts w:ascii="Times New Roman" w:eastAsia="Times New Roman" w:hAnsi="Times New Roman" w:cs="Times New Roman"/>
            <w:sz w:val="24"/>
            <w:szCs w:val="24"/>
          </w:rPr>
          <w:delText xml:space="preserve">an </w:delText>
        </w:r>
      </w:del>
      <w:r w:rsidRPr="00963989">
        <w:rPr>
          <w:rFonts w:ascii="Times New Roman" w:eastAsia="Times New Roman" w:hAnsi="Times New Roman" w:cs="Times New Roman"/>
          <w:sz w:val="24"/>
          <w:szCs w:val="24"/>
        </w:rPr>
        <w:t xml:space="preserve">Anatomically Designed </w:t>
      </w:r>
      <w:proofErr w:type="spellStart"/>
      <w:r w:rsidRPr="00963989">
        <w:rPr>
          <w:rFonts w:ascii="Times New Roman" w:eastAsia="Times New Roman" w:hAnsi="Times New Roman" w:cs="Times New Roman"/>
          <w:sz w:val="24"/>
          <w:szCs w:val="24"/>
        </w:rPr>
        <w:t>Cementless</w:t>
      </w:r>
      <w:proofErr w:type="spellEnd"/>
      <w:r w:rsidRPr="00963989">
        <w:rPr>
          <w:rFonts w:ascii="Times New Roman" w:eastAsia="Times New Roman" w:hAnsi="Times New Roman" w:cs="Times New Roman"/>
          <w:sz w:val="24"/>
          <w:szCs w:val="24"/>
        </w:rPr>
        <w:t xml:space="preserve"> </w:t>
      </w:r>
      <w:del w:id="3" w:author="Author">
        <w:r w:rsidRPr="00963989">
          <w:rPr>
            <w:rFonts w:ascii="Times New Roman" w:eastAsia="Times New Roman" w:hAnsi="Times New Roman" w:cs="Times New Roman"/>
            <w:sz w:val="24"/>
            <w:szCs w:val="24"/>
          </w:rPr>
          <w:delText>Stem</w:delText>
        </w:r>
      </w:del>
      <w:ins w:id="4" w:author="Author">
        <w:r w:rsidRPr="00963989">
          <w:rPr>
            <w:rFonts w:ascii="Times New Roman" w:eastAsia="Times New Roman" w:hAnsi="Times New Roman" w:cs="Times New Roman"/>
            <w:sz w:val="24"/>
            <w:szCs w:val="24"/>
          </w:rPr>
          <w:t>Stem</w:t>
        </w:r>
        <w:r w:rsidR="0057419D" w:rsidRPr="00963989">
          <w:rPr>
            <w:rFonts w:ascii="Times New Roman" w:eastAsia="Times New Roman" w:hAnsi="Times New Roman" w:cs="Times New Roman"/>
            <w:sz w:val="24"/>
            <w:szCs w:val="24"/>
          </w:rPr>
          <w:t>s</w:t>
        </w:r>
      </w:ins>
      <w:r w:rsidRPr="00963989">
        <w:rPr>
          <w:rFonts w:ascii="Times New Roman" w:eastAsia="Times New Roman" w:hAnsi="Times New Roman" w:cs="Times New Roman"/>
          <w:sz w:val="24"/>
          <w:szCs w:val="24"/>
        </w:rPr>
        <w:t xml:space="preserve"> in Total Hip </w:t>
      </w:r>
      <w:commentRangeStart w:id="5"/>
      <w:r w:rsidRPr="00963989">
        <w:rPr>
          <w:rFonts w:ascii="Times New Roman" w:eastAsia="Times New Roman" w:hAnsi="Times New Roman" w:cs="Times New Roman"/>
          <w:sz w:val="24"/>
          <w:szCs w:val="24"/>
        </w:rPr>
        <w:t>Arthroplasty</w:t>
      </w:r>
      <w:commentRangeEnd w:id="1"/>
      <w:r w:rsidR="003D2337" w:rsidRPr="00963989">
        <w:rPr>
          <w:rStyle w:val="CommentReference"/>
        </w:rPr>
        <w:commentReference w:id="1"/>
      </w:r>
      <w:commentRangeEnd w:id="5"/>
      <w:r w:rsidR="005952DE" w:rsidRPr="00963989">
        <w:rPr>
          <w:rStyle w:val="CommentReference"/>
        </w:rPr>
        <w:commentReference w:id="5"/>
      </w:r>
    </w:p>
    <w:p w14:paraId="163B6134" w14:textId="77777777" w:rsidR="00391127" w:rsidRPr="00963989" w:rsidRDefault="00391127" w:rsidP="00391127">
      <w:pPr>
        <w:spacing w:after="75" w:line="360" w:lineRule="atLeast"/>
        <w:outlineLvl w:val="1"/>
        <w:rPr>
          <w:rFonts w:ascii="Times New Roman" w:eastAsia="Times New Roman" w:hAnsi="Times New Roman" w:cs="Times New Roman"/>
          <w:sz w:val="24"/>
          <w:szCs w:val="24"/>
        </w:rPr>
      </w:pPr>
    </w:p>
    <w:p w14:paraId="51D643B9" w14:textId="69D200FE" w:rsidR="00665940" w:rsidRPr="00963989" w:rsidRDefault="00665940" w:rsidP="00391127">
      <w:pPr>
        <w:spacing w:after="75" w:line="360" w:lineRule="atLeast"/>
        <w:outlineLvl w:val="1"/>
        <w:rPr>
          <w:rFonts w:ascii="Times New Roman" w:eastAsia="Times New Roman" w:hAnsi="Times New Roman" w:cs="Times New Roman"/>
          <w:sz w:val="24"/>
          <w:szCs w:val="24"/>
        </w:rPr>
      </w:pPr>
      <w:commentRangeStart w:id="6"/>
      <w:r w:rsidRPr="00963989">
        <w:rPr>
          <w:rFonts w:ascii="Times New Roman" w:eastAsia="Times New Roman" w:hAnsi="Times New Roman" w:cs="Times New Roman"/>
          <w:sz w:val="24"/>
          <w:szCs w:val="24"/>
        </w:rPr>
        <w:t>Abstract</w:t>
      </w:r>
      <w:commentRangeEnd w:id="6"/>
      <w:r w:rsidR="003D2337" w:rsidRPr="00963989">
        <w:rPr>
          <w:rStyle w:val="CommentReference"/>
        </w:rPr>
        <w:commentReference w:id="6"/>
      </w:r>
    </w:p>
    <w:p w14:paraId="23F0F85C" w14:textId="79D3CE5C" w:rsidR="00665940" w:rsidRPr="00963989" w:rsidRDefault="00665940" w:rsidP="00665940">
      <w:pPr>
        <w:shd w:val="clear" w:color="auto" w:fill="FFFFFF"/>
        <w:spacing w:before="180" w:after="180" w:line="300" w:lineRule="atLeast"/>
        <w:jc w:val="both"/>
        <w:rPr>
          <w:rFonts w:ascii="Times New Roman" w:eastAsia="Times New Roman" w:hAnsi="Times New Roman" w:cs="Times New Roman"/>
          <w:color w:val="000000"/>
          <w:sz w:val="24"/>
          <w:szCs w:val="24"/>
        </w:rPr>
      </w:pPr>
      <w:del w:id="8" w:author="Author">
        <w:r w:rsidRPr="008B0581">
          <w:rPr>
            <w:rFonts w:ascii="Times New Roman" w:eastAsia="Times New Roman" w:hAnsi="Times New Roman" w:cs="Times New Roman"/>
            <w:b/>
            <w:bCs/>
            <w:color w:val="000000"/>
            <w:sz w:val="24"/>
            <w:szCs w:val="24"/>
          </w:rPr>
          <w:delText>Purpose</w:delText>
        </w:r>
        <w:r w:rsidRPr="00963989">
          <w:rPr>
            <w:rFonts w:ascii="Times New Roman" w:eastAsia="Times New Roman" w:hAnsi="Times New Roman" w:cs="Times New Roman"/>
            <w:color w:val="000000"/>
            <w:sz w:val="24"/>
            <w:szCs w:val="24"/>
          </w:rPr>
          <w:delText>.</w:delText>
        </w:r>
      </w:del>
      <w:commentRangeStart w:id="9"/>
      <w:ins w:id="10" w:author="Author">
        <w:r w:rsidR="0005275B" w:rsidRPr="00963989">
          <w:rPr>
            <w:rFonts w:ascii="Times New Roman" w:eastAsia="Times New Roman" w:hAnsi="Times New Roman" w:cs="Times New Roman"/>
            <w:b/>
            <w:bCs/>
            <w:color w:val="000000"/>
            <w:sz w:val="24"/>
            <w:szCs w:val="24"/>
          </w:rPr>
          <w:t>Objectives</w:t>
        </w:r>
        <w:commentRangeEnd w:id="9"/>
        <w:r w:rsidR="0005275B" w:rsidRPr="00963989">
          <w:rPr>
            <w:rStyle w:val="CommentReference"/>
          </w:rPr>
          <w:commentReference w:id="9"/>
        </w:r>
        <w:r w:rsidR="0057419D" w:rsidRPr="00963989">
          <w:rPr>
            <w:rFonts w:ascii="Times New Roman" w:eastAsia="Times New Roman" w:hAnsi="Times New Roman" w:cs="Times New Roman"/>
            <w:color w:val="000000"/>
            <w:sz w:val="24"/>
            <w:szCs w:val="24"/>
          </w:rPr>
          <w:t>:</w:t>
        </w:r>
      </w:ins>
      <w:r w:rsidRPr="00963989">
        <w:rPr>
          <w:rFonts w:ascii="Times New Roman" w:eastAsia="Times New Roman" w:hAnsi="Times New Roman" w:cs="Times New Roman"/>
          <w:color w:val="000000"/>
          <w:sz w:val="24"/>
          <w:szCs w:val="24"/>
        </w:rPr>
        <w:t xml:space="preserve"> The Anatomic Fiber Metal plus stem (Zimmer) is </w:t>
      </w:r>
      <w:del w:id="11" w:author="Author">
        <w:r w:rsidRPr="00963989">
          <w:rPr>
            <w:rFonts w:ascii="Times New Roman" w:eastAsia="Times New Roman" w:hAnsi="Times New Roman" w:cs="Times New Roman"/>
            <w:color w:val="000000"/>
            <w:sz w:val="24"/>
            <w:szCs w:val="24"/>
          </w:rPr>
          <w:delText>one of the</w:delText>
        </w:r>
      </w:del>
      <w:ins w:id="12" w:author="Author">
        <w:r w:rsidR="00370934" w:rsidRPr="00963989">
          <w:rPr>
            <w:rFonts w:ascii="Times New Roman" w:eastAsia="Times New Roman" w:hAnsi="Times New Roman" w:cs="Times New Roman"/>
            <w:color w:val="000000"/>
            <w:sz w:val="24"/>
            <w:szCs w:val="24"/>
          </w:rPr>
          <w:t>an</w:t>
        </w:r>
      </w:ins>
      <w:r w:rsidRPr="00963989">
        <w:rPr>
          <w:rFonts w:ascii="Times New Roman" w:eastAsia="Times New Roman" w:hAnsi="Times New Roman" w:cs="Times New Roman"/>
          <w:color w:val="000000"/>
          <w:sz w:val="24"/>
          <w:szCs w:val="24"/>
        </w:rPr>
        <w:t xml:space="preserve"> anatomically</w:t>
      </w:r>
      <w:r w:rsidR="00FC7B1B" w:rsidRPr="00963989">
        <w:rPr>
          <w:rFonts w:ascii="Times New Roman" w:eastAsia="Times New Roman" w:hAnsi="Times New Roman" w:cs="Times New Roman"/>
          <w:color w:val="000000"/>
          <w:sz w:val="24"/>
          <w:szCs w:val="24"/>
        </w:rPr>
        <w:t xml:space="preserve"> </w:t>
      </w:r>
      <w:r w:rsidRPr="00963989">
        <w:rPr>
          <w:rFonts w:ascii="Times New Roman" w:eastAsia="Times New Roman" w:hAnsi="Times New Roman" w:cs="Times New Roman"/>
          <w:color w:val="000000"/>
          <w:sz w:val="24"/>
          <w:szCs w:val="24"/>
        </w:rPr>
        <w:t>designed</w:t>
      </w:r>
      <w:r w:rsidR="00FC7B1B" w:rsidRPr="00963989">
        <w:rPr>
          <w:rFonts w:ascii="Times New Roman" w:eastAsia="Times New Roman" w:hAnsi="Times New Roman" w:cs="Times New Roman"/>
          <w:color w:val="000000"/>
          <w:sz w:val="24"/>
          <w:szCs w:val="24"/>
        </w:rPr>
        <w:t>,</w:t>
      </w:r>
      <w:r w:rsidRPr="00963989">
        <w:rPr>
          <w:rFonts w:ascii="Times New Roman" w:eastAsia="Times New Roman" w:hAnsi="Times New Roman" w:cs="Times New Roman"/>
          <w:color w:val="000000"/>
          <w:sz w:val="24"/>
          <w:szCs w:val="24"/>
        </w:rPr>
        <w:t xml:space="preserve"> </w:t>
      </w:r>
      <w:proofErr w:type="spellStart"/>
      <w:r w:rsidRPr="00963989">
        <w:rPr>
          <w:rFonts w:ascii="Times New Roman" w:eastAsia="Times New Roman" w:hAnsi="Times New Roman" w:cs="Times New Roman"/>
          <w:color w:val="000000"/>
          <w:sz w:val="24"/>
          <w:szCs w:val="24"/>
        </w:rPr>
        <w:t>cementless</w:t>
      </w:r>
      <w:proofErr w:type="spellEnd"/>
      <w:r w:rsidRPr="00963989">
        <w:rPr>
          <w:rFonts w:ascii="Times New Roman" w:eastAsia="Times New Roman" w:hAnsi="Times New Roman" w:cs="Times New Roman"/>
          <w:color w:val="000000"/>
          <w:sz w:val="24"/>
          <w:szCs w:val="24"/>
        </w:rPr>
        <w:t xml:space="preserve"> </w:t>
      </w:r>
      <w:del w:id="13" w:author="Author">
        <w:r w:rsidRPr="00963989">
          <w:rPr>
            <w:rFonts w:ascii="Times New Roman" w:eastAsia="Times New Roman" w:hAnsi="Times New Roman" w:cs="Times New Roman"/>
            <w:color w:val="000000"/>
            <w:sz w:val="24"/>
            <w:szCs w:val="24"/>
          </w:rPr>
          <w:delText>stems</w:delText>
        </w:r>
      </w:del>
      <w:ins w:id="14" w:author="Author">
        <w:r w:rsidRPr="00963989">
          <w:rPr>
            <w:rFonts w:ascii="Times New Roman" w:eastAsia="Times New Roman" w:hAnsi="Times New Roman" w:cs="Times New Roman"/>
            <w:color w:val="000000"/>
            <w:sz w:val="24"/>
            <w:szCs w:val="24"/>
          </w:rPr>
          <w:t>stem</w:t>
        </w:r>
      </w:ins>
      <w:r w:rsidRPr="00963989">
        <w:rPr>
          <w:rFonts w:ascii="Times New Roman" w:eastAsia="Times New Roman" w:hAnsi="Times New Roman" w:cs="Times New Roman"/>
          <w:color w:val="000000"/>
          <w:sz w:val="24"/>
          <w:szCs w:val="24"/>
        </w:rPr>
        <w:t xml:space="preserve"> </w:t>
      </w:r>
      <w:r w:rsidR="00A4547C" w:rsidRPr="00963989">
        <w:rPr>
          <w:rFonts w:ascii="Times New Roman" w:eastAsia="Times New Roman" w:hAnsi="Times New Roman" w:cs="Times New Roman"/>
          <w:color w:val="000000"/>
          <w:sz w:val="24"/>
          <w:szCs w:val="24"/>
        </w:rPr>
        <w:t>that</w:t>
      </w:r>
      <w:r w:rsidR="0057419D" w:rsidRPr="00963989">
        <w:rPr>
          <w:rFonts w:ascii="Times New Roman" w:eastAsia="Times New Roman" w:hAnsi="Times New Roman" w:cs="Times New Roman"/>
          <w:color w:val="000000"/>
          <w:sz w:val="24"/>
          <w:szCs w:val="24"/>
        </w:rPr>
        <w:t xml:space="preserve"> </w:t>
      </w:r>
      <w:r w:rsidRPr="00963989">
        <w:rPr>
          <w:rFonts w:ascii="Times New Roman" w:eastAsia="Times New Roman" w:hAnsi="Times New Roman" w:cs="Times New Roman"/>
          <w:color w:val="000000"/>
          <w:sz w:val="24"/>
          <w:szCs w:val="24"/>
        </w:rPr>
        <w:t>achieve</w:t>
      </w:r>
      <w:r w:rsidR="0057419D" w:rsidRPr="00963989">
        <w:rPr>
          <w:rFonts w:ascii="Times New Roman" w:eastAsia="Times New Roman" w:hAnsi="Times New Roman" w:cs="Times New Roman"/>
          <w:color w:val="000000"/>
          <w:sz w:val="24"/>
          <w:szCs w:val="24"/>
        </w:rPr>
        <w:t>s</w:t>
      </w:r>
      <w:r w:rsidRPr="00963989">
        <w:rPr>
          <w:rFonts w:ascii="Times New Roman" w:eastAsia="Times New Roman" w:hAnsi="Times New Roman" w:cs="Times New Roman"/>
          <w:color w:val="000000"/>
          <w:sz w:val="24"/>
          <w:szCs w:val="24"/>
        </w:rPr>
        <w:t xml:space="preserve"> stable fixation </w:t>
      </w:r>
      <w:r w:rsidR="0048080F" w:rsidRPr="00963989">
        <w:rPr>
          <w:rFonts w:ascii="Times New Roman" w:eastAsia="Times New Roman" w:hAnsi="Times New Roman" w:cs="Times New Roman"/>
          <w:color w:val="000000"/>
          <w:sz w:val="24"/>
          <w:szCs w:val="24"/>
        </w:rPr>
        <w:t xml:space="preserve">using </w:t>
      </w:r>
      <w:r w:rsidRPr="00963989">
        <w:rPr>
          <w:rFonts w:ascii="Times New Roman" w:eastAsia="Times New Roman" w:hAnsi="Times New Roman" w:cs="Times New Roman"/>
          <w:color w:val="000000"/>
          <w:sz w:val="24"/>
          <w:szCs w:val="24"/>
        </w:rPr>
        <w:t>metaphyseal fit.</w:t>
      </w:r>
      <w:r w:rsidR="006E52A5" w:rsidRPr="00963989">
        <w:rPr>
          <w:rFonts w:ascii="Times New Roman" w:eastAsia="Times New Roman" w:hAnsi="Times New Roman" w:cs="Times New Roman"/>
          <w:color w:val="000000"/>
          <w:sz w:val="24"/>
          <w:szCs w:val="24"/>
        </w:rPr>
        <w:t xml:space="preserve"> </w:t>
      </w:r>
      <w:del w:id="15" w:author="Author">
        <w:r w:rsidRPr="00963989">
          <w:rPr>
            <w:rFonts w:ascii="Times New Roman" w:eastAsia="Times New Roman" w:hAnsi="Times New Roman" w:cs="Times New Roman"/>
            <w:color w:val="000000"/>
            <w:sz w:val="24"/>
            <w:szCs w:val="24"/>
          </w:rPr>
          <w:delText xml:space="preserve">We </w:delText>
        </w:r>
        <w:r w:rsidR="00F614DC" w:rsidRPr="00963989">
          <w:rPr>
            <w:rFonts w:ascii="Times New Roman" w:eastAsia="Times New Roman" w:hAnsi="Times New Roman" w:cs="Times New Roman"/>
            <w:color w:val="000000"/>
            <w:sz w:val="24"/>
            <w:szCs w:val="24"/>
          </w:rPr>
          <w:delText xml:space="preserve">evaluated </w:delText>
        </w:r>
        <w:r w:rsidR="0057419D" w:rsidRPr="00963989">
          <w:rPr>
            <w:rFonts w:ascii="Times New Roman" w:eastAsia="Times New Roman" w:hAnsi="Times New Roman" w:cs="Times New Roman"/>
            <w:color w:val="000000"/>
            <w:sz w:val="24"/>
            <w:szCs w:val="24"/>
          </w:rPr>
          <w:delText>the</w:delText>
        </w:r>
      </w:del>
      <w:ins w:id="16" w:author="Author">
        <w:r w:rsidR="00F614DC" w:rsidRPr="00963989">
          <w:rPr>
            <w:rFonts w:ascii="Times New Roman" w:eastAsia="Times New Roman" w:hAnsi="Times New Roman" w:cs="Times New Roman"/>
            <w:color w:val="000000"/>
            <w:sz w:val="24"/>
            <w:szCs w:val="24"/>
          </w:rPr>
          <w:t>The press-fit and</w:t>
        </w:r>
      </w:ins>
      <w:r w:rsidR="00F614DC" w:rsidRPr="00963989">
        <w:rPr>
          <w:rFonts w:ascii="Times New Roman" w:eastAsia="Times New Roman" w:hAnsi="Times New Roman" w:cs="Times New Roman"/>
          <w:color w:val="000000"/>
          <w:sz w:val="24"/>
          <w:szCs w:val="24"/>
        </w:rPr>
        <w:t xml:space="preserve"> outcomes of </w:t>
      </w:r>
      <w:del w:id="17" w:author="Author">
        <w:r w:rsidRPr="00963989">
          <w:rPr>
            <w:rFonts w:ascii="Times New Roman" w:eastAsia="Times New Roman" w:hAnsi="Times New Roman" w:cs="Times New Roman"/>
            <w:color w:val="000000"/>
            <w:sz w:val="24"/>
            <w:szCs w:val="24"/>
          </w:rPr>
          <w:delText xml:space="preserve">cementless </w:delText>
        </w:r>
      </w:del>
      <w:r w:rsidR="009D6A88" w:rsidRPr="00963989">
        <w:rPr>
          <w:rFonts w:ascii="Times New Roman" w:eastAsia="Times New Roman" w:hAnsi="Times New Roman" w:cs="Times New Roman"/>
          <w:color w:val="000000"/>
          <w:sz w:val="24"/>
          <w:szCs w:val="24"/>
        </w:rPr>
        <w:t>total hip arthroplasty (</w:t>
      </w:r>
      <w:proofErr w:type="spellStart"/>
      <w:r w:rsidR="00F614DC" w:rsidRPr="00963989">
        <w:rPr>
          <w:rFonts w:ascii="Times New Roman" w:eastAsia="Times New Roman" w:hAnsi="Times New Roman" w:cs="Times New Roman"/>
          <w:color w:val="000000"/>
          <w:sz w:val="24"/>
          <w:szCs w:val="24"/>
        </w:rPr>
        <w:t>THA</w:t>
      </w:r>
      <w:proofErr w:type="spellEnd"/>
      <w:r w:rsidR="009D6A88" w:rsidRPr="00963989">
        <w:rPr>
          <w:rFonts w:ascii="Times New Roman" w:eastAsia="Times New Roman" w:hAnsi="Times New Roman" w:cs="Times New Roman"/>
          <w:color w:val="000000"/>
          <w:sz w:val="24"/>
          <w:szCs w:val="24"/>
        </w:rPr>
        <w:t>)</w:t>
      </w:r>
      <w:r w:rsidR="00F614DC" w:rsidRPr="00963989">
        <w:rPr>
          <w:rFonts w:ascii="Times New Roman" w:eastAsia="Times New Roman" w:hAnsi="Times New Roman" w:cs="Times New Roman"/>
          <w:color w:val="000000"/>
          <w:sz w:val="24"/>
          <w:szCs w:val="24"/>
        </w:rPr>
        <w:t xml:space="preserve"> using this stem </w:t>
      </w:r>
      <w:ins w:id="18" w:author="Author">
        <w:r w:rsidR="00F614DC" w:rsidRPr="00963989">
          <w:rPr>
            <w:rFonts w:ascii="Times New Roman" w:eastAsia="Times New Roman" w:hAnsi="Times New Roman" w:cs="Times New Roman"/>
            <w:color w:val="000000"/>
            <w:sz w:val="24"/>
            <w:szCs w:val="24"/>
          </w:rPr>
          <w:t xml:space="preserve">have </w:t>
        </w:r>
        <w:proofErr w:type="gramStart"/>
        <w:r w:rsidR="00F614DC" w:rsidRPr="00963989">
          <w:rPr>
            <w:rFonts w:ascii="Times New Roman" w:eastAsia="Times New Roman" w:hAnsi="Times New Roman" w:cs="Times New Roman"/>
            <w:color w:val="000000"/>
            <w:sz w:val="24"/>
            <w:szCs w:val="24"/>
          </w:rPr>
          <w:t>been reported</w:t>
        </w:r>
        <w:proofErr w:type="gramEnd"/>
        <w:r w:rsidR="00F614DC" w:rsidRPr="00963989">
          <w:rPr>
            <w:rFonts w:ascii="Times New Roman" w:eastAsia="Times New Roman" w:hAnsi="Times New Roman" w:cs="Times New Roman"/>
            <w:color w:val="000000"/>
            <w:sz w:val="24"/>
            <w:szCs w:val="24"/>
          </w:rPr>
          <w:t xml:space="preserve"> to be good for primary osteoarthritis in Caucasian patients.</w:t>
        </w:r>
        <w:r w:rsidR="00F614DC" w:rsidRPr="00963989">
          <w:rPr>
            <w:rFonts w:ascii="Times New Roman" w:eastAsia="Times New Roman" w:hAnsi="Times New Roman" w:cs="Times New Roman"/>
            <w:color w:val="418B34"/>
            <w:sz w:val="24"/>
            <w:szCs w:val="24"/>
            <w:bdr w:val="none" w:sz="0" w:space="0" w:color="auto" w:frame="1"/>
          </w:rPr>
          <w:t xml:space="preserve"> </w:t>
        </w:r>
        <w:commentRangeStart w:id="19"/>
        <w:r w:rsidR="00F614DC" w:rsidRPr="00963989">
          <w:rPr>
            <w:rFonts w:ascii="Times New Roman" w:eastAsia="Times New Roman" w:hAnsi="Times New Roman" w:cs="Times New Roman"/>
            <w:color w:val="000000"/>
            <w:sz w:val="24"/>
            <w:szCs w:val="24"/>
          </w:rPr>
          <w:t xml:space="preserve">However, there are few reports available on the outcomes of </w:t>
        </w:r>
        <w:proofErr w:type="spellStart"/>
        <w:r w:rsidR="00F614DC" w:rsidRPr="00963989">
          <w:rPr>
            <w:rFonts w:ascii="Times New Roman" w:eastAsia="Times New Roman" w:hAnsi="Times New Roman" w:cs="Times New Roman"/>
            <w:color w:val="000000"/>
            <w:sz w:val="24"/>
            <w:szCs w:val="24"/>
          </w:rPr>
          <w:t>THA</w:t>
        </w:r>
        <w:proofErr w:type="spellEnd"/>
        <w:r w:rsidR="00F614DC" w:rsidRPr="00963989">
          <w:rPr>
            <w:rFonts w:ascii="Times New Roman" w:eastAsia="Times New Roman" w:hAnsi="Times New Roman" w:cs="Times New Roman"/>
            <w:color w:val="000000"/>
            <w:sz w:val="24"/>
            <w:szCs w:val="24"/>
          </w:rPr>
          <w:t xml:space="preserve"> using this stem in Japanese patients</w:t>
        </w:r>
        <w:commentRangeEnd w:id="19"/>
        <w:r w:rsidR="00F614DC" w:rsidRPr="00963989">
          <w:rPr>
            <w:rStyle w:val="CommentReference"/>
          </w:rPr>
          <w:commentReference w:id="19"/>
        </w:r>
        <w:r w:rsidR="00F614DC" w:rsidRPr="00963989">
          <w:rPr>
            <w:rFonts w:ascii="Times New Roman" w:eastAsia="Times New Roman" w:hAnsi="Times New Roman" w:cs="Times New Roman"/>
            <w:color w:val="000000"/>
            <w:sz w:val="24"/>
            <w:szCs w:val="24"/>
          </w:rPr>
          <w:t xml:space="preserve">. </w:t>
        </w:r>
        <w:bookmarkStart w:id="20" w:name="_Hlk529365022"/>
        <w:r w:rsidR="00F614DC" w:rsidRPr="00963989">
          <w:rPr>
            <w:rFonts w:ascii="Times New Roman" w:eastAsia="Times New Roman" w:hAnsi="Times New Roman" w:cs="Times New Roman"/>
            <w:color w:val="000000"/>
            <w:sz w:val="24"/>
            <w:szCs w:val="24"/>
          </w:rPr>
          <w:t>Therefore, in this study, w</w:t>
        </w:r>
        <w:r w:rsidRPr="00963989">
          <w:rPr>
            <w:rFonts w:ascii="Times New Roman" w:eastAsia="Times New Roman" w:hAnsi="Times New Roman" w:cs="Times New Roman"/>
            <w:color w:val="000000"/>
            <w:sz w:val="24"/>
            <w:szCs w:val="24"/>
          </w:rPr>
          <w:t xml:space="preserve">e </w:t>
        </w:r>
        <w:r w:rsidR="00F614DC" w:rsidRPr="00963989">
          <w:rPr>
            <w:rFonts w:ascii="Times New Roman" w:eastAsia="Times New Roman" w:hAnsi="Times New Roman" w:cs="Times New Roman"/>
            <w:color w:val="000000"/>
            <w:sz w:val="24"/>
            <w:szCs w:val="24"/>
          </w:rPr>
          <w:t xml:space="preserve">evaluated </w:t>
        </w:r>
        <w:r w:rsidR="0057419D" w:rsidRPr="00963989">
          <w:rPr>
            <w:rFonts w:ascii="Times New Roman" w:eastAsia="Times New Roman" w:hAnsi="Times New Roman" w:cs="Times New Roman"/>
            <w:color w:val="000000"/>
            <w:sz w:val="24"/>
            <w:szCs w:val="24"/>
          </w:rPr>
          <w:t>the</w:t>
        </w:r>
        <w:r w:rsidRPr="00963989">
          <w:rPr>
            <w:rFonts w:ascii="Times New Roman" w:eastAsia="Times New Roman" w:hAnsi="Times New Roman" w:cs="Times New Roman"/>
            <w:color w:val="000000"/>
            <w:sz w:val="24"/>
            <w:szCs w:val="24"/>
          </w:rPr>
          <w:t xml:space="preserve"> outcomes of </w:t>
        </w:r>
        <w:proofErr w:type="spellStart"/>
        <w:r w:rsidRPr="00963989">
          <w:rPr>
            <w:rFonts w:ascii="Times New Roman" w:eastAsia="Times New Roman" w:hAnsi="Times New Roman" w:cs="Times New Roman"/>
            <w:color w:val="000000"/>
            <w:sz w:val="24"/>
            <w:szCs w:val="24"/>
          </w:rPr>
          <w:t>cementless</w:t>
        </w:r>
        <w:proofErr w:type="spellEnd"/>
        <w:r w:rsidRPr="00963989">
          <w:rPr>
            <w:rFonts w:ascii="Times New Roman" w:eastAsia="Times New Roman" w:hAnsi="Times New Roman" w:cs="Times New Roman"/>
            <w:color w:val="000000"/>
            <w:sz w:val="24"/>
            <w:szCs w:val="24"/>
          </w:rPr>
          <w:t xml:space="preserve"> </w:t>
        </w:r>
        <w:proofErr w:type="spellStart"/>
        <w:r w:rsidR="009D6A88" w:rsidRPr="00963989">
          <w:rPr>
            <w:rFonts w:ascii="Times New Roman" w:eastAsia="Times New Roman" w:hAnsi="Times New Roman" w:cs="Times New Roman"/>
            <w:color w:val="000000"/>
            <w:sz w:val="24"/>
            <w:szCs w:val="24"/>
          </w:rPr>
          <w:t>THA</w:t>
        </w:r>
        <w:proofErr w:type="spellEnd"/>
        <w:r w:rsidRPr="00963989">
          <w:rPr>
            <w:rFonts w:ascii="Times New Roman" w:eastAsia="Times New Roman" w:hAnsi="Times New Roman" w:cs="Times New Roman"/>
            <w:color w:val="000000"/>
            <w:sz w:val="24"/>
            <w:szCs w:val="24"/>
          </w:rPr>
          <w:t xml:space="preserve"> using this stem </w:t>
        </w:r>
      </w:ins>
      <w:r w:rsidRPr="00963989">
        <w:rPr>
          <w:rFonts w:ascii="Times New Roman" w:eastAsia="Times New Roman" w:hAnsi="Times New Roman" w:cs="Times New Roman"/>
          <w:color w:val="000000"/>
          <w:sz w:val="24"/>
          <w:szCs w:val="24"/>
        </w:rPr>
        <w:t xml:space="preserve">and </w:t>
      </w:r>
      <w:r w:rsidR="0057419D" w:rsidRPr="00963989">
        <w:rPr>
          <w:rFonts w:ascii="Times New Roman" w:eastAsia="Times New Roman" w:hAnsi="Times New Roman" w:cs="Times New Roman"/>
          <w:color w:val="000000"/>
          <w:sz w:val="24"/>
          <w:szCs w:val="24"/>
        </w:rPr>
        <w:t xml:space="preserve">the </w:t>
      </w:r>
      <w:r w:rsidRPr="00963989">
        <w:rPr>
          <w:rFonts w:ascii="Times New Roman" w:eastAsia="Times New Roman" w:hAnsi="Times New Roman" w:cs="Times New Roman"/>
          <w:color w:val="000000"/>
          <w:sz w:val="24"/>
          <w:szCs w:val="24"/>
        </w:rPr>
        <w:t>possible effects of</w:t>
      </w:r>
      <w:r w:rsidR="0048080F" w:rsidRPr="00963989">
        <w:rPr>
          <w:rFonts w:ascii="Times New Roman" w:eastAsia="Times New Roman" w:hAnsi="Times New Roman" w:cs="Times New Roman"/>
          <w:color w:val="000000"/>
          <w:sz w:val="24"/>
          <w:szCs w:val="24"/>
        </w:rPr>
        <w:t xml:space="preserve"> the quality of</w:t>
      </w:r>
      <w:r w:rsidRPr="00963989">
        <w:rPr>
          <w:rFonts w:ascii="Times New Roman" w:eastAsia="Times New Roman" w:hAnsi="Times New Roman" w:cs="Times New Roman"/>
          <w:color w:val="000000"/>
          <w:sz w:val="24"/>
          <w:szCs w:val="24"/>
        </w:rPr>
        <w:t xml:space="preserve"> metaphyseal fit on outcomes</w:t>
      </w:r>
      <w:del w:id="21" w:author="Author">
        <w:r w:rsidRPr="00963989">
          <w:rPr>
            <w:rFonts w:ascii="Times New Roman" w:eastAsia="Times New Roman" w:hAnsi="Times New Roman" w:cs="Times New Roman"/>
            <w:color w:val="000000"/>
            <w:sz w:val="24"/>
            <w:szCs w:val="24"/>
          </w:rPr>
          <w:delText>.</w:delText>
        </w:r>
        <w:r w:rsidR="0057419D" w:rsidRPr="00963989">
          <w:rPr>
            <w:rFonts w:ascii="Times New Roman" w:eastAsia="Times New Roman" w:hAnsi="Times New Roman" w:cs="Times New Roman"/>
            <w:color w:val="000000"/>
            <w:sz w:val="24"/>
            <w:szCs w:val="24"/>
          </w:rPr>
          <w:delText xml:space="preserve"> </w:delText>
        </w:r>
        <w:r w:rsidRPr="008B0581">
          <w:rPr>
            <w:rFonts w:ascii="Times New Roman" w:eastAsia="Times New Roman" w:hAnsi="Times New Roman" w:cs="Times New Roman"/>
            <w:b/>
            <w:bCs/>
            <w:color w:val="000000"/>
            <w:sz w:val="24"/>
            <w:szCs w:val="24"/>
          </w:rPr>
          <w:delText>Methods</w:delText>
        </w:r>
        <w:r w:rsidRPr="00963989">
          <w:rPr>
            <w:rFonts w:ascii="Times New Roman" w:eastAsia="Times New Roman" w:hAnsi="Times New Roman" w:cs="Times New Roman"/>
            <w:color w:val="000000"/>
            <w:sz w:val="24"/>
            <w:szCs w:val="24"/>
          </w:rPr>
          <w:delText>.</w:delText>
        </w:r>
      </w:del>
      <w:ins w:id="22" w:author="Author">
        <w:r w:rsidR="00963989" w:rsidRPr="00963989">
          <w:rPr>
            <w:rFonts w:ascii="Times New Roman" w:eastAsia="Times New Roman" w:hAnsi="Times New Roman" w:cs="Times New Roman"/>
            <w:color w:val="000000"/>
            <w:sz w:val="24"/>
            <w:szCs w:val="24"/>
          </w:rPr>
          <w:t xml:space="preserve"> in a Japanese population</w:t>
        </w:r>
        <w:r w:rsidRPr="00963989">
          <w:rPr>
            <w:rFonts w:ascii="Times New Roman" w:eastAsia="Times New Roman" w:hAnsi="Times New Roman" w:cs="Times New Roman"/>
            <w:color w:val="000000"/>
            <w:sz w:val="24"/>
            <w:szCs w:val="24"/>
          </w:rPr>
          <w:t>.</w:t>
        </w:r>
        <w:r w:rsidR="0057419D" w:rsidRPr="00963989">
          <w:rPr>
            <w:rFonts w:ascii="Times New Roman" w:eastAsia="Times New Roman" w:hAnsi="Times New Roman" w:cs="Times New Roman"/>
            <w:color w:val="000000"/>
            <w:sz w:val="24"/>
            <w:szCs w:val="24"/>
          </w:rPr>
          <w:t xml:space="preserve"> </w:t>
        </w:r>
        <w:bookmarkEnd w:id="20"/>
        <w:r w:rsidR="006E52A5" w:rsidRPr="00963989">
          <w:rPr>
            <w:rFonts w:ascii="Times New Roman" w:eastAsia="Times New Roman" w:hAnsi="Times New Roman" w:cs="Times New Roman"/>
            <w:b/>
            <w:bCs/>
            <w:color w:val="000000"/>
            <w:sz w:val="24"/>
            <w:szCs w:val="24"/>
          </w:rPr>
          <w:t>Participants</w:t>
        </w:r>
        <w:r w:rsidR="0057419D" w:rsidRPr="00963989">
          <w:rPr>
            <w:rFonts w:ascii="Times New Roman" w:eastAsia="Times New Roman" w:hAnsi="Times New Roman" w:cs="Times New Roman"/>
            <w:color w:val="000000"/>
            <w:sz w:val="24"/>
            <w:szCs w:val="24"/>
          </w:rPr>
          <w:t>:</w:t>
        </w:r>
      </w:ins>
      <w:r w:rsidRPr="00963989">
        <w:rPr>
          <w:rFonts w:ascii="Times New Roman" w:eastAsia="Times New Roman" w:hAnsi="Times New Roman" w:cs="Times New Roman"/>
          <w:color w:val="000000"/>
          <w:sz w:val="24"/>
          <w:szCs w:val="24"/>
        </w:rPr>
        <w:t xml:space="preserve"> </w:t>
      </w:r>
      <w:proofErr w:type="spellStart"/>
      <w:r w:rsidR="0057419D" w:rsidRPr="00963989">
        <w:rPr>
          <w:rFonts w:ascii="Times New Roman" w:eastAsia="Times New Roman" w:hAnsi="Times New Roman" w:cs="Times New Roman"/>
          <w:color w:val="000000"/>
          <w:sz w:val="24"/>
          <w:szCs w:val="24"/>
        </w:rPr>
        <w:t>C</w:t>
      </w:r>
      <w:r w:rsidRPr="00963989">
        <w:rPr>
          <w:rFonts w:ascii="Times New Roman" w:eastAsia="Times New Roman" w:hAnsi="Times New Roman" w:cs="Times New Roman"/>
          <w:color w:val="000000"/>
          <w:sz w:val="24"/>
          <w:szCs w:val="24"/>
        </w:rPr>
        <w:t>ementless</w:t>
      </w:r>
      <w:proofErr w:type="spellEnd"/>
      <w:r w:rsidRPr="00963989">
        <w:rPr>
          <w:rFonts w:ascii="Times New Roman" w:eastAsia="Times New Roman" w:hAnsi="Times New Roman" w:cs="Times New Roman"/>
          <w:color w:val="000000"/>
          <w:sz w:val="24"/>
          <w:szCs w:val="24"/>
        </w:rPr>
        <w:t xml:space="preserve"> </w:t>
      </w:r>
      <w:proofErr w:type="spellStart"/>
      <w:r w:rsidR="009D6A88" w:rsidRPr="00963989">
        <w:rPr>
          <w:rFonts w:ascii="Times New Roman" w:eastAsia="Times New Roman" w:hAnsi="Times New Roman" w:cs="Times New Roman"/>
          <w:color w:val="000000"/>
          <w:sz w:val="24"/>
          <w:szCs w:val="24"/>
        </w:rPr>
        <w:t>THA</w:t>
      </w:r>
      <w:proofErr w:type="spellEnd"/>
      <w:r w:rsidRPr="00963989">
        <w:rPr>
          <w:rFonts w:ascii="Times New Roman" w:eastAsia="Times New Roman" w:hAnsi="Times New Roman" w:cs="Times New Roman"/>
          <w:color w:val="000000"/>
          <w:sz w:val="24"/>
          <w:szCs w:val="24"/>
        </w:rPr>
        <w:t xml:space="preserve"> </w:t>
      </w:r>
      <w:r w:rsidR="0057419D" w:rsidRPr="00963989">
        <w:rPr>
          <w:rFonts w:ascii="Times New Roman" w:eastAsia="Times New Roman" w:hAnsi="Times New Roman" w:cs="Times New Roman"/>
          <w:color w:val="000000"/>
          <w:sz w:val="24"/>
          <w:szCs w:val="24"/>
        </w:rPr>
        <w:t xml:space="preserve">with </w:t>
      </w:r>
      <w:r w:rsidRPr="00963989">
        <w:rPr>
          <w:rFonts w:ascii="Times New Roman" w:eastAsia="Times New Roman" w:hAnsi="Times New Roman" w:cs="Times New Roman"/>
          <w:color w:val="000000"/>
          <w:sz w:val="24"/>
          <w:szCs w:val="24"/>
        </w:rPr>
        <w:t xml:space="preserve">this stem </w:t>
      </w:r>
      <w:proofErr w:type="gramStart"/>
      <w:r w:rsidRPr="00963989">
        <w:rPr>
          <w:rFonts w:ascii="Times New Roman" w:eastAsia="Times New Roman" w:hAnsi="Times New Roman" w:cs="Times New Roman"/>
          <w:color w:val="000000"/>
          <w:sz w:val="24"/>
          <w:szCs w:val="24"/>
        </w:rPr>
        <w:t>was performed</w:t>
      </w:r>
      <w:proofErr w:type="gramEnd"/>
      <w:r w:rsidRPr="00963989">
        <w:rPr>
          <w:rFonts w:ascii="Times New Roman" w:eastAsia="Times New Roman" w:hAnsi="Times New Roman" w:cs="Times New Roman"/>
          <w:color w:val="000000"/>
          <w:sz w:val="24"/>
          <w:szCs w:val="24"/>
        </w:rPr>
        <w:t xml:space="preserve"> </w:t>
      </w:r>
      <w:r w:rsidR="0057419D" w:rsidRPr="00963989">
        <w:rPr>
          <w:rFonts w:ascii="Times New Roman" w:eastAsia="Times New Roman" w:hAnsi="Times New Roman" w:cs="Times New Roman"/>
          <w:color w:val="000000"/>
          <w:sz w:val="24"/>
          <w:szCs w:val="24"/>
        </w:rPr>
        <w:t xml:space="preserve">on </w:t>
      </w:r>
      <w:r w:rsidRPr="00963989">
        <w:rPr>
          <w:rFonts w:ascii="Times New Roman" w:eastAsia="Times New Roman" w:hAnsi="Times New Roman" w:cs="Times New Roman"/>
          <w:color w:val="000000"/>
          <w:sz w:val="24"/>
          <w:szCs w:val="24"/>
        </w:rPr>
        <w:t xml:space="preserve">155 hips. One hundred and thirty-seven hips of 122 patients </w:t>
      </w:r>
      <w:proofErr w:type="gramStart"/>
      <w:r w:rsidRPr="00963989">
        <w:rPr>
          <w:rFonts w:ascii="Times New Roman" w:eastAsia="Times New Roman" w:hAnsi="Times New Roman" w:cs="Times New Roman"/>
          <w:color w:val="000000"/>
          <w:sz w:val="24"/>
          <w:szCs w:val="24"/>
        </w:rPr>
        <w:t>were followed</w:t>
      </w:r>
      <w:proofErr w:type="gramEnd"/>
      <w:r w:rsidR="0048080F" w:rsidRPr="00963989">
        <w:rPr>
          <w:rFonts w:ascii="Times New Roman" w:eastAsia="Times New Roman" w:hAnsi="Times New Roman" w:cs="Times New Roman"/>
          <w:color w:val="000000"/>
          <w:sz w:val="24"/>
          <w:szCs w:val="24"/>
        </w:rPr>
        <w:t xml:space="preserve"> up after</w:t>
      </w:r>
      <w:r w:rsidRPr="00963989">
        <w:rPr>
          <w:rFonts w:ascii="Times New Roman" w:eastAsia="Times New Roman" w:hAnsi="Times New Roman" w:cs="Times New Roman"/>
          <w:color w:val="000000"/>
          <w:sz w:val="24"/>
          <w:szCs w:val="24"/>
        </w:rPr>
        <w:t xml:space="preserve"> 5</w:t>
      </w:r>
      <w:r w:rsidR="0057419D" w:rsidRPr="00963989">
        <w:rPr>
          <w:rFonts w:ascii="Times New Roman" w:eastAsia="Times New Roman" w:hAnsi="Times New Roman" w:cs="Times New Roman"/>
          <w:color w:val="000000"/>
          <w:sz w:val="24"/>
          <w:szCs w:val="24"/>
        </w:rPr>
        <w:t>–1</w:t>
      </w:r>
      <w:r w:rsidRPr="00963989">
        <w:rPr>
          <w:rFonts w:ascii="Times New Roman" w:eastAsia="Times New Roman" w:hAnsi="Times New Roman" w:cs="Times New Roman"/>
          <w:color w:val="000000"/>
          <w:sz w:val="24"/>
          <w:szCs w:val="24"/>
        </w:rPr>
        <w:t xml:space="preserve">6 (mean 9.7) years and </w:t>
      </w:r>
      <w:bookmarkStart w:id="23" w:name="_GoBack"/>
      <w:bookmarkEnd w:id="23"/>
      <w:r w:rsidR="0057419D" w:rsidRPr="00963989">
        <w:rPr>
          <w:rFonts w:ascii="Times New Roman" w:eastAsia="Times New Roman" w:hAnsi="Times New Roman" w:cs="Times New Roman"/>
          <w:color w:val="000000"/>
          <w:sz w:val="24"/>
          <w:szCs w:val="24"/>
        </w:rPr>
        <w:t xml:space="preserve">enrolled </w:t>
      </w:r>
      <w:r w:rsidRPr="00963989">
        <w:rPr>
          <w:rFonts w:ascii="Times New Roman" w:eastAsia="Times New Roman" w:hAnsi="Times New Roman" w:cs="Times New Roman"/>
          <w:color w:val="000000"/>
          <w:sz w:val="24"/>
          <w:szCs w:val="24"/>
        </w:rPr>
        <w:t xml:space="preserve">in the study. </w:t>
      </w:r>
      <w:ins w:id="24" w:author="Author">
        <w:r w:rsidR="006E52A5" w:rsidRPr="008B0581">
          <w:rPr>
            <w:rFonts w:ascii="Times New Roman" w:eastAsia="Times New Roman" w:hAnsi="Times New Roman" w:cs="Times New Roman"/>
            <w:b/>
            <w:bCs/>
            <w:color w:val="000000"/>
            <w:sz w:val="24"/>
            <w:szCs w:val="24"/>
          </w:rPr>
          <w:t>Main outcome measures:</w:t>
        </w:r>
        <w:r w:rsidR="006E52A5" w:rsidRPr="00963989">
          <w:rPr>
            <w:rFonts w:ascii="Times New Roman" w:eastAsia="Times New Roman" w:hAnsi="Times New Roman" w:cs="Times New Roman"/>
            <w:color w:val="000000"/>
            <w:sz w:val="24"/>
            <w:szCs w:val="24"/>
          </w:rPr>
          <w:t xml:space="preserve"> </w:t>
        </w:r>
      </w:ins>
      <w:r w:rsidR="0048080F" w:rsidRPr="00963989">
        <w:rPr>
          <w:rFonts w:ascii="Times New Roman" w:eastAsia="Times New Roman" w:hAnsi="Times New Roman" w:cs="Times New Roman"/>
          <w:color w:val="000000"/>
          <w:sz w:val="24"/>
          <w:szCs w:val="24"/>
        </w:rPr>
        <w:t>M</w:t>
      </w:r>
      <w:r w:rsidRPr="00963989">
        <w:rPr>
          <w:rFonts w:ascii="Times New Roman" w:eastAsia="Times New Roman" w:hAnsi="Times New Roman" w:cs="Times New Roman"/>
          <w:color w:val="000000"/>
          <w:sz w:val="24"/>
          <w:szCs w:val="24"/>
        </w:rPr>
        <w:t xml:space="preserve">etaphyseal fit </w:t>
      </w:r>
      <w:proofErr w:type="gramStart"/>
      <w:r w:rsidRPr="00963989">
        <w:rPr>
          <w:rFonts w:ascii="Times New Roman" w:eastAsia="Times New Roman" w:hAnsi="Times New Roman" w:cs="Times New Roman"/>
          <w:color w:val="000000"/>
          <w:sz w:val="24"/>
          <w:szCs w:val="24"/>
        </w:rPr>
        <w:t xml:space="preserve">was </w:t>
      </w:r>
      <w:r w:rsidR="0057419D" w:rsidRPr="00963989">
        <w:rPr>
          <w:rFonts w:ascii="Times New Roman" w:eastAsia="Times New Roman" w:hAnsi="Times New Roman" w:cs="Times New Roman"/>
          <w:color w:val="000000"/>
          <w:sz w:val="24"/>
          <w:szCs w:val="24"/>
        </w:rPr>
        <w:t>classified</w:t>
      </w:r>
      <w:proofErr w:type="gramEnd"/>
      <w:r w:rsidR="0057419D" w:rsidRPr="00963989">
        <w:rPr>
          <w:rFonts w:ascii="Times New Roman" w:eastAsia="Times New Roman" w:hAnsi="Times New Roman" w:cs="Times New Roman"/>
          <w:color w:val="000000"/>
          <w:sz w:val="24"/>
          <w:szCs w:val="24"/>
        </w:rPr>
        <w:t xml:space="preserve"> </w:t>
      </w:r>
      <w:r w:rsidRPr="00963989">
        <w:rPr>
          <w:rFonts w:ascii="Times New Roman" w:eastAsia="Times New Roman" w:hAnsi="Times New Roman" w:cs="Times New Roman"/>
          <w:color w:val="000000"/>
          <w:sz w:val="24"/>
          <w:szCs w:val="24"/>
        </w:rPr>
        <w:t xml:space="preserve">as good or poor </w:t>
      </w:r>
      <w:r w:rsidR="0057419D" w:rsidRPr="00963989">
        <w:rPr>
          <w:rFonts w:ascii="Times New Roman" w:eastAsia="Times New Roman" w:hAnsi="Times New Roman" w:cs="Times New Roman"/>
          <w:color w:val="000000"/>
          <w:sz w:val="24"/>
          <w:szCs w:val="24"/>
        </w:rPr>
        <w:t xml:space="preserve">from examination of </w:t>
      </w:r>
      <w:del w:id="25" w:author="Author">
        <w:r w:rsidRPr="00963989">
          <w:rPr>
            <w:rFonts w:ascii="Times New Roman" w:eastAsia="Times New Roman" w:hAnsi="Times New Roman" w:cs="Times New Roman"/>
            <w:color w:val="000000"/>
            <w:sz w:val="24"/>
            <w:szCs w:val="24"/>
          </w:rPr>
          <w:delText>an</w:delText>
        </w:r>
      </w:del>
      <w:ins w:id="26" w:author="Author">
        <w:r w:rsidR="0057419D" w:rsidRPr="00963989">
          <w:rPr>
            <w:rFonts w:ascii="Times New Roman" w:eastAsia="Times New Roman" w:hAnsi="Times New Roman" w:cs="Times New Roman"/>
            <w:color w:val="000000"/>
            <w:sz w:val="24"/>
            <w:szCs w:val="24"/>
          </w:rPr>
          <w:t>postoperative</w:t>
        </w:r>
      </w:ins>
      <w:r w:rsidRPr="00963989">
        <w:rPr>
          <w:rFonts w:ascii="Times New Roman" w:eastAsia="Times New Roman" w:hAnsi="Times New Roman" w:cs="Times New Roman"/>
          <w:color w:val="000000"/>
          <w:sz w:val="24"/>
          <w:szCs w:val="24"/>
        </w:rPr>
        <w:t xml:space="preserve"> anteroposterior </w:t>
      </w:r>
      <w:del w:id="27" w:author="Author">
        <w:r w:rsidRPr="00963989">
          <w:rPr>
            <w:rFonts w:ascii="Times New Roman" w:eastAsia="Times New Roman" w:hAnsi="Times New Roman" w:cs="Times New Roman"/>
            <w:color w:val="000000"/>
            <w:sz w:val="24"/>
            <w:szCs w:val="24"/>
          </w:rPr>
          <w:delText>radiograph after surgery</w:delText>
        </w:r>
      </w:del>
      <w:ins w:id="28" w:author="Author">
        <w:r w:rsidRPr="00963989">
          <w:rPr>
            <w:rFonts w:ascii="Times New Roman" w:eastAsia="Times New Roman" w:hAnsi="Times New Roman" w:cs="Times New Roman"/>
            <w:color w:val="000000"/>
            <w:sz w:val="24"/>
            <w:szCs w:val="24"/>
          </w:rPr>
          <w:t>radiograph</w:t>
        </w:r>
        <w:r w:rsidR="0048080F" w:rsidRPr="00963989">
          <w:rPr>
            <w:rFonts w:ascii="Times New Roman" w:eastAsia="Times New Roman" w:hAnsi="Times New Roman" w:cs="Times New Roman"/>
            <w:color w:val="000000"/>
            <w:sz w:val="24"/>
            <w:szCs w:val="24"/>
          </w:rPr>
          <w:t>s</w:t>
        </w:r>
      </w:ins>
      <w:r w:rsidRPr="00963989">
        <w:rPr>
          <w:rFonts w:ascii="Times New Roman" w:eastAsia="Times New Roman" w:hAnsi="Times New Roman" w:cs="Times New Roman"/>
          <w:color w:val="000000"/>
          <w:sz w:val="24"/>
          <w:szCs w:val="24"/>
        </w:rPr>
        <w:t>. We studied the fixation of the stem and bone on an anteroposterior radiograph at the final follow</w:t>
      </w:r>
      <w:r w:rsidR="0057419D" w:rsidRPr="00963989">
        <w:rPr>
          <w:rFonts w:ascii="Times New Roman" w:eastAsia="Times New Roman" w:hAnsi="Times New Roman" w:cs="Times New Roman"/>
          <w:color w:val="000000"/>
          <w:sz w:val="24"/>
          <w:szCs w:val="24"/>
        </w:rPr>
        <w:t>-</w:t>
      </w:r>
      <w:r w:rsidRPr="00963989">
        <w:rPr>
          <w:rFonts w:ascii="Times New Roman" w:eastAsia="Times New Roman" w:hAnsi="Times New Roman" w:cs="Times New Roman"/>
          <w:color w:val="000000"/>
          <w:sz w:val="24"/>
          <w:szCs w:val="24"/>
        </w:rPr>
        <w:t>up.</w:t>
      </w:r>
      <w:r w:rsidR="0057419D" w:rsidRPr="00963989">
        <w:rPr>
          <w:rFonts w:ascii="Times New Roman" w:eastAsia="Times New Roman" w:hAnsi="Times New Roman" w:cs="Times New Roman"/>
          <w:color w:val="000000"/>
          <w:sz w:val="24"/>
          <w:szCs w:val="24"/>
        </w:rPr>
        <w:t xml:space="preserve"> </w:t>
      </w:r>
      <w:r w:rsidRPr="008B0581">
        <w:rPr>
          <w:rFonts w:ascii="Times New Roman" w:eastAsia="Times New Roman" w:hAnsi="Times New Roman" w:cs="Times New Roman"/>
          <w:b/>
          <w:bCs/>
          <w:color w:val="000000"/>
          <w:sz w:val="24"/>
          <w:szCs w:val="24"/>
        </w:rPr>
        <w:t>Results</w:t>
      </w:r>
      <w:r w:rsidR="0057419D" w:rsidRPr="00963989">
        <w:rPr>
          <w:rFonts w:ascii="Times New Roman" w:eastAsia="Times New Roman" w:hAnsi="Times New Roman" w:cs="Times New Roman"/>
          <w:color w:val="000000"/>
          <w:sz w:val="24"/>
          <w:szCs w:val="24"/>
        </w:rPr>
        <w:t xml:space="preserve">: </w:t>
      </w:r>
      <w:r w:rsidRPr="00963989">
        <w:rPr>
          <w:rFonts w:ascii="Times New Roman" w:eastAsia="Times New Roman" w:hAnsi="Times New Roman" w:cs="Times New Roman"/>
          <w:color w:val="000000"/>
          <w:sz w:val="24"/>
          <w:szCs w:val="24"/>
        </w:rPr>
        <w:t xml:space="preserve">Twelve hips </w:t>
      </w:r>
      <w:r w:rsidR="0048080F" w:rsidRPr="00963989">
        <w:rPr>
          <w:rFonts w:ascii="Times New Roman" w:eastAsia="Times New Roman" w:hAnsi="Times New Roman" w:cs="Times New Roman"/>
          <w:color w:val="000000"/>
          <w:sz w:val="24"/>
          <w:szCs w:val="24"/>
        </w:rPr>
        <w:t>required</w:t>
      </w:r>
      <w:r w:rsidR="0057419D" w:rsidRPr="00963989">
        <w:rPr>
          <w:rFonts w:ascii="Times New Roman" w:eastAsia="Times New Roman" w:hAnsi="Times New Roman" w:cs="Times New Roman"/>
          <w:color w:val="000000"/>
          <w:sz w:val="24"/>
          <w:szCs w:val="24"/>
        </w:rPr>
        <w:t xml:space="preserve"> </w:t>
      </w:r>
      <w:r w:rsidRPr="00963989">
        <w:rPr>
          <w:rFonts w:ascii="Times New Roman" w:eastAsia="Times New Roman" w:hAnsi="Times New Roman" w:cs="Times New Roman"/>
          <w:color w:val="000000"/>
          <w:sz w:val="24"/>
          <w:szCs w:val="24"/>
        </w:rPr>
        <w:t>revision</w:t>
      </w:r>
      <w:r w:rsidR="0057419D" w:rsidRPr="00963989">
        <w:rPr>
          <w:rFonts w:ascii="Times New Roman" w:eastAsia="Times New Roman" w:hAnsi="Times New Roman" w:cs="Times New Roman"/>
          <w:color w:val="000000"/>
          <w:sz w:val="24"/>
          <w:szCs w:val="24"/>
        </w:rPr>
        <w:t>;</w:t>
      </w:r>
      <w:r w:rsidRPr="00963989">
        <w:rPr>
          <w:rFonts w:ascii="Times New Roman" w:eastAsia="Times New Roman" w:hAnsi="Times New Roman" w:cs="Times New Roman"/>
          <w:color w:val="000000"/>
          <w:sz w:val="24"/>
          <w:szCs w:val="24"/>
        </w:rPr>
        <w:t xml:space="preserve"> six </w:t>
      </w:r>
      <w:r w:rsidR="0057419D" w:rsidRPr="00963989">
        <w:rPr>
          <w:rFonts w:ascii="Times New Roman" w:eastAsia="Times New Roman" w:hAnsi="Times New Roman" w:cs="Times New Roman"/>
          <w:color w:val="000000"/>
          <w:sz w:val="24"/>
          <w:szCs w:val="24"/>
        </w:rPr>
        <w:t xml:space="preserve">for </w:t>
      </w:r>
      <w:r w:rsidRPr="00963989">
        <w:rPr>
          <w:rFonts w:ascii="Times New Roman" w:eastAsia="Times New Roman" w:hAnsi="Times New Roman" w:cs="Times New Roman"/>
          <w:color w:val="000000"/>
          <w:sz w:val="24"/>
          <w:szCs w:val="24"/>
        </w:rPr>
        <w:t xml:space="preserve">acetabular components and six </w:t>
      </w:r>
      <w:r w:rsidR="0057419D" w:rsidRPr="00963989">
        <w:rPr>
          <w:rFonts w:ascii="Times New Roman" w:eastAsia="Times New Roman" w:hAnsi="Times New Roman" w:cs="Times New Roman"/>
          <w:color w:val="000000"/>
          <w:sz w:val="24"/>
          <w:szCs w:val="24"/>
        </w:rPr>
        <w:t xml:space="preserve">for </w:t>
      </w:r>
      <w:r w:rsidRPr="00963989">
        <w:rPr>
          <w:rFonts w:ascii="Times New Roman" w:eastAsia="Times New Roman" w:hAnsi="Times New Roman" w:cs="Times New Roman"/>
          <w:color w:val="000000"/>
          <w:sz w:val="24"/>
          <w:szCs w:val="24"/>
        </w:rPr>
        <w:t>acetabular liners. No stem</w:t>
      </w:r>
      <w:r w:rsidR="0057419D" w:rsidRPr="00963989">
        <w:rPr>
          <w:rFonts w:ascii="Times New Roman" w:eastAsia="Times New Roman" w:hAnsi="Times New Roman" w:cs="Times New Roman"/>
          <w:color w:val="000000"/>
          <w:sz w:val="24"/>
          <w:szCs w:val="24"/>
        </w:rPr>
        <w:t>s</w:t>
      </w:r>
      <w:r w:rsidRPr="00963989">
        <w:rPr>
          <w:rFonts w:ascii="Times New Roman" w:eastAsia="Times New Roman" w:hAnsi="Times New Roman" w:cs="Times New Roman"/>
          <w:color w:val="000000"/>
          <w:sz w:val="24"/>
          <w:szCs w:val="24"/>
        </w:rPr>
        <w:t xml:space="preserve"> </w:t>
      </w:r>
      <w:proofErr w:type="gramStart"/>
      <w:r w:rsidR="0057419D" w:rsidRPr="00963989">
        <w:rPr>
          <w:rFonts w:ascii="Times New Roman" w:eastAsia="Times New Roman" w:hAnsi="Times New Roman" w:cs="Times New Roman"/>
          <w:color w:val="000000"/>
          <w:sz w:val="24"/>
          <w:szCs w:val="24"/>
        </w:rPr>
        <w:t xml:space="preserve">were </w:t>
      </w:r>
      <w:r w:rsidRPr="00963989">
        <w:rPr>
          <w:rFonts w:ascii="Times New Roman" w:eastAsia="Times New Roman" w:hAnsi="Times New Roman" w:cs="Times New Roman"/>
          <w:color w:val="000000"/>
          <w:sz w:val="24"/>
          <w:szCs w:val="24"/>
        </w:rPr>
        <w:t>revised</w:t>
      </w:r>
      <w:proofErr w:type="gramEnd"/>
      <w:r w:rsidRPr="00963989">
        <w:rPr>
          <w:rFonts w:ascii="Times New Roman" w:eastAsia="Times New Roman" w:hAnsi="Times New Roman" w:cs="Times New Roman"/>
          <w:color w:val="000000"/>
          <w:sz w:val="24"/>
          <w:szCs w:val="24"/>
        </w:rPr>
        <w:t xml:space="preserve">. The biological fixation of the stem was bone ingrown fixation for 136 hips and unstable for </w:t>
      </w:r>
      <w:r w:rsidR="00222C4B" w:rsidRPr="00963989">
        <w:rPr>
          <w:rFonts w:ascii="Times New Roman" w:eastAsia="Times New Roman" w:hAnsi="Times New Roman" w:cs="Times New Roman"/>
          <w:color w:val="000000"/>
          <w:sz w:val="24"/>
          <w:szCs w:val="24"/>
        </w:rPr>
        <w:t>1 hip</w:t>
      </w:r>
      <w:r w:rsidRPr="00963989">
        <w:rPr>
          <w:rFonts w:ascii="Times New Roman" w:eastAsia="Times New Roman" w:hAnsi="Times New Roman" w:cs="Times New Roman"/>
          <w:color w:val="000000"/>
          <w:sz w:val="24"/>
          <w:szCs w:val="24"/>
        </w:rPr>
        <w:t xml:space="preserve">. The metaphyseal fit was good for 83 hips and poor for 54 hips. </w:t>
      </w:r>
      <w:commentRangeStart w:id="29"/>
      <w:r w:rsidR="0057419D" w:rsidRPr="00963989">
        <w:rPr>
          <w:rFonts w:ascii="Times New Roman" w:eastAsia="Times New Roman" w:hAnsi="Times New Roman" w:cs="Times New Roman"/>
          <w:color w:val="000000"/>
          <w:sz w:val="24"/>
          <w:szCs w:val="24"/>
        </w:rPr>
        <w:t>N</w:t>
      </w:r>
      <w:r w:rsidRPr="00963989">
        <w:rPr>
          <w:rFonts w:ascii="Times New Roman" w:eastAsia="Times New Roman" w:hAnsi="Times New Roman" w:cs="Times New Roman"/>
          <w:color w:val="000000"/>
          <w:sz w:val="24"/>
          <w:szCs w:val="24"/>
        </w:rPr>
        <w:t xml:space="preserve">o differences </w:t>
      </w:r>
      <w:proofErr w:type="gramStart"/>
      <w:r w:rsidR="0057419D" w:rsidRPr="00963989">
        <w:rPr>
          <w:rFonts w:ascii="Times New Roman" w:eastAsia="Times New Roman" w:hAnsi="Times New Roman" w:cs="Times New Roman"/>
          <w:color w:val="000000"/>
          <w:sz w:val="24"/>
          <w:szCs w:val="24"/>
        </w:rPr>
        <w:t>were observed</w:t>
      </w:r>
      <w:proofErr w:type="gramEnd"/>
      <w:r w:rsidR="0057419D" w:rsidRPr="00963989">
        <w:rPr>
          <w:rFonts w:ascii="Times New Roman" w:eastAsia="Times New Roman" w:hAnsi="Times New Roman" w:cs="Times New Roman"/>
          <w:color w:val="000000"/>
          <w:sz w:val="24"/>
          <w:szCs w:val="24"/>
        </w:rPr>
        <w:t xml:space="preserve"> </w:t>
      </w:r>
      <w:r w:rsidRPr="00963989">
        <w:rPr>
          <w:rFonts w:ascii="Times New Roman" w:eastAsia="Times New Roman" w:hAnsi="Times New Roman" w:cs="Times New Roman"/>
          <w:color w:val="000000"/>
          <w:sz w:val="24"/>
          <w:szCs w:val="24"/>
        </w:rPr>
        <w:t xml:space="preserve">for </w:t>
      </w:r>
      <w:bookmarkStart w:id="30" w:name="_Hlk529193282"/>
      <w:r w:rsidRPr="00963989">
        <w:rPr>
          <w:rFonts w:ascii="Times New Roman" w:eastAsia="Times New Roman" w:hAnsi="Times New Roman" w:cs="Times New Roman"/>
          <w:color w:val="000000"/>
          <w:sz w:val="24"/>
          <w:szCs w:val="24"/>
        </w:rPr>
        <w:t xml:space="preserve">stem fixation and bone reaction </w:t>
      </w:r>
      <w:bookmarkEnd w:id="30"/>
      <w:r w:rsidRPr="00963989">
        <w:rPr>
          <w:rFonts w:ascii="Times New Roman" w:eastAsia="Times New Roman" w:hAnsi="Times New Roman" w:cs="Times New Roman"/>
          <w:color w:val="000000"/>
          <w:sz w:val="24"/>
          <w:szCs w:val="24"/>
        </w:rPr>
        <w:t xml:space="preserve">between the two </w:t>
      </w:r>
      <w:r w:rsidR="0048080F" w:rsidRPr="00963989">
        <w:rPr>
          <w:rFonts w:ascii="Times New Roman" w:eastAsia="Times New Roman" w:hAnsi="Times New Roman" w:cs="Times New Roman"/>
          <w:color w:val="000000"/>
          <w:sz w:val="24"/>
          <w:szCs w:val="24"/>
        </w:rPr>
        <w:t>classifications</w:t>
      </w:r>
      <w:commentRangeEnd w:id="29"/>
      <w:r w:rsidR="003D2337" w:rsidRPr="00963989">
        <w:rPr>
          <w:rStyle w:val="CommentReference"/>
        </w:rPr>
        <w:commentReference w:id="29"/>
      </w:r>
      <w:r w:rsidRPr="00963989">
        <w:rPr>
          <w:rFonts w:ascii="Times New Roman" w:eastAsia="Times New Roman" w:hAnsi="Times New Roman" w:cs="Times New Roman"/>
          <w:color w:val="000000"/>
          <w:sz w:val="24"/>
          <w:szCs w:val="24"/>
        </w:rPr>
        <w:t>.</w:t>
      </w:r>
      <w:r w:rsidR="0057419D" w:rsidRPr="00963989">
        <w:rPr>
          <w:rFonts w:ascii="Times New Roman" w:eastAsia="Times New Roman" w:hAnsi="Times New Roman" w:cs="Times New Roman"/>
          <w:color w:val="000000"/>
          <w:sz w:val="24"/>
          <w:szCs w:val="24"/>
        </w:rPr>
        <w:t xml:space="preserve"> </w:t>
      </w:r>
      <w:commentRangeStart w:id="31"/>
      <w:r w:rsidRPr="008B0581">
        <w:rPr>
          <w:rFonts w:ascii="Times New Roman" w:eastAsia="Times New Roman" w:hAnsi="Times New Roman" w:cs="Times New Roman"/>
          <w:b/>
          <w:bCs/>
          <w:color w:val="000000"/>
          <w:sz w:val="24"/>
          <w:szCs w:val="24"/>
        </w:rPr>
        <w:t>Conclusions</w:t>
      </w:r>
      <w:commentRangeEnd w:id="31"/>
      <w:r w:rsidR="003D2337" w:rsidRPr="00963989">
        <w:rPr>
          <w:rStyle w:val="CommentReference"/>
        </w:rPr>
        <w:commentReference w:id="31"/>
      </w:r>
      <w:r w:rsidR="0057419D" w:rsidRPr="00963989">
        <w:rPr>
          <w:rFonts w:ascii="Times New Roman" w:eastAsia="Times New Roman" w:hAnsi="Times New Roman" w:cs="Times New Roman"/>
          <w:color w:val="000000"/>
          <w:sz w:val="24"/>
          <w:szCs w:val="24"/>
        </w:rPr>
        <w:t xml:space="preserve">: </w:t>
      </w:r>
      <w:commentRangeStart w:id="32"/>
      <w:r w:rsidR="003F1E76" w:rsidRPr="00963989">
        <w:rPr>
          <w:rFonts w:ascii="Times New Roman" w:eastAsia="Times New Roman" w:hAnsi="Times New Roman" w:cs="Times New Roman"/>
          <w:color w:val="000000"/>
          <w:sz w:val="24"/>
          <w:szCs w:val="24"/>
        </w:rPr>
        <w:t>F</w:t>
      </w:r>
      <w:r w:rsidRPr="00963989">
        <w:rPr>
          <w:rFonts w:ascii="Times New Roman" w:eastAsia="Times New Roman" w:hAnsi="Times New Roman" w:cs="Times New Roman"/>
          <w:color w:val="000000"/>
          <w:sz w:val="24"/>
          <w:szCs w:val="24"/>
        </w:rPr>
        <w:t xml:space="preserve">ixation of </w:t>
      </w:r>
      <w:r w:rsidR="00370934" w:rsidRPr="00963989">
        <w:rPr>
          <w:rFonts w:ascii="Times New Roman" w:eastAsia="Times New Roman" w:hAnsi="Times New Roman" w:cs="Times New Roman"/>
          <w:color w:val="000000"/>
          <w:sz w:val="24"/>
          <w:szCs w:val="24"/>
        </w:rPr>
        <w:t>the Anatomic Fiber Metal plus</w:t>
      </w:r>
      <w:r w:rsidR="0057419D" w:rsidRPr="00963989">
        <w:rPr>
          <w:rFonts w:ascii="Times New Roman" w:eastAsia="Times New Roman" w:hAnsi="Times New Roman" w:cs="Times New Roman"/>
          <w:color w:val="000000"/>
          <w:sz w:val="24"/>
          <w:szCs w:val="24"/>
        </w:rPr>
        <w:t xml:space="preserve"> </w:t>
      </w:r>
      <w:r w:rsidRPr="00963989">
        <w:rPr>
          <w:rFonts w:ascii="Times New Roman" w:eastAsia="Times New Roman" w:hAnsi="Times New Roman" w:cs="Times New Roman"/>
          <w:color w:val="000000"/>
          <w:sz w:val="24"/>
          <w:szCs w:val="24"/>
        </w:rPr>
        <w:t>stem</w:t>
      </w:r>
      <w:r w:rsidR="0057419D" w:rsidRPr="00963989">
        <w:rPr>
          <w:rFonts w:ascii="Times New Roman" w:eastAsia="Times New Roman" w:hAnsi="Times New Roman" w:cs="Times New Roman"/>
          <w:color w:val="000000"/>
          <w:sz w:val="24"/>
          <w:szCs w:val="24"/>
        </w:rPr>
        <w:t>s</w:t>
      </w:r>
      <w:r w:rsidRPr="00963989">
        <w:rPr>
          <w:rFonts w:ascii="Times New Roman" w:eastAsia="Times New Roman" w:hAnsi="Times New Roman" w:cs="Times New Roman"/>
          <w:color w:val="000000"/>
          <w:sz w:val="24"/>
          <w:szCs w:val="24"/>
        </w:rPr>
        <w:t xml:space="preserve"> </w:t>
      </w:r>
      <w:del w:id="33" w:author="Author">
        <w:r w:rsidRPr="00963989">
          <w:rPr>
            <w:rFonts w:ascii="Times New Roman" w:eastAsia="Times New Roman" w:hAnsi="Times New Roman" w:cs="Times New Roman"/>
            <w:color w:val="000000"/>
            <w:sz w:val="24"/>
            <w:szCs w:val="24"/>
          </w:rPr>
          <w:delText>was stable at a mean follow</w:delText>
        </w:r>
        <w:r w:rsidR="003662CC">
          <w:rPr>
            <w:rFonts w:ascii="Times New Roman" w:eastAsia="Times New Roman" w:hAnsi="Times New Roman" w:cs="Times New Roman"/>
            <w:color w:val="000000"/>
            <w:sz w:val="24"/>
            <w:szCs w:val="24"/>
          </w:rPr>
          <w:delText xml:space="preserve"> </w:delText>
        </w:r>
        <w:r w:rsidRPr="00963989">
          <w:rPr>
            <w:rFonts w:ascii="Times New Roman" w:eastAsia="Times New Roman" w:hAnsi="Times New Roman" w:cs="Times New Roman"/>
            <w:color w:val="000000"/>
            <w:sz w:val="24"/>
            <w:szCs w:val="24"/>
          </w:rPr>
          <w:delText>up of 9.7 years</w:delText>
        </w:r>
      </w:del>
      <w:ins w:id="34" w:author="Author">
        <w:r w:rsidR="00370934" w:rsidRPr="00963989">
          <w:rPr>
            <w:rFonts w:ascii="Times New Roman" w:eastAsia="Times New Roman" w:hAnsi="Times New Roman" w:cs="Times New Roman"/>
            <w:color w:val="000000"/>
            <w:sz w:val="24"/>
            <w:szCs w:val="24"/>
          </w:rPr>
          <w:t>is</w:t>
        </w:r>
      </w:ins>
      <w:r w:rsidRPr="00963989">
        <w:rPr>
          <w:rFonts w:ascii="Times New Roman" w:eastAsia="Times New Roman" w:hAnsi="Times New Roman" w:cs="Times New Roman"/>
          <w:color w:val="000000"/>
          <w:sz w:val="24"/>
          <w:szCs w:val="24"/>
        </w:rPr>
        <w:t xml:space="preserve"> independent </w:t>
      </w:r>
      <w:r w:rsidR="0057419D" w:rsidRPr="00963989">
        <w:rPr>
          <w:rFonts w:ascii="Times New Roman" w:eastAsia="Times New Roman" w:hAnsi="Times New Roman" w:cs="Times New Roman"/>
          <w:color w:val="000000"/>
          <w:sz w:val="24"/>
          <w:szCs w:val="24"/>
        </w:rPr>
        <w:t>of</w:t>
      </w:r>
      <w:r w:rsidRPr="00963989">
        <w:rPr>
          <w:rFonts w:ascii="Times New Roman" w:eastAsia="Times New Roman" w:hAnsi="Times New Roman" w:cs="Times New Roman"/>
          <w:color w:val="000000"/>
          <w:sz w:val="24"/>
          <w:szCs w:val="24"/>
        </w:rPr>
        <w:t xml:space="preserve"> metaphyseal fit</w:t>
      </w:r>
      <w:r w:rsidR="00370934" w:rsidRPr="00963989">
        <w:rPr>
          <w:rFonts w:ascii="Times New Roman" w:eastAsia="Times New Roman" w:hAnsi="Times New Roman" w:cs="Times New Roman"/>
          <w:color w:val="000000"/>
          <w:sz w:val="24"/>
          <w:szCs w:val="24"/>
        </w:rPr>
        <w:t>.</w:t>
      </w:r>
      <w:ins w:id="35" w:author="Author">
        <w:r w:rsidR="00370934" w:rsidRPr="00963989">
          <w:rPr>
            <w:rFonts w:ascii="Times New Roman" w:eastAsia="Times New Roman" w:hAnsi="Times New Roman" w:cs="Times New Roman"/>
            <w:color w:val="000000"/>
            <w:sz w:val="24"/>
            <w:szCs w:val="24"/>
          </w:rPr>
          <w:t xml:space="preserve"> This stem</w:t>
        </w:r>
        <w:r w:rsidR="008645D5" w:rsidRPr="00963989">
          <w:rPr>
            <w:rFonts w:ascii="Times New Roman" w:eastAsia="Times New Roman" w:hAnsi="Times New Roman" w:cs="Times New Roman"/>
            <w:color w:val="000000"/>
            <w:sz w:val="24"/>
            <w:szCs w:val="24"/>
          </w:rPr>
          <w:t>,</w:t>
        </w:r>
        <w:r w:rsidR="00370934" w:rsidRPr="00963989">
          <w:rPr>
            <w:rFonts w:ascii="Times New Roman" w:eastAsia="Times New Roman" w:hAnsi="Times New Roman" w:cs="Times New Roman"/>
            <w:color w:val="000000"/>
            <w:sz w:val="24"/>
            <w:szCs w:val="24"/>
          </w:rPr>
          <w:t xml:space="preserve"> therefore</w:t>
        </w:r>
        <w:r w:rsidR="008645D5" w:rsidRPr="00963989">
          <w:rPr>
            <w:rFonts w:ascii="Times New Roman" w:eastAsia="Times New Roman" w:hAnsi="Times New Roman" w:cs="Times New Roman"/>
            <w:color w:val="000000"/>
            <w:sz w:val="24"/>
            <w:szCs w:val="24"/>
          </w:rPr>
          <w:t>,</w:t>
        </w:r>
        <w:r w:rsidR="00370934" w:rsidRPr="00963989">
          <w:rPr>
            <w:rFonts w:ascii="Times New Roman" w:eastAsia="Times New Roman" w:hAnsi="Times New Roman" w:cs="Times New Roman"/>
            <w:color w:val="000000"/>
            <w:sz w:val="24"/>
            <w:szCs w:val="24"/>
          </w:rPr>
          <w:t xml:space="preserve"> represents a long-term option for </w:t>
        </w:r>
        <w:proofErr w:type="spellStart"/>
        <w:r w:rsidR="009D6A88" w:rsidRPr="00963989">
          <w:rPr>
            <w:rFonts w:ascii="Times New Roman" w:eastAsia="Times New Roman" w:hAnsi="Times New Roman" w:cs="Times New Roman"/>
            <w:color w:val="000000"/>
            <w:sz w:val="24"/>
            <w:szCs w:val="24"/>
          </w:rPr>
          <w:t>THA</w:t>
        </w:r>
        <w:proofErr w:type="spellEnd"/>
        <w:r w:rsidR="00370934" w:rsidRPr="00963989">
          <w:rPr>
            <w:rFonts w:ascii="Times New Roman" w:eastAsia="Times New Roman" w:hAnsi="Times New Roman" w:cs="Times New Roman"/>
            <w:color w:val="000000"/>
            <w:sz w:val="24"/>
            <w:szCs w:val="24"/>
          </w:rPr>
          <w:t>.</w:t>
        </w:r>
        <w:commentRangeEnd w:id="32"/>
        <w:r w:rsidR="00370934" w:rsidRPr="00963989">
          <w:rPr>
            <w:rStyle w:val="CommentReference"/>
          </w:rPr>
          <w:commentReference w:id="32"/>
        </w:r>
      </w:ins>
    </w:p>
    <w:p w14:paraId="2831C32A" w14:textId="77777777" w:rsidR="00391127" w:rsidRPr="00963989" w:rsidRDefault="00391127" w:rsidP="00665940">
      <w:pPr>
        <w:shd w:val="clear" w:color="auto" w:fill="FFFFFF"/>
        <w:spacing w:before="180" w:after="180" w:line="300" w:lineRule="atLeast"/>
        <w:jc w:val="both"/>
        <w:rPr>
          <w:rFonts w:ascii="Times New Roman" w:eastAsia="Times New Roman" w:hAnsi="Times New Roman" w:cs="Times New Roman"/>
          <w:color w:val="000000"/>
          <w:sz w:val="24"/>
          <w:szCs w:val="24"/>
        </w:rPr>
      </w:pPr>
    </w:p>
    <w:p w14:paraId="6E74A754" w14:textId="77777777" w:rsidR="00665940" w:rsidRPr="00963989" w:rsidRDefault="00665940" w:rsidP="00391127">
      <w:pPr>
        <w:spacing w:after="75" w:line="360" w:lineRule="atLeast"/>
        <w:outlineLvl w:val="1"/>
        <w:rPr>
          <w:rFonts w:ascii="Times New Roman" w:eastAsia="Times New Roman" w:hAnsi="Times New Roman" w:cs="Times New Roman"/>
          <w:sz w:val="24"/>
          <w:szCs w:val="24"/>
        </w:rPr>
      </w:pPr>
      <w:r w:rsidRPr="00963989">
        <w:rPr>
          <w:rFonts w:ascii="Times New Roman" w:eastAsia="Times New Roman" w:hAnsi="Times New Roman" w:cs="Times New Roman"/>
          <w:sz w:val="24"/>
          <w:szCs w:val="24"/>
        </w:rPr>
        <w:t>1. Introduction</w:t>
      </w:r>
    </w:p>
    <w:p w14:paraId="0C442D6A" w14:textId="0FE4CD7A" w:rsidR="00665940" w:rsidRPr="00963989" w:rsidRDefault="00046A16" w:rsidP="00665940">
      <w:pPr>
        <w:shd w:val="clear" w:color="auto" w:fill="FFFFFF"/>
        <w:spacing w:after="0" w:line="300" w:lineRule="atLeast"/>
        <w:jc w:val="both"/>
        <w:rPr>
          <w:rFonts w:ascii="Times New Roman" w:eastAsia="Times New Roman" w:hAnsi="Times New Roman" w:cs="Times New Roman"/>
          <w:color w:val="000000"/>
          <w:sz w:val="24"/>
          <w:szCs w:val="24"/>
        </w:rPr>
      </w:pPr>
      <w:ins w:id="36" w:author="Author">
        <w:r>
          <w:rPr>
            <w:rFonts w:ascii="Times New Roman" w:eastAsia="Times New Roman" w:hAnsi="Times New Roman" w:cs="Times New Roman"/>
            <w:color w:val="000000"/>
            <w:sz w:val="24"/>
            <w:szCs w:val="24"/>
          </w:rPr>
          <w:t>Various</w:t>
        </w:r>
      </w:ins>
      <w:del w:id="37" w:author="Author">
        <w:r w:rsidR="00365F9F" w:rsidRPr="00963989" w:rsidDel="00046A16">
          <w:rPr>
            <w:rFonts w:ascii="Times New Roman" w:eastAsia="Times New Roman" w:hAnsi="Times New Roman" w:cs="Times New Roman"/>
            <w:color w:val="000000"/>
            <w:sz w:val="24"/>
            <w:szCs w:val="24"/>
          </w:rPr>
          <w:delText>A large variety of</w:delText>
        </w:r>
      </w:del>
      <w:r w:rsidR="00365F9F" w:rsidRPr="00963989">
        <w:rPr>
          <w:rFonts w:ascii="Times New Roman" w:eastAsia="Times New Roman" w:hAnsi="Times New Roman" w:cs="Times New Roman"/>
          <w:color w:val="000000"/>
          <w:sz w:val="24"/>
          <w:szCs w:val="24"/>
        </w:rPr>
        <w:t xml:space="preserve"> femoral component designs have </w:t>
      </w:r>
      <w:proofErr w:type="gramStart"/>
      <w:r w:rsidR="00365F9F" w:rsidRPr="00963989">
        <w:rPr>
          <w:rFonts w:ascii="Times New Roman" w:eastAsia="Times New Roman" w:hAnsi="Times New Roman" w:cs="Times New Roman"/>
          <w:color w:val="000000"/>
          <w:sz w:val="24"/>
          <w:szCs w:val="24"/>
        </w:rPr>
        <w:t>been developed</w:t>
      </w:r>
      <w:proofErr w:type="gramEnd"/>
      <w:r w:rsidR="00365F9F" w:rsidRPr="00963989">
        <w:rPr>
          <w:rFonts w:ascii="Times New Roman" w:eastAsia="Times New Roman" w:hAnsi="Times New Roman" w:cs="Times New Roman"/>
          <w:color w:val="000000"/>
          <w:sz w:val="24"/>
          <w:szCs w:val="24"/>
        </w:rPr>
        <w:t xml:space="preserve"> for </w:t>
      </w:r>
      <w:proofErr w:type="spellStart"/>
      <w:r w:rsidR="00665940" w:rsidRPr="00963989">
        <w:rPr>
          <w:rFonts w:ascii="Times New Roman" w:eastAsia="Times New Roman" w:hAnsi="Times New Roman" w:cs="Times New Roman"/>
          <w:color w:val="000000"/>
          <w:sz w:val="24"/>
          <w:szCs w:val="24"/>
        </w:rPr>
        <w:t>cementless</w:t>
      </w:r>
      <w:proofErr w:type="spellEnd"/>
      <w:r w:rsidR="00665940" w:rsidRPr="00963989">
        <w:rPr>
          <w:rFonts w:ascii="Times New Roman" w:eastAsia="Times New Roman" w:hAnsi="Times New Roman" w:cs="Times New Roman"/>
          <w:color w:val="000000"/>
          <w:sz w:val="24"/>
          <w:szCs w:val="24"/>
        </w:rPr>
        <w:t xml:space="preserve"> total hip arthroplasty (</w:t>
      </w:r>
      <w:proofErr w:type="spellStart"/>
      <w:r w:rsidR="00665940" w:rsidRPr="00963989">
        <w:rPr>
          <w:rFonts w:ascii="Times New Roman" w:eastAsia="Times New Roman" w:hAnsi="Times New Roman" w:cs="Times New Roman"/>
          <w:color w:val="000000"/>
          <w:sz w:val="24"/>
          <w:szCs w:val="24"/>
        </w:rPr>
        <w:t>THA</w:t>
      </w:r>
      <w:proofErr w:type="spellEnd"/>
      <w:r w:rsidR="00665940" w:rsidRPr="00963989">
        <w:rPr>
          <w:rFonts w:ascii="Times New Roman" w:eastAsia="Times New Roman" w:hAnsi="Times New Roman" w:cs="Times New Roman"/>
          <w:color w:val="000000"/>
          <w:sz w:val="24"/>
          <w:szCs w:val="24"/>
        </w:rPr>
        <w:t xml:space="preserve">). The </w:t>
      </w:r>
      <w:bookmarkStart w:id="38" w:name="_Hlk529365887"/>
      <w:r w:rsidR="00665940" w:rsidRPr="00963989">
        <w:rPr>
          <w:rFonts w:ascii="Times New Roman" w:eastAsia="Times New Roman" w:hAnsi="Times New Roman" w:cs="Times New Roman"/>
          <w:color w:val="000000"/>
          <w:sz w:val="24"/>
          <w:szCs w:val="24"/>
        </w:rPr>
        <w:t xml:space="preserve">Anatomic Fiber Metal plus stem </w:t>
      </w:r>
      <w:bookmarkEnd w:id="38"/>
      <w:r w:rsidR="00665940" w:rsidRPr="00963989">
        <w:rPr>
          <w:rFonts w:ascii="Times New Roman" w:eastAsia="Times New Roman" w:hAnsi="Times New Roman" w:cs="Times New Roman"/>
          <w:color w:val="000000"/>
          <w:sz w:val="24"/>
          <w:szCs w:val="24"/>
        </w:rPr>
        <w:t xml:space="preserve">(Zimmer, Indiana, USA) is one </w:t>
      </w:r>
      <w:r w:rsidR="00365F9F" w:rsidRPr="00963989">
        <w:rPr>
          <w:rFonts w:ascii="Times New Roman" w:eastAsia="Times New Roman" w:hAnsi="Times New Roman" w:cs="Times New Roman"/>
          <w:color w:val="000000"/>
          <w:sz w:val="24"/>
          <w:szCs w:val="24"/>
        </w:rPr>
        <w:t>such design</w:t>
      </w:r>
      <w:r w:rsidR="00665940" w:rsidRPr="00963989">
        <w:rPr>
          <w:rFonts w:ascii="Times New Roman" w:eastAsia="Times New Roman" w:hAnsi="Times New Roman" w:cs="Times New Roman"/>
          <w:color w:val="000000"/>
          <w:sz w:val="24"/>
          <w:szCs w:val="24"/>
        </w:rPr>
        <w:t xml:space="preserve"> (Figure</w:t>
      </w:r>
      <w:r w:rsidR="00365F9F" w:rsidRPr="00963989">
        <w:rPr>
          <w:rFonts w:ascii="Times New Roman" w:eastAsia="Times New Roman" w:hAnsi="Times New Roman" w:cs="Times New Roman"/>
          <w:color w:val="000000"/>
          <w:sz w:val="24"/>
          <w:szCs w:val="24"/>
        </w:rPr>
        <w:t xml:space="preserve"> </w:t>
      </w:r>
      <w:hyperlink r:id="rId11" w:tgtFrame="_blank" w:history="1">
        <w:r w:rsidR="00665940" w:rsidRPr="008B0581">
          <w:rPr>
            <w:rFonts w:ascii="Times New Roman" w:eastAsia="Times New Roman" w:hAnsi="Times New Roman" w:cs="Times New Roman"/>
            <w:sz w:val="24"/>
            <w:szCs w:val="24"/>
            <w:bdr w:val="none" w:sz="0" w:space="0" w:color="auto" w:frame="1"/>
          </w:rPr>
          <w:t>1</w:t>
        </w:r>
      </w:hyperlink>
      <w:r w:rsidR="00665940" w:rsidRPr="00963989">
        <w:rPr>
          <w:rFonts w:ascii="Times New Roman" w:eastAsia="Times New Roman" w:hAnsi="Times New Roman" w:cs="Times New Roman"/>
          <w:color w:val="000000"/>
          <w:sz w:val="24"/>
          <w:szCs w:val="24"/>
        </w:rPr>
        <w:t>). Th</w:t>
      </w:r>
      <w:r w:rsidR="00350B68" w:rsidRPr="00963989">
        <w:rPr>
          <w:rFonts w:ascii="Times New Roman" w:eastAsia="Times New Roman" w:hAnsi="Times New Roman" w:cs="Times New Roman"/>
          <w:color w:val="000000"/>
          <w:sz w:val="24"/>
          <w:szCs w:val="24"/>
        </w:rPr>
        <w:t xml:space="preserve">is </w:t>
      </w:r>
      <w:r w:rsidR="00665940" w:rsidRPr="00963989">
        <w:rPr>
          <w:rFonts w:ascii="Times New Roman" w:eastAsia="Times New Roman" w:hAnsi="Times New Roman" w:cs="Times New Roman"/>
          <w:color w:val="000000"/>
          <w:sz w:val="24"/>
          <w:szCs w:val="24"/>
        </w:rPr>
        <w:t>stem achieve</w:t>
      </w:r>
      <w:r w:rsidR="00350B68" w:rsidRPr="00963989">
        <w:rPr>
          <w:rFonts w:ascii="Times New Roman" w:eastAsia="Times New Roman" w:hAnsi="Times New Roman" w:cs="Times New Roman"/>
          <w:color w:val="000000"/>
          <w:sz w:val="24"/>
          <w:szCs w:val="24"/>
        </w:rPr>
        <w:t>s</w:t>
      </w:r>
      <w:r w:rsidR="00665940" w:rsidRPr="00963989">
        <w:rPr>
          <w:rFonts w:ascii="Times New Roman" w:eastAsia="Times New Roman" w:hAnsi="Times New Roman" w:cs="Times New Roman"/>
          <w:color w:val="000000"/>
          <w:sz w:val="24"/>
          <w:szCs w:val="24"/>
        </w:rPr>
        <w:t xml:space="preserve"> stable fixation by metaphyseal fit</w:t>
      </w:r>
      <w:commentRangeStart w:id="39"/>
      <w:r w:rsidR="00222C4B" w:rsidRPr="00963989">
        <w:rPr>
          <w:rFonts w:ascii="Times New Roman" w:eastAsia="Times New Roman" w:hAnsi="Times New Roman" w:cs="Times New Roman"/>
          <w:color w:val="000000"/>
          <w:sz w:val="24"/>
          <w:szCs w:val="24"/>
        </w:rPr>
        <w:t>.</w:t>
      </w:r>
      <w:r w:rsidR="00665940" w:rsidRPr="00963989">
        <w:rPr>
          <w:rFonts w:ascii="Times New Roman" w:eastAsia="Times New Roman" w:hAnsi="Times New Roman" w:cs="Times New Roman"/>
          <w:color w:val="000000"/>
          <w:sz w:val="24"/>
          <w:szCs w:val="24"/>
        </w:rPr>
        <w:t xml:space="preserve"> [</w:t>
      </w:r>
      <w:hyperlink r:id="rId12" w:anchor="B1" w:history="1">
        <w:r w:rsidR="00665940" w:rsidRPr="00963989">
          <w:rPr>
            <w:rFonts w:ascii="Times New Roman" w:eastAsia="Times New Roman" w:hAnsi="Times New Roman" w:cs="Times New Roman"/>
            <w:color w:val="418B34"/>
            <w:sz w:val="24"/>
            <w:szCs w:val="24"/>
            <w:bdr w:val="none" w:sz="0" w:space="0" w:color="auto" w:frame="1"/>
          </w:rPr>
          <w:t>1</w:t>
        </w:r>
      </w:hyperlink>
      <w:r w:rsidR="00665940" w:rsidRPr="00963989">
        <w:rPr>
          <w:rFonts w:ascii="Times New Roman" w:eastAsia="Times New Roman" w:hAnsi="Times New Roman" w:cs="Times New Roman"/>
          <w:color w:val="000000"/>
          <w:sz w:val="24"/>
          <w:szCs w:val="24"/>
        </w:rPr>
        <w:t>,</w:t>
      </w:r>
      <w:r w:rsidR="00365F9F" w:rsidRPr="00963989">
        <w:rPr>
          <w:rFonts w:ascii="Times New Roman" w:eastAsia="Times New Roman" w:hAnsi="Times New Roman" w:cs="Times New Roman"/>
          <w:color w:val="000000"/>
          <w:sz w:val="24"/>
          <w:szCs w:val="24"/>
        </w:rPr>
        <w:t xml:space="preserve"> </w:t>
      </w:r>
      <w:hyperlink r:id="rId13" w:anchor="B2" w:history="1">
        <w:r w:rsidR="00665940" w:rsidRPr="00963989">
          <w:rPr>
            <w:rFonts w:ascii="Times New Roman" w:eastAsia="Times New Roman" w:hAnsi="Times New Roman" w:cs="Times New Roman"/>
            <w:color w:val="418B34"/>
            <w:sz w:val="24"/>
            <w:szCs w:val="24"/>
            <w:bdr w:val="none" w:sz="0" w:space="0" w:color="auto" w:frame="1"/>
          </w:rPr>
          <w:t>2</w:t>
        </w:r>
      </w:hyperlink>
      <w:r w:rsidR="00665940" w:rsidRPr="00963989">
        <w:rPr>
          <w:rFonts w:ascii="Times New Roman" w:eastAsia="Times New Roman" w:hAnsi="Times New Roman" w:cs="Times New Roman"/>
          <w:color w:val="000000"/>
          <w:sz w:val="24"/>
          <w:szCs w:val="24"/>
        </w:rPr>
        <w:t xml:space="preserve">] </w:t>
      </w:r>
      <w:commentRangeEnd w:id="39"/>
      <w:r w:rsidR="00222C4B" w:rsidRPr="00963989">
        <w:rPr>
          <w:rStyle w:val="CommentReference"/>
        </w:rPr>
        <w:commentReference w:id="39"/>
      </w:r>
      <w:commentRangeStart w:id="40"/>
      <w:r w:rsidR="00665940" w:rsidRPr="00963989">
        <w:rPr>
          <w:rFonts w:ascii="Times New Roman" w:eastAsia="Times New Roman" w:hAnsi="Times New Roman" w:cs="Times New Roman"/>
          <w:color w:val="000000"/>
          <w:sz w:val="24"/>
          <w:szCs w:val="24"/>
        </w:rPr>
        <w:t xml:space="preserve">It has a configuration </w:t>
      </w:r>
      <w:r w:rsidR="00350B68" w:rsidRPr="00963989">
        <w:rPr>
          <w:rFonts w:ascii="Times New Roman" w:eastAsia="Times New Roman" w:hAnsi="Times New Roman" w:cs="Times New Roman"/>
          <w:color w:val="000000"/>
          <w:sz w:val="24"/>
          <w:szCs w:val="24"/>
        </w:rPr>
        <w:t xml:space="preserve">that </w:t>
      </w:r>
      <w:r w:rsidR="00665940" w:rsidRPr="00963989">
        <w:rPr>
          <w:rFonts w:ascii="Times New Roman" w:eastAsia="Times New Roman" w:hAnsi="Times New Roman" w:cs="Times New Roman"/>
          <w:color w:val="000000"/>
          <w:sz w:val="24"/>
          <w:szCs w:val="24"/>
        </w:rPr>
        <w:t>match</w:t>
      </w:r>
      <w:r w:rsidR="00365F9F" w:rsidRPr="00963989">
        <w:rPr>
          <w:rFonts w:ascii="Times New Roman" w:eastAsia="Times New Roman" w:hAnsi="Times New Roman" w:cs="Times New Roman"/>
          <w:color w:val="000000"/>
          <w:sz w:val="24"/>
          <w:szCs w:val="24"/>
        </w:rPr>
        <w:t>es the</w:t>
      </w:r>
      <w:r w:rsidR="00665940" w:rsidRPr="00963989">
        <w:rPr>
          <w:rFonts w:ascii="Times New Roman" w:eastAsia="Times New Roman" w:hAnsi="Times New Roman" w:cs="Times New Roman"/>
          <w:color w:val="000000"/>
          <w:sz w:val="24"/>
          <w:szCs w:val="24"/>
        </w:rPr>
        <w:t xml:space="preserve"> medullar canal of a normal femur and </w:t>
      </w:r>
      <w:r w:rsidR="00365F9F" w:rsidRPr="00963989">
        <w:rPr>
          <w:rFonts w:ascii="Times New Roman" w:eastAsia="Times New Roman" w:hAnsi="Times New Roman" w:cs="Times New Roman"/>
          <w:color w:val="000000"/>
          <w:sz w:val="24"/>
          <w:szCs w:val="24"/>
        </w:rPr>
        <w:t xml:space="preserve">a </w:t>
      </w:r>
      <w:r w:rsidR="00665940" w:rsidRPr="00963989">
        <w:rPr>
          <w:rFonts w:ascii="Times New Roman" w:eastAsia="Times New Roman" w:hAnsi="Times New Roman" w:cs="Times New Roman"/>
          <w:color w:val="000000"/>
          <w:sz w:val="24"/>
          <w:szCs w:val="24"/>
        </w:rPr>
        <w:t xml:space="preserve">circumferential fiber-mesh coating on the proximal third. The neck of the stem has an anteversion of </w:t>
      </w:r>
      <w:r w:rsidR="00F614DC" w:rsidRPr="00963989">
        <w:rPr>
          <w:rFonts w:ascii="Times New Roman" w:eastAsia="Times New Roman" w:hAnsi="Times New Roman" w:cs="Times New Roman"/>
          <w:color w:val="000000"/>
          <w:sz w:val="24"/>
          <w:szCs w:val="24"/>
        </w:rPr>
        <w:t>12°</w:t>
      </w:r>
      <w:r w:rsidR="00665940" w:rsidRPr="00963989">
        <w:rPr>
          <w:rFonts w:ascii="Times New Roman" w:eastAsia="Times New Roman" w:hAnsi="Times New Roman" w:cs="Times New Roman"/>
          <w:color w:val="000000"/>
          <w:sz w:val="24"/>
          <w:szCs w:val="24"/>
        </w:rPr>
        <w:t>.</w:t>
      </w:r>
      <w:commentRangeEnd w:id="40"/>
      <w:r w:rsidR="00F614DC" w:rsidRPr="00963989">
        <w:rPr>
          <w:rStyle w:val="CommentReference"/>
        </w:rPr>
        <w:commentReference w:id="40"/>
      </w:r>
    </w:p>
    <w:p w14:paraId="386D804B" w14:textId="2B83490C" w:rsidR="00B341D0" w:rsidRPr="00963989" w:rsidRDefault="00B341D0" w:rsidP="00B341D0">
      <w:pPr>
        <w:shd w:val="clear" w:color="auto" w:fill="FFFFFF"/>
        <w:spacing w:after="0" w:line="300" w:lineRule="atLeast"/>
        <w:jc w:val="center"/>
        <w:rPr>
          <w:rFonts w:ascii="Times New Roman" w:eastAsia="Times New Roman" w:hAnsi="Times New Roman" w:cs="Times New Roman"/>
          <w:b/>
          <w:color w:val="000000"/>
          <w:sz w:val="24"/>
          <w:szCs w:val="24"/>
        </w:rPr>
      </w:pPr>
      <w:r w:rsidRPr="00963989">
        <w:rPr>
          <w:rFonts w:ascii="Times New Roman" w:eastAsia="Times New Roman" w:hAnsi="Times New Roman" w:cs="Times New Roman"/>
          <w:b/>
          <w:color w:val="000000"/>
          <w:sz w:val="24"/>
          <w:szCs w:val="24"/>
        </w:rPr>
        <w:t>INSERT FIGURE 1 HERE</w:t>
      </w:r>
    </w:p>
    <w:p w14:paraId="2B85FABC" w14:textId="77777777" w:rsidR="00B341D0" w:rsidRPr="00963989" w:rsidRDefault="00B341D0" w:rsidP="00665940">
      <w:pPr>
        <w:shd w:val="clear" w:color="auto" w:fill="FFFFFF"/>
        <w:spacing w:after="0" w:line="300" w:lineRule="atLeast"/>
        <w:jc w:val="both"/>
        <w:rPr>
          <w:rFonts w:ascii="Times New Roman" w:eastAsia="Times New Roman" w:hAnsi="Times New Roman" w:cs="Times New Roman"/>
          <w:color w:val="000000"/>
          <w:sz w:val="24"/>
          <w:szCs w:val="24"/>
        </w:rPr>
      </w:pPr>
      <w:commentRangeStart w:id="41"/>
    </w:p>
    <w:p w14:paraId="3C296092" w14:textId="356EE19A" w:rsidR="00F038B2" w:rsidRPr="00963989" w:rsidRDefault="00665940" w:rsidP="00665940">
      <w:pPr>
        <w:shd w:val="clear" w:color="auto" w:fill="FFFFFF"/>
        <w:spacing w:after="0" w:line="300" w:lineRule="atLeast"/>
        <w:jc w:val="both"/>
        <w:rPr>
          <w:rFonts w:ascii="Times New Roman" w:eastAsia="Times New Roman" w:hAnsi="Times New Roman" w:cs="Times New Roman"/>
          <w:color w:val="000000"/>
          <w:sz w:val="24"/>
          <w:szCs w:val="24"/>
        </w:rPr>
      </w:pPr>
      <w:r w:rsidRPr="00963989">
        <w:rPr>
          <w:rFonts w:ascii="Times New Roman" w:eastAsia="Times New Roman" w:hAnsi="Times New Roman" w:cs="Times New Roman"/>
          <w:color w:val="000000"/>
          <w:sz w:val="24"/>
          <w:szCs w:val="24"/>
        </w:rPr>
        <w:t xml:space="preserve">The </w:t>
      </w:r>
      <w:bookmarkStart w:id="42" w:name="_Hlk529365864"/>
      <w:r w:rsidRPr="00963989">
        <w:rPr>
          <w:rFonts w:ascii="Times New Roman" w:eastAsia="Times New Roman" w:hAnsi="Times New Roman" w:cs="Times New Roman"/>
          <w:color w:val="000000"/>
          <w:sz w:val="24"/>
          <w:szCs w:val="24"/>
        </w:rPr>
        <w:t xml:space="preserve">press-fit and outcomes of </w:t>
      </w:r>
      <w:proofErr w:type="spellStart"/>
      <w:r w:rsidRPr="00963989">
        <w:rPr>
          <w:rFonts w:ascii="Times New Roman" w:eastAsia="Times New Roman" w:hAnsi="Times New Roman" w:cs="Times New Roman"/>
          <w:color w:val="000000"/>
          <w:sz w:val="24"/>
          <w:szCs w:val="24"/>
        </w:rPr>
        <w:t>THA</w:t>
      </w:r>
      <w:proofErr w:type="spellEnd"/>
      <w:r w:rsidRPr="00963989">
        <w:rPr>
          <w:rFonts w:ascii="Times New Roman" w:eastAsia="Times New Roman" w:hAnsi="Times New Roman" w:cs="Times New Roman"/>
          <w:color w:val="000000"/>
          <w:sz w:val="24"/>
          <w:szCs w:val="24"/>
        </w:rPr>
        <w:t xml:space="preserve"> using this stem </w:t>
      </w:r>
      <w:bookmarkEnd w:id="42"/>
      <w:ins w:id="43" w:author="Author">
        <w:r w:rsidR="00046A16">
          <w:rPr>
            <w:rFonts w:ascii="Times New Roman" w:eastAsia="Times New Roman" w:hAnsi="Times New Roman" w:cs="Times New Roman"/>
            <w:color w:val="000000"/>
            <w:sz w:val="24"/>
            <w:szCs w:val="24"/>
          </w:rPr>
          <w:t xml:space="preserve">are </w:t>
        </w:r>
      </w:ins>
      <w:del w:id="44" w:author="Author">
        <w:r w:rsidR="00365F9F" w:rsidRPr="00963989" w:rsidDel="00046A16">
          <w:rPr>
            <w:rFonts w:ascii="Times New Roman" w:eastAsia="Times New Roman" w:hAnsi="Times New Roman" w:cs="Times New Roman"/>
            <w:color w:val="000000"/>
            <w:sz w:val="24"/>
            <w:szCs w:val="24"/>
          </w:rPr>
          <w:delText xml:space="preserve">have been </w:delText>
        </w:r>
        <w:r w:rsidRPr="00963989" w:rsidDel="00046A16">
          <w:rPr>
            <w:rFonts w:ascii="Times New Roman" w:eastAsia="Times New Roman" w:hAnsi="Times New Roman" w:cs="Times New Roman"/>
            <w:color w:val="000000"/>
            <w:sz w:val="24"/>
            <w:szCs w:val="24"/>
          </w:rPr>
          <w:delText xml:space="preserve">reported to be </w:delText>
        </w:r>
      </w:del>
      <w:r w:rsidRPr="00963989">
        <w:rPr>
          <w:rFonts w:ascii="Times New Roman" w:eastAsia="Times New Roman" w:hAnsi="Times New Roman" w:cs="Times New Roman"/>
          <w:color w:val="000000"/>
          <w:sz w:val="24"/>
          <w:szCs w:val="24"/>
        </w:rPr>
        <w:t>good for primary osteoarthritis in Caucasian patients</w:t>
      </w:r>
      <w:r w:rsidR="00222C4B" w:rsidRPr="00963989">
        <w:rPr>
          <w:rFonts w:ascii="Times New Roman" w:eastAsia="Times New Roman" w:hAnsi="Times New Roman" w:cs="Times New Roman"/>
          <w:color w:val="000000"/>
          <w:sz w:val="24"/>
          <w:szCs w:val="24"/>
        </w:rPr>
        <w:t>.</w:t>
      </w:r>
      <w:r w:rsidRPr="00963989">
        <w:rPr>
          <w:rFonts w:ascii="Times New Roman" w:eastAsia="Times New Roman" w:hAnsi="Times New Roman" w:cs="Times New Roman"/>
          <w:color w:val="000000"/>
          <w:sz w:val="24"/>
          <w:szCs w:val="24"/>
        </w:rPr>
        <w:t xml:space="preserve"> [</w:t>
      </w:r>
      <w:hyperlink r:id="rId14" w:anchor="B1" w:history="1">
        <w:r w:rsidRPr="00963989">
          <w:rPr>
            <w:rFonts w:ascii="Times New Roman" w:eastAsia="Times New Roman" w:hAnsi="Times New Roman" w:cs="Times New Roman"/>
            <w:color w:val="418B34"/>
            <w:sz w:val="24"/>
            <w:szCs w:val="24"/>
            <w:bdr w:val="none" w:sz="0" w:space="0" w:color="auto" w:frame="1"/>
          </w:rPr>
          <w:t>1</w:t>
        </w:r>
      </w:hyperlink>
      <w:commentRangeEnd w:id="41"/>
      <w:del w:id="45" w:author="Author">
        <w:r w:rsidRPr="00963989">
          <w:rPr>
            <w:rFonts w:ascii="Times New Roman" w:eastAsia="Times New Roman" w:hAnsi="Times New Roman" w:cs="Times New Roman"/>
            <w:color w:val="000000"/>
            <w:sz w:val="24"/>
            <w:szCs w:val="24"/>
          </w:rPr>
          <w:delText>]</w:delText>
        </w:r>
      </w:del>
      <w:ins w:id="46" w:author="Author">
        <w:r w:rsidR="00F614DC" w:rsidRPr="00963989">
          <w:rPr>
            <w:rStyle w:val="CommentReference"/>
          </w:rPr>
          <w:commentReference w:id="41"/>
        </w:r>
        <w:r w:rsidRPr="00963989">
          <w:rPr>
            <w:rFonts w:ascii="Times New Roman" w:eastAsia="Times New Roman" w:hAnsi="Times New Roman" w:cs="Times New Roman"/>
            <w:color w:val="000000"/>
            <w:sz w:val="24"/>
            <w:szCs w:val="24"/>
          </w:rPr>
          <w:t>]</w:t>
        </w:r>
      </w:ins>
      <w:r w:rsidRPr="00963989">
        <w:rPr>
          <w:rFonts w:ascii="Times New Roman" w:eastAsia="Times New Roman" w:hAnsi="Times New Roman" w:cs="Times New Roman"/>
          <w:color w:val="000000"/>
          <w:sz w:val="24"/>
          <w:szCs w:val="24"/>
        </w:rPr>
        <w:t xml:space="preserve"> </w:t>
      </w:r>
      <w:commentRangeStart w:id="47"/>
      <w:r w:rsidRPr="00963989">
        <w:rPr>
          <w:rFonts w:ascii="Times New Roman" w:eastAsia="Times New Roman" w:hAnsi="Times New Roman" w:cs="Times New Roman"/>
          <w:color w:val="000000"/>
          <w:sz w:val="24"/>
          <w:szCs w:val="24"/>
        </w:rPr>
        <w:t xml:space="preserve">However, </w:t>
      </w:r>
      <w:del w:id="48" w:author="Author">
        <w:r w:rsidRPr="00963989" w:rsidDel="00046A16">
          <w:rPr>
            <w:rFonts w:ascii="Times New Roman" w:eastAsia="Times New Roman" w:hAnsi="Times New Roman" w:cs="Times New Roman"/>
            <w:color w:val="000000"/>
            <w:sz w:val="24"/>
            <w:szCs w:val="24"/>
          </w:rPr>
          <w:delText xml:space="preserve">there </w:delText>
        </w:r>
        <w:r w:rsidR="00365F9F" w:rsidRPr="00963989" w:rsidDel="00046A16">
          <w:rPr>
            <w:rFonts w:ascii="Times New Roman" w:eastAsia="Times New Roman" w:hAnsi="Times New Roman" w:cs="Times New Roman"/>
            <w:color w:val="000000"/>
            <w:sz w:val="24"/>
            <w:szCs w:val="24"/>
          </w:rPr>
          <w:delText>a</w:delText>
        </w:r>
        <w:r w:rsidRPr="00963989" w:rsidDel="00046A16">
          <w:rPr>
            <w:rFonts w:ascii="Times New Roman" w:eastAsia="Times New Roman" w:hAnsi="Times New Roman" w:cs="Times New Roman"/>
            <w:color w:val="000000"/>
            <w:sz w:val="24"/>
            <w:szCs w:val="24"/>
          </w:rPr>
          <w:delText xml:space="preserve">re few </w:delText>
        </w:r>
      </w:del>
      <w:r w:rsidRPr="00963989">
        <w:rPr>
          <w:rFonts w:ascii="Times New Roman" w:eastAsia="Times New Roman" w:hAnsi="Times New Roman" w:cs="Times New Roman"/>
          <w:color w:val="000000"/>
          <w:sz w:val="24"/>
          <w:szCs w:val="24"/>
        </w:rPr>
        <w:t>reports</w:t>
      </w:r>
      <w:r w:rsidR="00365F9F" w:rsidRPr="00963989">
        <w:rPr>
          <w:rFonts w:ascii="Times New Roman" w:eastAsia="Times New Roman" w:hAnsi="Times New Roman" w:cs="Times New Roman"/>
          <w:color w:val="000000"/>
          <w:sz w:val="24"/>
          <w:szCs w:val="24"/>
        </w:rPr>
        <w:t xml:space="preserve"> </w:t>
      </w:r>
      <w:ins w:id="49" w:author="Author">
        <w:r w:rsidR="00046A16">
          <w:rPr>
            <w:rFonts w:ascii="Times New Roman" w:eastAsia="Times New Roman" w:hAnsi="Times New Roman" w:cs="Times New Roman"/>
            <w:color w:val="000000"/>
            <w:sz w:val="24"/>
            <w:szCs w:val="24"/>
          </w:rPr>
          <w:t xml:space="preserve">on </w:t>
        </w:r>
      </w:ins>
      <w:del w:id="50" w:author="Author">
        <w:r w:rsidR="00365F9F" w:rsidRPr="00963989" w:rsidDel="00046A16">
          <w:rPr>
            <w:rFonts w:ascii="Times New Roman" w:eastAsia="Times New Roman" w:hAnsi="Times New Roman" w:cs="Times New Roman"/>
            <w:color w:val="000000"/>
            <w:sz w:val="24"/>
            <w:szCs w:val="24"/>
          </w:rPr>
          <w:delText>available regarding</w:delText>
        </w:r>
        <w:r w:rsidRPr="00963989" w:rsidDel="00046A16">
          <w:rPr>
            <w:rFonts w:ascii="Times New Roman" w:eastAsia="Times New Roman" w:hAnsi="Times New Roman" w:cs="Times New Roman"/>
            <w:color w:val="000000"/>
            <w:sz w:val="24"/>
            <w:szCs w:val="24"/>
          </w:rPr>
          <w:delText xml:space="preserve"> </w:delText>
        </w:r>
      </w:del>
      <w:r w:rsidRPr="00963989">
        <w:rPr>
          <w:rFonts w:ascii="Times New Roman" w:eastAsia="Times New Roman" w:hAnsi="Times New Roman" w:cs="Times New Roman"/>
          <w:color w:val="000000"/>
          <w:sz w:val="24"/>
          <w:szCs w:val="24"/>
        </w:rPr>
        <w:t xml:space="preserve">the outcomes of </w:t>
      </w:r>
      <w:proofErr w:type="spellStart"/>
      <w:r w:rsidRPr="00963989">
        <w:rPr>
          <w:rFonts w:ascii="Times New Roman" w:eastAsia="Times New Roman" w:hAnsi="Times New Roman" w:cs="Times New Roman"/>
          <w:color w:val="000000"/>
          <w:sz w:val="24"/>
          <w:szCs w:val="24"/>
        </w:rPr>
        <w:t>THA</w:t>
      </w:r>
      <w:proofErr w:type="spellEnd"/>
      <w:r w:rsidRPr="00963989">
        <w:rPr>
          <w:rFonts w:ascii="Times New Roman" w:eastAsia="Times New Roman" w:hAnsi="Times New Roman" w:cs="Times New Roman"/>
          <w:color w:val="000000"/>
          <w:sz w:val="24"/>
          <w:szCs w:val="24"/>
        </w:rPr>
        <w:t xml:space="preserve"> using this stem in Japanese patients</w:t>
      </w:r>
      <w:commentRangeEnd w:id="47"/>
      <w:ins w:id="51" w:author="Author">
        <w:r w:rsidR="00046A16">
          <w:rPr>
            <w:rFonts w:ascii="Times New Roman" w:eastAsia="Times New Roman" w:hAnsi="Times New Roman" w:cs="Times New Roman"/>
            <w:color w:val="000000"/>
            <w:sz w:val="24"/>
            <w:szCs w:val="24"/>
          </w:rPr>
          <w:t xml:space="preserve"> are limited</w:t>
        </w:r>
      </w:ins>
      <w:r w:rsidR="008645D5" w:rsidRPr="00963989">
        <w:rPr>
          <w:rStyle w:val="CommentReference"/>
        </w:rPr>
        <w:commentReference w:id="47"/>
      </w:r>
      <w:r w:rsidRPr="00963989">
        <w:rPr>
          <w:rFonts w:ascii="Times New Roman" w:eastAsia="Times New Roman" w:hAnsi="Times New Roman" w:cs="Times New Roman"/>
          <w:color w:val="000000"/>
          <w:sz w:val="24"/>
          <w:szCs w:val="24"/>
        </w:rPr>
        <w:t xml:space="preserve">. </w:t>
      </w:r>
      <w:r w:rsidR="006C204D" w:rsidRPr="00963989">
        <w:rPr>
          <w:rFonts w:ascii="Times New Roman" w:eastAsia="Times New Roman" w:hAnsi="Times New Roman" w:cs="Times New Roman"/>
          <w:color w:val="000000"/>
          <w:sz w:val="24"/>
          <w:szCs w:val="24"/>
        </w:rPr>
        <w:t>D</w:t>
      </w:r>
      <w:r w:rsidRPr="00963989">
        <w:rPr>
          <w:rFonts w:ascii="Times New Roman" w:eastAsia="Times New Roman" w:hAnsi="Times New Roman" w:cs="Times New Roman"/>
          <w:color w:val="000000"/>
          <w:sz w:val="24"/>
          <w:szCs w:val="24"/>
        </w:rPr>
        <w:t xml:space="preserve">ysplastic hips in Japanese patients </w:t>
      </w:r>
      <w:r w:rsidR="006C204D" w:rsidRPr="00963989">
        <w:rPr>
          <w:rFonts w:ascii="Times New Roman" w:eastAsia="Times New Roman" w:hAnsi="Times New Roman" w:cs="Times New Roman"/>
          <w:color w:val="000000"/>
          <w:sz w:val="24"/>
          <w:szCs w:val="24"/>
        </w:rPr>
        <w:t xml:space="preserve">represent </w:t>
      </w:r>
      <w:proofErr w:type="gramStart"/>
      <w:r w:rsidR="006C204D" w:rsidRPr="00963989">
        <w:rPr>
          <w:rFonts w:ascii="Times New Roman" w:eastAsia="Times New Roman" w:hAnsi="Times New Roman" w:cs="Times New Roman"/>
          <w:color w:val="000000"/>
          <w:sz w:val="24"/>
          <w:szCs w:val="24"/>
        </w:rPr>
        <w:t>the majority of</w:t>
      </w:r>
      <w:proofErr w:type="gramEnd"/>
      <w:r w:rsidR="006C204D" w:rsidRPr="00963989">
        <w:rPr>
          <w:rFonts w:ascii="Times New Roman" w:eastAsia="Times New Roman" w:hAnsi="Times New Roman" w:cs="Times New Roman"/>
          <w:color w:val="000000"/>
          <w:sz w:val="24"/>
          <w:szCs w:val="24"/>
        </w:rPr>
        <w:t xml:space="preserve"> cases of hip osteoarthritis </w:t>
      </w:r>
      <w:commentRangeStart w:id="52"/>
      <w:r w:rsidR="006C204D" w:rsidRPr="00963989">
        <w:rPr>
          <w:rFonts w:ascii="Times New Roman" w:eastAsia="Times New Roman" w:hAnsi="Times New Roman" w:cs="Times New Roman"/>
          <w:color w:val="000000"/>
          <w:sz w:val="24"/>
          <w:szCs w:val="24"/>
        </w:rPr>
        <w:t>worldwide</w:t>
      </w:r>
      <w:r w:rsidR="00222C4B" w:rsidRPr="00963989">
        <w:rPr>
          <w:rFonts w:ascii="Times New Roman" w:eastAsia="Times New Roman" w:hAnsi="Times New Roman" w:cs="Times New Roman"/>
          <w:color w:val="000000"/>
          <w:sz w:val="24"/>
          <w:szCs w:val="24"/>
        </w:rPr>
        <w:t>.</w:t>
      </w:r>
      <w:r w:rsidR="006C204D" w:rsidRPr="00963989">
        <w:rPr>
          <w:rFonts w:ascii="Times New Roman" w:eastAsia="Times New Roman" w:hAnsi="Times New Roman" w:cs="Times New Roman"/>
          <w:color w:val="000000"/>
          <w:sz w:val="24"/>
          <w:szCs w:val="24"/>
        </w:rPr>
        <w:t xml:space="preserve"> </w:t>
      </w:r>
      <w:commentRangeEnd w:id="52"/>
      <w:r w:rsidR="00333408" w:rsidRPr="00963989">
        <w:rPr>
          <w:rStyle w:val="CommentReference"/>
        </w:rPr>
        <w:commentReference w:id="52"/>
      </w:r>
      <w:r w:rsidRPr="00963989">
        <w:rPr>
          <w:rFonts w:ascii="Times New Roman" w:eastAsia="Times New Roman" w:hAnsi="Times New Roman" w:cs="Times New Roman"/>
          <w:color w:val="000000"/>
          <w:sz w:val="24"/>
          <w:szCs w:val="24"/>
        </w:rPr>
        <w:t>[</w:t>
      </w:r>
      <w:hyperlink r:id="rId15" w:anchor="B3" w:history="1">
        <w:r w:rsidRPr="00963989">
          <w:rPr>
            <w:rFonts w:ascii="Times New Roman" w:eastAsia="Times New Roman" w:hAnsi="Times New Roman" w:cs="Times New Roman"/>
            <w:color w:val="418B34"/>
            <w:sz w:val="24"/>
            <w:szCs w:val="24"/>
            <w:bdr w:val="none" w:sz="0" w:space="0" w:color="auto" w:frame="1"/>
          </w:rPr>
          <w:t>3</w:t>
        </w:r>
      </w:hyperlink>
      <w:r w:rsidRPr="00963989">
        <w:rPr>
          <w:rFonts w:ascii="Times New Roman" w:eastAsia="Times New Roman" w:hAnsi="Times New Roman" w:cs="Times New Roman"/>
          <w:color w:val="000000"/>
          <w:sz w:val="24"/>
          <w:szCs w:val="24"/>
        </w:rPr>
        <w:t xml:space="preserve">] The </w:t>
      </w:r>
      <w:r w:rsidR="00365F9F" w:rsidRPr="00963989">
        <w:rPr>
          <w:rFonts w:ascii="Times New Roman" w:eastAsia="Times New Roman" w:hAnsi="Times New Roman" w:cs="Times New Roman"/>
          <w:color w:val="000000"/>
          <w:sz w:val="24"/>
          <w:szCs w:val="24"/>
        </w:rPr>
        <w:t xml:space="preserve">postoperative </w:t>
      </w:r>
      <w:r w:rsidRPr="00963989">
        <w:rPr>
          <w:rFonts w:ascii="Times New Roman" w:eastAsia="Times New Roman" w:hAnsi="Times New Roman" w:cs="Times New Roman"/>
          <w:color w:val="000000"/>
          <w:sz w:val="24"/>
          <w:szCs w:val="24"/>
        </w:rPr>
        <w:t xml:space="preserve">results </w:t>
      </w:r>
      <w:r w:rsidR="00365F9F" w:rsidRPr="00963989">
        <w:rPr>
          <w:rFonts w:ascii="Times New Roman" w:eastAsia="Times New Roman" w:hAnsi="Times New Roman" w:cs="Times New Roman"/>
          <w:color w:val="000000"/>
          <w:sz w:val="24"/>
          <w:szCs w:val="24"/>
        </w:rPr>
        <w:t>of this population may</w:t>
      </w:r>
      <w:r w:rsidRPr="00963989">
        <w:rPr>
          <w:rFonts w:ascii="Times New Roman" w:eastAsia="Times New Roman" w:hAnsi="Times New Roman" w:cs="Times New Roman"/>
          <w:color w:val="000000"/>
          <w:sz w:val="24"/>
          <w:szCs w:val="24"/>
        </w:rPr>
        <w:t xml:space="preserve"> differ from those </w:t>
      </w:r>
      <w:r w:rsidR="00365F9F" w:rsidRPr="00963989">
        <w:rPr>
          <w:rFonts w:ascii="Times New Roman" w:eastAsia="Times New Roman" w:hAnsi="Times New Roman" w:cs="Times New Roman"/>
          <w:color w:val="000000"/>
          <w:sz w:val="24"/>
          <w:szCs w:val="24"/>
        </w:rPr>
        <w:t>of</w:t>
      </w:r>
      <w:r w:rsidRPr="00963989">
        <w:rPr>
          <w:rFonts w:ascii="Times New Roman" w:eastAsia="Times New Roman" w:hAnsi="Times New Roman" w:cs="Times New Roman"/>
          <w:color w:val="000000"/>
          <w:sz w:val="24"/>
          <w:szCs w:val="24"/>
        </w:rPr>
        <w:t xml:space="preserve"> Caucasian patients.</w:t>
      </w:r>
      <w:r w:rsidR="00365F9F" w:rsidRPr="00963989">
        <w:rPr>
          <w:rFonts w:ascii="Times New Roman" w:eastAsia="Times New Roman" w:hAnsi="Times New Roman" w:cs="Times New Roman"/>
          <w:color w:val="000000"/>
          <w:sz w:val="24"/>
          <w:szCs w:val="24"/>
        </w:rPr>
        <w:t xml:space="preserve"> </w:t>
      </w:r>
    </w:p>
    <w:p w14:paraId="693B00EB" w14:textId="5805162A" w:rsidR="00665940" w:rsidRPr="00963989" w:rsidRDefault="00665940" w:rsidP="008B0581">
      <w:pPr>
        <w:shd w:val="clear" w:color="auto" w:fill="FFFFFF"/>
        <w:spacing w:after="0" w:line="300" w:lineRule="atLeast"/>
        <w:jc w:val="both"/>
        <w:rPr>
          <w:rFonts w:ascii="Times New Roman" w:eastAsia="Times New Roman" w:hAnsi="Times New Roman" w:cs="Times New Roman"/>
          <w:color w:val="000000"/>
          <w:sz w:val="24"/>
          <w:szCs w:val="24"/>
        </w:rPr>
      </w:pPr>
      <w:del w:id="53" w:author="Author">
        <w:r w:rsidRPr="00963989">
          <w:rPr>
            <w:rFonts w:ascii="Times New Roman" w:eastAsia="Times New Roman" w:hAnsi="Times New Roman" w:cs="Times New Roman"/>
            <w:color w:val="000000"/>
            <w:sz w:val="24"/>
            <w:szCs w:val="24"/>
          </w:rPr>
          <w:delText>We</w:delText>
        </w:r>
      </w:del>
      <w:proofErr w:type="gramStart"/>
      <w:ins w:id="54" w:author="Author">
        <w:r w:rsidR="00365F9F" w:rsidRPr="00963989">
          <w:rPr>
            <w:rFonts w:ascii="Times New Roman" w:eastAsia="Times New Roman" w:hAnsi="Times New Roman" w:cs="Times New Roman"/>
            <w:color w:val="000000"/>
            <w:sz w:val="24"/>
            <w:szCs w:val="24"/>
          </w:rPr>
          <w:t>With this in mind, w</w:t>
        </w:r>
        <w:r w:rsidRPr="00963989">
          <w:rPr>
            <w:rFonts w:ascii="Times New Roman" w:eastAsia="Times New Roman" w:hAnsi="Times New Roman" w:cs="Times New Roman"/>
            <w:color w:val="000000"/>
            <w:sz w:val="24"/>
            <w:szCs w:val="24"/>
          </w:rPr>
          <w:t>e</w:t>
        </w:r>
      </w:ins>
      <w:proofErr w:type="gramEnd"/>
      <w:r w:rsidRPr="00963989">
        <w:rPr>
          <w:rFonts w:ascii="Times New Roman" w:eastAsia="Times New Roman" w:hAnsi="Times New Roman" w:cs="Times New Roman"/>
          <w:color w:val="000000"/>
          <w:sz w:val="24"/>
          <w:szCs w:val="24"/>
        </w:rPr>
        <w:t xml:space="preserve"> studied </w:t>
      </w:r>
      <w:r w:rsidR="00365F9F" w:rsidRPr="00963989">
        <w:rPr>
          <w:rFonts w:ascii="Times New Roman" w:eastAsia="Times New Roman" w:hAnsi="Times New Roman" w:cs="Times New Roman"/>
          <w:color w:val="000000"/>
          <w:sz w:val="24"/>
          <w:szCs w:val="24"/>
        </w:rPr>
        <w:t xml:space="preserve">the </w:t>
      </w:r>
      <w:r w:rsidRPr="00963989">
        <w:rPr>
          <w:rFonts w:ascii="Times New Roman" w:eastAsia="Times New Roman" w:hAnsi="Times New Roman" w:cs="Times New Roman"/>
          <w:color w:val="000000"/>
          <w:sz w:val="24"/>
          <w:szCs w:val="24"/>
        </w:rPr>
        <w:t xml:space="preserve">outcomes of </w:t>
      </w:r>
      <w:proofErr w:type="spellStart"/>
      <w:r w:rsidRPr="00963989">
        <w:rPr>
          <w:rFonts w:ascii="Times New Roman" w:eastAsia="Times New Roman" w:hAnsi="Times New Roman" w:cs="Times New Roman"/>
          <w:color w:val="000000"/>
          <w:sz w:val="24"/>
          <w:szCs w:val="24"/>
        </w:rPr>
        <w:t>cementless</w:t>
      </w:r>
      <w:proofErr w:type="spellEnd"/>
      <w:r w:rsidRPr="00963989">
        <w:rPr>
          <w:rFonts w:ascii="Times New Roman" w:eastAsia="Times New Roman" w:hAnsi="Times New Roman" w:cs="Times New Roman"/>
          <w:color w:val="000000"/>
          <w:sz w:val="24"/>
          <w:szCs w:val="24"/>
        </w:rPr>
        <w:t xml:space="preserve"> </w:t>
      </w:r>
      <w:proofErr w:type="spellStart"/>
      <w:r w:rsidRPr="00963989">
        <w:rPr>
          <w:rFonts w:ascii="Times New Roman" w:eastAsia="Times New Roman" w:hAnsi="Times New Roman" w:cs="Times New Roman"/>
          <w:color w:val="000000"/>
          <w:sz w:val="24"/>
          <w:szCs w:val="24"/>
        </w:rPr>
        <w:t>THA</w:t>
      </w:r>
      <w:proofErr w:type="spellEnd"/>
      <w:r w:rsidRPr="00963989">
        <w:rPr>
          <w:rFonts w:ascii="Times New Roman" w:eastAsia="Times New Roman" w:hAnsi="Times New Roman" w:cs="Times New Roman"/>
          <w:color w:val="000000"/>
          <w:sz w:val="24"/>
          <w:szCs w:val="24"/>
        </w:rPr>
        <w:t xml:space="preserve"> using the Anatomic Fiber Metal plus stem in Japanese patients and </w:t>
      </w:r>
      <w:r w:rsidR="00F614DC" w:rsidRPr="00963989">
        <w:rPr>
          <w:rFonts w:ascii="Times New Roman" w:eastAsia="Times New Roman" w:hAnsi="Times New Roman" w:cs="Times New Roman"/>
          <w:color w:val="000000"/>
          <w:sz w:val="24"/>
          <w:szCs w:val="24"/>
        </w:rPr>
        <w:t xml:space="preserve">the </w:t>
      </w:r>
      <w:r w:rsidRPr="00963989">
        <w:rPr>
          <w:rFonts w:ascii="Times New Roman" w:eastAsia="Times New Roman" w:hAnsi="Times New Roman" w:cs="Times New Roman"/>
          <w:color w:val="000000"/>
          <w:sz w:val="24"/>
          <w:szCs w:val="24"/>
        </w:rPr>
        <w:t xml:space="preserve">possible </w:t>
      </w:r>
      <w:del w:id="55" w:author="Author">
        <w:r w:rsidRPr="00963989">
          <w:rPr>
            <w:rFonts w:ascii="Times New Roman" w:eastAsia="Times New Roman" w:hAnsi="Times New Roman" w:cs="Times New Roman"/>
            <w:color w:val="000000"/>
            <w:sz w:val="24"/>
            <w:szCs w:val="24"/>
          </w:rPr>
          <w:delText>effects</w:delText>
        </w:r>
      </w:del>
      <w:ins w:id="56" w:author="Author">
        <w:r w:rsidR="00365F9F" w:rsidRPr="00963989">
          <w:rPr>
            <w:rFonts w:ascii="Times New Roman" w:eastAsia="Times New Roman" w:hAnsi="Times New Roman" w:cs="Times New Roman"/>
            <w:color w:val="000000"/>
            <w:sz w:val="24"/>
            <w:szCs w:val="24"/>
          </w:rPr>
          <w:t>influences</w:t>
        </w:r>
      </w:ins>
      <w:r w:rsidR="00365F9F" w:rsidRPr="00963989">
        <w:rPr>
          <w:rFonts w:ascii="Times New Roman" w:eastAsia="Times New Roman" w:hAnsi="Times New Roman" w:cs="Times New Roman"/>
          <w:color w:val="000000"/>
          <w:sz w:val="24"/>
          <w:szCs w:val="24"/>
        </w:rPr>
        <w:t xml:space="preserve"> </w:t>
      </w:r>
      <w:r w:rsidRPr="00963989">
        <w:rPr>
          <w:rFonts w:ascii="Times New Roman" w:eastAsia="Times New Roman" w:hAnsi="Times New Roman" w:cs="Times New Roman"/>
          <w:color w:val="000000"/>
          <w:sz w:val="24"/>
          <w:szCs w:val="24"/>
        </w:rPr>
        <w:t>of</w:t>
      </w:r>
      <w:r w:rsidR="00365F9F" w:rsidRPr="00963989">
        <w:rPr>
          <w:rFonts w:ascii="Times New Roman" w:eastAsia="Times New Roman" w:hAnsi="Times New Roman" w:cs="Times New Roman"/>
          <w:color w:val="000000"/>
          <w:sz w:val="24"/>
          <w:szCs w:val="24"/>
        </w:rPr>
        <w:t xml:space="preserve"> the</w:t>
      </w:r>
      <w:r w:rsidRPr="00963989">
        <w:rPr>
          <w:rFonts w:ascii="Times New Roman" w:eastAsia="Times New Roman" w:hAnsi="Times New Roman" w:cs="Times New Roman"/>
          <w:color w:val="000000"/>
          <w:sz w:val="24"/>
          <w:szCs w:val="24"/>
        </w:rPr>
        <w:t xml:space="preserve"> metaphyseal fit</w:t>
      </w:r>
      <w:r w:rsidR="00365F9F" w:rsidRPr="00963989">
        <w:rPr>
          <w:rFonts w:ascii="Times New Roman" w:eastAsia="Times New Roman" w:hAnsi="Times New Roman" w:cs="Times New Roman"/>
          <w:color w:val="000000"/>
          <w:sz w:val="24"/>
          <w:szCs w:val="24"/>
        </w:rPr>
        <w:t xml:space="preserve"> and fill design</w:t>
      </w:r>
      <w:r w:rsidRPr="00963989">
        <w:rPr>
          <w:rFonts w:ascii="Times New Roman" w:eastAsia="Times New Roman" w:hAnsi="Times New Roman" w:cs="Times New Roman"/>
          <w:color w:val="000000"/>
          <w:sz w:val="24"/>
          <w:szCs w:val="24"/>
        </w:rPr>
        <w:t xml:space="preserve"> on </w:t>
      </w:r>
      <w:commentRangeStart w:id="57"/>
      <w:r w:rsidR="00365F9F" w:rsidRPr="00963989">
        <w:rPr>
          <w:rFonts w:ascii="Times New Roman" w:eastAsia="Times New Roman" w:hAnsi="Times New Roman" w:cs="Times New Roman"/>
          <w:color w:val="000000"/>
          <w:sz w:val="24"/>
          <w:szCs w:val="24"/>
        </w:rPr>
        <w:t xml:space="preserve">patient </w:t>
      </w:r>
      <w:r w:rsidRPr="00963989">
        <w:rPr>
          <w:rFonts w:ascii="Times New Roman" w:eastAsia="Times New Roman" w:hAnsi="Times New Roman" w:cs="Times New Roman"/>
          <w:color w:val="000000"/>
          <w:sz w:val="24"/>
          <w:szCs w:val="24"/>
        </w:rPr>
        <w:t>outcomes</w:t>
      </w:r>
      <w:commentRangeEnd w:id="57"/>
      <w:r w:rsidR="008645D5" w:rsidRPr="00963989">
        <w:rPr>
          <w:rStyle w:val="CommentReference"/>
        </w:rPr>
        <w:commentReference w:id="57"/>
      </w:r>
      <w:r w:rsidRPr="00963989">
        <w:rPr>
          <w:rFonts w:ascii="Times New Roman" w:eastAsia="Times New Roman" w:hAnsi="Times New Roman" w:cs="Times New Roman"/>
          <w:color w:val="000000"/>
          <w:sz w:val="24"/>
          <w:szCs w:val="24"/>
        </w:rPr>
        <w:t>.</w:t>
      </w:r>
    </w:p>
    <w:p w14:paraId="0F9DB300" w14:textId="4091DF62" w:rsidR="00391127" w:rsidRPr="00963989" w:rsidRDefault="00391127" w:rsidP="00665940">
      <w:pPr>
        <w:shd w:val="clear" w:color="auto" w:fill="FFFFFF"/>
        <w:spacing w:before="180" w:after="180" w:line="300" w:lineRule="atLeast"/>
        <w:jc w:val="both"/>
        <w:rPr>
          <w:rFonts w:ascii="Times New Roman" w:eastAsia="Times New Roman" w:hAnsi="Times New Roman" w:cs="Times New Roman"/>
          <w:color w:val="000000"/>
          <w:sz w:val="24"/>
          <w:szCs w:val="24"/>
        </w:rPr>
      </w:pPr>
    </w:p>
    <w:p w14:paraId="37337D62" w14:textId="77777777" w:rsidR="006E52A5" w:rsidRPr="00963989" w:rsidRDefault="006E52A5" w:rsidP="00665940">
      <w:pPr>
        <w:shd w:val="clear" w:color="auto" w:fill="FFFFFF"/>
        <w:spacing w:before="180" w:after="180" w:line="300" w:lineRule="atLeast"/>
        <w:jc w:val="both"/>
        <w:rPr>
          <w:rFonts w:ascii="Times New Roman" w:eastAsia="Times New Roman" w:hAnsi="Times New Roman" w:cs="Times New Roman"/>
          <w:color w:val="000000"/>
          <w:sz w:val="24"/>
          <w:szCs w:val="24"/>
        </w:rPr>
      </w:pPr>
    </w:p>
    <w:p w14:paraId="179F18B5" w14:textId="0D816968" w:rsidR="00665940" w:rsidRPr="00963989" w:rsidRDefault="00665940" w:rsidP="00391127">
      <w:pPr>
        <w:spacing w:after="75" w:line="360" w:lineRule="atLeast"/>
        <w:outlineLvl w:val="1"/>
        <w:rPr>
          <w:rFonts w:ascii="Times New Roman" w:eastAsia="Times New Roman" w:hAnsi="Times New Roman" w:cs="Times New Roman"/>
          <w:sz w:val="24"/>
          <w:szCs w:val="24"/>
        </w:rPr>
      </w:pPr>
      <w:r w:rsidRPr="00963989">
        <w:rPr>
          <w:rFonts w:ascii="Times New Roman" w:eastAsia="Times New Roman" w:hAnsi="Times New Roman" w:cs="Times New Roman"/>
          <w:sz w:val="24"/>
          <w:szCs w:val="24"/>
        </w:rPr>
        <w:t xml:space="preserve">2. </w:t>
      </w:r>
      <w:commentRangeStart w:id="58"/>
      <w:commentRangeStart w:id="59"/>
      <w:r w:rsidRPr="00963989">
        <w:rPr>
          <w:rFonts w:ascii="Times New Roman" w:eastAsia="Times New Roman" w:hAnsi="Times New Roman" w:cs="Times New Roman"/>
          <w:sz w:val="24"/>
          <w:szCs w:val="24"/>
        </w:rPr>
        <w:t>Methods</w:t>
      </w:r>
      <w:commentRangeEnd w:id="58"/>
      <w:commentRangeEnd w:id="59"/>
      <w:r w:rsidR="006E52A5" w:rsidRPr="00963989">
        <w:rPr>
          <w:rStyle w:val="CommentReference"/>
        </w:rPr>
        <w:commentReference w:id="58"/>
      </w:r>
      <w:r w:rsidR="00152C31" w:rsidRPr="00963989">
        <w:rPr>
          <w:rStyle w:val="CommentReference"/>
        </w:rPr>
        <w:commentReference w:id="59"/>
      </w:r>
    </w:p>
    <w:p w14:paraId="64E05749" w14:textId="77777777" w:rsidR="00152C31" w:rsidRPr="008B0581" w:rsidRDefault="00152C31" w:rsidP="00665940">
      <w:pPr>
        <w:shd w:val="clear" w:color="auto" w:fill="FFFFFF"/>
        <w:spacing w:before="180" w:after="180" w:line="300" w:lineRule="atLeast"/>
        <w:jc w:val="both"/>
        <w:rPr>
          <w:ins w:id="60" w:author="Author"/>
          <w:rFonts w:ascii="Times New Roman" w:eastAsia="Times New Roman" w:hAnsi="Times New Roman" w:cs="Times New Roman"/>
          <w:i/>
          <w:iCs/>
          <w:color w:val="000000"/>
          <w:sz w:val="24"/>
          <w:szCs w:val="24"/>
        </w:rPr>
      </w:pPr>
      <w:ins w:id="61" w:author="Author">
        <w:r w:rsidRPr="008B0581">
          <w:rPr>
            <w:rFonts w:ascii="Times New Roman" w:eastAsia="Times New Roman" w:hAnsi="Times New Roman" w:cs="Times New Roman"/>
            <w:i/>
            <w:iCs/>
            <w:color w:val="000000"/>
            <w:sz w:val="24"/>
            <w:szCs w:val="24"/>
          </w:rPr>
          <w:t>Study Population</w:t>
        </w:r>
      </w:ins>
    </w:p>
    <w:p w14:paraId="52A6F6F5" w14:textId="4FD675CC" w:rsidR="0031694D" w:rsidRDefault="00365F9F" w:rsidP="00152C31">
      <w:pPr>
        <w:shd w:val="clear" w:color="auto" w:fill="FFFFFF"/>
        <w:spacing w:before="180" w:after="180" w:line="300" w:lineRule="atLeast"/>
        <w:jc w:val="both"/>
        <w:rPr>
          <w:del w:id="62" w:author="Author"/>
          <w:rFonts w:ascii="Times New Roman" w:eastAsia="Times New Roman" w:hAnsi="Times New Roman" w:cs="Times New Roman"/>
          <w:color w:val="000000"/>
          <w:sz w:val="24"/>
          <w:szCs w:val="24"/>
        </w:rPr>
      </w:pPr>
      <w:commentRangeStart w:id="63"/>
      <w:proofErr w:type="spellStart"/>
      <w:r w:rsidRPr="00963989">
        <w:rPr>
          <w:rFonts w:ascii="Times New Roman" w:eastAsia="Times New Roman" w:hAnsi="Times New Roman" w:cs="Times New Roman"/>
          <w:color w:val="000000"/>
          <w:sz w:val="24"/>
          <w:szCs w:val="24"/>
        </w:rPr>
        <w:t>C</w:t>
      </w:r>
      <w:r w:rsidR="00665940" w:rsidRPr="00963989">
        <w:rPr>
          <w:rFonts w:ascii="Times New Roman" w:eastAsia="Times New Roman" w:hAnsi="Times New Roman" w:cs="Times New Roman"/>
          <w:color w:val="000000"/>
          <w:sz w:val="24"/>
          <w:szCs w:val="24"/>
        </w:rPr>
        <w:t>ementless</w:t>
      </w:r>
      <w:proofErr w:type="spellEnd"/>
      <w:r w:rsidR="00665940" w:rsidRPr="00963989">
        <w:rPr>
          <w:rFonts w:ascii="Times New Roman" w:eastAsia="Times New Roman" w:hAnsi="Times New Roman" w:cs="Times New Roman"/>
          <w:color w:val="000000"/>
          <w:sz w:val="24"/>
          <w:szCs w:val="24"/>
        </w:rPr>
        <w:t xml:space="preserve"> </w:t>
      </w:r>
      <w:proofErr w:type="spellStart"/>
      <w:r w:rsidRPr="00963989">
        <w:rPr>
          <w:rFonts w:ascii="Times New Roman" w:eastAsia="Times New Roman" w:hAnsi="Times New Roman" w:cs="Times New Roman"/>
          <w:color w:val="000000"/>
          <w:sz w:val="24"/>
          <w:szCs w:val="24"/>
        </w:rPr>
        <w:t>THA</w:t>
      </w:r>
      <w:proofErr w:type="spellEnd"/>
      <w:r w:rsidR="00665940" w:rsidRPr="00963989">
        <w:rPr>
          <w:rFonts w:ascii="Times New Roman" w:eastAsia="Times New Roman" w:hAnsi="Times New Roman" w:cs="Times New Roman"/>
          <w:color w:val="000000"/>
          <w:sz w:val="24"/>
          <w:szCs w:val="24"/>
        </w:rPr>
        <w:t xml:space="preserve"> using the Anatomic Fiber Metal plus stem </w:t>
      </w:r>
      <w:proofErr w:type="gramStart"/>
      <w:r w:rsidR="00665940" w:rsidRPr="00963989">
        <w:rPr>
          <w:rFonts w:ascii="Times New Roman" w:eastAsia="Times New Roman" w:hAnsi="Times New Roman" w:cs="Times New Roman"/>
          <w:color w:val="000000"/>
          <w:sz w:val="24"/>
          <w:szCs w:val="24"/>
        </w:rPr>
        <w:t>was performed</w:t>
      </w:r>
      <w:proofErr w:type="gramEnd"/>
      <w:r w:rsidR="00665940" w:rsidRPr="00963989">
        <w:rPr>
          <w:rFonts w:ascii="Times New Roman" w:eastAsia="Times New Roman" w:hAnsi="Times New Roman" w:cs="Times New Roman"/>
          <w:color w:val="000000"/>
          <w:sz w:val="24"/>
          <w:szCs w:val="24"/>
        </w:rPr>
        <w:t xml:space="preserve"> for 155 hips of 139 patients between </w:t>
      </w:r>
      <w:commentRangeStart w:id="64"/>
      <w:r w:rsidR="00665940" w:rsidRPr="00963989">
        <w:rPr>
          <w:rFonts w:ascii="Times New Roman" w:eastAsia="Times New Roman" w:hAnsi="Times New Roman" w:cs="Times New Roman"/>
          <w:color w:val="000000"/>
          <w:sz w:val="24"/>
          <w:szCs w:val="24"/>
        </w:rPr>
        <w:t xml:space="preserve">February 1994 and August 2003 </w:t>
      </w:r>
      <w:commentRangeEnd w:id="64"/>
      <w:r w:rsidR="00444BE9" w:rsidRPr="00963989">
        <w:rPr>
          <w:rStyle w:val="CommentReference"/>
        </w:rPr>
        <w:commentReference w:id="64"/>
      </w:r>
      <w:r w:rsidR="00665940" w:rsidRPr="00963989">
        <w:rPr>
          <w:rFonts w:ascii="Times New Roman" w:eastAsia="Times New Roman" w:hAnsi="Times New Roman" w:cs="Times New Roman"/>
          <w:color w:val="000000"/>
          <w:sz w:val="24"/>
          <w:szCs w:val="24"/>
        </w:rPr>
        <w:t>at our hospital</w:t>
      </w:r>
      <w:commentRangeEnd w:id="63"/>
      <w:r w:rsidR="00444BE9" w:rsidRPr="00963989">
        <w:rPr>
          <w:rStyle w:val="CommentReference"/>
        </w:rPr>
        <w:commentReference w:id="63"/>
      </w:r>
      <w:r w:rsidR="00665940" w:rsidRPr="00963989">
        <w:rPr>
          <w:rFonts w:ascii="Times New Roman" w:eastAsia="Times New Roman" w:hAnsi="Times New Roman" w:cs="Times New Roman"/>
          <w:color w:val="000000"/>
          <w:sz w:val="24"/>
          <w:szCs w:val="24"/>
        </w:rPr>
        <w:t>. Eighteen hips of 17 patients were excluded for the following reasons</w:t>
      </w:r>
      <w:del w:id="65" w:author="Author">
        <w:r w:rsidR="00665940" w:rsidRPr="00963989">
          <w:rPr>
            <w:rFonts w:ascii="Times New Roman" w:eastAsia="Times New Roman" w:hAnsi="Times New Roman" w:cs="Times New Roman"/>
            <w:color w:val="000000"/>
            <w:sz w:val="24"/>
            <w:szCs w:val="24"/>
          </w:rPr>
          <w:delText>. Six</w:delText>
        </w:r>
      </w:del>
      <w:ins w:id="66" w:author="Author">
        <w:r w:rsidR="00222C4B" w:rsidRPr="00963989">
          <w:rPr>
            <w:rFonts w:ascii="Times New Roman" w:eastAsia="Times New Roman" w:hAnsi="Times New Roman" w:cs="Times New Roman"/>
            <w:color w:val="000000"/>
            <w:sz w:val="24"/>
            <w:szCs w:val="24"/>
          </w:rPr>
          <w:t>:</w:t>
        </w:r>
        <w:r w:rsidR="00665940" w:rsidRPr="00963989">
          <w:rPr>
            <w:rFonts w:ascii="Times New Roman" w:eastAsia="Times New Roman" w:hAnsi="Times New Roman" w:cs="Times New Roman"/>
            <w:color w:val="000000"/>
            <w:sz w:val="24"/>
            <w:szCs w:val="24"/>
          </w:rPr>
          <w:t xml:space="preserve"> </w:t>
        </w:r>
        <w:r w:rsidR="0035464D">
          <w:rPr>
            <w:rFonts w:ascii="Times New Roman" w:eastAsia="Times New Roman" w:hAnsi="Times New Roman" w:cs="Times New Roman"/>
            <w:color w:val="000000"/>
            <w:sz w:val="24"/>
            <w:szCs w:val="24"/>
          </w:rPr>
          <w:t>six</w:t>
        </w:r>
        <w:del w:id="67" w:author="Author">
          <w:r w:rsidR="00222C4B" w:rsidRPr="00963989" w:rsidDel="0035464D">
            <w:rPr>
              <w:rFonts w:ascii="Times New Roman" w:eastAsia="Times New Roman" w:hAnsi="Times New Roman" w:cs="Times New Roman"/>
              <w:color w:val="000000"/>
              <w:sz w:val="24"/>
              <w:szCs w:val="24"/>
            </w:rPr>
            <w:delText>6</w:delText>
          </w:r>
        </w:del>
      </w:ins>
      <w:r w:rsidR="00665940" w:rsidRPr="00963989">
        <w:rPr>
          <w:rFonts w:ascii="Times New Roman" w:eastAsia="Times New Roman" w:hAnsi="Times New Roman" w:cs="Times New Roman"/>
          <w:color w:val="000000"/>
          <w:sz w:val="24"/>
          <w:szCs w:val="24"/>
        </w:rPr>
        <w:t xml:space="preserve"> patients (</w:t>
      </w:r>
      <w:del w:id="68" w:author="Author">
        <w:r w:rsidR="00665940" w:rsidRPr="00963989">
          <w:rPr>
            <w:rFonts w:ascii="Times New Roman" w:eastAsia="Times New Roman" w:hAnsi="Times New Roman" w:cs="Times New Roman"/>
            <w:color w:val="000000"/>
            <w:sz w:val="24"/>
            <w:szCs w:val="24"/>
          </w:rPr>
          <w:delText>seven</w:delText>
        </w:r>
      </w:del>
      <w:ins w:id="69" w:author="Author">
        <w:r w:rsidR="0035464D">
          <w:rPr>
            <w:rFonts w:ascii="Times New Roman" w:eastAsia="Times New Roman" w:hAnsi="Times New Roman" w:cs="Times New Roman"/>
            <w:color w:val="000000"/>
            <w:sz w:val="24"/>
            <w:szCs w:val="24"/>
          </w:rPr>
          <w:t>seven</w:t>
        </w:r>
        <w:del w:id="70" w:author="Author">
          <w:r w:rsidR="00222C4B" w:rsidRPr="00963989" w:rsidDel="0035464D">
            <w:rPr>
              <w:rFonts w:ascii="Times New Roman" w:eastAsia="Times New Roman" w:hAnsi="Times New Roman" w:cs="Times New Roman"/>
              <w:color w:val="000000"/>
              <w:sz w:val="24"/>
              <w:szCs w:val="24"/>
            </w:rPr>
            <w:delText>7</w:delText>
          </w:r>
        </w:del>
      </w:ins>
      <w:r w:rsidR="00665940" w:rsidRPr="00963989">
        <w:rPr>
          <w:rFonts w:ascii="Times New Roman" w:eastAsia="Times New Roman" w:hAnsi="Times New Roman" w:cs="Times New Roman"/>
          <w:color w:val="000000"/>
          <w:sz w:val="24"/>
          <w:szCs w:val="24"/>
        </w:rPr>
        <w:t xml:space="preserve"> hips) had died during </w:t>
      </w:r>
      <w:del w:id="71" w:author="Author">
        <w:r w:rsidR="00665940" w:rsidRPr="00963989">
          <w:rPr>
            <w:rFonts w:ascii="Times New Roman" w:eastAsia="Times New Roman" w:hAnsi="Times New Roman" w:cs="Times New Roman"/>
            <w:color w:val="000000"/>
            <w:sz w:val="24"/>
            <w:szCs w:val="24"/>
          </w:rPr>
          <w:delText>followup, eight</w:delText>
        </w:r>
      </w:del>
      <w:ins w:id="72" w:author="Author">
        <w:r w:rsidR="00665940" w:rsidRPr="00963989">
          <w:rPr>
            <w:rFonts w:ascii="Times New Roman" w:eastAsia="Times New Roman" w:hAnsi="Times New Roman" w:cs="Times New Roman"/>
            <w:color w:val="000000"/>
            <w:sz w:val="24"/>
            <w:szCs w:val="24"/>
          </w:rPr>
          <w:t>follow</w:t>
        </w:r>
        <w:r w:rsidRPr="00963989">
          <w:rPr>
            <w:rFonts w:ascii="Times New Roman" w:eastAsia="Times New Roman" w:hAnsi="Times New Roman" w:cs="Times New Roman"/>
            <w:color w:val="000000"/>
            <w:sz w:val="24"/>
            <w:szCs w:val="24"/>
          </w:rPr>
          <w:t>-</w:t>
        </w:r>
        <w:r w:rsidR="00665940" w:rsidRPr="00963989">
          <w:rPr>
            <w:rFonts w:ascii="Times New Roman" w:eastAsia="Times New Roman" w:hAnsi="Times New Roman" w:cs="Times New Roman"/>
            <w:color w:val="000000"/>
            <w:sz w:val="24"/>
            <w:szCs w:val="24"/>
          </w:rPr>
          <w:t xml:space="preserve">up, </w:t>
        </w:r>
        <w:r w:rsidR="0035464D">
          <w:rPr>
            <w:rFonts w:ascii="Times New Roman" w:eastAsia="Times New Roman" w:hAnsi="Times New Roman" w:cs="Times New Roman"/>
            <w:color w:val="000000"/>
            <w:sz w:val="24"/>
            <w:szCs w:val="24"/>
          </w:rPr>
          <w:t>eight</w:t>
        </w:r>
        <w:del w:id="73" w:author="Author">
          <w:r w:rsidR="00222C4B" w:rsidRPr="00963989" w:rsidDel="0035464D">
            <w:rPr>
              <w:rFonts w:ascii="Times New Roman" w:eastAsia="Times New Roman" w:hAnsi="Times New Roman" w:cs="Times New Roman"/>
              <w:color w:val="000000"/>
              <w:sz w:val="24"/>
              <w:szCs w:val="24"/>
            </w:rPr>
            <w:delText>8</w:delText>
          </w:r>
        </w:del>
      </w:ins>
      <w:r w:rsidR="00665940" w:rsidRPr="00963989">
        <w:rPr>
          <w:rFonts w:ascii="Times New Roman" w:eastAsia="Times New Roman" w:hAnsi="Times New Roman" w:cs="Times New Roman"/>
          <w:color w:val="000000"/>
          <w:sz w:val="24"/>
          <w:szCs w:val="24"/>
        </w:rPr>
        <w:t xml:space="preserve"> patients could not be contacted, and </w:t>
      </w:r>
      <w:del w:id="74" w:author="Author">
        <w:r w:rsidR="00665940" w:rsidRPr="00963989">
          <w:rPr>
            <w:rFonts w:ascii="Times New Roman" w:eastAsia="Times New Roman" w:hAnsi="Times New Roman" w:cs="Times New Roman"/>
            <w:color w:val="000000"/>
            <w:sz w:val="24"/>
            <w:szCs w:val="24"/>
          </w:rPr>
          <w:delText>the remaining three</w:delText>
        </w:r>
      </w:del>
      <w:ins w:id="75" w:author="Author">
        <w:r w:rsidR="0035464D">
          <w:rPr>
            <w:rFonts w:ascii="Times New Roman" w:eastAsia="Times New Roman" w:hAnsi="Times New Roman" w:cs="Times New Roman"/>
            <w:color w:val="000000"/>
            <w:sz w:val="24"/>
            <w:szCs w:val="24"/>
          </w:rPr>
          <w:t>three</w:t>
        </w:r>
        <w:del w:id="76" w:author="Author">
          <w:r w:rsidR="00222C4B" w:rsidRPr="00963989" w:rsidDel="0035464D">
            <w:rPr>
              <w:rFonts w:ascii="Times New Roman" w:eastAsia="Times New Roman" w:hAnsi="Times New Roman" w:cs="Times New Roman"/>
              <w:color w:val="000000"/>
              <w:sz w:val="24"/>
              <w:szCs w:val="24"/>
            </w:rPr>
            <w:delText>3</w:delText>
          </w:r>
        </w:del>
      </w:ins>
      <w:r w:rsidR="00665940" w:rsidRPr="00963989">
        <w:rPr>
          <w:rFonts w:ascii="Times New Roman" w:eastAsia="Times New Roman" w:hAnsi="Times New Roman" w:cs="Times New Roman"/>
          <w:color w:val="000000"/>
          <w:sz w:val="24"/>
          <w:szCs w:val="24"/>
        </w:rPr>
        <w:t xml:space="preserve"> patients </w:t>
      </w:r>
      <w:r w:rsidR="003D592F" w:rsidRPr="00963989">
        <w:rPr>
          <w:rFonts w:ascii="Times New Roman" w:eastAsia="Times New Roman" w:hAnsi="Times New Roman" w:cs="Times New Roman"/>
          <w:color w:val="000000"/>
          <w:sz w:val="24"/>
          <w:szCs w:val="24"/>
        </w:rPr>
        <w:t xml:space="preserve">were </w:t>
      </w:r>
      <w:del w:id="77" w:author="Author">
        <w:r w:rsidR="00665940" w:rsidRPr="00963989">
          <w:rPr>
            <w:rFonts w:ascii="Times New Roman" w:eastAsia="Times New Roman" w:hAnsi="Times New Roman" w:cs="Times New Roman"/>
            <w:color w:val="000000"/>
            <w:sz w:val="24"/>
            <w:szCs w:val="24"/>
          </w:rPr>
          <w:delText>contacted by</w:delText>
        </w:r>
      </w:del>
      <w:ins w:id="78" w:author="Author">
        <w:r w:rsidR="003D592F" w:rsidRPr="00963989">
          <w:rPr>
            <w:rFonts w:ascii="Times New Roman" w:eastAsia="Times New Roman" w:hAnsi="Times New Roman" w:cs="Times New Roman"/>
            <w:color w:val="000000"/>
            <w:sz w:val="24"/>
            <w:szCs w:val="24"/>
          </w:rPr>
          <w:t xml:space="preserve">confirmed </w:t>
        </w:r>
        <w:r w:rsidR="009E037F" w:rsidRPr="00963989">
          <w:rPr>
            <w:rFonts w:ascii="Times New Roman" w:eastAsia="Times New Roman" w:hAnsi="Times New Roman" w:cs="Times New Roman"/>
            <w:color w:val="000000"/>
            <w:sz w:val="24"/>
            <w:szCs w:val="24"/>
          </w:rPr>
          <w:t>via</w:t>
        </w:r>
      </w:ins>
      <w:r w:rsidR="00665940" w:rsidRPr="00963989">
        <w:rPr>
          <w:rFonts w:ascii="Times New Roman" w:eastAsia="Times New Roman" w:hAnsi="Times New Roman" w:cs="Times New Roman"/>
          <w:color w:val="000000"/>
          <w:sz w:val="24"/>
          <w:szCs w:val="24"/>
        </w:rPr>
        <w:t xml:space="preserve"> telephone </w:t>
      </w:r>
      <w:del w:id="79" w:author="Author">
        <w:r w:rsidR="00665940" w:rsidRPr="00963989">
          <w:rPr>
            <w:rFonts w:ascii="Times New Roman" w:eastAsia="Times New Roman" w:hAnsi="Times New Roman" w:cs="Times New Roman"/>
            <w:color w:val="000000"/>
            <w:sz w:val="24"/>
            <w:szCs w:val="24"/>
          </w:rPr>
          <w:delText xml:space="preserve">and confirmed </w:delText>
        </w:r>
      </w:del>
      <w:r w:rsidR="00665940" w:rsidRPr="00963989">
        <w:rPr>
          <w:rFonts w:ascii="Times New Roman" w:eastAsia="Times New Roman" w:hAnsi="Times New Roman" w:cs="Times New Roman"/>
          <w:color w:val="000000"/>
          <w:sz w:val="24"/>
          <w:szCs w:val="24"/>
        </w:rPr>
        <w:t xml:space="preserve">to have </w:t>
      </w:r>
      <w:commentRangeStart w:id="80"/>
      <w:r w:rsidR="00665940" w:rsidRPr="00963989">
        <w:rPr>
          <w:rFonts w:ascii="Times New Roman" w:eastAsia="Times New Roman" w:hAnsi="Times New Roman" w:cs="Times New Roman"/>
          <w:color w:val="000000"/>
          <w:sz w:val="24"/>
          <w:szCs w:val="24"/>
        </w:rPr>
        <w:t xml:space="preserve">no revision </w:t>
      </w:r>
      <w:commentRangeEnd w:id="80"/>
      <w:r w:rsidR="00444BE9" w:rsidRPr="00963989">
        <w:rPr>
          <w:rStyle w:val="CommentReference"/>
        </w:rPr>
        <w:commentReference w:id="80"/>
      </w:r>
      <w:r w:rsidR="00665940" w:rsidRPr="00963989">
        <w:rPr>
          <w:rFonts w:ascii="Times New Roman" w:eastAsia="Times New Roman" w:hAnsi="Times New Roman" w:cs="Times New Roman"/>
          <w:color w:val="000000"/>
          <w:sz w:val="24"/>
          <w:szCs w:val="24"/>
        </w:rPr>
        <w:t>and</w:t>
      </w:r>
      <w:del w:id="81" w:author="Author">
        <w:r w:rsidR="00665940" w:rsidRPr="00963989">
          <w:rPr>
            <w:rFonts w:ascii="Times New Roman" w:eastAsia="Times New Roman" w:hAnsi="Times New Roman" w:cs="Times New Roman"/>
            <w:color w:val="000000"/>
            <w:sz w:val="24"/>
            <w:szCs w:val="24"/>
          </w:rPr>
          <w:delText xml:space="preserve"> to have</w:delText>
        </w:r>
      </w:del>
      <w:r w:rsidR="00665940" w:rsidRPr="00963989">
        <w:rPr>
          <w:rFonts w:ascii="Times New Roman" w:eastAsia="Times New Roman" w:hAnsi="Times New Roman" w:cs="Times New Roman"/>
          <w:color w:val="000000"/>
          <w:sz w:val="24"/>
          <w:szCs w:val="24"/>
        </w:rPr>
        <w:t xml:space="preserve"> no hip pain, but did not visit our clinic. </w:t>
      </w:r>
      <w:del w:id="82" w:author="Author">
        <w:r w:rsidR="00665940" w:rsidRPr="00963989">
          <w:rPr>
            <w:rFonts w:ascii="Times New Roman" w:eastAsia="Times New Roman" w:hAnsi="Times New Roman" w:cs="Times New Roman"/>
            <w:color w:val="000000"/>
            <w:sz w:val="24"/>
            <w:szCs w:val="24"/>
          </w:rPr>
          <w:delText>One hundred and thirty-seven</w:delText>
        </w:r>
      </w:del>
      <w:ins w:id="83" w:author="Author">
        <w:r w:rsidR="003D592F" w:rsidRPr="00963989">
          <w:rPr>
            <w:rFonts w:ascii="Times New Roman" w:eastAsia="Times New Roman" w:hAnsi="Times New Roman" w:cs="Times New Roman"/>
            <w:color w:val="000000"/>
            <w:sz w:val="24"/>
            <w:szCs w:val="24"/>
          </w:rPr>
          <w:t>As a result, 137</w:t>
        </w:r>
      </w:ins>
      <w:r w:rsidR="00665940" w:rsidRPr="00963989">
        <w:rPr>
          <w:rFonts w:ascii="Times New Roman" w:eastAsia="Times New Roman" w:hAnsi="Times New Roman" w:cs="Times New Roman"/>
          <w:color w:val="000000"/>
          <w:sz w:val="24"/>
          <w:szCs w:val="24"/>
        </w:rPr>
        <w:t xml:space="preserve"> hips of 122 patients were </w:t>
      </w:r>
      <w:del w:id="84" w:author="Author">
        <w:r w:rsidR="00665940" w:rsidRPr="00963989">
          <w:rPr>
            <w:rFonts w:ascii="Times New Roman" w:eastAsia="Times New Roman" w:hAnsi="Times New Roman" w:cs="Times New Roman"/>
            <w:color w:val="000000"/>
            <w:sz w:val="24"/>
            <w:szCs w:val="24"/>
          </w:rPr>
          <w:delText>followed</w:delText>
        </w:r>
      </w:del>
      <w:ins w:id="85" w:author="Author">
        <w:r w:rsidR="003D592F" w:rsidRPr="00963989">
          <w:rPr>
            <w:rFonts w:ascii="Times New Roman" w:eastAsia="Times New Roman" w:hAnsi="Times New Roman" w:cs="Times New Roman"/>
            <w:color w:val="000000"/>
            <w:sz w:val="24"/>
            <w:szCs w:val="24"/>
          </w:rPr>
          <w:t>monitored</w:t>
        </w:r>
      </w:ins>
      <w:r w:rsidR="003D592F" w:rsidRPr="00963989">
        <w:rPr>
          <w:rFonts w:ascii="Times New Roman" w:eastAsia="Times New Roman" w:hAnsi="Times New Roman" w:cs="Times New Roman"/>
          <w:color w:val="000000"/>
          <w:sz w:val="24"/>
          <w:szCs w:val="24"/>
        </w:rPr>
        <w:t xml:space="preserve"> </w:t>
      </w:r>
      <w:r w:rsidR="00665940" w:rsidRPr="00963989">
        <w:rPr>
          <w:rFonts w:ascii="Times New Roman" w:eastAsia="Times New Roman" w:hAnsi="Times New Roman" w:cs="Times New Roman"/>
          <w:color w:val="000000"/>
          <w:sz w:val="24"/>
          <w:szCs w:val="24"/>
        </w:rPr>
        <w:t xml:space="preserve">for </w:t>
      </w:r>
      <w:del w:id="86" w:author="Author">
        <w:r w:rsidR="00665940" w:rsidRPr="00963989">
          <w:rPr>
            <w:rFonts w:ascii="Times New Roman" w:eastAsia="Times New Roman" w:hAnsi="Times New Roman" w:cs="Times New Roman"/>
            <w:color w:val="000000"/>
            <w:sz w:val="24"/>
            <w:szCs w:val="24"/>
          </w:rPr>
          <w:delText>more than five</w:delText>
        </w:r>
      </w:del>
      <w:ins w:id="87" w:author="Author">
        <w:r w:rsidR="003D592F" w:rsidRPr="00963989">
          <w:rPr>
            <w:rFonts w:ascii="Times New Roman" w:eastAsia="Times New Roman" w:hAnsi="Times New Roman" w:cs="Times New Roman"/>
            <w:color w:val="000000"/>
            <w:sz w:val="24"/>
            <w:szCs w:val="24"/>
          </w:rPr>
          <w:t>at least</w:t>
        </w:r>
        <w:r w:rsidR="00665940" w:rsidRPr="00963989">
          <w:rPr>
            <w:rFonts w:ascii="Times New Roman" w:eastAsia="Times New Roman" w:hAnsi="Times New Roman" w:cs="Times New Roman"/>
            <w:color w:val="000000"/>
            <w:sz w:val="24"/>
            <w:szCs w:val="24"/>
          </w:rPr>
          <w:t xml:space="preserve"> </w:t>
        </w:r>
        <w:r w:rsidR="009E037F" w:rsidRPr="00963989">
          <w:rPr>
            <w:rFonts w:ascii="Times New Roman" w:eastAsia="Times New Roman" w:hAnsi="Times New Roman" w:cs="Times New Roman"/>
            <w:color w:val="000000"/>
            <w:sz w:val="24"/>
            <w:szCs w:val="24"/>
          </w:rPr>
          <w:t>5</w:t>
        </w:r>
      </w:ins>
      <w:r w:rsidR="00665940" w:rsidRPr="00963989">
        <w:rPr>
          <w:rFonts w:ascii="Times New Roman" w:eastAsia="Times New Roman" w:hAnsi="Times New Roman" w:cs="Times New Roman"/>
          <w:color w:val="000000"/>
          <w:sz w:val="24"/>
          <w:szCs w:val="24"/>
        </w:rPr>
        <w:t xml:space="preserve"> years and </w:t>
      </w:r>
      <w:del w:id="88" w:author="Author">
        <w:r w:rsidR="00665940" w:rsidRPr="00963989">
          <w:rPr>
            <w:rFonts w:ascii="Times New Roman" w:eastAsia="Times New Roman" w:hAnsi="Times New Roman" w:cs="Times New Roman"/>
            <w:color w:val="000000"/>
            <w:sz w:val="24"/>
            <w:szCs w:val="24"/>
          </w:rPr>
          <w:delText>entered into the study of</w:delText>
        </w:r>
      </w:del>
      <w:ins w:id="89" w:author="Author">
        <w:r w:rsidR="003D592F" w:rsidRPr="00963989">
          <w:rPr>
            <w:rFonts w:ascii="Times New Roman" w:eastAsia="Times New Roman" w:hAnsi="Times New Roman" w:cs="Times New Roman"/>
            <w:color w:val="000000"/>
            <w:sz w:val="24"/>
            <w:szCs w:val="24"/>
          </w:rPr>
          <w:t>evaluated for</w:t>
        </w:r>
      </w:ins>
      <w:r w:rsidR="00665940" w:rsidRPr="00963989">
        <w:rPr>
          <w:rFonts w:ascii="Times New Roman" w:eastAsia="Times New Roman" w:hAnsi="Times New Roman" w:cs="Times New Roman"/>
          <w:color w:val="000000"/>
          <w:sz w:val="24"/>
          <w:szCs w:val="24"/>
        </w:rPr>
        <w:t xml:space="preserve"> clinical and radiographic outcomes.</w:t>
      </w:r>
    </w:p>
    <w:p w14:paraId="4A394B57" w14:textId="6A5D0984" w:rsidR="00665940" w:rsidRPr="00963989" w:rsidRDefault="00152C31" w:rsidP="00152C31">
      <w:pPr>
        <w:shd w:val="clear" w:color="auto" w:fill="FFFFFF"/>
        <w:spacing w:before="180" w:after="180" w:line="300" w:lineRule="atLeast"/>
        <w:jc w:val="both"/>
        <w:rPr>
          <w:rFonts w:ascii="Times New Roman" w:eastAsia="Times New Roman" w:hAnsi="Times New Roman" w:cs="Times New Roman"/>
          <w:color w:val="000000"/>
          <w:sz w:val="24"/>
          <w:szCs w:val="24"/>
        </w:rPr>
      </w:pPr>
      <w:ins w:id="90" w:author="Author">
        <w:r w:rsidRPr="00963989">
          <w:rPr>
            <w:rFonts w:ascii="Times New Roman" w:eastAsia="Times New Roman" w:hAnsi="Times New Roman" w:cs="Times New Roman"/>
            <w:color w:val="000000"/>
            <w:sz w:val="24"/>
            <w:szCs w:val="24"/>
          </w:rPr>
          <w:t xml:space="preserve"> </w:t>
        </w:r>
      </w:ins>
      <w:r w:rsidR="00665940" w:rsidRPr="00963989">
        <w:rPr>
          <w:rFonts w:ascii="Times New Roman" w:eastAsia="Times New Roman" w:hAnsi="Times New Roman" w:cs="Times New Roman"/>
          <w:color w:val="000000"/>
          <w:sz w:val="24"/>
          <w:szCs w:val="24"/>
        </w:rPr>
        <w:t xml:space="preserve">The average follow-up period of the study group was 9.7 (5–16) years and the average age at the </w:t>
      </w:r>
      <w:r w:rsidR="003D592F" w:rsidRPr="00963989">
        <w:rPr>
          <w:rFonts w:ascii="Times New Roman" w:eastAsia="Times New Roman" w:hAnsi="Times New Roman" w:cs="Times New Roman"/>
          <w:color w:val="000000"/>
          <w:sz w:val="24"/>
          <w:szCs w:val="24"/>
        </w:rPr>
        <w:t xml:space="preserve">time of </w:t>
      </w:r>
      <w:r w:rsidR="00665940" w:rsidRPr="00963989">
        <w:rPr>
          <w:rFonts w:ascii="Times New Roman" w:eastAsia="Times New Roman" w:hAnsi="Times New Roman" w:cs="Times New Roman"/>
          <w:color w:val="000000"/>
          <w:sz w:val="24"/>
          <w:szCs w:val="24"/>
        </w:rPr>
        <w:t xml:space="preserve">surgery was 62 (33–80) years. </w:t>
      </w:r>
      <w:commentRangeStart w:id="91"/>
      <w:r w:rsidR="00665940" w:rsidRPr="00963989">
        <w:rPr>
          <w:rFonts w:ascii="Times New Roman" w:eastAsia="Times New Roman" w:hAnsi="Times New Roman" w:cs="Times New Roman"/>
          <w:color w:val="000000"/>
          <w:sz w:val="24"/>
          <w:szCs w:val="24"/>
        </w:rPr>
        <w:t xml:space="preserve">The diagnosis was osteoarthritis for 117 hips, osteonecrosis of the femoral head for 18 hips and rapidly destructive coxarthrosis for </w:t>
      </w:r>
      <w:del w:id="92" w:author="Author">
        <w:r w:rsidR="00665940" w:rsidRPr="00963989">
          <w:rPr>
            <w:rFonts w:ascii="Times New Roman" w:eastAsia="Times New Roman" w:hAnsi="Times New Roman" w:cs="Times New Roman"/>
            <w:color w:val="000000"/>
            <w:sz w:val="24"/>
            <w:szCs w:val="24"/>
          </w:rPr>
          <w:delText>two</w:delText>
        </w:r>
      </w:del>
      <w:commentRangeStart w:id="93"/>
      <w:ins w:id="94" w:author="Author">
        <w:r w:rsidR="003D592F" w:rsidRPr="00963989">
          <w:rPr>
            <w:rFonts w:ascii="Times New Roman" w:eastAsia="Times New Roman" w:hAnsi="Times New Roman" w:cs="Times New Roman"/>
            <w:color w:val="000000"/>
            <w:sz w:val="24"/>
            <w:szCs w:val="24"/>
          </w:rPr>
          <w:t>2</w:t>
        </w:r>
        <w:commentRangeEnd w:id="93"/>
        <w:r w:rsidR="003D592F" w:rsidRPr="00963989">
          <w:rPr>
            <w:rStyle w:val="CommentReference"/>
          </w:rPr>
          <w:commentReference w:id="93"/>
        </w:r>
      </w:ins>
      <w:r w:rsidR="003D592F" w:rsidRPr="00963989">
        <w:rPr>
          <w:rFonts w:ascii="Times New Roman" w:eastAsia="Times New Roman" w:hAnsi="Times New Roman" w:cs="Times New Roman"/>
          <w:color w:val="000000"/>
          <w:sz w:val="24"/>
          <w:szCs w:val="24"/>
        </w:rPr>
        <w:t xml:space="preserve"> </w:t>
      </w:r>
      <w:r w:rsidR="00665940" w:rsidRPr="00963989">
        <w:rPr>
          <w:rFonts w:ascii="Times New Roman" w:eastAsia="Times New Roman" w:hAnsi="Times New Roman" w:cs="Times New Roman"/>
          <w:color w:val="000000"/>
          <w:sz w:val="24"/>
          <w:szCs w:val="24"/>
        </w:rPr>
        <w:t>hips</w:t>
      </w:r>
      <w:commentRangeEnd w:id="91"/>
      <w:r w:rsidR="00444BE9" w:rsidRPr="00963989">
        <w:rPr>
          <w:rStyle w:val="CommentReference"/>
        </w:rPr>
        <w:commentReference w:id="91"/>
      </w:r>
      <w:r w:rsidR="00665940" w:rsidRPr="00963989">
        <w:rPr>
          <w:rFonts w:ascii="Times New Roman" w:eastAsia="Times New Roman" w:hAnsi="Times New Roman" w:cs="Times New Roman"/>
          <w:color w:val="000000"/>
          <w:sz w:val="24"/>
          <w:szCs w:val="24"/>
        </w:rPr>
        <w:t>.</w:t>
      </w:r>
    </w:p>
    <w:p w14:paraId="0E42F81B" w14:textId="77777777" w:rsidR="00152C31" w:rsidRPr="008B0581" w:rsidRDefault="00152C31" w:rsidP="00F038B2">
      <w:pPr>
        <w:shd w:val="clear" w:color="auto" w:fill="FFFFFF"/>
        <w:spacing w:before="180" w:after="180" w:line="300" w:lineRule="atLeast"/>
        <w:jc w:val="both"/>
        <w:rPr>
          <w:del w:id="95" w:author="Author"/>
          <w:rFonts w:ascii="Times New Roman" w:eastAsia="Times New Roman" w:hAnsi="Times New Roman" w:cs="Times New Roman"/>
          <w:i/>
          <w:iCs/>
          <w:color w:val="000000"/>
          <w:sz w:val="24"/>
          <w:szCs w:val="24"/>
        </w:rPr>
      </w:pPr>
    </w:p>
    <w:p w14:paraId="6AB0781F" w14:textId="2149C798" w:rsidR="00152C31" w:rsidRPr="008B0581" w:rsidRDefault="00152C31" w:rsidP="00F038B2">
      <w:pPr>
        <w:shd w:val="clear" w:color="auto" w:fill="FFFFFF"/>
        <w:spacing w:before="180" w:after="180" w:line="300" w:lineRule="atLeast"/>
        <w:jc w:val="both"/>
        <w:rPr>
          <w:ins w:id="96" w:author="Author"/>
          <w:rFonts w:ascii="Times New Roman" w:eastAsia="Times New Roman" w:hAnsi="Times New Roman" w:cs="Times New Roman"/>
          <w:i/>
          <w:iCs/>
          <w:color w:val="000000"/>
          <w:sz w:val="24"/>
          <w:szCs w:val="24"/>
        </w:rPr>
      </w:pPr>
      <w:ins w:id="97" w:author="Author">
        <w:r w:rsidRPr="008B0581">
          <w:rPr>
            <w:rFonts w:ascii="Times New Roman" w:eastAsia="Times New Roman" w:hAnsi="Times New Roman" w:cs="Times New Roman"/>
            <w:i/>
            <w:iCs/>
            <w:color w:val="000000"/>
            <w:sz w:val="24"/>
            <w:szCs w:val="24"/>
          </w:rPr>
          <w:t>Choice of stem</w:t>
        </w:r>
      </w:ins>
    </w:p>
    <w:p w14:paraId="51B236AF" w14:textId="23D98D27" w:rsidR="00665940" w:rsidRPr="00963989" w:rsidRDefault="00046A16" w:rsidP="00F038B2">
      <w:pPr>
        <w:shd w:val="clear" w:color="auto" w:fill="FFFFFF"/>
        <w:spacing w:before="180" w:after="180" w:line="300" w:lineRule="atLeast"/>
        <w:jc w:val="both"/>
        <w:rPr>
          <w:rFonts w:ascii="Times New Roman" w:eastAsia="Times New Roman" w:hAnsi="Times New Roman" w:cs="Times New Roman"/>
          <w:color w:val="000000"/>
          <w:sz w:val="24"/>
          <w:szCs w:val="24"/>
        </w:rPr>
      </w:pPr>
      <w:ins w:id="98" w:author="Author">
        <w:r>
          <w:rPr>
            <w:rFonts w:ascii="Times New Roman" w:eastAsia="Times New Roman" w:hAnsi="Times New Roman" w:cs="Times New Roman"/>
            <w:color w:val="000000"/>
            <w:sz w:val="24"/>
            <w:szCs w:val="24"/>
          </w:rPr>
          <w:t>I</w:t>
        </w:r>
      </w:ins>
      <w:del w:id="99" w:author="Author">
        <w:r w:rsidR="00665940" w:rsidRPr="00963989" w:rsidDel="00046A16">
          <w:rPr>
            <w:rFonts w:ascii="Times New Roman" w:eastAsia="Times New Roman" w:hAnsi="Times New Roman" w:cs="Times New Roman"/>
            <w:color w:val="000000"/>
            <w:sz w:val="24"/>
            <w:szCs w:val="24"/>
          </w:rPr>
          <w:delText>The i</w:delText>
        </w:r>
      </w:del>
      <w:r w:rsidR="00665940" w:rsidRPr="00963989">
        <w:rPr>
          <w:rFonts w:ascii="Times New Roman" w:eastAsia="Times New Roman" w:hAnsi="Times New Roman" w:cs="Times New Roman"/>
          <w:color w:val="000000"/>
          <w:sz w:val="24"/>
          <w:szCs w:val="24"/>
        </w:rPr>
        <w:t xml:space="preserve">ndication </w:t>
      </w:r>
      <w:ins w:id="100" w:author="Author">
        <w:r>
          <w:rPr>
            <w:rFonts w:ascii="Times New Roman" w:eastAsia="Times New Roman" w:hAnsi="Times New Roman" w:cs="Times New Roman"/>
            <w:color w:val="000000"/>
            <w:sz w:val="24"/>
            <w:szCs w:val="24"/>
          </w:rPr>
          <w:t xml:space="preserve">for the use of </w:t>
        </w:r>
      </w:ins>
      <w:del w:id="101" w:author="Author">
        <w:r w:rsidR="00665940" w:rsidRPr="00963989" w:rsidDel="00046A16">
          <w:rPr>
            <w:rFonts w:ascii="Times New Roman" w:eastAsia="Times New Roman" w:hAnsi="Times New Roman" w:cs="Times New Roman"/>
            <w:color w:val="000000"/>
            <w:sz w:val="24"/>
            <w:szCs w:val="24"/>
          </w:rPr>
          <w:delText xml:space="preserve">of the usage of </w:delText>
        </w:r>
      </w:del>
      <w:r w:rsidR="00665940" w:rsidRPr="00963989">
        <w:rPr>
          <w:rFonts w:ascii="Times New Roman" w:eastAsia="Times New Roman" w:hAnsi="Times New Roman" w:cs="Times New Roman"/>
          <w:color w:val="000000"/>
          <w:sz w:val="24"/>
          <w:szCs w:val="24"/>
        </w:rPr>
        <w:t>the Anatomic Fiber Metal plus stem differe</w:t>
      </w:r>
      <w:r w:rsidR="003D592F" w:rsidRPr="00963989">
        <w:rPr>
          <w:rFonts w:ascii="Times New Roman" w:eastAsia="Times New Roman" w:hAnsi="Times New Roman" w:cs="Times New Roman"/>
          <w:color w:val="000000"/>
          <w:sz w:val="24"/>
          <w:szCs w:val="24"/>
        </w:rPr>
        <w:t>d</w:t>
      </w:r>
      <w:r w:rsidR="00665940" w:rsidRPr="00963989">
        <w:rPr>
          <w:rFonts w:ascii="Times New Roman" w:eastAsia="Times New Roman" w:hAnsi="Times New Roman" w:cs="Times New Roman"/>
          <w:color w:val="000000"/>
          <w:sz w:val="24"/>
          <w:szCs w:val="24"/>
        </w:rPr>
        <w:t xml:space="preserve"> according to the periods of the surgery. This stem had </w:t>
      </w:r>
      <w:proofErr w:type="gramStart"/>
      <w:r w:rsidR="00665940" w:rsidRPr="00963989">
        <w:rPr>
          <w:rFonts w:ascii="Times New Roman" w:eastAsia="Times New Roman" w:hAnsi="Times New Roman" w:cs="Times New Roman"/>
          <w:color w:val="000000"/>
          <w:sz w:val="24"/>
          <w:szCs w:val="24"/>
        </w:rPr>
        <w:t>been used</w:t>
      </w:r>
      <w:proofErr w:type="gramEnd"/>
      <w:r w:rsidR="00665940" w:rsidRPr="00963989">
        <w:rPr>
          <w:rFonts w:ascii="Times New Roman" w:eastAsia="Times New Roman" w:hAnsi="Times New Roman" w:cs="Times New Roman"/>
          <w:color w:val="000000"/>
          <w:sz w:val="24"/>
          <w:szCs w:val="24"/>
        </w:rPr>
        <w:t xml:space="preserve"> for all hips between February 1994 and May 1999 (defined as </w:t>
      </w:r>
      <w:r w:rsidR="003D592F" w:rsidRPr="00963989">
        <w:rPr>
          <w:rFonts w:ascii="Times New Roman" w:eastAsia="Times New Roman" w:hAnsi="Times New Roman" w:cs="Times New Roman"/>
          <w:color w:val="000000"/>
          <w:sz w:val="24"/>
          <w:szCs w:val="24"/>
        </w:rPr>
        <w:t xml:space="preserve">the </w:t>
      </w:r>
      <w:r w:rsidR="00665940" w:rsidRPr="00963989">
        <w:rPr>
          <w:rFonts w:ascii="Times New Roman" w:eastAsia="Times New Roman" w:hAnsi="Times New Roman" w:cs="Times New Roman"/>
          <w:color w:val="000000"/>
          <w:sz w:val="24"/>
          <w:szCs w:val="24"/>
        </w:rPr>
        <w:t>non</w:t>
      </w:r>
      <w:r w:rsidR="003D592F" w:rsidRPr="00963989">
        <w:rPr>
          <w:rFonts w:ascii="Times New Roman" w:eastAsia="Times New Roman" w:hAnsi="Times New Roman" w:cs="Times New Roman"/>
          <w:color w:val="000000"/>
          <w:sz w:val="24"/>
          <w:szCs w:val="24"/>
        </w:rPr>
        <w:t>-</w:t>
      </w:r>
      <w:r w:rsidR="00665940" w:rsidRPr="00963989">
        <w:rPr>
          <w:rFonts w:ascii="Times New Roman" w:eastAsia="Times New Roman" w:hAnsi="Times New Roman" w:cs="Times New Roman"/>
          <w:color w:val="000000"/>
          <w:sz w:val="24"/>
          <w:szCs w:val="24"/>
        </w:rPr>
        <w:t xml:space="preserve">selection period). Between June 1999 and August 2003 (defined as </w:t>
      </w:r>
      <w:r w:rsidR="003D592F" w:rsidRPr="00963989">
        <w:rPr>
          <w:rFonts w:ascii="Times New Roman" w:eastAsia="Times New Roman" w:hAnsi="Times New Roman" w:cs="Times New Roman"/>
          <w:color w:val="000000"/>
          <w:sz w:val="24"/>
          <w:szCs w:val="24"/>
        </w:rPr>
        <w:t xml:space="preserve">the </w:t>
      </w:r>
      <w:r w:rsidR="00665940" w:rsidRPr="00963989">
        <w:rPr>
          <w:rFonts w:ascii="Times New Roman" w:eastAsia="Times New Roman" w:hAnsi="Times New Roman" w:cs="Times New Roman"/>
          <w:color w:val="000000"/>
          <w:sz w:val="24"/>
          <w:szCs w:val="24"/>
        </w:rPr>
        <w:t>selection period), we had used this stem as a first choice, but selected other stems (straight</w:t>
      </w:r>
      <w:r w:rsidR="003D592F" w:rsidRPr="00963989">
        <w:rPr>
          <w:rFonts w:ascii="Times New Roman" w:eastAsia="Times New Roman" w:hAnsi="Times New Roman" w:cs="Times New Roman"/>
          <w:color w:val="000000"/>
          <w:sz w:val="24"/>
          <w:szCs w:val="24"/>
        </w:rPr>
        <w:t>-</w:t>
      </w:r>
      <w:r w:rsidR="00665940" w:rsidRPr="00963989">
        <w:rPr>
          <w:rFonts w:ascii="Times New Roman" w:eastAsia="Times New Roman" w:hAnsi="Times New Roman" w:cs="Times New Roman"/>
          <w:color w:val="000000"/>
          <w:sz w:val="24"/>
          <w:szCs w:val="24"/>
        </w:rPr>
        <w:t xml:space="preserve">taper type or modular type) when the Anatomic Fiber Metal plus stem </w:t>
      </w:r>
      <w:r w:rsidR="003D592F" w:rsidRPr="00963989">
        <w:rPr>
          <w:rFonts w:ascii="Times New Roman" w:eastAsia="Times New Roman" w:hAnsi="Times New Roman" w:cs="Times New Roman"/>
          <w:color w:val="000000"/>
          <w:sz w:val="24"/>
          <w:szCs w:val="24"/>
        </w:rPr>
        <w:t xml:space="preserve">did </w:t>
      </w:r>
      <w:r w:rsidR="00665940" w:rsidRPr="00963989">
        <w:rPr>
          <w:rFonts w:ascii="Times New Roman" w:eastAsia="Times New Roman" w:hAnsi="Times New Roman" w:cs="Times New Roman"/>
          <w:color w:val="000000"/>
          <w:sz w:val="24"/>
          <w:szCs w:val="24"/>
        </w:rPr>
        <w:t xml:space="preserve">not fit the shape of </w:t>
      </w:r>
      <w:ins w:id="102" w:author="Author">
        <w:r>
          <w:rPr>
            <w:rFonts w:ascii="Times New Roman" w:eastAsia="Times New Roman" w:hAnsi="Times New Roman" w:cs="Times New Roman"/>
            <w:color w:val="000000"/>
            <w:sz w:val="24"/>
            <w:szCs w:val="24"/>
          </w:rPr>
          <w:t xml:space="preserve">the </w:t>
        </w:r>
      </w:ins>
      <w:r w:rsidR="00665940" w:rsidRPr="00963989">
        <w:rPr>
          <w:rFonts w:ascii="Times New Roman" w:eastAsia="Times New Roman" w:hAnsi="Times New Roman" w:cs="Times New Roman"/>
          <w:color w:val="000000"/>
          <w:sz w:val="24"/>
          <w:szCs w:val="24"/>
        </w:rPr>
        <w:t xml:space="preserve">medullar canal in </w:t>
      </w:r>
      <w:ins w:id="103" w:author="Author">
        <w:r>
          <w:rPr>
            <w:rFonts w:ascii="Times New Roman" w:eastAsia="Times New Roman" w:hAnsi="Times New Roman" w:cs="Times New Roman"/>
            <w:color w:val="000000"/>
            <w:sz w:val="24"/>
            <w:szCs w:val="24"/>
          </w:rPr>
          <w:t xml:space="preserve">the </w:t>
        </w:r>
      </w:ins>
      <w:del w:id="104" w:author="Author">
        <w:r w:rsidR="00665940" w:rsidRPr="00963989" w:rsidDel="00046A16">
          <w:rPr>
            <w:rFonts w:ascii="Times New Roman" w:eastAsia="Times New Roman" w:hAnsi="Times New Roman" w:cs="Times New Roman"/>
            <w:color w:val="000000"/>
            <w:sz w:val="24"/>
            <w:szCs w:val="24"/>
          </w:rPr>
          <w:delText>an</w:delText>
        </w:r>
      </w:del>
      <w:r w:rsidR="00665940" w:rsidRPr="00963989">
        <w:rPr>
          <w:rFonts w:ascii="Times New Roman" w:eastAsia="Times New Roman" w:hAnsi="Times New Roman" w:cs="Times New Roman"/>
          <w:color w:val="000000"/>
          <w:sz w:val="24"/>
          <w:szCs w:val="24"/>
        </w:rPr>
        <w:t xml:space="preserve"> anteroposterior (AP) radiograph. </w:t>
      </w:r>
      <w:r w:rsidR="003D592F" w:rsidRPr="00963989">
        <w:rPr>
          <w:rFonts w:ascii="Times New Roman" w:eastAsia="Times New Roman" w:hAnsi="Times New Roman" w:cs="Times New Roman"/>
          <w:color w:val="000000"/>
          <w:sz w:val="24"/>
          <w:szCs w:val="24"/>
        </w:rPr>
        <w:t>These cases accounted</w:t>
      </w:r>
      <w:r w:rsidR="00665940" w:rsidRPr="00963989">
        <w:rPr>
          <w:rFonts w:ascii="Times New Roman" w:eastAsia="Times New Roman" w:hAnsi="Times New Roman" w:cs="Times New Roman"/>
          <w:color w:val="000000"/>
          <w:sz w:val="24"/>
          <w:szCs w:val="24"/>
        </w:rPr>
        <w:t xml:space="preserve"> for 48</w:t>
      </w:r>
      <w:r w:rsidR="004D1F22" w:rsidRPr="00963989">
        <w:rPr>
          <w:rFonts w:ascii="Times New Roman" w:eastAsia="Times New Roman" w:hAnsi="Times New Roman" w:cs="Times New Roman"/>
          <w:color w:val="000000"/>
          <w:sz w:val="24"/>
          <w:szCs w:val="24"/>
        </w:rPr>
        <w:t xml:space="preserve"> %</w:t>
      </w:r>
      <w:r w:rsidR="00665940" w:rsidRPr="00963989">
        <w:rPr>
          <w:rFonts w:ascii="Times New Roman" w:eastAsia="Times New Roman" w:hAnsi="Times New Roman" w:cs="Times New Roman"/>
          <w:color w:val="000000"/>
          <w:sz w:val="24"/>
          <w:szCs w:val="24"/>
        </w:rPr>
        <w:t xml:space="preserve"> of all </w:t>
      </w:r>
      <w:proofErr w:type="spellStart"/>
      <w:r w:rsidR="00665940" w:rsidRPr="00963989">
        <w:rPr>
          <w:rFonts w:ascii="Times New Roman" w:eastAsia="Times New Roman" w:hAnsi="Times New Roman" w:cs="Times New Roman"/>
          <w:color w:val="000000"/>
          <w:sz w:val="24"/>
          <w:szCs w:val="24"/>
        </w:rPr>
        <w:t>THA</w:t>
      </w:r>
      <w:proofErr w:type="spellEnd"/>
      <w:r w:rsidR="00665940" w:rsidRPr="00963989">
        <w:rPr>
          <w:rFonts w:ascii="Times New Roman" w:eastAsia="Times New Roman" w:hAnsi="Times New Roman" w:cs="Times New Roman"/>
          <w:color w:val="000000"/>
          <w:sz w:val="24"/>
          <w:szCs w:val="24"/>
        </w:rPr>
        <w:t xml:space="preserve"> cases. Of the 155 hips </w:t>
      </w:r>
      <w:r w:rsidR="00821283" w:rsidRPr="00963989">
        <w:rPr>
          <w:rFonts w:ascii="Times New Roman" w:eastAsia="Times New Roman" w:hAnsi="Times New Roman" w:cs="Times New Roman"/>
          <w:color w:val="000000"/>
          <w:sz w:val="24"/>
          <w:szCs w:val="24"/>
        </w:rPr>
        <w:t>included in</w:t>
      </w:r>
      <w:r w:rsidR="003D592F" w:rsidRPr="00963989">
        <w:rPr>
          <w:rFonts w:ascii="Times New Roman" w:eastAsia="Times New Roman" w:hAnsi="Times New Roman" w:cs="Times New Roman"/>
          <w:color w:val="000000"/>
          <w:sz w:val="24"/>
          <w:szCs w:val="24"/>
        </w:rPr>
        <w:t xml:space="preserve"> the present study</w:t>
      </w:r>
      <w:r w:rsidR="00665940" w:rsidRPr="00963989">
        <w:rPr>
          <w:rFonts w:ascii="Times New Roman" w:eastAsia="Times New Roman" w:hAnsi="Times New Roman" w:cs="Times New Roman"/>
          <w:color w:val="000000"/>
          <w:sz w:val="24"/>
          <w:szCs w:val="24"/>
        </w:rPr>
        <w:t xml:space="preserve">, 62 hips </w:t>
      </w:r>
      <w:proofErr w:type="gramStart"/>
      <w:r w:rsidR="00665940" w:rsidRPr="00963989">
        <w:rPr>
          <w:rFonts w:ascii="Times New Roman" w:eastAsia="Times New Roman" w:hAnsi="Times New Roman" w:cs="Times New Roman"/>
          <w:color w:val="000000"/>
          <w:sz w:val="24"/>
          <w:szCs w:val="24"/>
        </w:rPr>
        <w:t>were operated</w:t>
      </w:r>
      <w:proofErr w:type="gramEnd"/>
      <w:r w:rsidR="00665940" w:rsidRPr="00963989">
        <w:rPr>
          <w:rFonts w:ascii="Times New Roman" w:eastAsia="Times New Roman" w:hAnsi="Times New Roman" w:cs="Times New Roman"/>
          <w:color w:val="000000"/>
          <w:sz w:val="24"/>
          <w:szCs w:val="24"/>
        </w:rPr>
        <w:t xml:space="preserve"> </w:t>
      </w:r>
      <w:r w:rsidR="003D592F" w:rsidRPr="00963989">
        <w:rPr>
          <w:rFonts w:ascii="Times New Roman" w:eastAsia="Times New Roman" w:hAnsi="Times New Roman" w:cs="Times New Roman"/>
          <w:color w:val="000000"/>
          <w:sz w:val="24"/>
          <w:szCs w:val="24"/>
        </w:rPr>
        <w:t xml:space="preserve">on </w:t>
      </w:r>
      <w:r w:rsidR="00665940" w:rsidRPr="00963989">
        <w:rPr>
          <w:rFonts w:ascii="Times New Roman" w:eastAsia="Times New Roman" w:hAnsi="Times New Roman" w:cs="Times New Roman"/>
          <w:color w:val="000000"/>
          <w:sz w:val="24"/>
          <w:szCs w:val="24"/>
        </w:rPr>
        <w:t>in the non</w:t>
      </w:r>
      <w:r w:rsidR="003D592F" w:rsidRPr="00963989">
        <w:rPr>
          <w:rFonts w:ascii="Times New Roman" w:eastAsia="Times New Roman" w:hAnsi="Times New Roman" w:cs="Times New Roman"/>
          <w:color w:val="000000"/>
          <w:sz w:val="24"/>
          <w:szCs w:val="24"/>
        </w:rPr>
        <w:t>-</w:t>
      </w:r>
      <w:r w:rsidR="00665940" w:rsidRPr="00963989">
        <w:rPr>
          <w:rFonts w:ascii="Times New Roman" w:eastAsia="Times New Roman" w:hAnsi="Times New Roman" w:cs="Times New Roman"/>
          <w:color w:val="000000"/>
          <w:sz w:val="24"/>
          <w:szCs w:val="24"/>
        </w:rPr>
        <w:t>selection period</w:t>
      </w:r>
      <w:r w:rsidR="00444BE9" w:rsidRPr="00963989">
        <w:rPr>
          <w:rFonts w:ascii="Times New Roman" w:eastAsia="Times New Roman" w:hAnsi="Times New Roman" w:cs="Times New Roman"/>
          <w:color w:val="000000"/>
          <w:sz w:val="24"/>
          <w:szCs w:val="24"/>
        </w:rPr>
        <w:t>,</w:t>
      </w:r>
      <w:r w:rsidR="00665940" w:rsidRPr="00963989">
        <w:rPr>
          <w:rFonts w:ascii="Times New Roman" w:eastAsia="Times New Roman" w:hAnsi="Times New Roman" w:cs="Times New Roman"/>
          <w:color w:val="000000"/>
          <w:sz w:val="24"/>
          <w:szCs w:val="24"/>
        </w:rPr>
        <w:t xml:space="preserve"> and 93 </w:t>
      </w:r>
      <w:r w:rsidR="003D592F" w:rsidRPr="00963989">
        <w:rPr>
          <w:rFonts w:ascii="Times New Roman" w:eastAsia="Times New Roman" w:hAnsi="Times New Roman" w:cs="Times New Roman"/>
          <w:color w:val="000000"/>
          <w:sz w:val="24"/>
          <w:szCs w:val="24"/>
        </w:rPr>
        <w:t xml:space="preserve">were operated on </w:t>
      </w:r>
      <w:r w:rsidR="00665940" w:rsidRPr="00963989">
        <w:rPr>
          <w:rFonts w:ascii="Times New Roman" w:eastAsia="Times New Roman" w:hAnsi="Times New Roman" w:cs="Times New Roman"/>
          <w:color w:val="000000"/>
          <w:sz w:val="24"/>
          <w:szCs w:val="24"/>
        </w:rPr>
        <w:t>in the selection period.</w:t>
      </w:r>
      <w:r w:rsidR="00152C31" w:rsidRPr="00963989">
        <w:rPr>
          <w:rFonts w:ascii="Times New Roman" w:eastAsia="Times New Roman" w:hAnsi="Times New Roman" w:cs="Times New Roman"/>
          <w:color w:val="000000"/>
          <w:sz w:val="24"/>
          <w:szCs w:val="24"/>
        </w:rPr>
        <w:t xml:space="preserve"> </w:t>
      </w:r>
      <w:r w:rsidR="00665940" w:rsidRPr="00963989">
        <w:rPr>
          <w:rFonts w:ascii="Times New Roman" w:eastAsia="Times New Roman" w:hAnsi="Times New Roman" w:cs="Times New Roman"/>
          <w:color w:val="000000"/>
          <w:sz w:val="24"/>
          <w:szCs w:val="24"/>
        </w:rPr>
        <w:t xml:space="preserve">The acetabular components were </w:t>
      </w:r>
      <w:proofErr w:type="spellStart"/>
      <w:r w:rsidR="00665940" w:rsidRPr="00963989">
        <w:rPr>
          <w:rFonts w:ascii="Times New Roman" w:eastAsia="Times New Roman" w:hAnsi="Times New Roman" w:cs="Times New Roman"/>
          <w:color w:val="000000"/>
          <w:sz w:val="24"/>
          <w:szCs w:val="24"/>
        </w:rPr>
        <w:t>cementless</w:t>
      </w:r>
      <w:proofErr w:type="spellEnd"/>
      <w:r w:rsidR="00665940" w:rsidRPr="00963989">
        <w:rPr>
          <w:rFonts w:ascii="Times New Roman" w:eastAsia="Times New Roman" w:hAnsi="Times New Roman" w:cs="Times New Roman"/>
          <w:color w:val="000000"/>
          <w:sz w:val="24"/>
          <w:szCs w:val="24"/>
        </w:rPr>
        <w:t xml:space="preserve"> spherical cups: </w:t>
      </w:r>
      <w:proofErr w:type="spellStart"/>
      <w:r w:rsidR="00665940" w:rsidRPr="00963989">
        <w:rPr>
          <w:rFonts w:ascii="Times New Roman" w:eastAsia="Times New Roman" w:hAnsi="Times New Roman" w:cs="Times New Roman"/>
          <w:color w:val="000000"/>
          <w:sz w:val="24"/>
          <w:szCs w:val="24"/>
        </w:rPr>
        <w:t>HGP</w:t>
      </w:r>
      <w:proofErr w:type="spellEnd"/>
      <w:r w:rsidR="00665940" w:rsidRPr="00963989">
        <w:rPr>
          <w:rFonts w:ascii="Times New Roman" w:eastAsia="Times New Roman" w:hAnsi="Times New Roman" w:cs="Times New Roman"/>
          <w:color w:val="000000"/>
          <w:sz w:val="24"/>
          <w:szCs w:val="24"/>
        </w:rPr>
        <w:t xml:space="preserve">-II (Zimmer) for 22 hips and Trilogy (Zimmer) for 115 hips. The modular head </w:t>
      </w:r>
      <w:proofErr w:type="gramStart"/>
      <w:r w:rsidR="00665940" w:rsidRPr="00963989">
        <w:rPr>
          <w:rFonts w:ascii="Times New Roman" w:eastAsia="Times New Roman" w:hAnsi="Times New Roman" w:cs="Times New Roman"/>
          <w:color w:val="000000"/>
          <w:sz w:val="24"/>
          <w:szCs w:val="24"/>
        </w:rPr>
        <w:t>was made</w:t>
      </w:r>
      <w:proofErr w:type="gramEnd"/>
      <w:r w:rsidR="00665940" w:rsidRPr="00963989">
        <w:rPr>
          <w:rFonts w:ascii="Times New Roman" w:eastAsia="Times New Roman" w:hAnsi="Times New Roman" w:cs="Times New Roman"/>
          <w:color w:val="000000"/>
          <w:sz w:val="24"/>
          <w:szCs w:val="24"/>
        </w:rPr>
        <w:t xml:space="preserve"> of cobalt chromium alloy. </w:t>
      </w:r>
      <w:commentRangeStart w:id="105"/>
      <w:r w:rsidR="00665940" w:rsidRPr="00963989">
        <w:rPr>
          <w:rFonts w:ascii="Times New Roman" w:eastAsia="Times New Roman" w:hAnsi="Times New Roman" w:cs="Times New Roman"/>
          <w:color w:val="000000"/>
          <w:sz w:val="24"/>
          <w:szCs w:val="24"/>
        </w:rPr>
        <w:t xml:space="preserve">The polyethylene of the acetabular liner was conventional for 51 hips and </w:t>
      </w:r>
      <w:commentRangeStart w:id="106"/>
      <w:r w:rsidR="00665940" w:rsidRPr="00963989">
        <w:rPr>
          <w:rFonts w:ascii="Times New Roman" w:eastAsia="Times New Roman" w:hAnsi="Times New Roman" w:cs="Times New Roman"/>
          <w:color w:val="000000"/>
          <w:sz w:val="24"/>
          <w:szCs w:val="24"/>
        </w:rPr>
        <w:t>crosslinked</w:t>
      </w:r>
      <w:commentRangeEnd w:id="106"/>
      <w:r w:rsidR="00410EE9" w:rsidRPr="00963989">
        <w:rPr>
          <w:rStyle w:val="CommentReference"/>
        </w:rPr>
        <w:commentReference w:id="106"/>
      </w:r>
      <w:r w:rsidR="00665940" w:rsidRPr="00963989">
        <w:rPr>
          <w:rFonts w:ascii="Times New Roman" w:eastAsia="Times New Roman" w:hAnsi="Times New Roman" w:cs="Times New Roman"/>
          <w:color w:val="000000"/>
          <w:sz w:val="24"/>
          <w:szCs w:val="24"/>
        </w:rPr>
        <w:t xml:space="preserve"> for 76 hips.</w:t>
      </w:r>
      <w:commentRangeEnd w:id="105"/>
      <w:r w:rsidR="00444BE9" w:rsidRPr="00963989">
        <w:rPr>
          <w:rStyle w:val="CommentReference"/>
        </w:rPr>
        <w:commentReference w:id="105"/>
      </w:r>
    </w:p>
    <w:p w14:paraId="3A34CD8B" w14:textId="77777777" w:rsidR="00152C31" w:rsidRPr="008B0581" w:rsidRDefault="00152C31" w:rsidP="00665940">
      <w:pPr>
        <w:shd w:val="clear" w:color="auto" w:fill="FFFFFF"/>
        <w:spacing w:before="180" w:after="180" w:line="300" w:lineRule="atLeast"/>
        <w:jc w:val="both"/>
        <w:rPr>
          <w:del w:id="107" w:author="Author"/>
          <w:rFonts w:ascii="Times New Roman" w:eastAsia="Times New Roman" w:hAnsi="Times New Roman" w:cs="Times New Roman"/>
          <w:i/>
          <w:iCs/>
          <w:color w:val="000000"/>
          <w:sz w:val="24"/>
          <w:szCs w:val="24"/>
        </w:rPr>
      </w:pPr>
    </w:p>
    <w:p w14:paraId="4F834963" w14:textId="63B8030F" w:rsidR="00152C31" w:rsidRPr="008B0581" w:rsidRDefault="00152C31" w:rsidP="00665940">
      <w:pPr>
        <w:shd w:val="clear" w:color="auto" w:fill="FFFFFF"/>
        <w:spacing w:before="180" w:after="180" w:line="300" w:lineRule="atLeast"/>
        <w:jc w:val="both"/>
        <w:rPr>
          <w:ins w:id="108" w:author="Author"/>
          <w:rFonts w:ascii="Times New Roman" w:eastAsia="Times New Roman" w:hAnsi="Times New Roman" w:cs="Times New Roman"/>
          <w:i/>
          <w:iCs/>
          <w:color w:val="000000"/>
          <w:sz w:val="24"/>
          <w:szCs w:val="24"/>
        </w:rPr>
      </w:pPr>
      <w:ins w:id="109" w:author="Author">
        <w:r w:rsidRPr="008B0581">
          <w:rPr>
            <w:rFonts w:ascii="Times New Roman" w:eastAsia="Times New Roman" w:hAnsi="Times New Roman" w:cs="Times New Roman"/>
            <w:i/>
            <w:iCs/>
            <w:color w:val="000000"/>
            <w:sz w:val="24"/>
            <w:szCs w:val="24"/>
          </w:rPr>
          <w:t>Analysis of Metaphyseal Fit</w:t>
        </w:r>
      </w:ins>
    </w:p>
    <w:p w14:paraId="3CE8AEA4" w14:textId="34AE1567" w:rsidR="00665940" w:rsidRPr="00963989" w:rsidRDefault="00665940" w:rsidP="00665940">
      <w:pPr>
        <w:shd w:val="clear" w:color="auto" w:fill="FFFFFF"/>
        <w:spacing w:after="0" w:line="300" w:lineRule="atLeast"/>
        <w:jc w:val="both"/>
        <w:rPr>
          <w:rFonts w:ascii="Times New Roman" w:eastAsia="Times New Roman" w:hAnsi="Times New Roman" w:cs="Times New Roman"/>
          <w:color w:val="000000"/>
          <w:sz w:val="24"/>
          <w:szCs w:val="24"/>
        </w:rPr>
      </w:pPr>
      <w:r w:rsidRPr="00963989">
        <w:rPr>
          <w:rFonts w:ascii="Times New Roman" w:eastAsia="Times New Roman" w:hAnsi="Times New Roman" w:cs="Times New Roman"/>
          <w:color w:val="000000"/>
          <w:sz w:val="24"/>
          <w:szCs w:val="24"/>
        </w:rPr>
        <w:t>We evaluated the metaphyseal fit on the postoperative AP radiograph and divided all hips into two groups (Figure</w:t>
      </w:r>
      <w:r w:rsidR="003D592F" w:rsidRPr="00963989">
        <w:rPr>
          <w:rFonts w:ascii="Times New Roman" w:eastAsia="Times New Roman" w:hAnsi="Times New Roman" w:cs="Times New Roman"/>
          <w:color w:val="000000"/>
          <w:sz w:val="24"/>
          <w:szCs w:val="24"/>
        </w:rPr>
        <w:t xml:space="preserve"> </w:t>
      </w:r>
      <w:hyperlink r:id="rId16" w:tgtFrame="_blank" w:history="1">
        <w:r w:rsidRPr="00963989">
          <w:rPr>
            <w:rFonts w:ascii="Times New Roman" w:eastAsia="Times New Roman" w:hAnsi="Times New Roman" w:cs="Times New Roman"/>
            <w:color w:val="418B34"/>
            <w:sz w:val="24"/>
            <w:szCs w:val="24"/>
            <w:bdr w:val="none" w:sz="0" w:space="0" w:color="auto" w:frame="1"/>
          </w:rPr>
          <w:t>2</w:t>
        </w:r>
      </w:hyperlink>
      <w:r w:rsidRPr="00963989">
        <w:rPr>
          <w:rFonts w:ascii="Times New Roman" w:eastAsia="Times New Roman" w:hAnsi="Times New Roman" w:cs="Times New Roman"/>
          <w:color w:val="000000"/>
          <w:sz w:val="24"/>
          <w:szCs w:val="24"/>
        </w:rPr>
        <w:t xml:space="preserve">). The metaphyseal fit </w:t>
      </w:r>
      <w:proofErr w:type="gramStart"/>
      <w:r w:rsidRPr="00963989">
        <w:rPr>
          <w:rFonts w:ascii="Times New Roman" w:eastAsia="Times New Roman" w:hAnsi="Times New Roman" w:cs="Times New Roman"/>
          <w:color w:val="000000"/>
          <w:sz w:val="24"/>
          <w:szCs w:val="24"/>
        </w:rPr>
        <w:t xml:space="preserve">was </w:t>
      </w:r>
      <w:ins w:id="110" w:author="Author">
        <w:r w:rsidR="00046A16">
          <w:rPr>
            <w:rFonts w:ascii="Times New Roman" w:eastAsia="Times New Roman" w:hAnsi="Times New Roman" w:cs="Times New Roman"/>
            <w:color w:val="000000"/>
            <w:sz w:val="24"/>
            <w:szCs w:val="24"/>
          </w:rPr>
          <w:t>considered</w:t>
        </w:r>
        <w:proofErr w:type="gramEnd"/>
        <w:r w:rsidR="00046A16">
          <w:rPr>
            <w:rFonts w:ascii="Times New Roman" w:eastAsia="Times New Roman" w:hAnsi="Times New Roman" w:cs="Times New Roman"/>
            <w:color w:val="000000"/>
            <w:sz w:val="24"/>
            <w:szCs w:val="24"/>
          </w:rPr>
          <w:t xml:space="preserve"> </w:t>
        </w:r>
      </w:ins>
      <w:del w:id="111" w:author="Author">
        <w:r w:rsidRPr="00963989" w:rsidDel="00046A16">
          <w:rPr>
            <w:rFonts w:ascii="Times New Roman" w:eastAsia="Times New Roman" w:hAnsi="Times New Roman" w:cs="Times New Roman"/>
            <w:color w:val="000000"/>
            <w:sz w:val="24"/>
            <w:szCs w:val="24"/>
          </w:rPr>
          <w:delText xml:space="preserve">defined as </w:delText>
        </w:r>
      </w:del>
      <w:r w:rsidRPr="00963989">
        <w:rPr>
          <w:rFonts w:ascii="Times New Roman" w:eastAsia="Times New Roman" w:hAnsi="Times New Roman" w:cs="Times New Roman"/>
          <w:color w:val="000000"/>
          <w:sz w:val="24"/>
          <w:szCs w:val="24"/>
        </w:rPr>
        <w:t xml:space="preserve">good if the medial side of the stem was in contact with the endosteum of the medial femoral cortex through the area of proximal fiber-mesh coating. The metaphyseal fit was </w:t>
      </w:r>
      <w:ins w:id="112" w:author="Author">
        <w:r w:rsidR="00046A16">
          <w:rPr>
            <w:rFonts w:ascii="Times New Roman" w:eastAsia="Times New Roman" w:hAnsi="Times New Roman" w:cs="Times New Roman"/>
            <w:color w:val="000000"/>
            <w:sz w:val="24"/>
            <w:szCs w:val="24"/>
          </w:rPr>
          <w:t xml:space="preserve">considered </w:t>
        </w:r>
      </w:ins>
      <w:del w:id="113" w:author="Author">
        <w:r w:rsidRPr="00963989" w:rsidDel="00046A16">
          <w:rPr>
            <w:rFonts w:ascii="Times New Roman" w:eastAsia="Times New Roman" w:hAnsi="Times New Roman" w:cs="Times New Roman"/>
            <w:color w:val="000000"/>
            <w:sz w:val="24"/>
            <w:szCs w:val="24"/>
          </w:rPr>
          <w:delText xml:space="preserve">defined as </w:delText>
        </w:r>
      </w:del>
      <w:r w:rsidRPr="00963989">
        <w:rPr>
          <w:rFonts w:ascii="Times New Roman" w:eastAsia="Times New Roman" w:hAnsi="Times New Roman" w:cs="Times New Roman"/>
          <w:color w:val="000000"/>
          <w:sz w:val="24"/>
          <w:szCs w:val="24"/>
        </w:rPr>
        <w:t xml:space="preserve">poor if the medial side of the stem was not in contact with the endosteum of the medial femoral cortex at any point </w:t>
      </w:r>
      <w:proofErr w:type="gramStart"/>
      <w:r w:rsidRPr="00963989">
        <w:rPr>
          <w:rFonts w:ascii="Times New Roman" w:eastAsia="Times New Roman" w:hAnsi="Times New Roman" w:cs="Times New Roman"/>
          <w:color w:val="000000"/>
          <w:sz w:val="24"/>
          <w:szCs w:val="24"/>
        </w:rPr>
        <w:t>in the area of</w:t>
      </w:r>
      <w:proofErr w:type="gramEnd"/>
      <w:r w:rsidRPr="00963989">
        <w:rPr>
          <w:rFonts w:ascii="Times New Roman" w:eastAsia="Times New Roman" w:hAnsi="Times New Roman" w:cs="Times New Roman"/>
          <w:color w:val="000000"/>
          <w:sz w:val="24"/>
          <w:szCs w:val="24"/>
        </w:rPr>
        <w:t xml:space="preserve"> proximal fiber-mesh coating. </w:t>
      </w:r>
      <w:r w:rsidR="003D592F" w:rsidRPr="00963989">
        <w:rPr>
          <w:rFonts w:ascii="Times New Roman" w:eastAsia="Times New Roman" w:hAnsi="Times New Roman" w:cs="Times New Roman"/>
          <w:color w:val="000000"/>
          <w:sz w:val="24"/>
          <w:szCs w:val="24"/>
        </w:rPr>
        <w:t>In the poor metaphyseal fit cases, w</w:t>
      </w:r>
      <w:r w:rsidRPr="00963989">
        <w:rPr>
          <w:rFonts w:ascii="Times New Roman" w:eastAsia="Times New Roman" w:hAnsi="Times New Roman" w:cs="Times New Roman"/>
          <w:color w:val="000000"/>
          <w:sz w:val="24"/>
          <w:szCs w:val="24"/>
        </w:rPr>
        <w:t>e calculated the canal-filling ratio (CFR) at the distal end of the lesser trochanter and at the distal end of the stem to evaluate the stem size.</w:t>
      </w:r>
    </w:p>
    <w:p w14:paraId="33649105" w14:textId="77777777" w:rsidR="00A90352" w:rsidRPr="00963989" w:rsidRDefault="00A90352" w:rsidP="00665940">
      <w:pPr>
        <w:shd w:val="clear" w:color="auto" w:fill="FFFFFF"/>
        <w:spacing w:after="0" w:line="300" w:lineRule="atLeast"/>
        <w:jc w:val="both"/>
        <w:rPr>
          <w:rFonts w:ascii="Times New Roman" w:eastAsia="Times New Roman" w:hAnsi="Times New Roman" w:cs="Times New Roman"/>
          <w:color w:val="000000"/>
          <w:sz w:val="24"/>
          <w:szCs w:val="24"/>
        </w:rPr>
      </w:pPr>
    </w:p>
    <w:p w14:paraId="38319CD7" w14:textId="0709AFBD" w:rsidR="00A90352" w:rsidRPr="008B0581" w:rsidRDefault="00A90352" w:rsidP="00A90352">
      <w:pPr>
        <w:shd w:val="clear" w:color="auto" w:fill="FFFFFF"/>
        <w:spacing w:after="0" w:line="300" w:lineRule="atLeast"/>
        <w:jc w:val="center"/>
        <w:rPr>
          <w:rFonts w:ascii="Times New Roman" w:eastAsia="Times New Roman" w:hAnsi="Times New Roman" w:cs="Times New Roman"/>
          <w:b/>
          <w:bCs/>
          <w:color w:val="000000"/>
          <w:sz w:val="24"/>
          <w:szCs w:val="24"/>
        </w:rPr>
      </w:pPr>
      <w:commentRangeStart w:id="114"/>
      <w:r w:rsidRPr="008B0581">
        <w:rPr>
          <w:rFonts w:ascii="Times New Roman" w:eastAsia="Times New Roman" w:hAnsi="Times New Roman" w:cs="Times New Roman"/>
          <w:b/>
          <w:bCs/>
          <w:color w:val="000000"/>
          <w:sz w:val="24"/>
          <w:szCs w:val="24"/>
        </w:rPr>
        <w:t>INSERT FIGURE 2 HERE</w:t>
      </w:r>
      <w:commentRangeEnd w:id="114"/>
      <w:r w:rsidR="00BD22A3" w:rsidRPr="00963989">
        <w:rPr>
          <w:rStyle w:val="CommentReference"/>
        </w:rPr>
        <w:commentReference w:id="114"/>
      </w:r>
    </w:p>
    <w:p w14:paraId="16BE2E02" w14:textId="77777777" w:rsidR="00A90352" w:rsidRPr="00963989" w:rsidRDefault="00A90352" w:rsidP="00665940">
      <w:pPr>
        <w:shd w:val="clear" w:color="auto" w:fill="FFFFFF"/>
        <w:spacing w:after="0" w:line="300" w:lineRule="atLeast"/>
        <w:jc w:val="both"/>
        <w:rPr>
          <w:del w:id="115" w:author="Author"/>
          <w:rFonts w:ascii="Times New Roman" w:eastAsia="Times New Roman" w:hAnsi="Times New Roman" w:cs="Times New Roman"/>
          <w:color w:val="000000"/>
          <w:sz w:val="24"/>
          <w:szCs w:val="24"/>
        </w:rPr>
      </w:pPr>
    </w:p>
    <w:p w14:paraId="4C4E8478" w14:textId="77777777" w:rsidR="00A90352" w:rsidRPr="00963989" w:rsidRDefault="00A90352" w:rsidP="00665940">
      <w:pPr>
        <w:shd w:val="clear" w:color="auto" w:fill="FFFFFF"/>
        <w:spacing w:after="0" w:line="300" w:lineRule="atLeast"/>
        <w:jc w:val="both"/>
        <w:rPr>
          <w:ins w:id="116" w:author="Author"/>
          <w:rFonts w:ascii="Times New Roman" w:eastAsia="Times New Roman" w:hAnsi="Times New Roman" w:cs="Times New Roman"/>
          <w:color w:val="000000"/>
          <w:sz w:val="24"/>
          <w:szCs w:val="24"/>
        </w:rPr>
      </w:pPr>
    </w:p>
    <w:p w14:paraId="1D39B5FC" w14:textId="06AC42FC" w:rsidR="00821283" w:rsidRPr="008B0581" w:rsidRDefault="00821283" w:rsidP="00B47B29">
      <w:pPr>
        <w:shd w:val="clear" w:color="auto" w:fill="FFFFFF"/>
        <w:spacing w:line="300" w:lineRule="atLeast"/>
        <w:jc w:val="both"/>
        <w:rPr>
          <w:ins w:id="117" w:author="Author"/>
          <w:rFonts w:ascii="Times New Roman" w:eastAsia="Times New Roman" w:hAnsi="Times New Roman" w:cs="Times New Roman"/>
          <w:i/>
          <w:iCs/>
          <w:color w:val="000000"/>
          <w:sz w:val="24"/>
          <w:szCs w:val="24"/>
        </w:rPr>
      </w:pPr>
      <w:ins w:id="118" w:author="Author">
        <w:r w:rsidRPr="008B0581">
          <w:rPr>
            <w:rFonts w:ascii="Times New Roman" w:eastAsia="Times New Roman" w:hAnsi="Times New Roman" w:cs="Times New Roman"/>
            <w:i/>
            <w:iCs/>
            <w:color w:val="000000"/>
            <w:sz w:val="24"/>
            <w:szCs w:val="24"/>
          </w:rPr>
          <w:t>Analysis of Biological Fixation</w:t>
        </w:r>
      </w:ins>
    </w:p>
    <w:p w14:paraId="09A9EB2C" w14:textId="7F0D1E59" w:rsidR="00665940" w:rsidRPr="00963989" w:rsidRDefault="00665940" w:rsidP="008B0581">
      <w:pPr>
        <w:shd w:val="clear" w:color="auto" w:fill="FFFFFF"/>
        <w:spacing w:line="300" w:lineRule="atLeast"/>
        <w:jc w:val="both"/>
        <w:rPr>
          <w:rFonts w:ascii="Times New Roman" w:eastAsia="Times New Roman" w:hAnsi="Times New Roman" w:cs="Times New Roman"/>
          <w:color w:val="000000"/>
          <w:sz w:val="24"/>
          <w:szCs w:val="24"/>
        </w:rPr>
      </w:pPr>
      <w:r w:rsidRPr="00963989">
        <w:rPr>
          <w:rFonts w:ascii="Times New Roman" w:eastAsia="Times New Roman" w:hAnsi="Times New Roman" w:cs="Times New Roman"/>
          <w:color w:val="000000"/>
          <w:sz w:val="24"/>
          <w:szCs w:val="24"/>
        </w:rPr>
        <w:t xml:space="preserve">We studied the fixation of the components and </w:t>
      </w:r>
      <w:ins w:id="119" w:author="Author">
        <w:r w:rsidR="00046A16">
          <w:rPr>
            <w:rFonts w:ascii="Times New Roman" w:eastAsia="Times New Roman" w:hAnsi="Times New Roman" w:cs="Times New Roman"/>
            <w:color w:val="000000"/>
            <w:sz w:val="24"/>
            <w:szCs w:val="24"/>
          </w:rPr>
          <w:t xml:space="preserve">the </w:t>
        </w:r>
      </w:ins>
      <w:r w:rsidRPr="00963989">
        <w:rPr>
          <w:rFonts w:ascii="Times New Roman" w:eastAsia="Times New Roman" w:hAnsi="Times New Roman" w:cs="Times New Roman"/>
          <w:color w:val="000000"/>
          <w:sz w:val="24"/>
          <w:szCs w:val="24"/>
        </w:rPr>
        <w:t>bone reaction on an AP radiograph at the final follow</w:t>
      </w:r>
      <w:r w:rsidR="003D592F" w:rsidRPr="00963989">
        <w:rPr>
          <w:rFonts w:ascii="Times New Roman" w:eastAsia="Times New Roman" w:hAnsi="Times New Roman" w:cs="Times New Roman"/>
          <w:color w:val="000000"/>
          <w:sz w:val="24"/>
          <w:szCs w:val="24"/>
        </w:rPr>
        <w:t>-</w:t>
      </w:r>
      <w:r w:rsidRPr="00963989">
        <w:rPr>
          <w:rFonts w:ascii="Times New Roman" w:eastAsia="Times New Roman" w:hAnsi="Times New Roman" w:cs="Times New Roman"/>
          <w:color w:val="000000"/>
          <w:sz w:val="24"/>
          <w:szCs w:val="24"/>
        </w:rPr>
        <w:t>up. The biological fixation of the stem was classified into bone ingrown fixation, stable fibrous fixation</w:t>
      </w:r>
      <w:ins w:id="120" w:author="Author">
        <w:r w:rsidR="00046A16">
          <w:rPr>
            <w:rFonts w:ascii="Times New Roman" w:eastAsia="Times New Roman" w:hAnsi="Times New Roman" w:cs="Times New Roman"/>
            <w:color w:val="000000"/>
            <w:sz w:val="24"/>
            <w:szCs w:val="24"/>
          </w:rPr>
          <w:t xml:space="preserve">, </w:t>
        </w:r>
      </w:ins>
      <w:del w:id="121" w:author="Author">
        <w:r w:rsidRPr="00963989" w:rsidDel="00046A16">
          <w:rPr>
            <w:rFonts w:ascii="Times New Roman" w:eastAsia="Times New Roman" w:hAnsi="Times New Roman" w:cs="Times New Roman"/>
            <w:color w:val="000000"/>
            <w:sz w:val="24"/>
            <w:szCs w:val="24"/>
          </w:rPr>
          <w:delText xml:space="preserve"> </w:delText>
        </w:r>
      </w:del>
      <w:r w:rsidRPr="00963989">
        <w:rPr>
          <w:rFonts w:ascii="Times New Roman" w:eastAsia="Times New Roman" w:hAnsi="Times New Roman" w:cs="Times New Roman"/>
          <w:color w:val="000000"/>
          <w:sz w:val="24"/>
          <w:szCs w:val="24"/>
        </w:rPr>
        <w:t>or unstable</w:t>
      </w:r>
      <w:r w:rsidR="003D592F" w:rsidRPr="00963989">
        <w:rPr>
          <w:rFonts w:ascii="Times New Roman" w:eastAsia="Times New Roman" w:hAnsi="Times New Roman" w:cs="Times New Roman"/>
          <w:color w:val="000000"/>
          <w:sz w:val="24"/>
          <w:szCs w:val="24"/>
        </w:rPr>
        <w:t xml:space="preserve"> fixation</w:t>
      </w:r>
      <w:r w:rsidRPr="00963989">
        <w:rPr>
          <w:rFonts w:ascii="Times New Roman" w:eastAsia="Times New Roman" w:hAnsi="Times New Roman" w:cs="Times New Roman"/>
          <w:color w:val="000000"/>
          <w:sz w:val="24"/>
          <w:szCs w:val="24"/>
        </w:rPr>
        <w:t xml:space="preserve"> according to </w:t>
      </w:r>
      <w:del w:id="122" w:author="Author">
        <w:r w:rsidRPr="00963989" w:rsidDel="00046A16">
          <w:rPr>
            <w:rFonts w:ascii="Times New Roman" w:eastAsia="Times New Roman" w:hAnsi="Times New Roman" w:cs="Times New Roman"/>
            <w:color w:val="000000"/>
            <w:sz w:val="24"/>
            <w:szCs w:val="24"/>
          </w:rPr>
          <w:delText xml:space="preserve">the method of </w:delText>
        </w:r>
      </w:del>
      <w:proofErr w:type="spellStart"/>
      <w:r w:rsidRPr="00963989">
        <w:rPr>
          <w:rFonts w:ascii="Times New Roman" w:eastAsia="Times New Roman" w:hAnsi="Times New Roman" w:cs="Times New Roman"/>
          <w:color w:val="000000"/>
          <w:sz w:val="24"/>
          <w:szCs w:val="24"/>
        </w:rPr>
        <w:t>Engh</w:t>
      </w:r>
      <w:proofErr w:type="spellEnd"/>
      <w:r w:rsidRPr="00963989">
        <w:rPr>
          <w:rFonts w:ascii="Times New Roman" w:eastAsia="Times New Roman" w:hAnsi="Times New Roman" w:cs="Times New Roman"/>
          <w:color w:val="000000"/>
          <w:sz w:val="24"/>
          <w:szCs w:val="24"/>
        </w:rPr>
        <w:t xml:space="preserve"> et al.</w:t>
      </w:r>
      <w:ins w:id="123" w:author="Author">
        <w:r w:rsidR="00046A16">
          <w:rPr>
            <w:rFonts w:ascii="Times New Roman" w:eastAsia="Times New Roman" w:hAnsi="Times New Roman" w:cs="Times New Roman"/>
            <w:color w:val="000000"/>
            <w:sz w:val="24"/>
            <w:szCs w:val="24"/>
          </w:rPr>
          <w:t>’s method.</w:t>
        </w:r>
      </w:ins>
      <w:r w:rsidRPr="00963989">
        <w:rPr>
          <w:rFonts w:ascii="Times New Roman" w:eastAsia="Times New Roman" w:hAnsi="Times New Roman" w:cs="Times New Roman"/>
          <w:color w:val="000000"/>
          <w:sz w:val="24"/>
          <w:szCs w:val="24"/>
        </w:rPr>
        <w:t xml:space="preserve"> [</w:t>
      </w:r>
      <w:hyperlink r:id="rId17" w:anchor="B4" w:history="1">
        <w:r w:rsidRPr="00963989">
          <w:rPr>
            <w:rFonts w:ascii="Times New Roman" w:eastAsia="Times New Roman" w:hAnsi="Times New Roman" w:cs="Times New Roman"/>
            <w:color w:val="418B34"/>
            <w:sz w:val="24"/>
            <w:szCs w:val="24"/>
            <w:bdr w:val="none" w:sz="0" w:space="0" w:color="auto" w:frame="1"/>
          </w:rPr>
          <w:t>4</w:t>
        </w:r>
      </w:hyperlink>
      <w:r w:rsidRPr="00963989">
        <w:rPr>
          <w:rFonts w:ascii="Times New Roman" w:eastAsia="Times New Roman" w:hAnsi="Times New Roman" w:cs="Times New Roman"/>
          <w:color w:val="000000"/>
          <w:sz w:val="24"/>
          <w:szCs w:val="24"/>
        </w:rPr>
        <w:t xml:space="preserve">] Unstable </w:t>
      </w:r>
      <w:r w:rsidR="003D592F" w:rsidRPr="00963989">
        <w:rPr>
          <w:rFonts w:ascii="Times New Roman" w:eastAsia="Times New Roman" w:hAnsi="Times New Roman" w:cs="Times New Roman"/>
          <w:color w:val="000000"/>
          <w:sz w:val="24"/>
          <w:szCs w:val="24"/>
        </w:rPr>
        <w:t xml:space="preserve">fixation </w:t>
      </w:r>
      <w:r w:rsidRPr="00963989">
        <w:rPr>
          <w:rFonts w:ascii="Times New Roman" w:eastAsia="Times New Roman" w:hAnsi="Times New Roman" w:cs="Times New Roman"/>
          <w:color w:val="000000"/>
          <w:sz w:val="24"/>
          <w:szCs w:val="24"/>
        </w:rPr>
        <w:t>was defined as loosening</w:t>
      </w:r>
      <w:r w:rsidR="003D592F" w:rsidRPr="00963989">
        <w:rPr>
          <w:rFonts w:ascii="Times New Roman" w:eastAsia="Times New Roman" w:hAnsi="Times New Roman" w:cs="Times New Roman"/>
          <w:color w:val="000000"/>
          <w:sz w:val="24"/>
          <w:szCs w:val="24"/>
        </w:rPr>
        <w:t xml:space="preserve"> of the stem. A</w:t>
      </w:r>
      <w:r w:rsidRPr="00963989">
        <w:rPr>
          <w:rFonts w:ascii="Times New Roman" w:eastAsia="Times New Roman" w:hAnsi="Times New Roman" w:cs="Times New Roman"/>
          <w:color w:val="000000"/>
          <w:sz w:val="24"/>
          <w:szCs w:val="24"/>
        </w:rPr>
        <w:t xml:space="preserve"> subsidence of more than </w:t>
      </w:r>
      <w:r w:rsidR="003D592F" w:rsidRPr="00963989">
        <w:rPr>
          <w:rFonts w:ascii="Times New Roman" w:eastAsia="Times New Roman" w:hAnsi="Times New Roman" w:cs="Times New Roman"/>
          <w:color w:val="000000"/>
          <w:sz w:val="24"/>
          <w:szCs w:val="24"/>
        </w:rPr>
        <w:t xml:space="preserve">4 </w:t>
      </w:r>
      <w:r w:rsidRPr="00963989">
        <w:rPr>
          <w:rFonts w:ascii="Times New Roman" w:eastAsia="Times New Roman" w:hAnsi="Times New Roman" w:cs="Times New Roman"/>
          <w:color w:val="000000"/>
          <w:sz w:val="24"/>
          <w:szCs w:val="24"/>
        </w:rPr>
        <w:t xml:space="preserve">mm </w:t>
      </w:r>
      <w:proofErr w:type="gramStart"/>
      <w:r w:rsidR="00821283" w:rsidRPr="00963989">
        <w:rPr>
          <w:rFonts w:ascii="Times New Roman" w:eastAsia="Times New Roman" w:hAnsi="Times New Roman" w:cs="Times New Roman"/>
          <w:color w:val="000000"/>
          <w:sz w:val="24"/>
          <w:szCs w:val="24"/>
        </w:rPr>
        <w:t>was considered</w:t>
      </w:r>
      <w:proofErr w:type="gramEnd"/>
      <w:r w:rsidRPr="00963989">
        <w:rPr>
          <w:rFonts w:ascii="Times New Roman" w:eastAsia="Times New Roman" w:hAnsi="Times New Roman" w:cs="Times New Roman"/>
          <w:color w:val="000000"/>
          <w:sz w:val="24"/>
          <w:szCs w:val="24"/>
        </w:rPr>
        <w:t xml:space="preserve"> significant. </w:t>
      </w:r>
      <w:commentRangeStart w:id="124"/>
      <w:r w:rsidR="003D592F" w:rsidRPr="00963989">
        <w:rPr>
          <w:rFonts w:ascii="Times New Roman" w:eastAsia="Times New Roman" w:hAnsi="Times New Roman" w:cs="Times New Roman"/>
          <w:color w:val="000000"/>
          <w:sz w:val="24"/>
          <w:szCs w:val="24"/>
        </w:rPr>
        <w:t>Loosening</w:t>
      </w:r>
      <w:commentRangeEnd w:id="124"/>
      <w:r w:rsidR="00444BE9" w:rsidRPr="00963989">
        <w:rPr>
          <w:rStyle w:val="CommentReference"/>
        </w:rPr>
        <w:commentReference w:id="124"/>
      </w:r>
      <w:r w:rsidR="003D592F" w:rsidRPr="00963989">
        <w:rPr>
          <w:rFonts w:ascii="Times New Roman" w:eastAsia="Times New Roman" w:hAnsi="Times New Roman" w:cs="Times New Roman"/>
          <w:color w:val="000000"/>
          <w:sz w:val="24"/>
          <w:szCs w:val="24"/>
        </w:rPr>
        <w:t xml:space="preserve"> was defined as t</w:t>
      </w:r>
      <w:r w:rsidRPr="00963989">
        <w:rPr>
          <w:rFonts w:ascii="Times New Roman" w:eastAsia="Times New Roman" w:hAnsi="Times New Roman" w:cs="Times New Roman"/>
          <w:color w:val="000000"/>
          <w:sz w:val="24"/>
          <w:szCs w:val="24"/>
        </w:rPr>
        <w:t xml:space="preserve">he acetabular component having </w:t>
      </w:r>
      <w:r w:rsidR="009E037F" w:rsidRPr="00963989">
        <w:rPr>
          <w:rFonts w:ascii="Times New Roman" w:eastAsia="Times New Roman" w:hAnsi="Times New Roman" w:cs="Times New Roman"/>
          <w:color w:val="000000"/>
          <w:sz w:val="24"/>
          <w:szCs w:val="24"/>
        </w:rPr>
        <w:t xml:space="preserve">a </w:t>
      </w:r>
      <w:r w:rsidRPr="00963989">
        <w:rPr>
          <w:rFonts w:ascii="Times New Roman" w:eastAsia="Times New Roman" w:hAnsi="Times New Roman" w:cs="Times New Roman"/>
          <w:color w:val="000000"/>
          <w:sz w:val="24"/>
          <w:szCs w:val="24"/>
        </w:rPr>
        <w:t xml:space="preserve">clear zone of more than 1 mm in all of the three zones of </w:t>
      </w:r>
      <w:proofErr w:type="spellStart"/>
      <w:r w:rsidRPr="00963989">
        <w:rPr>
          <w:rFonts w:ascii="Times New Roman" w:eastAsia="Times New Roman" w:hAnsi="Times New Roman" w:cs="Times New Roman"/>
          <w:color w:val="000000"/>
          <w:sz w:val="24"/>
          <w:szCs w:val="24"/>
        </w:rPr>
        <w:t>DeLee</w:t>
      </w:r>
      <w:proofErr w:type="spellEnd"/>
      <w:r w:rsidRPr="00963989">
        <w:rPr>
          <w:rFonts w:ascii="Times New Roman" w:eastAsia="Times New Roman" w:hAnsi="Times New Roman" w:cs="Times New Roman"/>
          <w:color w:val="000000"/>
          <w:sz w:val="24"/>
          <w:szCs w:val="24"/>
        </w:rPr>
        <w:t xml:space="preserve"> and Charnley [</w:t>
      </w:r>
      <w:hyperlink r:id="rId18" w:anchor="B5" w:history="1">
        <w:r w:rsidRPr="00963989">
          <w:rPr>
            <w:rFonts w:ascii="Times New Roman" w:eastAsia="Times New Roman" w:hAnsi="Times New Roman" w:cs="Times New Roman"/>
            <w:color w:val="418B34"/>
            <w:sz w:val="24"/>
            <w:szCs w:val="24"/>
            <w:bdr w:val="none" w:sz="0" w:space="0" w:color="auto" w:frame="1"/>
          </w:rPr>
          <w:t>5</w:t>
        </w:r>
      </w:hyperlink>
      <w:r w:rsidRPr="00963989">
        <w:rPr>
          <w:rFonts w:ascii="Times New Roman" w:eastAsia="Times New Roman" w:hAnsi="Times New Roman" w:cs="Times New Roman"/>
          <w:color w:val="000000"/>
          <w:sz w:val="24"/>
          <w:szCs w:val="24"/>
        </w:rPr>
        <w:t>] around the cup or</w:t>
      </w:r>
      <w:r w:rsidR="003D592F" w:rsidRPr="00963989">
        <w:rPr>
          <w:rFonts w:ascii="Times New Roman" w:eastAsia="Times New Roman" w:hAnsi="Times New Roman" w:cs="Times New Roman"/>
          <w:color w:val="000000"/>
          <w:sz w:val="24"/>
          <w:szCs w:val="24"/>
        </w:rPr>
        <w:t xml:space="preserve"> a</w:t>
      </w:r>
      <w:r w:rsidRPr="00963989">
        <w:rPr>
          <w:rFonts w:ascii="Times New Roman" w:eastAsia="Times New Roman" w:hAnsi="Times New Roman" w:cs="Times New Roman"/>
          <w:color w:val="000000"/>
          <w:sz w:val="24"/>
          <w:szCs w:val="24"/>
        </w:rPr>
        <w:t xml:space="preserve"> change</w:t>
      </w:r>
      <w:ins w:id="125" w:author="Author">
        <w:r w:rsidR="00046A16">
          <w:rPr>
            <w:rFonts w:ascii="Times New Roman" w:eastAsia="Times New Roman" w:hAnsi="Times New Roman" w:cs="Times New Roman"/>
            <w:color w:val="000000"/>
            <w:sz w:val="24"/>
            <w:szCs w:val="24"/>
          </w:rPr>
          <w:t xml:space="preserve"> </w:t>
        </w:r>
        <w:r w:rsidR="00046A16" w:rsidRPr="00963989">
          <w:rPr>
            <w:rFonts w:ascii="Times New Roman" w:eastAsia="Times New Roman" w:hAnsi="Times New Roman" w:cs="Times New Roman"/>
            <w:color w:val="000000"/>
            <w:sz w:val="24"/>
            <w:szCs w:val="24"/>
          </w:rPr>
          <w:t>of more than 4°</w:t>
        </w:r>
      </w:ins>
      <w:r w:rsidRPr="00963989">
        <w:rPr>
          <w:rFonts w:ascii="Times New Roman" w:eastAsia="Times New Roman" w:hAnsi="Times New Roman" w:cs="Times New Roman"/>
          <w:color w:val="000000"/>
          <w:sz w:val="24"/>
          <w:szCs w:val="24"/>
        </w:rPr>
        <w:t xml:space="preserve"> </w:t>
      </w:r>
      <w:r w:rsidR="003D592F" w:rsidRPr="00963989">
        <w:rPr>
          <w:rFonts w:ascii="Times New Roman" w:eastAsia="Times New Roman" w:hAnsi="Times New Roman" w:cs="Times New Roman"/>
          <w:color w:val="000000"/>
          <w:sz w:val="24"/>
          <w:szCs w:val="24"/>
        </w:rPr>
        <w:t xml:space="preserve">in </w:t>
      </w:r>
      <w:ins w:id="126" w:author="Author">
        <w:r w:rsidR="00046A16">
          <w:rPr>
            <w:rFonts w:ascii="Times New Roman" w:eastAsia="Times New Roman" w:hAnsi="Times New Roman" w:cs="Times New Roman"/>
            <w:color w:val="000000"/>
            <w:sz w:val="24"/>
            <w:szCs w:val="24"/>
          </w:rPr>
          <w:t xml:space="preserve">the </w:t>
        </w:r>
      </w:ins>
      <w:r w:rsidRPr="00963989">
        <w:rPr>
          <w:rFonts w:ascii="Times New Roman" w:eastAsia="Times New Roman" w:hAnsi="Times New Roman" w:cs="Times New Roman"/>
          <w:color w:val="000000"/>
          <w:sz w:val="24"/>
          <w:szCs w:val="24"/>
        </w:rPr>
        <w:t>inclination angle</w:t>
      </w:r>
      <w:del w:id="127" w:author="Author">
        <w:r w:rsidRPr="00963989" w:rsidDel="00046A16">
          <w:rPr>
            <w:rFonts w:ascii="Times New Roman" w:eastAsia="Times New Roman" w:hAnsi="Times New Roman" w:cs="Times New Roman"/>
            <w:color w:val="000000"/>
            <w:sz w:val="24"/>
            <w:szCs w:val="24"/>
          </w:rPr>
          <w:delText xml:space="preserve"> of more than 4</w:delText>
        </w:r>
        <w:r w:rsidR="003D592F" w:rsidRPr="00963989" w:rsidDel="00046A16">
          <w:rPr>
            <w:rFonts w:ascii="Times New Roman" w:eastAsia="Times New Roman" w:hAnsi="Times New Roman" w:cs="Times New Roman"/>
            <w:color w:val="000000"/>
            <w:sz w:val="24"/>
            <w:szCs w:val="24"/>
          </w:rPr>
          <w:delText>°</w:delText>
        </w:r>
      </w:del>
      <w:r w:rsidRPr="00963989">
        <w:rPr>
          <w:rFonts w:ascii="Times New Roman" w:eastAsia="Times New Roman" w:hAnsi="Times New Roman" w:cs="Times New Roman"/>
          <w:color w:val="000000"/>
          <w:sz w:val="24"/>
          <w:szCs w:val="24"/>
        </w:rPr>
        <w:t xml:space="preserve">. The stress shielding was classified into </w:t>
      </w:r>
      <w:r w:rsidR="00F614DC" w:rsidRPr="00963989">
        <w:rPr>
          <w:rFonts w:ascii="Times New Roman" w:eastAsia="Times New Roman" w:hAnsi="Times New Roman" w:cs="Times New Roman"/>
          <w:color w:val="000000"/>
          <w:sz w:val="24"/>
          <w:szCs w:val="24"/>
        </w:rPr>
        <w:t xml:space="preserve">4° </w:t>
      </w:r>
      <w:r w:rsidRPr="00963989">
        <w:rPr>
          <w:rFonts w:ascii="Times New Roman" w:eastAsia="Times New Roman" w:hAnsi="Times New Roman" w:cs="Times New Roman"/>
          <w:color w:val="000000"/>
          <w:sz w:val="24"/>
          <w:szCs w:val="24"/>
        </w:rPr>
        <w:t xml:space="preserve">according to </w:t>
      </w:r>
      <w:del w:id="128" w:author="Author">
        <w:r w:rsidRPr="00963989" w:rsidDel="00046A16">
          <w:rPr>
            <w:rFonts w:ascii="Times New Roman" w:eastAsia="Times New Roman" w:hAnsi="Times New Roman" w:cs="Times New Roman"/>
            <w:color w:val="000000"/>
            <w:sz w:val="24"/>
            <w:szCs w:val="24"/>
          </w:rPr>
          <w:delText xml:space="preserve">the method of </w:delText>
        </w:r>
      </w:del>
      <w:proofErr w:type="spellStart"/>
      <w:r w:rsidRPr="00046A16">
        <w:rPr>
          <w:rFonts w:ascii="Times New Roman" w:eastAsia="Times New Roman" w:hAnsi="Times New Roman" w:cs="Times New Roman"/>
          <w:color w:val="000000"/>
          <w:sz w:val="24"/>
          <w:szCs w:val="24"/>
        </w:rPr>
        <w:t>Engh</w:t>
      </w:r>
      <w:proofErr w:type="spellEnd"/>
      <w:r w:rsidRPr="00963989">
        <w:rPr>
          <w:rFonts w:ascii="Times New Roman" w:eastAsia="Times New Roman" w:hAnsi="Times New Roman" w:cs="Times New Roman"/>
          <w:color w:val="000000"/>
          <w:sz w:val="24"/>
          <w:szCs w:val="24"/>
        </w:rPr>
        <w:t xml:space="preserve"> et al.</w:t>
      </w:r>
      <w:ins w:id="129" w:author="Author">
        <w:r w:rsidR="00046A16">
          <w:rPr>
            <w:rFonts w:ascii="Times New Roman" w:eastAsia="Times New Roman" w:hAnsi="Times New Roman" w:cs="Times New Roman"/>
            <w:color w:val="000000"/>
            <w:sz w:val="24"/>
            <w:szCs w:val="24"/>
          </w:rPr>
          <w:t>’s method</w:t>
        </w:r>
      </w:ins>
      <w:r w:rsidRPr="00963989">
        <w:rPr>
          <w:rFonts w:ascii="Times New Roman" w:eastAsia="Times New Roman" w:hAnsi="Times New Roman" w:cs="Times New Roman"/>
          <w:color w:val="000000"/>
          <w:sz w:val="24"/>
          <w:szCs w:val="24"/>
        </w:rPr>
        <w:t xml:space="preserve"> [</w:t>
      </w:r>
      <w:hyperlink r:id="rId19" w:anchor="B4" w:history="1">
        <w:r w:rsidRPr="00963989">
          <w:rPr>
            <w:rFonts w:ascii="Times New Roman" w:eastAsia="Times New Roman" w:hAnsi="Times New Roman" w:cs="Times New Roman"/>
            <w:color w:val="418B34"/>
            <w:sz w:val="24"/>
            <w:szCs w:val="24"/>
            <w:bdr w:val="none" w:sz="0" w:space="0" w:color="auto" w:frame="1"/>
          </w:rPr>
          <w:t>4</w:t>
        </w:r>
      </w:hyperlink>
      <w:r w:rsidRPr="00963989">
        <w:rPr>
          <w:rFonts w:ascii="Times New Roman" w:eastAsia="Times New Roman" w:hAnsi="Times New Roman" w:cs="Times New Roman"/>
          <w:color w:val="000000"/>
          <w:sz w:val="24"/>
          <w:szCs w:val="24"/>
        </w:rPr>
        <w:t>] Radiolucent line, spot welds</w:t>
      </w:r>
      <w:r w:rsidR="009E037F" w:rsidRPr="00963989">
        <w:rPr>
          <w:rFonts w:ascii="Times New Roman" w:eastAsia="Times New Roman" w:hAnsi="Times New Roman" w:cs="Times New Roman"/>
          <w:color w:val="000000"/>
          <w:sz w:val="24"/>
          <w:szCs w:val="24"/>
        </w:rPr>
        <w:t>,</w:t>
      </w:r>
      <w:r w:rsidRPr="00963989">
        <w:rPr>
          <w:rFonts w:ascii="Times New Roman" w:eastAsia="Times New Roman" w:hAnsi="Times New Roman" w:cs="Times New Roman"/>
          <w:color w:val="000000"/>
          <w:sz w:val="24"/>
          <w:szCs w:val="24"/>
        </w:rPr>
        <w:t xml:space="preserve"> and osteolysis were evaluated in </w:t>
      </w:r>
      <w:r w:rsidR="00B47B29" w:rsidRPr="00963989">
        <w:rPr>
          <w:rFonts w:ascii="Times New Roman" w:eastAsia="Times New Roman" w:hAnsi="Times New Roman" w:cs="Times New Roman"/>
          <w:color w:val="000000"/>
          <w:sz w:val="24"/>
          <w:szCs w:val="24"/>
        </w:rPr>
        <w:t xml:space="preserve">the </w:t>
      </w:r>
      <w:r w:rsidRPr="00963989">
        <w:rPr>
          <w:rFonts w:ascii="Times New Roman" w:eastAsia="Times New Roman" w:hAnsi="Times New Roman" w:cs="Times New Roman"/>
          <w:color w:val="000000"/>
          <w:sz w:val="24"/>
          <w:szCs w:val="24"/>
        </w:rPr>
        <w:t>seven zones of Gruen et al. [</w:t>
      </w:r>
      <w:hyperlink r:id="rId20" w:anchor="B6" w:history="1">
        <w:r w:rsidRPr="00963989">
          <w:rPr>
            <w:rFonts w:ascii="Times New Roman" w:eastAsia="Times New Roman" w:hAnsi="Times New Roman" w:cs="Times New Roman"/>
            <w:color w:val="418B34"/>
            <w:sz w:val="24"/>
            <w:szCs w:val="24"/>
            <w:bdr w:val="none" w:sz="0" w:space="0" w:color="auto" w:frame="1"/>
          </w:rPr>
          <w:t>6</w:t>
        </w:r>
      </w:hyperlink>
      <w:r w:rsidRPr="00963989">
        <w:rPr>
          <w:rFonts w:ascii="Times New Roman" w:eastAsia="Times New Roman" w:hAnsi="Times New Roman" w:cs="Times New Roman"/>
          <w:color w:val="000000"/>
          <w:sz w:val="24"/>
          <w:szCs w:val="24"/>
        </w:rPr>
        <w:t xml:space="preserve">] </w:t>
      </w:r>
      <w:r w:rsidR="00B47B29" w:rsidRPr="00963989">
        <w:rPr>
          <w:rFonts w:ascii="Times New Roman" w:eastAsia="Times New Roman" w:hAnsi="Times New Roman" w:cs="Times New Roman"/>
          <w:color w:val="000000"/>
          <w:sz w:val="24"/>
          <w:szCs w:val="24"/>
        </w:rPr>
        <w:t xml:space="preserve">from </w:t>
      </w:r>
      <w:r w:rsidRPr="00963989">
        <w:rPr>
          <w:rFonts w:ascii="Times New Roman" w:eastAsia="Times New Roman" w:hAnsi="Times New Roman" w:cs="Times New Roman"/>
          <w:color w:val="000000"/>
          <w:sz w:val="24"/>
          <w:szCs w:val="24"/>
        </w:rPr>
        <w:t>AP radiographs.</w:t>
      </w:r>
    </w:p>
    <w:p w14:paraId="56AFABA8" w14:textId="4E4DAA3D" w:rsidR="00665940" w:rsidRPr="00963989" w:rsidRDefault="00665940" w:rsidP="00665940">
      <w:pPr>
        <w:shd w:val="clear" w:color="auto" w:fill="FFFFFF"/>
        <w:spacing w:after="0" w:line="300" w:lineRule="atLeast"/>
        <w:jc w:val="both"/>
        <w:rPr>
          <w:rFonts w:ascii="Times New Roman" w:eastAsia="Times New Roman" w:hAnsi="Times New Roman" w:cs="Times New Roman"/>
          <w:color w:val="000000"/>
          <w:sz w:val="24"/>
          <w:szCs w:val="24"/>
        </w:rPr>
      </w:pPr>
      <w:r w:rsidRPr="00963989">
        <w:rPr>
          <w:rFonts w:ascii="Times New Roman" w:eastAsia="Times New Roman" w:hAnsi="Times New Roman" w:cs="Times New Roman"/>
          <w:color w:val="000000"/>
          <w:sz w:val="24"/>
          <w:szCs w:val="24"/>
        </w:rPr>
        <w:t>The function of the hip was evaluated using the Japanese Orthopedic Association (</w:t>
      </w:r>
      <w:proofErr w:type="spellStart"/>
      <w:r w:rsidRPr="00963989">
        <w:rPr>
          <w:rFonts w:ascii="Times New Roman" w:eastAsia="Times New Roman" w:hAnsi="Times New Roman" w:cs="Times New Roman"/>
          <w:color w:val="000000"/>
          <w:sz w:val="24"/>
          <w:szCs w:val="24"/>
        </w:rPr>
        <w:t>JOA</w:t>
      </w:r>
      <w:proofErr w:type="spellEnd"/>
      <w:r w:rsidRPr="00963989">
        <w:rPr>
          <w:rFonts w:ascii="Times New Roman" w:eastAsia="Times New Roman" w:hAnsi="Times New Roman" w:cs="Times New Roman"/>
          <w:color w:val="000000"/>
          <w:sz w:val="24"/>
          <w:szCs w:val="24"/>
        </w:rPr>
        <w:t>) hip score [</w:t>
      </w:r>
      <w:hyperlink r:id="rId21" w:anchor="B7" w:history="1">
        <w:r w:rsidRPr="00963989">
          <w:rPr>
            <w:rFonts w:ascii="Times New Roman" w:eastAsia="Times New Roman" w:hAnsi="Times New Roman" w:cs="Times New Roman"/>
            <w:color w:val="418B34"/>
            <w:sz w:val="24"/>
            <w:szCs w:val="24"/>
            <w:bdr w:val="none" w:sz="0" w:space="0" w:color="auto" w:frame="1"/>
          </w:rPr>
          <w:t>7</w:t>
        </w:r>
      </w:hyperlink>
      <w:del w:id="130" w:author="Author">
        <w:r w:rsidRPr="00963989">
          <w:rPr>
            <w:rFonts w:ascii="Times New Roman" w:eastAsia="Times New Roman" w:hAnsi="Times New Roman" w:cs="Times New Roman"/>
            <w:color w:val="000000"/>
            <w:sz w:val="24"/>
            <w:szCs w:val="24"/>
          </w:rPr>
          <w:delText>], with</w:delText>
        </w:r>
      </w:del>
      <w:ins w:id="131" w:author="Author">
        <w:r w:rsidRPr="00963989">
          <w:rPr>
            <w:rFonts w:ascii="Times New Roman" w:eastAsia="Times New Roman" w:hAnsi="Times New Roman" w:cs="Times New Roman"/>
            <w:color w:val="000000"/>
            <w:sz w:val="24"/>
            <w:szCs w:val="24"/>
          </w:rPr>
          <w:t xml:space="preserve">] </w:t>
        </w:r>
        <w:r w:rsidR="00B47B29" w:rsidRPr="00963989">
          <w:rPr>
            <w:rFonts w:ascii="Times New Roman" w:eastAsia="Times New Roman" w:hAnsi="Times New Roman" w:cs="Times New Roman"/>
            <w:color w:val="000000"/>
            <w:sz w:val="24"/>
            <w:szCs w:val="24"/>
          </w:rPr>
          <w:t>out of</w:t>
        </w:r>
      </w:ins>
      <w:r w:rsidR="00B47B29" w:rsidRPr="00963989">
        <w:rPr>
          <w:rFonts w:ascii="Times New Roman" w:eastAsia="Times New Roman" w:hAnsi="Times New Roman" w:cs="Times New Roman"/>
          <w:color w:val="000000"/>
          <w:sz w:val="24"/>
          <w:szCs w:val="24"/>
        </w:rPr>
        <w:t xml:space="preserve"> </w:t>
      </w:r>
      <w:r w:rsidRPr="00963989">
        <w:rPr>
          <w:rFonts w:ascii="Times New Roman" w:eastAsia="Times New Roman" w:hAnsi="Times New Roman" w:cs="Times New Roman"/>
          <w:color w:val="000000"/>
          <w:sz w:val="24"/>
          <w:szCs w:val="24"/>
        </w:rPr>
        <w:t xml:space="preserve">a </w:t>
      </w:r>
      <w:del w:id="132" w:author="Author">
        <w:r w:rsidRPr="00963989">
          <w:rPr>
            <w:rFonts w:ascii="Times New Roman" w:eastAsia="Times New Roman" w:hAnsi="Times New Roman" w:cs="Times New Roman"/>
            <w:color w:val="000000"/>
            <w:sz w:val="24"/>
            <w:szCs w:val="24"/>
          </w:rPr>
          <w:delText>full</w:delText>
        </w:r>
      </w:del>
      <w:ins w:id="133" w:author="Author">
        <w:r w:rsidR="00B47B29" w:rsidRPr="00963989">
          <w:rPr>
            <w:rFonts w:ascii="Times New Roman" w:eastAsia="Times New Roman" w:hAnsi="Times New Roman" w:cs="Times New Roman"/>
            <w:color w:val="000000"/>
            <w:sz w:val="24"/>
            <w:szCs w:val="24"/>
          </w:rPr>
          <w:t>total</w:t>
        </w:r>
      </w:ins>
      <w:r w:rsidR="00B47B29" w:rsidRPr="00963989">
        <w:rPr>
          <w:rFonts w:ascii="Times New Roman" w:eastAsia="Times New Roman" w:hAnsi="Times New Roman" w:cs="Times New Roman"/>
          <w:color w:val="000000"/>
          <w:sz w:val="24"/>
          <w:szCs w:val="24"/>
        </w:rPr>
        <w:t xml:space="preserve"> </w:t>
      </w:r>
      <w:r w:rsidRPr="00963989">
        <w:rPr>
          <w:rFonts w:ascii="Times New Roman" w:eastAsia="Times New Roman" w:hAnsi="Times New Roman" w:cs="Times New Roman"/>
          <w:color w:val="000000"/>
          <w:sz w:val="24"/>
          <w:szCs w:val="24"/>
        </w:rPr>
        <w:t>score of 100 points (pain</w:t>
      </w:r>
      <w:ins w:id="134" w:author="Author">
        <w:r w:rsidR="00F614DC" w:rsidRPr="00963989">
          <w:rPr>
            <w:rFonts w:ascii="Times New Roman" w:eastAsia="Times New Roman" w:hAnsi="Times New Roman" w:cs="Times New Roman"/>
            <w:color w:val="000000"/>
            <w:sz w:val="24"/>
            <w:szCs w:val="24"/>
          </w:rPr>
          <w:t>,</w:t>
        </w:r>
      </w:ins>
      <w:r w:rsidRPr="00963989">
        <w:rPr>
          <w:rFonts w:ascii="Times New Roman" w:eastAsia="Times New Roman" w:hAnsi="Times New Roman" w:cs="Times New Roman"/>
          <w:color w:val="000000"/>
          <w:sz w:val="24"/>
          <w:szCs w:val="24"/>
        </w:rPr>
        <w:t xml:space="preserve"> 40</w:t>
      </w:r>
      <w:del w:id="135" w:author="Author">
        <w:r w:rsidRPr="00963989">
          <w:rPr>
            <w:rFonts w:ascii="Times New Roman" w:eastAsia="Times New Roman" w:hAnsi="Times New Roman" w:cs="Times New Roman"/>
            <w:color w:val="000000"/>
            <w:sz w:val="24"/>
            <w:szCs w:val="24"/>
          </w:rPr>
          <w:delText>,</w:delText>
        </w:r>
      </w:del>
      <w:ins w:id="136" w:author="Author">
        <w:r w:rsidR="00F614DC" w:rsidRPr="00963989">
          <w:rPr>
            <w:rFonts w:ascii="Times New Roman" w:eastAsia="Times New Roman" w:hAnsi="Times New Roman" w:cs="Times New Roman"/>
            <w:color w:val="000000"/>
            <w:sz w:val="24"/>
            <w:szCs w:val="24"/>
          </w:rPr>
          <w:t>;</w:t>
        </w:r>
      </w:ins>
      <w:r w:rsidRPr="00963989">
        <w:rPr>
          <w:rFonts w:ascii="Times New Roman" w:eastAsia="Times New Roman" w:hAnsi="Times New Roman" w:cs="Times New Roman"/>
          <w:color w:val="000000"/>
          <w:sz w:val="24"/>
          <w:szCs w:val="24"/>
        </w:rPr>
        <w:t xml:space="preserve"> gait</w:t>
      </w:r>
      <w:ins w:id="137" w:author="Author">
        <w:r w:rsidR="00F614DC" w:rsidRPr="00963989">
          <w:rPr>
            <w:rFonts w:ascii="Times New Roman" w:eastAsia="Times New Roman" w:hAnsi="Times New Roman" w:cs="Times New Roman"/>
            <w:color w:val="000000"/>
            <w:sz w:val="24"/>
            <w:szCs w:val="24"/>
          </w:rPr>
          <w:t>,</w:t>
        </w:r>
      </w:ins>
      <w:r w:rsidRPr="00963989">
        <w:rPr>
          <w:rFonts w:ascii="Times New Roman" w:eastAsia="Times New Roman" w:hAnsi="Times New Roman" w:cs="Times New Roman"/>
          <w:color w:val="000000"/>
          <w:sz w:val="24"/>
          <w:szCs w:val="24"/>
        </w:rPr>
        <w:t xml:space="preserve"> 20</w:t>
      </w:r>
      <w:del w:id="138" w:author="Author">
        <w:r w:rsidRPr="00963989">
          <w:rPr>
            <w:rFonts w:ascii="Times New Roman" w:eastAsia="Times New Roman" w:hAnsi="Times New Roman" w:cs="Times New Roman"/>
            <w:color w:val="000000"/>
            <w:sz w:val="24"/>
            <w:szCs w:val="24"/>
          </w:rPr>
          <w:delText>,</w:delText>
        </w:r>
      </w:del>
      <w:ins w:id="139" w:author="Author">
        <w:r w:rsidR="00F614DC" w:rsidRPr="00963989">
          <w:rPr>
            <w:rFonts w:ascii="Times New Roman" w:eastAsia="Times New Roman" w:hAnsi="Times New Roman" w:cs="Times New Roman"/>
            <w:color w:val="000000"/>
            <w:sz w:val="24"/>
            <w:szCs w:val="24"/>
          </w:rPr>
          <w:t>;</w:t>
        </w:r>
      </w:ins>
      <w:r w:rsidRPr="00963989">
        <w:rPr>
          <w:rFonts w:ascii="Times New Roman" w:eastAsia="Times New Roman" w:hAnsi="Times New Roman" w:cs="Times New Roman"/>
          <w:color w:val="000000"/>
          <w:sz w:val="24"/>
          <w:szCs w:val="24"/>
        </w:rPr>
        <w:t xml:space="preserve"> range of motion</w:t>
      </w:r>
      <w:ins w:id="140" w:author="Author">
        <w:r w:rsidR="00F614DC" w:rsidRPr="00963989">
          <w:rPr>
            <w:rFonts w:ascii="Times New Roman" w:eastAsia="Times New Roman" w:hAnsi="Times New Roman" w:cs="Times New Roman"/>
            <w:color w:val="000000"/>
            <w:sz w:val="24"/>
            <w:szCs w:val="24"/>
          </w:rPr>
          <w:t>,</w:t>
        </w:r>
      </w:ins>
      <w:r w:rsidRPr="00963989">
        <w:rPr>
          <w:rFonts w:ascii="Times New Roman" w:eastAsia="Times New Roman" w:hAnsi="Times New Roman" w:cs="Times New Roman"/>
          <w:color w:val="000000"/>
          <w:sz w:val="24"/>
          <w:szCs w:val="24"/>
        </w:rPr>
        <w:t xml:space="preserve"> 20</w:t>
      </w:r>
      <w:del w:id="141" w:author="Author">
        <w:r w:rsidRPr="00963989">
          <w:rPr>
            <w:rFonts w:ascii="Times New Roman" w:eastAsia="Times New Roman" w:hAnsi="Times New Roman" w:cs="Times New Roman"/>
            <w:color w:val="000000"/>
            <w:sz w:val="24"/>
            <w:szCs w:val="24"/>
          </w:rPr>
          <w:delText>,</w:delText>
        </w:r>
      </w:del>
      <w:ins w:id="142" w:author="Author">
        <w:r w:rsidR="00F614DC" w:rsidRPr="00963989">
          <w:rPr>
            <w:rFonts w:ascii="Times New Roman" w:eastAsia="Times New Roman" w:hAnsi="Times New Roman" w:cs="Times New Roman"/>
            <w:color w:val="000000"/>
            <w:sz w:val="24"/>
            <w:szCs w:val="24"/>
          </w:rPr>
          <w:t>;</w:t>
        </w:r>
      </w:ins>
      <w:r w:rsidRPr="00963989">
        <w:rPr>
          <w:rFonts w:ascii="Times New Roman" w:eastAsia="Times New Roman" w:hAnsi="Times New Roman" w:cs="Times New Roman"/>
          <w:color w:val="000000"/>
          <w:sz w:val="24"/>
          <w:szCs w:val="24"/>
        </w:rPr>
        <w:t xml:space="preserve"> and activity of daily living</w:t>
      </w:r>
      <w:ins w:id="143" w:author="Author">
        <w:r w:rsidR="00F614DC" w:rsidRPr="00963989">
          <w:rPr>
            <w:rFonts w:ascii="Times New Roman" w:eastAsia="Times New Roman" w:hAnsi="Times New Roman" w:cs="Times New Roman"/>
            <w:color w:val="000000"/>
            <w:sz w:val="24"/>
            <w:szCs w:val="24"/>
          </w:rPr>
          <w:t>,</w:t>
        </w:r>
      </w:ins>
      <w:r w:rsidRPr="00963989">
        <w:rPr>
          <w:rFonts w:ascii="Times New Roman" w:eastAsia="Times New Roman" w:hAnsi="Times New Roman" w:cs="Times New Roman"/>
          <w:color w:val="000000"/>
          <w:sz w:val="24"/>
          <w:szCs w:val="24"/>
        </w:rPr>
        <w:t xml:space="preserve"> 20 points).</w:t>
      </w:r>
    </w:p>
    <w:p w14:paraId="461FB72B" w14:textId="77777777" w:rsidR="00152C31" w:rsidRPr="00963989" w:rsidRDefault="00152C31" w:rsidP="00665940">
      <w:pPr>
        <w:shd w:val="clear" w:color="auto" w:fill="FFFFFF"/>
        <w:spacing w:after="0" w:line="300" w:lineRule="atLeast"/>
        <w:jc w:val="both"/>
        <w:rPr>
          <w:ins w:id="144" w:author="Author"/>
          <w:rFonts w:ascii="Times New Roman" w:eastAsia="Times New Roman" w:hAnsi="Times New Roman" w:cs="Times New Roman"/>
          <w:color w:val="000000"/>
          <w:sz w:val="24"/>
          <w:szCs w:val="24"/>
        </w:rPr>
      </w:pPr>
    </w:p>
    <w:p w14:paraId="12A0005E" w14:textId="02BECABD" w:rsidR="00152C31" w:rsidRPr="008B0581" w:rsidRDefault="00152C31" w:rsidP="00665940">
      <w:pPr>
        <w:shd w:val="clear" w:color="auto" w:fill="FFFFFF"/>
        <w:spacing w:after="0" w:line="300" w:lineRule="atLeast"/>
        <w:jc w:val="both"/>
        <w:rPr>
          <w:ins w:id="145" w:author="Author"/>
          <w:rFonts w:ascii="Times New Roman" w:eastAsia="Times New Roman" w:hAnsi="Times New Roman" w:cs="Times New Roman"/>
          <w:i/>
          <w:iCs/>
          <w:color w:val="000000"/>
          <w:sz w:val="24"/>
          <w:szCs w:val="24"/>
        </w:rPr>
      </w:pPr>
      <w:commentRangeStart w:id="146"/>
      <w:ins w:id="147" w:author="Author">
        <w:r w:rsidRPr="008B0581">
          <w:rPr>
            <w:rFonts w:ascii="Times New Roman" w:eastAsia="Times New Roman" w:hAnsi="Times New Roman" w:cs="Times New Roman"/>
            <w:i/>
            <w:iCs/>
            <w:color w:val="000000"/>
            <w:sz w:val="24"/>
            <w:szCs w:val="24"/>
          </w:rPr>
          <w:t>Statistical Analysis</w:t>
        </w:r>
        <w:commentRangeEnd w:id="146"/>
        <w:r w:rsidR="0005275B" w:rsidRPr="00963989">
          <w:rPr>
            <w:rStyle w:val="CommentReference"/>
          </w:rPr>
          <w:commentReference w:id="146"/>
        </w:r>
      </w:ins>
    </w:p>
    <w:p w14:paraId="2C594079" w14:textId="56E5B8C5" w:rsidR="00665940" w:rsidRPr="00963989" w:rsidRDefault="00665940" w:rsidP="00665940">
      <w:pPr>
        <w:shd w:val="clear" w:color="auto" w:fill="FFFFFF"/>
        <w:spacing w:before="180" w:after="180" w:line="300" w:lineRule="atLeast"/>
        <w:jc w:val="both"/>
        <w:rPr>
          <w:rFonts w:ascii="Times New Roman" w:eastAsia="Times New Roman" w:hAnsi="Times New Roman" w:cs="Times New Roman"/>
          <w:color w:val="000000"/>
          <w:sz w:val="24"/>
          <w:szCs w:val="24"/>
        </w:rPr>
      </w:pPr>
      <w:r w:rsidRPr="00963989">
        <w:rPr>
          <w:rFonts w:ascii="Times New Roman" w:eastAsia="Times New Roman" w:hAnsi="Times New Roman" w:cs="Times New Roman"/>
          <w:color w:val="000000"/>
          <w:sz w:val="24"/>
          <w:szCs w:val="24"/>
        </w:rPr>
        <w:t xml:space="preserve">We studied the revision rates and survival rates of all 155 hips using </w:t>
      </w:r>
      <w:r w:rsidR="00B47B29" w:rsidRPr="00963989">
        <w:rPr>
          <w:rFonts w:ascii="Times New Roman" w:eastAsia="Times New Roman" w:hAnsi="Times New Roman" w:cs="Times New Roman"/>
          <w:color w:val="000000"/>
          <w:sz w:val="24"/>
          <w:szCs w:val="24"/>
        </w:rPr>
        <w:t xml:space="preserve">the </w:t>
      </w:r>
      <w:r w:rsidRPr="00963989">
        <w:rPr>
          <w:rFonts w:ascii="Times New Roman" w:eastAsia="Times New Roman" w:hAnsi="Times New Roman" w:cs="Times New Roman"/>
          <w:color w:val="000000"/>
          <w:sz w:val="24"/>
          <w:szCs w:val="24"/>
        </w:rPr>
        <w:t>Kaplan-Meier methods</w:t>
      </w:r>
      <w:r w:rsidR="00B47B29" w:rsidRPr="00963989">
        <w:rPr>
          <w:rFonts w:ascii="Times New Roman" w:eastAsia="Times New Roman" w:hAnsi="Times New Roman" w:cs="Times New Roman"/>
          <w:color w:val="000000"/>
          <w:sz w:val="24"/>
          <w:szCs w:val="24"/>
        </w:rPr>
        <w:t xml:space="preserve">. The </w:t>
      </w:r>
      <w:r w:rsidRPr="00963989">
        <w:rPr>
          <w:rFonts w:ascii="Times New Roman" w:eastAsia="Times New Roman" w:hAnsi="Times New Roman" w:cs="Times New Roman"/>
          <w:color w:val="000000"/>
          <w:sz w:val="24"/>
          <w:szCs w:val="24"/>
        </w:rPr>
        <w:t>Chi-square</w:t>
      </w:r>
      <w:r w:rsidR="00B47B29" w:rsidRPr="00963989">
        <w:rPr>
          <w:rFonts w:ascii="Times New Roman" w:eastAsia="Times New Roman" w:hAnsi="Times New Roman" w:cs="Times New Roman"/>
          <w:color w:val="000000"/>
          <w:sz w:val="24"/>
          <w:szCs w:val="24"/>
        </w:rPr>
        <w:t>d</w:t>
      </w:r>
      <w:r w:rsidRPr="00963989">
        <w:rPr>
          <w:rFonts w:ascii="Times New Roman" w:eastAsia="Times New Roman" w:hAnsi="Times New Roman" w:cs="Times New Roman"/>
          <w:color w:val="000000"/>
          <w:sz w:val="24"/>
          <w:szCs w:val="24"/>
        </w:rPr>
        <w:t xml:space="preserve"> test or Fisher</w:t>
      </w:r>
      <w:r w:rsidR="00B47B29" w:rsidRPr="00963989">
        <w:rPr>
          <w:rFonts w:ascii="Times New Roman" w:eastAsia="Times New Roman" w:hAnsi="Times New Roman" w:cs="Times New Roman"/>
          <w:color w:val="000000"/>
          <w:sz w:val="24"/>
          <w:szCs w:val="24"/>
        </w:rPr>
        <w:t>’s Exact</w:t>
      </w:r>
      <w:r w:rsidRPr="00963989">
        <w:rPr>
          <w:rFonts w:ascii="Times New Roman" w:eastAsia="Times New Roman" w:hAnsi="Times New Roman" w:cs="Times New Roman"/>
          <w:color w:val="000000"/>
          <w:sz w:val="24"/>
          <w:szCs w:val="24"/>
        </w:rPr>
        <w:t xml:space="preserve"> test </w:t>
      </w:r>
      <w:proofErr w:type="gramStart"/>
      <w:r w:rsidRPr="00963989">
        <w:rPr>
          <w:rFonts w:ascii="Times New Roman" w:eastAsia="Times New Roman" w:hAnsi="Times New Roman" w:cs="Times New Roman"/>
          <w:color w:val="000000"/>
          <w:sz w:val="24"/>
          <w:szCs w:val="24"/>
        </w:rPr>
        <w:t>was used</w:t>
      </w:r>
      <w:proofErr w:type="gramEnd"/>
      <w:r w:rsidRPr="00963989">
        <w:rPr>
          <w:rFonts w:ascii="Times New Roman" w:eastAsia="Times New Roman" w:hAnsi="Times New Roman" w:cs="Times New Roman"/>
          <w:color w:val="000000"/>
          <w:sz w:val="24"/>
          <w:szCs w:val="24"/>
        </w:rPr>
        <w:t xml:space="preserve"> for categorical data, and</w:t>
      </w:r>
      <w:r w:rsidR="00B47B29" w:rsidRPr="00963989">
        <w:rPr>
          <w:rFonts w:ascii="Times New Roman" w:eastAsia="Times New Roman" w:hAnsi="Times New Roman" w:cs="Times New Roman"/>
          <w:color w:val="000000"/>
          <w:sz w:val="24"/>
          <w:szCs w:val="24"/>
        </w:rPr>
        <w:t xml:space="preserve"> the</w:t>
      </w:r>
      <w:r w:rsidRPr="00963989">
        <w:rPr>
          <w:rFonts w:ascii="Times New Roman" w:eastAsia="Times New Roman" w:hAnsi="Times New Roman" w:cs="Times New Roman"/>
          <w:color w:val="000000"/>
          <w:sz w:val="24"/>
          <w:szCs w:val="24"/>
        </w:rPr>
        <w:t xml:space="preserve"> Mann-Whitney </w:t>
      </w:r>
      <w:r w:rsidR="00B47B29" w:rsidRPr="00963989">
        <w:rPr>
          <w:rFonts w:ascii="Times New Roman" w:eastAsia="Times New Roman" w:hAnsi="Times New Roman" w:cs="Times New Roman"/>
          <w:color w:val="000000"/>
          <w:sz w:val="24"/>
          <w:szCs w:val="24"/>
        </w:rPr>
        <w:t xml:space="preserve">U </w:t>
      </w:r>
      <w:r w:rsidRPr="00963989">
        <w:rPr>
          <w:rFonts w:ascii="Times New Roman" w:eastAsia="Times New Roman" w:hAnsi="Times New Roman" w:cs="Times New Roman"/>
          <w:color w:val="000000"/>
          <w:sz w:val="24"/>
          <w:szCs w:val="24"/>
        </w:rPr>
        <w:t>test was used for numerical data</w:t>
      </w:r>
      <w:r w:rsidR="00B47B29" w:rsidRPr="00963989">
        <w:rPr>
          <w:rFonts w:ascii="Times New Roman" w:eastAsia="Times New Roman" w:hAnsi="Times New Roman" w:cs="Times New Roman"/>
          <w:color w:val="000000"/>
          <w:sz w:val="24"/>
          <w:szCs w:val="24"/>
        </w:rPr>
        <w:t>. P-</w:t>
      </w:r>
      <w:r w:rsidRPr="00963989">
        <w:rPr>
          <w:rFonts w:ascii="Times New Roman" w:eastAsia="Times New Roman" w:hAnsi="Times New Roman" w:cs="Times New Roman"/>
          <w:color w:val="000000"/>
          <w:sz w:val="24"/>
          <w:szCs w:val="24"/>
        </w:rPr>
        <w:t>value</w:t>
      </w:r>
      <w:r w:rsidR="00B47B29" w:rsidRPr="00963989">
        <w:rPr>
          <w:rFonts w:ascii="Times New Roman" w:eastAsia="Times New Roman" w:hAnsi="Times New Roman" w:cs="Times New Roman"/>
          <w:color w:val="000000"/>
          <w:sz w:val="24"/>
          <w:szCs w:val="24"/>
        </w:rPr>
        <w:t>s</w:t>
      </w:r>
      <w:r w:rsidRPr="00963989">
        <w:rPr>
          <w:rFonts w:ascii="Times New Roman" w:eastAsia="Times New Roman" w:hAnsi="Times New Roman" w:cs="Times New Roman"/>
          <w:color w:val="000000"/>
          <w:sz w:val="24"/>
          <w:szCs w:val="24"/>
        </w:rPr>
        <w:t xml:space="preserve"> less than 0.05 </w:t>
      </w:r>
      <w:proofErr w:type="gramStart"/>
      <w:r w:rsidRPr="00963989">
        <w:rPr>
          <w:rFonts w:ascii="Times New Roman" w:eastAsia="Times New Roman" w:hAnsi="Times New Roman" w:cs="Times New Roman"/>
          <w:color w:val="000000"/>
          <w:sz w:val="24"/>
          <w:szCs w:val="24"/>
        </w:rPr>
        <w:t>w</w:t>
      </w:r>
      <w:r w:rsidR="00B47B29" w:rsidRPr="00963989">
        <w:rPr>
          <w:rFonts w:ascii="Times New Roman" w:eastAsia="Times New Roman" w:hAnsi="Times New Roman" w:cs="Times New Roman"/>
          <w:color w:val="000000"/>
          <w:sz w:val="24"/>
          <w:szCs w:val="24"/>
        </w:rPr>
        <w:t>ere</w:t>
      </w:r>
      <w:r w:rsidRPr="00963989">
        <w:rPr>
          <w:rFonts w:ascii="Times New Roman" w:eastAsia="Times New Roman" w:hAnsi="Times New Roman" w:cs="Times New Roman"/>
          <w:color w:val="000000"/>
          <w:sz w:val="24"/>
          <w:szCs w:val="24"/>
        </w:rPr>
        <w:t xml:space="preserve"> </w:t>
      </w:r>
      <w:r w:rsidR="00F614DC" w:rsidRPr="00963989">
        <w:rPr>
          <w:rFonts w:ascii="Times New Roman" w:eastAsia="Times New Roman" w:hAnsi="Times New Roman" w:cs="Times New Roman"/>
          <w:color w:val="000000"/>
          <w:sz w:val="24"/>
          <w:szCs w:val="24"/>
        </w:rPr>
        <w:t>considered</w:t>
      </w:r>
      <w:proofErr w:type="gramEnd"/>
      <w:r w:rsidR="00F614DC" w:rsidRPr="00963989">
        <w:rPr>
          <w:rFonts w:ascii="Times New Roman" w:eastAsia="Times New Roman" w:hAnsi="Times New Roman" w:cs="Times New Roman"/>
          <w:color w:val="000000"/>
          <w:sz w:val="24"/>
          <w:szCs w:val="24"/>
        </w:rPr>
        <w:t xml:space="preserve"> </w:t>
      </w:r>
      <w:r w:rsidRPr="00963989">
        <w:rPr>
          <w:rFonts w:ascii="Times New Roman" w:eastAsia="Times New Roman" w:hAnsi="Times New Roman" w:cs="Times New Roman"/>
          <w:color w:val="000000"/>
          <w:sz w:val="24"/>
          <w:szCs w:val="24"/>
        </w:rPr>
        <w:t>significant.</w:t>
      </w:r>
    </w:p>
    <w:p w14:paraId="512A6431" w14:textId="72F643B0" w:rsidR="00152C31" w:rsidRPr="008B0581" w:rsidRDefault="00152C31" w:rsidP="00665940">
      <w:pPr>
        <w:shd w:val="clear" w:color="auto" w:fill="FFFFFF"/>
        <w:spacing w:before="180" w:after="180" w:line="300" w:lineRule="atLeast"/>
        <w:jc w:val="both"/>
        <w:rPr>
          <w:ins w:id="148" w:author="Author"/>
          <w:rFonts w:ascii="Times New Roman" w:eastAsia="Times New Roman" w:hAnsi="Times New Roman" w:cs="Times New Roman"/>
          <w:i/>
          <w:iCs/>
          <w:color w:val="000000"/>
          <w:sz w:val="24"/>
          <w:szCs w:val="24"/>
        </w:rPr>
      </w:pPr>
      <w:ins w:id="149" w:author="Author">
        <w:r w:rsidRPr="008B0581">
          <w:rPr>
            <w:rFonts w:ascii="Times New Roman" w:eastAsia="Times New Roman" w:hAnsi="Times New Roman" w:cs="Times New Roman"/>
            <w:i/>
            <w:iCs/>
            <w:color w:val="000000"/>
            <w:sz w:val="24"/>
            <w:szCs w:val="24"/>
          </w:rPr>
          <w:t>Ethics Statement</w:t>
        </w:r>
      </w:ins>
    </w:p>
    <w:p w14:paraId="770B1FC5" w14:textId="45EE4498" w:rsidR="00665940" w:rsidRPr="00963989" w:rsidRDefault="00665940" w:rsidP="00665940">
      <w:pPr>
        <w:shd w:val="clear" w:color="auto" w:fill="FFFFFF"/>
        <w:spacing w:before="180" w:after="180" w:line="300" w:lineRule="atLeast"/>
        <w:jc w:val="both"/>
        <w:rPr>
          <w:rFonts w:ascii="Times New Roman" w:eastAsia="Times New Roman" w:hAnsi="Times New Roman" w:cs="Times New Roman"/>
          <w:color w:val="000000"/>
          <w:sz w:val="24"/>
          <w:szCs w:val="24"/>
        </w:rPr>
      </w:pPr>
      <w:r w:rsidRPr="00963989">
        <w:rPr>
          <w:rFonts w:ascii="Times New Roman" w:eastAsia="Times New Roman" w:hAnsi="Times New Roman" w:cs="Times New Roman"/>
          <w:color w:val="000000"/>
          <w:sz w:val="24"/>
          <w:szCs w:val="24"/>
        </w:rPr>
        <w:t xml:space="preserve">This study </w:t>
      </w:r>
      <w:proofErr w:type="gramStart"/>
      <w:r w:rsidRPr="00963989">
        <w:rPr>
          <w:rFonts w:ascii="Times New Roman" w:eastAsia="Times New Roman" w:hAnsi="Times New Roman" w:cs="Times New Roman"/>
          <w:color w:val="000000"/>
          <w:sz w:val="24"/>
          <w:szCs w:val="24"/>
        </w:rPr>
        <w:t>was approved</w:t>
      </w:r>
      <w:proofErr w:type="gramEnd"/>
      <w:r w:rsidRPr="00963989">
        <w:rPr>
          <w:rFonts w:ascii="Times New Roman" w:eastAsia="Times New Roman" w:hAnsi="Times New Roman" w:cs="Times New Roman"/>
          <w:color w:val="000000"/>
          <w:sz w:val="24"/>
          <w:szCs w:val="24"/>
        </w:rPr>
        <w:t xml:space="preserve"> by the ethics committee of our institute and </w:t>
      </w:r>
      <w:r w:rsidR="00B47B29" w:rsidRPr="00963989">
        <w:rPr>
          <w:rFonts w:ascii="Times New Roman" w:eastAsia="Times New Roman" w:hAnsi="Times New Roman" w:cs="Times New Roman"/>
          <w:color w:val="000000"/>
          <w:sz w:val="24"/>
          <w:szCs w:val="24"/>
        </w:rPr>
        <w:t>was</w:t>
      </w:r>
      <w:r w:rsidRPr="00963989">
        <w:rPr>
          <w:rFonts w:ascii="Times New Roman" w:eastAsia="Times New Roman" w:hAnsi="Times New Roman" w:cs="Times New Roman"/>
          <w:color w:val="000000"/>
          <w:sz w:val="24"/>
          <w:szCs w:val="24"/>
        </w:rPr>
        <w:t xml:space="preserve"> performed in accordance with the ethical standards laid down in the 1964 Declaration of </w:t>
      </w:r>
      <w:commentRangeStart w:id="150"/>
      <w:r w:rsidRPr="00963989">
        <w:rPr>
          <w:rFonts w:ascii="Times New Roman" w:eastAsia="Times New Roman" w:hAnsi="Times New Roman" w:cs="Times New Roman"/>
          <w:color w:val="000000"/>
          <w:sz w:val="24"/>
          <w:szCs w:val="24"/>
        </w:rPr>
        <w:t>Helsinki</w:t>
      </w:r>
      <w:commentRangeEnd w:id="150"/>
      <w:r w:rsidR="00B47B29" w:rsidRPr="00963989">
        <w:rPr>
          <w:rStyle w:val="CommentReference"/>
        </w:rPr>
        <w:commentReference w:id="150"/>
      </w:r>
      <w:r w:rsidRPr="00963989">
        <w:rPr>
          <w:rFonts w:ascii="Times New Roman" w:eastAsia="Times New Roman" w:hAnsi="Times New Roman" w:cs="Times New Roman"/>
          <w:color w:val="000000"/>
          <w:sz w:val="24"/>
          <w:szCs w:val="24"/>
        </w:rPr>
        <w:t>.</w:t>
      </w:r>
    </w:p>
    <w:p w14:paraId="28C063AF" w14:textId="77777777" w:rsidR="00B612E8" w:rsidRPr="00963989" w:rsidRDefault="00B612E8" w:rsidP="00B612E8">
      <w:pPr>
        <w:spacing w:after="75" w:line="360" w:lineRule="atLeast"/>
        <w:outlineLvl w:val="1"/>
        <w:rPr>
          <w:rFonts w:ascii="Times New Roman" w:eastAsia="Times New Roman" w:hAnsi="Times New Roman" w:cs="Times New Roman"/>
          <w:sz w:val="24"/>
          <w:szCs w:val="24"/>
        </w:rPr>
      </w:pPr>
    </w:p>
    <w:p w14:paraId="00CEC327" w14:textId="0623DC20" w:rsidR="00665940" w:rsidRPr="00963989" w:rsidRDefault="00665940" w:rsidP="00B612E8">
      <w:pPr>
        <w:spacing w:after="75" w:line="360" w:lineRule="atLeast"/>
        <w:outlineLvl w:val="1"/>
        <w:rPr>
          <w:rFonts w:ascii="Times New Roman" w:eastAsia="Times New Roman" w:hAnsi="Times New Roman" w:cs="Times New Roman"/>
          <w:sz w:val="24"/>
          <w:szCs w:val="24"/>
        </w:rPr>
      </w:pPr>
      <w:r w:rsidRPr="00963989">
        <w:rPr>
          <w:rFonts w:ascii="Times New Roman" w:eastAsia="Times New Roman" w:hAnsi="Times New Roman" w:cs="Times New Roman"/>
          <w:sz w:val="24"/>
          <w:szCs w:val="24"/>
        </w:rPr>
        <w:t xml:space="preserve">3. </w:t>
      </w:r>
      <w:commentRangeStart w:id="152"/>
      <w:r w:rsidRPr="00963989">
        <w:rPr>
          <w:rFonts w:ascii="Times New Roman" w:eastAsia="Times New Roman" w:hAnsi="Times New Roman" w:cs="Times New Roman"/>
          <w:sz w:val="24"/>
          <w:szCs w:val="24"/>
        </w:rPr>
        <w:t>Results</w:t>
      </w:r>
      <w:commentRangeEnd w:id="152"/>
      <w:r w:rsidR="00814A7C" w:rsidRPr="00963989">
        <w:rPr>
          <w:rStyle w:val="CommentReference"/>
        </w:rPr>
        <w:commentReference w:id="152"/>
      </w:r>
    </w:p>
    <w:p w14:paraId="172168F1" w14:textId="1C2EE64B" w:rsidR="00665940" w:rsidRPr="00963989" w:rsidRDefault="00665940" w:rsidP="00665940">
      <w:pPr>
        <w:shd w:val="clear" w:color="auto" w:fill="FFFFFF"/>
        <w:spacing w:before="180" w:after="180" w:line="300" w:lineRule="atLeast"/>
        <w:jc w:val="both"/>
        <w:rPr>
          <w:rFonts w:ascii="Times New Roman" w:eastAsia="Times New Roman" w:hAnsi="Times New Roman" w:cs="Times New Roman"/>
          <w:color w:val="000000"/>
          <w:sz w:val="24"/>
          <w:szCs w:val="24"/>
        </w:rPr>
      </w:pPr>
      <w:r w:rsidRPr="00963989">
        <w:rPr>
          <w:rFonts w:ascii="Times New Roman" w:eastAsia="Times New Roman" w:hAnsi="Times New Roman" w:cs="Times New Roman"/>
          <w:color w:val="000000"/>
          <w:sz w:val="24"/>
          <w:szCs w:val="24"/>
        </w:rPr>
        <w:t>Twelve hips</w:t>
      </w:r>
      <w:r w:rsidR="004D1F22" w:rsidRPr="00963989">
        <w:rPr>
          <w:rFonts w:ascii="Times New Roman" w:eastAsia="Times New Roman" w:hAnsi="Times New Roman" w:cs="Times New Roman"/>
          <w:color w:val="000000"/>
          <w:sz w:val="24"/>
          <w:szCs w:val="24"/>
        </w:rPr>
        <w:t>—</w:t>
      </w:r>
      <w:r w:rsidRPr="00963989">
        <w:rPr>
          <w:rFonts w:ascii="Times New Roman" w:eastAsia="Times New Roman" w:hAnsi="Times New Roman" w:cs="Times New Roman"/>
          <w:color w:val="000000"/>
          <w:sz w:val="24"/>
          <w:szCs w:val="24"/>
        </w:rPr>
        <w:t>including one hip with late infection</w:t>
      </w:r>
      <w:r w:rsidR="004D1F22" w:rsidRPr="00963989">
        <w:rPr>
          <w:rFonts w:ascii="Times New Roman" w:eastAsia="Times New Roman" w:hAnsi="Times New Roman" w:cs="Times New Roman"/>
          <w:color w:val="000000"/>
          <w:sz w:val="24"/>
          <w:szCs w:val="24"/>
        </w:rPr>
        <w:t>—</w:t>
      </w:r>
      <w:r w:rsidR="00B47B29" w:rsidRPr="00963989">
        <w:rPr>
          <w:rFonts w:ascii="Times New Roman" w:eastAsia="Times New Roman" w:hAnsi="Times New Roman" w:cs="Times New Roman"/>
          <w:color w:val="000000"/>
          <w:sz w:val="24"/>
          <w:szCs w:val="24"/>
        </w:rPr>
        <w:t xml:space="preserve">underwent </w:t>
      </w:r>
      <w:r w:rsidRPr="00963989">
        <w:rPr>
          <w:rFonts w:ascii="Times New Roman" w:eastAsia="Times New Roman" w:hAnsi="Times New Roman" w:cs="Times New Roman"/>
          <w:color w:val="000000"/>
          <w:sz w:val="24"/>
          <w:szCs w:val="24"/>
        </w:rPr>
        <w:t xml:space="preserve">revision. The mean duration between </w:t>
      </w:r>
      <w:proofErr w:type="spellStart"/>
      <w:r w:rsidR="009D6A88" w:rsidRPr="00963989">
        <w:rPr>
          <w:rFonts w:ascii="Times New Roman" w:eastAsia="Times New Roman" w:hAnsi="Times New Roman" w:cs="Times New Roman"/>
          <w:color w:val="000000"/>
          <w:sz w:val="24"/>
          <w:szCs w:val="24"/>
        </w:rPr>
        <w:t>THA</w:t>
      </w:r>
      <w:proofErr w:type="spellEnd"/>
      <w:r w:rsidRPr="00963989">
        <w:rPr>
          <w:rFonts w:ascii="Times New Roman" w:eastAsia="Times New Roman" w:hAnsi="Times New Roman" w:cs="Times New Roman"/>
          <w:color w:val="000000"/>
          <w:sz w:val="24"/>
          <w:szCs w:val="24"/>
        </w:rPr>
        <w:t xml:space="preserve"> and revision was </w:t>
      </w:r>
      <w:commentRangeStart w:id="153"/>
      <w:r w:rsidR="00B47B29" w:rsidRPr="00963989">
        <w:rPr>
          <w:rFonts w:ascii="Times New Roman" w:eastAsia="Times New Roman" w:hAnsi="Times New Roman" w:cs="Times New Roman"/>
          <w:color w:val="000000"/>
          <w:sz w:val="24"/>
          <w:szCs w:val="24"/>
        </w:rPr>
        <w:t>9</w:t>
      </w:r>
      <w:commentRangeEnd w:id="153"/>
      <w:r w:rsidR="00B47B29" w:rsidRPr="00963989">
        <w:rPr>
          <w:rStyle w:val="CommentReference"/>
        </w:rPr>
        <w:commentReference w:id="153"/>
      </w:r>
      <w:r w:rsidR="00B47B29" w:rsidRPr="00963989">
        <w:rPr>
          <w:rFonts w:ascii="Times New Roman" w:eastAsia="Times New Roman" w:hAnsi="Times New Roman" w:cs="Times New Roman"/>
          <w:color w:val="000000"/>
          <w:sz w:val="24"/>
          <w:szCs w:val="24"/>
        </w:rPr>
        <w:t xml:space="preserve"> </w:t>
      </w:r>
      <w:r w:rsidRPr="00963989">
        <w:rPr>
          <w:rFonts w:ascii="Times New Roman" w:eastAsia="Times New Roman" w:hAnsi="Times New Roman" w:cs="Times New Roman"/>
          <w:color w:val="000000"/>
          <w:sz w:val="24"/>
          <w:szCs w:val="24"/>
        </w:rPr>
        <w:t xml:space="preserve">(1–16) years. No stem </w:t>
      </w:r>
      <w:proofErr w:type="gramStart"/>
      <w:r w:rsidRPr="00963989">
        <w:rPr>
          <w:rFonts w:ascii="Times New Roman" w:eastAsia="Times New Roman" w:hAnsi="Times New Roman" w:cs="Times New Roman"/>
          <w:color w:val="000000"/>
          <w:sz w:val="24"/>
          <w:szCs w:val="24"/>
        </w:rPr>
        <w:t>was revised</w:t>
      </w:r>
      <w:proofErr w:type="gramEnd"/>
      <w:r w:rsidRPr="00963989">
        <w:rPr>
          <w:rFonts w:ascii="Times New Roman" w:eastAsia="Times New Roman" w:hAnsi="Times New Roman" w:cs="Times New Roman"/>
          <w:color w:val="000000"/>
          <w:sz w:val="24"/>
          <w:szCs w:val="24"/>
        </w:rPr>
        <w:t xml:space="preserve">. Six hips </w:t>
      </w:r>
      <w:r w:rsidR="00B47B29" w:rsidRPr="00963989">
        <w:rPr>
          <w:rFonts w:ascii="Times New Roman" w:eastAsia="Times New Roman" w:hAnsi="Times New Roman" w:cs="Times New Roman"/>
          <w:color w:val="000000"/>
          <w:sz w:val="24"/>
          <w:szCs w:val="24"/>
        </w:rPr>
        <w:t xml:space="preserve">underwent </w:t>
      </w:r>
      <w:r w:rsidRPr="00963989">
        <w:rPr>
          <w:rFonts w:ascii="Times New Roman" w:eastAsia="Times New Roman" w:hAnsi="Times New Roman" w:cs="Times New Roman"/>
          <w:color w:val="000000"/>
          <w:sz w:val="24"/>
          <w:szCs w:val="24"/>
        </w:rPr>
        <w:t xml:space="preserve">revision of acetabular components and the remaining six </w:t>
      </w:r>
      <w:r w:rsidR="00B47B29" w:rsidRPr="00963989">
        <w:rPr>
          <w:rFonts w:ascii="Times New Roman" w:eastAsia="Times New Roman" w:hAnsi="Times New Roman" w:cs="Times New Roman"/>
          <w:color w:val="000000"/>
          <w:sz w:val="24"/>
          <w:szCs w:val="24"/>
        </w:rPr>
        <w:t xml:space="preserve">underwent </w:t>
      </w:r>
      <w:r w:rsidRPr="00963989">
        <w:rPr>
          <w:rFonts w:ascii="Times New Roman" w:eastAsia="Times New Roman" w:hAnsi="Times New Roman" w:cs="Times New Roman"/>
          <w:color w:val="000000"/>
          <w:sz w:val="24"/>
          <w:szCs w:val="24"/>
        </w:rPr>
        <w:t xml:space="preserve">revision of </w:t>
      </w:r>
      <w:r w:rsidR="004D1F22" w:rsidRPr="00963989">
        <w:rPr>
          <w:rFonts w:ascii="Times New Roman" w:eastAsia="Times New Roman" w:hAnsi="Times New Roman" w:cs="Times New Roman"/>
          <w:color w:val="000000"/>
          <w:sz w:val="24"/>
          <w:szCs w:val="24"/>
        </w:rPr>
        <w:t xml:space="preserve">the </w:t>
      </w:r>
      <w:r w:rsidRPr="00963989">
        <w:rPr>
          <w:rFonts w:ascii="Times New Roman" w:eastAsia="Times New Roman" w:hAnsi="Times New Roman" w:cs="Times New Roman"/>
          <w:color w:val="000000"/>
          <w:sz w:val="24"/>
          <w:szCs w:val="24"/>
        </w:rPr>
        <w:t xml:space="preserve">acetabular liners. </w:t>
      </w:r>
      <w:r w:rsidR="00B47B29" w:rsidRPr="00963989">
        <w:rPr>
          <w:rFonts w:ascii="Times New Roman" w:eastAsia="Times New Roman" w:hAnsi="Times New Roman" w:cs="Times New Roman"/>
          <w:color w:val="000000"/>
          <w:sz w:val="24"/>
          <w:szCs w:val="24"/>
        </w:rPr>
        <w:t xml:space="preserve">Conventional polyethylene liners </w:t>
      </w:r>
      <w:ins w:id="154" w:author="Author">
        <w:r w:rsidR="0035464D">
          <w:rPr>
            <w:rFonts w:ascii="Times New Roman" w:eastAsia="Times New Roman" w:hAnsi="Times New Roman" w:cs="Times New Roman"/>
            <w:color w:val="000000"/>
            <w:sz w:val="24"/>
            <w:szCs w:val="24"/>
          </w:rPr>
          <w:t xml:space="preserve">were </w:t>
        </w:r>
      </w:ins>
      <w:del w:id="155" w:author="Author">
        <w:r w:rsidR="00B47B29" w:rsidRPr="00963989" w:rsidDel="0035464D">
          <w:rPr>
            <w:rFonts w:ascii="Times New Roman" w:eastAsia="Times New Roman" w:hAnsi="Times New Roman" w:cs="Times New Roman"/>
            <w:color w:val="000000"/>
            <w:sz w:val="24"/>
            <w:szCs w:val="24"/>
          </w:rPr>
          <w:delText xml:space="preserve">had been </w:delText>
        </w:r>
      </w:del>
      <w:r w:rsidR="00B47B29" w:rsidRPr="00963989">
        <w:rPr>
          <w:rFonts w:ascii="Times New Roman" w:eastAsia="Times New Roman" w:hAnsi="Times New Roman" w:cs="Times New Roman"/>
          <w:color w:val="000000"/>
          <w:sz w:val="24"/>
          <w:szCs w:val="24"/>
        </w:rPr>
        <w:t>used</w:t>
      </w:r>
      <w:r w:rsidR="00B47B29" w:rsidRPr="00963989" w:rsidDel="00B47B29">
        <w:rPr>
          <w:rFonts w:ascii="Times New Roman" w:eastAsia="Times New Roman" w:hAnsi="Times New Roman" w:cs="Times New Roman"/>
          <w:color w:val="000000"/>
          <w:sz w:val="24"/>
          <w:szCs w:val="24"/>
        </w:rPr>
        <w:t xml:space="preserve"> </w:t>
      </w:r>
      <w:r w:rsidR="00B47B29" w:rsidRPr="00963989">
        <w:rPr>
          <w:rFonts w:ascii="Times New Roman" w:eastAsia="Times New Roman" w:hAnsi="Times New Roman" w:cs="Times New Roman"/>
          <w:color w:val="000000"/>
          <w:sz w:val="24"/>
          <w:szCs w:val="24"/>
        </w:rPr>
        <w:t>f</w:t>
      </w:r>
      <w:r w:rsidRPr="00963989">
        <w:rPr>
          <w:rFonts w:ascii="Times New Roman" w:eastAsia="Times New Roman" w:hAnsi="Times New Roman" w:cs="Times New Roman"/>
          <w:color w:val="000000"/>
          <w:sz w:val="24"/>
          <w:szCs w:val="24"/>
        </w:rPr>
        <w:t xml:space="preserve">or all 12 hips. Out of </w:t>
      </w:r>
      <w:r w:rsidR="004D1F22" w:rsidRPr="00963989">
        <w:rPr>
          <w:rFonts w:ascii="Times New Roman" w:eastAsia="Times New Roman" w:hAnsi="Times New Roman" w:cs="Times New Roman"/>
          <w:color w:val="000000"/>
          <w:sz w:val="24"/>
          <w:szCs w:val="24"/>
        </w:rPr>
        <w:t xml:space="preserve">the </w:t>
      </w:r>
      <w:r w:rsidRPr="00963989">
        <w:rPr>
          <w:rFonts w:ascii="Times New Roman" w:eastAsia="Times New Roman" w:hAnsi="Times New Roman" w:cs="Times New Roman"/>
          <w:color w:val="000000"/>
          <w:sz w:val="24"/>
          <w:szCs w:val="24"/>
        </w:rPr>
        <w:t xml:space="preserve">six acetabular revisions, three cups were well fixed and the other three had no bony fixation. </w:t>
      </w:r>
      <w:r w:rsidR="00B47B29" w:rsidRPr="00963989">
        <w:rPr>
          <w:rFonts w:ascii="Times New Roman" w:eastAsia="Times New Roman" w:hAnsi="Times New Roman" w:cs="Times New Roman"/>
          <w:color w:val="000000"/>
          <w:sz w:val="24"/>
          <w:szCs w:val="24"/>
        </w:rPr>
        <w:t>The well-</w:t>
      </w:r>
      <w:r w:rsidRPr="00963989">
        <w:rPr>
          <w:rFonts w:ascii="Times New Roman" w:eastAsia="Times New Roman" w:hAnsi="Times New Roman" w:cs="Times New Roman"/>
          <w:color w:val="000000"/>
          <w:sz w:val="24"/>
          <w:szCs w:val="24"/>
        </w:rPr>
        <w:t xml:space="preserve">fixed cups were </w:t>
      </w:r>
      <w:r w:rsidR="00B47B29" w:rsidRPr="00963989">
        <w:rPr>
          <w:rFonts w:ascii="Times New Roman" w:eastAsia="Times New Roman" w:hAnsi="Times New Roman" w:cs="Times New Roman"/>
          <w:color w:val="000000"/>
          <w:sz w:val="24"/>
          <w:szCs w:val="24"/>
        </w:rPr>
        <w:t xml:space="preserve">all </w:t>
      </w:r>
      <w:proofErr w:type="spellStart"/>
      <w:r w:rsidRPr="00963989">
        <w:rPr>
          <w:rFonts w:ascii="Times New Roman" w:eastAsia="Times New Roman" w:hAnsi="Times New Roman" w:cs="Times New Roman"/>
          <w:color w:val="000000"/>
          <w:sz w:val="24"/>
          <w:szCs w:val="24"/>
        </w:rPr>
        <w:t>HGP</w:t>
      </w:r>
      <w:proofErr w:type="spellEnd"/>
      <w:r w:rsidRPr="00963989">
        <w:rPr>
          <w:rFonts w:ascii="Times New Roman" w:eastAsia="Times New Roman" w:hAnsi="Times New Roman" w:cs="Times New Roman"/>
          <w:color w:val="000000"/>
          <w:sz w:val="24"/>
          <w:szCs w:val="24"/>
        </w:rPr>
        <w:t xml:space="preserve">-II cups. Crosslinked polyethylene liners were not available for </w:t>
      </w:r>
      <w:proofErr w:type="spellStart"/>
      <w:r w:rsidRPr="00963989">
        <w:rPr>
          <w:rFonts w:ascii="Times New Roman" w:eastAsia="Times New Roman" w:hAnsi="Times New Roman" w:cs="Times New Roman"/>
          <w:color w:val="000000"/>
          <w:sz w:val="24"/>
          <w:szCs w:val="24"/>
        </w:rPr>
        <w:t>HGP</w:t>
      </w:r>
      <w:proofErr w:type="spellEnd"/>
      <w:r w:rsidRPr="00963989">
        <w:rPr>
          <w:rFonts w:ascii="Times New Roman" w:eastAsia="Times New Roman" w:hAnsi="Times New Roman" w:cs="Times New Roman"/>
          <w:color w:val="000000"/>
          <w:sz w:val="24"/>
          <w:szCs w:val="24"/>
        </w:rPr>
        <w:t>-II cups</w:t>
      </w:r>
      <w:r w:rsidR="00F614DC" w:rsidRPr="00963989">
        <w:rPr>
          <w:rFonts w:ascii="Times New Roman" w:eastAsia="Times New Roman" w:hAnsi="Times New Roman" w:cs="Times New Roman"/>
          <w:color w:val="000000"/>
          <w:sz w:val="24"/>
          <w:szCs w:val="24"/>
        </w:rPr>
        <w:t>; hence,</w:t>
      </w:r>
      <w:r w:rsidR="00B47B29" w:rsidRPr="00963989">
        <w:rPr>
          <w:rFonts w:ascii="Times New Roman" w:eastAsia="Times New Roman" w:hAnsi="Times New Roman" w:cs="Times New Roman"/>
          <w:color w:val="000000"/>
          <w:sz w:val="24"/>
          <w:szCs w:val="24"/>
        </w:rPr>
        <w:t xml:space="preserve"> w</w:t>
      </w:r>
      <w:r w:rsidRPr="00963989">
        <w:rPr>
          <w:rFonts w:ascii="Times New Roman" w:eastAsia="Times New Roman" w:hAnsi="Times New Roman" w:cs="Times New Roman"/>
          <w:color w:val="000000"/>
          <w:sz w:val="24"/>
          <w:szCs w:val="24"/>
        </w:rPr>
        <w:t>e revised these cups to use crosslinked polyethylene liners. The reasons for liner revision were</w:t>
      </w:r>
      <w:r w:rsidR="00F614DC" w:rsidRPr="00963989">
        <w:rPr>
          <w:rFonts w:ascii="Times New Roman" w:eastAsia="Times New Roman" w:hAnsi="Times New Roman" w:cs="Times New Roman"/>
          <w:color w:val="000000"/>
          <w:sz w:val="24"/>
          <w:szCs w:val="24"/>
        </w:rPr>
        <w:t xml:space="preserve"> as follows</w:t>
      </w:r>
      <w:r w:rsidR="00B47B29" w:rsidRPr="00963989">
        <w:rPr>
          <w:rFonts w:ascii="Times New Roman" w:eastAsia="Times New Roman" w:hAnsi="Times New Roman" w:cs="Times New Roman"/>
          <w:color w:val="000000"/>
          <w:sz w:val="24"/>
          <w:szCs w:val="24"/>
        </w:rPr>
        <w:t>:</w:t>
      </w:r>
      <w:r w:rsidRPr="00963989">
        <w:rPr>
          <w:rFonts w:ascii="Times New Roman" w:eastAsia="Times New Roman" w:hAnsi="Times New Roman" w:cs="Times New Roman"/>
          <w:color w:val="000000"/>
          <w:sz w:val="24"/>
          <w:szCs w:val="24"/>
        </w:rPr>
        <w:t xml:space="preserve"> liner wear for three hips, late infection for one</w:t>
      </w:r>
      <w:ins w:id="156" w:author="Author">
        <w:r w:rsidR="0035464D">
          <w:rPr>
            <w:rFonts w:ascii="Times New Roman" w:eastAsia="Times New Roman" w:hAnsi="Times New Roman" w:cs="Times New Roman"/>
            <w:color w:val="000000"/>
            <w:sz w:val="24"/>
            <w:szCs w:val="24"/>
          </w:rPr>
          <w:t xml:space="preserve"> hip</w:t>
        </w:r>
      </w:ins>
      <w:r w:rsidRPr="00963989">
        <w:rPr>
          <w:rFonts w:ascii="Times New Roman" w:eastAsia="Times New Roman" w:hAnsi="Times New Roman" w:cs="Times New Roman"/>
          <w:color w:val="000000"/>
          <w:sz w:val="24"/>
          <w:szCs w:val="24"/>
        </w:rPr>
        <w:t>, dislocation for one</w:t>
      </w:r>
      <w:ins w:id="157" w:author="Author">
        <w:r w:rsidR="0035464D">
          <w:rPr>
            <w:rFonts w:ascii="Times New Roman" w:eastAsia="Times New Roman" w:hAnsi="Times New Roman" w:cs="Times New Roman"/>
            <w:color w:val="000000"/>
            <w:sz w:val="24"/>
            <w:szCs w:val="24"/>
          </w:rPr>
          <w:t xml:space="preserve"> hip</w:t>
        </w:r>
      </w:ins>
      <w:r w:rsidR="00F614DC" w:rsidRPr="00963989">
        <w:rPr>
          <w:rFonts w:ascii="Times New Roman" w:eastAsia="Times New Roman" w:hAnsi="Times New Roman" w:cs="Times New Roman"/>
          <w:color w:val="000000"/>
          <w:sz w:val="24"/>
          <w:szCs w:val="24"/>
        </w:rPr>
        <w:t>,</w:t>
      </w:r>
      <w:r w:rsidRPr="00963989">
        <w:rPr>
          <w:rFonts w:ascii="Times New Roman" w:eastAsia="Times New Roman" w:hAnsi="Times New Roman" w:cs="Times New Roman"/>
          <w:color w:val="000000"/>
          <w:sz w:val="24"/>
          <w:szCs w:val="24"/>
        </w:rPr>
        <w:t xml:space="preserve"> and dislodge of liner for one</w:t>
      </w:r>
      <w:ins w:id="158" w:author="Author">
        <w:r w:rsidR="0035464D">
          <w:rPr>
            <w:rFonts w:ascii="Times New Roman" w:eastAsia="Times New Roman" w:hAnsi="Times New Roman" w:cs="Times New Roman"/>
            <w:color w:val="000000"/>
            <w:sz w:val="24"/>
            <w:szCs w:val="24"/>
          </w:rPr>
          <w:t xml:space="preserve"> hip</w:t>
        </w:r>
      </w:ins>
      <w:r w:rsidRPr="00963989">
        <w:rPr>
          <w:rFonts w:ascii="Times New Roman" w:eastAsia="Times New Roman" w:hAnsi="Times New Roman" w:cs="Times New Roman"/>
          <w:color w:val="000000"/>
          <w:sz w:val="24"/>
          <w:szCs w:val="24"/>
        </w:rPr>
        <w:t xml:space="preserve">. For one hip </w:t>
      </w:r>
      <w:r w:rsidR="00B47B29" w:rsidRPr="00963989">
        <w:rPr>
          <w:rFonts w:ascii="Times New Roman" w:eastAsia="Times New Roman" w:hAnsi="Times New Roman" w:cs="Times New Roman"/>
          <w:color w:val="000000"/>
          <w:sz w:val="24"/>
          <w:szCs w:val="24"/>
        </w:rPr>
        <w:t>where</w:t>
      </w:r>
      <w:r w:rsidRPr="00963989">
        <w:rPr>
          <w:rFonts w:ascii="Times New Roman" w:eastAsia="Times New Roman" w:hAnsi="Times New Roman" w:cs="Times New Roman"/>
          <w:color w:val="000000"/>
          <w:sz w:val="24"/>
          <w:szCs w:val="24"/>
        </w:rPr>
        <w:t xml:space="preserve"> liner revision</w:t>
      </w:r>
      <w:r w:rsidR="00B47B29" w:rsidRPr="00963989">
        <w:rPr>
          <w:rFonts w:ascii="Times New Roman" w:eastAsia="Times New Roman" w:hAnsi="Times New Roman" w:cs="Times New Roman"/>
          <w:color w:val="000000"/>
          <w:sz w:val="24"/>
          <w:szCs w:val="24"/>
        </w:rPr>
        <w:t xml:space="preserve"> </w:t>
      </w:r>
      <w:proofErr w:type="gramStart"/>
      <w:r w:rsidR="00B47B29" w:rsidRPr="00963989">
        <w:rPr>
          <w:rFonts w:ascii="Times New Roman" w:eastAsia="Times New Roman" w:hAnsi="Times New Roman" w:cs="Times New Roman"/>
          <w:color w:val="000000"/>
          <w:sz w:val="24"/>
          <w:szCs w:val="24"/>
        </w:rPr>
        <w:t>was carried</w:t>
      </w:r>
      <w:proofErr w:type="gramEnd"/>
      <w:r w:rsidR="00B47B29" w:rsidRPr="00963989">
        <w:rPr>
          <w:rFonts w:ascii="Times New Roman" w:eastAsia="Times New Roman" w:hAnsi="Times New Roman" w:cs="Times New Roman"/>
          <w:color w:val="000000"/>
          <w:sz w:val="24"/>
          <w:szCs w:val="24"/>
        </w:rPr>
        <w:t xml:space="preserve"> out</w:t>
      </w:r>
      <w:r w:rsidRPr="00963989">
        <w:rPr>
          <w:rFonts w:ascii="Times New Roman" w:eastAsia="Times New Roman" w:hAnsi="Times New Roman" w:cs="Times New Roman"/>
          <w:color w:val="000000"/>
          <w:sz w:val="24"/>
          <w:szCs w:val="24"/>
        </w:rPr>
        <w:t>,</w:t>
      </w:r>
      <w:r w:rsidR="00B47B29" w:rsidRPr="00963989">
        <w:rPr>
          <w:rFonts w:ascii="Times New Roman" w:eastAsia="Times New Roman" w:hAnsi="Times New Roman" w:cs="Times New Roman"/>
          <w:color w:val="000000"/>
          <w:sz w:val="24"/>
          <w:szCs w:val="24"/>
        </w:rPr>
        <w:t xml:space="preserve"> a</w:t>
      </w:r>
      <w:r w:rsidRPr="00963989">
        <w:rPr>
          <w:rFonts w:ascii="Times New Roman" w:eastAsia="Times New Roman" w:hAnsi="Times New Roman" w:cs="Times New Roman"/>
          <w:color w:val="000000"/>
          <w:sz w:val="24"/>
          <w:szCs w:val="24"/>
        </w:rPr>
        <w:t xml:space="preserve"> bone graft was performed </w:t>
      </w:r>
      <w:r w:rsidR="00B47B29" w:rsidRPr="00963989">
        <w:rPr>
          <w:rFonts w:ascii="Times New Roman" w:eastAsia="Times New Roman" w:hAnsi="Times New Roman" w:cs="Times New Roman"/>
          <w:color w:val="000000"/>
          <w:sz w:val="24"/>
          <w:szCs w:val="24"/>
        </w:rPr>
        <w:t xml:space="preserve">for </w:t>
      </w:r>
      <w:r w:rsidRPr="00963989">
        <w:rPr>
          <w:rFonts w:ascii="Times New Roman" w:eastAsia="Times New Roman" w:hAnsi="Times New Roman" w:cs="Times New Roman"/>
          <w:color w:val="000000"/>
          <w:sz w:val="24"/>
          <w:szCs w:val="24"/>
        </w:rPr>
        <w:t>osteolysis at zone 1 of the femur.</w:t>
      </w:r>
    </w:p>
    <w:p w14:paraId="77C39ABF" w14:textId="68DECBE7" w:rsidR="00665940" w:rsidRPr="00963989" w:rsidRDefault="00665940" w:rsidP="00665940">
      <w:pPr>
        <w:shd w:val="clear" w:color="auto" w:fill="FFFFFF"/>
        <w:spacing w:before="180" w:after="180" w:line="300" w:lineRule="atLeast"/>
        <w:jc w:val="both"/>
        <w:rPr>
          <w:rFonts w:ascii="Times New Roman" w:eastAsia="Times New Roman" w:hAnsi="Times New Roman" w:cs="Times New Roman"/>
          <w:color w:val="000000"/>
          <w:sz w:val="24"/>
          <w:szCs w:val="24"/>
        </w:rPr>
      </w:pPr>
      <w:r w:rsidRPr="00963989">
        <w:rPr>
          <w:rFonts w:ascii="Times New Roman" w:eastAsia="Times New Roman" w:hAnsi="Times New Roman" w:cs="Times New Roman"/>
          <w:color w:val="000000"/>
          <w:sz w:val="24"/>
          <w:szCs w:val="24"/>
        </w:rPr>
        <w:lastRenderedPageBreak/>
        <w:t xml:space="preserve">The average </w:t>
      </w:r>
      <w:proofErr w:type="spellStart"/>
      <w:r w:rsidRPr="00963989">
        <w:rPr>
          <w:rFonts w:ascii="Times New Roman" w:eastAsia="Times New Roman" w:hAnsi="Times New Roman" w:cs="Times New Roman"/>
          <w:color w:val="000000"/>
          <w:sz w:val="24"/>
          <w:szCs w:val="24"/>
        </w:rPr>
        <w:t>JOA</w:t>
      </w:r>
      <w:proofErr w:type="spellEnd"/>
      <w:r w:rsidRPr="00963989">
        <w:rPr>
          <w:rFonts w:ascii="Times New Roman" w:eastAsia="Times New Roman" w:hAnsi="Times New Roman" w:cs="Times New Roman"/>
          <w:color w:val="000000"/>
          <w:sz w:val="24"/>
          <w:szCs w:val="24"/>
        </w:rPr>
        <w:t xml:space="preserve"> score of the study group w</w:t>
      </w:r>
      <w:commentRangeStart w:id="159"/>
      <w:r w:rsidRPr="00963989">
        <w:rPr>
          <w:rFonts w:ascii="Times New Roman" w:eastAsia="Times New Roman" w:hAnsi="Times New Roman" w:cs="Times New Roman"/>
          <w:color w:val="000000"/>
          <w:sz w:val="24"/>
          <w:szCs w:val="24"/>
        </w:rPr>
        <w:t>as</w:t>
      </w:r>
      <w:r w:rsidR="00B47B29" w:rsidRPr="00963989">
        <w:rPr>
          <w:rFonts w:ascii="Times New Roman" w:eastAsia="Times New Roman" w:hAnsi="Times New Roman" w:cs="Times New Roman"/>
          <w:color w:val="000000"/>
          <w:sz w:val="24"/>
          <w:szCs w:val="24"/>
        </w:rPr>
        <w:t xml:space="preserve"> x </w:t>
      </w:r>
      <w:r w:rsidRPr="00963989">
        <w:rPr>
          <w:rFonts w:ascii="Times New Roman" w:eastAsia="Times New Roman" w:hAnsi="Times New Roman" w:cs="Times New Roman"/>
          <w:color w:val="000000"/>
          <w:sz w:val="24"/>
          <w:szCs w:val="24"/>
        </w:rPr>
        <w:t>points before surgery and</w:t>
      </w:r>
      <w:r w:rsidR="00B47B29" w:rsidRPr="00963989">
        <w:rPr>
          <w:rFonts w:ascii="Times New Roman" w:eastAsia="Times New Roman" w:hAnsi="Times New Roman" w:cs="Times New Roman"/>
          <w:color w:val="000000"/>
          <w:sz w:val="24"/>
          <w:szCs w:val="24"/>
        </w:rPr>
        <w:t xml:space="preserve"> x </w:t>
      </w:r>
      <w:r w:rsidRPr="00963989">
        <w:rPr>
          <w:rFonts w:ascii="Times New Roman" w:eastAsia="Times New Roman" w:hAnsi="Times New Roman" w:cs="Times New Roman"/>
          <w:color w:val="000000"/>
          <w:sz w:val="24"/>
          <w:szCs w:val="24"/>
        </w:rPr>
        <w:t>points</w:t>
      </w:r>
      <w:commentRangeEnd w:id="159"/>
      <w:r w:rsidR="00B47B29" w:rsidRPr="00963989">
        <w:rPr>
          <w:rStyle w:val="CommentReference"/>
        </w:rPr>
        <w:commentReference w:id="159"/>
      </w:r>
      <w:r w:rsidRPr="00963989">
        <w:rPr>
          <w:rFonts w:ascii="Times New Roman" w:eastAsia="Times New Roman" w:hAnsi="Times New Roman" w:cs="Times New Roman"/>
          <w:color w:val="000000"/>
          <w:sz w:val="24"/>
          <w:szCs w:val="24"/>
        </w:rPr>
        <w:t xml:space="preserve"> at the final follow</w:t>
      </w:r>
      <w:r w:rsidR="00B47B29" w:rsidRPr="00963989">
        <w:rPr>
          <w:rFonts w:ascii="Times New Roman" w:eastAsia="Times New Roman" w:hAnsi="Times New Roman" w:cs="Times New Roman"/>
          <w:color w:val="000000"/>
          <w:sz w:val="24"/>
          <w:szCs w:val="24"/>
        </w:rPr>
        <w:t>-</w:t>
      </w:r>
      <w:r w:rsidRPr="00963989">
        <w:rPr>
          <w:rFonts w:ascii="Times New Roman" w:eastAsia="Times New Roman" w:hAnsi="Times New Roman" w:cs="Times New Roman"/>
          <w:color w:val="000000"/>
          <w:sz w:val="24"/>
          <w:szCs w:val="24"/>
        </w:rPr>
        <w:t xml:space="preserve">up. One hundred </w:t>
      </w:r>
      <w:r w:rsidR="00F614DC" w:rsidRPr="00963989">
        <w:rPr>
          <w:rFonts w:ascii="Times New Roman" w:eastAsia="Times New Roman" w:hAnsi="Times New Roman" w:cs="Times New Roman"/>
          <w:color w:val="000000"/>
          <w:sz w:val="24"/>
          <w:szCs w:val="24"/>
        </w:rPr>
        <w:t xml:space="preserve">and </w:t>
      </w:r>
      <w:r w:rsidRPr="00963989">
        <w:rPr>
          <w:rFonts w:ascii="Times New Roman" w:eastAsia="Times New Roman" w:hAnsi="Times New Roman" w:cs="Times New Roman"/>
          <w:color w:val="000000"/>
          <w:sz w:val="24"/>
          <w:szCs w:val="24"/>
        </w:rPr>
        <w:t>three hips (75</w:t>
      </w:r>
      <w:r w:rsidR="004D1F22" w:rsidRPr="00963989">
        <w:rPr>
          <w:rFonts w:ascii="Times New Roman" w:eastAsia="Times New Roman" w:hAnsi="Times New Roman" w:cs="Times New Roman"/>
          <w:color w:val="000000"/>
          <w:sz w:val="24"/>
          <w:szCs w:val="24"/>
        </w:rPr>
        <w:t xml:space="preserve"> %</w:t>
      </w:r>
      <w:r w:rsidRPr="00963989">
        <w:rPr>
          <w:rFonts w:ascii="Times New Roman" w:eastAsia="Times New Roman" w:hAnsi="Times New Roman" w:cs="Times New Roman"/>
          <w:color w:val="000000"/>
          <w:sz w:val="24"/>
          <w:szCs w:val="24"/>
        </w:rPr>
        <w:t>) showed more than 80 points at follow</w:t>
      </w:r>
      <w:r w:rsidR="00B47B29" w:rsidRPr="00963989">
        <w:rPr>
          <w:rFonts w:ascii="Times New Roman" w:eastAsia="Times New Roman" w:hAnsi="Times New Roman" w:cs="Times New Roman"/>
          <w:color w:val="000000"/>
          <w:sz w:val="24"/>
          <w:szCs w:val="24"/>
        </w:rPr>
        <w:t>-</w:t>
      </w:r>
      <w:r w:rsidRPr="00963989">
        <w:rPr>
          <w:rFonts w:ascii="Times New Roman" w:eastAsia="Times New Roman" w:hAnsi="Times New Roman" w:cs="Times New Roman"/>
          <w:color w:val="000000"/>
          <w:sz w:val="24"/>
          <w:szCs w:val="24"/>
        </w:rPr>
        <w:t>up</w:t>
      </w:r>
      <w:r w:rsidR="00B47B29" w:rsidRPr="00963989">
        <w:rPr>
          <w:rFonts w:ascii="Times New Roman" w:eastAsia="Times New Roman" w:hAnsi="Times New Roman" w:cs="Times New Roman"/>
          <w:color w:val="000000"/>
          <w:sz w:val="24"/>
          <w:szCs w:val="24"/>
        </w:rPr>
        <w:t xml:space="preserve">, with </w:t>
      </w:r>
      <w:r w:rsidRPr="00963989">
        <w:rPr>
          <w:rFonts w:ascii="Times New Roman" w:eastAsia="Times New Roman" w:hAnsi="Times New Roman" w:cs="Times New Roman"/>
          <w:color w:val="000000"/>
          <w:sz w:val="24"/>
          <w:szCs w:val="24"/>
        </w:rPr>
        <w:t>thigh pain</w:t>
      </w:r>
      <w:r w:rsidR="00F614DC" w:rsidRPr="00963989">
        <w:rPr>
          <w:rFonts w:ascii="Times New Roman" w:eastAsia="Times New Roman" w:hAnsi="Times New Roman" w:cs="Times New Roman"/>
          <w:color w:val="000000"/>
          <w:sz w:val="24"/>
          <w:szCs w:val="24"/>
        </w:rPr>
        <w:t xml:space="preserve"> being reporting in three cases</w:t>
      </w:r>
      <w:r w:rsidRPr="00963989">
        <w:rPr>
          <w:rFonts w:ascii="Times New Roman" w:eastAsia="Times New Roman" w:hAnsi="Times New Roman" w:cs="Times New Roman"/>
          <w:color w:val="000000"/>
          <w:sz w:val="24"/>
          <w:szCs w:val="24"/>
        </w:rPr>
        <w:t>.</w:t>
      </w:r>
    </w:p>
    <w:p w14:paraId="26149BBE" w14:textId="55395BAE" w:rsidR="00665940" w:rsidRPr="00963989" w:rsidRDefault="00665940" w:rsidP="00665940">
      <w:pPr>
        <w:shd w:val="clear" w:color="auto" w:fill="FFFFFF"/>
        <w:spacing w:after="0" w:line="300" w:lineRule="atLeast"/>
        <w:jc w:val="both"/>
        <w:rPr>
          <w:rFonts w:ascii="Times New Roman" w:eastAsia="Times New Roman" w:hAnsi="Times New Roman" w:cs="Times New Roman"/>
          <w:color w:val="000000"/>
          <w:sz w:val="24"/>
          <w:szCs w:val="24"/>
        </w:rPr>
      </w:pPr>
      <w:r w:rsidRPr="00963989">
        <w:rPr>
          <w:rFonts w:ascii="Times New Roman" w:eastAsia="Times New Roman" w:hAnsi="Times New Roman" w:cs="Times New Roman"/>
          <w:color w:val="000000"/>
          <w:sz w:val="24"/>
          <w:szCs w:val="24"/>
        </w:rPr>
        <w:t xml:space="preserve">The biological fixation of the stem was </w:t>
      </w:r>
      <w:r w:rsidR="00B47B29" w:rsidRPr="00963989">
        <w:rPr>
          <w:rFonts w:ascii="Times New Roman" w:eastAsia="Times New Roman" w:hAnsi="Times New Roman" w:cs="Times New Roman"/>
          <w:color w:val="000000"/>
          <w:sz w:val="24"/>
          <w:szCs w:val="24"/>
        </w:rPr>
        <w:t xml:space="preserve">classified as </w:t>
      </w:r>
      <w:r w:rsidRPr="00963989">
        <w:rPr>
          <w:rFonts w:ascii="Times New Roman" w:eastAsia="Times New Roman" w:hAnsi="Times New Roman" w:cs="Times New Roman"/>
          <w:color w:val="000000"/>
          <w:sz w:val="24"/>
          <w:szCs w:val="24"/>
        </w:rPr>
        <w:t>bone ingrown fixation for 136 hips (Figure</w:t>
      </w:r>
      <w:r w:rsidR="00B47B29" w:rsidRPr="00963989">
        <w:rPr>
          <w:rFonts w:ascii="Times New Roman" w:eastAsia="Times New Roman" w:hAnsi="Times New Roman" w:cs="Times New Roman"/>
          <w:color w:val="000000"/>
          <w:sz w:val="24"/>
          <w:szCs w:val="24"/>
        </w:rPr>
        <w:t xml:space="preserve"> </w:t>
      </w:r>
      <w:hyperlink r:id="rId22" w:tgtFrame="_blank" w:history="1">
        <w:r w:rsidRPr="00963989">
          <w:rPr>
            <w:rFonts w:ascii="Times New Roman" w:eastAsia="Times New Roman" w:hAnsi="Times New Roman" w:cs="Times New Roman"/>
            <w:color w:val="418B34"/>
            <w:sz w:val="24"/>
            <w:szCs w:val="24"/>
            <w:bdr w:val="none" w:sz="0" w:space="0" w:color="auto" w:frame="1"/>
          </w:rPr>
          <w:t>3</w:t>
        </w:r>
      </w:hyperlink>
      <w:r w:rsidRPr="00963989">
        <w:rPr>
          <w:rFonts w:ascii="Times New Roman" w:eastAsia="Times New Roman" w:hAnsi="Times New Roman" w:cs="Times New Roman"/>
          <w:color w:val="000000"/>
          <w:sz w:val="24"/>
          <w:szCs w:val="24"/>
        </w:rPr>
        <w:t>) and unstable for one</w:t>
      </w:r>
      <w:ins w:id="160" w:author="Author">
        <w:r w:rsidR="0035464D">
          <w:rPr>
            <w:rFonts w:ascii="Times New Roman" w:eastAsia="Times New Roman" w:hAnsi="Times New Roman" w:cs="Times New Roman"/>
            <w:color w:val="000000"/>
            <w:sz w:val="24"/>
            <w:szCs w:val="24"/>
          </w:rPr>
          <w:t xml:space="preserve"> hip</w:t>
        </w:r>
      </w:ins>
      <w:r w:rsidRPr="00963989">
        <w:rPr>
          <w:rFonts w:ascii="Times New Roman" w:eastAsia="Times New Roman" w:hAnsi="Times New Roman" w:cs="Times New Roman"/>
          <w:color w:val="000000"/>
          <w:sz w:val="24"/>
          <w:szCs w:val="24"/>
        </w:rPr>
        <w:t xml:space="preserve">. The unstable stem </w:t>
      </w:r>
      <w:r w:rsidR="00227009" w:rsidRPr="00963989">
        <w:rPr>
          <w:rFonts w:ascii="Times New Roman" w:eastAsia="Times New Roman" w:hAnsi="Times New Roman" w:cs="Times New Roman"/>
          <w:color w:val="000000"/>
          <w:sz w:val="24"/>
          <w:szCs w:val="24"/>
        </w:rPr>
        <w:t xml:space="preserve">occurred in </w:t>
      </w:r>
      <w:r w:rsidRPr="00963989">
        <w:rPr>
          <w:rFonts w:ascii="Times New Roman" w:eastAsia="Times New Roman" w:hAnsi="Times New Roman" w:cs="Times New Roman"/>
          <w:color w:val="000000"/>
          <w:sz w:val="24"/>
          <w:szCs w:val="24"/>
        </w:rPr>
        <w:t xml:space="preserve">the right hip of </w:t>
      </w:r>
      <w:r w:rsidR="00227009" w:rsidRPr="00963989">
        <w:rPr>
          <w:rFonts w:ascii="Times New Roman" w:eastAsia="Times New Roman" w:hAnsi="Times New Roman" w:cs="Times New Roman"/>
          <w:color w:val="000000"/>
          <w:sz w:val="24"/>
          <w:szCs w:val="24"/>
        </w:rPr>
        <w:t xml:space="preserve">a </w:t>
      </w:r>
      <w:r w:rsidRPr="00963989">
        <w:rPr>
          <w:rFonts w:ascii="Times New Roman" w:eastAsia="Times New Roman" w:hAnsi="Times New Roman" w:cs="Times New Roman"/>
          <w:color w:val="000000"/>
          <w:sz w:val="24"/>
          <w:szCs w:val="24"/>
        </w:rPr>
        <w:t xml:space="preserve">45-year-old </w:t>
      </w:r>
      <w:r w:rsidR="00F614DC" w:rsidRPr="00963989">
        <w:rPr>
          <w:rFonts w:ascii="Times New Roman" w:eastAsia="Times New Roman" w:hAnsi="Times New Roman" w:cs="Times New Roman"/>
          <w:color w:val="000000"/>
          <w:sz w:val="24"/>
          <w:szCs w:val="24"/>
        </w:rPr>
        <w:t>woman</w:t>
      </w:r>
      <w:r w:rsidRPr="00963989">
        <w:rPr>
          <w:rFonts w:ascii="Times New Roman" w:eastAsia="Times New Roman" w:hAnsi="Times New Roman" w:cs="Times New Roman"/>
          <w:color w:val="000000"/>
          <w:sz w:val="24"/>
          <w:szCs w:val="24"/>
        </w:rPr>
        <w:t xml:space="preserve"> who had received bilateral </w:t>
      </w:r>
      <w:proofErr w:type="spellStart"/>
      <w:r w:rsidRPr="00963989">
        <w:rPr>
          <w:rFonts w:ascii="Times New Roman" w:eastAsia="Times New Roman" w:hAnsi="Times New Roman" w:cs="Times New Roman"/>
          <w:color w:val="000000"/>
          <w:sz w:val="24"/>
          <w:szCs w:val="24"/>
        </w:rPr>
        <w:t>THA</w:t>
      </w:r>
      <w:proofErr w:type="spellEnd"/>
      <w:r w:rsidRPr="00963989">
        <w:rPr>
          <w:rFonts w:ascii="Times New Roman" w:eastAsia="Times New Roman" w:hAnsi="Times New Roman" w:cs="Times New Roman"/>
          <w:color w:val="000000"/>
          <w:sz w:val="24"/>
          <w:szCs w:val="24"/>
        </w:rPr>
        <w:t xml:space="preserve"> for rapidly destructive coxarthrosis. The metaphyseal fit had been </w:t>
      </w:r>
      <w:r w:rsidR="00227009" w:rsidRPr="00963989">
        <w:rPr>
          <w:rFonts w:ascii="Times New Roman" w:eastAsia="Times New Roman" w:hAnsi="Times New Roman" w:cs="Times New Roman"/>
          <w:color w:val="000000"/>
          <w:sz w:val="24"/>
          <w:szCs w:val="24"/>
        </w:rPr>
        <w:t xml:space="preserve">classified as </w:t>
      </w:r>
      <w:commentRangeStart w:id="161"/>
      <w:r w:rsidRPr="00963989">
        <w:rPr>
          <w:rFonts w:ascii="Times New Roman" w:eastAsia="Times New Roman" w:hAnsi="Times New Roman" w:cs="Times New Roman"/>
          <w:color w:val="000000"/>
          <w:sz w:val="24"/>
          <w:szCs w:val="24"/>
        </w:rPr>
        <w:t xml:space="preserve">poor </w:t>
      </w:r>
      <w:commentRangeEnd w:id="161"/>
      <w:r w:rsidR="00227009" w:rsidRPr="00963989">
        <w:rPr>
          <w:rStyle w:val="CommentReference"/>
        </w:rPr>
        <w:commentReference w:id="161"/>
      </w:r>
      <w:r w:rsidRPr="00963989">
        <w:rPr>
          <w:rFonts w:ascii="Times New Roman" w:eastAsia="Times New Roman" w:hAnsi="Times New Roman" w:cs="Times New Roman"/>
          <w:color w:val="000000"/>
          <w:sz w:val="24"/>
          <w:szCs w:val="24"/>
        </w:rPr>
        <w:t>(Figure</w:t>
      </w:r>
      <w:r w:rsidR="00227009" w:rsidRPr="00963989">
        <w:rPr>
          <w:rFonts w:ascii="Times New Roman" w:eastAsia="Times New Roman" w:hAnsi="Times New Roman" w:cs="Times New Roman"/>
          <w:color w:val="000000"/>
          <w:sz w:val="24"/>
          <w:szCs w:val="24"/>
        </w:rPr>
        <w:t xml:space="preserve"> </w:t>
      </w:r>
      <w:hyperlink r:id="rId23" w:tgtFrame="_blank" w:history="1">
        <w:r w:rsidRPr="00963989">
          <w:rPr>
            <w:rFonts w:ascii="Times New Roman" w:eastAsia="Times New Roman" w:hAnsi="Times New Roman" w:cs="Times New Roman"/>
            <w:color w:val="418B34"/>
            <w:sz w:val="24"/>
            <w:szCs w:val="24"/>
            <w:bdr w:val="none" w:sz="0" w:space="0" w:color="auto" w:frame="1"/>
          </w:rPr>
          <w:t>4</w:t>
        </w:r>
      </w:hyperlink>
      <w:r w:rsidRPr="00963989">
        <w:rPr>
          <w:rFonts w:ascii="Times New Roman" w:eastAsia="Times New Roman" w:hAnsi="Times New Roman" w:cs="Times New Roman"/>
          <w:color w:val="000000"/>
          <w:sz w:val="24"/>
          <w:szCs w:val="24"/>
        </w:rPr>
        <w:t>). The stem had been undersized</w:t>
      </w:r>
      <w:r w:rsidR="00227009" w:rsidRPr="00963989">
        <w:rPr>
          <w:rFonts w:ascii="Times New Roman" w:eastAsia="Times New Roman" w:hAnsi="Times New Roman" w:cs="Times New Roman"/>
          <w:color w:val="000000"/>
          <w:sz w:val="24"/>
          <w:szCs w:val="24"/>
        </w:rPr>
        <w:t xml:space="preserve">; the </w:t>
      </w:r>
      <w:r w:rsidRPr="00963989">
        <w:rPr>
          <w:rFonts w:ascii="Times New Roman" w:eastAsia="Times New Roman" w:hAnsi="Times New Roman" w:cs="Times New Roman"/>
          <w:color w:val="000000"/>
          <w:sz w:val="24"/>
          <w:szCs w:val="24"/>
        </w:rPr>
        <w:t xml:space="preserve">CFR </w:t>
      </w:r>
      <w:r w:rsidR="00227009" w:rsidRPr="00963989">
        <w:rPr>
          <w:rFonts w:ascii="Times New Roman" w:eastAsia="Times New Roman" w:hAnsi="Times New Roman" w:cs="Times New Roman"/>
          <w:color w:val="000000"/>
          <w:sz w:val="24"/>
          <w:szCs w:val="24"/>
        </w:rPr>
        <w:t>was</w:t>
      </w:r>
      <w:r w:rsidRPr="00963989">
        <w:rPr>
          <w:rFonts w:ascii="Times New Roman" w:eastAsia="Times New Roman" w:hAnsi="Times New Roman" w:cs="Times New Roman"/>
          <w:color w:val="000000"/>
          <w:sz w:val="24"/>
          <w:szCs w:val="24"/>
        </w:rPr>
        <w:t xml:space="preserve"> 0.63 at the distal end of the lesser trochanter and 0.59 at the distal end of the stem. The follow-up radiographs showed no subsidence of the stem at </w:t>
      </w:r>
      <w:r w:rsidR="00227009" w:rsidRPr="00963989">
        <w:rPr>
          <w:rFonts w:ascii="Times New Roman" w:eastAsia="Times New Roman" w:hAnsi="Times New Roman" w:cs="Times New Roman"/>
          <w:color w:val="000000"/>
          <w:sz w:val="24"/>
          <w:szCs w:val="24"/>
        </w:rPr>
        <w:t xml:space="preserve">3 </w:t>
      </w:r>
      <w:r w:rsidRPr="00963989">
        <w:rPr>
          <w:rFonts w:ascii="Times New Roman" w:eastAsia="Times New Roman" w:hAnsi="Times New Roman" w:cs="Times New Roman"/>
          <w:color w:val="000000"/>
          <w:sz w:val="24"/>
          <w:szCs w:val="24"/>
        </w:rPr>
        <w:t xml:space="preserve">months after surgery, but subsidence of 5 mm </w:t>
      </w:r>
      <w:proofErr w:type="gramStart"/>
      <w:ins w:id="162" w:author="Author">
        <w:r w:rsidR="0035464D">
          <w:rPr>
            <w:rFonts w:ascii="Times New Roman" w:eastAsia="Times New Roman" w:hAnsi="Times New Roman" w:cs="Times New Roman"/>
            <w:color w:val="000000"/>
            <w:sz w:val="24"/>
            <w:szCs w:val="24"/>
          </w:rPr>
          <w:t>was noted</w:t>
        </w:r>
      </w:ins>
      <w:proofErr w:type="gramEnd"/>
      <w:del w:id="163" w:author="Author">
        <w:r w:rsidRPr="00963989" w:rsidDel="0035464D">
          <w:rPr>
            <w:rFonts w:ascii="Times New Roman" w:eastAsia="Times New Roman" w:hAnsi="Times New Roman" w:cs="Times New Roman"/>
            <w:color w:val="000000"/>
            <w:sz w:val="24"/>
            <w:szCs w:val="24"/>
          </w:rPr>
          <w:delText>at</w:delText>
        </w:r>
      </w:del>
      <w:r w:rsidRPr="00963989">
        <w:rPr>
          <w:rFonts w:ascii="Times New Roman" w:eastAsia="Times New Roman" w:hAnsi="Times New Roman" w:cs="Times New Roman"/>
          <w:color w:val="000000"/>
          <w:sz w:val="24"/>
          <w:szCs w:val="24"/>
        </w:rPr>
        <w:t xml:space="preserve"> </w:t>
      </w:r>
      <w:r w:rsidR="00227009" w:rsidRPr="00963989">
        <w:rPr>
          <w:rFonts w:ascii="Times New Roman" w:eastAsia="Times New Roman" w:hAnsi="Times New Roman" w:cs="Times New Roman"/>
          <w:color w:val="000000"/>
          <w:sz w:val="24"/>
          <w:szCs w:val="24"/>
        </w:rPr>
        <w:t xml:space="preserve">4 </w:t>
      </w:r>
      <w:r w:rsidRPr="00963989">
        <w:rPr>
          <w:rFonts w:ascii="Times New Roman" w:eastAsia="Times New Roman" w:hAnsi="Times New Roman" w:cs="Times New Roman"/>
          <w:color w:val="000000"/>
          <w:sz w:val="24"/>
          <w:szCs w:val="24"/>
        </w:rPr>
        <w:t xml:space="preserve">years after surgery. The final follow-up radiographs at 6.1 years after surgery showed stem loosening with subsidence of 16 mm. </w:t>
      </w:r>
      <w:r w:rsidR="00227009" w:rsidRPr="00963989">
        <w:rPr>
          <w:rFonts w:ascii="Times New Roman" w:eastAsia="Times New Roman" w:hAnsi="Times New Roman" w:cs="Times New Roman"/>
          <w:color w:val="000000"/>
          <w:sz w:val="24"/>
          <w:szCs w:val="24"/>
        </w:rPr>
        <w:t xml:space="preserve">The patient </w:t>
      </w:r>
      <w:r w:rsidRPr="00963989">
        <w:rPr>
          <w:rFonts w:ascii="Times New Roman" w:eastAsia="Times New Roman" w:hAnsi="Times New Roman" w:cs="Times New Roman"/>
          <w:color w:val="000000"/>
          <w:sz w:val="24"/>
          <w:szCs w:val="24"/>
        </w:rPr>
        <w:t xml:space="preserve">died due to </w:t>
      </w:r>
      <w:r w:rsidR="00227009" w:rsidRPr="00963989">
        <w:rPr>
          <w:rFonts w:ascii="Times New Roman" w:eastAsia="Times New Roman" w:hAnsi="Times New Roman" w:cs="Times New Roman"/>
          <w:color w:val="000000"/>
          <w:sz w:val="24"/>
          <w:szCs w:val="24"/>
        </w:rPr>
        <w:t xml:space="preserve">unrelated </w:t>
      </w:r>
      <w:r w:rsidRPr="00963989">
        <w:rPr>
          <w:rFonts w:ascii="Times New Roman" w:eastAsia="Times New Roman" w:hAnsi="Times New Roman" w:cs="Times New Roman"/>
          <w:color w:val="000000"/>
          <w:sz w:val="24"/>
          <w:szCs w:val="24"/>
        </w:rPr>
        <w:t xml:space="preserve">pulmonary disease before revision </w:t>
      </w:r>
      <w:proofErr w:type="gramStart"/>
      <w:r w:rsidRPr="00963989">
        <w:rPr>
          <w:rFonts w:ascii="Times New Roman" w:eastAsia="Times New Roman" w:hAnsi="Times New Roman" w:cs="Times New Roman"/>
          <w:color w:val="000000"/>
          <w:sz w:val="24"/>
          <w:szCs w:val="24"/>
        </w:rPr>
        <w:t>was performed</w:t>
      </w:r>
      <w:proofErr w:type="gramEnd"/>
      <w:r w:rsidRPr="00963989">
        <w:rPr>
          <w:rFonts w:ascii="Times New Roman" w:eastAsia="Times New Roman" w:hAnsi="Times New Roman" w:cs="Times New Roman"/>
          <w:color w:val="000000"/>
          <w:sz w:val="24"/>
          <w:szCs w:val="24"/>
        </w:rPr>
        <w:t>.</w:t>
      </w:r>
    </w:p>
    <w:p w14:paraId="4082F6AA" w14:textId="64364BC5" w:rsidR="00D35D87" w:rsidRPr="00963989" w:rsidRDefault="00A90352" w:rsidP="00D35D87">
      <w:pPr>
        <w:shd w:val="clear" w:color="auto" w:fill="FFFFFF"/>
        <w:spacing w:before="180" w:after="180" w:line="300" w:lineRule="atLeast"/>
        <w:jc w:val="center"/>
        <w:rPr>
          <w:rFonts w:ascii="Times New Roman" w:eastAsia="Times New Roman" w:hAnsi="Times New Roman" w:cs="Times New Roman"/>
          <w:b/>
          <w:color w:val="000000"/>
          <w:sz w:val="24"/>
          <w:szCs w:val="24"/>
        </w:rPr>
      </w:pPr>
      <w:r w:rsidRPr="00963989">
        <w:rPr>
          <w:rFonts w:ascii="Times New Roman" w:eastAsia="Times New Roman" w:hAnsi="Times New Roman" w:cs="Times New Roman"/>
          <w:b/>
          <w:color w:val="000000"/>
          <w:sz w:val="24"/>
          <w:szCs w:val="24"/>
        </w:rPr>
        <w:t xml:space="preserve">INSERT FIGURES 3 </w:t>
      </w:r>
      <w:r w:rsidR="00F614DC" w:rsidRPr="00963989">
        <w:rPr>
          <w:rFonts w:ascii="Times New Roman" w:eastAsia="Times New Roman" w:hAnsi="Times New Roman" w:cs="Times New Roman"/>
          <w:b/>
          <w:color w:val="000000"/>
          <w:sz w:val="24"/>
          <w:szCs w:val="24"/>
        </w:rPr>
        <w:t>AND</w:t>
      </w:r>
      <w:r w:rsidRPr="00963989">
        <w:rPr>
          <w:rFonts w:ascii="Times New Roman" w:eastAsia="Times New Roman" w:hAnsi="Times New Roman" w:cs="Times New Roman"/>
          <w:b/>
          <w:color w:val="000000"/>
          <w:sz w:val="24"/>
          <w:szCs w:val="24"/>
        </w:rPr>
        <w:t xml:space="preserve"> 4 HERE</w:t>
      </w:r>
    </w:p>
    <w:p w14:paraId="61054EAC" w14:textId="5AE3C60A" w:rsidR="00665940" w:rsidRPr="00963989" w:rsidRDefault="00665940" w:rsidP="00665940">
      <w:pPr>
        <w:shd w:val="clear" w:color="auto" w:fill="FFFFFF"/>
        <w:spacing w:before="180" w:after="180" w:line="300" w:lineRule="atLeast"/>
        <w:jc w:val="both"/>
        <w:rPr>
          <w:rFonts w:ascii="Times New Roman" w:eastAsia="Times New Roman" w:hAnsi="Times New Roman" w:cs="Times New Roman"/>
          <w:color w:val="000000"/>
          <w:sz w:val="24"/>
          <w:szCs w:val="24"/>
        </w:rPr>
      </w:pPr>
      <w:r w:rsidRPr="00963989">
        <w:rPr>
          <w:rFonts w:ascii="Times New Roman" w:eastAsia="Times New Roman" w:hAnsi="Times New Roman" w:cs="Times New Roman"/>
          <w:color w:val="000000"/>
          <w:sz w:val="24"/>
          <w:szCs w:val="24"/>
        </w:rPr>
        <w:t xml:space="preserve">Two hips showed subsidence. One hip </w:t>
      </w:r>
      <w:proofErr w:type="gramStart"/>
      <w:r w:rsidR="00227009" w:rsidRPr="00963989">
        <w:rPr>
          <w:rFonts w:ascii="Times New Roman" w:eastAsia="Times New Roman" w:hAnsi="Times New Roman" w:cs="Times New Roman"/>
          <w:color w:val="000000"/>
          <w:sz w:val="24"/>
          <w:szCs w:val="24"/>
        </w:rPr>
        <w:t>is</w:t>
      </w:r>
      <w:r w:rsidRPr="00963989">
        <w:rPr>
          <w:rFonts w:ascii="Times New Roman" w:eastAsia="Times New Roman" w:hAnsi="Times New Roman" w:cs="Times New Roman"/>
          <w:color w:val="000000"/>
          <w:sz w:val="24"/>
          <w:szCs w:val="24"/>
        </w:rPr>
        <w:t xml:space="preserve"> described</w:t>
      </w:r>
      <w:proofErr w:type="gramEnd"/>
      <w:r w:rsidRPr="00963989">
        <w:rPr>
          <w:rFonts w:ascii="Times New Roman" w:eastAsia="Times New Roman" w:hAnsi="Times New Roman" w:cs="Times New Roman"/>
          <w:color w:val="000000"/>
          <w:sz w:val="24"/>
          <w:szCs w:val="24"/>
        </w:rPr>
        <w:t xml:space="preserve"> above</w:t>
      </w:r>
      <w:r w:rsidR="00227009" w:rsidRPr="00963989">
        <w:rPr>
          <w:rFonts w:ascii="Times New Roman" w:eastAsia="Times New Roman" w:hAnsi="Times New Roman" w:cs="Times New Roman"/>
          <w:color w:val="000000"/>
          <w:sz w:val="24"/>
          <w:szCs w:val="24"/>
        </w:rPr>
        <w:t>, and t</w:t>
      </w:r>
      <w:r w:rsidRPr="00963989">
        <w:rPr>
          <w:rFonts w:ascii="Times New Roman" w:eastAsia="Times New Roman" w:hAnsi="Times New Roman" w:cs="Times New Roman"/>
          <w:color w:val="000000"/>
          <w:sz w:val="24"/>
          <w:szCs w:val="24"/>
        </w:rPr>
        <w:t xml:space="preserve">he other had </w:t>
      </w:r>
      <w:r w:rsidR="00227009" w:rsidRPr="00963989">
        <w:rPr>
          <w:rFonts w:ascii="Times New Roman" w:eastAsia="Times New Roman" w:hAnsi="Times New Roman" w:cs="Times New Roman"/>
          <w:color w:val="000000"/>
          <w:sz w:val="24"/>
          <w:szCs w:val="24"/>
        </w:rPr>
        <w:t>su</w:t>
      </w:r>
      <w:r w:rsidR="00F614DC" w:rsidRPr="00963989">
        <w:rPr>
          <w:rFonts w:ascii="Times New Roman" w:eastAsia="Times New Roman" w:hAnsi="Times New Roman" w:cs="Times New Roman"/>
          <w:color w:val="000000"/>
          <w:sz w:val="24"/>
          <w:szCs w:val="24"/>
        </w:rPr>
        <w:t xml:space="preserve">stained a </w:t>
      </w:r>
      <w:r w:rsidRPr="00963989">
        <w:rPr>
          <w:rFonts w:ascii="Times New Roman" w:eastAsia="Times New Roman" w:hAnsi="Times New Roman" w:cs="Times New Roman"/>
          <w:color w:val="000000"/>
          <w:sz w:val="24"/>
          <w:szCs w:val="24"/>
        </w:rPr>
        <w:t xml:space="preserve">femoral neck fracture during surgery. The stem had subsided 30 mm at </w:t>
      </w:r>
      <w:r w:rsidR="00227009" w:rsidRPr="00963989">
        <w:rPr>
          <w:rFonts w:ascii="Times New Roman" w:eastAsia="Times New Roman" w:hAnsi="Times New Roman" w:cs="Times New Roman"/>
          <w:color w:val="000000"/>
          <w:sz w:val="24"/>
          <w:szCs w:val="24"/>
        </w:rPr>
        <w:t xml:space="preserve">6 </w:t>
      </w:r>
      <w:r w:rsidRPr="00963989">
        <w:rPr>
          <w:rFonts w:ascii="Times New Roman" w:eastAsia="Times New Roman" w:hAnsi="Times New Roman" w:cs="Times New Roman"/>
          <w:color w:val="000000"/>
          <w:sz w:val="24"/>
          <w:szCs w:val="24"/>
        </w:rPr>
        <w:t xml:space="preserve">months after surgery but showed no </w:t>
      </w:r>
      <w:r w:rsidR="00227009" w:rsidRPr="00963989">
        <w:rPr>
          <w:rFonts w:ascii="Times New Roman" w:eastAsia="Times New Roman" w:hAnsi="Times New Roman" w:cs="Times New Roman"/>
          <w:color w:val="000000"/>
          <w:sz w:val="24"/>
          <w:szCs w:val="24"/>
        </w:rPr>
        <w:t xml:space="preserve">further </w:t>
      </w:r>
      <w:r w:rsidRPr="00963989">
        <w:rPr>
          <w:rFonts w:ascii="Times New Roman" w:eastAsia="Times New Roman" w:hAnsi="Times New Roman" w:cs="Times New Roman"/>
          <w:color w:val="000000"/>
          <w:sz w:val="24"/>
          <w:szCs w:val="24"/>
        </w:rPr>
        <w:t xml:space="preserve">subsidence. At 7.5 years after surgery, radiographs showed bone ingrown fixation. </w:t>
      </w:r>
      <w:commentRangeStart w:id="164"/>
      <w:r w:rsidR="00227009" w:rsidRPr="00963989">
        <w:rPr>
          <w:rFonts w:ascii="Times New Roman" w:eastAsia="Times New Roman" w:hAnsi="Times New Roman" w:cs="Times New Roman"/>
          <w:color w:val="000000"/>
          <w:sz w:val="24"/>
          <w:szCs w:val="24"/>
        </w:rPr>
        <w:t>The 10</w:t>
      </w:r>
      <w:r w:rsidRPr="00963989">
        <w:rPr>
          <w:rFonts w:ascii="Times New Roman" w:eastAsia="Times New Roman" w:hAnsi="Times New Roman" w:cs="Times New Roman"/>
          <w:color w:val="000000"/>
          <w:sz w:val="24"/>
          <w:szCs w:val="24"/>
        </w:rPr>
        <w:t>-year survival rate was 94 (86–97)</w:t>
      </w:r>
      <w:r w:rsidR="004D1F22" w:rsidRPr="00963989">
        <w:rPr>
          <w:rFonts w:ascii="Times New Roman" w:eastAsia="Times New Roman" w:hAnsi="Times New Roman" w:cs="Times New Roman"/>
          <w:color w:val="000000"/>
          <w:sz w:val="24"/>
          <w:szCs w:val="24"/>
        </w:rPr>
        <w:t xml:space="preserve"> </w:t>
      </w:r>
      <w:r w:rsidRPr="00963989">
        <w:rPr>
          <w:rFonts w:ascii="Times New Roman" w:eastAsia="Times New Roman" w:hAnsi="Times New Roman" w:cs="Times New Roman"/>
          <w:color w:val="000000"/>
          <w:sz w:val="24"/>
          <w:szCs w:val="24"/>
        </w:rPr>
        <w:t xml:space="preserve">% when any surgery or revision for any reason </w:t>
      </w:r>
      <w:proofErr w:type="gramStart"/>
      <w:r w:rsidRPr="00963989">
        <w:rPr>
          <w:rFonts w:ascii="Times New Roman" w:eastAsia="Times New Roman" w:hAnsi="Times New Roman" w:cs="Times New Roman"/>
          <w:color w:val="000000"/>
          <w:sz w:val="24"/>
          <w:szCs w:val="24"/>
        </w:rPr>
        <w:t>was defined</w:t>
      </w:r>
      <w:proofErr w:type="gramEnd"/>
      <w:r w:rsidRPr="00963989">
        <w:rPr>
          <w:rFonts w:ascii="Times New Roman" w:eastAsia="Times New Roman" w:hAnsi="Times New Roman" w:cs="Times New Roman"/>
          <w:color w:val="000000"/>
          <w:sz w:val="24"/>
          <w:szCs w:val="24"/>
        </w:rPr>
        <w:t xml:space="preserve"> as </w:t>
      </w:r>
      <w:r w:rsidR="00227009" w:rsidRPr="00963989">
        <w:rPr>
          <w:rFonts w:ascii="Times New Roman" w:eastAsia="Times New Roman" w:hAnsi="Times New Roman" w:cs="Times New Roman"/>
          <w:color w:val="000000"/>
          <w:sz w:val="24"/>
          <w:szCs w:val="24"/>
        </w:rPr>
        <w:t xml:space="preserve">the </w:t>
      </w:r>
      <w:r w:rsidRPr="00963989">
        <w:rPr>
          <w:rFonts w:ascii="Times New Roman" w:eastAsia="Times New Roman" w:hAnsi="Times New Roman" w:cs="Times New Roman"/>
          <w:color w:val="000000"/>
          <w:sz w:val="24"/>
          <w:szCs w:val="24"/>
        </w:rPr>
        <w:t>endpoint and 99 (95–99.9)</w:t>
      </w:r>
      <w:r w:rsidR="004D1F22" w:rsidRPr="00963989">
        <w:rPr>
          <w:rFonts w:ascii="Times New Roman" w:eastAsia="Times New Roman" w:hAnsi="Times New Roman" w:cs="Times New Roman"/>
          <w:color w:val="000000"/>
          <w:sz w:val="24"/>
          <w:szCs w:val="24"/>
        </w:rPr>
        <w:t xml:space="preserve"> </w:t>
      </w:r>
      <w:r w:rsidRPr="00963989">
        <w:rPr>
          <w:rFonts w:ascii="Times New Roman" w:eastAsia="Times New Roman" w:hAnsi="Times New Roman" w:cs="Times New Roman"/>
          <w:color w:val="000000"/>
          <w:sz w:val="24"/>
          <w:szCs w:val="24"/>
        </w:rPr>
        <w:t>% when loosening or revision of the stem was defined as</w:t>
      </w:r>
      <w:r w:rsidR="00227009" w:rsidRPr="00963989">
        <w:rPr>
          <w:rFonts w:ascii="Times New Roman" w:eastAsia="Times New Roman" w:hAnsi="Times New Roman" w:cs="Times New Roman"/>
          <w:color w:val="000000"/>
          <w:sz w:val="24"/>
          <w:szCs w:val="24"/>
        </w:rPr>
        <w:t xml:space="preserve"> the</w:t>
      </w:r>
      <w:r w:rsidRPr="00963989">
        <w:rPr>
          <w:rFonts w:ascii="Times New Roman" w:eastAsia="Times New Roman" w:hAnsi="Times New Roman" w:cs="Times New Roman"/>
          <w:color w:val="000000"/>
          <w:sz w:val="24"/>
          <w:szCs w:val="24"/>
        </w:rPr>
        <w:t xml:space="preserve"> endpoint</w:t>
      </w:r>
      <w:commentRangeEnd w:id="164"/>
      <w:r w:rsidR="00814A7C" w:rsidRPr="00963989">
        <w:rPr>
          <w:rStyle w:val="CommentReference"/>
        </w:rPr>
        <w:commentReference w:id="164"/>
      </w:r>
      <w:r w:rsidRPr="00963989">
        <w:rPr>
          <w:rFonts w:ascii="Times New Roman" w:eastAsia="Times New Roman" w:hAnsi="Times New Roman" w:cs="Times New Roman"/>
          <w:color w:val="000000"/>
          <w:sz w:val="24"/>
          <w:szCs w:val="24"/>
        </w:rPr>
        <w:t>.</w:t>
      </w:r>
    </w:p>
    <w:p w14:paraId="23A8095B" w14:textId="65B406D7" w:rsidR="00665940" w:rsidRPr="00963989" w:rsidRDefault="00665940" w:rsidP="008B0581">
      <w:pPr>
        <w:shd w:val="clear" w:color="auto" w:fill="FFFFFF"/>
        <w:spacing w:line="300" w:lineRule="atLeast"/>
        <w:jc w:val="both"/>
        <w:rPr>
          <w:rFonts w:ascii="Times New Roman" w:eastAsia="Times New Roman" w:hAnsi="Times New Roman" w:cs="Times New Roman"/>
          <w:color w:val="000000"/>
          <w:sz w:val="24"/>
          <w:szCs w:val="24"/>
        </w:rPr>
      </w:pPr>
      <w:r w:rsidRPr="00963989">
        <w:rPr>
          <w:rFonts w:ascii="Times New Roman" w:eastAsia="Times New Roman" w:hAnsi="Times New Roman" w:cs="Times New Roman"/>
          <w:color w:val="000000"/>
          <w:sz w:val="24"/>
          <w:szCs w:val="24"/>
        </w:rPr>
        <w:t xml:space="preserve">Radiolucent lines of more than </w:t>
      </w:r>
      <w:del w:id="165" w:author="Author">
        <w:r w:rsidRPr="00963989">
          <w:rPr>
            <w:rFonts w:ascii="Times New Roman" w:eastAsia="Times New Roman" w:hAnsi="Times New Roman" w:cs="Times New Roman"/>
            <w:color w:val="000000"/>
            <w:sz w:val="24"/>
            <w:szCs w:val="24"/>
          </w:rPr>
          <w:delText>one</w:delText>
        </w:r>
      </w:del>
      <w:ins w:id="166" w:author="Author">
        <w:r w:rsidR="00227009" w:rsidRPr="00963989">
          <w:rPr>
            <w:rFonts w:ascii="Times New Roman" w:eastAsia="Times New Roman" w:hAnsi="Times New Roman" w:cs="Times New Roman"/>
            <w:color w:val="000000"/>
            <w:sz w:val="24"/>
            <w:szCs w:val="24"/>
          </w:rPr>
          <w:t>1</w:t>
        </w:r>
      </w:ins>
      <w:r w:rsidR="00227009" w:rsidRPr="00963989">
        <w:rPr>
          <w:rFonts w:ascii="Times New Roman" w:eastAsia="Times New Roman" w:hAnsi="Times New Roman" w:cs="Times New Roman"/>
          <w:color w:val="000000"/>
          <w:sz w:val="24"/>
          <w:szCs w:val="24"/>
        </w:rPr>
        <w:t xml:space="preserve"> </w:t>
      </w:r>
      <w:r w:rsidRPr="00963989">
        <w:rPr>
          <w:rFonts w:ascii="Times New Roman" w:eastAsia="Times New Roman" w:hAnsi="Times New Roman" w:cs="Times New Roman"/>
          <w:color w:val="000000"/>
          <w:sz w:val="24"/>
          <w:szCs w:val="24"/>
        </w:rPr>
        <w:t xml:space="preserve">mm were found </w:t>
      </w:r>
      <w:del w:id="167" w:author="Author">
        <w:r w:rsidRPr="00963989">
          <w:rPr>
            <w:rFonts w:ascii="Times New Roman" w:eastAsia="Times New Roman" w:hAnsi="Times New Roman" w:cs="Times New Roman"/>
            <w:color w:val="000000"/>
            <w:sz w:val="24"/>
            <w:szCs w:val="24"/>
          </w:rPr>
          <w:delText>at zone</w:delText>
        </w:r>
      </w:del>
      <w:ins w:id="168" w:author="Author">
        <w:r w:rsidR="00227009" w:rsidRPr="00963989">
          <w:rPr>
            <w:rFonts w:ascii="Times New Roman" w:eastAsia="Times New Roman" w:hAnsi="Times New Roman" w:cs="Times New Roman"/>
            <w:color w:val="000000"/>
            <w:sz w:val="24"/>
            <w:szCs w:val="24"/>
          </w:rPr>
          <w:t xml:space="preserve">in </w:t>
        </w:r>
        <w:r w:rsidRPr="00963989">
          <w:rPr>
            <w:rFonts w:ascii="Times New Roman" w:eastAsia="Times New Roman" w:hAnsi="Times New Roman" w:cs="Times New Roman"/>
            <w:color w:val="000000"/>
            <w:sz w:val="24"/>
            <w:szCs w:val="24"/>
          </w:rPr>
          <w:t>zone</w:t>
        </w:r>
        <w:r w:rsidR="00227009" w:rsidRPr="00963989">
          <w:rPr>
            <w:rFonts w:ascii="Times New Roman" w:eastAsia="Times New Roman" w:hAnsi="Times New Roman" w:cs="Times New Roman"/>
            <w:color w:val="000000"/>
            <w:sz w:val="24"/>
            <w:szCs w:val="24"/>
          </w:rPr>
          <w:t>s</w:t>
        </w:r>
      </w:ins>
      <w:r w:rsidRPr="00963989">
        <w:rPr>
          <w:rFonts w:ascii="Times New Roman" w:eastAsia="Times New Roman" w:hAnsi="Times New Roman" w:cs="Times New Roman"/>
          <w:color w:val="000000"/>
          <w:sz w:val="24"/>
          <w:szCs w:val="24"/>
        </w:rPr>
        <w:t xml:space="preserve"> 1, 2, 5</w:t>
      </w:r>
      <w:r w:rsidR="00F614DC" w:rsidRPr="00963989">
        <w:rPr>
          <w:rFonts w:ascii="Times New Roman" w:eastAsia="Times New Roman" w:hAnsi="Times New Roman" w:cs="Times New Roman"/>
          <w:color w:val="000000"/>
          <w:sz w:val="24"/>
          <w:szCs w:val="24"/>
        </w:rPr>
        <w:t>,</w:t>
      </w:r>
      <w:r w:rsidRPr="00963989">
        <w:rPr>
          <w:rFonts w:ascii="Times New Roman" w:eastAsia="Times New Roman" w:hAnsi="Times New Roman" w:cs="Times New Roman"/>
          <w:color w:val="000000"/>
          <w:sz w:val="24"/>
          <w:szCs w:val="24"/>
        </w:rPr>
        <w:t xml:space="preserve"> and 6 of one hip with stem loosening (Figure</w:t>
      </w:r>
      <w:del w:id="169" w:author="Author">
        <w:r w:rsidRPr="00963989">
          <w:rPr>
            <w:rFonts w:ascii="Times New Roman" w:eastAsia="Times New Roman" w:hAnsi="Times New Roman" w:cs="Times New Roman"/>
            <w:color w:val="000000"/>
            <w:sz w:val="24"/>
            <w:szCs w:val="24"/>
          </w:rPr>
          <w:delText> </w:delText>
        </w:r>
      </w:del>
      <w:ins w:id="170" w:author="Author">
        <w:r w:rsidR="004D1F22" w:rsidRPr="00963989">
          <w:rPr>
            <w:rFonts w:ascii="Times New Roman" w:eastAsia="Times New Roman" w:hAnsi="Times New Roman" w:cs="Times New Roman"/>
            <w:color w:val="000000"/>
            <w:sz w:val="24"/>
            <w:szCs w:val="24"/>
          </w:rPr>
          <w:t xml:space="preserve"> </w:t>
        </w:r>
      </w:ins>
      <w:r w:rsidR="00BA73E7" w:rsidRPr="008B0581">
        <w:rPr>
          <w:rFonts w:ascii="Times New Roman" w:eastAsia="Times New Roman" w:hAnsi="Times New Roman" w:cs="Times New Roman"/>
          <w:color w:val="418B34"/>
          <w:sz w:val="24"/>
          <w:szCs w:val="24"/>
          <w:bdr w:val="none" w:sz="0" w:space="0" w:color="auto" w:frame="1"/>
        </w:rPr>
        <w:fldChar w:fldCharType="begin"/>
      </w:r>
      <w:r w:rsidR="00BA73E7" w:rsidRPr="00963989">
        <w:rPr>
          <w:rFonts w:ascii="Times New Roman" w:eastAsia="Times New Roman" w:hAnsi="Times New Roman" w:cs="Times New Roman"/>
          <w:color w:val="418B34"/>
          <w:sz w:val="24"/>
          <w:szCs w:val="24"/>
          <w:bdr w:val="none" w:sz="0" w:space="0" w:color="auto" w:frame="1"/>
        </w:rPr>
        <w:instrText xml:space="preserve"> HYPERLINK "https://www.hindawi.com/journals/aorth/2012/912058/fig4/" \l "b" \t "_blank" </w:instrText>
      </w:r>
      <w:r w:rsidR="00BA73E7" w:rsidRPr="008B0581">
        <w:rPr>
          <w:rFonts w:ascii="Times New Roman" w:eastAsia="Times New Roman" w:hAnsi="Times New Roman" w:cs="Times New Roman"/>
          <w:color w:val="418B34"/>
          <w:sz w:val="24"/>
          <w:szCs w:val="24"/>
          <w:bdr w:val="none" w:sz="0" w:space="0" w:color="auto" w:frame="1"/>
        </w:rPr>
        <w:fldChar w:fldCharType="separate"/>
      </w:r>
      <w:del w:id="171" w:author="Author">
        <w:r w:rsidRPr="00963989">
          <w:rPr>
            <w:rFonts w:ascii="Times New Roman" w:eastAsia="Times New Roman" w:hAnsi="Times New Roman" w:cs="Times New Roman"/>
            <w:color w:val="418B34"/>
            <w:sz w:val="24"/>
            <w:szCs w:val="24"/>
            <w:bdr w:val="none" w:sz="0" w:space="0" w:color="auto" w:frame="1"/>
          </w:rPr>
          <w:delText>4(b)</w:delText>
        </w:r>
      </w:del>
      <w:proofErr w:type="spellStart"/>
      <w:ins w:id="172" w:author="Author">
        <w:r w:rsidRPr="00963989">
          <w:rPr>
            <w:rFonts w:ascii="Times New Roman" w:eastAsia="Times New Roman" w:hAnsi="Times New Roman" w:cs="Times New Roman"/>
            <w:color w:val="418B34"/>
            <w:sz w:val="24"/>
            <w:szCs w:val="24"/>
            <w:bdr w:val="none" w:sz="0" w:space="0" w:color="auto" w:frame="1"/>
          </w:rPr>
          <w:t>4b</w:t>
        </w:r>
      </w:ins>
      <w:proofErr w:type="spellEnd"/>
      <w:r w:rsidR="00BA73E7" w:rsidRPr="008B0581">
        <w:rPr>
          <w:rFonts w:ascii="Times New Roman" w:eastAsia="Times New Roman" w:hAnsi="Times New Roman" w:cs="Times New Roman"/>
          <w:color w:val="418B34"/>
          <w:sz w:val="24"/>
          <w:szCs w:val="24"/>
          <w:bdr w:val="none" w:sz="0" w:space="0" w:color="auto" w:frame="1"/>
        </w:rPr>
        <w:fldChar w:fldCharType="end"/>
      </w:r>
      <w:r w:rsidRPr="00963989">
        <w:rPr>
          <w:rFonts w:ascii="Times New Roman" w:eastAsia="Times New Roman" w:hAnsi="Times New Roman" w:cs="Times New Roman"/>
          <w:color w:val="000000"/>
          <w:sz w:val="24"/>
          <w:szCs w:val="24"/>
        </w:rPr>
        <w:t xml:space="preserve">). Radiolucent lines of less than </w:t>
      </w:r>
      <w:del w:id="173" w:author="Author">
        <w:r w:rsidRPr="00963989">
          <w:rPr>
            <w:rFonts w:ascii="Times New Roman" w:eastAsia="Times New Roman" w:hAnsi="Times New Roman" w:cs="Times New Roman"/>
            <w:color w:val="000000"/>
            <w:sz w:val="24"/>
            <w:szCs w:val="24"/>
          </w:rPr>
          <w:delText>one</w:delText>
        </w:r>
      </w:del>
      <w:ins w:id="174" w:author="Author">
        <w:r w:rsidR="00227009" w:rsidRPr="00963989">
          <w:rPr>
            <w:rFonts w:ascii="Times New Roman" w:eastAsia="Times New Roman" w:hAnsi="Times New Roman" w:cs="Times New Roman"/>
            <w:color w:val="000000"/>
            <w:sz w:val="24"/>
            <w:szCs w:val="24"/>
          </w:rPr>
          <w:t>1</w:t>
        </w:r>
      </w:ins>
      <w:r w:rsidR="00227009" w:rsidRPr="00963989">
        <w:rPr>
          <w:rFonts w:ascii="Times New Roman" w:eastAsia="Times New Roman" w:hAnsi="Times New Roman" w:cs="Times New Roman"/>
          <w:color w:val="000000"/>
          <w:sz w:val="24"/>
          <w:szCs w:val="24"/>
        </w:rPr>
        <w:t xml:space="preserve"> </w:t>
      </w:r>
      <w:r w:rsidRPr="00963989">
        <w:rPr>
          <w:rFonts w:ascii="Times New Roman" w:eastAsia="Times New Roman" w:hAnsi="Times New Roman" w:cs="Times New Roman"/>
          <w:color w:val="000000"/>
          <w:sz w:val="24"/>
          <w:szCs w:val="24"/>
        </w:rPr>
        <w:t xml:space="preserve">mm were found </w:t>
      </w:r>
      <w:del w:id="175" w:author="Author">
        <w:r w:rsidRPr="00963989">
          <w:rPr>
            <w:rFonts w:ascii="Times New Roman" w:eastAsia="Times New Roman" w:hAnsi="Times New Roman" w:cs="Times New Roman"/>
            <w:color w:val="000000"/>
            <w:sz w:val="24"/>
            <w:szCs w:val="24"/>
          </w:rPr>
          <w:delText>at</w:delText>
        </w:r>
      </w:del>
      <w:ins w:id="176" w:author="Author">
        <w:r w:rsidR="00227009" w:rsidRPr="00963989">
          <w:rPr>
            <w:rFonts w:ascii="Times New Roman" w:eastAsia="Times New Roman" w:hAnsi="Times New Roman" w:cs="Times New Roman"/>
            <w:color w:val="000000"/>
            <w:sz w:val="24"/>
            <w:szCs w:val="24"/>
          </w:rPr>
          <w:t>in</w:t>
        </w:r>
      </w:ins>
      <w:r w:rsidR="00227009" w:rsidRPr="00963989">
        <w:rPr>
          <w:rFonts w:ascii="Times New Roman" w:eastAsia="Times New Roman" w:hAnsi="Times New Roman" w:cs="Times New Roman"/>
          <w:color w:val="000000"/>
          <w:sz w:val="24"/>
          <w:szCs w:val="24"/>
        </w:rPr>
        <w:t xml:space="preserve"> </w:t>
      </w:r>
      <w:r w:rsidRPr="00963989">
        <w:rPr>
          <w:rFonts w:ascii="Times New Roman" w:eastAsia="Times New Roman" w:hAnsi="Times New Roman" w:cs="Times New Roman"/>
          <w:color w:val="000000"/>
          <w:sz w:val="24"/>
          <w:szCs w:val="24"/>
        </w:rPr>
        <w:t xml:space="preserve">zone 2 of </w:t>
      </w:r>
      <w:del w:id="177" w:author="Author">
        <w:r w:rsidRPr="00963989">
          <w:rPr>
            <w:rFonts w:ascii="Times New Roman" w:eastAsia="Times New Roman" w:hAnsi="Times New Roman" w:cs="Times New Roman"/>
            <w:color w:val="000000"/>
            <w:sz w:val="24"/>
            <w:szCs w:val="24"/>
          </w:rPr>
          <w:delText>6</w:delText>
        </w:r>
      </w:del>
      <w:ins w:id="178" w:author="Author">
        <w:r w:rsidR="0035464D">
          <w:rPr>
            <w:rFonts w:ascii="Times New Roman" w:eastAsia="Times New Roman" w:hAnsi="Times New Roman" w:cs="Times New Roman"/>
            <w:color w:val="000000"/>
            <w:sz w:val="24"/>
            <w:szCs w:val="24"/>
          </w:rPr>
          <w:t>6</w:t>
        </w:r>
        <w:del w:id="179" w:author="Author">
          <w:r w:rsidR="00227009" w:rsidRPr="00963989" w:rsidDel="0035464D">
            <w:rPr>
              <w:rFonts w:ascii="Times New Roman" w:eastAsia="Times New Roman" w:hAnsi="Times New Roman" w:cs="Times New Roman"/>
              <w:color w:val="000000"/>
              <w:sz w:val="24"/>
              <w:szCs w:val="24"/>
            </w:rPr>
            <w:delText>six</w:delText>
          </w:r>
        </w:del>
      </w:ins>
      <w:r w:rsidRPr="00963989">
        <w:rPr>
          <w:rFonts w:ascii="Times New Roman" w:eastAsia="Times New Roman" w:hAnsi="Times New Roman" w:cs="Times New Roman"/>
          <w:color w:val="000000"/>
          <w:sz w:val="24"/>
          <w:szCs w:val="24"/>
        </w:rPr>
        <w:t xml:space="preserve"> hips, </w:t>
      </w:r>
      <w:del w:id="180" w:author="Author">
        <w:r w:rsidRPr="00963989">
          <w:rPr>
            <w:rFonts w:ascii="Times New Roman" w:eastAsia="Times New Roman" w:hAnsi="Times New Roman" w:cs="Times New Roman"/>
            <w:color w:val="000000"/>
            <w:sz w:val="24"/>
            <w:szCs w:val="24"/>
          </w:rPr>
          <w:delText xml:space="preserve">at </w:delText>
        </w:r>
      </w:del>
      <w:r w:rsidRPr="00963989">
        <w:rPr>
          <w:rFonts w:ascii="Times New Roman" w:eastAsia="Times New Roman" w:hAnsi="Times New Roman" w:cs="Times New Roman"/>
          <w:color w:val="000000"/>
          <w:sz w:val="24"/>
          <w:szCs w:val="24"/>
        </w:rPr>
        <w:t xml:space="preserve">zone 3 of 19 hips, </w:t>
      </w:r>
      <w:del w:id="181" w:author="Author">
        <w:r w:rsidRPr="00963989">
          <w:rPr>
            <w:rFonts w:ascii="Times New Roman" w:eastAsia="Times New Roman" w:hAnsi="Times New Roman" w:cs="Times New Roman"/>
            <w:color w:val="000000"/>
            <w:sz w:val="24"/>
            <w:szCs w:val="24"/>
          </w:rPr>
          <w:delText xml:space="preserve">at </w:delText>
        </w:r>
      </w:del>
      <w:r w:rsidRPr="00963989">
        <w:rPr>
          <w:rFonts w:ascii="Times New Roman" w:eastAsia="Times New Roman" w:hAnsi="Times New Roman" w:cs="Times New Roman"/>
          <w:color w:val="000000"/>
          <w:sz w:val="24"/>
          <w:szCs w:val="24"/>
        </w:rPr>
        <w:t xml:space="preserve">zone 4 of 106 hips (most frequent), </w:t>
      </w:r>
      <w:del w:id="182" w:author="Author">
        <w:r w:rsidRPr="00963989">
          <w:rPr>
            <w:rFonts w:ascii="Times New Roman" w:eastAsia="Times New Roman" w:hAnsi="Times New Roman" w:cs="Times New Roman"/>
            <w:color w:val="000000"/>
            <w:sz w:val="24"/>
            <w:szCs w:val="24"/>
          </w:rPr>
          <w:delText xml:space="preserve">at </w:delText>
        </w:r>
      </w:del>
      <w:r w:rsidRPr="00963989">
        <w:rPr>
          <w:rFonts w:ascii="Times New Roman" w:eastAsia="Times New Roman" w:hAnsi="Times New Roman" w:cs="Times New Roman"/>
          <w:color w:val="000000"/>
          <w:sz w:val="24"/>
          <w:szCs w:val="24"/>
        </w:rPr>
        <w:t xml:space="preserve">zone 5 of 46 hips, </w:t>
      </w:r>
      <w:del w:id="183" w:author="Author">
        <w:r w:rsidRPr="00963989">
          <w:rPr>
            <w:rFonts w:ascii="Times New Roman" w:eastAsia="Times New Roman" w:hAnsi="Times New Roman" w:cs="Times New Roman"/>
            <w:color w:val="000000"/>
            <w:sz w:val="24"/>
            <w:szCs w:val="24"/>
          </w:rPr>
          <w:delText xml:space="preserve">at </w:delText>
        </w:r>
      </w:del>
      <w:r w:rsidRPr="00963989">
        <w:rPr>
          <w:rFonts w:ascii="Times New Roman" w:eastAsia="Times New Roman" w:hAnsi="Times New Roman" w:cs="Times New Roman"/>
          <w:color w:val="000000"/>
          <w:sz w:val="24"/>
          <w:szCs w:val="24"/>
        </w:rPr>
        <w:t>zone 6 of 2 hips</w:t>
      </w:r>
      <w:r w:rsidR="0037520E" w:rsidRPr="00963989">
        <w:rPr>
          <w:rFonts w:ascii="Times New Roman" w:eastAsia="Times New Roman" w:hAnsi="Times New Roman" w:cs="Times New Roman"/>
          <w:color w:val="000000"/>
          <w:sz w:val="24"/>
          <w:szCs w:val="24"/>
        </w:rPr>
        <w:t xml:space="preserve">, </w:t>
      </w:r>
      <w:r w:rsidRPr="00963989">
        <w:rPr>
          <w:rFonts w:ascii="Times New Roman" w:eastAsia="Times New Roman" w:hAnsi="Times New Roman" w:cs="Times New Roman"/>
          <w:color w:val="000000"/>
          <w:sz w:val="24"/>
          <w:szCs w:val="24"/>
        </w:rPr>
        <w:t xml:space="preserve">and </w:t>
      </w:r>
      <w:del w:id="184" w:author="Author">
        <w:r w:rsidRPr="00963989">
          <w:rPr>
            <w:rFonts w:ascii="Times New Roman" w:eastAsia="Times New Roman" w:hAnsi="Times New Roman" w:cs="Times New Roman"/>
            <w:color w:val="000000"/>
            <w:sz w:val="24"/>
            <w:szCs w:val="24"/>
          </w:rPr>
          <w:delText xml:space="preserve">at </w:delText>
        </w:r>
      </w:del>
      <w:r w:rsidRPr="00963989">
        <w:rPr>
          <w:rFonts w:ascii="Times New Roman" w:eastAsia="Times New Roman" w:hAnsi="Times New Roman" w:cs="Times New Roman"/>
          <w:color w:val="000000"/>
          <w:sz w:val="24"/>
          <w:szCs w:val="24"/>
        </w:rPr>
        <w:t xml:space="preserve">zone 7 of </w:t>
      </w:r>
      <w:ins w:id="185" w:author="Author">
        <w:r w:rsidR="0035464D">
          <w:rPr>
            <w:rFonts w:ascii="Times New Roman" w:eastAsia="Times New Roman" w:hAnsi="Times New Roman" w:cs="Times New Roman"/>
            <w:color w:val="000000"/>
            <w:sz w:val="24"/>
            <w:szCs w:val="24"/>
          </w:rPr>
          <w:t>1</w:t>
        </w:r>
      </w:ins>
      <w:del w:id="186" w:author="Author">
        <w:r w:rsidRPr="00963989" w:rsidDel="0035464D">
          <w:rPr>
            <w:rFonts w:ascii="Times New Roman" w:eastAsia="Times New Roman" w:hAnsi="Times New Roman" w:cs="Times New Roman"/>
            <w:color w:val="000000"/>
            <w:sz w:val="24"/>
            <w:szCs w:val="24"/>
          </w:rPr>
          <w:delText>one</w:delText>
        </w:r>
      </w:del>
      <w:r w:rsidRPr="00963989">
        <w:rPr>
          <w:rFonts w:ascii="Times New Roman" w:eastAsia="Times New Roman" w:hAnsi="Times New Roman" w:cs="Times New Roman"/>
          <w:color w:val="000000"/>
          <w:sz w:val="24"/>
          <w:szCs w:val="24"/>
        </w:rPr>
        <w:t xml:space="preserve"> hip. No hip showed radiolucent lines of less than </w:t>
      </w:r>
      <w:del w:id="187" w:author="Author">
        <w:r w:rsidRPr="00963989">
          <w:rPr>
            <w:rFonts w:ascii="Times New Roman" w:eastAsia="Times New Roman" w:hAnsi="Times New Roman" w:cs="Times New Roman"/>
            <w:color w:val="000000"/>
            <w:sz w:val="24"/>
            <w:szCs w:val="24"/>
          </w:rPr>
          <w:delText>one</w:delText>
        </w:r>
      </w:del>
      <w:ins w:id="188" w:author="Author">
        <w:r w:rsidR="00227009" w:rsidRPr="00963989">
          <w:rPr>
            <w:rFonts w:ascii="Times New Roman" w:eastAsia="Times New Roman" w:hAnsi="Times New Roman" w:cs="Times New Roman"/>
            <w:color w:val="000000"/>
            <w:sz w:val="24"/>
            <w:szCs w:val="24"/>
          </w:rPr>
          <w:t>1</w:t>
        </w:r>
      </w:ins>
      <w:r w:rsidR="00227009" w:rsidRPr="00963989">
        <w:rPr>
          <w:rFonts w:ascii="Times New Roman" w:eastAsia="Times New Roman" w:hAnsi="Times New Roman" w:cs="Times New Roman"/>
          <w:color w:val="000000"/>
          <w:sz w:val="24"/>
          <w:szCs w:val="24"/>
        </w:rPr>
        <w:t xml:space="preserve"> </w:t>
      </w:r>
      <w:r w:rsidRPr="00963989">
        <w:rPr>
          <w:rFonts w:ascii="Times New Roman" w:eastAsia="Times New Roman" w:hAnsi="Times New Roman" w:cs="Times New Roman"/>
          <w:color w:val="000000"/>
          <w:sz w:val="24"/>
          <w:szCs w:val="24"/>
        </w:rPr>
        <w:t xml:space="preserve">mm </w:t>
      </w:r>
      <w:del w:id="189" w:author="Author">
        <w:r w:rsidRPr="00963989">
          <w:rPr>
            <w:rFonts w:ascii="Times New Roman" w:eastAsia="Times New Roman" w:hAnsi="Times New Roman" w:cs="Times New Roman"/>
            <w:color w:val="000000"/>
            <w:sz w:val="24"/>
            <w:szCs w:val="24"/>
          </w:rPr>
          <w:delText>at</w:delText>
        </w:r>
      </w:del>
      <w:ins w:id="190" w:author="Author">
        <w:r w:rsidR="00227009" w:rsidRPr="00963989">
          <w:rPr>
            <w:rFonts w:ascii="Times New Roman" w:eastAsia="Times New Roman" w:hAnsi="Times New Roman" w:cs="Times New Roman"/>
            <w:color w:val="000000"/>
            <w:sz w:val="24"/>
            <w:szCs w:val="24"/>
          </w:rPr>
          <w:t>in</w:t>
        </w:r>
      </w:ins>
      <w:r w:rsidR="00227009" w:rsidRPr="00963989">
        <w:rPr>
          <w:rFonts w:ascii="Times New Roman" w:eastAsia="Times New Roman" w:hAnsi="Times New Roman" w:cs="Times New Roman"/>
          <w:color w:val="000000"/>
          <w:sz w:val="24"/>
          <w:szCs w:val="24"/>
        </w:rPr>
        <w:t xml:space="preserve"> </w:t>
      </w:r>
      <w:r w:rsidRPr="00963989">
        <w:rPr>
          <w:rFonts w:ascii="Times New Roman" w:eastAsia="Times New Roman" w:hAnsi="Times New Roman" w:cs="Times New Roman"/>
          <w:color w:val="000000"/>
          <w:sz w:val="24"/>
          <w:szCs w:val="24"/>
        </w:rPr>
        <w:t xml:space="preserve">more than four zones. Spot welds </w:t>
      </w:r>
      <w:proofErr w:type="gramStart"/>
      <w:r w:rsidRPr="00963989">
        <w:rPr>
          <w:rFonts w:ascii="Times New Roman" w:eastAsia="Times New Roman" w:hAnsi="Times New Roman" w:cs="Times New Roman"/>
          <w:color w:val="000000"/>
          <w:sz w:val="24"/>
          <w:szCs w:val="24"/>
        </w:rPr>
        <w:t>were found</w:t>
      </w:r>
      <w:proofErr w:type="gramEnd"/>
      <w:r w:rsidRPr="00963989">
        <w:rPr>
          <w:rFonts w:ascii="Times New Roman" w:eastAsia="Times New Roman" w:hAnsi="Times New Roman" w:cs="Times New Roman"/>
          <w:color w:val="000000"/>
          <w:sz w:val="24"/>
          <w:szCs w:val="24"/>
        </w:rPr>
        <w:t xml:space="preserve"> </w:t>
      </w:r>
      <w:del w:id="191" w:author="Author">
        <w:r w:rsidRPr="00963989">
          <w:rPr>
            <w:rFonts w:ascii="Times New Roman" w:eastAsia="Times New Roman" w:hAnsi="Times New Roman" w:cs="Times New Roman"/>
            <w:color w:val="000000"/>
            <w:sz w:val="24"/>
            <w:szCs w:val="24"/>
          </w:rPr>
          <w:delText>at</w:delText>
        </w:r>
      </w:del>
      <w:ins w:id="192" w:author="Author">
        <w:r w:rsidR="00227009" w:rsidRPr="00963989">
          <w:rPr>
            <w:rFonts w:ascii="Times New Roman" w:eastAsia="Times New Roman" w:hAnsi="Times New Roman" w:cs="Times New Roman"/>
            <w:color w:val="000000"/>
            <w:sz w:val="24"/>
            <w:szCs w:val="24"/>
          </w:rPr>
          <w:t>in</w:t>
        </w:r>
      </w:ins>
      <w:r w:rsidR="00227009" w:rsidRPr="00963989">
        <w:rPr>
          <w:rFonts w:ascii="Times New Roman" w:eastAsia="Times New Roman" w:hAnsi="Times New Roman" w:cs="Times New Roman"/>
          <w:color w:val="000000"/>
          <w:sz w:val="24"/>
          <w:szCs w:val="24"/>
        </w:rPr>
        <w:t xml:space="preserve"> </w:t>
      </w:r>
      <w:r w:rsidRPr="00963989">
        <w:rPr>
          <w:rFonts w:ascii="Times New Roman" w:eastAsia="Times New Roman" w:hAnsi="Times New Roman" w:cs="Times New Roman"/>
          <w:color w:val="000000"/>
          <w:sz w:val="24"/>
          <w:szCs w:val="24"/>
        </w:rPr>
        <w:t xml:space="preserve">zone 6 of 108 hips. No spot welds </w:t>
      </w:r>
      <w:proofErr w:type="gramStart"/>
      <w:r w:rsidRPr="00963989">
        <w:rPr>
          <w:rFonts w:ascii="Times New Roman" w:eastAsia="Times New Roman" w:hAnsi="Times New Roman" w:cs="Times New Roman"/>
          <w:color w:val="000000"/>
          <w:sz w:val="24"/>
          <w:szCs w:val="24"/>
        </w:rPr>
        <w:t>were found</w:t>
      </w:r>
      <w:proofErr w:type="gramEnd"/>
      <w:r w:rsidRPr="00963989">
        <w:rPr>
          <w:rFonts w:ascii="Times New Roman" w:eastAsia="Times New Roman" w:hAnsi="Times New Roman" w:cs="Times New Roman"/>
          <w:color w:val="000000"/>
          <w:sz w:val="24"/>
          <w:szCs w:val="24"/>
        </w:rPr>
        <w:t xml:space="preserve"> </w:t>
      </w:r>
      <w:del w:id="193" w:author="Author">
        <w:r w:rsidRPr="00963989">
          <w:rPr>
            <w:rFonts w:ascii="Times New Roman" w:eastAsia="Times New Roman" w:hAnsi="Times New Roman" w:cs="Times New Roman"/>
            <w:color w:val="000000"/>
            <w:sz w:val="24"/>
            <w:szCs w:val="24"/>
          </w:rPr>
          <w:delText>at</w:delText>
        </w:r>
      </w:del>
      <w:ins w:id="194" w:author="Author">
        <w:r w:rsidR="00227009" w:rsidRPr="00963989">
          <w:rPr>
            <w:rFonts w:ascii="Times New Roman" w:eastAsia="Times New Roman" w:hAnsi="Times New Roman" w:cs="Times New Roman"/>
            <w:color w:val="000000"/>
            <w:sz w:val="24"/>
            <w:szCs w:val="24"/>
          </w:rPr>
          <w:t>in</w:t>
        </w:r>
      </w:ins>
      <w:r w:rsidR="00227009" w:rsidRPr="00963989">
        <w:rPr>
          <w:rFonts w:ascii="Times New Roman" w:eastAsia="Times New Roman" w:hAnsi="Times New Roman" w:cs="Times New Roman"/>
          <w:color w:val="000000"/>
          <w:sz w:val="24"/>
          <w:szCs w:val="24"/>
        </w:rPr>
        <w:t xml:space="preserve"> </w:t>
      </w:r>
      <w:r w:rsidRPr="00963989">
        <w:rPr>
          <w:rFonts w:ascii="Times New Roman" w:eastAsia="Times New Roman" w:hAnsi="Times New Roman" w:cs="Times New Roman"/>
          <w:color w:val="000000"/>
          <w:sz w:val="24"/>
          <w:szCs w:val="24"/>
        </w:rPr>
        <w:t xml:space="preserve">any other zones. Osteolysis </w:t>
      </w:r>
      <w:proofErr w:type="gramStart"/>
      <w:r w:rsidRPr="00963989">
        <w:rPr>
          <w:rFonts w:ascii="Times New Roman" w:eastAsia="Times New Roman" w:hAnsi="Times New Roman" w:cs="Times New Roman"/>
          <w:color w:val="000000"/>
          <w:sz w:val="24"/>
          <w:szCs w:val="24"/>
        </w:rPr>
        <w:t>was found</w:t>
      </w:r>
      <w:proofErr w:type="gramEnd"/>
      <w:r w:rsidRPr="00963989">
        <w:rPr>
          <w:rFonts w:ascii="Times New Roman" w:eastAsia="Times New Roman" w:hAnsi="Times New Roman" w:cs="Times New Roman"/>
          <w:color w:val="000000"/>
          <w:sz w:val="24"/>
          <w:szCs w:val="24"/>
        </w:rPr>
        <w:t xml:space="preserve"> at the medial side of </w:t>
      </w:r>
      <w:r w:rsidR="00227009" w:rsidRPr="00963989">
        <w:rPr>
          <w:rFonts w:ascii="Times New Roman" w:eastAsia="Times New Roman" w:hAnsi="Times New Roman" w:cs="Times New Roman"/>
          <w:color w:val="000000"/>
          <w:sz w:val="24"/>
          <w:szCs w:val="24"/>
        </w:rPr>
        <w:t xml:space="preserve">the </w:t>
      </w:r>
      <w:r w:rsidRPr="00963989">
        <w:rPr>
          <w:rFonts w:ascii="Times New Roman" w:eastAsia="Times New Roman" w:hAnsi="Times New Roman" w:cs="Times New Roman"/>
          <w:color w:val="000000"/>
          <w:sz w:val="24"/>
          <w:szCs w:val="24"/>
        </w:rPr>
        <w:t>greater trochanter in 18 hips (13</w:t>
      </w:r>
      <w:r w:rsidR="004D1F22" w:rsidRPr="00963989">
        <w:rPr>
          <w:rFonts w:ascii="Times New Roman" w:eastAsia="Times New Roman" w:hAnsi="Times New Roman" w:cs="Times New Roman"/>
          <w:color w:val="000000"/>
          <w:sz w:val="24"/>
          <w:szCs w:val="24"/>
        </w:rPr>
        <w:t xml:space="preserve"> </w:t>
      </w:r>
      <w:r w:rsidRPr="00963989">
        <w:rPr>
          <w:rFonts w:ascii="Times New Roman" w:eastAsia="Times New Roman" w:hAnsi="Times New Roman" w:cs="Times New Roman"/>
          <w:color w:val="000000"/>
          <w:sz w:val="24"/>
          <w:szCs w:val="24"/>
        </w:rPr>
        <w:t xml:space="preserve">%) and </w:t>
      </w:r>
      <w:r w:rsidR="00227009" w:rsidRPr="00963989">
        <w:rPr>
          <w:rFonts w:ascii="Times New Roman" w:eastAsia="Times New Roman" w:hAnsi="Times New Roman" w:cs="Times New Roman"/>
          <w:color w:val="000000"/>
          <w:sz w:val="24"/>
          <w:szCs w:val="24"/>
        </w:rPr>
        <w:t xml:space="preserve">in </w:t>
      </w:r>
      <w:r w:rsidRPr="00963989">
        <w:rPr>
          <w:rFonts w:ascii="Times New Roman" w:eastAsia="Times New Roman" w:hAnsi="Times New Roman" w:cs="Times New Roman"/>
          <w:color w:val="000000"/>
          <w:sz w:val="24"/>
          <w:szCs w:val="24"/>
        </w:rPr>
        <w:t xml:space="preserve">zone 1 </w:t>
      </w:r>
      <w:r w:rsidR="00227009" w:rsidRPr="00963989">
        <w:rPr>
          <w:rFonts w:ascii="Times New Roman" w:eastAsia="Times New Roman" w:hAnsi="Times New Roman" w:cs="Times New Roman"/>
          <w:color w:val="000000"/>
          <w:sz w:val="24"/>
          <w:szCs w:val="24"/>
        </w:rPr>
        <w:t xml:space="preserve">of </w:t>
      </w:r>
      <w:ins w:id="195" w:author="Author">
        <w:r w:rsidR="0035464D">
          <w:rPr>
            <w:rFonts w:ascii="Times New Roman" w:eastAsia="Times New Roman" w:hAnsi="Times New Roman" w:cs="Times New Roman"/>
            <w:color w:val="000000"/>
            <w:sz w:val="24"/>
            <w:szCs w:val="24"/>
          </w:rPr>
          <w:t>1</w:t>
        </w:r>
      </w:ins>
      <w:del w:id="196" w:author="Author">
        <w:r w:rsidRPr="00963989" w:rsidDel="0035464D">
          <w:rPr>
            <w:rFonts w:ascii="Times New Roman" w:eastAsia="Times New Roman" w:hAnsi="Times New Roman" w:cs="Times New Roman"/>
            <w:color w:val="000000"/>
            <w:sz w:val="24"/>
            <w:szCs w:val="24"/>
          </w:rPr>
          <w:delText>one</w:delText>
        </w:r>
      </w:del>
      <w:r w:rsidRPr="00963989">
        <w:rPr>
          <w:rFonts w:ascii="Times New Roman" w:eastAsia="Times New Roman" w:hAnsi="Times New Roman" w:cs="Times New Roman"/>
          <w:color w:val="000000"/>
          <w:sz w:val="24"/>
          <w:szCs w:val="24"/>
        </w:rPr>
        <w:t xml:space="preserve"> hip. No osteolysis </w:t>
      </w:r>
      <w:proofErr w:type="gramStart"/>
      <w:r w:rsidRPr="00963989">
        <w:rPr>
          <w:rFonts w:ascii="Times New Roman" w:eastAsia="Times New Roman" w:hAnsi="Times New Roman" w:cs="Times New Roman"/>
          <w:color w:val="000000"/>
          <w:sz w:val="24"/>
          <w:szCs w:val="24"/>
        </w:rPr>
        <w:t>was found</w:t>
      </w:r>
      <w:proofErr w:type="gramEnd"/>
      <w:r w:rsidRPr="00963989">
        <w:rPr>
          <w:rFonts w:ascii="Times New Roman" w:eastAsia="Times New Roman" w:hAnsi="Times New Roman" w:cs="Times New Roman"/>
          <w:color w:val="000000"/>
          <w:sz w:val="24"/>
          <w:szCs w:val="24"/>
        </w:rPr>
        <w:t xml:space="preserve"> </w:t>
      </w:r>
      <w:r w:rsidR="00227009" w:rsidRPr="00963989">
        <w:rPr>
          <w:rFonts w:ascii="Times New Roman" w:eastAsia="Times New Roman" w:hAnsi="Times New Roman" w:cs="Times New Roman"/>
          <w:color w:val="000000"/>
          <w:sz w:val="24"/>
          <w:szCs w:val="24"/>
        </w:rPr>
        <w:t xml:space="preserve">in </w:t>
      </w:r>
      <w:r w:rsidRPr="00963989">
        <w:rPr>
          <w:rFonts w:ascii="Times New Roman" w:eastAsia="Times New Roman" w:hAnsi="Times New Roman" w:cs="Times New Roman"/>
          <w:color w:val="000000"/>
          <w:sz w:val="24"/>
          <w:szCs w:val="24"/>
        </w:rPr>
        <w:t>any other zone. Stress shielding was grade I for 133 hips</w:t>
      </w:r>
      <w:ins w:id="197" w:author="Author">
        <w:r w:rsidR="0035464D">
          <w:rPr>
            <w:rFonts w:ascii="Times New Roman" w:eastAsia="Times New Roman" w:hAnsi="Times New Roman" w:cs="Times New Roman"/>
            <w:color w:val="000000"/>
            <w:sz w:val="24"/>
            <w:szCs w:val="24"/>
          </w:rPr>
          <w:t xml:space="preserve">, </w:t>
        </w:r>
      </w:ins>
      <w:del w:id="198" w:author="Author">
        <w:r w:rsidRPr="00963989" w:rsidDel="0035464D">
          <w:rPr>
            <w:rFonts w:ascii="Times New Roman" w:eastAsia="Times New Roman" w:hAnsi="Times New Roman" w:cs="Times New Roman"/>
            <w:color w:val="000000"/>
            <w:sz w:val="24"/>
            <w:szCs w:val="24"/>
          </w:rPr>
          <w:delText xml:space="preserve"> </w:delText>
        </w:r>
      </w:del>
      <w:r w:rsidRPr="00963989">
        <w:rPr>
          <w:rFonts w:ascii="Times New Roman" w:eastAsia="Times New Roman" w:hAnsi="Times New Roman" w:cs="Times New Roman"/>
          <w:color w:val="000000"/>
          <w:sz w:val="24"/>
          <w:szCs w:val="24"/>
        </w:rPr>
        <w:t xml:space="preserve">and grade II for </w:t>
      </w:r>
      <w:ins w:id="199" w:author="Author">
        <w:r w:rsidR="0035464D">
          <w:rPr>
            <w:rFonts w:ascii="Times New Roman" w:eastAsia="Times New Roman" w:hAnsi="Times New Roman" w:cs="Times New Roman"/>
            <w:color w:val="000000"/>
            <w:sz w:val="24"/>
            <w:szCs w:val="24"/>
          </w:rPr>
          <w:t>4</w:t>
        </w:r>
      </w:ins>
      <w:del w:id="200" w:author="Author">
        <w:r w:rsidRPr="00963989" w:rsidDel="0035464D">
          <w:rPr>
            <w:rFonts w:ascii="Times New Roman" w:eastAsia="Times New Roman" w:hAnsi="Times New Roman" w:cs="Times New Roman"/>
            <w:color w:val="000000"/>
            <w:sz w:val="24"/>
            <w:szCs w:val="24"/>
          </w:rPr>
          <w:delText>four</w:delText>
        </w:r>
      </w:del>
      <w:r w:rsidRPr="00963989">
        <w:rPr>
          <w:rFonts w:ascii="Times New Roman" w:eastAsia="Times New Roman" w:hAnsi="Times New Roman" w:cs="Times New Roman"/>
          <w:color w:val="000000"/>
          <w:sz w:val="24"/>
          <w:szCs w:val="24"/>
        </w:rPr>
        <w:t xml:space="preserve"> hips.</w:t>
      </w:r>
    </w:p>
    <w:p w14:paraId="007BBEFB" w14:textId="579138BC" w:rsidR="00665940" w:rsidRPr="00963989" w:rsidRDefault="00227009" w:rsidP="00665940">
      <w:pPr>
        <w:shd w:val="clear" w:color="auto" w:fill="FFFFFF"/>
        <w:spacing w:after="0" w:line="300" w:lineRule="atLeast"/>
        <w:jc w:val="both"/>
        <w:rPr>
          <w:rFonts w:ascii="Times New Roman" w:eastAsia="Times New Roman" w:hAnsi="Times New Roman" w:cs="Times New Roman"/>
          <w:color w:val="000000"/>
          <w:sz w:val="24"/>
          <w:szCs w:val="24"/>
        </w:rPr>
      </w:pPr>
      <w:r w:rsidRPr="00963989">
        <w:rPr>
          <w:rFonts w:ascii="Times New Roman" w:eastAsia="Times New Roman" w:hAnsi="Times New Roman" w:cs="Times New Roman"/>
          <w:color w:val="000000"/>
          <w:sz w:val="24"/>
          <w:szCs w:val="24"/>
        </w:rPr>
        <w:t xml:space="preserve">The metaphyseal </w:t>
      </w:r>
      <w:r w:rsidR="00665940" w:rsidRPr="00963989">
        <w:rPr>
          <w:rFonts w:ascii="Times New Roman" w:eastAsia="Times New Roman" w:hAnsi="Times New Roman" w:cs="Times New Roman"/>
          <w:color w:val="000000"/>
          <w:sz w:val="24"/>
          <w:szCs w:val="24"/>
        </w:rPr>
        <w:t>fit was good for 83 hips (61</w:t>
      </w:r>
      <w:r w:rsidR="004D1F22" w:rsidRPr="00963989">
        <w:rPr>
          <w:rFonts w:ascii="Times New Roman" w:eastAsia="Times New Roman" w:hAnsi="Times New Roman" w:cs="Times New Roman"/>
          <w:color w:val="000000"/>
          <w:sz w:val="24"/>
          <w:szCs w:val="24"/>
        </w:rPr>
        <w:t xml:space="preserve"> </w:t>
      </w:r>
      <w:r w:rsidR="00665940" w:rsidRPr="00963989">
        <w:rPr>
          <w:rFonts w:ascii="Times New Roman" w:eastAsia="Times New Roman" w:hAnsi="Times New Roman" w:cs="Times New Roman"/>
          <w:color w:val="000000"/>
          <w:sz w:val="24"/>
          <w:szCs w:val="24"/>
        </w:rPr>
        <w:t>%) and poor for 54 hips (39</w:t>
      </w:r>
      <w:r w:rsidR="004D1F22" w:rsidRPr="00963989">
        <w:rPr>
          <w:rFonts w:ascii="Times New Roman" w:eastAsia="Times New Roman" w:hAnsi="Times New Roman" w:cs="Times New Roman"/>
          <w:color w:val="000000"/>
          <w:sz w:val="24"/>
          <w:szCs w:val="24"/>
        </w:rPr>
        <w:t xml:space="preserve"> </w:t>
      </w:r>
      <w:r w:rsidR="00665940" w:rsidRPr="00963989">
        <w:rPr>
          <w:rFonts w:ascii="Times New Roman" w:eastAsia="Times New Roman" w:hAnsi="Times New Roman" w:cs="Times New Roman"/>
          <w:color w:val="000000"/>
          <w:sz w:val="24"/>
          <w:szCs w:val="24"/>
        </w:rPr>
        <w:t xml:space="preserve">%). </w:t>
      </w:r>
      <w:commentRangeStart w:id="201"/>
      <w:r w:rsidR="00665940" w:rsidRPr="00963989">
        <w:rPr>
          <w:rFonts w:ascii="Times New Roman" w:eastAsia="Times New Roman" w:hAnsi="Times New Roman" w:cs="Times New Roman"/>
          <w:color w:val="000000"/>
          <w:sz w:val="24"/>
          <w:szCs w:val="24"/>
        </w:rPr>
        <w:t xml:space="preserve">In </w:t>
      </w:r>
      <w:r w:rsidRPr="00963989">
        <w:rPr>
          <w:rFonts w:ascii="Times New Roman" w:eastAsia="Times New Roman" w:hAnsi="Times New Roman" w:cs="Times New Roman"/>
          <w:color w:val="000000"/>
          <w:sz w:val="24"/>
          <w:szCs w:val="24"/>
        </w:rPr>
        <w:t xml:space="preserve">the </w:t>
      </w:r>
      <w:r w:rsidR="00665940" w:rsidRPr="00963989">
        <w:rPr>
          <w:rFonts w:ascii="Times New Roman" w:eastAsia="Times New Roman" w:hAnsi="Times New Roman" w:cs="Times New Roman"/>
          <w:color w:val="000000"/>
          <w:sz w:val="24"/>
          <w:szCs w:val="24"/>
        </w:rPr>
        <w:t xml:space="preserve">54 hips with poor metaphyseal fit, </w:t>
      </w:r>
      <w:r w:rsidRPr="00963989">
        <w:rPr>
          <w:rFonts w:ascii="Times New Roman" w:eastAsia="Times New Roman" w:hAnsi="Times New Roman" w:cs="Times New Roman"/>
          <w:color w:val="000000"/>
          <w:sz w:val="24"/>
          <w:szCs w:val="24"/>
        </w:rPr>
        <w:t xml:space="preserve">the </w:t>
      </w:r>
      <w:r w:rsidR="00665940" w:rsidRPr="00963989">
        <w:rPr>
          <w:rFonts w:ascii="Times New Roman" w:eastAsia="Times New Roman" w:hAnsi="Times New Roman" w:cs="Times New Roman"/>
          <w:color w:val="000000"/>
          <w:sz w:val="24"/>
          <w:szCs w:val="24"/>
        </w:rPr>
        <w:t>mean CFR was</w:t>
      </w:r>
      <w:r w:rsidRPr="00963989">
        <w:rPr>
          <w:rFonts w:ascii="Times New Roman" w:eastAsia="Times New Roman" w:hAnsi="Times New Roman" w:cs="Times New Roman"/>
          <w:color w:val="000000"/>
          <w:sz w:val="24"/>
          <w:szCs w:val="24"/>
        </w:rPr>
        <w:t xml:space="preserve"> </w:t>
      </w:r>
      <w:commentRangeStart w:id="202"/>
      <w:r w:rsidRPr="00963989">
        <w:rPr>
          <w:rFonts w:ascii="Times New Roman" w:eastAsia="Times New Roman" w:hAnsi="Times New Roman" w:cs="Times New Roman"/>
          <w:color w:val="000000"/>
          <w:sz w:val="24"/>
          <w:szCs w:val="24"/>
        </w:rPr>
        <w:t>x</w:t>
      </w:r>
      <w:commentRangeEnd w:id="202"/>
      <w:r w:rsidRPr="00963989">
        <w:rPr>
          <w:rStyle w:val="CommentReference"/>
        </w:rPr>
        <w:commentReference w:id="202"/>
      </w:r>
      <w:r w:rsidRPr="00963989">
        <w:rPr>
          <w:rFonts w:ascii="Times New Roman" w:eastAsia="Times New Roman" w:hAnsi="Times New Roman" w:cs="Times New Roman"/>
          <w:color w:val="000000"/>
          <w:sz w:val="24"/>
          <w:szCs w:val="24"/>
        </w:rPr>
        <w:t xml:space="preserve"> </w:t>
      </w:r>
      <w:r w:rsidR="00665940" w:rsidRPr="00963989">
        <w:rPr>
          <w:rFonts w:ascii="Times New Roman" w:eastAsia="Times New Roman" w:hAnsi="Times New Roman" w:cs="Times New Roman"/>
          <w:color w:val="000000"/>
          <w:sz w:val="24"/>
          <w:szCs w:val="24"/>
        </w:rPr>
        <w:t>(range, 0.59–0.92) at the distal end of the lesser trochanter and was</w:t>
      </w:r>
      <w:r w:rsidRPr="00963989">
        <w:rPr>
          <w:rFonts w:ascii="Times New Roman" w:eastAsia="Times New Roman" w:hAnsi="Times New Roman" w:cs="Times New Roman"/>
          <w:color w:val="000000"/>
          <w:sz w:val="24"/>
          <w:szCs w:val="24"/>
        </w:rPr>
        <w:t xml:space="preserve"> </w:t>
      </w:r>
      <w:commentRangeStart w:id="203"/>
      <w:r w:rsidRPr="00963989">
        <w:rPr>
          <w:rFonts w:ascii="Times New Roman" w:eastAsia="Times New Roman" w:hAnsi="Times New Roman" w:cs="Times New Roman"/>
          <w:color w:val="000000"/>
          <w:sz w:val="24"/>
          <w:szCs w:val="24"/>
        </w:rPr>
        <w:t xml:space="preserve">x </w:t>
      </w:r>
      <w:commentRangeEnd w:id="203"/>
      <w:r w:rsidRPr="00963989">
        <w:rPr>
          <w:rStyle w:val="CommentReference"/>
        </w:rPr>
        <w:commentReference w:id="203"/>
      </w:r>
      <w:r w:rsidR="00665940" w:rsidRPr="00963989">
        <w:rPr>
          <w:rFonts w:ascii="Times New Roman" w:eastAsia="Times New Roman" w:hAnsi="Times New Roman" w:cs="Times New Roman"/>
          <w:color w:val="000000"/>
          <w:sz w:val="24"/>
          <w:szCs w:val="24"/>
        </w:rPr>
        <w:t>(0.59–0.98) at the distal end of the stem</w:t>
      </w:r>
      <w:commentRangeEnd w:id="201"/>
      <w:r w:rsidR="00814A7C" w:rsidRPr="00963989">
        <w:rPr>
          <w:rStyle w:val="CommentReference"/>
        </w:rPr>
        <w:commentReference w:id="201"/>
      </w:r>
      <w:r w:rsidR="00665940" w:rsidRPr="00963989">
        <w:rPr>
          <w:rFonts w:ascii="Times New Roman" w:eastAsia="Times New Roman" w:hAnsi="Times New Roman" w:cs="Times New Roman"/>
          <w:color w:val="000000"/>
          <w:sz w:val="24"/>
          <w:szCs w:val="24"/>
        </w:rPr>
        <w:t xml:space="preserve">. </w:t>
      </w:r>
      <w:r w:rsidRPr="00963989">
        <w:rPr>
          <w:rFonts w:ascii="Times New Roman" w:eastAsia="Times New Roman" w:hAnsi="Times New Roman" w:cs="Times New Roman"/>
          <w:color w:val="000000"/>
          <w:sz w:val="24"/>
          <w:szCs w:val="24"/>
        </w:rPr>
        <w:t xml:space="preserve">A </w:t>
      </w:r>
      <w:r w:rsidR="00665940" w:rsidRPr="00963989">
        <w:rPr>
          <w:rFonts w:ascii="Times New Roman" w:eastAsia="Times New Roman" w:hAnsi="Times New Roman" w:cs="Times New Roman"/>
          <w:color w:val="000000"/>
          <w:sz w:val="24"/>
          <w:szCs w:val="24"/>
        </w:rPr>
        <w:t xml:space="preserve">CFR </w:t>
      </w:r>
      <w:r w:rsidRPr="00963989">
        <w:rPr>
          <w:rFonts w:ascii="Times New Roman" w:eastAsia="Times New Roman" w:hAnsi="Times New Roman" w:cs="Times New Roman"/>
          <w:color w:val="000000"/>
          <w:sz w:val="24"/>
          <w:szCs w:val="24"/>
        </w:rPr>
        <w:t>below</w:t>
      </w:r>
      <w:r w:rsidR="00665940" w:rsidRPr="00963989">
        <w:rPr>
          <w:rFonts w:ascii="Times New Roman" w:eastAsia="Times New Roman" w:hAnsi="Times New Roman" w:cs="Times New Roman"/>
          <w:color w:val="000000"/>
          <w:sz w:val="24"/>
          <w:szCs w:val="24"/>
        </w:rPr>
        <w:t xml:space="preserve"> 0.7 </w:t>
      </w:r>
      <w:r w:rsidRPr="00963989">
        <w:rPr>
          <w:rFonts w:ascii="Times New Roman" w:eastAsia="Times New Roman" w:hAnsi="Times New Roman" w:cs="Times New Roman"/>
          <w:color w:val="000000"/>
          <w:sz w:val="24"/>
          <w:szCs w:val="24"/>
        </w:rPr>
        <w:t xml:space="preserve">for </w:t>
      </w:r>
      <w:r w:rsidR="00665940" w:rsidRPr="00963989">
        <w:rPr>
          <w:rFonts w:ascii="Times New Roman" w:eastAsia="Times New Roman" w:hAnsi="Times New Roman" w:cs="Times New Roman"/>
          <w:color w:val="000000"/>
          <w:sz w:val="24"/>
          <w:szCs w:val="24"/>
        </w:rPr>
        <w:t xml:space="preserve">both levels </w:t>
      </w:r>
      <w:r w:rsidRPr="00963989">
        <w:rPr>
          <w:rFonts w:ascii="Times New Roman" w:eastAsia="Times New Roman" w:hAnsi="Times New Roman" w:cs="Times New Roman"/>
          <w:color w:val="000000"/>
          <w:sz w:val="24"/>
          <w:szCs w:val="24"/>
        </w:rPr>
        <w:t xml:space="preserve">was </w:t>
      </w:r>
      <w:r w:rsidR="00665940" w:rsidRPr="00963989">
        <w:rPr>
          <w:rFonts w:ascii="Times New Roman" w:eastAsia="Times New Roman" w:hAnsi="Times New Roman" w:cs="Times New Roman"/>
          <w:color w:val="000000"/>
          <w:sz w:val="24"/>
          <w:szCs w:val="24"/>
        </w:rPr>
        <w:t xml:space="preserve">only </w:t>
      </w:r>
      <w:r w:rsidRPr="00963989">
        <w:rPr>
          <w:rFonts w:ascii="Times New Roman" w:eastAsia="Times New Roman" w:hAnsi="Times New Roman" w:cs="Times New Roman"/>
          <w:color w:val="000000"/>
          <w:sz w:val="24"/>
          <w:szCs w:val="24"/>
        </w:rPr>
        <w:t xml:space="preserve">observed in </w:t>
      </w:r>
      <w:r w:rsidR="00665940" w:rsidRPr="00963989">
        <w:rPr>
          <w:rFonts w:ascii="Times New Roman" w:eastAsia="Times New Roman" w:hAnsi="Times New Roman" w:cs="Times New Roman"/>
          <w:color w:val="000000"/>
          <w:sz w:val="24"/>
          <w:szCs w:val="24"/>
        </w:rPr>
        <w:t xml:space="preserve">one hip </w:t>
      </w:r>
      <w:r w:rsidRPr="00963989">
        <w:rPr>
          <w:rFonts w:ascii="Times New Roman" w:eastAsia="Times New Roman" w:hAnsi="Times New Roman" w:cs="Times New Roman"/>
          <w:color w:val="000000"/>
          <w:sz w:val="24"/>
          <w:szCs w:val="24"/>
        </w:rPr>
        <w:t>(</w:t>
      </w:r>
      <w:r w:rsidR="00665940" w:rsidRPr="00963989">
        <w:rPr>
          <w:rFonts w:ascii="Times New Roman" w:eastAsia="Times New Roman" w:hAnsi="Times New Roman" w:cs="Times New Roman"/>
          <w:color w:val="000000"/>
          <w:sz w:val="24"/>
          <w:szCs w:val="24"/>
        </w:rPr>
        <w:t>Figure</w:t>
      </w:r>
      <w:r w:rsidRPr="00963989">
        <w:rPr>
          <w:rFonts w:ascii="Times New Roman" w:eastAsia="Times New Roman" w:hAnsi="Times New Roman" w:cs="Times New Roman"/>
          <w:color w:val="000000"/>
          <w:sz w:val="24"/>
          <w:szCs w:val="24"/>
        </w:rPr>
        <w:t xml:space="preserve"> </w:t>
      </w:r>
      <w:hyperlink r:id="rId24" w:anchor="a" w:tgtFrame="_blank" w:history="1">
        <w:proofErr w:type="spellStart"/>
        <w:r w:rsidR="00665940" w:rsidRPr="00963989">
          <w:rPr>
            <w:rFonts w:ascii="Times New Roman" w:eastAsia="Times New Roman" w:hAnsi="Times New Roman" w:cs="Times New Roman"/>
            <w:color w:val="418B34"/>
            <w:sz w:val="24"/>
            <w:szCs w:val="24"/>
            <w:bdr w:val="none" w:sz="0" w:space="0" w:color="auto" w:frame="1"/>
          </w:rPr>
          <w:t>4a</w:t>
        </w:r>
        <w:proofErr w:type="spellEnd"/>
        <w:r w:rsidR="00665940" w:rsidRPr="00963989">
          <w:rPr>
            <w:rFonts w:ascii="Times New Roman" w:eastAsia="Times New Roman" w:hAnsi="Times New Roman" w:cs="Times New Roman"/>
            <w:color w:val="418B34"/>
            <w:sz w:val="24"/>
            <w:szCs w:val="24"/>
            <w:bdr w:val="none" w:sz="0" w:space="0" w:color="auto" w:frame="1"/>
          </w:rPr>
          <w:t>)</w:t>
        </w:r>
      </w:hyperlink>
      <w:r w:rsidR="00665940" w:rsidRPr="00963989">
        <w:rPr>
          <w:rFonts w:ascii="Times New Roman" w:eastAsia="Times New Roman" w:hAnsi="Times New Roman" w:cs="Times New Roman"/>
          <w:color w:val="000000"/>
          <w:sz w:val="24"/>
          <w:szCs w:val="24"/>
        </w:rPr>
        <w:t>. Other hips with low CF</w:t>
      </w:r>
      <w:r w:rsidR="0037520E" w:rsidRPr="00963989">
        <w:rPr>
          <w:rFonts w:ascii="Times New Roman" w:eastAsia="Times New Roman" w:hAnsi="Times New Roman" w:cs="Times New Roman"/>
          <w:color w:val="000000"/>
          <w:sz w:val="24"/>
          <w:szCs w:val="24"/>
        </w:rPr>
        <w:t>R</w:t>
      </w:r>
      <w:r w:rsidR="00665940" w:rsidRPr="00963989">
        <w:rPr>
          <w:rFonts w:ascii="Times New Roman" w:eastAsia="Times New Roman" w:hAnsi="Times New Roman" w:cs="Times New Roman"/>
          <w:color w:val="000000"/>
          <w:sz w:val="24"/>
          <w:szCs w:val="24"/>
        </w:rPr>
        <w:t xml:space="preserve"> </w:t>
      </w:r>
      <w:r w:rsidRPr="00963989">
        <w:rPr>
          <w:rFonts w:ascii="Times New Roman" w:eastAsia="Times New Roman" w:hAnsi="Times New Roman" w:cs="Times New Roman"/>
          <w:color w:val="000000"/>
          <w:sz w:val="24"/>
          <w:szCs w:val="24"/>
        </w:rPr>
        <w:t xml:space="preserve">values </w:t>
      </w:r>
      <w:r w:rsidR="00665940" w:rsidRPr="00963989">
        <w:rPr>
          <w:rFonts w:ascii="Times New Roman" w:eastAsia="Times New Roman" w:hAnsi="Times New Roman" w:cs="Times New Roman"/>
          <w:color w:val="000000"/>
          <w:sz w:val="24"/>
          <w:szCs w:val="24"/>
        </w:rPr>
        <w:t xml:space="preserve">at the distal end of the lesser trochanter showed good CFR at </w:t>
      </w:r>
      <w:r w:rsidRPr="00963989">
        <w:rPr>
          <w:rFonts w:ascii="Times New Roman" w:eastAsia="Times New Roman" w:hAnsi="Times New Roman" w:cs="Times New Roman"/>
          <w:color w:val="000000"/>
          <w:sz w:val="24"/>
          <w:szCs w:val="24"/>
        </w:rPr>
        <w:t xml:space="preserve">the </w:t>
      </w:r>
      <w:r w:rsidR="00665940" w:rsidRPr="00963989">
        <w:rPr>
          <w:rFonts w:ascii="Times New Roman" w:eastAsia="Times New Roman" w:hAnsi="Times New Roman" w:cs="Times New Roman"/>
          <w:color w:val="000000"/>
          <w:sz w:val="24"/>
          <w:szCs w:val="24"/>
        </w:rPr>
        <w:t>distal stem</w:t>
      </w:r>
      <w:r w:rsidRPr="00963989">
        <w:rPr>
          <w:rFonts w:ascii="Times New Roman" w:eastAsia="Times New Roman" w:hAnsi="Times New Roman" w:cs="Times New Roman"/>
          <w:color w:val="000000"/>
          <w:sz w:val="24"/>
          <w:szCs w:val="24"/>
        </w:rPr>
        <w:t xml:space="preserve"> (for example,</w:t>
      </w:r>
      <w:r w:rsidR="00665940" w:rsidRPr="00963989">
        <w:rPr>
          <w:rFonts w:ascii="Times New Roman" w:eastAsia="Times New Roman" w:hAnsi="Times New Roman" w:cs="Times New Roman"/>
          <w:color w:val="000000"/>
          <w:sz w:val="24"/>
          <w:szCs w:val="24"/>
        </w:rPr>
        <w:t xml:space="preserve"> Figure</w:t>
      </w:r>
      <w:r w:rsidRPr="00963989">
        <w:rPr>
          <w:rFonts w:ascii="Times New Roman" w:eastAsia="Times New Roman" w:hAnsi="Times New Roman" w:cs="Times New Roman"/>
          <w:color w:val="000000"/>
          <w:sz w:val="24"/>
          <w:szCs w:val="24"/>
        </w:rPr>
        <w:t xml:space="preserve"> </w:t>
      </w:r>
      <w:hyperlink r:id="rId25" w:anchor="b" w:tgtFrame="_blank" w:history="1">
        <w:proofErr w:type="spellStart"/>
        <w:r w:rsidR="00665940" w:rsidRPr="00963989">
          <w:rPr>
            <w:rFonts w:ascii="Times New Roman" w:eastAsia="Times New Roman" w:hAnsi="Times New Roman" w:cs="Times New Roman"/>
            <w:color w:val="418B34"/>
            <w:sz w:val="24"/>
            <w:szCs w:val="24"/>
            <w:bdr w:val="none" w:sz="0" w:space="0" w:color="auto" w:frame="1"/>
          </w:rPr>
          <w:t>2b</w:t>
        </w:r>
        <w:proofErr w:type="spellEnd"/>
        <w:r w:rsidR="00665940" w:rsidRPr="00963989">
          <w:rPr>
            <w:rFonts w:ascii="Times New Roman" w:eastAsia="Times New Roman" w:hAnsi="Times New Roman" w:cs="Times New Roman"/>
            <w:color w:val="418B34"/>
            <w:sz w:val="24"/>
            <w:szCs w:val="24"/>
            <w:bdr w:val="none" w:sz="0" w:space="0" w:color="auto" w:frame="1"/>
          </w:rPr>
          <w:t>)</w:t>
        </w:r>
      </w:hyperlink>
      <w:r w:rsidR="00665940" w:rsidRPr="00963989">
        <w:rPr>
          <w:rFonts w:ascii="Times New Roman" w:eastAsia="Times New Roman" w:hAnsi="Times New Roman" w:cs="Times New Roman"/>
          <w:color w:val="000000"/>
          <w:sz w:val="24"/>
          <w:szCs w:val="24"/>
        </w:rPr>
        <w:t xml:space="preserve">. The percentage of </w:t>
      </w:r>
      <w:r w:rsidRPr="00963989">
        <w:rPr>
          <w:rFonts w:ascii="Times New Roman" w:eastAsia="Times New Roman" w:hAnsi="Times New Roman" w:cs="Times New Roman"/>
          <w:color w:val="000000"/>
          <w:sz w:val="24"/>
          <w:szCs w:val="24"/>
        </w:rPr>
        <w:t xml:space="preserve">hips with </w:t>
      </w:r>
      <w:r w:rsidR="00665940" w:rsidRPr="00963989">
        <w:rPr>
          <w:rFonts w:ascii="Times New Roman" w:eastAsia="Times New Roman" w:hAnsi="Times New Roman" w:cs="Times New Roman"/>
          <w:color w:val="000000"/>
          <w:sz w:val="24"/>
          <w:szCs w:val="24"/>
        </w:rPr>
        <w:t xml:space="preserve">good </w:t>
      </w:r>
      <w:r w:rsidRPr="00963989">
        <w:rPr>
          <w:rFonts w:ascii="Times New Roman" w:eastAsia="Times New Roman" w:hAnsi="Times New Roman" w:cs="Times New Roman"/>
          <w:color w:val="000000"/>
          <w:sz w:val="24"/>
          <w:szCs w:val="24"/>
        </w:rPr>
        <w:t xml:space="preserve">metaphyseal fit </w:t>
      </w:r>
      <w:r w:rsidR="00665940" w:rsidRPr="00963989">
        <w:rPr>
          <w:rFonts w:ascii="Times New Roman" w:eastAsia="Times New Roman" w:hAnsi="Times New Roman" w:cs="Times New Roman"/>
          <w:color w:val="000000"/>
          <w:sz w:val="24"/>
          <w:szCs w:val="24"/>
        </w:rPr>
        <w:t>was significantly higher in the selection period than in the non</w:t>
      </w:r>
      <w:r w:rsidRPr="00963989">
        <w:rPr>
          <w:rFonts w:ascii="Times New Roman" w:eastAsia="Times New Roman" w:hAnsi="Times New Roman" w:cs="Times New Roman"/>
          <w:color w:val="000000"/>
          <w:sz w:val="24"/>
          <w:szCs w:val="24"/>
        </w:rPr>
        <w:t>-</w:t>
      </w:r>
      <w:r w:rsidR="00665940" w:rsidRPr="00963989">
        <w:rPr>
          <w:rFonts w:ascii="Times New Roman" w:eastAsia="Times New Roman" w:hAnsi="Times New Roman" w:cs="Times New Roman"/>
          <w:color w:val="000000"/>
          <w:sz w:val="24"/>
          <w:szCs w:val="24"/>
        </w:rPr>
        <w:t>selection period (69% versus 47</w:t>
      </w:r>
      <w:r w:rsidR="004D1F22" w:rsidRPr="00963989">
        <w:rPr>
          <w:rFonts w:ascii="Times New Roman" w:eastAsia="Times New Roman" w:hAnsi="Times New Roman" w:cs="Times New Roman"/>
          <w:color w:val="000000"/>
          <w:sz w:val="24"/>
          <w:szCs w:val="24"/>
        </w:rPr>
        <w:t xml:space="preserve"> </w:t>
      </w:r>
      <w:r w:rsidR="00665940" w:rsidRPr="00963989">
        <w:rPr>
          <w:rFonts w:ascii="Times New Roman" w:eastAsia="Times New Roman" w:hAnsi="Times New Roman" w:cs="Times New Roman"/>
          <w:color w:val="000000"/>
          <w:sz w:val="24"/>
          <w:szCs w:val="24"/>
        </w:rPr>
        <w:t>%</w:t>
      </w:r>
      <w:commentRangeStart w:id="204"/>
      <w:r w:rsidR="00665940" w:rsidRPr="00963989">
        <w:rPr>
          <w:rFonts w:ascii="Times New Roman" w:eastAsia="Times New Roman" w:hAnsi="Times New Roman" w:cs="Times New Roman"/>
          <w:color w:val="000000"/>
          <w:sz w:val="24"/>
          <w:szCs w:val="24"/>
        </w:rPr>
        <w:t>,</w:t>
      </w:r>
      <w:r w:rsidRPr="00963989">
        <w:rPr>
          <w:rFonts w:ascii="Times New Roman" w:eastAsia="Times New Roman" w:hAnsi="Times New Roman" w:cs="Times New Roman"/>
          <w:color w:val="000000"/>
          <w:sz w:val="24"/>
          <w:szCs w:val="24"/>
        </w:rPr>
        <w:t xml:space="preserve"> </w:t>
      </w:r>
      <w:commentRangeEnd w:id="204"/>
      <w:r w:rsidRPr="00963989">
        <w:rPr>
          <w:rStyle w:val="CommentReference"/>
        </w:rPr>
        <w:commentReference w:id="204"/>
      </w:r>
      <w:r w:rsidR="00665940" w:rsidRPr="00963989">
        <w:rPr>
          <w:rFonts w:ascii="Times New Roman" w:eastAsia="Times New Roman" w:hAnsi="Times New Roman" w:cs="Times New Roman"/>
          <w:color w:val="000000"/>
          <w:sz w:val="24"/>
          <w:szCs w:val="24"/>
        </w:rPr>
        <w:t xml:space="preserve">). </w:t>
      </w:r>
      <w:proofErr w:type="gramStart"/>
      <w:r w:rsidRPr="00963989">
        <w:rPr>
          <w:rFonts w:ascii="Times New Roman" w:eastAsia="Times New Roman" w:hAnsi="Times New Roman" w:cs="Times New Roman"/>
          <w:color w:val="000000"/>
          <w:sz w:val="24"/>
          <w:szCs w:val="24"/>
        </w:rPr>
        <w:t>With regard to</w:t>
      </w:r>
      <w:proofErr w:type="gramEnd"/>
      <w:r w:rsidRPr="00963989">
        <w:rPr>
          <w:rFonts w:ascii="Times New Roman" w:eastAsia="Times New Roman" w:hAnsi="Times New Roman" w:cs="Times New Roman"/>
          <w:color w:val="000000"/>
          <w:sz w:val="24"/>
          <w:szCs w:val="24"/>
        </w:rPr>
        <w:t xml:space="preserve"> diagnoses</w:t>
      </w:r>
      <w:r w:rsidR="00665940" w:rsidRPr="00963989">
        <w:rPr>
          <w:rFonts w:ascii="Times New Roman" w:eastAsia="Times New Roman" w:hAnsi="Times New Roman" w:cs="Times New Roman"/>
          <w:color w:val="000000"/>
          <w:sz w:val="24"/>
          <w:szCs w:val="24"/>
        </w:rPr>
        <w:t xml:space="preserve">, the percentage of good </w:t>
      </w:r>
      <w:r w:rsidRPr="00963989">
        <w:rPr>
          <w:rFonts w:ascii="Times New Roman" w:eastAsia="Times New Roman" w:hAnsi="Times New Roman" w:cs="Times New Roman"/>
          <w:color w:val="000000"/>
          <w:sz w:val="24"/>
          <w:szCs w:val="24"/>
        </w:rPr>
        <w:t xml:space="preserve">fit </w:t>
      </w:r>
      <w:r w:rsidR="00665940" w:rsidRPr="00963989">
        <w:rPr>
          <w:rFonts w:ascii="Times New Roman" w:eastAsia="Times New Roman" w:hAnsi="Times New Roman" w:cs="Times New Roman"/>
          <w:color w:val="000000"/>
          <w:sz w:val="24"/>
          <w:szCs w:val="24"/>
        </w:rPr>
        <w:t xml:space="preserve">was 59% for </w:t>
      </w:r>
      <w:r w:rsidRPr="00963989">
        <w:rPr>
          <w:rFonts w:ascii="Times New Roman" w:eastAsia="Times New Roman" w:hAnsi="Times New Roman" w:cs="Times New Roman"/>
          <w:color w:val="000000"/>
          <w:sz w:val="24"/>
          <w:szCs w:val="24"/>
        </w:rPr>
        <w:t xml:space="preserve">cases of </w:t>
      </w:r>
      <w:r w:rsidR="00665940" w:rsidRPr="00963989">
        <w:rPr>
          <w:rFonts w:ascii="Times New Roman" w:eastAsia="Times New Roman" w:hAnsi="Times New Roman" w:cs="Times New Roman"/>
          <w:color w:val="000000"/>
          <w:sz w:val="24"/>
          <w:szCs w:val="24"/>
        </w:rPr>
        <w:t xml:space="preserve">osteoarthritis and 78% for </w:t>
      </w:r>
      <w:r w:rsidRPr="00963989">
        <w:rPr>
          <w:rFonts w:ascii="Times New Roman" w:eastAsia="Times New Roman" w:hAnsi="Times New Roman" w:cs="Times New Roman"/>
          <w:color w:val="000000"/>
          <w:sz w:val="24"/>
          <w:szCs w:val="24"/>
        </w:rPr>
        <w:t xml:space="preserve">cases of </w:t>
      </w:r>
      <w:r w:rsidR="00665940" w:rsidRPr="00963989">
        <w:rPr>
          <w:rFonts w:ascii="Times New Roman" w:eastAsia="Times New Roman" w:hAnsi="Times New Roman" w:cs="Times New Roman"/>
          <w:color w:val="000000"/>
          <w:sz w:val="24"/>
          <w:szCs w:val="24"/>
        </w:rPr>
        <w:t xml:space="preserve">osteonecrosis. </w:t>
      </w:r>
      <w:r w:rsidRPr="00963989">
        <w:rPr>
          <w:rFonts w:ascii="Times New Roman" w:eastAsia="Times New Roman" w:hAnsi="Times New Roman" w:cs="Times New Roman"/>
          <w:color w:val="000000"/>
          <w:sz w:val="24"/>
          <w:szCs w:val="24"/>
        </w:rPr>
        <w:t>H</w:t>
      </w:r>
      <w:r w:rsidR="00665940" w:rsidRPr="00963989">
        <w:rPr>
          <w:rFonts w:ascii="Times New Roman" w:eastAsia="Times New Roman" w:hAnsi="Times New Roman" w:cs="Times New Roman"/>
          <w:color w:val="000000"/>
          <w:sz w:val="24"/>
          <w:szCs w:val="24"/>
        </w:rPr>
        <w:t xml:space="preserve">ips with osteoarthritis showed a tendency </w:t>
      </w:r>
      <w:r w:rsidR="00BA73E7" w:rsidRPr="00963989">
        <w:rPr>
          <w:rFonts w:ascii="Times New Roman" w:eastAsia="Times New Roman" w:hAnsi="Times New Roman" w:cs="Times New Roman"/>
          <w:color w:val="000000"/>
          <w:sz w:val="24"/>
          <w:szCs w:val="24"/>
        </w:rPr>
        <w:t>for a</w:t>
      </w:r>
      <w:r w:rsidRPr="00963989">
        <w:rPr>
          <w:rFonts w:ascii="Times New Roman" w:eastAsia="Times New Roman" w:hAnsi="Times New Roman" w:cs="Times New Roman"/>
          <w:color w:val="000000"/>
          <w:sz w:val="24"/>
          <w:szCs w:val="24"/>
        </w:rPr>
        <w:t xml:space="preserve"> </w:t>
      </w:r>
      <w:r w:rsidR="00665940" w:rsidRPr="00963989">
        <w:rPr>
          <w:rFonts w:ascii="Times New Roman" w:eastAsia="Times New Roman" w:hAnsi="Times New Roman" w:cs="Times New Roman"/>
          <w:color w:val="000000"/>
          <w:sz w:val="24"/>
          <w:szCs w:val="24"/>
        </w:rPr>
        <w:t>lower percentage of good</w:t>
      </w:r>
      <w:r w:rsidR="00BA73E7" w:rsidRPr="00963989">
        <w:rPr>
          <w:rFonts w:ascii="Times New Roman" w:eastAsia="Times New Roman" w:hAnsi="Times New Roman" w:cs="Times New Roman"/>
          <w:color w:val="000000"/>
          <w:sz w:val="24"/>
          <w:szCs w:val="24"/>
        </w:rPr>
        <w:t xml:space="preserve"> metaphyseal fit; however, this trend </w:t>
      </w:r>
      <w:proofErr w:type="gramStart"/>
      <w:r w:rsidR="00BA73E7" w:rsidRPr="00963989">
        <w:rPr>
          <w:rFonts w:ascii="Times New Roman" w:eastAsia="Times New Roman" w:hAnsi="Times New Roman" w:cs="Times New Roman"/>
          <w:color w:val="000000"/>
          <w:sz w:val="24"/>
          <w:szCs w:val="24"/>
        </w:rPr>
        <w:t>was not found</w:t>
      </w:r>
      <w:proofErr w:type="gramEnd"/>
      <w:r w:rsidR="00BA73E7" w:rsidRPr="00963989">
        <w:rPr>
          <w:rFonts w:ascii="Times New Roman" w:eastAsia="Times New Roman" w:hAnsi="Times New Roman" w:cs="Times New Roman"/>
          <w:color w:val="000000"/>
          <w:sz w:val="24"/>
          <w:szCs w:val="24"/>
        </w:rPr>
        <w:t xml:space="preserve"> to be</w:t>
      </w:r>
      <w:r w:rsidR="00665940" w:rsidRPr="00963989">
        <w:rPr>
          <w:rFonts w:ascii="Times New Roman" w:eastAsia="Times New Roman" w:hAnsi="Times New Roman" w:cs="Times New Roman"/>
          <w:color w:val="000000"/>
          <w:sz w:val="24"/>
          <w:szCs w:val="24"/>
        </w:rPr>
        <w:t xml:space="preserve"> statistically </w:t>
      </w:r>
      <w:r w:rsidR="00BA73E7" w:rsidRPr="00963989">
        <w:rPr>
          <w:rFonts w:ascii="Times New Roman" w:eastAsia="Times New Roman" w:hAnsi="Times New Roman" w:cs="Times New Roman"/>
          <w:color w:val="000000"/>
          <w:sz w:val="24"/>
          <w:szCs w:val="24"/>
        </w:rPr>
        <w:t xml:space="preserve">significant </w:t>
      </w:r>
      <w:del w:id="205" w:author="Author">
        <w:r w:rsidR="00665940" w:rsidRPr="00963989">
          <w:rPr>
            <w:rFonts w:ascii="Times New Roman" w:eastAsia="Times New Roman" w:hAnsi="Times New Roman" w:cs="Times New Roman"/>
            <w:color w:val="000000"/>
            <w:sz w:val="24"/>
            <w:szCs w:val="24"/>
          </w:rPr>
          <w:delText>().</w:delText>
        </w:r>
      </w:del>
      <w:commentRangeStart w:id="206"/>
      <w:ins w:id="207" w:author="Author">
        <w:r w:rsidR="00665940" w:rsidRPr="00963989">
          <w:rPr>
            <w:rFonts w:ascii="Times New Roman" w:eastAsia="Times New Roman" w:hAnsi="Times New Roman" w:cs="Times New Roman"/>
            <w:color w:val="000000"/>
            <w:sz w:val="24"/>
            <w:szCs w:val="24"/>
          </w:rPr>
          <w:t>()</w:t>
        </w:r>
        <w:commentRangeEnd w:id="206"/>
        <w:r w:rsidR="00BA73E7" w:rsidRPr="00963989">
          <w:rPr>
            <w:rStyle w:val="CommentReference"/>
          </w:rPr>
          <w:commentReference w:id="206"/>
        </w:r>
        <w:r w:rsidR="00665940" w:rsidRPr="00963989">
          <w:rPr>
            <w:rFonts w:ascii="Times New Roman" w:eastAsia="Times New Roman" w:hAnsi="Times New Roman" w:cs="Times New Roman"/>
            <w:color w:val="000000"/>
            <w:sz w:val="24"/>
            <w:szCs w:val="24"/>
          </w:rPr>
          <w:t>.</w:t>
        </w:r>
      </w:ins>
      <w:r w:rsidR="00665940" w:rsidRPr="00963989">
        <w:rPr>
          <w:rFonts w:ascii="Times New Roman" w:eastAsia="Times New Roman" w:hAnsi="Times New Roman" w:cs="Times New Roman"/>
          <w:color w:val="000000"/>
          <w:sz w:val="24"/>
          <w:szCs w:val="24"/>
        </w:rPr>
        <w:t xml:space="preserve"> </w:t>
      </w:r>
      <w:r w:rsidR="00BA73E7" w:rsidRPr="00963989">
        <w:rPr>
          <w:rFonts w:ascii="Times New Roman" w:eastAsia="Times New Roman" w:hAnsi="Times New Roman" w:cs="Times New Roman"/>
          <w:color w:val="000000"/>
          <w:sz w:val="24"/>
          <w:szCs w:val="24"/>
        </w:rPr>
        <w:t>The</w:t>
      </w:r>
      <w:r w:rsidR="00665940" w:rsidRPr="00963989">
        <w:rPr>
          <w:rFonts w:ascii="Times New Roman" w:eastAsia="Times New Roman" w:hAnsi="Times New Roman" w:cs="Times New Roman"/>
          <w:color w:val="000000"/>
          <w:sz w:val="24"/>
          <w:szCs w:val="24"/>
        </w:rPr>
        <w:t xml:space="preserve"> relationship between metaphyseal fit and outcome</w:t>
      </w:r>
      <w:r w:rsidR="00282E4F" w:rsidRPr="00963989">
        <w:rPr>
          <w:rFonts w:ascii="Times New Roman" w:eastAsia="Times New Roman" w:hAnsi="Times New Roman" w:cs="Times New Roman"/>
          <w:color w:val="000000"/>
          <w:sz w:val="24"/>
          <w:szCs w:val="24"/>
        </w:rPr>
        <w:t>s</w:t>
      </w:r>
      <w:r w:rsidR="00665940" w:rsidRPr="00963989">
        <w:rPr>
          <w:rFonts w:ascii="Times New Roman" w:eastAsia="Times New Roman" w:hAnsi="Times New Roman" w:cs="Times New Roman"/>
          <w:color w:val="000000"/>
          <w:sz w:val="24"/>
          <w:szCs w:val="24"/>
        </w:rPr>
        <w:t xml:space="preserve"> of </w:t>
      </w:r>
      <w:proofErr w:type="spellStart"/>
      <w:r w:rsidR="00665940" w:rsidRPr="00963989">
        <w:rPr>
          <w:rFonts w:ascii="Times New Roman" w:eastAsia="Times New Roman" w:hAnsi="Times New Roman" w:cs="Times New Roman"/>
          <w:color w:val="000000"/>
          <w:sz w:val="24"/>
          <w:szCs w:val="24"/>
        </w:rPr>
        <w:t>THA</w:t>
      </w:r>
      <w:proofErr w:type="spellEnd"/>
      <w:r w:rsidR="00665940" w:rsidRPr="00963989">
        <w:rPr>
          <w:rFonts w:ascii="Times New Roman" w:eastAsia="Times New Roman" w:hAnsi="Times New Roman" w:cs="Times New Roman"/>
          <w:color w:val="000000"/>
          <w:sz w:val="24"/>
          <w:szCs w:val="24"/>
        </w:rPr>
        <w:t xml:space="preserve"> </w:t>
      </w:r>
      <w:r w:rsidR="00282E4F" w:rsidRPr="00963989">
        <w:rPr>
          <w:rFonts w:ascii="Times New Roman" w:eastAsia="Times New Roman" w:hAnsi="Times New Roman" w:cs="Times New Roman"/>
          <w:color w:val="000000"/>
          <w:sz w:val="24"/>
          <w:szCs w:val="24"/>
        </w:rPr>
        <w:t>is</w:t>
      </w:r>
      <w:r w:rsidR="00BA73E7" w:rsidRPr="00963989">
        <w:rPr>
          <w:rFonts w:ascii="Times New Roman" w:eastAsia="Times New Roman" w:hAnsi="Times New Roman" w:cs="Times New Roman"/>
          <w:color w:val="000000"/>
          <w:sz w:val="24"/>
          <w:szCs w:val="24"/>
        </w:rPr>
        <w:t xml:space="preserve"> presented in </w:t>
      </w:r>
      <w:r w:rsidR="00665940" w:rsidRPr="00963989">
        <w:rPr>
          <w:rFonts w:ascii="Times New Roman" w:eastAsia="Times New Roman" w:hAnsi="Times New Roman" w:cs="Times New Roman"/>
          <w:color w:val="000000"/>
          <w:sz w:val="24"/>
          <w:szCs w:val="24"/>
        </w:rPr>
        <w:t>Table</w:t>
      </w:r>
      <w:r w:rsidR="00BA73E7" w:rsidRPr="00963989">
        <w:rPr>
          <w:rFonts w:ascii="Times New Roman" w:eastAsia="Times New Roman" w:hAnsi="Times New Roman" w:cs="Times New Roman"/>
          <w:color w:val="000000"/>
          <w:sz w:val="24"/>
          <w:szCs w:val="24"/>
        </w:rPr>
        <w:t xml:space="preserve"> </w:t>
      </w:r>
      <w:hyperlink r:id="rId26" w:tgtFrame="_blank" w:history="1">
        <w:r w:rsidR="00665940" w:rsidRPr="00963989">
          <w:rPr>
            <w:rFonts w:ascii="Times New Roman" w:eastAsia="Times New Roman" w:hAnsi="Times New Roman" w:cs="Times New Roman"/>
            <w:color w:val="418B34"/>
            <w:sz w:val="24"/>
            <w:szCs w:val="24"/>
            <w:bdr w:val="none" w:sz="0" w:space="0" w:color="auto" w:frame="1"/>
          </w:rPr>
          <w:t>1</w:t>
        </w:r>
      </w:hyperlink>
      <w:r w:rsidR="00665940" w:rsidRPr="00963989">
        <w:rPr>
          <w:rFonts w:ascii="Times New Roman" w:eastAsia="Times New Roman" w:hAnsi="Times New Roman" w:cs="Times New Roman"/>
          <w:color w:val="000000"/>
          <w:sz w:val="24"/>
          <w:szCs w:val="24"/>
        </w:rPr>
        <w:t xml:space="preserve">. </w:t>
      </w:r>
      <w:r w:rsidR="00BA73E7" w:rsidRPr="00963989">
        <w:rPr>
          <w:rFonts w:ascii="Times New Roman" w:eastAsia="Times New Roman" w:hAnsi="Times New Roman" w:cs="Times New Roman"/>
          <w:color w:val="000000"/>
          <w:sz w:val="24"/>
          <w:szCs w:val="24"/>
        </w:rPr>
        <w:t>N</w:t>
      </w:r>
      <w:r w:rsidR="00665940" w:rsidRPr="00963989">
        <w:rPr>
          <w:rFonts w:ascii="Times New Roman" w:eastAsia="Times New Roman" w:hAnsi="Times New Roman" w:cs="Times New Roman"/>
          <w:color w:val="000000"/>
          <w:sz w:val="24"/>
          <w:szCs w:val="24"/>
        </w:rPr>
        <w:t xml:space="preserve">o differences </w:t>
      </w:r>
      <w:proofErr w:type="gramStart"/>
      <w:r w:rsidR="00BA73E7" w:rsidRPr="00963989">
        <w:rPr>
          <w:rFonts w:ascii="Times New Roman" w:eastAsia="Times New Roman" w:hAnsi="Times New Roman" w:cs="Times New Roman"/>
          <w:color w:val="000000"/>
          <w:sz w:val="24"/>
          <w:szCs w:val="24"/>
        </w:rPr>
        <w:t>were observed</w:t>
      </w:r>
      <w:proofErr w:type="gramEnd"/>
      <w:r w:rsidR="00BA73E7" w:rsidRPr="00963989">
        <w:rPr>
          <w:rFonts w:ascii="Times New Roman" w:eastAsia="Times New Roman" w:hAnsi="Times New Roman" w:cs="Times New Roman"/>
          <w:color w:val="000000"/>
          <w:sz w:val="24"/>
          <w:szCs w:val="24"/>
        </w:rPr>
        <w:t xml:space="preserve"> </w:t>
      </w:r>
      <w:r w:rsidR="00665940" w:rsidRPr="00963989">
        <w:rPr>
          <w:rFonts w:ascii="Times New Roman" w:eastAsia="Times New Roman" w:hAnsi="Times New Roman" w:cs="Times New Roman"/>
          <w:color w:val="000000"/>
          <w:sz w:val="24"/>
          <w:szCs w:val="24"/>
        </w:rPr>
        <w:t>between the good and</w:t>
      </w:r>
      <w:r w:rsidR="00BA73E7" w:rsidRPr="00963989">
        <w:rPr>
          <w:rFonts w:ascii="Times New Roman" w:eastAsia="Times New Roman" w:hAnsi="Times New Roman" w:cs="Times New Roman"/>
          <w:color w:val="000000"/>
          <w:sz w:val="24"/>
          <w:szCs w:val="24"/>
        </w:rPr>
        <w:t xml:space="preserve"> </w:t>
      </w:r>
      <w:r w:rsidR="00665940" w:rsidRPr="00963989">
        <w:rPr>
          <w:rFonts w:ascii="Times New Roman" w:eastAsia="Times New Roman" w:hAnsi="Times New Roman" w:cs="Times New Roman"/>
          <w:color w:val="000000"/>
          <w:sz w:val="24"/>
          <w:szCs w:val="24"/>
        </w:rPr>
        <w:t xml:space="preserve">poor </w:t>
      </w:r>
      <w:r w:rsidR="00BA73E7" w:rsidRPr="00963989">
        <w:rPr>
          <w:rFonts w:ascii="Times New Roman" w:eastAsia="Times New Roman" w:hAnsi="Times New Roman" w:cs="Times New Roman"/>
          <w:color w:val="000000"/>
          <w:sz w:val="24"/>
          <w:szCs w:val="24"/>
        </w:rPr>
        <w:t xml:space="preserve">fit </w:t>
      </w:r>
      <w:r w:rsidR="00665940" w:rsidRPr="00963989">
        <w:rPr>
          <w:rFonts w:ascii="Times New Roman" w:eastAsia="Times New Roman" w:hAnsi="Times New Roman" w:cs="Times New Roman"/>
          <w:color w:val="000000"/>
          <w:sz w:val="24"/>
          <w:szCs w:val="24"/>
        </w:rPr>
        <w:t>group</w:t>
      </w:r>
      <w:ins w:id="208" w:author="Author">
        <w:r w:rsidR="001E1E0A">
          <w:rPr>
            <w:rFonts w:ascii="Times New Roman" w:eastAsia="Times New Roman" w:hAnsi="Times New Roman" w:cs="Times New Roman"/>
            <w:color w:val="000000"/>
            <w:sz w:val="24"/>
            <w:szCs w:val="24"/>
          </w:rPr>
          <w:t>s</w:t>
        </w:r>
      </w:ins>
      <w:r w:rsidR="00BA73E7" w:rsidRPr="00963989">
        <w:rPr>
          <w:rFonts w:ascii="Times New Roman" w:eastAsia="Times New Roman" w:hAnsi="Times New Roman" w:cs="Times New Roman"/>
          <w:color w:val="000000"/>
          <w:sz w:val="24"/>
          <w:szCs w:val="24"/>
        </w:rPr>
        <w:t xml:space="preserve"> with regards to the duration of follow-up</w:t>
      </w:r>
      <w:r w:rsidR="00665940" w:rsidRPr="00963989">
        <w:rPr>
          <w:rFonts w:ascii="Times New Roman" w:eastAsia="Times New Roman" w:hAnsi="Times New Roman" w:cs="Times New Roman"/>
          <w:color w:val="000000"/>
          <w:sz w:val="24"/>
          <w:szCs w:val="24"/>
        </w:rPr>
        <w:t xml:space="preserve">. There were no differences </w:t>
      </w:r>
      <w:r w:rsidR="00BA73E7" w:rsidRPr="00963989">
        <w:rPr>
          <w:rFonts w:ascii="Times New Roman" w:eastAsia="Times New Roman" w:hAnsi="Times New Roman" w:cs="Times New Roman"/>
          <w:color w:val="000000"/>
          <w:sz w:val="24"/>
          <w:szCs w:val="24"/>
        </w:rPr>
        <w:t xml:space="preserve">in </w:t>
      </w:r>
      <w:proofErr w:type="spellStart"/>
      <w:r w:rsidR="00665940" w:rsidRPr="00963989">
        <w:rPr>
          <w:rFonts w:ascii="Times New Roman" w:eastAsia="Times New Roman" w:hAnsi="Times New Roman" w:cs="Times New Roman"/>
          <w:color w:val="000000"/>
          <w:sz w:val="24"/>
          <w:szCs w:val="24"/>
        </w:rPr>
        <w:t>JOA</w:t>
      </w:r>
      <w:proofErr w:type="spellEnd"/>
      <w:r w:rsidR="00665940" w:rsidRPr="00963989">
        <w:rPr>
          <w:rFonts w:ascii="Times New Roman" w:eastAsia="Times New Roman" w:hAnsi="Times New Roman" w:cs="Times New Roman"/>
          <w:color w:val="000000"/>
          <w:sz w:val="24"/>
          <w:szCs w:val="24"/>
        </w:rPr>
        <w:t xml:space="preserve"> score, stem fixation, rate </w:t>
      </w:r>
      <w:r w:rsidR="00665940" w:rsidRPr="00963989">
        <w:rPr>
          <w:rFonts w:ascii="Times New Roman" w:eastAsia="Times New Roman" w:hAnsi="Times New Roman" w:cs="Times New Roman"/>
          <w:color w:val="000000"/>
          <w:sz w:val="24"/>
          <w:szCs w:val="24"/>
        </w:rPr>
        <w:lastRenderedPageBreak/>
        <w:t xml:space="preserve">of positive radiolucent line in zone 4, spot welds in zone 6, osteolysis at </w:t>
      </w:r>
      <w:r w:rsidR="00BA73E7" w:rsidRPr="00963989">
        <w:rPr>
          <w:rFonts w:ascii="Times New Roman" w:eastAsia="Times New Roman" w:hAnsi="Times New Roman" w:cs="Times New Roman"/>
          <w:color w:val="000000"/>
          <w:sz w:val="24"/>
          <w:szCs w:val="24"/>
        </w:rPr>
        <w:t xml:space="preserve">the </w:t>
      </w:r>
      <w:r w:rsidR="00665940" w:rsidRPr="00963989">
        <w:rPr>
          <w:rFonts w:ascii="Times New Roman" w:eastAsia="Times New Roman" w:hAnsi="Times New Roman" w:cs="Times New Roman"/>
          <w:color w:val="000000"/>
          <w:sz w:val="24"/>
          <w:szCs w:val="24"/>
        </w:rPr>
        <w:t>medial side of the greater trochanter</w:t>
      </w:r>
      <w:r w:rsidR="0037520E" w:rsidRPr="00963989">
        <w:rPr>
          <w:rFonts w:ascii="Times New Roman" w:eastAsia="Times New Roman" w:hAnsi="Times New Roman" w:cs="Times New Roman"/>
          <w:color w:val="000000"/>
          <w:sz w:val="24"/>
          <w:szCs w:val="24"/>
        </w:rPr>
        <w:t xml:space="preserve">, </w:t>
      </w:r>
      <w:r w:rsidR="00BA73E7" w:rsidRPr="00963989">
        <w:rPr>
          <w:rFonts w:ascii="Times New Roman" w:eastAsia="Times New Roman" w:hAnsi="Times New Roman" w:cs="Times New Roman"/>
          <w:color w:val="000000"/>
          <w:sz w:val="24"/>
          <w:szCs w:val="24"/>
        </w:rPr>
        <w:t xml:space="preserve">or </w:t>
      </w:r>
      <w:r w:rsidR="00665940" w:rsidRPr="00963989">
        <w:rPr>
          <w:rFonts w:ascii="Times New Roman" w:eastAsia="Times New Roman" w:hAnsi="Times New Roman" w:cs="Times New Roman"/>
          <w:color w:val="000000"/>
          <w:sz w:val="24"/>
          <w:szCs w:val="24"/>
        </w:rPr>
        <w:t xml:space="preserve">stress shielding between </w:t>
      </w:r>
      <w:r w:rsidR="00BA73E7" w:rsidRPr="00963989">
        <w:rPr>
          <w:rFonts w:ascii="Times New Roman" w:eastAsia="Times New Roman" w:hAnsi="Times New Roman" w:cs="Times New Roman"/>
          <w:color w:val="000000"/>
          <w:sz w:val="24"/>
          <w:szCs w:val="24"/>
        </w:rPr>
        <w:t xml:space="preserve">the </w:t>
      </w:r>
      <w:r w:rsidR="00665940" w:rsidRPr="00963989">
        <w:rPr>
          <w:rFonts w:ascii="Times New Roman" w:eastAsia="Times New Roman" w:hAnsi="Times New Roman" w:cs="Times New Roman"/>
          <w:color w:val="000000"/>
          <w:sz w:val="24"/>
          <w:szCs w:val="24"/>
        </w:rPr>
        <w:t>two groups</w:t>
      </w:r>
      <w:r w:rsidR="00BD22A3" w:rsidRPr="00963989">
        <w:rPr>
          <w:rFonts w:ascii="Times New Roman" w:eastAsia="Times New Roman" w:hAnsi="Times New Roman" w:cs="Times New Roman"/>
          <w:color w:val="000000"/>
          <w:sz w:val="24"/>
          <w:szCs w:val="24"/>
        </w:rPr>
        <w:t xml:space="preserve"> at follow-up</w:t>
      </w:r>
      <w:r w:rsidR="00665940" w:rsidRPr="00963989">
        <w:rPr>
          <w:rFonts w:ascii="Times New Roman" w:eastAsia="Times New Roman" w:hAnsi="Times New Roman" w:cs="Times New Roman"/>
          <w:color w:val="000000"/>
          <w:sz w:val="24"/>
          <w:szCs w:val="24"/>
        </w:rPr>
        <w:t>.</w:t>
      </w:r>
    </w:p>
    <w:p w14:paraId="47B6EEE6" w14:textId="71E546BB" w:rsidR="00862095" w:rsidRPr="00963989" w:rsidRDefault="001C56A5" w:rsidP="001C56A5">
      <w:pPr>
        <w:spacing w:after="75" w:line="360" w:lineRule="atLeast"/>
        <w:jc w:val="center"/>
        <w:outlineLvl w:val="1"/>
        <w:rPr>
          <w:rFonts w:ascii="Times New Roman" w:eastAsia="Times New Roman" w:hAnsi="Times New Roman" w:cs="Times New Roman"/>
          <w:b/>
          <w:sz w:val="24"/>
          <w:szCs w:val="24"/>
        </w:rPr>
      </w:pPr>
      <w:r w:rsidRPr="00963989">
        <w:rPr>
          <w:rFonts w:ascii="Times New Roman" w:eastAsia="Times New Roman" w:hAnsi="Times New Roman" w:cs="Times New Roman"/>
          <w:b/>
          <w:color w:val="000000"/>
          <w:sz w:val="24"/>
          <w:szCs w:val="24"/>
        </w:rPr>
        <w:t>INSERT TABLE 1 HERE</w:t>
      </w:r>
    </w:p>
    <w:p w14:paraId="7A44A342" w14:textId="77777777" w:rsidR="001C56A5" w:rsidRPr="00963989" w:rsidRDefault="001C56A5" w:rsidP="00862095">
      <w:pPr>
        <w:spacing w:after="75" w:line="360" w:lineRule="atLeast"/>
        <w:outlineLvl w:val="1"/>
        <w:rPr>
          <w:rFonts w:ascii="Times New Roman" w:eastAsia="Times New Roman" w:hAnsi="Times New Roman" w:cs="Times New Roman"/>
          <w:sz w:val="24"/>
          <w:szCs w:val="24"/>
        </w:rPr>
      </w:pPr>
    </w:p>
    <w:p w14:paraId="200588B0" w14:textId="03D76B86" w:rsidR="00665940" w:rsidRPr="00963989" w:rsidRDefault="00665940" w:rsidP="00862095">
      <w:pPr>
        <w:spacing w:after="75" w:line="360" w:lineRule="atLeast"/>
        <w:outlineLvl w:val="1"/>
        <w:rPr>
          <w:rFonts w:ascii="Times New Roman" w:eastAsia="Times New Roman" w:hAnsi="Times New Roman" w:cs="Times New Roman"/>
          <w:sz w:val="24"/>
          <w:szCs w:val="24"/>
        </w:rPr>
      </w:pPr>
      <w:r w:rsidRPr="00963989">
        <w:rPr>
          <w:rFonts w:ascii="Times New Roman" w:eastAsia="Times New Roman" w:hAnsi="Times New Roman" w:cs="Times New Roman"/>
          <w:sz w:val="24"/>
          <w:szCs w:val="24"/>
        </w:rPr>
        <w:t xml:space="preserve">4. </w:t>
      </w:r>
      <w:commentRangeStart w:id="209"/>
      <w:r w:rsidRPr="00963989">
        <w:rPr>
          <w:rFonts w:ascii="Times New Roman" w:eastAsia="Times New Roman" w:hAnsi="Times New Roman" w:cs="Times New Roman"/>
          <w:sz w:val="24"/>
          <w:szCs w:val="24"/>
        </w:rPr>
        <w:t>Discussion</w:t>
      </w:r>
      <w:commentRangeEnd w:id="209"/>
      <w:r w:rsidR="003D2337" w:rsidRPr="00963989">
        <w:rPr>
          <w:rStyle w:val="CommentReference"/>
        </w:rPr>
        <w:commentReference w:id="209"/>
      </w:r>
    </w:p>
    <w:p w14:paraId="0F599258" w14:textId="080C33B8" w:rsidR="00665940" w:rsidRPr="00963989" w:rsidRDefault="00665940" w:rsidP="008B0581">
      <w:pPr>
        <w:shd w:val="clear" w:color="auto" w:fill="FFFFFF"/>
        <w:spacing w:line="300" w:lineRule="atLeast"/>
        <w:jc w:val="both"/>
        <w:rPr>
          <w:rFonts w:ascii="Times New Roman" w:eastAsia="Times New Roman" w:hAnsi="Times New Roman" w:cs="Times New Roman"/>
          <w:color w:val="000000"/>
          <w:sz w:val="24"/>
          <w:szCs w:val="24"/>
        </w:rPr>
      </w:pPr>
      <w:r w:rsidRPr="00963989">
        <w:rPr>
          <w:rFonts w:ascii="Times New Roman" w:eastAsia="Times New Roman" w:hAnsi="Times New Roman" w:cs="Times New Roman"/>
          <w:color w:val="000000"/>
          <w:sz w:val="24"/>
          <w:szCs w:val="24"/>
        </w:rPr>
        <w:t>Several studies [</w:t>
      </w:r>
      <w:hyperlink r:id="rId27" w:anchor="B1" w:history="1">
        <w:r w:rsidRPr="00963989">
          <w:rPr>
            <w:rFonts w:ascii="Times New Roman" w:eastAsia="Times New Roman" w:hAnsi="Times New Roman" w:cs="Times New Roman"/>
            <w:color w:val="418B34"/>
            <w:sz w:val="24"/>
            <w:szCs w:val="24"/>
            <w:bdr w:val="none" w:sz="0" w:space="0" w:color="auto" w:frame="1"/>
          </w:rPr>
          <w:t>1</w:t>
        </w:r>
      </w:hyperlink>
      <w:del w:id="211" w:author="Author">
        <w:r w:rsidRPr="00963989">
          <w:rPr>
            <w:rFonts w:ascii="Times New Roman" w:eastAsia="Times New Roman" w:hAnsi="Times New Roman" w:cs="Times New Roman"/>
            <w:color w:val="000000"/>
            <w:sz w:val="24"/>
            <w:szCs w:val="24"/>
          </w:rPr>
          <w:delText>, </w:delText>
        </w:r>
      </w:del>
      <w:ins w:id="212" w:author="Author">
        <w:r w:rsidRPr="00963989">
          <w:rPr>
            <w:rFonts w:ascii="Times New Roman" w:eastAsia="Times New Roman" w:hAnsi="Times New Roman" w:cs="Times New Roman"/>
            <w:color w:val="000000"/>
            <w:sz w:val="24"/>
            <w:szCs w:val="24"/>
          </w:rPr>
          <w:t>,</w:t>
        </w:r>
      </w:ins>
      <w:hyperlink r:id="rId28" w:anchor="B2" w:history="1">
        <w:r w:rsidRPr="00963989">
          <w:rPr>
            <w:rFonts w:ascii="Times New Roman" w:eastAsia="Times New Roman" w:hAnsi="Times New Roman" w:cs="Times New Roman"/>
            <w:color w:val="418B34"/>
            <w:sz w:val="24"/>
            <w:szCs w:val="24"/>
            <w:bdr w:val="none" w:sz="0" w:space="0" w:color="auto" w:frame="1"/>
          </w:rPr>
          <w:t>2</w:t>
        </w:r>
      </w:hyperlink>
      <w:del w:id="213" w:author="Author">
        <w:r w:rsidRPr="00963989">
          <w:rPr>
            <w:rFonts w:ascii="Times New Roman" w:eastAsia="Times New Roman" w:hAnsi="Times New Roman" w:cs="Times New Roman"/>
            <w:color w:val="000000"/>
            <w:sz w:val="24"/>
            <w:szCs w:val="24"/>
          </w:rPr>
          <w:delText>, </w:delText>
        </w:r>
      </w:del>
      <w:ins w:id="214" w:author="Author">
        <w:r w:rsidRPr="00963989">
          <w:rPr>
            <w:rFonts w:ascii="Times New Roman" w:eastAsia="Times New Roman" w:hAnsi="Times New Roman" w:cs="Times New Roman"/>
            <w:color w:val="000000"/>
            <w:sz w:val="24"/>
            <w:szCs w:val="24"/>
          </w:rPr>
          <w:t>,</w:t>
        </w:r>
      </w:ins>
      <w:hyperlink r:id="rId29" w:anchor="B8" w:history="1">
        <w:r w:rsidRPr="00963989">
          <w:rPr>
            <w:rFonts w:ascii="Times New Roman" w:eastAsia="Times New Roman" w:hAnsi="Times New Roman" w:cs="Times New Roman"/>
            <w:color w:val="418B34"/>
            <w:sz w:val="24"/>
            <w:szCs w:val="24"/>
            <w:bdr w:val="none" w:sz="0" w:space="0" w:color="auto" w:frame="1"/>
          </w:rPr>
          <w:t>8</w:t>
        </w:r>
      </w:hyperlink>
      <w:del w:id="215" w:author="Author">
        <w:r w:rsidRPr="00963989">
          <w:rPr>
            <w:rFonts w:ascii="Times New Roman" w:eastAsia="Times New Roman" w:hAnsi="Times New Roman" w:cs="Times New Roman"/>
            <w:color w:val="000000"/>
            <w:sz w:val="24"/>
            <w:szCs w:val="24"/>
          </w:rPr>
          <w:delText>, </w:delText>
        </w:r>
      </w:del>
      <w:ins w:id="216" w:author="Author">
        <w:r w:rsidRPr="00963989">
          <w:rPr>
            <w:rFonts w:ascii="Times New Roman" w:eastAsia="Times New Roman" w:hAnsi="Times New Roman" w:cs="Times New Roman"/>
            <w:color w:val="000000"/>
            <w:sz w:val="24"/>
            <w:szCs w:val="24"/>
          </w:rPr>
          <w:t>,</w:t>
        </w:r>
      </w:ins>
      <w:hyperlink r:id="rId30" w:anchor="B9" w:history="1">
        <w:r w:rsidRPr="00963989">
          <w:rPr>
            <w:rFonts w:ascii="Times New Roman" w:eastAsia="Times New Roman" w:hAnsi="Times New Roman" w:cs="Times New Roman"/>
            <w:color w:val="418B34"/>
            <w:sz w:val="24"/>
            <w:szCs w:val="24"/>
            <w:bdr w:val="none" w:sz="0" w:space="0" w:color="auto" w:frame="1"/>
          </w:rPr>
          <w:t>9</w:t>
        </w:r>
      </w:hyperlink>
      <w:r w:rsidRPr="00963989">
        <w:rPr>
          <w:rFonts w:ascii="Times New Roman" w:eastAsia="Times New Roman" w:hAnsi="Times New Roman" w:cs="Times New Roman"/>
          <w:color w:val="000000"/>
          <w:sz w:val="24"/>
          <w:szCs w:val="24"/>
        </w:rPr>
        <w:t xml:space="preserve">] </w:t>
      </w:r>
      <w:del w:id="217" w:author="Author">
        <w:r w:rsidRPr="00963989">
          <w:rPr>
            <w:rFonts w:ascii="Times New Roman" w:eastAsia="Times New Roman" w:hAnsi="Times New Roman" w:cs="Times New Roman"/>
            <w:color w:val="000000"/>
            <w:sz w:val="24"/>
            <w:szCs w:val="24"/>
          </w:rPr>
          <w:delText>on</w:delText>
        </w:r>
      </w:del>
      <w:ins w:id="218" w:author="Author">
        <w:r w:rsidR="00BA73E7" w:rsidRPr="00963989">
          <w:rPr>
            <w:rFonts w:ascii="Times New Roman" w:eastAsia="Times New Roman" w:hAnsi="Times New Roman" w:cs="Times New Roman"/>
            <w:color w:val="000000"/>
            <w:sz w:val="24"/>
            <w:szCs w:val="24"/>
          </w:rPr>
          <w:t>have discussed</w:t>
        </w:r>
      </w:ins>
      <w:r w:rsidR="00BA73E7" w:rsidRPr="00963989">
        <w:rPr>
          <w:rFonts w:ascii="Times New Roman" w:eastAsia="Times New Roman" w:hAnsi="Times New Roman" w:cs="Times New Roman"/>
          <w:color w:val="000000"/>
          <w:sz w:val="24"/>
          <w:szCs w:val="24"/>
        </w:rPr>
        <w:t xml:space="preserve"> </w:t>
      </w:r>
      <w:r w:rsidRPr="00963989">
        <w:rPr>
          <w:rFonts w:ascii="Times New Roman" w:eastAsia="Times New Roman" w:hAnsi="Times New Roman" w:cs="Times New Roman"/>
          <w:color w:val="000000"/>
          <w:sz w:val="24"/>
          <w:szCs w:val="24"/>
        </w:rPr>
        <w:t xml:space="preserve">the </w:t>
      </w:r>
      <w:del w:id="219" w:author="Author">
        <w:r w:rsidRPr="00963989">
          <w:rPr>
            <w:rFonts w:ascii="Times New Roman" w:eastAsia="Times New Roman" w:hAnsi="Times New Roman" w:cs="Times New Roman"/>
            <w:color w:val="000000"/>
            <w:sz w:val="24"/>
            <w:szCs w:val="24"/>
          </w:rPr>
          <w:delText>outcome</w:delText>
        </w:r>
      </w:del>
      <w:ins w:id="220" w:author="Author">
        <w:r w:rsidRPr="00963989">
          <w:rPr>
            <w:rFonts w:ascii="Times New Roman" w:eastAsia="Times New Roman" w:hAnsi="Times New Roman" w:cs="Times New Roman"/>
            <w:color w:val="000000"/>
            <w:sz w:val="24"/>
            <w:szCs w:val="24"/>
          </w:rPr>
          <w:t>outcome</w:t>
        </w:r>
        <w:r w:rsidR="00282E4F" w:rsidRPr="00963989">
          <w:rPr>
            <w:rFonts w:ascii="Times New Roman" w:eastAsia="Times New Roman" w:hAnsi="Times New Roman" w:cs="Times New Roman"/>
            <w:color w:val="000000"/>
            <w:sz w:val="24"/>
            <w:szCs w:val="24"/>
          </w:rPr>
          <w:t>s</w:t>
        </w:r>
      </w:ins>
      <w:r w:rsidRPr="00963989">
        <w:rPr>
          <w:rFonts w:ascii="Times New Roman" w:eastAsia="Times New Roman" w:hAnsi="Times New Roman" w:cs="Times New Roman"/>
          <w:color w:val="000000"/>
          <w:sz w:val="24"/>
          <w:szCs w:val="24"/>
        </w:rPr>
        <w:t xml:space="preserve"> of </w:t>
      </w:r>
      <w:proofErr w:type="spellStart"/>
      <w:r w:rsidRPr="00963989">
        <w:rPr>
          <w:rFonts w:ascii="Times New Roman" w:eastAsia="Times New Roman" w:hAnsi="Times New Roman" w:cs="Times New Roman"/>
          <w:color w:val="000000"/>
          <w:sz w:val="24"/>
          <w:szCs w:val="24"/>
        </w:rPr>
        <w:t>THA</w:t>
      </w:r>
      <w:proofErr w:type="spellEnd"/>
      <w:r w:rsidRPr="00963989">
        <w:rPr>
          <w:rFonts w:ascii="Times New Roman" w:eastAsia="Times New Roman" w:hAnsi="Times New Roman" w:cs="Times New Roman"/>
          <w:color w:val="000000"/>
          <w:sz w:val="24"/>
          <w:szCs w:val="24"/>
        </w:rPr>
        <w:t xml:space="preserve"> using the Anatomic stem (Zimmer, Indiana, USA) in Caucasian patients</w:t>
      </w:r>
      <w:del w:id="221" w:author="Author">
        <w:r w:rsidRPr="00963989">
          <w:rPr>
            <w:rFonts w:ascii="Times New Roman" w:eastAsia="Times New Roman" w:hAnsi="Times New Roman" w:cs="Times New Roman"/>
            <w:color w:val="000000"/>
            <w:sz w:val="24"/>
            <w:szCs w:val="24"/>
          </w:rPr>
          <w:delText xml:space="preserve"> reported that the </w:delText>
        </w:r>
      </w:del>
      <w:ins w:id="222" w:author="Author">
        <w:r w:rsidR="00BA73E7" w:rsidRPr="00963989">
          <w:rPr>
            <w:rFonts w:ascii="Times New Roman" w:eastAsia="Times New Roman" w:hAnsi="Times New Roman" w:cs="Times New Roman"/>
            <w:color w:val="000000"/>
            <w:sz w:val="24"/>
            <w:szCs w:val="24"/>
          </w:rPr>
          <w:t xml:space="preserve">, with </w:t>
        </w:r>
        <w:r w:rsidR="004D1F22" w:rsidRPr="00963989">
          <w:rPr>
            <w:rFonts w:ascii="Times New Roman" w:eastAsia="Times New Roman" w:hAnsi="Times New Roman" w:cs="Times New Roman"/>
            <w:color w:val="000000"/>
            <w:sz w:val="24"/>
            <w:szCs w:val="24"/>
          </w:rPr>
          <w:t>low</w:t>
        </w:r>
        <w:r w:rsidRPr="00963989">
          <w:rPr>
            <w:rFonts w:ascii="Times New Roman" w:eastAsia="Times New Roman" w:hAnsi="Times New Roman" w:cs="Times New Roman"/>
            <w:color w:val="000000"/>
            <w:sz w:val="24"/>
            <w:szCs w:val="24"/>
          </w:rPr>
          <w:t xml:space="preserve"> </w:t>
        </w:r>
      </w:ins>
      <w:r w:rsidRPr="00963989">
        <w:rPr>
          <w:rFonts w:ascii="Times New Roman" w:eastAsia="Times New Roman" w:hAnsi="Times New Roman" w:cs="Times New Roman"/>
          <w:color w:val="000000"/>
          <w:sz w:val="24"/>
          <w:szCs w:val="24"/>
        </w:rPr>
        <w:t xml:space="preserve">rates of stem revision due to loosening </w:t>
      </w:r>
      <w:del w:id="223" w:author="Author">
        <w:r w:rsidRPr="00963989">
          <w:rPr>
            <w:rFonts w:ascii="Times New Roman" w:eastAsia="Times New Roman" w:hAnsi="Times New Roman" w:cs="Times New Roman"/>
            <w:color w:val="000000"/>
            <w:sz w:val="24"/>
            <w:szCs w:val="24"/>
          </w:rPr>
          <w:delText>were low</w:delText>
        </w:r>
      </w:del>
      <w:ins w:id="224" w:author="Author">
        <w:r w:rsidR="00BA73E7" w:rsidRPr="00963989">
          <w:rPr>
            <w:rFonts w:ascii="Times New Roman" w:eastAsia="Times New Roman" w:hAnsi="Times New Roman" w:cs="Times New Roman"/>
            <w:color w:val="000000"/>
            <w:sz w:val="24"/>
            <w:szCs w:val="24"/>
          </w:rPr>
          <w:t>reported</w:t>
        </w:r>
      </w:ins>
      <w:r w:rsidRPr="00963989">
        <w:rPr>
          <w:rFonts w:ascii="Times New Roman" w:eastAsia="Times New Roman" w:hAnsi="Times New Roman" w:cs="Times New Roman"/>
          <w:color w:val="000000"/>
          <w:sz w:val="24"/>
          <w:szCs w:val="24"/>
        </w:rPr>
        <w:t xml:space="preserve"> (from 0 to 2.6</w:t>
      </w:r>
      <w:r w:rsidR="004D1F22" w:rsidRPr="00963989">
        <w:rPr>
          <w:rFonts w:ascii="Times New Roman" w:eastAsia="Times New Roman" w:hAnsi="Times New Roman" w:cs="Times New Roman"/>
          <w:color w:val="000000"/>
          <w:sz w:val="24"/>
          <w:szCs w:val="24"/>
        </w:rPr>
        <w:t xml:space="preserve"> </w:t>
      </w:r>
      <w:r w:rsidRPr="00963989">
        <w:rPr>
          <w:rFonts w:ascii="Times New Roman" w:eastAsia="Times New Roman" w:hAnsi="Times New Roman" w:cs="Times New Roman"/>
          <w:color w:val="000000"/>
          <w:sz w:val="24"/>
          <w:szCs w:val="24"/>
        </w:rPr>
        <w:t xml:space="preserve">%). </w:t>
      </w:r>
      <w:del w:id="225" w:author="Author">
        <w:r w:rsidRPr="00963989">
          <w:rPr>
            <w:rFonts w:ascii="Times New Roman" w:eastAsia="Times New Roman" w:hAnsi="Times New Roman" w:cs="Times New Roman"/>
            <w:color w:val="000000"/>
            <w:sz w:val="24"/>
            <w:szCs w:val="24"/>
          </w:rPr>
          <w:delText>There were</w:delText>
        </w:r>
      </w:del>
      <w:ins w:id="226" w:author="Author">
        <w:r w:rsidR="00BA73E7" w:rsidRPr="00963989">
          <w:rPr>
            <w:rFonts w:ascii="Times New Roman" w:eastAsia="Times New Roman" w:hAnsi="Times New Roman" w:cs="Times New Roman"/>
            <w:color w:val="000000"/>
            <w:sz w:val="24"/>
            <w:szCs w:val="24"/>
          </w:rPr>
          <w:t>Only</w:t>
        </w:r>
      </w:ins>
      <w:r w:rsidRPr="00963989">
        <w:rPr>
          <w:rFonts w:ascii="Times New Roman" w:eastAsia="Times New Roman" w:hAnsi="Times New Roman" w:cs="Times New Roman"/>
          <w:color w:val="000000"/>
          <w:sz w:val="24"/>
          <w:szCs w:val="24"/>
        </w:rPr>
        <w:t xml:space="preserve"> two reports </w:t>
      </w:r>
      <w:del w:id="227" w:author="Author">
        <w:r w:rsidRPr="00963989">
          <w:rPr>
            <w:rFonts w:ascii="Times New Roman" w:eastAsia="Times New Roman" w:hAnsi="Times New Roman" w:cs="Times New Roman"/>
            <w:color w:val="000000"/>
            <w:sz w:val="24"/>
            <w:szCs w:val="24"/>
          </w:rPr>
          <w:delText>on</w:delText>
        </w:r>
      </w:del>
      <w:ins w:id="228" w:author="Author">
        <w:r w:rsidR="00BA73E7" w:rsidRPr="00963989">
          <w:rPr>
            <w:rFonts w:ascii="Times New Roman" w:eastAsia="Times New Roman" w:hAnsi="Times New Roman" w:cs="Times New Roman"/>
            <w:color w:val="000000"/>
            <w:sz w:val="24"/>
            <w:szCs w:val="24"/>
          </w:rPr>
          <w:t>describe</w:t>
        </w:r>
      </w:ins>
      <w:r w:rsidR="00BA73E7" w:rsidRPr="00963989">
        <w:rPr>
          <w:rFonts w:ascii="Times New Roman" w:eastAsia="Times New Roman" w:hAnsi="Times New Roman" w:cs="Times New Roman"/>
          <w:color w:val="000000"/>
          <w:sz w:val="24"/>
          <w:szCs w:val="24"/>
        </w:rPr>
        <w:t xml:space="preserve"> </w:t>
      </w:r>
      <w:r w:rsidRPr="00963989">
        <w:rPr>
          <w:rFonts w:ascii="Times New Roman" w:eastAsia="Times New Roman" w:hAnsi="Times New Roman" w:cs="Times New Roman"/>
          <w:color w:val="000000"/>
          <w:sz w:val="24"/>
          <w:szCs w:val="24"/>
        </w:rPr>
        <w:t xml:space="preserve">the outcomes </w:t>
      </w:r>
      <w:ins w:id="229" w:author="Author">
        <w:r w:rsidR="00BA73E7" w:rsidRPr="00963989">
          <w:rPr>
            <w:rFonts w:ascii="Times New Roman" w:eastAsia="Times New Roman" w:hAnsi="Times New Roman" w:cs="Times New Roman"/>
            <w:color w:val="000000"/>
            <w:sz w:val="24"/>
            <w:szCs w:val="24"/>
          </w:rPr>
          <w:t xml:space="preserve">of this surgery </w:t>
        </w:r>
      </w:ins>
      <w:r w:rsidRPr="00963989">
        <w:rPr>
          <w:rFonts w:ascii="Times New Roman" w:eastAsia="Times New Roman" w:hAnsi="Times New Roman" w:cs="Times New Roman"/>
          <w:color w:val="000000"/>
          <w:sz w:val="24"/>
          <w:szCs w:val="24"/>
        </w:rPr>
        <w:t>in Japanese patients. Harada et al. [</w:t>
      </w:r>
      <w:hyperlink r:id="rId31" w:anchor="B10" w:history="1">
        <w:r w:rsidRPr="00963989">
          <w:rPr>
            <w:rFonts w:ascii="Times New Roman" w:eastAsia="Times New Roman" w:hAnsi="Times New Roman" w:cs="Times New Roman"/>
            <w:color w:val="418B34"/>
            <w:sz w:val="24"/>
            <w:szCs w:val="24"/>
            <w:bdr w:val="none" w:sz="0" w:space="0" w:color="auto" w:frame="1"/>
          </w:rPr>
          <w:t>10</w:t>
        </w:r>
      </w:hyperlink>
      <w:r w:rsidRPr="00963989">
        <w:rPr>
          <w:rFonts w:ascii="Times New Roman" w:eastAsia="Times New Roman" w:hAnsi="Times New Roman" w:cs="Times New Roman"/>
          <w:color w:val="000000"/>
          <w:sz w:val="24"/>
          <w:szCs w:val="24"/>
        </w:rPr>
        <w:t>] reported that five cups and no stem</w:t>
      </w:r>
      <w:r w:rsidR="00BA73E7" w:rsidRPr="00963989">
        <w:rPr>
          <w:rFonts w:ascii="Times New Roman" w:eastAsia="Times New Roman" w:hAnsi="Times New Roman" w:cs="Times New Roman"/>
          <w:color w:val="000000"/>
          <w:sz w:val="24"/>
          <w:szCs w:val="24"/>
        </w:rPr>
        <w:t>s</w:t>
      </w:r>
      <w:r w:rsidRPr="00963989">
        <w:rPr>
          <w:rFonts w:ascii="Times New Roman" w:eastAsia="Times New Roman" w:hAnsi="Times New Roman" w:cs="Times New Roman"/>
          <w:color w:val="000000"/>
          <w:sz w:val="24"/>
          <w:szCs w:val="24"/>
        </w:rPr>
        <w:t xml:space="preserve"> had been revised </w:t>
      </w:r>
      <w:r w:rsidR="004D1F22" w:rsidRPr="00963989">
        <w:rPr>
          <w:rFonts w:ascii="Times New Roman" w:eastAsia="Times New Roman" w:hAnsi="Times New Roman" w:cs="Times New Roman"/>
          <w:color w:val="000000"/>
          <w:sz w:val="24"/>
          <w:szCs w:val="24"/>
        </w:rPr>
        <w:t xml:space="preserve">out of </w:t>
      </w:r>
      <w:r w:rsidRPr="00963989">
        <w:rPr>
          <w:rFonts w:ascii="Times New Roman" w:eastAsia="Times New Roman" w:hAnsi="Times New Roman" w:cs="Times New Roman"/>
          <w:color w:val="000000"/>
          <w:sz w:val="24"/>
          <w:szCs w:val="24"/>
        </w:rPr>
        <w:t>81 hips with a mean follow</w:t>
      </w:r>
      <w:r w:rsidR="00BA73E7" w:rsidRPr="00963989">
        <w:rPr>
          <w:rFonts w:ascii="Times New Roman" w:eastAsia="Times New Roman" w:hAnsi="Times New Roman" w:cs="Times New Roman"/>
          <w:color w:val="000000"/>
          <w:sz w:val="24"/>
          <w:szCs w:val="24"/>
        </w:rPr>
        <w:t>-</w:t>
      </w:r>
      <w:r w:rsidRPr="00963989">
        <w:rPr>
          <w:rFonts w:ascii="Times New Roman" w:eastAsia="Times New Roman" w:hAnsi="Times New Roman" w:cs="Times New Roman"/>
          <w:color w:val="000000"/>
          <w:sz w:val="24"/>
          <w:szCs w:val="24"/>
        </w:rPr>
        <w:t xml:space="preserve">up of 8.4 years. </w:t>
      </w:r>
      <w:proofErr w:type="spellStart"/>
      <w:r w:rsidRPr="00963989">
        <w:rPr>
          <w:rFonts w:ascii="Times New Roman" w:eastAsia="Times New Roman" w:hAnsi="Times New Roman" w:cs="Times New Roman"/>
          <w:color w:val="000000"/>
          <w:sz w:val="24"/>
          <w:szCs w:val="24"/>
        </w:rPr>
        <w:t>Nakoshi</w:t>
      </w:r>
      <w:proofErr w:type="spellEnd"/>
      <w:r w:rsidRPr="00963989">
        <w:rPr>
          <w:rFonts w:ascii="Times New Roman" w:eastAsia="Times New Roman" w:hAnsi="Times New Roman" w:cs="Times New Roman"/>
          <w:color w:val="000000"/>
          <w:sz w:val="24"/>
          <w:szCs w:val="24"/>
        </w:rPr>
        <w:t xml:space="preserve"> et al. [</w:t>
      </w:r>
      <w:hyperlink r:id="rId32" w:anchor="B11" w:history="1">
        <w:r w:rsidRPr="00963989">
          <w:rPr>
            <w:rFonts w:ascii="Times New Roman" w:eastAsia="Times New Roman" w:hAnsi="Times New Roman" w:cs="Times New Roman"/>
            <w:color w:val="418B34"/>
            <w:sz w:val="24"/>
            <w:szCs w:val="24"/>
            <w:bdr w:val="none" w:sz="0" w:space="0" w:color="auto" w:frame="1"/>
          </w:rPr>
          <w:t>11</w:t>
        </w:r>
      </w:hyperlink>
      <w:r w:rsidRPr="00963989">
        <w:rPr>
          <w:rFonts w:ascii="Times New Roman" w:eastAsia="Times New Roman" w:hAnsi="Times New Roman" w:cs="Times New Roman"/>
          <w:color w:val="000000"/>
          <w:sz w:val="24"/>
          <w:szCs w:val="24"/>
        </w:rPr>
        <w:t>] reported that four cups and no stem</w:t>
      </w:r>
      <w:r w:rsidR="00BA73E7" w:rsidRPr="00963989">
        <w:rPr>
          <w:rFonts w:ascii="Times New Roman" w:eastAsia="Times New Roman" w:hAnsi="Times New Roman" w:cs="Times New Roman"/>
          <w:color w:val="000000"/>
          <w:sz w:val="24"/>
          <w:szCs w:val="24"/>
        </w:rPr>
        <w:t>s</w:t>
      </w:r>
      <w:r w:rsidRPr="00963989">
        <w:rPr>
          <w:rFonts w:ascii="Times New Roman" w:eastAsia="Times New Roman" w:hAnsi="Times New Roman" w:cs="Times New Roman"/>
          <w:color w:val="000000"/>
          <w:sz w:val="24"/>
          <w:szCs w:val="24"/>
        </w:rPr>
        <w:t xml:space="preserve"> had been revised in 20 hips with a mean follow</w:t>
      </w:r>
      <w:r w:rsidR="00BA73E7" w:rsidRPr="00963989">
        <w:rPr>
          <w:rFonts w:ascii="Times New Roman" w:eastAsia="Times New Roman" w:hAnsi="Times New Roman" w:cs="Times New Roman"/>
          <w:color w:val="000000"/>
          <w:sz w:val="24"/>
          <w:szCs w:val="24"/>
        </w:rPr>
        <w:t>-</w:t>
      </w:r>
      <w:r w:rsidRPr="00963989">
        <w:rPr>
          <w:rFonts w:ascii="Times New Roman" w:eastAsia="Times New Roman" w:hAnsi="Times New Roman" w:cs="Times New Roman"/>
          <w:color w:val="000000"/>
          <w:sz w:val="24"/>
          <w:szCs w:val="24"/>
        </w:rPr>
        <w:t xml:space="preserve">up of 12.8 years. </w:t>
      </w:r>
      <w:commentRangeStart w:id="230"/>
      <w:r w:rsidRPr="00963989">
        <w:rPr>
          <w:rFonts w:ascii="Times New Roman" w:eastAsia="Times New Roman" w:hAnsi="Times New Roman" w:cs="Times New Roman"/>
          <w:color w:val="000000"/>
          <w:sz w:val="24"/>
          <w:szCs w:val="24"/>
        </w:rPr>
        <w:t>In our study, no stem</w:t>
      </w:r>
      <w:r w:rsidR="00BA73E7" w:rsidRPr="00963989">
        <w:rPr>
          <w:rFonts w:ascii="Times New Roman" w:eastAsia="Times New Roman" w:hAnsi="Times New Roman" w:cs="Times New Roman"/>
          <w:color w:val="000000"/>
          <w:sz w:val="24"/>
          <w:szCs w:val="24"/>
        </w:rPr>
        <w:t>s required</w:t>
      </w:r>
      <w:r w:rsidRPr="00963989">
        <w:rPr>
          <w:rFonts w:ascii="Times New Roman" w:eastAsia="Times New Roman" w:hAnsi="Times New Roman" w:cs="Times New Roman"/>
          <w:color w:val="000000"/>
          <w:sz w:val="24"/>
          <w:szCs w:val="24"/>
        </w:rPr>
        <w:t xml:space="preserve"> revis</w:t>
      </w:r>
      <w:r w:rsidR="00BA73E7" w:rsidRPr="00963989">
        <w:rPr>
          <w:rFonts w:ascii="Times New Roman" w:eastAsia="Times New Roman" w:hAnsi="Times New Roman" w:cs="Times New Roman"/>
          <w:color w:val="000000"/>
          <w:sz w:val="24"/>
          <w:szCs w:val="24"/>
        </w:rPr>
        <w:t>ion</w:t>
      </w:r>
      <w:r w:rsidRPr="00963989">
        <w:rPr>
          <w:rFonts w:ascii="Times New Roman" w:eastAsia="Times New Roman" w:hAnsi="Times New Roman" w:cs="Times New Roman"/>
          <w:color w:val="000000"/>
          <w:sz w:val="24"/>
          <w:szCs w:val="24"/>
        </w:rPr>
        <w:t xml:space="preserve"> and one stem showed loosening </w:t>
      </w:r>
      <w:r w:rsidR="00BA73E7" w:rsidRPr="00963989">
        <w:rPr>
          <w:rFonts w:ascii="Times New Roman" w:eastAsia="Times New Roman" w:hAnsi="Times New Roman" w:cs="Times New Roman"/>
          <w:color w:val="000000"/>
          <w:sz w:val="24"/>
          <w:szCs w:val="24"/>
        </w:rPr>
        <w:t xml:space="preserve">out of </w:t>
      </w:r>
      <w:r w:rsidRPr="00963989">
        <w:rPr>
          <w:rFonts w:ascii="Times New Roman" w:eastAsia="Times New Roman" w:hAnsi="Times New Roman" w:cs="Times New Roman"/>
          <w:color w:val="000000"/>
          <w:sz w:val="24"/>
          <w:szCs w:val="24"/>
        </w:rPr>
        <w:t>137 hips with a mean follow</w:t>
      </w:r>
      <w:r w:rsidR="00BA73E7" w:rsidRPr="00963989">
        <w:rPr>
          <w:rFonts w:ascii="Times New Roman" w:eastAsia="Times New Roman" w:hAnsi="Times New Roman" w:cs="Times New Roman"/>
          <w:color w:val="000000"/>
          <w:sz w:val="24"/>
          <w:szCs w:val="24"/>
        </w:rPr>
        <w:t>-</w:t>
      </w:r>
      <w:r w:rsidRPr="00963989">
        <w:rPr>
          <w:rFonts w:ascii="Times New Roman" w:eastAsia="Times New Roman" w:hAnsi="Times New Roman" w:cs="Times New Roman"/>
          <w:color w:val="000000"/>
          <w:sz w:val="24"/>
          <w:szCs w:val="24"/>
        </w:rPr>
        <w:t>up of 9.7 years</w:t>
      </w:r>
      <w:commentRangeEnd w:id="230"/>
      <w:r w:rsidR="00814A7C" w:rsidRPr="00963989">
        <w:rPr>
          <w:rStyle w:val="CommentReference"/>
        </w:rPr>
        <w:commentReference w:id="230"/>
      </w:r>
      <w:r w:rsidRPr="00963989">
        <w:rPr>
          <w:rFonts w:ascii="Times New Roman" w:eastAsia="Times New Roman" w:hAnsi="Times New Roman" w:cs="Times New Roman"/>
          <w:color w:val="000000"/>
          <w:sz w:val="24"/>
          <w:szCs w:val="24"/>
        </w:rPr>
        <w:t xml:space="preserve">. </w:t>
      </w:r>
      <w:bookmarkStart w:id="231" w:name="_Hlk529364801"/>
      <w:r w:rsidRPr="00963989">
        <w:rPr>
          <w:rFonts w:ascii="Times New Roman" w:eastAsia="Times New Roman" w:hAnsi="Times New Roman" w:cs="Times New Roman"/>
          <w:color w:val="000000"/>
          <w:sz w:val="24"/>
          <w:szCs w:val="24"/>
        </w:rPr>
        <w:t xml:space="preserve">These results suggest that the biological fixation of this </w:t>
      </w:r>
      <w:bookmarkStart w:id="232" w:name="_Hlk528954341"/>
      <w:r w:rsidRPr="00963989">
        <w:rPr>
          <w:rFonts w:ascii="Times New Roman" w:eastAsia="Times New Roman" w:hAnsi="Times New Roman" w:cs="Times New Roman"/>
          <w:color w:val="000000"/>
          <w:sz w:val="24"/>
          <w:szCs w:val="24"/>
        </w:rPr>
        <w:t xml:space="preserve">stem is good for 8 to 12 years after surgery </w:t>
      </w:r>
      <w:bookmarkEnd w:id="232"/>
      <w:del w:id="233" w:author="Author">
        <w:r w:rsidRPr="00963989">
          <w:rPr>
            <w:rFonts w:ascii="Times New Roman" w:eastAsia="Times New Roman" w:hAnsi="Times New Roman" w:cs="Times New Roman"/>
            <w:color w:val="000000"/>
            <w:sz w:val="24"/>
            <w:szCs w:val="24"/>
          </w:rPr>
          <w:delText xml:space="preserve">not only in Caucasian but also </w:delText>
        </w:r>
      </w:del>
      <w:r w:rsidRPr="00963989">
        <w:rPr>
          <w:rFonts w:ascii="Times New Roman" w:eastAsia="Times New Roman" w:hAnsi="Times New Roman" w:cs="Times New Roman"/>
          <w:color w:val="000000"/>
          <w:sz w:val="24"/>
          <w:szCs w:val="24"/>
        </w:rPr>
        <w:t xml:space="preserve">in </w:t>
      </w:r>
      <w:r w:rsidR="00BA73E7" w:rsidRPr="00963989">
        <w:rPr>
          <w:rFonts w:ascii="Times New Roman" w:eastAsia="Times New Roman" w:hAnsi="Times New Roman" w:cs="Times New Roman"/>
          <w:color w:val="000000"/>
          <w:sz w:val="24"/>
          <w:szCs w:val="24"/>
        </w:rPr>
        <w:t>Japanese</w:t>
      </w:r>
      <w:ins w:id="234" w:author="Author">
        <w:r w:rsidR="00BA73E7" w:rsidRPr="00963989">
          <w:rPr>
            <w:rFonts w:ascii="Times New Roman" w:eastAsia="Times New Roman" w:hAnsi="Times New Roman" w:cs="Times New Roman"/>
            <w:color w:val="000000"/>
            <w:sz w:val="24"/>
            <w:szCs w:val="24"/>
          </w:rPr>
          <w:t xml:space="preserve"> as well as </w:t>
        </w:r>
        <w:r w:rsidRPr="00963989">
          <w:rPr>
            <w:rFonts w:ascii="Times New Roman" w:eastAsia="Times New Roman" w:hAnsi="Times New Roman" w:cs="Times New Roman"/>
            <w:color w:val="000000"/>
            <w:sz w:val="24"/>
            <w:szCs w:val="24"/>
          </w:rPr>
          <w:t>Caucasian</w:t>
        </w:r>
      </w:ins>
      <w:r w:rsidRPr="00963989">
        <w:rPr>
          <w:rFonts w:ascii="Times New Roman" w:eastAsia="Times New Roman" w:hAnsi="Times New Roman" w:cs="Times New Roman"/>
          <w:color w:val="000000"/>
          <w:sz w:val="24"/>
          <w:szCs w:val="24"/>
        </w:rPr>
        <w:t xml:space="preserve"> patients.</w:t>
      </w:r>
      <w:bookmarkEnd w:id="231"/>
    </w:p>
    <w:p w14:paraId="7A4FFB9A" w14:textId="164B71AA" w:rsidR="00665940" w:rsidRPr="00963989" w:rsidRDefault="00BA73E7" w:rsidP="008B0581">
      <w:pPr>
        <w:shd w:val="clear" w:color="auto" w:fill="FFFFFF"/>
        <w:spacing w:line="300" w:lineRule="atLeast"/>
        <w:jc w:val="both"/>
        <w:rPr>
          <w:rFonts w:ascii="Times New Roman" w:eastAsia="Times New Roman" w:hAnsi="Times New Roman" w:cs="Times New Roman"/>
          <w:color w:val="000000"/>
          <w:sz w:val="24"/>
          <w:szCs w:val="24"/>
        </w:rPr>
      </w:pPr>
      <w:r w:rsidRPr="00963989">
        <w:rPr>
          <w:rFonts w:ascii="Times New Roman" w:eastAsia="Times New Roman" w:hAnsi="Times New Roman" w:cs="Times New Roman"/>
          <w:color w:val="000000"/>
          <w:sz w:val="24"/>
          <w:szCs w:val="24"/>
        </w:rPr>
        <w:t>O</w:t>
      </w:r>
      <w:r w:rsidR="00665940" w:rsidRPr="00963989">
        <w:rPr>
          <w:rFonts w:ascii="Times New Roman" w:eastAsia="Times New Roman" w:hAnsi="Times New Roman" w:cs="Times New Roman"/>
          <w:color w:val="000000"/>
          <w:sz w:val="24"/>
          <w:szCs w:val="24"/>
        </w:rPr>
        <w:t xml:space="preserve">nly one </w:t>
      </w:r>
      <w:r w:rsidRPr="00963989">
        <w:rPr>
          <w:rFonts w:ascii="Times New Roman" w:eastAsia="Times New Roman" w:hAnsi="Times New Roman" w:cs="Times New Roman"/>
          <w:color w:val="000000"/>
          <w:sz w:val="24"/>
          <w:szCs w:val="24"/>
        </w:rPr>
        <w:t xml:space="preserve">previous </w:t>
      </w:r>
      <w:r w:rsidR="00665940" w:rsidRPr="00963989">
        <w:rPr>
          <w:rFonts w:ascii="Times New Roman" w:eastAsia="Times New Roman" w:hAnsi="Times New Roman" w:cs="Times New Roman"/>
          <w:color w:val="000000"/>
          <w:sz w:val="24"/>
          <w:szCs w:val="24"/>
        </w:rPr>
        <w:t xml:space="preserve">study </w:t>
      </w:r>
      <w:r w:rsidRPr="00963989">
        <w:rPr>
          <w:rFonts w:ascii="Times New Roman" w:eastAsia="Times New Roman" w:hAnsi="Times New Roman" w:cs="Times New Roman"/>
          <w:color w:val="000000"/>
          <w:sz w:val="24"/>
          <w:szCs w:val="24"/>
        </w:rPr>
        <w:t>has</w:t>
      </w:r>
      <w:r w:rsidR="00665940" w:rsidRPr="00963989">
        <w:rPr>
          <w:rFonts w:ascii="Times New Roman" w:eastAsia="Times New Roman" w:hAnsi="Times New Roman" w:cs="Times New Roman"/>
          <w:color w:val="000000"/>
          <w:sz w:val="24"/>
          <w:szCs w:val="24"/>
        </w:rPr>
        <w:t xml:space="preserve"> evaluated the metaphyseal fit or press-fit of the Anatomic stem. Ragab et al. [</w:t>
      </w:r>
      <w:hyperlink r:id="rId33" w:anchor="B1" w:history="1">
        <w:r w:rsidR="00665940" w:rsidRPr="00963989">
          <w:rPr>
            <w:rFonts w:ascii="Times New Roman" w:eastAsia="Times New Roman" w:hAnsi="Times New Roman" w:cs="Times New Roman"/>
            <w:color w:val="418B34"/>
            <w:sz w:val="24"/>
            <w:szCs w:val="24"/>
            <w:bdr w:val="none" w:sz="0" w:space="0" w:color="auto" w:frame="1"/>
          </w:rPr>
          <w:t>1</w:t>
        </w:r>
      </w:hyperlink>
      <w:r w:rsidR="00665940" w:rsidRPr="00963989">
        <w:rPr>
          <w:rFonts w:ascii="Times New Roman" w:eastAsia="Times New Roman" w:hAnsi="Times New Roman" w:cs="Times New Roman"/>
          <w:color w:val="000000"/>
          <w:sz w:val="24"/>
          <w:szCs w:val="24"/>
        </w:rPr>
        <w:t>] evaluated the press-fit of th</w:t>
      </w:r>
      <w:r w:rsidRPr="00963989">
        <w:rPr>
          <w:rFonts w:ascii="Times New Roman" w:eastAsia="Times New Roman" w:hAnsi="Times New Roman" w:cs="Times New Roman"/>
          <w:color w:val="000000"/>
          <w:sz w:val="24"/>
          <w:szCs w:val="24"/>
        </w:rPr>
        <w:t>is</w:t>
      </w:r>
      <w:r w:rsidR="00665940" w:rsidRPr="00963989">
        <w:rPr>
          <w:rFonts w:ascii="Times New Roman" w:eastAsia="Times New Roman" w:hAnsi="Times New Roman" w:cs="Times New Roman"/>
          <w:color w:val="000000"/>
          <w:sz w:val="24"/>
          <w:szCs w:val="24"/>
        </w:rPr>
        <w:t xml:space="preserve"> stem in 97 hips using the methods of Callaghan et al. [</w:t>
      </w:r>
      <w:hyperlink r:id="rId34" w:anchor="B12" w:history="1">
        <w:r w:rsidR="00665940" w:rsidRPr="00963989">
          <w:rPr>
            <w:rFonts w:ascii="Times New Roman" w:eastAsia="Times New Roman" w:hAnsi="Times New Roman" w:cs="Times New Roman"/>
            <w:color w:val="418B34"/>
            <w:sz w:val="24"/>
            <w:szCs w:val="24"/>
            <w:bdr w:val="none" w:sz="0" w:space="0" w:color="auto" w:frame="1"/>
          </w:rPr>
          <w:t>12</w:t>
        </w:r>
      </w:hyperlink>
      <w:r w:rsidR="00665940" w:rsidRPr="00963989">
        <w:rPr>
          <w:rFonts w:ascii="Times New Roman" w:eastAsia="Times New Roman" w:hAnsi="Times New Roman" w:cs="Times New Roman"/>
          <w:color w:val="000000"/>
          <w:sz w:val="24"/>
          <w:szCs w:val="24"/>
        </w:rPr>
        <w:t xml:space="preserve">] and reported </w:t>
      </w:r>
      <w:del w:id="235" w:author="Author">
        <w:r w:rsidR="00665940" w:rsidRPr="00963989">
          <w:rPr>
            <w:rFonts w:ascii="Times New Roman" w:eastAsia="Times New Roman" w:hAnsi="Times New Roman" w:cs="Times New Roman"/>
            <w:color w:val="000000"/>
            <w:sz w:val="24"/>
            <w:szCs w:val="24"/>
          </w:rPr>
          <w:delText>that the press-fit was</w:delText>
        </w:r>
      </w:del>
      <w:ins w:id="236" w:author="Author">
        <w:r w:rsidRPr="00963989">
          <w:rPr>
            <w:rFonts w:ascii="Times New Roman" w:eastAsia="Times New Roman" w:hAnsi="Times New Roman" w:cs="Times New Roman"/>
            <w:color w:val="000000"/>
            <w:sz w:val="24"/>
            <w:szCs w:val="24"/>
          </w:rPr>
          <w:t>it to be</w:t>
        </w:r>
      </w:ins>
      <w:r w:rsidR="00665940" w:rsidRPr="00963989">
        <w:rPr>
          <w:rFonts w:ascii="Times New Roman" w:eastAsia="Times New Roman" w:hAnsi="Times New Roman" w:cs="Times New Roman"/>
          <w:color w:val="000000"/>
          <w:sz w:val="24"/>
          <w:szCs w:val="24"/>
        </w:rPr>
        <w:t xml:space="preserve"> excellent in 58 hips, good in 38 hips</w:t>
      </w:r>
      <w:r w:rsidR="0037520E" w:rsidRPr="00963989">
        <w:rPr>
          <w:rFonts w:ascii="Times New Roman" w:eastAsia="Times New Roman" w:hAnsi="Times New Roman" w:cs="Times New Roman"/>
          <w:color w:val="000000"/>
          <w:sz w:val="24"/>
          <w:szCs w:val="24"/>
        </w:rPr>
        <w:t>,</w:t>
      </w:r>
      <w:r w:rsidR="00665940" w:rsidRPr="00963989">
        <w:rPr>
          <w:rFonts w:ascii="Times New Roman" w:eastAsia="Times New Roman" w:hAnsi="Times New Roman" w:cs="Times New Roman"/>
          <w:color w:val="000000"/>
          <w:sz w:val="24"/>
          <w:szCs w:val="24"/>
        </w:rPr>
        <w:t xml:space="preserve"> and poor in </w:t>
      </w:r>
      <w:ins w:id="237" w:author="Author">
        <w:r w:rsidR="0035464D">
          <w:rPr>
            <w:rFonts w:ascii="Times New Roman" w:eastAsia="Times New Roman" w:hAnsi="Times New Roman" w:cs="Times New Roman"/>
            <w:color w:val="000000"/>
            <w:sz w:val="24"/>
            <w:szCs w:val="24"/>
          </w:rPr>
          <w:t>1</w:t>
        </w:r>
      </w:ins>
      <w:del w:id="238" w:author="Author">
        <w:r w:rsidR="00665940" w:rsidRPr="00963989" w:rsidDel="0035464D">
          <w:rPr>
            <w:rFonts w:ascii="Times New Roman" w:eastAsia="Times New Roman" w:hAnsi="Times New Roman" w:cs="Times New Roman"/>
            <w:color w:val="000000"/>
            <w:sz w:val="24"/>
            <w:szCs w:val="24"/>
          </w:rPr>
          <w:delText>one</w:delText>
        </w:r>
      </w:del>
      <w:r w:rsidR="00665940" w:rsidRPr="00963989">
        <w:rPr>
          <w:rFonts w:ascii="Times New Roman" w:eastAsia="Times New Roman" w:hAnsi="Times New Roman" w:cs="Times New Roman"/>
          <w:color w:val="000000"/>
          <w:sz w:val="24"/>
          <w:szCs w:val="24"/>
        </w:rPr>
        <w:t xml:space="preserve"> hip. These results suggest that the press-fit of this stem is </w:t>
      </w:r>
      <w:del w:id="239" w:author="Author">
        <w:r w:rsidR="00665940" w:rsidRPr="00963989">
          <w:rPr>
            <w:rFonts w:ascii="Times New Roman" w:eastAsia="Times New Roman" w:hAnsi="Times New Roman" w:cs="Times New Roman"/>
            <w:color w:val="000000"/>
            <w:sz w:val="24"/>
            <w:szCs w:val="24"/>
          </w:rPr>
          <w:delText>good</w:delText>
        </w:r>
      </w:del>
      <w:ins w:id="240" w:author="Author">
        <w:r w:rsidRPr="00963989">
          <w:rPr>
            <w:rFonts w:ascii="Times New Roman" w:eastAsia="Times New Roman" w:hAnsi="Times New Roman" w:cs="Times New Roman"/>
            <w:color w:val="000000"/>
            <w:sz w:val="24"/>
            <w:szCs w:val="24"/>
          </w:rPr>
          <w:t>appropriate</w:t>
        </w:r>
      </w:ins>
      <w:r w:rsidRPr="00963989">
        <w:rPr>
          <w:rFonts w:ascii="Times New Roman" w:eastAsia="Times New Roman" w:hAnsi="Times New Roman" w:cs="Times New Roman"/>
          <w:color w:val="000000"/>
          <w:sz w:val="24"/>
          <w:szCs w:val="24"/>
        </w:rPr>
        <w:t xml:space="preserve"> </w:t>
      </w:r>
      <w:r w:rsidR="00665940" w:rsidRPr="00963989">
        <w:rPr>
          <w:rFonts w:ascii="Times New Roman" w:eastAsia="Times New Roman" w:hAnsi="Times New Roman" w:cs="Times New Roman"/>
          <w:color w:val="000000"/>
          <w:sz w:val="24"/>
          <w:szCs w:val="24"/>
        </w:rPr>
        <w:t>for hip</w:t>
      </w:r>
      <w:r w:rsidRPr="00963989">
        <w:rPr>
          <w:rFonts w:ascii="Times New Roman" w:eastAsia="Times New Roman" w:hAnsi="Times New Roman" w:cs="Times New Roman"/>
          <w:color w:val="000000"/>
          <w:sz w:val="24"/>
          <w:szCs w:val="24"/>
        </w:rPr>
        <w:t>s</w:t>
      </w:r>
      <w:r w:rsidR="00665940" w:rsidRPr="00963989">
        <w:rPr>
          <w:rFonts w:ascii="Times New Roman" w:eastAsia="Times New Roman" w:hAnsi="Times New Roman" w:cs="Times New Roman"/>
          <w:color w:val="000000"/>
          <w:sz w:val="24"/>
          <w:szCs w:val="24"/>
        </w:rPr>
        <w:t xml:space="preserve"> with primary osteoarthritis in Caucasian patients. However, direct comparison</w:t>
      </w:r>
      <w:ins w:id="241" w:author="Author">
        <w:r w:rsidR="00CD290D">
          <w:rPr>
            <w:rFonts w:ascii="Times New Roman" w:eastAsia="Times New Roman" w:hAnsi="Times New Roman" w:cs="Times New Roman"/>
            <w:color w:val="000000"/>
            <w:sz w:val="24"/>
            <w:szCs w:val="24"/>
          </w:rPr>
          <w:t xml:space="preserve"> of these results</w:t>
        </w:r>
      </w:ins>
      <w:r w:rsidR="00665940" w:rsidRPr="00963989">
        <w:rPr>
          <w:rFonts w:ascii="Times New Roman" w:eastAsia="Times New Roman" w:hAnsi="Times New Roman" w:cs="Times New Roman"/>
          <w:color w:val="000000"/>
          <w:sz w:val="24"/>
          <w:szCs w:val="24"/>
        </w:rPr>
        <w:t xml:space="preserve"> </w:t>
      </w:r>
      <w:r w:rsidRPr="00963989">
        <w:rPr>
          <w:rFonts w:ascii="Times New Roman" w:eastAsia="Times New Roman" w:hAnsi="Times New Roman" w:cs="Times New Roman"/>
          <w:color w:val="000000"/>
          <w:sz w:val="24"/>
          <w:szCs w:val="24"/>
        </w:rPr>
        <w:t xml:space="preserve">with </w:t>
      </w:r>
      <w:ins w:id="242" w:author="Author">
        <w:r w:rsidR="00CD290D">
          <w:rPr>
            <w:rFonts w:ascii="Times New Roman" w:eastAsia="Times New Roman" w:hAnsi="Times New Roman" w:cs="Times New Roman"/>
            <w:color w:val="000000"/>
            <w:sz w:val="24"/>
            <w:szCs w:val="24"/>
          </w:rPr>
          <w:t xml:space="preserve">those of </w:t>
        </w:r>
      </w:ins>
      <w:r w:rsidR="00665940" w:rsidRPr="00963989">
        <w:rPr>
          <w:rFonts w:ascii="Times New Roman" w:eastAsia="Times New Roman" w:hAnsi="Times New Roman" w:cs="Times New Roman"/>
          <w:color w:val="000000"/>
          <w:sz w:val="24"/>
          <w:szCs w:val="24"/>
        </w:rPr>
        <w:t xml:space="preserve">our </w:t>
      </w:r>
      <w:ins w:id="243" w:author="Author">
        <w:r w:rsidR="00CD290D">
          <w:rPr>
            <w:rFonts w:ascii="Times New Roman" w:eastAsia="Times New Roman" w:hAnsi="Times New Roman" w:cs="Times New Roman"/>
            <w:color w:val="000000"/>
            <w:sz w:val="24"/>
            <w:szCs w:val="24"/>
          </w:rPr>
          <w:t xml:space="preserve">study </w:t>
        </w:r>
      </w:ins>
      <w:del w:id="244" w:author="Author">
        <w:r w:rsidR="00665940" w:rsidRPr="00963989" w:rsidDel="00CD290D">
          <w:rPr>
            <w:rFonts w:ascii="Times New Roman" w:eastAsia="Times New Roman" w:hAnsi="Times New Roman" w:cs="Times New Roman"/>
            <w:color w:val="000000"/>
            <w:sz w:val="24"/>
            <w:szCs w:val="24"/>
          </w:rPr>
          <w:delText xml:space="preserve">results </w:delText>
        </w:r>
      </w:del>
      <w:r w:rsidRPr="00963989">
        <w:rPr>
          <w:rFonts w:ascii="Times New Roman" w:eastAsia="Times New Roman" w:hAnsi="Times New Roman" w:cs="Times New Roman"/>
          <w:color w:val="000000"/>
          <w:sz w:val="24"/>
          <w:szCs w:val="24"/>
        </w:rPr>
        <w:t xml:space="preserve">was </w:t>
      </w:r>
      <w:r w:rsidR="00665940" w:rsidRPr="00963989">
        <w:rPr>
          <w:rFonts w:ascii="Times New Roman" w:eastAsia="Times New Roman" w:hAnsi="Times New Roman" w:cs="Times New Roman"/>
          <w:color w:val="000000"/>
          <w:sz w:val="24"/>
          <w:szCs w:val="24"/>
        </w:rPr>
        <w:t>not p</w:t>
      </w:r>
      <w:r w:rsidRPr="00963989">
        <w:rPr>
          <w:rFonts w:ascii="Times New Roman" w:eastAsia="Times New Roman" w:hAnsi="Times New Roman" w:cs="Times New Roman"/>
          <w:color w:val="000000"/>
          <w:sz w:val="24"/>
          <w:szCs w:val="24"/>
        </w:rPr>
        <w:t>ossible</w:t>
      </w:r>
      <w:del w:id="245" w:author="Author">
        <w:r w:rsidR="00665940" w:rsidRPr="00963989" w:rsidDel="00CD290D">
          <w:rPr>
            <w:rFonts w:ascii="Times New Roman" w:eastAsia="Times New Roman" w:hAnsi="Times New Roman" w:cs="Times New Roman"/>
            <w:color w:val="000000"/>
            <w:sz w:val="24"/>
            <w:szCs w:val="24"/>
          </w:rPr>
          <w:delText>,</w:delText>
        </w:r>
      </w:del>
      <w:r w:rsidR="00665940" w:rsidRPr="00963989">
        <w:rPr>
          <w:rFonts w:ascii="Times New Roman" w:eastAsia="Times New Roman" w:hAnsi="Times New Roman" w:cs="Times New Roman"/>
          <w:color w:val="000000"/>
          <w:sz w:val="24"/>
          <w:szCs w:val="24"/>
        </w:rPr>
        <w:t xml:space="preserve"> because we </w:t>
      </w:r>
      <w:r w:rsidRPr="00963989">
        <w:rPr>
          <w:rFonts w:ascii="Times New Roman" w:eastAsia="Times New Roman" w:hAnsi="Times New Roman" w:cs="Times New Roman"/>
          <w:color w:val="000000"/>
          <w:sz w:val="24"/>
          <w:szCs w:val="24"/>
        </w:rPr>
        <w:t xml:space="preserve">did </w:t>
      </w:r>
      <w:r w:rsidR="00665940" w:rsidRPr="00963989">
        <w:rPr>
          <w:rFonts w:ascii="Times New Roman" w:eastAsia="Times New Roman" w:hAnsi="Times New Roman" w:cs="Times New Roman"/>
          <w:color w:val="000000"/>
          <w:sz w:val="24"/>
          <w:szCs w:val="24"/>
        </w:rPr>
        <w:t>not use the evaluation methods of Callaghan et al. [</w:t>
      </w:r>
      <w:hyperlink r:id="rId35" w:anchor="B12" w:history="1">
        <w:r w:rsidR="00665940" w:rsidRPr="00963989">
          <w:rPr>
            <w:rFonts w:ascii="Times New Roman" w:eastAsia="Times New Roman" w:hAnsi="Times New Roman" w:cs="Times New Roman"/>
            <w:color w:val="418B34"/>
            <w:sz w:val="24"/>
            <w:szCs w:val="24"/>
            <w:bdr w:val="none" w:sz="0" w:space="0" w:color="auto" w:frame="1"/>
          </w:rPr>
          <w:t>12</w:t>
        </w:r>
      </w:hyperlink>
      <w:del w:id="246" w:author="Author">
        <w:r w:rsidR="00665940" w:rsidRPr="00963989">
          <w:rPr>
            <w:rFonts w:ascii="Times New Roman" w:eastAsia="Times New Roman" w:hAnsi="Times New Roman" w:cs="Times New Roman"/>
            <w:color w:val="000000"/>
            <w:sz w:val="24"/>
            <w:szCs w:val="24"/>
          </w:rPr>
          <w:delText>].</w:delText>
        </w:r>
      </w:del>
      <w:ins w:id="247" w:author="Author">
        <w:r w:rsidR="00665940" w:rsidRPr="00963989">
          <w:rPr>
            <w:rFonts w:ascii="Times New Roman" w:eastAsia="Times New Roman" w:hAnsi="Times New Roman" w:cs="Times New Roman"/>
            <w:color w:val="000000"/>
            <w:sz w:val="24"/>
            <w:szCs w:val="24"/>
          </w:rPr>
          <w:t>]</w:t>
        </w:r>
        <w:r w:rsidRPr="00963989">
          <w:rPr>
            <w:rFonts w:ascii="Times New Roman" w:eastAsia="Times New Roman" w:hAnsi="Times New Roman" w:cs="Times New Roman"/>
            <w:color w:val="000000"/>
            <w:sz w:val="24"/>
            <w:szCs w:val="24"/>
          </w:rPr>
          <w:t xml:space="preserve"> for a number of reasons</w:t>
        </w:r>
        <w:r w:rsidR="00665940" w:rsidRPr="00963989">
          <w:rPr>
            <w:rFonts w:ascii="Times New Roman" w:eastAsia="Times New Roman" w:hAnsi="Times New Roman" w:cs="Times New Roman"/>
            <w:color w:val="000000"/>
            <w:sz w:val="24"/>
            <w:szCs w:val="24"/>
          </w:rPr>
          <w:t>.</w:t>
        </w:r>
      </w:ins>
      <w:r w:rsidR="00665940" w:rsidRPr="00963989">
        <w:rPr>
          <w:rFonts w:ascii="Times New Roman" w:eastAsia="Times New Roman" w:hAnsi="Times New Roman" w:cs="Times New Roman"/>
          <w:color w:val="000000"/>
          <w:sz w:val="24"/>
          <w:szCs w:val="24"/>
        </w:rPr>
        <w:t xml:space="preserve"> In their method, press-fit </w:t>
      </w:r>
      <w:proofErr w:type="gramStart"/>
      <w:r w:rsidR="00665940" w:rsidRPr="00963989">
        <w:rPr>
          <w:rFonts w:ascii="Times New Roman" w:eastAsia="Times New Roman" w:hAnsi="Times New Roman" w:cs="Times New Roman"/>
          <w:color w:val="000000"/>
          <w:sz w:val="24"/>
          <w:szCs w:val="24"/>
        </w:rPr>
        <w:t xml:space="preserve">was </w:t>
      </w:r>
      <w:ins w:id="248" w:author="Author">
        <w:r w:rsidR="00CD290D">
          <w:rPr>
            <w:rFonts w:ascii="Times New Roman" w:eastAsia="Times New Roman" w:hAnsi="Times New Roman" w:cs="Times New Roman"/>
            <w:color w:val="000000"/>
            <w:sz w:val="24"/>
            <w:szCs w:val="24"/>
          </w:rPr>
          <w:t>considered</w:t>
        </w:r>
        <w:proofErr w:type="gramEnd"/>
        <w:r w:rsidR="00CD290D">
          <w:rPr>
            <w:rFonts w:ascii="Times New Roman" w:eastAsia="Times New Roman" w:hAnsi="Times New Roman" w:cs="Times New Roman"/>
            <w:color w:val="000000"/>
            <w:sz w:val="24"/>
            <w:szCs w:val="24"/>
          </w:rPr>
          <w:t xml:space="preserve"> </w:t>
        </w:r>
      </w:ins>
      <w:del w:id="249" w:author="Author">
        <w:r w:rsidR="00665940" w:rsidRPr="00963989" w:rsidDel="00CD290D">
          <w:rPr>
            <w:rFonts w:ascii="Times New Roman" w:eastAsia="Times New Roman" w:hAnsi="Times New Roman" w:cs="Times New Roman"/>
            <w:color w:val="000000"/>
            <w:sz w:val="24"/>
            <w:szCs w:val="24"/>
          </w:rPr>
          <w:delText xml:space="preserve">defined as </w:delText>
        </w:r>
      </w:del>
      <w:r w:rsidR="00665940" w:rsidRPr="00963989">
        <w:rPr>
          <w:rFonts w:ascii="Times New Roman" w:eastAsia="Times New Roman" w:hAnsi="Times New Roman" w:cs="Times New Roman"/>
          <w:color w:val="000000"/>
          <w:sz w:val="24"/>
          <w:szCs w:val="24"/>
        </w:rPr>
        <w:t>excellent if the AP radiograph showed the stem to be in contact with the cortical bone at some point on both the medial and the lateral surface</w:t>
      </w:r>
      <w:ins w:id="250" w:author="Author">
        <w:r w:rsidR="00CD290D">
          <w:rPr>
            <w:rFonts w:ascii="Times New Roman" w:eastAsia="Times New Roman" w:hAnsi="Times New Roman" w:cs="Times New Roman"/>
            <w:color w:val="000000"/>
            <w:sz w:val="24"/>
            <w:szCs w:val="24"/>
          </w:rPr>
          <w:t>s</w:t>
        </w:r>
      </w:ins>
      <w:r w:rsidR="00665940" w:rsidRPr="00963989">
        <w:rPr>
          <w:rFonts w:ascii="Times New Roman" w:eastAsia="Times New Roman" w:hAnsi="Times New Roman" w:cs="Times New Roman"/>
          <w:color w:val="000000"/>
          <w:sz w:val="24"/>
          <w:szCs w:val="24"/>
        </w:rPr>
        <w:t xml:space="preserve">. The Anatomic stem has no lateral flare to </w:t>
      </w:r>
      <w:ins w:id="251" w:author="Author">
        <w:r w:rsidR="00CD290D">
          <w:rPr>
            <w:rFonts w:ascii="Times New Roman" w:eastAsia="Times New Roman" w:hAnsi="Times New Roman" w:cs="Times New Roman"/>
            <w:color w:val="000000"/>
            <w:sz w:val="24"/>
            <w:szCs w:val="24"/>
          </w:rPr>
          <w:t xml:space="preserve">maintain </w:t>
        </w:r>
      </w:ins>
      <w:r w:rsidR="00665940" w:rsidRPr="00963989">
        <w:rPr>
          <w:rFonts w:ascii="Times New Roman" w:eastAsia="Times New Roman" w:hAnsi="Times New Roman" w:cs="Times New Roman"/>
          <w:color w:val="000000"/>
          <w:sz w:val="24"/>
          <w:szCs w:val="24"/>
        </w:rPr>
        <w:t xml:space="preserve">contact with the endosteum of the lateral metaphyseal cortex around the innominate tubercle. Therefore, assessments of the lateral side contact </w:t>
      </w:r>
      <w:r w:rsidRPr="00963989">
        <w:rPr>
          <w:rFonts w:ascii="Times New Roman" w:eastAsia="Times New Roman" w:hAnsi="Times New Roman" w:cs="Times New Roman"/>
          <w:color w:val="000000"/>
          <w:sz w:val="24"/>
          <w:szCs w:val="24"/>
        </w:rPr>
        <w:t>would be</w:t>
      </w:r>
      <w:r w:rsidR="00665940" w:rsidRPr="00963989">
        <w:rPr>
          <w:rFonts w:ascii="Times New Roman" w:eastAsia="Times New Roman" w:hAnsi="Times New Roman" w:cs="Times New Roman"/>
          <w:color w:val="000000"/>
          <w:sz w:val="24"/>
          <w:szCs w:val="24"/>
        </w:rPr>
        <w:t xml:space="preserve"> meaning</w:t>
      </w:r>
      <w:r w:rsidRPr="00963989">
        <w:rPr>
          <w:rFonts w:ascii="Times New Roman" w:eastAsia="Times New Roman" w:hAnsi="Times New Roman" w:cs="Times New Roman"/>
          <w:color w:val="000000"/>
          <w:sz w:val="24"/>
          <w:szCs w:val="24"/>
        </w:rPr>
        <w:t>less for</w:t>
      </w:r>
      <w:r w:rsidR="00665940" w:rsidRPr="00963989">
        <w:rPr>
          <w:rFonts w:ascii="Times New Roman" w:eastAsia="Times New Roman" w:hAnsi="Times New Roman" w:cs="Times New Roman"/>
          <w:color w:val="000000"/>
          <w:sz w:val="24"/>
          <w:szCs w:val="24"/>
        </w:rPr>
        <w:t xml:space="preserve"> this stem. Additionally, we </w:t>
      </w:r>
      <w:r w:rsidRPr="00963989">
        <w:rPr>
          <w:rFonts w:ascii="Times New Roman" w:eastAsia="Times New Roman" w:hAnsi="Times New Roman" w:cs="Times New Roman"/>
          <w:color w:val="000000"/>
          <w:sz w:val="24"/>
          <w:szCs w:val="24"/>
        </w:rPr>
        <w:t xml:space="preserve">considered </w:t>
      </w:r>
      <w:r w:rsidR="00665940" w:rsidRPr="00963989">
        <w:rPr>
          <w:rFonts w:ascii="Times New Roman" w:eastAsia="Times New Roman" w:hAnsi="Times New Roman" w:cs="Times New Roman"/>
          <w:color w:val="000000"/>
          <w:sz w:val="24"/>
          <w:szCs w:val="24"/>
        </w:rPr>
        <w:t xml:space="preserve">that stricter assessments </w:t>
      </w:r>
      <w:r w:rsidRPr="00963989">
        <w:rPr>
          <w:rFonts w:ascii="Times New Roman" w:eastAsia="Times New Roman" w:hAnsi="Times New Roman" w:cs="Times New Roman"/>
          <w:color w:val="000000"/>
          <w:sz w:val="24"/>
          <w:szCs w:val="24"/>
        </w:rPr>
        <w:t xml:space="preserve">should be employed </w:t>
      </w:r>
      <w:ins w:id="252" w:author="Author">
        <w:r w:rsidR="00CD290D">
          <w:rPr>
            <w:rFonts w:ascii="Times New Roman" w:eastAsia="Times New Roman" w:hAnsi="Times New Roman" w:cs="Times New Roman"/>
            <w:color w:val="000000"/>
            <w:sz w:val="24"/>
            <w:szCs w:val="24"/>
          </w:rPr>
          <w:t>to evaluate</w:t>
        </w:r>
      </w:ins>
      <w:del w:id="253" w:author="Author">
        <w:r w:rsidR="00665940" w:rsidRPr="00963989" w:rsidDel="00CD290D">
          <w:rPr>
            <w:rFonts w:ascii="Times New Roman" w:eastAsia="Times New Roman" w:hAnsi="Times New Roman" w:cs="Times New Roman"/>
            <w:color w:val="000000"/>
            <w:sz w:val="24"/>
            <w:szCs w:val="24"/>
          </w:rPr>
          <w:delText>for</w:delText>
        </w:r>
      </w:del>
      <w:r w:rsidR="00665940" w:rsidRPr="00963989">
        <w:rPr>
          <w:rFonts w:ascii="Times New Roman" w:eastAsia="Times New Roman" w:hAnsi="Times New Roman" w:cs="Times New Roman"/>
          <w:color w:val="000000"/>
          <w:sz w:val="24"/>
          <w:szCs w:val="24"/>
        </w:rPr>
        <w:t xml:space="preserve"> </w:t>
      </w:r>
      <w:del w:id="254" w:author="Author">
        <w:r w:rsidR="00665940" w:rsidRPr="00963989" w:rsidDel="00CD290D">
          <w:rPr>
            <w:rFonts w:ascii="Times New Roman" w:eastAsia="Times New Roman" w:hAnsi="Times New Roman" w:cs="Times New Roman"/>
            <w:color w:val="000000"/>
            <w:sz w:val="24"/>
            <w:szCs w:val="24"/>
          </w:rPr>
          <w:delText xml:space="preserve">the </w:delText>
        </w:r>
      </w:del>
      <w:r w:rsidR="00665940" w:rsidRPr="00963989">
        <w:rPr>
          <w:rFonts w:ascii="Times New Roman" w:eastAsia="Times New Roman" w:hAnsi="Times New Roman" w:cs="Times New Roman"/>
          <w:color w:val="000000"/>
          <w:sz w:val="24"/>
          <w:szCs w:val="24"/>
        </w:rPr>
        <w:t xml:space="preserve">contact on the medial side. </w:t>
      </w:r>
      <w:del w:id="255" w:author="Author">
        <w:r w:rsidR="00665940" w:rsidRPr="00963989">
          <w:rPr>
            <w:rFonts w:ascii="Times New Roman" w:eastAsia="Times New Roman" w:hAnsi="Times New Roman" w:cs="Times New Roman"/>
            <w:color w:val="000000"/>
            <w:sz w:val="24"/>
            <w:szCs w:val="24"/>
          </w:rPr>
          <w:delText xml:space="preserve">These are the reasons why we had not used the methods of Callaghan et al. </w:delText>
        </w:r>
      </w:del>
      <w:r w:rsidRPr="00963989">
        <w:rPr>
          <w:rFonts w:ascii="Times New Roman" w:eastAsia="Times New Roman" w:hAnsi="Times New Roman" w:cs="Times New Roman"/>
          <w:color w:val="000000"/>
          <w:sz w:val="24"/>
          <w:szCs w:val="24"/>
        </w:rPr>
        <w:t>N</w:t>
      </w:r>
      <w:r w:rsidR="00665940" w:rsidRPr="00963989">
        <w:rPr>
          <w:rFonts w:ascii="Times New Roman" w:eastAsia="Times New Roman" w:hAnsi="Times New Roman" w:cs="Times New Roman"/>
          <w:color w:val="000000"/>
          <w:sz w:val="24"/>
          <w:szCs w:val="24"/>
        </w:rPr>
        <w:t>o other reports on the press-fit or metaphyseal fit of the Anatomic stem</w:t>
      </w:r>
      <w:r w:rsidRPr="00963989">
        <w:rPr>
          <w:rFonts w:ascii="Times New Roman" w:eastAsia="Times New Roman" w:hAnsi="Times New Roman" w:cs="Times New Roman"/>
          <w:color w:val="000000"/>
          <w:sz w:val="24"/>
          <w:szCs w:val="24"/>
        </w:rPr>
        <w:t xml:space="preserve"> are currently available</w:t>
      </w:r>
      <w:r w:rsidR="00665940" w:rsidRPr="00963989">
        <w:rPr>
          <w:rFonts w:ascii="Times New Roman" w:eastAsia="Times New Roman" w:hAnsi="Times New Roman" w:cs="Times New Roman"/>
          <w:color w:val="000000"/>
          <w:sz w:val="24"/>
          <w:szCs w:val="24"/>
        </w:rPr>
        <w:t>.</w:t>
      </w:r>
    </w:p>
    <w:p w14:paraId="697447A4" w14:textId="7877FC37" w:rsidR="00665940" w:rsidRPr="00963989" w:rsidRDefault="00BA73E7" w:rsidP="00665940">
      <w:pPr>
        <w:shd w:val="clear" w:color="auto" w:fill="FFFFFF"/>
        <w:spacing w:after="0" w:line="300" w:lineRule="atLeast"/>
        <w:jc w:val="both"/>
        <w:rPr>
          <w:rFonts w:ascii="Times New Roman" w:eastAsia="Times New Roman" w:hAnsi="Times New Roman" w:cs="Times New Roman"/>
          <w:color w:val="000000"/>
          <w:sz w:val="24"/>
          <w:szCs w:val="24"/>
        </w:rPr>
      </w:pPr>
      <w:r w:rsidRPr="00963989">
        <w:rPr>
          <w:rFonts w:ascii="Times New Roman" w:eastAsia="Times New Roman" w:hAnsi="Times New Roman" w:cs="Times New Roman"/>
          <w:color w:val="000000"/>
          <w:sz w:val="24"/>
          <w:szCs w:val="24"/>
        </w:rPr>
        <w:t>Our analysis revealed that t</w:t>
      </w:r>
      <w:r w:rsidR="00665940" w:rsidRPr="00963989">
        <w:rPr>
          <w:rFonts w:ascii="Times New Roman" w:eastAsia="Times New Roman" w:hAnsi="Times New Roman" w:cs="Times New Roman"/>
          <w:color w:val="000000"/>
          <w:sz w:val="24"/>
          <w:szCs w:val="24"/>
        </w:rPr>
        <w:t xml:space="preserve">he </w:t>
      </w:r>
      <w:r w:rsidRPr="00963989">
        <w:rPr>
          <w:rFonts w:ascii="Times New Roman" w:eastAsia="Times New Roman" w:hAnsi="Times New Roman" w:cs="Times New Roman"/>
          <w:color w:val="000000"/>
          <w:sz w:val="24"/>
          <w:szCs w:val="24"/>
        </w:rPr>
        <w:t xml:space="preserve">occurrence </w:t>
      </w:r>
      <w:r w:rsidR="00665940" w:rsidRPr="00963989">
        <w:rPr>
          <w:rFonts w:ascii="Times New Roman" w:eastAsia="Times New Roman" w:hAnsi="Times New Roman" w:cs="Times New Roman"/>
          <w:color w:val="000000"/>
          <w:sz w:val="24"/>
          <w:szCs w:val="24"/>
        </w:rPr>
        <w:t xml:space="preserve">of good metaphyseal fit was </w:t>
      </w:r>
      <w:r w:rsidRPr="00963989">
        <w:rPr>
          <w:rFonts w:ascii="Times New Roman" w:eastAsia="Times New Roman" w:hAnsi="Times New Roman" w:cs="Times New Roman"/>
          <w:color w:val="000000"/>
          <w:sz w:val="24"/>
          <w:szCs w:val="24"/>
        </w:rPr>
        <w:t>low</w:t>
      </w:r>
      <w:r w:rsidR="00665940" w:rsidRPr="00963989">
        <w:rPr>
          <w:rFonts w:ascii="Times New Roman" w:eastAsia="Times New Roman" w:hAnsi="Times New Roman" w:cs="Times New Roman"/>
          <w:color w:val="000000"/>
          <w:sz w:val="24"/>
          <w:szCs w:val="24"/>
        </w:rPr>
        <w:t xml:space="preserve">. The Anatomic stem </w:t>
      </w:r>
      <w:proofErr w:type="gramStart"/>
      <w:r w:rsidR="00665940" w:rsidRPr="00963989">
        <w:rPr>
          <w:rFonts w:ascii="Times New Roman" w:eastAsia="Times New Roman" w:hAnsi="Times New Roman" w:cs="Times New Roman"/>
          <w:color w:val="000000"/>
          <w:sz w:val="24"/>
          <w:szCs w:val="24"/>
        </w:rPr>
        <w:t xml:space="preserve">was </w:t>
      </w:r>
      <w:r w:rsidRPr="00963989">
        <w:rPr>
          <w:rFonts w:ascii="Times New Roman" w:eastAsia="Times New Roman" w:hAnsi="Times New Roman" w:cs="Times New Roman"/>
          <w:color w:val="000000"/>
          <w:sz w:val="24"/>
          <w:szCs w:val="24"/>
        </w:rPr>
        <w:t>designed</w:t>
      </w:r>
      <w:proofErr w:type="gramEnd"/>
      <w:r w:rsidRPr="00963989">
        <w:rPr>
          <w:rFonts w:ascii="Times New Roman" w:eastAsia="Times New Roman" w:hAnsi="Times New Roman" w:cs="Times New Roman"/>
          <w:color w:val="000000"/>
          <w:sz w:val="24"/>
          <w:szCs w:val="24"/>
        </w:rPr>
        <w:t xml:space="preserve"> using data </w:t>
      </w:r>
      <w:r w:rsidR="00665940" w:rsidRPr="00963989">
        <w:rPr>
          <w:rFonts w:ascii="Times New Roman" w:eastAsia="Times New Roman" w:hAnsi="Times New Roman" w:cs="Times New Roman"/>
          <w:color w:val="000000"/>
          <w:sz w:val="24"/>
          <w:szCs w:val="24"/>
        </w:rPr>
        <w:t xml:space="preserve">obtained from normal femora of cadavers. </w:t>
      </w:r>
      <w:proofErr w:type="spellStart"/>
      <w:r w:rsidR="00665940" w:rsidRPr="00963989">
        <w:rPr>
          <w:rFonts w:ascii="Times New Roman" w:eastAsia="Times New Roman" w:hAnsi="Times New Roman" w:cs="Times New Roman"/>
          <w:color w:val="000000"/>
          <w:sz w:val="24"/>
          <w:szCs w:val="24"/>
        </w:rPr>
        <w:t>Kaneuji</w:t>
      </w:r>
      <w:proofErr w:type="spellEnd"/>
      <w:r w:rsidR="00665940" w:rsidRPr="00963989">
        <w:rPr>
          <w:rFonts w:ascii="Times New Roman" w:eastAsia="Times New Roman" w:hAnsi="Times New Roman" w:cs="Times New Roman"/>
          <w:color w:val="000000"/>
          <w:sz w:val="24"/>
          <w:szCs w:val="24"/>
        </w:rPr>
        <w:t xml:space="preserve"> et al. [</w:t>
      </w:r>
      <w:hyperlink r:id="rId36" w:anchor="B13" w:history="1">
        <w:r w:rsidR="00665940" w:rsidRPr="00963989">
          <w:rPr>
            <w:rFonts w:ascii="Times New Roman" w:eastAsia="Times New Roman" w:hAnsi="Times New Roman" w:cs="Times New Roman"/>
            <w:color w:val="418B34"/>
            <w:sz w:val="24"/>
            <w:szCs w:val="24"/>
            <w:bdr w:val="none" w:sz="0" w:space="0" w:color="auto" w:frame="1"/>
          </w:rPr>
          <w:t>13</w:t>
        </w:r>
      </w:hyperlink>
      <w:r w:rsidR="00665940" w:rsidRPr="00963989">
        <w:rPr>
          <w:rFonts w:ascii="Times New Roman" w:eastAsia="Times New Roman" w:hAnsi="Times New Roman" w:cs="Times New Roman"/>
          <w:color w:val="000000"/>
          <w:sz w:val="24"/>
          <w:szCs w:val="24"/>
        </w:rPr>
        <w:t xml:space="preserve">] studied the three-dimensional morphology of the femur </w:t>
      </w:r>
      <w:r w:rsidRPr="00963989">
        <w:rPr>
          <w:rFonts w:ascii="Times New Roman" w:eastAsia="Times New Roman" w:hAnsi="Times New Roman" w:cs="Times New Roman"/>
          <w:color w:val="000000"/>
          <w:sz w:val="24"/>
          <w:szCs w:val="24"/>
        </w:rPr>
        <w:t xml:space="preserve">in </w:t>
      </w:r>
      <w:r w:rsidR="00665940" w:rsidRPr="00963989">
        <w:rPr>
          <w:rFonts w:ascii="Times New Roman" w:eastAsia="Times New Roman" w:hAnsi="Times New Roman" w:cs="Times New Roman"/>
          <w:color w:val="000000"/>
          <w:sz w:val="24"/>
          <w:szCs w:val="24"/>
        </w:rPr>
        <w:t>113 hips with osteoarthritis and 36 normal hips in Japanese</w:t>
      </w:r>
      <w:r w:rsidR="00F61708" w:rsidRPr="00963989">
        <w:rPr>
          <w:rFonts w:ascii="Times New Roman" w:eastAsia="Times New Roman" w:hAnsi="Times New Roman" w:cs="Times New Roman"/>
          <w:color w:val="000000"/>
          <w:sz w:val="24"/>
          <w:szCs w:val="24"/>
        </w:rPr>
        <w:t xml:space="preserve"> individuals</w:t>
      </w:r>
      <w:r w:rsidR="00665940" w:rsidRPr="00963989">
        <w:rPr>
          <w:rFonts w:ascii="Times New Roman" w:eastAsia="Times New Roman" w:hAnsi="Times New Roman" w:cs="Times New Roman"/>
          <w:color w:val="000000"/>
          <w:sz w:val="24"/>
          <w:szCs w:val="24"/>
        </w:rPr>
        <w:t xml:space="preserve">. </w:t>
      </w:r>
      <w:r w:rsidR="00F61708" w:rsidRPr="00963989">
        <w:rPr>
          <w:rFonts w:ascii="Times New Roman" w:eastAsia="Times New Roman" w:hAnsi="Times New Roman" w:cs="Times New Roman"/>
          <w:color w:val="000000"/>
          <w:sz w:val="24"/>
          <w:szCs w:val="24"/>
        </w:rPr>
        <w:t>T</w:t>
      </w:r>
      <w:r w:rsidR="00665940" w:rsidRPr="00963989">
        <w:rPr>
          <w:rFonts w:ascii="Times New Roman" w:eastAsia="Times New Roman" w:hAnsi="Times New Roman" w:cs="Times New Roman"/>
          <w:color w:val="000000"/>
          <w:sz w:val="24"/>
          <w:szCs w:val="24"/>
        </w:rPr>
        <w:t>heir study</w:t>
      </w:r>
      <w:r w:rsidR="00F61708" w:rsidRPr="00963989">
        <w:rPr>
          <w:rFonts w:ascii="Times New Roman" w:eastAsia="Times New Roman" w:hAnsi="Times New Roman" w:cs="Times New Roman"/>
          <w:color w:val="000000"/>
          <w:sz w:val="24"/>
          <w:szCs w:val="24"/>
        </w:rPr>
        <w:t xml:space="preserve"> classified </w:t>
      </w:r>
      <w:r w:rsidR="00665940" w:rsidRPr="00963989">
        <w:rPr>
          <w:rFonts w:ascii="Times New Roman" w:eastAsia="Times New Roman" w:hAnsi="Times New Roman" w:cs="Times New Roman"/>
          <w:color w:val="000000"/>
          <w:sz w:val="24"/>
          <w:szCs w:val="24"/>
        </w:rPr>
        <w:t>the femoral canal into three types</w:t>
      </w:r>
      <w:r w:rsidR="00F61708" w:rsidRPr="00963989">
        <w:rPr>
          <w:rFonts w:ascii="Times New Roman" w:eastAsia="Times New Roman" w:hAnsi="Times New Roman" w:cs="Times New Roman"/>
          <w:color w:val="000000"/>
          <w:sz w:val="24"/>
          <w:szCs w:val="24"/>
        </w:rPr>
        <w:t>;</w:t>
      </w:r>
      <w:r w:rsidR="00665940" w:rsidRPr="00963989">
        <w:rPr>
          <w:rFonts w:ascii="Times New Roman" w:eastAsia="Times New Roman" w:hAnsi="Times New Roman" w:cs="Times New Roman"/>
          <w:color w:val="000000"/>
          <w:sz w:val="24"/>
          <w:szCs w:val="24"/>
        </w:rPr>
        <w:t xml:space="preserve"> the standard type accounted for 89</w:t>
      </w:r>
      <w:r w:rsidR="004D1F22" w:rsidRPr="00963989">
        <w:rPr>
          <w:rFonts w:ascii="Times New Roman" w:eastAsia="Times New Roman" w:hAnsi="Times New Roman" w:cs="Times New Roman"/>
          <w:color w:val="000000"/>
          <w:sz w:val="24"/>
          <w:szCs w:val="24"/>
        </w:rPr>
        <w:t xml:space="preserve"> %</w:t>
      </w:r>
      <w:r w:rsidR="00665940" w:rsidRPr="00963989">
        <w:rPr>
          <w:rFonts w:ascii="Times New Roman" w:eastAsia="Times New Roman" w:hAnsi="Times New Roman" w:cs="Times New Roman"/>
          <w:color w:val="000000"/>
          <w:sz w:val="24"/>
          <w:szCs w:val="24"/>
        </w:rPr>
        <w:t xml:space="preserve"> of the normal hips </w:t>
      </w:r>
      <w:r w:rsidR="00F61708" w:rsidRPr="00963989">
        <w:rPr>
          <w:rFonts w:ascii="Times New Roman" w:eastAsia="Times New Roman" w:hAnsi="Times New Roman" w:cs="Times New Roman"/>
          <w:color w:val="000000"/>
          <w:sz w:val="24"/>
          <w:szCs w:val="24"/>
        </w:rPr>
        <w:t xml:space="preserve">but </w:t>
      </w:r>
      <w:r w:rsidR="00665940" w:rsidRPr="00963989">
        <w:rPr>
          <w:rFonts w:ascii="Times New Roman" w:eastAsia="Times New Roman" w:hAnsi="Times New Roman" w:cs="Times New Roman"/>
          <w:color w:val="000000"/>
          <w:sz w:val="24"/>
          <w:szCs w:val="24"/>
        </w:rPr>
        <w:t>only 42</w:t>
      </w:r>
      <w:r w:rsidR="004D1F22" w:rsidRPr="00963989">
        <w:rPr>
          <w:rFonts w:ascii="Times New Roman" w:eastAsia="Times New Roman" w:hAnsi="Times New Roman" w:cs="Times New Roman"/>
          <w:color w:val="000000"/>
          <w:sz w:val="24"/>
          <w:szCs w:val="24"/>
        </w:rPr>
        <w:t xml:space="preserve"> %</w:t>
      </w:r>
      <w:r w:rsidR="00665940" w:rsidRPr="00963989">
        <w:rPr>
          <w:rFonts w:ascii="Times New Roman" w:eastAsia="Times New Roman" w:hAnsi="Times New Roman" w:cs="Times New Roman"/>
          <w:color w:val="000000"/>
          <w:sz w:val="24"/>
          <w:szCs w:val="24"/>
        </w:rPr>
        <w:t xml:space="preserve"> of the hips with osteoarthritis. In our study, 117 hips out of 137 hips </w:t>
      </w:r>
      <w:proofErr w:type="gramStart"/>
      <w:r w:rsidR="00F61708" w:rsidRPr="00963989">
        <w:rPr>
          <w:rFonts w:ascii="Times New Roman" w:eastAsia="Times New Roman" w:hAnsi="Times New Roman" w:cs="Times New Roman"/>
          <w:color w:val="000000"/>
          <w:sz w:val="24"/>
          <w:szCs w:val="24"/>
        </w:rPr>
        <w:t>were</w:t>
      </w:r>
      <w:r w:rsidR="00665940" w:rsidRPr="00963989">
        <w:rPr>
          <w:rFonts w:ascii="Times New Roman" w:eastAsia="Times New Roman" w:hAnsi="Times New Roman" w:cs="Times New Roman"/>
          <w:color w:val="000000"/>
          <w:sz w:val="24"/>
          <w:szCs w:val="24"/>
        </w:rPr>
        <w:t xml:space="preserve"> diagnosed</w:t>
      </w:r>
      <w:proofErr w:type="gramEnd"/>
      <w:r w:rsidR="00665940" w:rsidRPr="00963989">
        <w:rPr>
          <w:rFonts w:ascii="Times New Roman" w:eastAsia="Times New Roman" w:hAnsi="Times New Roman" w:cs="Times New Roman"/>
          <w:color w:val="000000"/>
          <w:sz w:val="24"/>
          <w:szCs w:val="24"/>
        </w:rPr>
        <w:t xml:space="preserve"> as having osteoarthritis. The difference </w:t>
      </w:r>
      <w:r w:rsidR="00F61708" w:rsidRPr="00963989">
        <w:rPr>
          <w:rFonts w:ascii="Times New Roman" w:eastAsia="Times New Roman" w:hAnsi="Times New Roman" w:cs="Times New Roman"/>
          <w:color w:val="000000"/>
          <w:sz w:val="24"/>
          <w:szCs w:val="24"/>
        </w:rPr>
        <w:t xml:space="preserve">in </w:t>
      </w:r>
      <w:r w:rsidR="00665940" w:rsidRPr="00963989">
        <w:rPr>
          <w:rFonts w:ascii="Times New Roman" w:eastAsia="Times New Roman" w:hAnsi="Times New Roman" w:cs="Times New Roman"/>
          <w:color w:val="000000"/>
          <w:sz w:val="24"/>
          <w:szCs w:val="24"/>
        </w:rPr>
        <w:t>femoral configuration between normal and osteoarthriti</w:t>
      </w:r>
      <w:r w:rsidR="00F61708" w:rsidRPr="00963989">
        <w:rPr>
          <w:rFonts w:ascii="Times New Roman" w:eastAsia="Times New Roman" w:hAnsi="Times New Roman" w:cs="Times New Roman"/>
          <w:color w:val="000000"/>
          <w:sz w:val="24"/>
          <w:szCs w:val="24"/>
        </w:rPr>
        <w:t>c</w:t>
      </w:r>
      <w:r w:rsidR="00665940" w:rsidRPr="00963989">
        <w:rPr>
          <w:rFonts w:ascii="Times New Roman" w:eastAsia="Times New Roman" w:hAnsi="Times New Roman" w:cs="Times New Roman"/>
          <w:color w:val="000000"/>
          <w:sz w:val="24"/>
          <w:szCs w:val="24"/>
        </w:rPr>
        <w:t xml:space="preserve"> hip</w:t>
      </w:r>
      <w:r w:rsidR="00F61708" w:rsidRPr="00963989">
        <w:rPr>
          <w:rFonts w:ascii="Times New Roman" w:eastAsia="Times New Roman" w:hAnsi="Times New Roman" w:cs="Times New Roman"/>
          <w:color w:val="000000"/>
          <w:sz w:val="24"/>
          <w:szCs w:val="24"/>
        </w:rPr>
        <w:t>s</w:t>
      </w:r>
      <w:r w:rsidR="00665940" w:rsidRPr="00963989">
        <w:rPr>
          <w:rFonts w:ascii="Times New Roman" w:eastAsia="Times New Roman" w:hAnsi="Times New Roman" w:cs="Times New Roman"/>
          <w:color w:val="000000"/>
          <w:sz w:val="24"/>
          <w:szCs w:val="24"/>
        </w:rPr>
        <w:t xml:space="preserve"> </w:t>
      </w:r>
      <w:r w:rsidR="00F61708" w:rsidRPr="00963989">
        <w:rPr>
          <w:rFonts w:ascii="Times New Roman" w:eastAsia="Times New Roman" w:hAnsi="Times New Roman" w:cs="Times New Roman"/>
          <w:color w:val="000000"/>
          <w:sz w:val="24"/>
          <w:szCs w:val="24"/>
        </w:rPr>
        <w:t>c</w:t>
      </w:r>
      <w:r w:rsidR="00665940" w:rsidRPr="00963989">
        <w:rPr>
          <w:rFonts w:ascii="Times New Roman" w:eastAsia="Times New Roman" w:hAnsi="Times New Roman" w:cs="Times New Roman"/>
          <w:color w:val="000000"/>
          <w:sz w:val="24"/>
          <w:szCs w:val="24"/>
        </w:rPr>
        <w:t xml:space="preserve">ould be one of the reasons for </w:t>
      </w:r>
      <w:r w:rsidR="00F61708" w:rsidRPr="00963989">
        <w:rPr>
          <w:rFonts w:ascii="Times New Roman" w:eastAsia="Times New Roman" w:hAnsi="Times New Roman" w:cs="Times New Roman"/>
          <w:color w:val="000000"/>
          <w:sz w:val="24"/>
          <w:szCs w:val="24"/>
        </w:rPr>
        <w:t xml:space="preserve">the high incidence of </w:t>
      </w:r>
      <w:r w:rsidR="00665940" w:rsidRPr="00963989">
        <w:rPr>
          <w:rFonts w:ascii="Times New Roman" w:eastAsia="Times New Roman" w:hAnsi="Times New Roman" w:cs="Times New Roman"/>
          <w:color w:val="000000"/>
          <w:sz w:val="24"/>
          <w:szCs w:val="24"/>
        </w:rPr>
        <w:t xml:space="preserve">poor metaphyseal fit. The </w:t>
      </w:r>
      <w:r w:rsidR="00F61708" w:rsidRPr="00963989">
        <w:rPr>
          <w:rFonts w:ascii="Times New Roman" w:eastAsia="Times New Roman" w:hAnsi="Times New Roman" w:cs="Times New Roman"/>
          <w:color w:val="000000"/>
          <w:sz w:val="24"/>
          <w:szCs w:val="24"/>
        </w:rPr>
        <w:t xml:space="preserve">use of an </w:t>
      </w:r>
      <w:r w:rsidR="00665940" w:rsidRPr="00963989">
        <w:rPr>
          <w:rFonts w:ascii="Times New Roman" w:eastAsia="Times New Roman" w:hAnsi="Times New Roman" w:cs="Times New Roman"/>
          <w:color w:val="000000"/>
          <w:sz w:val="24"/>
          <w:szCs w:val="24"/>
        </w:rPr>
        <w:t xml:space="preserve">undersized stem </w:t>
      </w:r>
      <w:r w:rsidR="00F61708" w:rsidRPr="00963989">
        <w:rPr>
          <w:rFonts w:ascii="Times New Roman" w:eastAsia="Times New Roman" w:hAnsi="Times New Roman" w:cs="Times New Roman"/>
          <w:color w:val="000000"/>
          <w:sz w:val="24"/>
          <w:szCs w:val="24"/>
        </w:rPr>
        <w:t xml:space="preserve">(Figure </w:t>
      </w:r>
      <w:hyperlink r:id="rId37" w:tgtFrame="_blank" w:history="1">
        <w:r w:rsidR="00F61708" w:rsidRPr="00963989">
          <w:rPr>
            <w:rFonts w:ascii="Times New Roman" w:eastAsia="Times New Roman" w:hAnsi="Times New Roman" w:cs="Times New Roman"/>
            <w:color w:val="418B34"/>
            <w:sz w:val="24"/>
            <w:szCs w:val="24"/>
            <w:bdr w:val="none" w:sz="0" w:space="0" w:color="auto" w:frame="1"/>
          </w:rPr>
          <w:t>4</w:t>
        </w:r>
      </w:hyperlink>
      <w:r w:rsidR="00F61708" w:rsidRPr="00963989">
        <w:rPr>
          <w:rFonts w:ascii="Times New Roman" w:eastAsia="Times New Roman" w:hAnsi="Times New Roman" w:cs="Times New Roman"/>
          <w:color w:val="000000"/>
          <w:sz w:val="24"/>
          <w:szCs w:val="24"/>
        </w:rPr>
        <w:t xml:space="preserve">) can </w:t>
      </w:r>
      <w:r w:rsidR="00665940" w:rsidRPr="00963989">
        <w:rPr>
          <w:rFonts w:ascii="Times New Roman" w:eastAsia="Times New Roman" w:hAnsi="Times New Roman" w:cs="Times New Roman"/>
          <w:color w:val="000000"/>
          <w:sz w:val="24"/>
          <w:szCs w:val="24"/>
        </w:rPr>
        <w:t xml:space="preserve">also </w:t>
      </w:r>
      <w:r w:rsidR="00F61708" w:rsidRPr="00963989">
        <w:rPr>
          <w:rFonts w:ascii="Times New Roman" w:eastAsia="Times New Roman" w:hAnsi="Times New Roman" w:cs="Times New Roman"/>
          <w:color w:val="000000"/>
          <w:sz w:val="24"/>
          <w:szCs w:val="24"/>
        </w:rPr>
        <w:t>result in</w:t>
      </w:r>
      <w:r w:rsidR="00665940" w:rsidRPr="00963989">
        <w:rPr>
          <w:rFonts w:ascii="Times New Roman" w:eastAsia="Times New Roman" w:hAnsi="Times New Roman" w:cs="Times New Roman"/>
          <w:color w:val="000000"/>
          <w:sz w:val="24"/>
          <w:szCs w:val="24"/>
        </w:rPr>
        <w:t xml:space="preserve"> poor metaphyseal fit. However, no other stem</w:t>
      </w:r>
      <w:r w:rsidR="00F61708" w:rsidRPr="00963989">
        <w:rPr>
          <w:rFonts w:ascii="Times New Roman" w:eastAsia="Times New Roman" w:hAnsi="Times New Roman" w:cs="Times New Roman"/>
          <w:color w:val="000000"/>
          <w:sz w:val="24"/>
          <w:szCs w:val="24"/>
        </w:rPr>
        <w:t>s</w:t>
      </w:r>
      <w:r w:rsidR="00665940" w:rsidRPr="00963989">
        <w:rPr>
          <w:rFonts w:ascii="Times New Roman" w:eastAsia="Times New Roman" w:hAnsi="Times New Roman" w:cs="Times New Roman"/>
          <w:color w:val="000000"/>
          <w:sz w:val="24"/>
          <w:szCs w:val="24"/>
        </w:rPr>
        <w:t xml:space="preserve"> w</w:t>
      </w:r>
      <w:r w:rsidR="00F61708" w:rsidRPr="00963989">
        <w:rPr>
          <w:rFonts w:ascii="Times New Roman" w:eastAsia="Times New Roman" w:hAnsi="Times New Roman" w:cs="Times New Roman"/>
          <w:color w:val="000000"/>
          <w:sz w:val="24"/>
          <w:szCs w:val="24"/>
        </w:rPr>
        <w:t>ere</w:t>
      </w:r>
      <w:r w:rsidR="00665940" w:rsidRPr="00963989">
        <w:rPr>
          <w:rFonts w:ascii="Times New Roman" w:eastAsia="Times New Roman" w:hAnsi="Times New Roman" w:cs="Times New Roman"/>
          <w:color w:val="000000"/>
          <w:sz w:val="24"/>
          <w:szCs w:val="24"/>
        </w:rPr>
        <w:t xml:space="preserve"> undersized </w:t>
      </w:r>
      <w:r w:rsidR="00F61708" w:rsidRPr="00963989">
        <w:rPr>
          <w:rFonts w:ascii="Times New Roman" w:eastAsia="Times New Roman" w:hAnsi="Times New Roman" w:cs="Times New Roman"/>
          <w:color w:val="000000"/>
          <w:sz w:val="24"/>
          <w:szCs w:val="24"/>
        </w:rPr>
        <w:t>or</w:t>
      </w:r>
      <w:r w:rsidR="00665940" w:rsidRPr="00963989">
        <w:rPr>
          <w:rFonts w:ascii="Times New Roman" w:eastAsia="Times New Roman" w:hAnsi="Times New Roman" w:cs="Times New Roman"/>
          <w:color w:val="000000"/>
          <w:sz w:val="24"/>
          <w:szCs w:val="24"/>
        </w:rPr>
        <w:t xml:space="preserve"> showed loosening. Therefore, we </w:t>
      </w:r>
      <w:r w:rsidR="00F61708" w:rsidRPr="00963989">
        <w:rPr>
          <w:rFonts w:ascii="Times New Roman" w:eastAsia="Times New Roman" w:hAnsi="Times New Roman" w:cs="Times New Roman"/>
          <w:color w:val="000000"/>
          <w:sz w:val="24"/>
          <w:szCs w:val="24"/>
        </w:rPr>
        <w:t xml:space="preserve">conclude </w:t>
      </w:r>
      <w:r w:rsidR="00665940" w:rsidRPr="00963989">
        <w:rPr>
          <w:rFonts w:ascii="Times New Roman" w:eastAsia="Times New Roman" w:hAnsi="Times New Roman" w:cs="Times New Roman"/>
          <w:color w:val="000000"/>
          <w:sz w:val="24"/>
          <w:szCs w:val="24"/>
        </w:rPr>
        <w:t>that the usage of undersized stem</w:t>
      </w:r>
      <w:r w:rsidR="00F61708" w:rsidRPr="00963989">
        <w:rPr>
          <w:rFonts w:ascii="Times New Roman" w:eastAsia="Times New Roman" w:hAnsi="Times New Roman" w:cs="Times New Roman"/>
          <w:color w:val="000000"/>
          <w:sz w:val="24"/>
          <w:szCs w:val="24"/>
        </w:rPr>
        <w:t>s</w:t>
      </w:r>
      <w:r w:rsidR="00665940" w:rsidRPr="00963989">
        <w:rPr>
          <w:rFonts w:ascii="Times New Roman" w:eastAsia="Times New Roman" w:hAnsi="Times New Roman" w:cs="Times New Roman"/>
          <w:color w:val="000000"/>
          <w:sz w:val="24"/>
          <w:szCs w:val="24"/>
        </w:rPr>
        <w:t xml:space="preserve"> was not the main reason </w:t>
      </w:r>
      <w:r w:rsidR="00F61708" w:rsidRPr="00963989">
        <w:rPr>
          <w:rFonts w:ascii="Times New Roman" w:eastAsia="Times New Roman" w:hAnsi="Times New Roman" w:cs="Times New Roman"/>
          <w:color w:val="000000"/>
          <w:sz w:val="24"/>
          <w:szCs w:val="24"/>
        </w:rPr>
        <w:t xml:space="preserve">for </w:t>
      </w:r>
      <w:r w:rsidR="00665940" w:rsidRPr="00963989">
        <w:rPr>
          <w:rFonts w:ascii="Times New Roman" w:eastAsia="Times New Roman" w:hAnsi="Times New Roman" w:cs="Times New Roman"/>
          <w:color w:val="000000"/>
          <w:sz w:val="24"/>
          <w:szCs w:val="24"/>
        </w:rPr>
        <w:t>poor metaphyseal fit.</w:t>
      </w:r>
    </w:p>
    <w:p w14:paraId="2CED52CB" w14:textId="462F55DA" w:rsidR="00665940" w:rsidRPr="00963989" w:rsidRDefault="00665940" w:rsidP="00665940">
      <w:pPr>
        <w:shd w:val="clear" w:color="auto" w:fill="FFFFFF"/>
        <w:spacing w:before="180" w:after="180" w:line="300" w:lineRule="atLeast"/>
        <w:jc w:val="both"/>
        <w:rPr>
          <w:rFonts w:ascii="Times New Roman" w:eastAsia="Times New Roman" w:hAnsi="Times New Roman" w:cs="Times New Roman"/>
          <w:color w:val="000000"/>
          <w:sz w:val="24"/>
          <w:szCs w:val="24"/>
        </w:rPr>
      </w:pPr>
      <w:del w:id="256" w:author="Author">
        <w:r w:rsidRPr="00963989">
          <w:rPr>
            <w:rFonts w:ascii="Times New Roman" w:eastAsia="Times New Roman" w:hAnsi="Times New Roman" w:cs="Times New Roman"/>
            <w:color w:val="000000"/>
            <w:sz w:val="24"/>
            <w:szCs w:val="24"/>
          </w:rPr>
          <w:lastRenderedPageBreak/>
          <w:delText>Limitations of this</w:delText>
        </w:r>
      </w:del>
      <w:ins w:id="257" w:author="Author">
        <w:r w:rsidR="00F61708" w:rsidRPr="00963989">
          <w:rPr>
            <w:rFonts w:ascii="Times New Roman" w:eastAsia="Times New Roman" w:hAnsi="Times New Roman" w:cs="Times New Roman"/>
            <w:color w:val="000000"/>
            <w:sz w:val="24"/>
            <w:szCs w:val="24"/>
          </w:rPr>
          <w:t>Th</w:t>
        </w:r>
        <w:r w:rsidR="00BD22A3" w:rsidRPr="00963989">
          <w:rPr>
            <w:rFonts w:ascii="Times New Roman" w:eastAsia="Times New Roman" w:hAnsi="Times New Roman" w:cs="Times New Roman"/>
            <w:color w:val="000000"/>
            <w:sz w:val="24"/>
            <w:szCs w:val="24"/>
          </w:rPr>
          <w:t>e present</w:t>
        </w:r>
      </w:ins>
      <w:r w:rsidR="00F61708" w:rsidRPr="00963989">
        <w:rPr>
          <w:rFonts w:ascii="Times New Roman" w:eastAsia="Times New Roman" w:hAnsi="Times New Roman" w:cs="Times New Roman"/>
          <w:color w:val="000000"/>
          <w:sz w:val="24"/>
          <w:szCs w:val="24"/>
        </w:rPr>
        <w:t xml:space="preserve"> study </w:t>
      </w:r>
      <w:del w:id="258" w:author="Author">
        <w:r w:rsidRPr="00963989">
          <w:rPr>
            <w:rFonts w:ascii="Times New Roman" w:eastAsia="Times New Roman" w:hAnsi="Times New Roman" w:cs="Times New Roman"/>
            <w:color w:val="000000"/>
            <w:sz w:val="24"/>
            <w:szCs w:val="24"/>
          </w:rPr>
          <w:delText>should be discussed</w:delText>
        </w:r>
      </w:del>
      <w:ins w:id="259" w:author="Author">
        <w:r w:rsidR="00F61708" w:rsidRPr="00963989">
          <w:rPr>
            <w:rFonts w:ascii="Times New Roman" w:eastAsia="Times New Roman" w:hAnsi="Times New Roman" w:cs="Times New Roman"/>
            <w:color w:val="000000"/>
            <w:sz w:val="24"/>
            <w:szCs w:val="24"/>
          </w:rPr>
          <w:t>ha</w:t>
        </w:r>
        <w:r w:rsidR="00CD290D">
          <w:rPr>
            <w:rFonts w:ascii="Times New Roman" w:eastAsia="Times New Roman" w:hAnsi="Times New Roman" w:cs="Times New Roman"/>
            <w:color w:val="000000"/>
            <w:sz w:val="24"/>
            <w:szCs w:val="24"/>
          </w:rPr>
          <w:t>s</w:t>
        </w:r>
        <w:del w:id="260" w:author="Author">
          <w:r w:rsidR="00F61708" w:rsidRPr="00963989" w:rsidDel="00CD290D">
            <w:rPr>
              <w:rFonts w:ascii="Times New Roman" w:eastAsia="Times New Roman" w:hAnsi="Times New Roman" w:cs="Times New Roman"/>
              <w:color w:val="000000"/>
              <w:sz w:val="24"/>
              <w:szCs w:val="24"/>
            </w:rPr>
            <w:delText>d</w:delText>
          </w:r>
        </w:del>
        <w:r w:rsidR="00F61708" w:rsidRPr="00963989">
          <w:rPr>
            <w:rFonts w:ascii="Times New Roman" w:eastAsia="Times New Roman" w:hAnsi="Times New Roman" w:cs="Times New Roman"/>
            <w:color w:val="000000"/>
            <w:sz w:val="24"/>
            <w:szCs w:val="24"/>
          </w:rPr>
          <w:t xml:space="preserve"> several l</w:t>
        </w:r>
        <w:r w:rsidRPr="00963989">
          <w:rPr>
            <w:rFonts w:ascii="Times New Roman" w:eastAsia="Times New Roman" w:hAnsi="Times New Roman" w:cs="Times New Roman"/>
            <w:color w:val="000000"/>
            <w:sz w:val="24"/>
            <w:szCs w:val="24"/>
          </w:rPr>
          <w:t>imitations</w:t>
        </w:r>
      </w:ins>
      <w:r w:rsidRPr="00963989">
        <w:rPr>
          <w:rFonts w:ascii="Times New Roman" w:eastAsia="Times New Roman" w:hAnsi="Times New Roman" w:cs="Times New Roman"/>
          <w:color w:val="000000"/>
          <w:sz w:val="24"/>
          <w:szCs w:val="24"/>
        </w:rPr>
        <w:t>.</w:t>
      </w:r>
      <w:r w:rsidR="00F61708" w:rsidRPr="00963989">
        <w:rPr>
          <w:rFonts w:ascii="Times New Roman" w:eastAsia="Times New Roman" w:hAnsi="Times New Roman" w:cs="Times New Roman"/>
          <w:color w:val="000000"/>
          <w:sz w:val="24"/>
          <w:szCs w:val="24"/>
        </w:rPr>
        <w:t xml:space="preserve"> First, t</w:t>
      </w:r>
      <w:r w:rsidRPr="00963989">
        <w:rPr>
          <w:rFonts w:ascii="Times New Roman" w:eastAsia="Times New Roman" w:hAnsi="Times New Roman" w:cs="Times New Roman"/>
          <w:color w:val="000000"/>
          <w:sz w:val="24"/>
          <w:szCs w:val="24"/>
        </w:rPr>
        <w:t xml:space="preserve">he metaphyseal fit </w:t>
      </w:r>
      <w:proofErr w:type="gramStart"/>
      <w:r w:rsidRPr="00963989">
        <w:rPr>
          <w:rFonts w:ascii="Times New Roman" w:eastAsia="Times New Roman" w:hAnsi="Times New Roman" w:cs="Times New Roman"/>
          <w:color w:val="000000"/>
          <w:sz w:val="24"/>
          <w:szCs w:val="24"/>
        </w:rPr>
        <w:t>was evaluated</w:t>
      </w:r>
      <w:proofErr w:type="gramEnd"/>
      <w:r w:rsidRPr="00963989">
        <w:rPr>
          <w:rFonts w:ascii="Times New Roman" w:eastAsia="Times New Roman" w:hAnsi="Times New Roman" w:cs="Times New Roman"/>
          <w:color w:val="000000"/>
          <w:sz w:val="24"/>
          <w:szCs w:val="24"/>
        </w:rPr>
        <w:t xml:space="preserve"> </w:t>
      </w:r>
      <w:r w:rsidR="00F61708" w:rsidRPr="00963989">
        <w:rPr>
          <w:rFonts w:ascii="Times New Roman" w:eastAsia="Times New Roman" w:hAnsi="Times New Roman" w:cs="Times New Roman"/>
          <w:color w:val="000000"/>
          <w:sz w:val="24"/>
          <w:szCs w:val="24"/>
        </w:rPr>
        <w:t>from</w:t>
      </w:r>
      <w:r w:rsidRPr="00963989">
        <w:rPr>
          <w:rFonts w:ascii="Times New Roman" w:eastAsia="Times New Roman" w:hAnsi="Times New Roman" w:cs="Times New Roman"/>
          <w:color w:val="000000"/>
          <w:sz w:val="24"/>
          <w:szCs w:val="24"/>
        </w:rPr>
        <w:t xml:space="preserve"> AP radiographs. Three-dimensional analysis using CT scan would be more precise and is supposed to show lower rates of good</w:t>
      </w:r>
      <w:r w:rsidR="00282E4F" w:rsidRPr="00963989">
        <w:rPr>
          <w:rFonts w:ascii="Times New Roman" w:eastAsia="Times New Roman" w:hAnsi="Times New Roman" w:cs="Times New Roman"/>
          <w:color w:val="000000"/>
          <w:sz w:val="24"/>
          <w:szCs w:val="24"/>
        </w:rPr>
        <w:t xml:space="preserve"> fit</w:t>
      </w:r>
      <w:r w:rsidRPr="00963989">
        <w:rPr>
          <w:rFonts w:ascii="Times New Roman" w:eastAsia="Times New Roman" w:hAnsi="Times New Roman" w:cs="Times New Roman"/>
          <w:color w:val="000000"/>
          <w:sz w:val="24"/>
          <w:szCs w:val="24"/>
        </w:rPr>
        <w:t>. S</w:t>
      </w:r>
      <w:r w:rsidR="00F61708" w:rsidRPr="00963989">
        <w:rPr>
          <w:rFonts w:ascii="Times New Roman" w:eastAsia="Times New Roman" w:hAnsi="Times New Roman" w:cs="Times New Roman"/>
          <w:color w:val="000000"/>
          <w:sz w:val="24"/>
          <w:szCs w:val="24"/>
        </w:rPr>
        <w:t>econd, because</w:t>
      </w:r>
      <w:r w:rsidRPr="00963989">
        <w:rPr>
          <w:rFonts w:ascii="Times New Roman" w:eastAsia="Times New Roman" w:hAnsi="Times New Roman" w:cs="Times New Roman"/>
          <w:color w:val="000000"/>
          <w:sz w:val="24"/>
          <w:szCs w:val="24"/>
        </w:rPr>
        <w:t xml:space="preserve"> the mean follow</w:t>
      </w:r>
      <w:r w:rsidR="00F61708" w:rsidRPr="00963989">
        <w:rPr>
          <w:rFonts w:ascii="Times New Roman" w:eastAsia="Times New Roman" w:hAnsi="Times New Roman" w:cs="Times New Roman"/>
          <w:color w:val="000000"/>
          <w:sz w:val="24"/>
          <w:szCs w:val="24"/>
        </w:rPr>
        <w:t>-</w:t>
      </w:r>
      <w:r w:rsidRPr="00963989">
        <w:rPr>
          <w:rFonts w:ascii="Times New Roman" w:eastAsia="Times New Roman" w:hAnsi="Times New Roman" w:cs="Times New Roman"/>
          <w:color w:val="000000"/>
          <w:sz w:val="24"/>
          <w:szCs w:val="24"/>
        </w:rPr>
        <w:t xml:space="preserve">up of our study was 9.7 years, </w:t>
      </w:r>
      <w:r w:rsidR="00F61708" w:rsidRPr="00963989">
        <w:rPr>
          <w:rFonts w:ascii="Times New Roman" w:eastAsia="Times New Roman" w:hAnsi="Times New Roman" w:cs="Times New Roman"/>
          <w:color w:val="000000"/>
          <w:sz w:val="24"/>
          <w:szCs w:val="24"/>
        </w:rPr>
        <w:t>there may be</w:t>
      </w:r>
      <w:r w:rsidRPr="00963989">
        <w:rPr>
          <w:rFonts w:ascii="Times New Roman" w:eastAsia="Times New Roman" w:hAnsi="Times New Roman" w:cs="Times New Roman"/>
          <w:color w:val="000000"/>
          <w:sz w:val="24"/>
          <w:szCs w:val="24"/>
        </w:rPr>
        <w:t xml:space="preserve"> effects of metaphyseal fit </w:t>
      </w:r>
      <w:r w:rsidR="00F61708" w:rsidRPr="00963989">
        <w:rPr>
          <w:rFonts w:ascii="Times New Roman" w:eastAsia="Times New Roman" w:hAnsi="Times New Roman" w:cs="Times New Roman"/>
          <w:color w:val="000000"/>
          <w:sz w:val="24"/>
          <w:szCs w:val="24"/>
        </w:rPr>
        <w:t xml:space="preserve">that become apparent </w:t>
      </w:r>
      <w:r w:rsidRPr="00963989">
        <w:rPr>
          <w:rFonts w:ascii="Times New Roman" w:eastAsia="Times New Roman" w:hAnsi="Times New Roman" w:cs="Times New Roman"/>
          <w:color w:val="000000"/>
          <w:sz w:val="24"/>
          <w:szCs w:val="24"/>
        </w:rPr>
        <w:t xml:space="preserve">after longer </w:t>
      </w:r>
      <w:del w:id="261" w:author="Author">
        <w:r w:rsidR="00F61708" w:rsidRPr="00963989" w:rsidDel="00CD290D">
          <w:rPr>
            <w:rFonts w:ascii="Times New Roman" w:eastAsia="Times New Roman" w:hAnsi="Times New Roman" w:cs="Times New Roman"/>
            <w:color w:val="000000"/>
            <w:sz w:val="24"/>
            <w:szCs w:val="24"/>
          </w:rPr>
          <w:delText xml:space="preserve">time </w:delText>
        </w:r>
      </w:del>
      <w:r w:rsidR="00F61708" w:rsidRPr="00963989">
        <w:rPr>
          <w:rFonts w:ascii="Times New Roman" w:eastAsia="Times New Roman" w:hAnsi="Times New Roman" w:cs="Times New Roman"/>
          <w:color w:val="000000"/>
          <w:sz w:val="24"/>
          <w:szCs w:val="24"/>
        </w:rPr>
        <w:t>periods</w:t>
      </w:r>
      <w:ins w:id="262" w:author="Author">
        <w:r w:rsidR="00CD290D">
          <w:rPr>
            <w:rFonts w:ascii="Times New Roman" w:eastAsia="Times New Roman" w:hAnsi="Times New Roman" w:cs="Times New Roman"/>
            <w:color w:val="000000"/>
            <w:sz w:val="24"/>
            <w:szCs w:val="24"/>
          </w:rPr>
          <w:t>, and we were unable to</w:t>
        </w:r>
      </w:ins>
      <w:del w:id="263" w:author="Author">
        <w:r w:rsidR="00282E4F" w:rsidRPr="00963989" w:rsidDel="00CD290D">
          <w:rPr>
            <w:rFonts w:ascii="Times New Roman" w:eastAsia="Times New Roman" w:hAnsi="Times New Roman" w:cs="Times New Roman"/>
            <w:color w:val="000000"/>
            <w:sz w:val="24"/>
            <w:szCs w:val="24"/>
          </w:rPr>
          <w:delText xml:space="preserve"> that were not</w:delText>
        </w:r>
      </w:del>
      <w:r w:rsidR="00282E4F" w:rsidRPr="00963989">
        <w:rPr>
          <w:rFonts w:ascii="Times New Roman" w:eastAsia="Times New Roman" w:hAnsi="Times New Roman" w:cs="Times New Roman"/>
          <w:color w:val="000000"/>
          <w:sz w:val="24"/>
          <w:szCs w:val="24"/>
        </w:rPr>
        <w:t xml:space="preserve"> observe</w:t>
      </w:r>
      <w:del w:id="264" w:author="Author">
        <w:r w:rsidR="00282E4F" w:rsidRPr="00963989" w:rsidDel="00CD290D">
          <w:rPr>
            <w:rFonts w:ascii="Times New Roman" w:eastAsia="Times New Roman" w:hAnsi="Times New Roman" w:cs="Times New Roman"/>
            <w:color w:val="000000"/>
            <w:sz w:val="24"/>
            <w:szCs w:val="24"/>
          </w:rPr>
          <w:delText>d</w:delText>
        </w:r>
      </w:del>
      <w:ins w:id="265" w:author="Author">
        <w:r w:rsidR="00CD290D">
          <w:rPr>
            <w:rFonts w:ascii="Times New Roman" w:eastAsia="Times New Roman" w:hAnsi="Times New Roman" w:cs="Times New Roman"/>
            <w:color w:val="000000"/>
            <w:sz w:val="24"/>
            <w:szCs w:val="24"/>
          </w:rPr>
          <w:t xml:space="preserve"> these</w:t>
        </w:r>
      </w:ins>
      <w:r w:rsidRPr="00963989">
        <w:rPr>
          <w:rFonts w:ascii="Times New Roman" w:eastAsia="Times New Roman" w:hAnsi="Times New Roman" w:cs="Times New Roman"/>
          <w:color w:val="000000"/>
          <w:sz w:val="24"/>
          <w:szCs w:val="24"/>
        </w:rPr>
        <w:t xml:space="preserve">. These points </w:t>
      </w:r>
      <w:r w:rsidR="006C204D" w:rsidRPr="00963989">
        <w:rPr>
          <w:rFonts w:ascii="Times New Roman" w:eastAsia="Times New Roman" w:hAnsi="Times New Roman" w:cs="Times New Roman"/>
          <w:color w:val="000000"/>
          <w:sz w:val="24"/>
          <w:szCs w:val="24"/>
        </w:rPr>
        <w:t xml:space="preserve">require </w:t>
      </w:r>
      <w:r w:rsidRPr="00963989">
        <w:rPr>
          <w:rFonts w:ascii="Times New Roman" w:eastAsia="Times New Roman" w:hAnsi="Times New Roman" w:cs="Times New Roman"/>
          <w:color w:val="000000"/>
          <w:sz w:val="24"/>
          <w:szCs w:val="24"/>
        </w:rPr>
        <w:t>further study.</w:t>
      </w:r>
    </w:p>
    <w:p w14:paraId="6E11D1C8" w14:textId="77777777" w:rsidR="007153EC" w:rsidRPr="00963989" w:rsidRDefault="007153EC" w:rsidP="007153EC">
      <w:pPr>
        <w:spacing w:after="75" w:line="360" w:lineRule="atLeast"/>
        <w:outlineLvl w:val="1"/>
        <w:rPr>
          <w:rFonts w:ascii="Times New Roman" w:eastAsia="Times New Roman" w:hAnsi="Times New Roman" w:cs="Times New Roman"/>
          <w:sz w:val="24"/>
          <w:szCs w:val="24"/>
        </w:rPr>
      </w:pPr>
    </w:p>
    <w:p w14:paraId="278E0506" w14:textId="3FAD152A" w:rsidR="00665940" w:rsidRPr="00963989" w:rsidRDefault="00665940" w:rsidP="007153EC">
      <w:pPr>
        <w:spacing w:after="75" w:line="360" w:lineRule="atLeast"/>
        <w:outlineLvl w:val="1"/>
        <w:rPr>
          <w:rFonts w:ascii="Times New Roman" w:eastAsia="Times New Roman" w:hAnsi="Times New Roman" w:cs="Times New Roman"/>
          <w:sz w:val="24"/>
          <w:szCs w:val="24"/>
        </w:rPr>
      </w:pPr>
      <w:r w:rsidRPr="00963989">
        <w:rPr>
          <w:rFonts w:ascii="Times New Roman" w:eastAsia="Times New Roman" w:hAnsi="Times New Roman" w:cs="Times New Roman"/>
          <w:sz w:val="24"/>
          <w:szCs w:val="24"/>
        </w:rPr>
        <w:t>5. Conclusions</w:t>
      </w:r>
    </w:p>
    <w:p w14:paraId="0E637167" w14:textId="183E91C6" w:rsidR="00665940" w:rsidRPr="00963989" w:rsidRDefault="00F61708" w:rsidP="00665940">
      <w:pPr>
        <w:shd w:val="clear" w:color="auto" w:fill="FFFFFF"/>
        <w:spacing w:before="180" w:after="180" w:line="300" w:lineRule="atLeast"/>
        <w:jc w:val="both"/>
        <w:rPr>
          <w:rFonts w:ascii="Times New Roman" w:eastAsia="Times New Roman" w:hAnsi="Times New Roman" w:cs="Times New Roman"/>
          <w:color w:val="000000"/>
          <w:sz w:val="24"/>
          <w:szCs w:val="24"/>
        </w:rPr>
      </w:pPr>
      <w:r w:rsidRPr="00963989">
        <w:rPr>
          <w:rFonts w:ascii="Times New Roman" w:eastAsia="Times New Roman" w:hAnsi="Times New Roman" w:cs="Times New Roman"/>
          <w:color w:val="000000"/>
          <w:sz w:val="24"/>
          <w:szCs w:val="24"/>
        </w:rPr>
        <w:t xml:space="preserve">Good </w:t>
      </w:r>
      <w:r w:rsidR="00665940" w:rsidRPr="00963989">
        <w:rPr>
          <w:rFonts w:ascii="Times New Roman" w:eastAsia="Times New Roman" w:hAnsi="Times New Roman" w:cs="Times New Roman"/>
          <w:color w:val="000000"/>
          <w:sz w:val="24"/>
          <w:szCs w:val="24"/>
        </w:rPr>
        <w:t xml:space="preserve">metaphyseal fit </w:t>
      </w:r>
      <w:proofErr w:type="gramStart"/>
      <w:r w:rsidR="00665940" w:rsidRPr="00963989">
        <w:rPr>
          <w:rFonts w:ascii="Times New Roman" w:eastAsia="Times New Roman" w:hAnsi="Times New Roman" w:cs="Times New Roman"/>
          <w:color w:val="000000"/>
          <w:sz w:val="24"/>
          <w:szCs w:val="24"/>
        </w:rPr>
        <w:t xml:space="preserve">was only </w:t>
      </w:r>
      <w:r w:rsidRPr="00963989">
        <w:rPr>
          <w:rFonts w:ascii="Times New Roman" w:eastAsia="Times New Roman" w:hAnsi="Times New Roman" w:cs="Times New Roman"/>
          <w:color w:val="000000"/>
          <w:sz w:val="24"/>
          <w:szCs w:val="24"/>
        </w:rPr>
        <w:t>observed</w:t>
      </w:r>
      <w:proofErr w:type="gramEnd"/>
      <w:r w:rsidRPr="00963989">
        <w:rPr>
          <w:rFonts w:ascii="Times New Roman" w:eastAsia="Times New Roman" w:hAnsi="Times New Roman" w:cs="Times New Roman"/>
          <w:color w:val="000000"/>
          <w:sz w:val="24"/>
          <w:szCs w:val="24"/>
        </w:rPr>
        <w:t xml:space="preserve"> </w:t>
      </w:r>
      <w:r w:rsidR="00665940" w:rsidRPr="00963989">
        <w:rPr>
          <w:rFonts w:ascii="Times New Roman" w:eastAsia="Times New Roman" w:hAnsi="Times New Roman" w:cs="Times New Roman"/>
          <w:color w:val="000000"/>
          <w:sz w:val="24"/>
          <w:szCs w:val="24"/>
        </w:rPr>
        <w:t xml:space="preserve">in about </w:t>
      </w:r>
      <w:commentRangeStart w:id="266"/>
      <w:r w:rsidR="00665940" w:rsidRPr="00963989">
        <w:rPr>
          <w:rFonts w:ascii="Times New Roman" w:eastAsia="Times New Roman" w:hAnsi="Times New Roman" w:cs="Times New Roman"/>
          <w:color w:val="000000"/>
          <w:sz w:val="24"/>
          <w:szCs w:val="24"/>
        </w:rPr>
        <w:t>60</w:t>
      </w:r>
      <w:r w:rsidR="004D1F22" w:rsidRPr="00963989">
        <w:rPr>
          <w:rFonts w:ascii="Times New Roman" w:eastAsia="Times New Roman" w:hAnsi="Times New Roman" w:cs="Times New Roman"/>
          <w:color w:val="000000"/>
          <w:sz w:val="24"/>
          <w:szCs w:val="24"/>
        </w:rPr>
        <w:t xml:space="preserve"> %</w:t>
      </w:r>
      <w:r w:rsidR="00665940" w:rsidRPr="00963989">
        <w:rPr>
          <w:rFonts w:ascii="Times New Roman" w:eastAsia="Times New Roman" w:hAnsi="Times New Roman" w:cs="Times New Roman"/>
          <w:color w:val="000000"/>
          <w:sz w:val="24"/>
          <w:szCs w:val="24"/>
        </w:rPr>
        <w:t xml:space="preserve"> of cases</w:t>
      </w:r>
      <w:commentRangeEnd w:id="266"/>
      <w:r w:rsidR="00814A7C" w:rsidRPr="00963989">
        <w:rPr>
          <w:rStyle w:val="CommentReference"/>
        </w:rPr>
        <w:commentReference w:id="266"/>
      </w:r>
      <w:r w:rsidR="00665940" w:rsidRPr="00963989">
        <w:rPr>
          <w:rFonts w:ascii="Times New Roman" w:eastAsia="Times New Roman" w:hAnsi="Times New Roman" w:cs="Times New Roman"/>
          <w:color w:val="000000"/>
          <w:sz w:val="24"/>
          <w:szCs w:val="24"/>
        </w:rPr>
        <w:t xml:space="preserve">, but </w:t>
      </w:r>
      <w:r w:rsidRPr="00963989">
        <w:rPr>
          <w:rFonts w:ascii="Times New Roman" w:eastAsia="Times New Roman" w:hAnsi="Times New Roman" w:cs="Times New Roman"/>
          <w:color w:val="000000"/>
          <w:sz w:val="24"/>
          <w:szCs w:val="24"/>
        </w:rPr>
        <w:t xml:space="preserve">the </w:t>
      </w:r>
      <w:r w:rsidR="00665940" w:rsidRPr="00963989">
        <w:rPr>
          <w:rFonts w:ascii="Times New Roman" w:eastAsia="Times New Roman" w:hAnsi="Times New Roman" w:cs="Times New Roman"/>
          <w:color w:val="000000"/>
          <w:sz w:val="24"/>
          <w:szCs w:val="24"/>
        </w:rPr>
        <w:t>10-year survival rate of the stem was 99</w:t>
      </w:r>
      <w:r w:rsidR="004D1F22" w:rsidRPr="00963989">
        <w:rPr>
          <w:rFonts w:ascii="Times New Roman" w:eastAsia="Times New Roman" w:hAnsi="Times New Roman" w:cs="Times New Roman"/>
          <w:color w:val="000000"/>
          <w:sz w:val="24"/>
          <w:szCs w:val="24"/>
        </w:rPr>
        <w:t xml:space="preserve"> %</w:t>
      </w:r>
      <w:r w:rsidR="00665940" w:rsidRPr="00963989">
        <w:rPr>
          <w:rFonts w:ascii="Times New Roman" w:eastAsia="Times New Roman" w:hAnsi="Times New Roman" w:cs="Times New Roman"/>
          <w:color w:val="000000"/>
          <w:sz w:val="24"/>
          <w:szCs w:val="24"/>
        </w:rPr>
        <w:t>. The biological fixation of the Anatomic Fiber Metal plus stem was stable at a mean follow</w:t>
      </w:r>
      <w:r w:rsidRPr="00963989">
        <w:rPr>
          <w:rFonts w:ascii="Times New Roman" w:eastAsia="Times New Roman" w:hAnsi="Times New Roman" w:cs="Times New Roman"/>
          <w:color w:val="000000"/>
          <w:sz w:val="24"/>
          <w:szCs w:val="24"/>
        </w:rPr>
        <w:t>-</w:t>
      </w:r>
      <w:r w:rsidR="00665940" w:rsidRPr="00963989">
        <w:rPr>
          <w:rFonts w:ascii="Times New Roman" w:eastAsia="Times New Roman" w:hAnsi="Times New Roman" w:cs="Times New Roman"/>
          <w:color w:val="000000"/>
          <w:sz w:val="24"/>
          <w:szCs w:val="24"/>
        </w:rPr>
        <w:t>up of 9.7 years independent</w:t>
      </w:r>
      <w:r w:rsidRPr="00963989">
        <w:rPr>
          <w:rFonts w:ascii="Times New Roman" w:eastAsia="Times New Roman" w:hAnsi="Times New Roman" w:cs="Times New Roman"/>
          <w:color w:val="000000"/>
          <w:sz w:val="24"/>
          <w:szCs w:val="24"/>
        </w:rPr>
        <w:t xml:space="preserve"> of</w:t>
      </w:r>
      <w:r w:rsidR="00665940" w:rsidRPr="00963989">
        <w:rPr>
          <w:rFonts w:ascii="Times New Roman" w:eastAsia="Times New Roman" w:hAnsi="Times New Roman" w:cs="Times New Roman"/>
          <w:color w:val="000000"/>
          <w:sz w:val="24"/>
          <w:szCs w:val="24"/>
        </w:rPr>
        <w:t xml:space="preserve"> metaphyseal </w:t>
      </w:r>
      <w:commentRangeStart w:id="267"/>
      <w:commentRangeStart w:id="268"/>
      <w:commentRangeStart w:id="269"/>
      <w:r w:rsidR="00665940" w:rsidRPr="00963989">
        <w:rPr>
          <w:rFonts w:ascii="Times New Roman" w:eastAsia="Times New Roman" w:hAnsi="Times New Roman" w:cs="Times New Roman"/>
          <w:color w:val="000000"/>
          <w:sz w:val="24"/>
          <w:szCs w:val="24"/>
        </w:rPr>
        <w:t>fit</w:t>
      </w:r>
      <w:commentRangeEnd w:id="267"/>
      <w:commentRangeEnd w:id="268"/>
      <w:del w:id="270" w:author="Author">
        <w:r w:rsidR="00665940" w:rsidRPr="00963989">
          <w:rPr>
            <w:rFonts w:ascii="Times New Roman" w:eastAsia="Times New Roman" w:hAnsi="Times New Roman" w:cs="Times New Roman"/>
            <w:color w:val="000000"/>
            <w:sz w:val="24"/>
            <w:szCs w:val="24"/>
          </w:rPr>
          <w:delText>.</w:delText>
        </w:r>
        <w:r w:rsidR="0037520E" w:rsidRPr="00963989">
          <w:rPr>
            <w:rFonts w:ascii="Times New Roman" w:eastAsia="Times New Roman" w:hAnsi="Times New Roman" w:cs="Times New Roman"/>
            <w:color w:val="000000"/>
            <w:sz w:val="24"/>
            <w:szCs w:val="24"/>
          </w:rPr>
          <w:delText xml:space="preserve"> </w:delText>
        </w:r>
      </w:del>
      <w:ins w:id="271" w:author="Author">
        <w:r w:rsidR="00A4547C" w:rsidRPr="00963989">
          <w:rPr>
            <w:rStyle w:val="CommentReference"/>
          </w:rPr>
          <w:commentReference w:id="267"/>
        </w:r>
        <w:r w:rsidR="00410EE9" w:rsidRPr="00963989">
          <w:rPr>
            <w:rStyle w:val="CommentReference"/>
          </w:rPr>
          <w:commentReference w:id="268"/>
        </w:r>
        <w:commentRangeEnd w:id="269"/>
        <w:r w:rsidR="006E52A5" w:rsidRPr="00963989">
          <w:rPr>
            <w:rStyle w:val="CommentReference"/>
          </w:rPr>
          <w:commentReference w:id="269"/>
        </w:r>
        <w:r w:rsidR="00665940" w:rsidRPr="00963989">
          <w:rPr>
            <w:rFonts w:ascii="Times New Roman" w:eastAsia="Times New Roman" w:hAnsi="Times New Roman" w:cs="Times New Roman"/>
            <w:color w:val="000000"/>
            <w:sz w:val="24"/>
            <w:szCs w:val="24"/>
          </w:rPr>
          <w:t>.</w:t>
        </w:r>
        <w:r w:rsidR="0037520E" w:rsidRPr="00963989">
          <w:rPr>
            <w:rFonts w:ascii="Times New Roman" w:eastAsia="Times New Roman" w:hAnsi="Times New Roman" w:cs="Times New Roman"/>
            <w:color w:val="000000"/>
            <w:sz w:val="24"/>
            <w:szCs w:val="24"/>
          </w:rPr>
          <w:t xml:space="preserve"> This stem, therefore, represents a long-term option for </w:t>
        </w:r>
        <w:proofErr w:type="spellStart"/>
        <w:r w:rsidR="009D6A88" w:rsidRPr="00963989">
          <w:rPr>
            <w:rFonts w:ascii="Times New Roman" w:eastAsia="Times New Roman" w:hAnsi="Times New Roman" w:cs="Times New Roman"/>
            <w:color w:val="000000"/>
            <w:sz w:val="24"/>
            <w:szCs w:val="24"/>
          </w:rPr>
          <w:t>THA</w:t>
        </w:r>
        <w:proofErr w:type="spellEnd"/>
        <w:r w:rsidR="0037520E" w:rsidRPr="00963989">
          <w:rPr>
            <w:rFonts w:ascii="Times New Roman" w:eastAsia="Times New Roman" w:hAnsi="Times New Roman" w:cs="Times New Roman"/>
            <w:color w:val="000000"/>
            <w:sz w:val="24"/>
            <w:szCs w:val="24"/>
          </w:rPr>
          <w:t>.</w:t>
        </w:r>
        <w:commentRangeStart w:id="274"/>
        <w:commentRangeEnd w:id="274"/>
        <w:r w:rsidR="0037520E" w:rsidRPr="00963989">
          <w:rPr>
            <w:rStyle w:val="CommentReference"/>
          </w:rPr>
          <w:commentReference w:id="274"/>
        </w:r>
      </w:ins>
    </w:p>
    <w:p w14:paraId="292A81DC" w14:textId="5EC4A17F" w:rsidR="00984E82" w:rsidRPr="00963989" w:rsidRDefault="00984E82" w:rsidP="00665940">
      <w:pPr>
        <w:shd w:val="clear" w:color="auto" w:fill="FFFFFF"/>
        <w:spacing w:before="180" w:after="180" w:line="300" w:lineRule="atLeast"/>
        <w:jc w:val="both"/>
        <w:rPr>
          <w:rFonts w:ascii="Times New Roman" w:eastAsia="Times New Roman" w:hAnsi="Times New Roman" w:cs="Times New Roman"/>
          <w:color w:val="000000"/>
          <w:sz w:val="24"/>
          <w:szCs w:val="24"/>
        </w:rPr>
      </w:pPr>
    </w:p>
    <w:p w14:paraId="38747767" w14:textId="67158454" w:rsidR="00984E82" w:rsidRPr="00963989" w:rsidRDefault="00984E82" w:rsidP="00665940">
      <w:pPr>
        <w:shd w:val="clear" w:color="auto" w:fill="FFFFFF"/>
        <w:spacing w:before="180" w:after="180" w:line="300" w:lineRule="atLeast"/>
        <w:jc w:val="both"/>
        <w:rPr>
          <w:rFonts w:ascii="Times New Roman" w:eastAsia="Times New Roman" w:hAnsi="Times New Roman" w:cs="Times New Roman"/>
          <w:color w:val="000000"/>
          <w:sz w:val="24"/>
          <w:szCs w:val="24"/>
        </w:rPr>
      </w:pPr>
    </w:p>
    <w:p w14:paraId="3F828985" w14:textId="0DE28897" w:rsidR="00984E82" w:rsidRPr="00963989" w:rsidRDefault="00984E82" w:rsidP="00665940">
      <w:pPr>
        <w:shd w:val="clear" w:color="auto" w:fill="FFFFFF"/>
        <w:spacing w:before="180" w:after="180" w:line="300" w:lineRule="atLeast"/>
        <w:jc w:val="both"/>
        <w:rPr>
          <w:rFonts w:ascii="Times New Roman" w:eastAsia="Times New Roman" w:hAnsi="Times New Roman" w:cs="Times New Roman"/>
          <w:color w:val="000000"/>
          <w:sz w:val="24"/>
          <w:szCs w:val="24"/>
        </w:rPr>
      </w:pPr>
    </w:p>
    <w:p w14:paraId="469EB118" w14:textId="50FCADF3" w:rsidR="00984E82" w:rsidRPr="00963989" w:rsidRDefault="00984E82" w:rsidP="00665940">
      <w:pPr>
        <w:shd w:val="clear" w:color="auto" w:fill="FFFFFF"/>
        <w:spacing w:before="180" w:after="180" w:line="300" w:lineRule="atLeast"/>
        <w:jc w:val="both"/>
        <w:rPr>
          <w:rFonts w:ascii="Times New Roman" w:eastAsia="Times New Roman" w:hAnsi="Times New Roman" w:cs="Times New Roman"/>
          <w:color w:val="000000"/>
          <w:sz w:val="24"/>
          <w:szCs w:val="24"/>
        </w:rPr>
      </w:pPr>
    </w:p>
    <w:p w14:paraId="08AA2104" w14:textId="01C152D9" w:rsidR="00984E82" w:rsidRPr="00963989" w:rsidRDefault="00984E82" w:rsidP="00665940">
      <w:pPr>
        <w:shd w:val="clear" w:color="auto" w:fill="FFFFFF"/>
        <w:spacing w:before="180" w:after="180" w:line="300" w:lineRule="atLeast"/>
        <w:jc w:val="both"/>
        <w:rPr>
          <w:rFonts w:ascii="Times New Roman" w:eastAsia="Times New Roman" w:hAnsi="Times New Roman" w:cs="Times New Roman"/>
          <w:color w:val="000000"/>
          <w:sz w:val="24"/>
          <w:szCs w:val="24"/>
        </w:rPr>
      </w:pPr>
    </w:p>
    <w:p w14:paraId="709411BE" w14:textId="7B7987BB" w:rsidR="00984E82" w:rsidRPr="00963989" w:rsidRDefault="00984E82" w:rsidP="00665940">
      <w:pPr>
        <w:shd w:val="clear" w:color="auto" w:fill="FFFFFF"/>
        <w:spacing w:before="180" w:after="180" w:line="300" w:lineRule="atLeast"/>
        <w:jc w:val="both"/>
        <w:rPr>
          <w:rFonts w:ascii="Times New Roman" w:eastAsia="Times New Roman" w:hAnsi="Times New Roman" w:cs="Times New Roman"/>
          <w:color w:val="000000"/>
          <w:sz w:val="24"/>
          <w:szCs w:val="24"/>
        </w:rPr>
      </w:pPr>
    </w:p>
    <w:p w14:paraId="0058FC76" w14:textId="70D9E127" w:rsidR="00984E82" w:rsidRPr="00963989" w:rsidRDefault="00984E82" w:rsidP="00665940">
      <w:pPr>
        <w:shd w:val="clear" w:color="auto" w:fill="FFFFFF"/>
        <w:spacing w:before="180" w:after="180" w:line="300" w:lineRule="atLeast"/>
        <w:jc w:val="both"/>
        <w:rPr>
          <w:rFonts w:ascii="Times New Roman" w:eastAsia="Times New Roman" w:hAnsi="Times New Roman" w:cs="Times New Roman"/>
          <w:color w:val="000000"/>
          <w:sz w:val="24"/>
          <w:szCs w:val="24"/>
        </w:rPr>
      </w:pPr>
    </w:p>
    <w:p w14:paraId="719F8E67" w14:textId="77777777" w:rsidR="00984E82" w:rsidRPr="00963989" w:rsidRDefault="00984E82" w:rsidP="00665940">
      <w:pPr>
        <w:shd w:val="clear" w:color="auto" w:fill="FFFFFF"/>
        <w:spacing w:before="180" w:after="180" w:line="300" w:lineRule="atLeast"/>
        <w:jc w:val="both"/>
        <w:rPr>
          <w:rFonts w:ascii="Times New Roman" w:eastAsia="Times New Roman" w:hAnsi="Times New Roman" w:cs="Times New Roman"/>
          <w:color w:val="000000"/>
          <w:sz w:val="24"/>
          <w:szCs w:val="24"/>
        </w:rPr>
      </w:pPr>
    </w:p>
    <w:p w14:paraId="6663850B" w14:textId="2E065821" w:rsidR="00005D35" w:rsidRPr="00963989" w:rsidRDefault="00005D35">
      <w:pPr>
        <w:rPr>
          <w:rFonts w:ascii="Times New Roman" w:hAnsi="Times New Roman" w:cs="Times New Roman"/>
          <w:sz w:val="24"/>
          <w:szCs w:val="24"/>
        </w:rPr>
      </w:pPr>
    </w:p>
    <w:p w14:paraId="0F060A33" w14:textId="77777777" w:rsidR="00605AD6" w:rsidRPr="00963989" w:rsidRDefault="00605AD6" w:rsidP="00605AD6">
      <w:pPr>
        <w:pStyle w:val="NormalWeb"/>
        <w:shd w:val="clear" w:color="auto" w:fill="FFFFFF"/>
        <w:spacing w:before="0" w:beforeAutospacing="0" w:after="0" w:afterAutospacing="0" w:line="360" w:lineRule="auto"/>
        <w:jc w:val="both"/>
        <w:textAlignment w:val="baseline"/>
        <w:rPr>
          <w:b/>
          <w:color w:val="000000"/>
        </w:rPr>
      </w:pPr>
      <w:r w:rsidRPr="00963989">
        <w:t xml:space="preserve">Source: </w:t>
      </w:r>
      <w:hyperlink r:id="rId38" w:history="1">
        <w:r w:rsidRPr="00963989">
          <w:rPr>
            <w:rStyle w:val="Hyperlink"/>
            <w:i/>
          </w:rPr>
          <w:t xml:space="preserve">Fixation of an Anatomically Designed </w:t>
        </w:r>
        <w:proofErr w:type="spellStart"/>
        <w:r w:rsidRPr="00963989">
          <w:rPr>
            <w:rStyle w:val="Hyperlink"/>
            <w:i/>
          </w:rPr>
          <w:t>Cementless</w:t>
        </w:r>
        <w:proofErr w:type="spellEnd"/>
        <w:r w:rsidRPr="00963989">
          <w:rPr>
            <w:rStyle w:val="Hyperlink"/>
            <w:i/>
          </w:rPr>
          <w:t xml:space="preserve"> Stem in Total Hip Arthroplasty</w:t>
        </w:r>
      </w:hyperlink>
      <w:r w:rsidRPr="00963989">
        <w:t xml:space="preserve"> by Shigeru Nakamura, Noriyuki Arai, </w:t>
      </w:r>
      <w:proofErr w:type="spellStart"/>
      <w:r w:rsidRPr="00963989">
        <w:t>Takateru</w:t>
      </w:r>
      <w:proofErr w:type="spellEnd"/>
      <w:r w:rsidRPr="00963989">
        <w:t xml:space="preserve"> Kobayashi, and Takashi Matsushita, used under </w:t>
      </w:r>
      <w:hyperlink r:id="rId39" w:history="1">
        <w:r w:rsidRPr="00963989">
          <w:rPr>
            <w:rStyle w:val="Hyperlink"/>
          </w:rPr>
          <w:t>CC-BY</w:t>
        </w:r>
      </w:hyperlink>
    </w:p>
    <w:p w14:paraId="446FC5DA" w14:textId="77777777" w:rsidR="00605AD6" w:rsidRPr="00963989" w:rsidRDefault="00605AD6">
      <w:pPr>
        <w:rPr>
          <w:rFonts w:ascii="Times New Roman" w:hAnsi="Times New Roman" w:cs="Times New Roman"/>
          <w:sz w:val="24"/>
          <w:szCs w:val="24"/>
        </w:rPr>
      </w:pPr>
    </w:p>
    <w:sectPr w:rsidR="00605AD6" w:rsidRPr="00963989">
      <w:headerReference w:type="default" r:id="rId40"/>
      <w:footerReference w:type="default" r:id="rId4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uthor" w:initials="A">
    <w:p w14:paraId="1F2961C4" w14:textId="77777777" w:rsidR="00046A16" w:rsidRPr="009E037F" w:rsidRDefault="00046A16" w:rsidP="00FC7B1B">
      <w:pPr>
        <w:pStyle w:val="CommentText"/>
      </w:pPr>
      <w:r>
        <w:rPr>
          <w:rStyle w:val="CommentReference"/>
        </w:rPr>
        <w:annotationRef/>
      </w:r>
      <w:r w:rsidRPr="009E037F">
        <w:t xml:space="preserve">Thanks for providing this opportunity to assist you with this manuscript. I have edited the text for language, grammar, and improved clarity. I have also checked the manuscript for conformance with the formatting guidelines provided. In the cases where additional information </w:t>
      </w:r>
      <w:proofErr w:type="gramStart"/>
      <w:r w:rsidRPr="009E037F">
        <w:t>is required</w:t>
      </w:r>
      <w:proofErr w:type="gramEnd"/>
      <w:r w:rsidRPr="009E037F">
        <w:t xml:space="preserve"> from you, I have added comments to bring them to your attention.</w:t>
      </w:r>
    </w:p>
    <w:p w14:paraId="11984D0F" w14:textId="77777777" w:rsidR="00046A16" w:rsidRPr="009E037F" w:rsidRDefault="00046A16" w:rsidP="00FC7B1B">
      <w:pPr>
        <w:pStyle w:val="CommentText"/>
      </w:pPr>
      <w:r w:rsidRPr="009E037F">
        <w:t>Should you have any concerns, please feel free to get back to me.</w:t>
      </w:r>
    </w:p>
    <w:p w14:paraId="4B8384A8" w14:textId="1AD0FC69" w:rsidR="00046A16" w:rsidRDefault="00046A16" w:rsidP="00FC7B1B">
      <w:pPr>
        <w:pStyle w:val="CommentText"/>
      </w:pPr>
      <w:r w:rsidRPr="009E037F">
        <w:t>My best wishes for your success with the manuscript.</w:t>
      </w:r>
    </w:p>
  </w:comment>
  <w:comment w:id="1" w:author="Author" w:initials="A">
    <w:p w14:paraId="292D6B78" w14:textId="4E5C605C" w:rsidR="00046A16" w:rsidRDefault="00046A16">
      <w:pPr>
        <w:pStyle w:val="CommentText"/>
      </w:pPr>
      <w:r>
        <w:rPr>
          <w:rStyle w:val="CommentReference"/>
        </w:rPr>
        <w:annotationRef/>
      </w:r>
      <w:r w:rsidRPr="009E037F">
        <w:t xml:space="preserve">As per journal guidelines, for research papers, a subtitle with the study design (for example, "a phase III clinical trial" or "a systematic review and meta-analysis") needs to </w:t>
      </w:r>
      <w:proofErr w:type="gramStart"/>
      <w:r w:rsidRPr="009E037F">
        <w:t>be included</w:t>
      </w:r>
      <w:proofErr w:type="gramEnd"/>
      <w:r w:rsidRPr="009E037F">
        <w:t xml:space="preserve"> in the title.</w:t>
      </w:r>
    </w:p>
  </w:comment>
  <w:comment w:id="5" w:author="Author" w:initials="A">
    <w:p w14:paraId="7E4DCBA9" w14:textId="74019A04" w:rsidR="00046A16" w:rsidRDefault="00046A16">
      <w:pPr>
        <w:pStyle w:val="CommentText"/>
      </w:pPr>
      <w:r>
        <w:rPr>
          <w:rStyle w:val="CommentReference"/>
        </w:rPr>
        <w:annotationRef/>
      </w:r>
      <w:r w:rsidRPr="009E037F">
        <w:t xml:space="preserve">On the title page, please provide for each author his or her name, affiliation (job title) at the time the paper </w:t>
      </w:r>
      <w:proofErr w:type="gramStart"/>
      <w:r w:rsidRPr="009E037F">
        <w:t>was written</w:t>
      </w:r>
      <w:proofErr w:type="gramEnd"/>
      <w:r w:rsidRPr="009E037F">
        <w:t xml:space="preserve">, email and, for the corresponding author, the best contact address. All authors must fulfill the </w:t>
      </w:r>
      <w:proofErr w:type="spellStart"/>
      <w:r w:rsidRPr="009E037F">
        <w:t>ICMJE</w:t>
      </w:r>
      <w:proofErr w:type="spellEnd"/>
      <w:r>
        <w:rPr>
          <w:rStyle w:val="Hyperlink"/>
        </w:rPr>
        <w:fldChar w:fldCharType="begin"/>
      </w:r>
      <w:r>
        <w:rPr>
          <w:rStyle w:val="Hyperlink"/>
        </w:rPr>
        <w:instrText xml:space="preserve"> HYPERLINK "http://www.bmj.com/about-bmj/resources-authors/article-submission/authorship-contributorship" </w:instrText>
      </w:r>
      <w:r>
        <w:rPr>
          <w:rStyle w:val="Hyperlink"/>
        </w:rPr>
        <w:fldChar w:fldCharType="separate"/>
      </w:r>
      <w:r w:rsidRPr="009E037F">
        <w:rPr>
          <w:rStyle w:val="Hyperlink"/>
        </w:rPr>
        <w:t> criteria for authorship</w:t>
      </w:r>
      <w:r>
        <w:rPr>
          <w:rStyle w:val="Hyperlink"/>
        </w:rPr>
        <w:fldChar w:fldCharType="end"/>
      </w:r>
      <w:r w:rsidRPr="009E037F">
        <w:t>. If the number of authors is very large we may ask for confirmation that everyone listed met the </w:t>
      </w:r>
      <w:proofErr w:type="spellStart"/>
      <w:r>
        <w:rPr>
          <w:rStyle w:val="Hyperlink"/>
        </w:rPr>
        <w:fldChar w:fldCharType="begin"/>
      </w:r>
      <w:r>
        <w:rPr>
          <w:rStyle w:val="Hyperlink"/>
        </w:rPr>
        <w:instrText xml:space="preserve"> HYPERLINK "http://www.icmje.org/recommendations/browse/roles-and-responsibilities/defining-the-role-of-authors-and-contributors.html" </w:instrText>
      </w:r>
      <w:r>
        <w:rPr>
          <w:rStyle w:val="Hyperlink"/>
        </w:rPr>
        <w:fldChar w:fldCharType="separate"/>
      </w:r>
      <w:r w:rsidRPr="009E037F">
        <w:rPr>
          <w:rStyle w:val="Hyperlink"/>
        </w:rPr>
        <w:t>ICMJE</w:t>
      </w:r>
      <w:proofErr w:type="spellEnd"/>
      <w:r w:rsidRPr="009E037F">
        <w:rPr>
          <w:rStyle w:val="Hyperlink"/>
        </w:rPr>
        <w:t xml:space="preserve"> criteria for authorship</w:t>
      </w:r>
      <w:r>
        <w:rPr>
          <w:rStyle w:val="Hyperlink"/>
        </w:rPr>
        <w:fldChar w:fldCharType="end"/>
      </w:r>
      <w:r w:rsidRPr="009E037F">
        <w:t>. We also offer the option of joint first authorship when two authors meet criteria for such a designation. We reserve the right to require that authors form a group whose name will appear in the article byline. MEDLINE guidance explains that group authorship is acceptable, stating "When a group name for a specific consortium, committee, study group, or the like appears in an article byline, the personal names of the members of that group may be published in the article text. Such names are entered as collaborator names for the MEDLINE citation."</w:t>
      </w:r>
    </w:p>
  </w:comment>
  <w:comment w:id="6" w:author="Author" w:initials="A">
    <w:p w14:paraId="5E8069DE" w14:textId="32CFFA34" w:rsidR="00046A16" w:rsidRDefault="00046A16">
      <w:pPr>
        <w:pStyle w:val="CommentText"/>
      </w:pPr>
      <w:r>
        <w:rPr>
          <w:rStyle w:val="CommentReference"/>
        </w:rPr>
        <w:annotationRef/>
      </w:r>
      <w:bookmarkStart w:id="7" w:name="_Hlk529192905"/>
      <w:r w:rsidRPr="009E037F">
        <w:rPr>
          <w:rStyle w:val="CommentReference"/>
        </w:rPr>
        <w:t xml:space="preserve">The abstract is currently quite short and below the minimum limit of 250 words. As per journal guidelines, abstracts should be 250-300 words. It </w:t>
      </w:r>
      <w:r>
        <w:rPr>
          <w:rStyle w:val="CommentReference"/>
        </w:rPr>
        <w:t xml:space="preserve">did </w:t>
      </w:r>
      <w:r w:rsidRPr="009E037F">
        <w:rPr>
          <w:rStyle w:val="CommentReference"/>
        </w:rPr>
        <w:t>not sufficiently highlight the rationale for the study,</w:t>
      </w:r>
      <w:r>
        <w:rPr>
          <w:rStyle w:val="CommentReference"/>
        </w:rPr>
        <w:t xml:space="preserve"> so this information </w:t>
      </w:r>
      <w:proofErr w:type="gramStart"/>
      <w:r>
        <w:rPr>
          <w:rStyle w:val="CommentReference"/>
        </w:rPr>
        <w:t>was included</w:t>
      </w:r>
      <w:proofErr w:type="gramEnd"/>
      <w:r>
        <w:rPr>
          <w:rStyle w:val="CommentReference"/>
        </w:rPr>
        <w:t>. T</w:t>
      </w:r>
      <w:r w:rsidRPr="009E037F">
        <w:rPr>
          <w:rStyle w:val="CommentReference"/>
        </w:rPr>
        <w:t>he design and setting</w:t>
      </w:r>
      <w:bookmarkEnd w:id="7"/>
      <w:r>
        <w:rPr>
          <w:rStyle w:val="CommentReference"/>
        </w:rPr>
        <w:t xml:space="preserve"> of the study must </w:t>
      </w:r>
      <w:proofErr w:type="gramStart"/>
      <w:r>
        <w:rPr>
          <w:rStyle w:val="CommentReference"/>
        </w:rPr>
        <w:t>be discussed</w:t>
      </w:r>
      <w:proofErr w:type="gramEnd"/>
      <w:r>
        <w:rPr>
          <w:rStyle w:val="CommentReference"/>
        </w:rPr>
        <w:t xml:space="preserve"> as well</w:t>
      </w:r>
      <w:r w:rsidRPr="009E037F">
        <w:rPr>
          <w:rStyle w:val="CommentReference"/>
        </w:rPr>
        <w:t>. Please see the comment</w:t>
      </w:r>
      <w:r>
        <w:rPr>
          <w:rStyle w:val="CommentReference"/>
        </w:rPr>
        <w:t>s</w:t>
      </w:r>
      <w:r w:rsidRPr="009E037F">
        <w:rPr>
          <w:rStyle w:val="CommentReference"/>
        </w:rPr>
        <w:t xml:space="preserve"> below for the exact structure of the abstract and the headings that need to </w:t>
      </w:r>
      <w:proofErr w:type="gramStart"/>
      <w:r w:rsidRPr="009E037F">
        <w:rPr>
          <w:rStyle w:val="CommentReference"/>
        </w:rPr>
        <w:t>be added</w:t>
      </w:r>
      <w:proofErr w:type="gramEnd"/>
      <w:r>
        <w:rPr>
          <w:rStyle w:val="CommentReference"/>
        </w:rPr>
        <w:t xml:space="preserve"> and the </w:t>
      </w:r>
      <w:r w:rsidRPr="009E037F">
        <w:rPr>
          <w:rStyle w:val="CommentReference"/>
        </w:rPr>
        <w:t>journal guidelines for reporting statistical analyses.</w:t>
      </w:r>
    </w:p>
  </w:comment>
  <w:comment w:id="9" w:author="Author" w:initials="A">
    <w:p w14:paraId="24FF1268" w14:textId="08E77585" w:rsidR="00046A16" w:rsidRPr="009E037F" w:rsidRDefault="00046A16" w:rsidP="0005275B">
      <w:pPr>
        <w:pStyle w:val="CommentText"/>
      </w:pPr>
      <w:r>
        <w:rPr>
          <w:rStyle w:val="CommentReference"/>
        </w:rPr>
        <w:annotationRef/>
      </w:r>
      <w:r w:rsidRPr="009E037F">
        <w:t xml:space="preserve">I have edited the abstract headings (and added some) to conform with </w:t>
      </w:r>
      <w:proofErr w:type="spellStart"/>
      <w:r w:rsidRPr="009E037F">
        <w:t>BMJ’s</w:t>
      </w:r>
      <w:proofErr w:type="spellEnd"/>
      <w:r w:rsidRPr="009E037F">
        <w:t xml:space="preserve"> requirements. However, the guidelines require the following headings in this order:</w:t>
      </w:r>
    </w:p>
    <w:p w14:paraId="32942A83" w14:textId="375CC265" w:rsidR="00046A16" w:rsidRPr="009E037F" w:rsidRDefault="00046A16" w:rsidP="0005275B">
      <w:pPr>
        <w:pStyle w:val="CommentText"/>
      </w:pPr>
      <w:r w:rsidRPr="009E037F">
        <w:t>• </w:t>
      </w:r>
      <w:r w:rsidRPr="009E037F">
        <w:rPr>
          <w:b/>
          <w:bCs/>
        </w:rPr>
        <w:t>Objectives</w:t>
      </w:r>
      <w:r w:rsidRPr="009E037F">
        <w:t> - a clear statement of the main aim of the study and the major hypothesis tested or research question posed</w:t>
      </w:r>
      <w:r w:rsidRPr="009E037F">
        <w:br/>
        <w:t>• </w:t>
      </w:r>
      <w:r w:rsidRPr="009E037F">
        <w:rPr>
          <w:b/>
          <w:bCs/>
        </w:rPr>
        <w:t>Design</w:t>
      </w:r>
      <w:r w:rsidRPr="009E037F">
        <w:t> - including factors such as prospective, randomization, blinding, placebo control, case control, crossover, criterion standards for diagnostic tests, etc.</w:t>
      </w:r>
      <w:r w:rsidRPr="009E037F">
        <w:br/>
        <w:t>• </w:t>
      </w:r>
      <w:r w:rsidRPr="009E037F">
        <w:rPr>
          <w:b/>
          <w:bCs/>
        </w:rPr>
        <w:t>Setting</w:t>
      </w:r>
      <w:r w:rsidRPr="009E037F">
        <w:t xml:space="preserve"> - include the level of care, e.g. primary, secondary; number of participating centers. Be general rather than give the name of the specific </w:t>
      </w:r>
      <w:proofErr w:type="gramStart"/>
      <w:r w:rsidRPr="009E037F">
        <w:t>center, but</w:t>
      </w:r>
      <w:proofErr w:type="gramEnd"/>
      <w:r w:rsidRPr="009E037F">
        <w:t xml:space="preserve"> give the geographical location if this is important</w:t>
      </w:r>
      <w:r w:rsidRPr="009E037F">
        <w:br/>
        <w:t>• </w:t>
      </w:r>
      <w:r w:rsidRPr="009E037F">
        <w:rPr>
          <w:b/>
          <w:bCs/>
        </w:rPr>
        <w:t>Participants (instead of patients or subjects)</w:t>
      </w:r>
      <w:r w:rsidRPr="009E037F">
        <w:t> - numbers entering and completing the study, sex, and ethnic group if appropriate. Give clear definitions of how selected, entry and exclusion criteria.</w:t>
      </w:r>
      <w:r w:rsidRPr="009E037F">
        <w:br/>
        <w:t>• </w:t>
      </w:r>
      <w:r w:rsidRPr="009E037F">
        <w:rPr>
          <w:b/>
          <w:bCs/>
        </w:rPr>
        <w:t>Interventions</w:t>
      </w:r>
      <w:r w:rsidRPr="009E037F">
        <w:t> - what, how, when and for how long. This heading can be deleted if there were no interventions but should normally be included for randomized controlled trials, crossover trials, and before and after studies.</w:t>
      </w:r>
      <w:r w:rsidRPr="009E037F">
        <w:br/>
        <w:t>• </w:t>
      </w:r>
      <w:r w:rsidRPr="009E037F">
        <w:rPr>
          <w:b/>
          <w:bCs/>
        </w:rPr>
        <w:t>Main outcome measures</w:t>
      </w:r>
      <w:r w:rsidRPr="009E037F">
        <w:t> - those planned in the protocol, those finally measured (if different, explain why).</w:t>
      </w:r>
      <w:r w:rsidRPr="009E037F">
        <w:br/>
        <w:t>• </w:t>
      </w:r>
      <w:r w:rsidRPr="009E037F">
        <w:rPr>
          <w:b/>
          <w:bCs/>
        </w:rPr>
        <w:t>Results</w:t>
      </w:r>
      <w:r w:rsidRPr="009E037F">
        <w:t> - main results with (for quantitative studies) 95% confidence intervals and, where appropriate, the exact level of statistical significance and the number need to treat/harm. Whenever possible, state absolute rather than relative risks.</w:t>
      </w:r>
      <w:r w:rsidRPr="009E037F">
        <w:br/>
        <w:t>• </w:t>
      </w:r>
      <w:r w:rsidRPr="009E037F">
        <w:rPr>
          <w:b/>
          <w:bCs/>
        </w:rPr>
        <w:t>Conclusions</w:t>
      </w:r>
      <w:r w:rsidRPr="009E037F">
        <w:t> - primary conclusions and their implications, suggesting areas for further research if appropriate. Do not go beyond the data in the article. Conclusions are important because this is often the only part that readers look at.</w:t>
      </w:r>
    </w:p>
    <w:p w14:paraId="6871DDE5" w14:textId="77777777" w:rsidR="00046A16" w:rsidRPr="009E037F" w:rsidRDefault="00046A16" w:rsidP="0005275B">
      <w:pPr>
        <w:pStyle w:val="CommentText"/>
      </w:pPr>
    </w:p>
    <w:p w14:paraId="6A66AEFA" w14:textId="4363B6AD" w:rsidR="00046A16" w:rsidRDefault="00046A16" w:rsidP="0005275B">
      <w:pPr>
        <w:pStyle w:val="CommentText"/>
      </w:pPr>
      <w:r w:rsidRPr="009E037F">
        <w:t>Thus, please provide the missing information to complete the abstract.</w:t>
      </w:r>
    </w:p>
  </w:comment>
  <w:comment w:id="19" w:author="Author" w:initials="A">
    <w:p w14:paraId="3A196AA3" w14:textId="77777777" w:rsidR="00046A16" w:rsidRDefault="00046A16" w:rsidP="00F614DC">
      <w:pPr>
        <w:pStyle w:val="CommentText"/>
      </w:pPr>
      <w:r>
        <w:rPr>
          <w:rStyle w:val="CommentReference"/>
        </w:rPr>
        <w:annotationRef/>
      </w:r>
      <w:r w:rsidRPr="009E037F">
        <w:t>Please cite the references (provided in the Discussion) to support this statement.</w:t>
      </w:r>
    </w:p>
  </w:comment>
  <w:comment w:id="29" w:author="Author" w:initials="A">
    <w:p w14:paraId="5E48513D" w14:textId="14043A9E" w:rsidR="00046A16" w:rsidRDefault="00046A16">
      <w:pPr>
        <w:pStyle w:val="CommentText"/>
      </w:pPr>
      <w:r>
        <w:rPr>
          <w:rStyle w:val="CommentReference"/>
        </w:rPr>
        <w:annotationRef/>
      </w:r>
      <w:r w:rsidRPr="009E037F">
        <w:t xml:space="preserve">This should </w:t>
      </w:r>
      <w:proofErr w:type="gramStart"/>
      <w:r w:rsidRPr="009E037F">
        <w:t>be supported</w:t>
      </w:r>
      <w:proofErr w:type="gramEnd"/>
      <w:r w:rsidRPr="009E037F">
        <w:t xml:space="preserve"> by some numerical data in the abstract.</w:t>
      </w:r>
    </w:p>
  </w:comment>
  <w:comment w:id="31" w:author="Author" w:initials="A">
    <w:p w14:paraId="1B8951F1" w14:textId="2BE5C7C4" w:rsidR="00046A16" w:rsidRDefault="00046A16">
      <w:pPr>
        <w:pStyle w:val="CommentText"/>
      </w:pPr>
      <w:r>
        <w:rPr>
          <w:rStyle w:val="CommentReference"/>
        </w:rPr>
        <w:annotationRef/>
      </w:r>
      <w:r w:rsidRPr="009E037F">
        <w:t>Please also highlight in the abstract that this is the first large study in a Japanese population.</w:t>
      </w:r>
    </w:p>
  </w:comment>
  <w:comment w:id="32" w:author="Author" w:initials="A">
    <w:p w14:paraId="24EBA8CE" w14:textId="4728BC6F" w:rsidR="00046A16" w:rsidRDefault="00046A16">
      <w:pPr>
        <w:pStyle w:val="CommentText"/>
      </w:pPr>
      <w:r>
        <w:rPr>
          <w:rStyle w:val="CommentReference"/>
        </w:rPr>
        <w:annotationRef/>
      </w:r>
      <w:r w:rsidRPr="009E037F">
        <w:t xml:space="preserve">The sentence that </w:t>
      </w:r>
      <w:proofErr w:type="gramStart"/>
      <w:r w:rsidRPr="009E037F">
        <w:t>was included</w:t>
      </w:r>
      <w:proofErr w:type="gramEnd"/>
      <w:r w:rsidRPr="009E037F">
        <w:t xml:space="preserve"> here was simply a statement of the results. I have rephrased </w:t>
      </w:r>
      <w:r>
        <w:t xml:space="preserve">it </w:t>
      </w:r>
      <w:r w:rsidRPr="009E037F">
        <w:t xml:space="preserve">to better </w:t>
      </w:r>
      <w:r>
        <w:t>convey</w:t>
      </w:r>
      <w:r w:rsidRPr="009E037F">
        <w:t xml:space="preserve"> the conclusions. However, the second sentence is my interpretation of the implications of your study – please check that you agree with this, and if not please add a sentence </w:t>
      </w:r>
      <w:r>
        <w:t xml:space="preserve">on </w:t>
      </w:r>
      <w:r w:rsidRPr="009E037F">
        <w:t>the implications</w:t>
      </w:r>
      <w:r>
        <w:t xml:space="preserve"> of the study findings</w:t>
      </w:r>
      <w:r w:rsidRPr="009E037F">
        <w:t>.</w:t>
      </w:r>
    </w:p>
  </w:comment>
  <w:comment w:id="39" w:author="Author" w:initials="A">
    <w:p w14:paraId="59BA7FE8" w14:textId="208BEEF5" w:rsidR="00046A16" w:rsidRDefault="00046A16">
      <w:pPr>
        <w:pStyle w:val="CommentText"/>
      </w:pPr>
      <w:r>
        <w:rPr>
          <w:rStyle w:val="CommentReference"/>
        </w:rPr>
        <w:annotationRef/>
      </w:r>
      <w:r w:rsidRPr="009E037F">
        <w:t>As per journal guidelines, reference numbers go after commas and full stops, before semicolons and colons.</w:t>
      </w:r>
    </w:p>
  </w:comment>
  <w:comment w:id="40" w:author="Author" w:initials="A">
    <w:p w14:paraId="6CABF1E1" w14:textId="08EAFCB3" w:rsidR="00046A16" w:rsidRDefault="00046A16">
      <w:pPr>
        <w:pStyle w:val="CommentText"/>
      </w:pPr>
      <w:r>
        <w:rPr>
          <w:rStyle w:val="CommentReference"/>
        </w:rPr>
        <w:annotationRef/>
      </w:r>
      <w:r>
        <w:t xml:space="preserve">Are there any advantages of this design over the other </w:t>
      </w:r>
      <w:r w:rsidRPr="009E037F">
        <w:rPr>
          <w:rFonts w:ascii="Times New Roman" w:eastAsia="Times New Roman" w:hAnsi="Times New Roman" w:cs="Times New Roman"/>
          <w:color w:val="000000"/>
          <w:sz w:val="24"/>
          <w:szCs w:val="24"/>
        </w:rPr>
        <w:t>femoral component designs</w:t>
      </w:r>
      <w:r>
        <w:rPr>
          <w:rFonts w:ascii="Times New Roman" w:eastAsia="Times New Roman" w:hAnsi="Times New Roman" w:cs="Times New Roman"/>
          <w:color w:val="000000"/>
          <w:sz w:val="24"/>
          <w:szCs w:val="24"/>
        </w:rPr>
        <w:t xml:space="preserve">? These should </w:t>
      </w:r>
      <w:proofErr w:type="gramStart"/>
      <w:r>
        <w:rPr>
          <w:rFonts w:ascii="Times New Roman" w:eastAsia="Times New Roman" w:hAnsi="Times New Roman" w:cs="Times New Roman"/>
          <w:color w:val="000000"/>
          <w:sz w:val="24"/>
          <w:szCs w:val="24"/>
        </w:rPr>
        <w:t>be discussed</w:t>
      </w:r>
      <w:proofErr w:type="gramEnd"/>
      <w:r>
        <w:rPr>
          <w:rFonts w:ascii="Times New Roman" w:eastAsia="Times New Roman" w:hAnsi="Times New Roman" w:cs="Times New Roman"/>
          <w:color w:val="000000"/>
          <w:sz w:val="24"/>
          <w:szCs w:val="24"/>
        </w:rPr>
        <w:t>.</w:t>
      </w:r>
    </w:p>
  </w:comment>
  <w:comment w:id="41" w:author="Author" w:initials="A">
    <w:p w14:paraId="39ED0AA3" w14:textId="1E0B7110" w:rsidR="00046A16" w:rsidRDefault="00046A16">
      <w:pPr>
        <w:pStyle w:val="CommentText"/>
      </w:pPr>
      <w:r>
        <w:rPr>
          <w:rStyle w:val="CommentReference"/>
        </w:rPr>
        <w:annotationRef/>
      </w:r>
      <w:r>
        <w:t xml:space="preserve">Some of these studies can </w:t>
      </w:r>
      <w:proofErr w:type="gramStart"/>
      <w:r>
        <w:t>be discussed</w:t>
      </w:r>
      <w:proofErr w:type="gramEnd"/>
      <w:r>
        <w:t xml:space="preserve"> so that what is known about the topic is clearly presented.</w:t>
      </w:r>
    </w:p>
  </w:comment>
  <w:comment w:id="47" w:author="Author" w:initials="A">
    <w:p w14:paraId="6C1182A0" w14:textId="39C1E7D0" w:rsidR="00046A16" w:rsidRDefault="00046A16">
      <w:pPr>
        <w:pStyle w:val="CommentText"/>
      </w:pPr>
      <w:r>
        <w:rPr>
          <w:rStyle w:val="CommentReference"/>
        </w:rPr>
        <w:annotationRef/>
      </w:r>
      <w:r w:rsidRPr="009E037F">
        <w:t>Please cite the references (provided in the Discussion) to support this statement.</w:t>
      </w:r>
    </w:p>
  </w:comment>
  <w:comment w:id="52" w:author="Author" w:initials="A">
    <w:p w14:paraId="5511A72D" w14:textId="2E160860" w:rsidR="00046A16" w:rsidRDefault="00046A16">
      <w:pPr>
        <w:pStyle w:val="CommentText"/>
      </w:pPr>
      <w:r>
        <w:rPr>
          <w:rStyle w:val="CommentReference"/>
        </w:rPr>
        <w:annotationRef/>
      </w:r>
      <w:r w:rsidRPr="009E037F">
        <w:t xml:space="preserve">I have added the word “worldwide” here, </w:t>
      </w:r>
      <w:proofErr w:type="gramStart"/>
      <w:r w:rsidRPr="009E037F">
        <w:t>in order to</w:t>
      </w:r>
      <w:proofErr w:type="gramEnd"/>
      <w:r w:rsidRPr="009E037F">
        <w:t xml:space="preserve"> highlight this fact as I believe this is what you were suggesting. Please confirm that this edit conveys the intended meaning.</w:t>
      </w:r>
    </w:p>
  </w:comment>
  <w:comment w:id="57" w:author="Author" w:initials="A">
    <w:p w14:paraId="0B49070A" w14:textId="1CD52EDA" w:rsidR="00046A16" w:rsidRDefault="00046A16">
      <w:pPr>
        <w:pStyle w:val="CommentText"/>
      </w:pPr>
      <w:r>
        <w:rPr>
          <w:rStyle w:val="CommentReference"/>
        </w:rPr>
        <w:annotationRef/>
      </w:r>
      <w:r w:rsidRPr="009E037F">
        <w:t xml:space="preserve">It will be helpful to specify what outcomes </w:t>
      </w:r>
      <w:proofErr w:type="gramStart"/>
      <w:r w:rsidRPr="009E037F">
        <w:t>were studied</w:t>
      </w:r>
      <w:proofErr w:type="gramEnd"/>
      <w:r w:rsidRPr="009E037F">
        <w:t xml:space="preserve"> (clinical outcomes, radiological outcomes, etc.)</w:t>
      </w:r>
    </w:p>
  </w:comment>
  <w:comment w:id="58" w:author="Author" w:initials="A">
    <w:p w14:paraId="34AAAE8B" w14:textId="77777777" w:rsidR="00046A16" w:rsidRPr="009E037F" w:rsidRDefault="00046A16">
      <w:pPr>
        <w:pStyle w:val="CommentText"/>
      </w:pPr>
      <w:r>
        <w:rPr>
          <w:rStyle w:val="CommentReference"/>
        </w:rPr>
        <w:annotationRef/>
      </w:r>
      <w:r w:rsidRPr="009E037F">
        <w:t xml:space="preserve">Please include an additional section within the Methods to conform with the requirements of </w:t>
      </w:r>
      <w:proofErr w:type="spellStart"/>
      <w:r w:rsidRPr="009E037F">
        <w:t>BMJ</w:t>
      </w:r>
      <w:proofErr w:type="spellEnd"/>
      <w:r w:rsidRPr="009E037F">
        <w:t>:</w:t>
      </w:r>
    </w:p>
    <w:p w14:paraId="4D5DD6B7" w14:textId="67643B6F" w:rsidR="00046A16" w:rsidRDefault="00046A16">
      <w:pPr>
        <w:pStyle w:val="CommentText"/>
      </w:pPr>
      <w:r w:rsidRPr="009E037F">
        <w:t xml:space="preserve">Provide a short paragraph entitled Patient and Public Involvement detailing how they involved the patients and the public in their research. We request this to both encourage the movement and ensure that </w:t>
      </w:r>
      <w:proofErr w:type="spellStart"/>
      <w:r w:rsidRPr="009E037F">
        <w:t>BMJ</w:t>
      </w:r>
      <w:proofErr w:type="spellEnd"/>
      <w:r w:rsidRPr="009E037F">
        <w:t xml:space="preserve"> readers can easily see whether, and if so how, patients and the public were involved in the research. If they were not involved in any way this information should </w:t>
      </w:r>
      <w:proofErr w:type="gramStart"/>
      <w:r w:rsidRPr="009E037F">
        <w:t>be formally documented</w:t>
      </w:r>
      <w:proofErr w:type="gramEnd"/>
      <w:r w:rsidRPr="009E037F">
        <w:t xml:space="preserve"> in the Patient and Public Involvement section.</w:t>
      </w:r>
    </w:p>
  </w:comment>
  <w:comment w:id="59" w:author="Author" w:initials="A">
    <w:p w14:paraId="1CCE8056" w14:textId="31701340" w:rsidR="00046A16" w:rsidRDefault="00046A16">
      <w:pPr>
        <w:pStyle w:val="CommentText"/>
      </w:pPr>
      <w:r>
        <w:rPr>
          <w:rStyle w:val="CommentReference"/>
        </w:rPr>
        <w:annotationRef/>
      </w:r>
      <w:r w:rsidRPr="009E037F">
        <w:t>I would suggest subdividing this section for clarity. I have suggested subheadings, but please check that you are satisfied with these headings.</w:t>
      </w:r>
    </w:p>
  </w:comment>
  <w:comment w:id="64" w:author="Author" w:initials="A">
    <w:p w14:paraId="254C2D2C" w14:textId="25C0CA54" w:rsidR="00046A16" w:rsidRDefault="00046A16">
      <w:pPr>
        <w:pStyle w:val="CommentText"/>
      </w:pPr>
      <w:r>
        <w:rPr>
          <w:rStyle w:val="CommentReference"/>
        </w:rPr>
        <w:annotationRef/>
      </w:r>
      <w:r w:rsidRPr="009E037F">
        <w:t>The data appear</w:t>
      </w:r>
      <w:r>
        <w:t xml:space="preserve"> to be</w:t>
      </w:r>
      <w:r w:rsidRPr="009E037F">
        <w:t xml:space="preserve"> quite dated and will raise questions </w:t>
      </w:r>
      <w:r>
        <w:t xml:space="preserve">of </w:t>
      </w:r>
      <w:r w:rsidRPr="009E037F">
        <w:t xml:space="preserve">why more recent and updated data </w:t>
      </w:r>
      <w:proofErr w:type="gramStart"/>
      <w:r w:rsidRPr="009E037F">
        <w:t>were not analyzed</w:t>
      </w:r>
      <w:proofErr w:type="gramEnd"/>
      <w:r w:rsidRPr="009E037F">
        <w:t xml:space="preserve"> in this study. Please clarify.</w:t>
      </w:r>
    </w:p>
  </w:comment>
  <w:comment w:id="63" w:author="Author" w:initials="A">
    <w:p w14:paraId="46A96254" w14:textId="0F8A0CCD" w:rsidR="00046A16" w:rsidRDefault="00046A16">
      <w:pPr>
        <w:pStyle w:val="CommentText"/>
      </w:pPr>
      <w:r>
        <w:rPr>
          <w:rStyle w:val="CommentReference"/>
        </w:rPr>
        <w:annotationRef/>
      </w:r>
      <w:r w:rsidRPr="009E037F">
        <w:t>Please clearly describe the study design (e.g., retrospective, single-center, case-series).</w:t>
      </w:r>
    </w:p>
  </w:comment>
  <w:comment w:id="80" w:author="Author" w:initials="A">
    <w:p w14:paraId="3682AE05" w14:textId="0D89A9F2" w:rsidR="00046A16" w:rsidRDefault="00046A16">
      <w:pPr>
        <w:pStyle w:val="CommentText"/>
      </w:pPr>
      <w:r>
        <w:rPr>
          <w:rStyle w:val="CommentReference"/>
        </w:rPr>
        <w:annotationRef/>
      </w:r>
      <w:r w:rsidRPr="009E037F">
        <w:t xml:space="preserve">This is confusing because “revision” </w:t>
      </w:r>
      <w:proofErr w:type="gramStart"/>
      <w:r w:rsidRPr="009E037F">
        <w:t>was encountered</w:t>
      </w:r>
      <w:proofErr w:type="gramEnd"/>
      <w:r w:rsidRPr="009E037F">
        <w:t xml:space="preserve"> in 12 of the cases that were included in the study. Please clarify what kind of revisions (hip/stem?) </w:t>
      </w:r>
      <w:proofErr w:type="gramStart"/>
      <w:r w:rsidRPr="009E037F">
        <w:t>were excluded</w:t>
      </w:r>
      <w:proofErr w:type="gramEnd"/>
      <w:r w:rsidRPr="009E037F">
        <w:t>.</w:t>
      </w:r>
    </w:p>
  </w:comment>
  <w:comment w:id="93" w:author="Author" w:initials="A">
    <w:p w14:paraId="08354991" w14:textId="708B063E" w:rsidR="00046A16" w:rsidRDefault="00046A16">
      <w:pPr>
        <w:pStyle w:val="CommentText"/>
      </w:pPr>
      <w:r>
        <w:rPr>
          <w:rStyle w:val="CommentReference"/>
        </w:rPr>
        <w:annotationRef/>
      </w:r>
      <w:r w:rsidRPr="009E037F">
        <w:t xml:space="preserve">Although it is usually correct to write numbers under ten out in full, in cases where it would be more consistent with the rest of the sentence, it is preferable to use Arabic numerals. This </w:t>
      </w:r>
      <w:proofErr w:type="gramStart"/>
      <w:r w:rsidRPr="009E037F">
        <w:t>is also required</w:t>
      </w:r>
      <w:proofErr w:type="gramEnd"/>
      <w:r w:rsidRPr="009E037F">
        <w:t xml:space="preserve"> by the journal. I have edited as such.</w:t>
      </w:r>
    </w:p>
  </w:comment>
  <w:comment w:id="91" w:author="Author" w:initials="A">
    <w:p w14:paraId="38B6E8FF" w14:textId="368ED8EC" w:rsidR="00046A16" w:rsidRDefault="00046A16">
      <w:pPr>
        <w:pStyle w:val="CommentText"/>
      </w:pPr>
      <w:r>
        <w:rPr>
          <w:rStyle w:val="CommentReference"/>
        </w:rPr>
        <w:annotationRef/>
      </w:r>
      <w:r w:rsidRPr="009E037F">
        <w:t>The introduction mentions that majority of hips in the Japanese population are dysplastic. Please clarify if your data support this observation.</w:t>
      </w:r>
    </w:p>
  </w:comment>
  <w:comment w:id="106" w:author="Author" w:initials="A">
    <w:p w14:paraId="317F6DCD" w14:textId="799FF275" w:rsidR="00046A16" w:rsidRDefault="00046A16">
      <w:pPr>
        <w:pStyle w:val="CommentText"/>
      </w:pPr>
      <w:r>
        <w:rPr>
          <w:rStyle w:val="CommentReference"/>
        </w:rPr>
        <w:annotationRef/>
      </w:r>
      <w:r w:rsidRPr="009E037F">
        <w:t xml:space="preserve">The hyphen has </w:t>
      </w:r>
      <w:proofErr w:type="gramStart"/>
      <w:r w:rsidRPr="009E037F">
        <w:t>been deleted</w:t>
      </w:r>
      <w:proofErr w:type="gramEnd"/>
      <w:r w:rsidRPr="009E037F">
        <w:t xml:space="preserve"> as </w:t>
      </w:r>
      <w:proofErr w:type="spellStart"/>
      <w:r w:rsidRPr="009E037F">
        <w:t>BMJ</w:t>
      </w:r>
      <w:proofErr w:type="spellEnd"/>
      <w:r w:rsidRPr="009E037F">
        <w:t xml:space="preserve"> requires that hyphens not </w:t>
      </w:r>
      <w:r>
        <w:t xml:space="preserve">be </w:t>
      </w:r>
      <w:r w:rsidRPr="009E037F">
        <w:t>used where possible.</w:t>
      </w:r>
    </w:p>
  </w:comment>
  <w:comment w:id="105" w:author="Author" w:initials="A">
    <w:p w14:paraId="05279F46" w14:textId="65E2E8A0" w:rsidR="00046A16" w:rsidRDefault="00046A16">
      <w:pPr>
        <w:pStyle w:val="CommentText"/>
      </w:pPr>
      <w:r>
        <w:rPr>
          <w:rStyle w:val="CommentReference"/>
        </w:rPr>
        <w:annotationRef/>
      </w:r>
      <w:r w:rsidRPr="009E037F">
        <w:t xml:space="preserve">These add up to 127; what liners </w:t>
      </w:r>
      <w:proofErr w:type="gramStart"/>
      <w:r w:rsidRPr="009E037F">
        <w:t>were used</w:t>
      </w:r>
      <w:proofErr w:type="gramEnd"/>
      <w:r w:rsidRPr="009E037F">
        <w:t xml:space="preserve"> in the other 10 hips?</w:t>
      </w:r>
    </w:p>
  </w:comment>
  <w:comment w:id="114" w:author="Author" w:initials="A">
    <w:p w14:paraId="7632CB7F" w14:textId="4748A907" w:rsidR="00046A16" w:rsidRDefault="00046A16">
      <w:pPr>
        <w:pStyle w:val="CommentText"/>
      </w:pPr>
      <w:r>
        <w:rPr>
          <w:rStyle w:val="CommentReference"/>
        </w:rPr>
        <w:annotationRef/>
      </w:r>
      <w:r w:rsidRPr="009E037F">
        <w:t>Formatted for consistency with the previous figure.</w:t>
      </w:r>
    </w:p>
  </w:comment>
  <w:comment w:id="124" w:author="Author" w:initials="A">
    <w:p w14:paraId="4D033092" w14:textId="7EF91DDB" w:rsidR="00046A16" w:rsidRDefault="00046A16">
      <w:pPr>
        <w:pStyle w:val="CommentText"/>
      </w:pPr>
      <w:r>
        <w:rPr>
          <w:rStyle w:val="CommentReference"/>
        </w:rPr>
        <w:annotationRef/>
      </w:r>
      <w:r w:rsidRPr="009E037F">
        <w:t xml:space="preserve">Please consider defining this as “acetabular loosening” to differentiate </w:t>
      </w:r>
      <w:r>
        <w:t xml:space="preserve">it </w:t>
      </w:r>
      <w:r w:rsidRPr="009E037F">
        <w:t>from “loosening of the stem”</w:t>
      </w:r>
    </w:p>
  </w:comment>
  <w:comment w:id="146" w:author="Author" w:initials="A">
    <w:p w14:paraId="7A21C8C6" w14:textId="77777777" w:rsidR="00046A16" w:rsidRPr="009E037F" w:rsidRDefault="00046A16" w:rsidP="0005275B">
      <w:pPr>
        <w:pStyle w:val="CommentText"/>
      </w:pPr>
      <w:r>
        <w:rPr>
          <w:rStyle w:val="CommentReference"/>
        </w:rPr>
        <w:annotationRef/>
      </w:r>
      <w:r w:rsidRPr="009E037F">
        <w:t>Whenever possible, state absolute rather than relative risks. Please include in the results section of your structured abstract (and in the article's results section) the following terms, as appropriate:</w:t>
      </w:r>
    </w:p>
    <w:p w14:paraId="7D205780" w14:textId="77777777" w:rsidR="00046A16" w:rsidRPr="0005275B" w:rsidRDefault="00046A16" w:rsidP="0005275B">
      <w:pPr>
        <w:pStyle w:val="CommentText"/>
      </w:pPr>
      <w:r w:rsidRPr="0005275B">
        <w:t>For a clinical trial:</w:t>
      </w:r>
    </w:p>
    <w:p w14:paraId="5CC9C834" w14:textId="77777777" w:rsidR="00046A16" w:rsidRPr="0005275B" w:rsidRDefault="00046A16" w:rsidP="0005275B">
      <w:pPr>
        <w:pStyle w:val="CommentText"/>
      </w:pPr>
      <w:r w:rsidRPr="0005275B">
        <w:t>• Absolute event rates among experimental and control groups.</w:t>
      </w:r>
      <w:r w:rsidRPr="0005275B">
        <w:br/>
        <w:t xml:space="preserve">• </w:t>
      </w:r>
      <w:proofErr w:type="spellStart"/>
      <w:r w:rsidRPr="0005275B">
        <w:t>RRR</w:t>
      </w:r>
      <w:proofErr w:type="spellEnd"/>
      <w:r w:rsidRPr="0005275B">
        <w:t xml:space="preserve"> (relative risk reduction).</w:t>
      </w:r>
      <w:r w:rsidRPr="0005275B">
        <w:br/>
        <w:t xml:space="preserve">• </w:t>
      </w:r>
      <w:proofErr w:type="spellStart"/>
      <w:r w:rsidRPr="0005275B">
        <w:t>NNT</w:t>
      </w:r>
      <w:proofErr w:type="spellEnd"/>
      <w:r w:rsidRPr="0005275B">
        <w:t xml:space="preserve"> or </w:t>
      </w:r>
      <w:proofErr w:type="spellStart"/>
      <w:r w:rsidRPr="0005275B">
        <w:t>NNH</w:t>
      </w:r>
      <w:proofErr w:type="spellEnd"/>
      <w:r w:rsidRPr="0005275B">
        <w:t xml:space="preserve"> (number needed to treat or harm) and its 95% confidence interval (or, if the trial is of a public health intervention, number helped per 1000 or 100,000).</w:t>
      </w:r>
    </w:p>
    <w:p w14:paraId="441252B9" w14:textId="77777777" w:rsidR="00046A16" w:rsidRPr="0005275B" w:rsidRDefault="00046A16" w:rsidP="0005275B">
      <w:pPr>
        <w:pStyle w:val="CommentText"/>
      </w:pPr>
      <w:r w:rsidRPr="0005275B">
        <w:t>For a cohort study:</w:t>
      </w:r>
    </w:p>
    <w:p w14:paraId="0DFC6943" w14:textId="790ABCD1" w:rsidR="00046A16" w:rsidRPr="0005275B" w:rsidRDefault="00046A16" w:rsidP="0005275B">
      <w:pPr>
        <w:pStyle w:val="CommentText"/>
      </w:pPr>
      <w:r w:rsidRPr="0005275B">
        <w:t>• Absolute event rates over time (e</w:t>
      </w:r>
      <w:r>
        <w:t>.</w:t>
      </w:r>
      <w:r w:rsidRPr="0005275B">
        <w:t>g</w:t>
      </w:r>
      <w:r>
        <w:t>.</w:t>
      </w:r>
      <w:r w:rsidRPr="0005275B">
        <w:t xml:space="preserve"> 10 years) among exposed and non-exposed groups</w:t>
      </w:r>
      <w:r w:rsidRPr="0005275B">
        <w:br/>
        <w:t xml:space="preserve">• </w:t>
      </w:r>
      <w:proofErr w:type="spellStart"/>
      <w:r w:rsidRPr="0005275B">
        <w:t>RRR</w:t>
      </w:r>
      <w:proofErr w:type="spellEnd"/>
      <w:r w:rsidRPr="0005275B">
        <w:t xml:space="preserve"> (relative risk reduction)</w:t>
      </w:r>
    </w:p>
    <w:p w14:paraId="275EF1F4" w14:textId="77777777" w:rsidR="00046A16" w:rsidRPr="0005275B" w:rsidRDefault="00046A16" w:rsidP="0005275B">
      <w:pPr>
        <w:pStyle w:val="CommentText"/>
      </w:pPr>
      <w:r w:rsidRPr="0005275B">
        <w:t>For a case control study:</w:t>
      </w:r>
    </w:p>
    <w:p w14:paraId="0074E37A" w14:textId="77777777" w:rsidR="00046A16" w:rsidRPr="0005275B" w:rsidRDefault="00046A16" w:rsidP="0005275B">
      <w:pPr>
        <w:pStyle w:val="CommentText"/>
      </w:pPr>
      <w:r w:rsidRPr="0005275B">
        <w:t>• OR (odds ratio) for strength of association between exposure and outcome</w:t>
      </w:r>
    </w:p>
    <w:p w14:paraId="1F477DE3" w14:textId="77777777" w:rsidR="00046A16" w:rsidRPr="0005275B" w:rsidRDefault="00046A16" w:rsidP="0005275B">
      <w:pPr>
        <w:pStyle w:val="CommentText"/>
      </w:pPr>
      <w:r w:rsidRPr="0005275B">
        <w:t>For a study of a diagnostic test:</w:t>
      </w:r>
    </w:p>
    <w:p w14:paraId="14B53AA5" w14:textId="77777777" w:rsidR="00046A16" w:rsidRPr="0005275B" w:rsidRDefault="00046A16" w:rsidP="0005275B">
      <w:pPr>
        <w:pStyle w:val="CommentText"/>
      </w:pPr>
      <w:r w:rsidRPr="0005275B">
        <w:t>• Sensitivity and specificity</w:t>
      </w:r>
      <w:r w:rsidRPr="0005275B">
        <w:br/>
        <w:t xml:space="preserve">• </w:t>
      </w:r>
      <w:proofErr w:type="spellStart"/>
      <w:r w:rsidRPr="0005275B">
        <w:t>PPV</w:t>
      </w:r>
      <w:proofErr w:type="spellEnd"/>
      <w:r w:rsidRPr="0005275B">
        <w:t xml:space="preserve"> and </w:t>
      </w:r>
      <w:proofErr w:type="spellStart"/>
      <w:r w:rsidRPr="0005275B">
        <w:t>NPV</w:t>
      </w:r>
      <w:proofErr w:type="spellEnd"/>
      <w:r w:rsidRPr="0005275B">
        <w:t xml:space="preserve"> (positive and negative predictive values)</w:t>
      </w:r>
    </w:p>
    <w:p w14:paraId="07978E5E" w14:textId="48EA45CD" w:rsidR="00046A16" w:rsidRPr="0005275B" w:rsidRDefault="00046A16" w:rsidP="0005275B">
      <w:pPr>
        <w:pStyle w:val="CommentText"/>
      </w:pPr>
      <w:r w:rsidRPr="0005275B">
        <w:t xml:space="preserve">The box </w:t>
      </w:r>
      <w:proofErr w:type="gramStart"/>
      <w:r w:rsidRPr="0005275B">
        <w:t>stating</w:t>
      </w:r>
      <w:proofErr w:type="gramEnd"/>
      <w:r w:rsidRPr="0005275B">
        <w:t xml:space="preserve"> 'what is known' and 'what this study adds' should also reflect accurately the above information. Under what this study adds, please give the one most useful summary statistic e</w:t>
      </w:r>
      <w:r>
        <w:t>.</w:t>
      </w:r>
      <w:r w:rsidRPr="0005275B">
        <w:t>g</w:t>
      </w:r>
      <w:r>
        <w:t>.</w:t>
      </w:r>
      <w:r w:rsidRPr="0005275B">
        <w:t xml:space="preserve"> </w:t>
      </w:r>
      <w:proofErr w:type="spellStart"/>
      <w:r w:rsidRPr="0005275B">
        <w:t>NNT</w:t>
      </w:r>
      <w:proofErr w:type="spellEnd"/>
      <w:r w:rsidRPr="0005275B">
        <w:t>.</w:t>
      </w:r>
    </w:p>
    <w:p w14:paraId="5C3D73BE" w14:textId="77777777" w:rsidR="00046A16" w:rsidRPr="0005275B" w:rsidRDefault="00046A16" w:rsidP="0005275B">
      <w:pPr>
        <w:pStyle w:val="CommentText"/>
      </w:pPr>
      <w:r w:rsidRPr="0005275B">
        <w:t>Please do not use the term 'negative' to describe studies that have not found statistically significant differences, perhaps because they were too small. There will always be some uncertainty, and we hope you will be as explicit as possible in reporting what you have found in your study. Using wording such as "our results are compatible with a decrease of this much or an increase of this much" or 'this study found no effect' is more accurate and helpful to readers than "there was no effect/no difference." Please use such wording throughout the article, including the structured abstract and the box stating what the paper adds.</w:t>
      </w:r>
    </w:p>
    <w:p w14:paraId="3C8E1C13" w14:textId="047A17C0" w:rsidR="00046A16" w:rsidRPr="0005275B" w:rsidRDefault="00046A16" w:rsidP="0005275B">
      <w:pPr>
        <w:pStyle w:val="CommentText"/>
      </w:pPr>
      <w:r w:rsidRPr="0005275B">
        <w:t xml:space="preserve">Provide one or more references for the statistical package(s) used to analyze the data - for example, </w:t>
      </w:r>
      <w:proofErr w:type="spellStart"/>
      <w:r w:rsidRPr="0005275B">
        <w:t>RevMan</w:t>
      </w:r>
      <w:proofErr w:type="spellEnd"/>
      <w:r w:rsidRPr="0005275B">
        <w:t xml:space="preserve"> for a systematic review. There is no need to provide a formal reference for a very widely used package that will be familiar to general readers - for example, Stata - but please say in the text which version you used.</w:t>
      </w:r>
    </w:p>
    <w:p w14:paraId="3CB7B44A" w14:textId="6E8C47C2" w:rsidR="00046A16" w:rsidRDefault="00046A16">
      <w:pPr>
        <w:pStyle w:val="CommentText"/>
      </w:pPr>
    </w:p>
  </w:comment>
  <w:comment w:id="150" w:author="Author" w:initials="A">
    <w:p w14:paraId="1D220639" w14:textId="77777777" w:rsidR="00046A16" w:rsidRPr="009E037F" w:rsidRDefault="00046A16">
      <w:pPr>
        <w:pStyle w:val="CommentText"/>
      </w:pPr>
      <w:r>
        <w:rPr>
          <w:rStyle w:val="CommentReference"/>
        </w:rPr>
        <w:annotationRef/>
      </w:r>
      <w:r w:rsidRPr="009E037F">
        <w:t xml:space="preserve">Please include a statement indicating that patients provided informed written consent, if this </w:t>
      </w:r>
      <w:proofErr w:type="gramStart"/>
      <w:r w:rsidRPr="009E037F">
        <w:t>was obtained</w:t>
      </w:r>
      <w:proofErr w:type="gramEnd"/>
      <w:r w:rsidRPr="009E037F">
        <w:t>. Moreover, the journal requires the following statements:</w:t>
      </w:r>
    </w:p>
    <w:p w14:paraId="0524623B" w14:textId="77777777" w:rsidR="00046A16" w:rsidRPr="00A4547C" w:rsidRDefault="00046A16" w:rsidP="00A4547C">
      <w:pPr>
        <w:pStyle w:val="CommentText"/>
      </w:pPr>
      <w:hyperlink r:id="rId1" w:history="1">
        <w:r w:rsidRPr="00A4547C">
          <w:rPr>
            <w:rStyle w:val="Hyperlink"/>
            <w:b/>
            <w:bCs/>
          </w:rPr>
          <w:t>Transparency statement</w:t>
        </w:r>
      </w:hyperlink>
    </w:p>
    <w:p w14:paraId="5FD92CB3" w14:textId="77777777" w:rsidR="00046A16" w:rsidRPr="00A4547C" w:rsidRDefault="00046A16" w:rsidP="00A4547C">
      <w:pPr>
        <w:pStyle w:val="CommentText"/>
      </w:pPr>
      <w:r w:rsidRPr="00A4547C">
        <w:t>Please include in your manuscript a </w:t>
      </w:r>
      <w:hyperlink r:id="rId2" w:history="1">
        <w:r w:rsidRPr="00A4547C">
          <w:rPr>
            <w:rStyle w:val="Hyperlink"/>
          </w:rPr>
          <w:t>transparency declaration</w:t>
        </w:r>
      </w:hyperlink>
      <w:r w:rsidRPr="00A4547C">
        <w:t>: a statement that the lead author (the manuscript's guarantor) affirms that the manuscript is an honest, accurate, and transparent account of the study being reported; that no important aspects of the study have been omitted; and that any discrepancies from the study as originally planned (and, if relevant, registered) have been explained.</w:t>
      </w:r>
    </w:p>
    <w:p w14:paraId="33740F30" w14:textId="77777777" w:rsidR="00046A16" w:rsidRPr="00A4547C" w:rsidRDefault="00046A16" w:rsidP="00A4547C">
      <w:pPr>
        <w:pStyle w:val="CommentText"/>
      </w:pPr>
      <w:r w:rsidRPr="00A4547C">
        <w:rPr>
          <w:b/>
          <w:bCs/>
        </w:rPr>
        <w:t>Role of the funding source</w:t>
      </w:r>
    </w:p>
    <w:p w14:paraId="0677670D" w14:textId="77777777" w:rsidR="00046A16" w:rsidRPr="00A4547C" w:rsidRDefault="00046A16" w:rsidP="00A4547C">
      <w:pPr>
        <w:pStyle w:val="CommentText"/>
      </w:pPr>
      <w:r w:rsidRPr="00A4547C">
        <w:t>Please include in the manuscript a statement giving the details of all sources of funding for the study.</w:t>
      </w:r>
    </w:p>
    <w:p w14:paraId="131E84AD" w14:textId="77777777" w:rsidR="00046A16" w:rsidRPr="00A4547C" w:rsidRDefault="00046A16" w:rsidP="00A4547C">
      <w:pPr>
        <w:pStyle w:val="CommentText"/>
      </w:pPr>
      <w:bookmarkStart w:id="151" w:name="_Hlk529195200"/>
      <w:r w:rsidRPr="00A4547C">
        <w:rPr>
          <w:b/>
          <w:bCs/>
        </w:rPr>
        <w:t>Patient and Public Involvement statement</w:t>
      </w:r>
    </w:p>
    <w:bookmarkEnd w:id="151"/>
    <w:p w14:paraId="14D49D18" w14:textId="77777777" w:rsidR="00046A16" w:rsidRPr="00A4547C" w:rsidRDefault="00046A16" w:rsidP="00A4547C">
      <w:pPr>
        <w:pStyle w:val="CommentText"/>
      </w:pPr>
      <w:r w:rsidRPr="00A4547C">
        <w:t>Within the Methods section of your paper, please state if and how patients and the public were involved in the research you are describing.</w:t>
      </w:r>
    </w:p>
    <w:p w14:paraId="57249BFD" w14:textId="14DA7E0A" w:rsidR="00046A16" w:rsidRDefault="00046A16">
      <w:pPr>
        <w:pStyle w:val="CommentText"/>
      </w:pPr>
    </w:p>
  </w:comment>
  <w:comment w:id="152" w:author="Author" w:initials="A">
    <w:p w14:paraId="0B015DCF" w14:textId="0235C2F4" w:rsidR="00046A16" w:rsidRDefault="00046A16">
      <w:pPr>
        <w:pStyle w:val="CommentText"/>
      </w:pPr>
      <w:r>
        <w:rPr>
          <w:rStyle w:val="CommentReference"/>
        </w:rPr>
        <w:annotationRef/>
      </w:r>
      <w:r w:rsidRPr="009E037F">
        <w:t xml:space="preserve">It will be helpful if the Results section </w:t>
      </w:r>
      <w:proofErr w:type="gramStart"/>
      <w:r w:rsidRPr="009E037F">
        <w:t>is structured</w:t>
      </w:r>
      <w:proofErr w:type="gramEnd"/>
      <w:r w:rsidRPr="009E037F">
        <w:t xml:space="preserve"> into sub-sections and presented in the same order and sequence as the Methods. This will improve the flow of the manuscript and allow a reader to remain orientated.</w:t>
      </w:r>
    </w:p>
  </w:comment>
  <w:comment w:id="153" w:author="Author" w:initials="A">
    <w:p w14:paraId="0A82B233" w14:textId="57AF8D01" w:rsidR="00046A16" w:rsidRDefault="00046A16">
      <w:pPr>
        <w:pStyle w:val="CommentText"/>
      </w:pPr>
      <w:r>
        <w:rPr>
          <w:rStyle w:val="CommentReference"/>
        </w:rPr>
        <w:annotationRef/>
      </w:r>
      <w:r w:rsidRPr="009E037F">
        <w:t xml:space="preserve">When discussing definite quantities of time (i.e., not approximate time periods), Arabic numerals should </w:t>
      </w:r>
      <w:proofErr w:type="gramStart"/>
      <w:r w:rsidRPr="009E037F">
        <w:t>be used</w:t>
      </w:r>
      <w:proofErr w:type="gramEnd"/>
      <w:r w:rsidRPr="009E037F">
        <w:t>.</w:t>
      </w:r>
    </w:p>
  </w:comment>
  <w:comment w:id="159" w:author="Author" w:initials="A">
    <w:p w14:paraId="217FAA6F" w14:textId="5B352FB7" w:rsidR="00046A16" w:rsidRDefault="00046A16">
      <w:pPr>
        <w:pStyle w:val="CommentText"/>
      </w:pPr>
      <w:r>
        <w:rPr>
          <w:rStyle w:val="CommentReference"/>
        </w:rPr>
        <w:annotationRef/>
      </w:r>
      <w:r w:rsidRPr="009E037F">
        <w:t xml:space="preserve">You appear to have omitted the scores here. I have inserted “x” as a </w:t>
      </w:r>
      <w:r w:rsidR="0035464D" w:rsidRPr="009E037F">
        <w:t>placeholder</w:t>
      </w:r>
      <w:r>
        <w:t>;</w:t>
      </w:r>
      <w:r w:rsidRPr="009E037F">
        <w:t xml:space="preserve"> please edit these to include the </w:t>
      </w:r>
      <w:proofErr w:type="spellStart"/>
      <w:r w:rsidRPr="009E037F">
        <w:t>JOA</w:t>
      </w:r>
      <w:proofErr w:type="spellEnd"/>
      <w:r w:rsidRPr="009E037F">
        <w:t xml:space="preserve"> scores of the patients.</w:t>
      </w:r>
    </w:p>
  </w:comment>
  <w:comment w:id="161" w:author="Author" w:initials="A">
    <w:p w14:paraId="22A41240" w14:textId="3176698B" w:rsidR="00046A16" w:rsidRDefault="00046A16">
      <w:pPr>
        <w:pStyle w:val="CommentText"/>
      </w:pPr>
      <w:r>
        <w:rPr>
          <w:rStyle w:val="CommentReference"/>
        </w:rPr>
        <w:annotationRef/>
      </w:r>
      <w:r w:rsidRPr="009E037F">
        <w:t xml:space="preserve">There is no need to specify that the radiograph </w:t>
      </w:r>
      <w:proofErr w:type="gramStart"/>
      <w:r w:rsidRPr="009E037F">
        <w:t>was used</w:t>
      </w:r>
      <w:proofErr w:type="gramEnd"/>
      <w:r w:rsidRPr="009E037F">
        <w:t xml:space="preserve"> for classification, as this is stated previously.</w:t>
      </w:r>
    </w:p>
  </w:comment>
  <w:comment w:id="164" w:author="Author" w:initials="A">
    <w:p w14:paraId="74A5FFA4" w14:textId="6EA33AC4" w:rsidR="00046A16" w:rsidRDefault="00046A16">
      <w:pPr>
        <w:pStyle w:val="CommentText"/>
      </w:pPr>
      <w:r>
        <w:rPr>
          <w:rStyle w:val="CommentReference"/>
        </w:rPr>
        <w:annotationRef/>
      </w:r>
      <w:r w:rsidRPr="009E037F">
        <w:t xml:space="preserve">End-point definitions should also </w:t>
      </w:r>
      <w:proofErr w:type="gramStart"/>
      <w:r w:rsidRPr="009E037F">
        <w:t>be provided</w:t>
      </w:r>
      <w:proofErr w:type="gramEnd"/>
      <w:r w:rsidRPr="009E037F">
        <w:t xml:space="preserve"> in the appropriate location in the methods section.</w:t>
      </w:r>
    </w:p>
  </w:comment>
  <w:comment w:id="202" w:author="Author" w:initials="A">
    <w:p w14:paraId="69B3CAB8" w14:textId="2C277E39" w:rsidR="00046A16" w:rsidRDefault="00046A16">
      <w:pPr>
        <w:pStyle w:val="CommentText"/>
      </w:pPr>
      <w:r>
        <w:rPr>
          <w:rStyle w:val="CommentReference"/>
        </w:rPr>
        <w:annotationRef/>
      </w:r>
      <w:r w:rsidRPr="009E037F">
        <w:t>The mean CFR value was missing. Please update “x” with the correct value.</w:t>
      </w:r>
    </w:p>
  </w:comment>
  <w:comment w:id="203" w:author="Author" w:initials="A">
    <w:p w14:paraId="7BD7EB11" w14:textId="361476A4" w:rsidR="00046A16" w:rsidRDefault="00046A16">
      <w:pPr>
        <w:pStyle w:val="CommentText"/>
      </w:pPr>
      <w:r>
        <w:rPr>
          <w:rStyle w:val="CommentReference"/>
        </w:rPr>
        <w:annotationRef/>
      </w:r>
      <w:r w:rsidRPr="009E037F">
        <w:t>The mean CFR value was missing. Please update “x” with the correct value</w:t>
      </w:r>
    </w:p>
  </w:comment>
  <w:comment w:id="201" w:author="Author" w:initials="A">
    <w:p w14:paraId="127D59CA" w14:textId="4FAB8EC0" w:rsidR="00046A16" w:rsidRDefault="00046A16">
      <w:pPr>
        <w:pStyle w:val="CommentText"/>
      </w:pPr>
      <w:r>
        <w:rPr>
          <w:rStyle w:val="CommentReference"/>
        </w:rPr>
        <w:annotationRef/>
      </w:r>
      <w:r w:rsidRPr="009E037F">
        <w:t>Please include results of statistical comparison between the two groups.</w:t>
      </w:r>
    </w:p>
  </w:comment>
  <w:comment w:id="204" w:author="Author" w:initials="A">
    <w:p w14:paraId="4DA81024" w14:textId="60D7FED9" w:rsidR="00046A16" w:rsidRDefault="00046A16">
      <w:pPr>
        <w:pStyle w:val="CommentText"/>
      </w:pPr>
      <w:r>
        <w:rPr>
          <w:rStyle w:val="CommentReference"/>
        </w:rPr>
        <w:annotationRef/>
      </w:r>
      <w:r w:rsidRPr="009E037F">
        <w:t>There appears to be some missing information here. Please check this statement and include the missing information (presumably this would have been the p value).</w:t>
      </w:r>
    </w:p>
  </w:comment>
  <w:comment w:id="206" w:author="Author" w:initials="A">
    <w:p w14:paraId="7B81E035" w14:textId="36975D71" w:rsidR="00046A16" w:rsidRDefault="00046A16">
      <w:pPr>
        <w:pStyle w:val="CommentText"/>
      </w:pPr>
      <w:r>
        <w:rPr>
          <w:rStyle w:val="CommentReference"/>
        </w:rPr>
        <w:annotationRef/>
      </w:r>
      <w:r w:rsidRPr="009E037F">
        <w:t>You have included parentheses here but no information. Did you mean to include the p value here? Please either include this information or delete the parentheses.</w:t>
      </w:r>
    </w:p>
  </w:comment>
  <w:comment w:id="209" w:author="Author" w:initials="A">
    <w:p w14:paraId="537A80E2" w14:textId="77777777" w:rsidR="00046A16" w:rsidRPr="009E037F" w:rsidRDefault="00046A16">
      <w:pPr>
        <w:pStyle w:val="CommentText"/>
      </w:pPr>
      <w:r>
        <w:rPr>
          <w:rStyle w:val="CommentReference"/>
        </w:rPr>
        <w:annotationRef/>
      </w:r>
      <w:r w:rsidRPr="009E037F">
        <w:t xml:space="preserve">Please note that as per journal guidelines, the Discussion needs to </w:t>
      </w:r>
      <w:proofErr w:type="gramStart"/>
      <w:r w:rsidRPr="009E037F">
        <w:t>be restructured</w:t>
      </w:r>
      <w:proofErr w:type="gramEnd"/>
      <w:r w:rsidRPr="009E037F">
        <w:t xml:space="preserve"> according to this over all structure, although the use of subheadings is not mandatory:</w:t>
      </w:r>
    </w:p>
    <w:p w14:paraId="1F5423D2" w14:textId="77777777" w:rsidR="00046A16" w:rsidRPr="009E037F" w:rsidRDefault="00046A16" w:rsidP="003D2337">
      <w:pPr>
        <w:pStyle w:val="CommentText"/>
      </w:pPr>
      <w:r w:rsidRPr="009E037F">
        <w:t xml:space="preserve">• </w:t>
      </w:r>
      <w:bookmarkStart w:id="210" w:name="_Hlk529195490"/>
      <w:r w:rsidRPr="009E037F">
        <w:t>Statement of principal findings</w:t>
      </w:r>
    </w:p>
    <w:p w14:paraId="79EEF019" w14:textId="77777777" w:rsidR="00046A16" w:rsidRPr="009E037F" w:rsidRDefault="00046A16" w:rsidP="003D2337">
      <w:pPr>
        <w:pStyle w:val="CommentText"/>
      </w:pPr>
      <w:r w:rsidRPr="009E037F">
        <w:t>• Strengths and weaknesses of the study</w:t>
      </w:r>
    </w:p>
    <w:p w14:paraId="5E7DF3DA" w14:textId="77777777" w:rsidR="00046A16" w:rsidRPr="009E037F" w:rsidRDefault="00046A16" w:rsidP="003D2337">
      <w:pPr>
        <w:pStyle w:val="CommentText"/>
      </w:pPr>
      <w:r w:rsidRPr="009E037F">
        <w:t>• Strengths and weaknesses in relation to other studies, discussing important differences in results</w:t>
      </w:r>
    </w:p>
    <w:p w14:paraId="2100ED4E" w14:textId="77777777" w:rsidR="00046A16" w:rsidRPr="009E037F" w:rsidRDefault="00046A16" w:rsidP="003D2337">
      <w:pPr>
        <w:pStyle w:val="CommentText"/>
      </w:pPr>
      <w:r w:rsidRPr="009E037F">
        <w:t>• Meaning of the study: possible explanations and implications for clinicians and policymakers</w:t>
      </w:r>
    </w:p>
    <w:p w14:paraId="3B9C8D85" w14:textId="77777777" w:rsidR="00046A16" w:rsidRPr="009E037F" w:rsidRDefault="00046A16" w:rsidP="003D2337">
      <w:pPr>
        <w:pStyle w:val="CommentText"/>
      </w:pPr>
      <w:r w:rsidRPr="009E037F">
        <w:t>• Unanswered questions and future research</w:t>
      </w:r>
      <w:bookmarkEnd w:id="210"/>
    </w:p>
    <w:p w14:paraId="6A5E59CD" w14:textId="77777777" w:rsidR="00046A16" w:rsidRPr="009E037F" w:rsidRDefault="00046A16">
      <w:pPr>
        <w:pStyle w:val="CommentText"/>
      </w:pPr>
    </w:p>
    <w:p w14:paraId="333E4A2F" w14:textId="0C1281B7" w:rsidR="00046A16" w:rsidRDefault="00046A16">
      <w:pPr>
        <w:pStyle w:val="CommentText"/>
      </w:pPr>
      <w:r w:rsidRPr="009E037F">
        <w:t>Please provide the missing information and restructure the Discussion.</w:t>
      </w:r>
    </w:p>
  </w:comment>
  <w:comment w:id="230" w:author="Author" w:initials="A">
    <w:p w14:paraId="58A4D436" w14:textId="069997A9" w:rsidR="00046A16" w:rsidRPr="009E037F" w:rsidRDefault="00046A16" w:rsidP="00814A7C">
      <w:pPr>
        <w:pStyle w:val="CommentText"/>
      </w:pPr>
      <w:r>
        <w:rPr>
          <w:rStyle w:val="CommentReference"/>
        </w:rPr>
        <w:annotationRef/>
      </w:r>
      <w:r w:rsidRPr="009E037F">
        <w:t xml:space="preserve">Please also present the results in “%” to allow easier comparison with results of other studies in the literature, which could </w:t>
      </w:r>
      <w:proofErr w:type="gramStart"/>
      <w:r w:rsidRPr="009E037F">
        <w:t>be similarly converted</w:t>
      </w:r>
      <w:proofErr w:type="gramEnd"/>
      <w:r w:rsidRPr="009E037F">
        <w:t xml:space="preserve"> into percentages.</w:t>
      </w:r>
    </w:p>
    <w:p w14:paraId="7C624E9E" w14:textId="626F0878" w:rsidR="00046A16" w:rsidRDefault="00046A16">
      <w:pPr>
        <w:pStyle w:val="CommentText"/>
      </w:pPr>
    </w:p>
  </w:comment>
  <w:comment w:id="266" w:author="Author" w:initials="A">
    <w:p w14:paraId="58C13C03" w14:textId="75323661" w:rsidR="00046A16" w:rsidRDefault="00046A16">
      <w:pPr>
        <w:pStyle w:val="CommentText"/>
      </w:pPr>
      <w:r>
        <w:rPr>
          <w:rStyle w:val="CommentReference"/>
        </w:rPr>
        <w:annotationRef/>
      </w:r>
      <w:r w:rsidRPr="009E037F">
        <w:t xml:space="preserve">Please consider clarifying that the study </w:t>
      </w:r>
      <w:proofErr w:type="gramStart"/>
      <w:r w:rsidRPr="009E037F">
        <w:t>was conducted</w:t>
      </w:r>
      <w:proofErr w:type="gramEnd"/>
      <w:r w:rsidRPr="009E037F">
        <w:t xml:space="preserve"> in a Japanese population.</w:t>
      </w:r>
    </w:p>
  </w:comment>
  <w:comment w:id="267" w:author="Author" w:initials="A">
    <w:p w14:paraId="63BCBCD1" w14:textId="77777777" w:rsidR="00046A16" w:rsidRPr="009E037F" w:rsidRDefault="00046A16" w:rsidP="00A4547C">
      <w:pPr>
        <w:pStyle w:val="CommentText"/>
        <w:rPr>
          <w:bCs/>
        </w:rPr>
      </w:pPr>
      <w:r>
        <w:rPr>
          <w:rStyle w:val="CommentReference"/>
        </w:rPr>
        <w:annotationRef/>
      </w:r>
      <w:r w:rsidRPr="009E037F">
        <w:rPr>
          <w:bCs/>
        </w:rPr>
        <w:t>Please include the following:</w:t>
      </w:r>
    </w:p>
    <w:p w14:paraId="2571CE89" w14:textId="30771711" w:rsidR="00046A16" w:rsidRPr="009E037F" w:rsidRDefault="00046A16" w:rsidP="00A4547C">
      <w:pPr>
        <w:pStyle w:val="CommentText"/>
        <w:rPr>
          <w:b/>
          <w:bCs/>
        </w:rPr>
      </w:pPr>
      <w:r w:rsidRPr="009E037F">
        <w:rPr>
          <w:b/>
          <w:bCs/>
        </w:rPr>
        <w:t>Summary boxes</w:t>
      </w:r>
    </w:p>
    <w:p w14:paraId="1A0D1824" w14:textId="77777777" w:rsidR="00046A16" w:rsidRPr="00A4547C" w:rsidRDefault="00046A16" w:rsidP="00A4547C">
      <w:pPr>
        <w:pStyle w:val="CommentText"/>
      </w:pPr>
      <w:r w:rsidRPr="00A4547C">
        <w:t xml:space="preserve">Please produce a box offering a thumbnail sketch of what your article adds to the literature. The box should </w:t>
      </w:r>
      <w:proofErr w:type="gramStart"/>
      <w:r w:rsidRPr="00A4547C">
        <w:t>be divided</w:t>
      </w:r>
      <w:proofErr w:type="gramEnd"/>
      <w:r w:rsidRPr="00A4547C">
        <w:t xml:space="preserve"> into two short sections, each with 1-3 short sentences.</w:t>
      </w:r>
    </w:p>
    <w:p w14:paraId="0363E3AA" w14:textId="77777777" w:rsidR="00046A16" w:rsidRPr="00A4547C" w:rsidRDefault="00046A16" w:rsidP="00A4547C">
      <w:pPr>
        <w:pStyle w:val="CommentText"/>
        <w:rPr>
          <w:b/>
          <w:bCs/>
        </w:rPr>
      </w:pPr>
      <w:r w:rsidRPr="00A4547C">
        <w:rPr>
          <w:b/>
          <w:bCs/>
        </w:rPr>
        <w:t>Section 1</w:t>
      </w:r>
      <w:bookmarkStart w:id="272" w:name="_Hlk529195428"/>
      <w:r w:rsidRPr="00A4547C">
        <w:rPr>
          <w:b/>
          <w:bCs/>
        </w:rPr>
        <w:t>: What is already known on this topic</w:t>
      </w:r>
      <w:bookmarkEnd w:id="272"/>
    </w:p>
    <w:p w14:paraId="2A21A848" w14:textId="3CC16450" w:rsidR="00046A16" w:rsidRPr="00A4547C" w:rsidRDefault="00046A16" w:rsidP="00A4547C">
      <w:pPr>
        <w:pStyle w:val="CommentText"/>
      </w:pPr>
      <w:r w:rsidRPr="00A4547C">
        <w:t>In two or three single sentence bullet points, please summarize the state of scientific knowledge on this topic</w:t>
      </w:r>
      <w:r>
        <w:t xml:space="preserve"> </w:t>
      </w:r>
      <w:r w:rsidRPr="00A4547C">
        <w:t xml:space="preserve">before you did your study, and why this study needed to </w:t>
      </w:r>
      <w:proofErr w:type="gramStart"/>
      <w:r w:rsidRPr="00A4547C">
        <w:t>be done</w:t>
      </w:r>
      <w:proofErr w:type="gramEnd"/>
      <w:r w:rsidRPr="00A4547C">
        <w:t>. Be clear and specific, not vague.</w:t>
      </w:r>
    </w:p>
    <w:p w14:paraId="68419C7C" w14:textId="77777777" w:rsidR="00046A16" w:rsidRPr="00A4547C" w:rsidRDefault="00046A16" w:rsidP="00A4547C">
      <w:pPr>
        <w:pStyle w:val="CommentText"/>
        <w:rPr>
          <w:b/>
          <w:bCs/>
        </w:rPr>
      </w:pPr>
      <w:r w:rsidRPr="00A4547C">
        <w:rPr>
          <w:b/>
          <w:bCs/>
        </w:rPr>
        <w:t xml:space="preserve">Section 2: </w:t>
      </w:r>
      <w:bookmarkStart w:id="273" w:name="_Hlk529195446"/>
      <w:r w:rsidRPr="00A4547C">
        <w:rPr>
          <w:b/>
          <w:bCs/>
        </w:rPr>
        <w:t>What this study adds</w:t>
      </w:r>
      <w:bookmarkEnd w:id="273"/>
    </w:p>
    <w:p w14:paraId="381D2214" w14:textId="77777777" w:rsidR="00046A16" w:rsidRPr="00A4547C" w:rsidRDefault="00046A16" w:rsidP="00A4547C">
      <w:pPr>
        <w:pStyle w:val="CommentText"/>
      </w:pPr>
      <w:r w:rsidRPr="00A4547C">
        <w:t>In one or two single sentence bullet points, give a simple answer to the question “What do we now know as a result of this study that we did not know before?”</w:t>
      </w:r>
    </w:p>
    <w:p w14:paraId="6BCFFD37" w14:textId="25321AF9" w:rsidR="00046A16" w:rsidRDefault="00046A16">
      <w:pPr>
        <w:pStyle w:val="CommentText"/>
      </w:pPr>
    </w:p>
  </w:comment>
  <w:comment w:id="268" w:author="Author" w:initials="A">
    <w:p w14:paraId="7390C779" w14:textId="4233BD06" w:rsidR="00046A16" w:rsidRDefault="00046A16">
      <w:pPr>
        <w:pStyle w:val="CommentText"/>
      </w:pPr>
      <w:r>
        <w:rPr>
          <w:rStyle w:val="CommentReference"/>
        </w:rPr>
        <w:annotationRef/>
      </w:r>
      <w:r w:rsidRPr="009E037F">
        <w:t>Please be sure to include a reference list at the end of your manuscript, in Vancouver style.</w:t>
      </w:r>
    </w:p>
  </w:comment>
  <w:comment w:id="269" w:author="Author" w:initials="A">
    <w:p w14:paraId="0FCB2052" w14:textId="7BFDB7D8" w:rsidR="00046A16" w:rsidRDefault="00046A16">
      <w:pPr>
        <w:pStyle w:val="CommentText"/>
      </w:pPr>
      <w:r>
        <w:rPr>
          <w:rStyle w:val="CommentReference"/>
        </w:rPr>
        <w:annotationRef/>
      </w:r>
      <w:r w:rsidRPr="009E037F">
        <w:t>Please include and acknowledgements section, transparency statement and statement of the role of the funding source, as per the requirements of the journal.</w:t>
      </w:r>
    </w:p>
  </w:comment>
  <w:comment w:id="274" w:author="Author" w:initials="A">
    <w:p w14:paraId="427FF0C6" w14:textId="21DB9392" w:rsidR="00046A16" w:rsidRDefault="00046A16" w:rsidP="0037520E">
      <w:pPr>
        <w:pStyle w:val="CommentText"/>
      </w:pPr>
      <w:r>
        <w:rPr>
          <w:rStyle w:val="CommentReference"/>
        </w:rPr>
        <w:annotationRef/>
      </w:r>
      <w:r>
        <w:t>This</w:t>
      </w:r>
      <w:r w:rsidRPr="009E037F">
        <w:t xml:space="preserve"> sentence is my interpretation of the implications of your study – please check that you agree with this, and if not please add a sentence </w:t>
      </w:r>
      <w:r>
        <w:t xml:space="preserve">on </w:t>
      </w:r>
      <w:r w:rsidRPr="009E037F">
        <w:t>the implications</w:t>
      </w:r>
      <w:r>
        <w:t xml:space="preserve"> of the study findings</w:t>
      </w:r>
      <w:r w:rsidRPr="009E037F">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B8384A8" w15:done="0"/>
  <w15:commentEx w15:paraId="292D6B78" w15:done="0"/>
  <w15:commentEx w15:paraId="7E4DCBA9" w15:done="0"/>
  <w15:commentEx w15:paraId="5E8069DE" w15:done="0"/>
  <w15:commentEx w15:paraId="6A66AEFA" w15:done="0"/>
  <w15:commentEx w15:paraId="3A196AA3" w15:done="0"/>
  <w15:commentEx w15:paraId="5E48513D" w15:done="0"/>
  <w15:commentEx w15:paraId="1B8951F1" w15:done="0"/>
  <w15:commentEx w15:paraId="24EBA8CE" w15:done="0"/>
  <w15:commentEx w15:paraId="59BA7FE8" w15:done="0"/>
  <w15:commentEx w15:paraId="6CABF1E1" w15:done="0"/>
  <w15:commentEx w15:paraId="39ED0AA3" w15:done="0"/>
  <w15:commentEx w15:paraId="6C1182A0" w15:done="0"/>
  <w15:commentEx w15:paraId="5511A72D" w15:done="0"/>
  <w15:commentEx w15:paraId="0B49070A" w15:done="0"/>
  <w15:commentEx w15:paraId="4D5DD6B7" w15:done="0"/>
  <w15:commentEx w15:paraId="1CCE8056" w15:done="0"/>
  <w15:commentEx w15:paraId="254C2D2C" w15:done="0"/>
  <w15:commentEx w15:paraId="46A96254" w15:done="0"/>
  <w15:commentEx w15:paraId="3682AE05" w15:done="0"/>
  <w15:commentEx w15:paraId="08354991" w15:done="0"/>
  <w15:commentEx w15:paraId="38B6E8FF" w15:done="0"/>
  <w15:commentEx w15:paraId="317F6DCD" w15:done="0"/>
  <w15:commentEx w15:paraId="05279F46" w15:done="0"/>
  <w15:commentEx w15:paraId="7632CB7F" w15:done="0"/>
  <w15:commentEx w15:paraId="4D033092" w15:done="0"/>
  <w15:commentEx w15:paraId="3CB7B44A" w15:done="0"/>
  <w15:commentEx w15:paraId="57249BFD" w15:done="0"/>
  <w15:commentEx w15:paraId="0B015DCF" w15:done="0"/>
  <w15:commentEx w15:paraId="0A82B233" w15:done="0"/>
  <w15:commentEx w15:paraId="217FAA6F" w15:done="0"/>
  <w15:commentEx w15:paraId="22A41240" w15:done="0"/>
  <w15:commentEx w15:paraId="74A5FFA4" w15:done="0"/>
  <w15:commentEx w15:paraId="69B3CAB8" w15:done="0"/>
  <w15:commentEx w15:paraId="7BD7EB11" w15:done="0"/>
  <w15:commentEx w15:paraId="127D59CA" w15:done="0"/>
  <w15:commentEx w15:paraId="4DA81024" w15:done="0"/>
  <w15:commentEx w15:paraId="7B81E035" w15:done="0"/>
  <w15:commentEx w15:paraId="333E4A2F" w15:done="0"/>
  <w15:commentEx w15:paraId="7C624E9E" w15:done="0"/>
  <w15:commentEx w15:paraId="58C13C03" w15:done="0"/>
  <w15:commentEx w15:paraId="6BCFFD37" w15:done="0"/>
  <w15:commentEx w15:paraId="7390C779" w15:done="0"/>
  <w15:commentEx w15:paraId="0FCB2052" w15:done="0"/>
  <w15:commentEx w15:paraId="427FF0C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B8384A8" w16cid:durableId="1F8AE43D"/>
  <w16cid:commentId w16cid:paraId="292D6B78" w16cid:durableId="1F8AC12B"/>
  <w16cid:commentId w16cid:paraId="7E4DCBA9" w16cid:durableId="1F8AE3B7"/>
  <w16cid:commentId w16cid:paraId="5E8069DE" w16cid:durableId="1F8AC067"/>
  <w16cid:commentId w16cid:paraId="6A66AEFA" w16cid:durableId="1F8AC362"/>
  <w16cid:commentId w16cid:paraId="3A196AA3" w16cid:durableId="1F8D6D02"/>
  <w16cid:commentId w16cid:paraId="5E48513D" w16cid:durableId="1F8AC0B1"/>
  <w16cid:commentId w16cid:paraId="1B8951F1" w16cid:durableId="1F8AC0C4"/>
  <w16cid:commentId w16cid:paraId="24EBA8CE" w16cid:durableId="1F873049"/>
  <w16cid:commentId w16cid:paraId="59BA7FE8" w16cid:durableId="1F8AE552"/>
  <w16cid:commentId w16cid:paraId="6CABF1E1" w16cid:durableId="1F8D6EDF"/>
  <w16cid:commentId w16cid:paraId="39ED0AA3" w16cid:durableId="1F8D6F0B"/>
  <w16cid:commentId w16cid:paraId="6C1182A0" w16cid:durableId="1F8AC9BB"/>
  <w16cid:commentId w16cid:paraId="5511A72D" w16cid:durableId="1F87457E"/>
  <w16cid:commentId w16cid:paraId="0B49070A" w16cid:durableId="1F8AC9F3"/>
  <w16cid:commentId w16cid:paraId="4D5DD6B7" w16cid:durableId="1F8892AC"/>
  <w16cid:commentId w16cid:paraId="1CCE8056" w16cid:durableId="1F8701DC"/>
  <w16cid:commentId w16cid:paraId="254C2D2C" w16cid:durableId="1F8ACB8F"/>
  <w16cid:commentId w16cid:paraId="46A96254" w16cid:durableId="1F8ACAC6"/>
  <w16cid:commentId w16cid:paraId="3682AE05" w16cid:durableId="1F8ACBD4"/>
  <w16cid:commentId w16cid:paraId="08354991" w16cid:durableId="1F85F3CC"/>
  <w16cid:commentId w16cid:paraId="38B6E8FF" w16cid:durableId="1F8ACBFB"/>
  <w16cid:commentId w16cid:paraId="317F6DCD" w16cid:durableId="1F88902E"/>
  <w16cid:commentId w16cid:paraId="05279F46" w16cid:durableId="1F8ACC87"/>
  <w16cid:commentId w16cid:paraId="7632CB7F" w16cid:durableId="1F873508"/>
  <w16cid:commentId w16cid:paraId="4D033092" w16cid:durableId="1F8ACCD0"/>
  <w16cid:commentId w16cid:paraId="3CB7B44A" w16cid:durableId="1F8AC4AB"/>
  <w16cid:commentId w16cid:paraId="57249BFD" w16cid:durableId="1F85F64C"/>
  <w16cid:commentId w16cid:paraId="0B015DCF" w16cid:durableId="1F8ACD22"/>
  <w16cid:commentId w16cid:paraId="0A82B233" w16cid:durableId="1F85F68E"/>
  <w16cid:commentId w16cid:paraId="217FAA6F" w16cid:durableId="1F85F75F"/>
  <w16cid:commentId w16cid:paraId="22A41240" w16cid:durableId="1F85F825"/>
  <w16cid:commentId w16cid:paraId="74A5FFA4" w16cid:durableId="1F8ACE29"/>
  <w16cid:commentId w16cid:paraId="69B3CAB8" w16cid:durableId="1F85F97F"/>
  <w16cid:commentId w16cid:paraId="7BD7EB11" w16cid:durableId="1F85F99A"/>
  <w16cid:commentId w16cid:paraId="127D59CA" w16cid:durableId="1F8ACE4C"/>
  <w16cid:commentId w16cid:paraId="4DA81024" w16cid:durableId="1F85FA03"/>
  <w16cid:commentId w16cid:paraId="7B81E035" w16cid:durableId="1F85FA79"/>
  <w16cid:commentId w16cid:paraId="333E4A2F" w16cid:durableId="1F8AC25D"/>
  <w16cid:commentId w16cid:paraId="7C624E9E" w16cid:durableId="1F8ACE80"/>
  <w16cid:commentId w16cid:paraId="58C13C03" w16cid:durableId="1F8ACED3"/>
  <w16cid:commentId w16cid:paraId="6BCFFD37" w16cid:durableId="1F8AC6A7"/>
  <w16cid:commentId w16cid:paraId="7390C779" w16cid:durableId="1F888E81"/>
  <w16cid:commentId w16cid:paraId="0FCB2052" w16cid:durableId="1F88932A"/>
  <w16cid:commentId w16cid:paraId="427FF0C6" w16cid:durableId="1F992EB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64D9A2" w14:textId="77777777" w:rsidR="00165FC8" w:rsidRDefault="00165FC8" w:rsidP="009E037F">
      <w:pPr>
        <w:spacing w:after="0" w:line="240" w:lineRule="auto"/>
      </w:pPr>
      <w:r>
        <w:separator/>
      </w:r>
    </w:p>
  </w:endnote>
  <w:endnote w:type="continuationSeparator" w:id="0">
    <w:p w14:paraId="632C1FF4" w14:textId="77777777" w:rsidR="00165FC8" w:rsidRDefault="00165FC8" w:rsidP="009E037F">
      <w:pPr>
        <w:spacing w:after="0" w:line="240" w:lineRule="auto"/>
      </w:pPr>
      <w:r>
        <w:continuationSeparator/>
      </w:r>
    </w:p>
  </w:endnote>
  <w:endnote w:type="continuationNotice" w:id="1">
    <w:p w14:paraId="67DF7C1C" w14:textId="77777777" w:rsidR="00165FC8" w:rsidRDefault="00165FC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F5B11E" w14:textId="77777777" w:rsidR="00046A16" w:rsidRDefault="00046A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83D13C" w14:textId="77777777" w:rsidR="00165FC8" w:rsidRDefault="00165FC8" w:rsidP="009E037F">
      <w:pPr>
        <w:spacing w:after="0" w:line="240" w:lineRule="auto"/>
      </w:pPr>
      <w:r>
        <w:separator/>
      </w:r>
    </w:p>
  </w:footnote>
  <w:footnote w:type="continuationSeparator" w:id="0">
    <w:p w14:paraId="5F2F0E5C" w14:textId="77777777" w:rsidR="00165FC8" w:rsidRDefault="00165FC8" w:rsidP="009E037F">
      <w:pPr>
        <w:spacing w:after="0" w:line="240" w:lineRule="auto"/>
      </w:pPr>
      <w:r>
        <w:continuationSeparator/>
      </w:r>
    </w:p>
  </w:footnote>
  <w:footnote w:type="continuationNotice" w:id="1">
    <w:p w14:paraId="548E61E1" w14:textId="77777777" w:rsidR="00165FC8" w:rsidRDefault="00165FC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1502FF" w14:textId="77777777" w:rsidR="00046A16" w:rsidRDefault="00046A1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0C3E7A"/>
    <w:multiLevelType w:val="hybridMultilevel"/>
    <w:tmpl w:val="57EEB7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56E7DB3"/>
    <w:multiLevelType w:val="hybridMultilevel"/>
    <w:tmpl w:val="5DA86A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activeWritingStyle w:appName="MSWord" w:lang="en-US" w:vendorID="64" w:dllVersion="0" w:nlCheck="1" w:checkStyle="0"/>
  <w:activeWritingStyle w:appName="MSWord" w:lang="en-GB" w:vendorID="64" w:dllVersion="0" w:nlCheck="1" w:checkStyle="0"/>
  <w:proofState w:spelling="clean" w:grammar="clean"/>
  <w:trackRevisions/>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FF5"/>
    <w:rsid w:val="00005D35"/>
    <w:rsid w:val="00023FD8"/>
    <w:rsid w:val="00046A16"/>
    <w:rsid w:val="0005275B"/>
    <w:rsid w:val="000E2AA1"/>
    <w:rsid w:val="00152C31"/>
    <w:rsid w:val="00165FC8"/>
    <w:rsid w:val="001C56A5"/>
    <w:rsid w:val="001C6A3B"/>
    <w:rsid w:val="001E1E0A"/>
    <w:rsid w:val="00222C4B"/>
    <w:rsid w:val="00227009"/>
    <w:rsid w:val="00233AB7"/>
    <w:rsid w:val="00282E4F"/>
    <w:rsid w:val="002B5347"/>
    <w:rsid w:val="00314166"/>
    <w:rsid w:val="0031694D"/>
    <w:rsid w:val="00333408"/>
    <w:rsid w:val="00350B68"/>
    <w:rsid w:val="0035464D"/>
    <w:rsid w:val="00365F9F"/>
    <w:rsid w:val="003662CC"/>
    <w:rsid w:val="00370934"/>
    <w:rsid w:val="0037520E"/>
    <w:rsid w:val="00391127"/>
    <w:rsid w:val="003C2F73"/>
    <w:rsid w:val="003D2337"/>
    <w:rsid w:val="003D4DB7"/>
    <w:rsid w:val="003D592F"/>
    <w:rsid w:val="003E7F39"/>
    <w:rsid w:val="003F1E76"/>
    <w:rsid w:val="00410EE9"/>
    <w:rsid w:val="00412685"/>
    <w:rsid w:val="00444BE9"/>
    <w:rsid w:val="0048080F"/>
    <w:rsid w:val="004D1F22"/>
    <w:rsid w:val="0057419D"/>
    <w:rsid w:val="005952DE"/>
    <w:rsid w:val="00605AD6"/>
    <w:rsid w:val="00665940"/>
    <w:rsid w:val="006A31BA"/>
    <w:rsid w:val="006C204D"/>
    <w:rsid w:val="006E52A5"/>
    <w:rsid w:val="007153EC"/>
    <w:rsid w:val="00730654"/>
    <w:rsid w:val="00735EF0"/>
    <w:rsid w:val="00814A7C"/>
    <w:rsid w:val="00821283"/>
    <w:rsid w:val="008404E3"/>
    <w:rsid w:val="00862095"/>
    <w:rsid w:val="008645D5"/>
    <w:rsid w:val="008B0581"/>
    <w:rsid w:val="008C0E86"/>
    <w:rsid w:val="00940C70"/>
    <w:rsid w:val="00963989"/>
    <w:rsid w:val="00984E82"/>
    <w:rsid w:val="009D6A88"/>
    <w:rsid w:val="009D70AD"/>
    <w:rsid w:val="009E037F"/>
    <w:rsid w:val="00A15B71"/>
    <w:rsid w:val="00A4547C"/>
    <w:rsid w:val="00A90352"/>
    <w:rsid w:val="00B341D0"/>
    <w:rsid w:val="00B46489"/>
    <w:rsid w:val="00B47B29"/>
    <w:rsid w:val="00B612E8"/>
    <w:rsid w:val="00BA73E7"/>
    <w:rsid w:val="00BB6FA8"/>
    <w:rsid w:val="00BC004B"/>
    <w:rsid w:val="00BD22A3"/>
    <w:rsid w:val="00C953BF"/>
    <w:rsid w:val="00CD290D"/>
    <w:rsid w:val="00D35D87"/>
    <w:rsid w:val="00D560F2"/>
    <w:rsid w:val="00E37A5D"/>
    <w:rsid w:val="00EF2FAB"/>
    <w:rsid w:val="00F038B2"/>
    <w:rsid w:val="00F26501"/>
    <w:rsid w:val="00F32FF5"/>
    <w:rsid w:val="00F614DC"/>
    <w:rsid w:val="00F61708"/>
    <w:rsid w:val="00FC7B1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C6A5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14D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66594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66594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65940"/>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665940"/>
    <w:rPr>
      <w:rFonts w:ascii="Times New Roman" w:eastAsia="Times New Roman" w:hAnsi="Times New Roman" w:cs="Times New Roman"/>
      <w:b/>
      <w:bCs/>
      <w:sz w:val="24"/>
      <w:szCs w:val="24"/>
    </w:rPr>
  </w:style>
  <w:style w:type="character" w:styleId="Hyperlink">
    <w:name w:val="Hyperlink"/>
    <w:basedOn w:val="DefaultParagraphFont"/>
    <w:uiPriority w:val="99"/>
    <w:unhideWhenUsed/>
    <w:rsid w:val="00665940"/>
    <w:rPr>
      <w:color w:val="0000FF"/>
      <w:u w:val="single"/>
    </w:rPr>
  </w:style>
  <w:style w:type="paragraph" w:styleId="NormalWeb">
    <w:name w:val="Normal (Web)"/>
    <w:basedOn w:val="Normal"/>
    <w:uiPriority w:val="99"/>
    <w:unhideWhenUsed/>
    <w:rsid w:val="00665940"/>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605AD6"/>
    <w:rPr>
      <w:color w:val="954F72" w:themeColor="followedHyperlink"/>
      <w:u w:val="single"/>
    </w:rPr>
  </w:style>
  <w:style w:type="paragraph" w:styleId="ListParagraph">
    <w:name w:val="List Paragraph"/>
    <w:basedOn w:val="Normal"/>
    <w:uiPriority w:val="34"/>
    <w:qFormat/>
    <w:rsid w:val="008C0E86"/>
    <w:pPr>
      <w:spacing w:after="4" w:line="250" w:lineRule="auto"/>
      <w:ind w:left="720" w:right="51" w:hanging="10"/>
      <w:contextualSpacing/>
      <w:jc w:val="both"/>
    </w:pPr>
    <w:rPr>
      <w:rFonts w:ascii="Times New Roman" w:eastAsia="Times New Roman" w:hAnsi="Times New Roman" w:cs="Times New Roman"/>
      <w:color w:val="000000"/>
      <w:sz w:val="20"/>
    </w:rPr>
  </w:style>
  <w:style w:type="character" w:styleId="UnresolvedMention">
    <w:name w:val="Unresolved Mention"/>
    <w:basedOn w:val="DefaultParagraphFont"/>
    <w:uiPriority w:val="99"/>
    <w:semiHidden/>
    <w:unhideWhenUsed/>
    <w:rsid w:val="00C953BF"/>
    <w:rPr>
      <w:color w:val="605E5C"/>
      <w:shd w:val="clear" w:color="auto" w:fill="E1DFDD"/>
    </w:rPr>
  </w:style>
  <w:style w:type="character" w:styleId="CommentReference">
    <w:name w:val="annotation reference"/>
    <w:basedOn w:val="DefaultParagraphFont"/>
    <w:uiPriority w:val="99"/>
    <w:semiHidden/>
    <w:unhideWhenUsed/>
    <w:rsid w:val="003D592F"/>
    <w:rPr>
      <w:sz w:val="16"/>
      <w:szCs w:val="16"/>
    </w:rPr>
  </w:style>
  <w:style w:type="paragraph" w:styleId="CommentText">
    <w:name w:val="annotation text"/>
    <w:basedOn w:val="Normal"/>
    <w:link w:val="CommentTextChar"/>
    <w:uiPriority w:val="99"/>
    <w:unhideWhenUsed/>
    <w:rsid w:val="003D592F"/>
    <w:pPr>
      <w:spacing w:line="240" w:lineRule="auto"/>
    </w:pPr>
    <w:rPr>
      <w:sz w:val="20"/>
      <w:szCs w:val="20"/>
    </w:rPr>
  </w:style>
  <w:style w:type="character" w:customStyle="1" w:styleId="CommentTextChar">
    <w:name w:val="Comment Text Char"/>
    <w:basedOn w:val="DefaultParagraphFont"/>
    <w:link w:val="CommentText"/>
    <w:uiPriority w:val="99"/>
    <w:rsid w:val="003D592F"/>
    <w:rPr>
      <w:sz w:val="20"/>
      <w:szCs w:val="20"/>
    </w:rPr>
  </w:style>
  <w:style w:type="paragraph" w:styleId="CommentSubject">
    <w:name w:val="annotation subject"/>
    <w:basedOn w:val="CommentText"/>
    <w:next w:val="CommentText"/>
    <w:link w:val="CommentSubjectChar"/>
    <w:uiPriority w:val="99"/>
    <w:semiHidden/>
    <w:unhideWhenUsed/>
    <w:rsid w:val="003D592F"/>
    <w:rPr>
      <w:b/>
      <w:bCs/>
    </w:rPr>
  </w:style>
  <w:style w:type="character" w:customStyle="1" w:styleId="CommentSubjectChar">
    <w:name w:val="Comment Subject Char"/>
    <w:basedOn w:val="CommentTextChar"/>
    <w:link w:val="CommentSubject"/>
    <w:uiPriority w:val="99"/>
    <w:semiHidden/>
    <w:rsid w:val="003D592F"/>
    <w:rPr>
      <w:b/>
      <w:bCs/>
      <w:sz w:val="20"/>
      <w:szCs w:val="20"/>
    </w:rPr>
  </w:style>
  <w:style w:type="paragraph" w:styleId="BalloonText">
    <w:name w:val="Balloon Text"/>
    <w:basedOn w:val="Normal"/>
    <w:link w:val="BalloonTextChar"/>
    <w:uiPriority w:val="99"/>
    <w:semiHidden/>
    <w:unhideWhenUsed/>
    <w:rsid w:val="003D59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D592F"/>
    <w:rPr>
      <w:rFonts w:ascii="Segoe UI" w:hAnsi="Segoe UI" w:cs="Segoe UI"/>
      <w:sz w:val="18"/>
      <w:szCs w:val="18"/>
    </w:rPr>
  </w:style>
  <w:style w:type="paragraph" w:styleId="Header">
    <w:name w:val="header"/>
    <w:basedOn w:val="Normal"/>
    <w:link w:val="HeaderChar"/>
    <w:uiPriority w:val="99"/>
    <w:unhideWhenUsed/>
    <w:rsid w:val="009E03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037F"/>
  </w:style>
  <w:style w:type="paragraph" w:styleId="Footer">
    <w:name w:val="footer"/>
    <w:basedOn w:val="Normal"/>
    <w:link w:val="FooterChar"/>
    <w:uiPriority w:val="99"/>
    <w:unhideWhenUsed/>
    <w:rsid w:val="009E03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037F"/>
  </w:style>
  <w:style w:type="character" w:customStyle="1" w:styleId="Heading1Char">
    <w:name w:val="Heading 1 Char"/>
    <w:basedOn w:val="DefaultParagraphFont"/>
    <w:link w:val="Heading1"/>
    <w:uiPriority w:val="9"/>
    <w:rsid w:val="00F614D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606307">
      <w:bodyDiv w:val="1"/>
      <w:marLeft w:val="0"/>
      <w:marRight w:val="0"/>
      <w:marTop w:val="0"/>
      <w:marBottom w:val="0"/>
      <w:divBdr>
        <w:top w:val="none" w:sz="0" w:space="0" w:color="auto"/>
        <w:left w:val="none" w:sz="0" w:space="0" w:color="auto"/>
        <w:bottom w:val="none" w:sz="0" w:space="0" w:color="auto"/>
        <w:right w:val="none" w:sz="0" w:space="0" w:color="auto"/>
      </w:divBdr>
    </w:div>
    <w:div w:id="426049661">
      <w:bodyDiv w:val="1"/>
      <w:marLeft w:val="0"/>
      <w:marRight w:val="0"/>
      <w:marTop w:val="0"/>
      <w:marBottom w:val="0"/>
      <w:divBdr>
        <w:top w:val="none" w:sz="0" w:space="0" w:color="auto"/>
        <w:left w:val="none" w:sz="0" w:space="0" w:color="auto"/>
        <w:bottom w:val="none" w:sz="0" w:space="0" w:color="auto"/>
        <w:right w:val="none" w:sz="0" w:space="0" w:color="auto"/>
      </w:divBdr>
      <w:divsChild>
        <w:div w:id="619337985">
          <w:marLeft w:val="0"/>
          <w:marRight w:val="0"/>
          <w:marTop w:val="0"/>
          <w:marBottom w:val="0"/>
          <w:divBdr>
            <w:top w:val="none" w:sz="0" w:space="0" w:color="auto"/>
            <w:left w:val="none" w:sz="0" w:space="0" w:color="auto"/>
            <w:bottom w:val="none" w:sz="0" w:space="0" w:color="auto"/>
            <w:right w:val="none" w:sz="0" w:space="0" w:color="auto"/>
          </w:divBdr>
        </w:div>
      </w:divsChild>
    </w:div>
    <w:div w:id="438376878">
      <w:bodyDiv w:val="1"/>
      <w:marLeft w:val="0"/>
      <w:marRight w:val="0"/>
      <w:marTop w:val="0"/>
      <w:marBottom w:val="0"/>
      <w:divBdr>
        <w:top w:val="none" w:sz="0" w:space="0" w:color="auto"/>
        <w:left w:val="none" w:sz="0" w:space="0" w:color="auto"/>
        <w:bottom w:val="none" w:sz="0" w:space="0" w:color="auto"/>
        <w:right w:val="none" w:sz="0" w:space="0" w:color="auto"/>
      </w:divBdr>
    </w:div>
    <w:div w:id="479151420">
      <w:bodyDiv w:val="1"/>
      <w:marLeft w:val="0"/>
      <w:marRight w:val="0"/>
      <w:marTop w:val="0"/>
      <w:marBottom w:val="0"/>
      <w:divBdr>
        <w:top w:val="none" w:sz="0" w:space="0" w:color="auto"/>
        <w:left w:val="none" w:sz="0" w:space="0" w:color="auto"/>
        <w:bottom w:val="none" w:sz="0" w:space="0" w:color="auto"/>
        <w:right w:val="none" w:sz="0" w:space="0" w:color="auto"/>
      </w:divBdr>
      <w:divsChild>
        <w:div w:id="106968962">
          <w:marLeft w:val="0"/>
          <w:marRight w:val="0"/>
          <w:marTop w:val="180"/>
          <w:marBottom w:val="180"/>
          <w:divBdr>
            <w:top w:val="none" w:sz="0" w:space="0" w:color="auto"/>
            <w:left w:val="none" w:sz="0" w:space="0" w:color="auto"/>
            <w:bottom w:val="none" w:sz="0" w:space="0" w:color="auto"/>
            <w:right w:val="none" w:sz="0" w:space="0" w:color="auto"/>
          </w:divBdr>
        </w:div>
        <w:div w:id="130565039">
          <w:marLeft w:val="0"/>
          <w:marRight w:val="0"/>
          <w:marTop w:val="0"/>
          <w:marBottom w:val="0"/>
          <w:divBdr>
            <w:top w:val="none" w:sz="0" w:space="0" w:color="auto"/>
            <w:left w:val="none" w:sz="0" w:space="0" w:color="auto"/>
            <w:bottom w:val="none" w:sz="0" w:space="0" w:color="auto"/>
            <w:right w:val="none" w:sz="0" w:space="0" w:color="auto"/>
          </w:divBdr>
        </w:div>
        <w:div w:id="1453668020">
          <w:marLeft w:val="0"/>
          <w:marRight w:val="0"/>
          <w:marTop w:val="0"/>
          <w:marBottom w:val="0"/>
          <w:divBdr>
            <w:top w:val="none" w:sz="0" w:space="0" w:color="auto"/>
            <w:left w:val="none" w:sz="0" w:space="0" w:color="auto"/>
            <w:bottom w:val="none" w:sz="0" w:space="0" w:color="auto"/>
            <w:right w:val="none" w:sz="0" w:space="0" w:color="auto"/>
          </w:divBdr>
          <w:divsChild>
            <w:div w:id="8260510">
              <w:marLeft w:val="0"/>
              <w:marRight w:val="0"/>
              <w:marTop w:val="90"/>
              <w:marBottom w:val="90"/>
              <w:divBdr>
                <w:top w:val="single" w:sz="6" w:space="0" w:color="CCCCCC"/>
                <w:left w:val="single" w:sz="6" w:space="0" w:color="CCCCCC"/>
                <w:bottom w:val="single" w:sz="6" w:space="0" w:color="CCCCCC"/>
                <w:right w:val="single" w:sz="6" w:space="0" w:color="CCCCCC"/>
              </w:divBdr>
              <w:divsChild>
                <w:div w:id="281422656">
                  <w:marLeft w:val="180"/>
                  <w:marRight w:val="180"/>
                  <w:marTop w:val="180"/>
                  <w:marBottom w:val="180"/>
                  <w:divBdr>
                    <w:top w:val="none" w:sz="0" w:space="0" w:color="auto"/>
                    <w:left w:val="none" w:sz="0" w:space="0" w:color="auto"/>
                    <w:bottom w:val="none" w:sz="0" w:space="0" w:color="auto"/>
                    <w:right w:val="none" w:sz="0" w:space="0" w:color="auto"/>
                  </w:divBdr>
                </w:div>
                <w:div w:id="1213151616">
                  <w:marLeft w:val="1890"/>
                  <w:marRight w:val="180"/>
                  <w:marTop w:val="180"/>
                  <w:marBottom w:val="180"/>
                  <w:divBdr>
                    <w:top w:val="none" w:sz="0" w:space="0" w:color="auto"/>
                    <w:left w:val="none" w:sz="0" w:space="0" w:color="auto"/>
                    <w:bottom w:val="none" w:sz="0" w:space="0" w:color="auto"/>
                    <w:right w:val="none" w:sz="0" w:space="0" w:color="auto"/>
                  </w:divBdr>
                </w:div>
              </w:divsChild>
            </w:div>
            <w:div w:id="96565630">
              <w:marLeft w:val="0"/>
              <w:marRight w:val="0"/>
              <w:marTop w:val="90"/>
              <w:marBottom w:val="90"/>
              <w:divBdr>
                <w:top w:val="single" w:sz="6" w:space="0" w:color="CCCCCC"/>
                <w:left w:val="single" w:sz="6" w:space="0" w:color="CCCCCC"/>
                <w:bottom w:val="single" w:sz="6" w:space="0" w:color="CCCCCC"/>
                <w:right w:val="single" w:sz="6" w:space="0" w:color="CCCCCC"/>
              </w:divBdr>
              <w:divsChild>
                <w:div w:id="1378509778">
                  <w:marLeft w:val="1890"/>
                  <w:marRight w:val="180"/>
                  <w:marTop w:val="180"/>
                  <w:marBottom w:val="180"/>
                  <w:divBdr>
                    <w:top w:val="none" w:sz="0" w:space="0" w:color="auto"/>
                    <w:left w:val="none" w:sz="0" w:space="0" w:color="auto"/>
                    <w:bottom w:val="none" w:sz="0" w:space="0" w:color="auto"/>
                    <w:right w:val="none" w:sz="0" w:space="0" w:color="auto"/>
                  </w:divBdr>
                </w:div>
                <w:div w:id="1749961615">
                  <w:marLeft w:val="180"/>
                  <w:marRight w:val="180"/>
                  <w:marTop w:val="180"/>
                  <w:marBottom w:val="180"/>
                  <w:divBdr>
                    <w:top w:val="none" w:sz="0" w:space="0" w:color="auto"/>
                    <w:left w:val="none" w:sz="0" w:space="0" w:color="auto"/>
                    <w:bottom w:val="none" w:sz="0" w:space="0" w:color="auto"/>
                    <w:right w:val="none" w:sz="0" w:space="0" w:color="auto"/>
                  </w:divBdr>
                </w:div>
              </w:divsChild>
            </w:div>
            <w:div w:id="384334159">
              <w:marLeft w:val="0"/>
              <w:marRight w:val="0"/>
              <w:marTop w:val="90"/>
              <w:marBottom w:val="90"/>
              <w:divBdr>
                <w:top w:val="single" w:sz="6" w:space="0" w:color="CCCCCC"/>
                <w:left w:val="single" w:sz="6" w:space="0" w:color="CCCCCC"/>
                <w:bottom w:val="single" w:sz="6" w:space="0" w:color="CCCCCC"/>
                <w:right w:val="single" w:sz="6" w:space="0" w:color="CCCCCC"/>
              </w:divBdr>
              <w:divsChild>
                <w:div w:id="81952490">
                  <w:marLeft w:val="1890"/>
                  <w:marRight w:val="180"/>
                  <w:marTop w:val="180"/>
                  <w:marBottom w:val="180"/>
                  <w:divBdr>
                    <w:top w:val="none" w:sz="0" w:space="0" w:color="auto"/>
                    <w:left w:val="none" w:sz="0" w:space="0" w:color="auto"/>
                    <w:bottom w:val="none" w:sz="0" w:space="0" w:color="auto"/>
                    <w:right w:val="none" w:sz="0" w:space="0" w:color="auto"/>
                  </w:divBdr>
                </w:div>
                <w:div w:id="965626525">
                  <w:marLeft w:val="180"/>
                  <w:marRight w:val="180"/>
                  <w:marTop w:val="180"/>
                  <w:marBottom w:val="180"/>
                  <w:divBdr>
                    <w:top w:val="none" w:sz="0" w:space="0" w:color="auto"/>
                    <w:left w:val="none" w:sz="0" w:space="0" w:color="auto"/>
                    <w:bottom w:val="none" w:sz="0" w:space="0" w:color="auto"/>
                    <w:right w:val="none" w:sz="0" w:space="0" w:color="auto"/>
                  </w:divBdr>
                </w:div>
              </w:divsChild>
            </w:div>
            <w:div w:id="898055675">
              <w:marLeft w:val="0"/>
              <w:marRight w:val="0"/>
              <w:marTop w:val="90"/>
              <w:marBottom w:val="90"/>
              <w:divBdr>
                <w:top w:val="single" w:sz="6" w:space="0" w:color="CCCCCC"/>
                <w:left w:val="single" w:sz="6" w:space="0" w:color="CCCCCC"/>
                <w:bottom w:val="single" w:sz="6" w:space="0" w:color="CCCCCC"/>
                <w:right w:val="single" w:sz="6" w:space="0" w:color="CCCCCC"/>
              </w:divBdr>
              <w:divsChild>
                <w:div w:id="878662556">
                  <w:marLeft w:val="180"/>
                  <w:marRight w:val="180"/>
                  <w:marTop w:val="180"/>
                  <w:marBottom w:val="180"/>
                  <w:divBdr>
                    <w:top w:val="none" w:sz="0" w:space="0" w:color="auto"/>
                    <w:left w:val="none" w:sz="0" w:space="0" w:color="auto"/>
                    <w:bottom w:val="none" w:sz="0" w:space="0" w:color="auto"/>
                    <w:right w:val="none" w:sz="0" w:space="0" w:color="auto"/>
                  </w:divBdr>
                </w:div>
                <w:div w:id="879827521">
                  <w:marLeft w:val="1890"/>
                  <w:marRight w:val="180"/>
                  <w:marTop w:val="180"/>
                  <w:marBottom w:val="180"/>
                  <w:divBdr>
                    <w:top w:val="none" w:sz="0" w:space="0" w:color="auto"/>
                    <w:left w:val="none" w:sz="0" w:space="0" w:color="auto"/>
                    <w:bottom w:val="none" w:sz="0" w:space="0" w:color="auto"/>
                    <w:right w:val="none" w:sz="0" w:space="0" w:color="auto"/>
                  </w:divBdr>
                </w:div>
              </w:divsChild>
            </w:div>
            <w:div w:id="1320112629">
              <w:marLeft w:val="0"/>
              <w:marRight w:val="0"/>
              <w:marTop w:val="90"/>
              <w:marBottom w:val="90"/>
              <w:divBdr>
                <w:top w:val="single" w:sz="6" w:space="0" w:color="CCCCCC"/>
                <w:left w:val="single" w:sz="6" w:space="0" w:color="CCCCCC"/>
                <w:bottom w:val="single" w:sz="6" w:space="0" w:color="CCCCCC"/>
                <w:right w:val="single" w:sz="6" w:space="0" w:color="CCCCCC"/>
              </w:divBdr>
              <w:divsChild>
                <w:div w:id="35325467">
                  <w:marLeft w:val="1890"/>
                  <w:marRight w:val="180"/>
                  <w:marTop w:val="180"/>
                  <w:marBottom w:val="180"/>
                  <w:divBdr>
                    <w:top w:val="none" w:sz="0" w:space="0" w:color="auto"/>
                    <w:left w:val="none" w:sz="0" w:space="0" w:color="auto"/>
                    <w:bottom w:val="none" w:sz="0" w:space="0" w:color="auto"/>
                    <w:right w:val="none" w:sz="0" w:space="0" w:color="auto"/>
                  </w:divBdr>
                </w:div>
                <w:div w:id="711881152">
                  <w:marLeft w:val="180"/>
                  <w:marRight w:val="180"/>
                  <w:marTop w:val="180"/>
                  <w:marBottom w:val="180"/>
                  <w:divBdr>
                    <w:top w:val="none" w:sz="0" w:space="0" w:color="auto"/>
                    <w:left w:val="none" w:sz="0" w:space="0" w:color="auto"/>
                    <w:bottom w:val="none" w:sz="0" w:space="0" w:color="auto"/>
                    <w:right w:val="none" w:sz="0" w:space="0" w:color="auto"/>
                  </w:divBdr>
                </w:div>
              </w:divsChild>
            </w:div>
          </w:divsChild>
        </w:div>
      </w:divsChild>
    </w:div>
    <w:div w:id="789058791">
      <w:bodyDiv w:val="1"/>
      <w:marLeft w:val="0"/>
      <w:marRight w:val="0"/>
      <w:marTop w:val="0"/>
      <w:marBottom w:val="0"/>
      <w:divBdr>
        <w:top w:val="none" w:sz="0" w:space="0" w:color="auto"/>
        <w:left w:val="none" w:sz="0" w:space="0" w:color="auto"/>
        <w:bottom w:val="none" w:sz="0" w:space="0" w:color="auto"/>
        <w:right w:val="none" w:sz="0" w:space="0" w:color="auto"/>
      </w:divBdr>
      <w:divsChild>
        <w:div w:id="1173834385">
          <w:marLeft w:val="0"/>
          <w:marRight w:val="0"/>
          <w:marTop w:val="0"/>
          <w:marBottom w:val="0"/>
          <w:divBdr>
            <w:top w:val="none" w:sz="0" w:space="0" w:color="auto"/>
            <w:left w:val="none" w:sz="0" w:space="0" w:color="auto"/>
            <w:bottom w:val="none" w:sz="0" w:space="0" w:color="auto"/>
            <w:right w:val="none" w:sz="0" w:space="0" w:color="auto"/>
          </w:divBdr>
          <w:divsChild>
            <w:div w:id="1163542196">
              <w:marLeft w:val="0"/>
              <w:marRight w:val="0"/>
              <w:marTop w:val="90"/>
              <w:marBottom w:val="90"/>
              <w:divBdr>
                <w:top w:val="single" w:sz="6" w:space="0" w:color="CCCCCC"/>
                <w:left w:val="single" w:sz="6" w:space="0" w:color="CCCCCC"/>
                <w:bottom w:val="single" w:sz="6" w:space="0" w:color="CCCCCC"/>
                <w:right w:val="single" w:sz="6" w:space="0" w:color="CCCCCC"/>
              </w:divBdr>
              <w:divsChild>
                <w:div w:id="948200814">
                  <w:marLeft w:val="1890"/>
                  <w:marRight w:val="180"/>
                  <w:marTop w:val="180"/>
                  <w:marBottom w:val="180"/>
                  <w:divBdr>
                    <w:top w:val="none" w:sz="0" w:space="0" w:color="auto"/>
                    <w:left w:val="none" w:sz="0" w:space="0" w:color="auto"/>
                    <w:bottom w:val="none" w:sz="0" w:space="0" w:color="auto"/>
                    <w:right w:val="none" w:sz="0" w:space="0" w:color="auto"/>
                  </w:divBdr>
                </w:div>
                <w:div w:id="1054934795">
                  <w:marLeft w:val="180"/>
                  <w:marRight w:val="180"/>
                  <w:marTop w:val="180"/>
                  <w:marBottom w:val="180"/>
                  <w:divBdr>
                    <w:top w:val="none" w:sz="0" w:space="0" w:color="auto"/>
                    <w:left w:val="none" w:sz="0" w:space="0" w:color="auto"/>
                    <w:bottom w:val="none" w:sz="0" w:space="0" w:color="auto"/>
                    <w:right w:val="none" w:sz="0" w:space="0" w:color="auto"/>
                  </w:divBdr>
                </w:div>
              </w:divsChild>
            </w:div>
            <w:div w:id="1504658679">
              <w:marLeft w:val="0"/>
              <w:marRight w:val="0"/>
              <w:marTop w:val="90"/>
              <w:marBottom w:val="90"/>
              <w:divBdr>
                <w:top w:val="single" w:sz="6" w:space="0" w:color="CCCCCC"/>
                <w:left w:val="single" w:sz="6" w:space="0" w:color="CCCCCC"/>
                <w:bottom w:val="single" w:sz="6" w:space="0" w:color="CCCCCC"/>
                <w:right w:val="single" w:sz="6" w:space="0" w:color="CCCCCC"/>
              </w:divBdr>
              <w:divsChild>
                <w:div w:id="789936973">
                  <w:marLeft w:val="1890"/>
                  <w:marRight w:val="180"/>
                  <w:marTop w:val="180"/>
                  <w:marBottom w:val="180"/>
                  <w:divBdr>
                    <w:top w:val="none" w:sz="0" w:space="0" w:color="auto"/>
                    <w:left w:val="none" w:sz="0" w:space="0" w:color="auto"/>
                    <w:bottom w:val="none" w:sz="0" w:space="0" w:color="auto"/>
                    <w:right w:val="none" w:sz="0" w:space="0" w:color="auto"/>
                  </w:divBdr>
                </w:div>
                <w:div w:id="995109719">
                  <w:marLeft w:val="180"/>
                  <w:marRight w:val="180"/>
                  <w:marTop w:val="180"/>
                  <w:marBottom w:val="180"/>
                  <w:divBdr>
                    <w:top w:val="none" w:sz="0" w:space="0" w:color="auto"/>
                    <w:left w:val="none" w:sz="0" w:space="0" w:color="auto"/>
                    <w:bottom w:val="none" w:sz="0" w:space="0" w:color="auto"/>
                    <w:right w:val="none" w:sz="0" w:space="0" w:color="auto"/>
                  </w:divBdr>
                </w:div>
              </w:divsChild>
            </w:div>
            <w:div w:id="1774669184">
              <w:marLeft w:val="0"/>
              <w:marRight w:val="0"/>
              <w:marTop w:val="90"/>
              <w:marBottom w:val="90"/>
              <w:divBdr>
                <w:top w:val="single" w:sz="6" w:space="0" w:color="CCCCCC"/>
                <w:left w:val="single" w:sz="6" w:space="0" w:color="CCCCCC"/>
                <w:bottom w:val="single" w:sz="6" w:space="0" w:color="CCCCCC"/>
                <w:right w:val="single" w:sz="6" w:space="0" w:color="CCCCCC"/>
              </w:divBdr>
              <w:divsChild>
                <w:div w:id="461534074">
                  <w:marLeft w:val="180"/>
                  <w:marRight w:val="180"/>
                  <w:marTop w:val="180"/>
                  <w:marBottom w:val="180"/>
                  <w:divBdr>
                    <w:top w:val="none" w:sz="0" w:space="0" w:color="auto"/>
                    <w:left w:val="none" w:sz="0" w:space="0" w:color="auto"/>
                    <w:bottom w:val="none" w:sz="0" w:space="0" w:color="auto"/>
                    <w:right w:val="none" w:sz="0" w:space="0" w:color="auto"/>
                  </w:divBdr>
                </w:div>
                <w:div w:id="1050153444">
                  <w:marLeft w:val="1890"/>
                  <w:marRight w:val="180"/>
                  <w:marTop w:val="180"/>
                  <w:marBottom w:val="180"/>
                  <w:divBdr>
                    <w:top w:val="none" w:sz="0" w:space="0" w:color="auto"/>
                    <w:left w:val="none" w:sz="0" w:space="0" w:color="auto"/>
                    <w:bottom w:val="none" w:sz="0" w:space="0" w:color="auto"/>
                    <w:right w:val="none" w:sz="0" w:space="0" w:color="auto"/>
                  </w:divBdr>
                </w:div>
              </w:divsChild>
            </w:div>
            <w:div w:id="1826050772">
              <w:marLeft w:val="0"/>
              <w:marRight w:val="0"/>
              <w:marTop w:val="90"/>
              <w:marBottom w:val="90"/>
              <w:divBdr>
                <w:top w:val="single" w:sz="6" w:space="0" w:color="CCCCCC"/>
                <w:left w:val="single" w:sz="6" w:space="0" w:color="CCCCCC"/>
                <w:bottom w:val="single" w:sz="6" w:space="0" w:color="CCCCCC"/>
                <w:right w:val="single" w:sz="6" w:space="0" w:color="CCCCCC"/>
              </w:divBdr>
              <w:divsChild>
                <w:div w:id="39789352">
                  <w:marLeft w:val="180"/>
                  <w:marRight w:val="180"/>
                  <w:marTop w:val="180"/>
                  <w:marBottom w:val="180"/>
                  <w:divBdr>
                    <w:top w:val="none" w:sz="0" w:space="0" w:color="auto"/>
                    <w:left w:val="none" w:sz="0" w:space="0" w:color="auto"/>
                    <w:bottom w:val="none" w:sz="0" w:space="0" w:color="auto"/>
                    <w:right w:val="none" w:sz="0" w:space="0" w:color="auto"/>
                  </w:divBdr>
                </w:div>
                <w:div w:id="1421557407">
                  <w:marLeft w:val="1890"/>
                  <w:marRight w:val="180"/>
                  <w:marTop w:val="180"/>
                  <w:marBottom w:val="180"/>
                  <w:divBdr>
                    <w:top w:val="none" w:sz="0" w:space="0" w:color="auto"/>
                    <w:left w:val="none" w:sz="0" w:space="0" w:color="auto"/>
                    <w:bottom w:val="none" w:sz="0" w:space="0" w:color="auto"/>
                    <w:right w:val="none" w:sz="0" w:space="0" w:color="auto"/>
                  </w:divBdr>
                </w:div>
              </w:divsChild>
            </w:div>
            <w:div w:id="2109039580">
              <w:marLeft w:val="0"/>
              <w:marRight w:val="0"/>
              <w:marTop w:val="90"/>
              <w:marBottom w:val="90"/>
              <w:divBdr>
                <w:top w:val="single" w:sz="6" w:space="0" w:color="CCCCCC"/>
                <w:left w:val="single" w:sz="6" w:space="0" w:color="CCCCCC"/>
                <w:bottom w:val="single" w:sz="6" w:space="0" w:color="CCCCCC"/>
                <w:right w:val="single" w:sz="6" w:space="0" w:color="CCCCCC"/>
              </w:divBdr>
              <w:divsChild>
                <w:div w:id="1210142091">
                  <w:marLeft w:val="180"/>
                  <w:marRight w:val="180"/>
                  <w:marTop w:val="180"/>
                  <w:marBottom w:val="180"/>
                  <w:divBdr>
                    <w:top w:val="none" w:sz="0" w:space="0" w:color="auto"/>
                    <w:left w:val="none" w:sz="0" w:space="0" w:color="auto"/>
                    <w:bottom w:val="none" w:sz="0" w:space="0" w:color="auto"/>
                    <w:right w:val="none" w:sz="0" w:space="0" w:color="auto"/>
                  </w:divBdr>
                </w:div>
                <w:div w:id="1859543684">
                  <w:marLeft w:val="1890"/>
                  <w:marRight w:val="180"/>
                  <w:marTop w:val="180"/>
                  <w:marBottom w:val="180"/>
                  <w:divBdr>
                    <w:top w:val="none" w:sz="0" w:space="0" w:color="auto"/>
                    <w:left w:val="none" w:sz="0" w:space="0" w:color="auto"/>
                    <w:bottom w:val="none" w:sz="0" w:space="0" w:color="auto"/>
                    <w:right w:val="none" w:sz="0" w:space="0" w:color="auto"/>
                  </w:divBdr>
                </w:div>
              </w:divsChild>
            </w:div>
          </w:divsChild>
        </w:div>
        <w:div w:id="1265188344">
          <w:marLeft w:val="0"/>
          <w:marRight w:val="0"/>
          <w:marTop w:val="180"/>
          <w:marBottom w:val="180"/>
          <w:divBdr>
            <w:top w:val="none" w:sz="0" w:space="0" w:color="auto"/>
            <w:left w:val="none" w:sz="0" w:space="0" w:color="auto"/>
            <w:bottom w:val="none" w:sz="0" w:space="0" w:color="auto"/>
            <w:right w:val="none" w:sz="0" w:space="0" w:color="auto"/>
          </w:divBdr>
        </w:div>
        <w:div w:id="1875535470">
          <w:marLeft w:val="0"/>
          <w:marRight w:val="0"/>
          <w:marTop w:val="0"/>
          <w:marBottom w:val="0"/>
          <w:divBdr>
            <w:top w:val="none" w:sz="0" w:space="0" w:color="auto"/>
            <w:left w:val="none" w:sz="0" w:space="0" w:color="auto"/>
            <w:bottom w:val="none" w:sz="0" w:space="0" w:color="auto"/>
            <w:right w:val="none" w:sz="0" w:space="0" w:color="auto"/>
          </w:divBdr>
        </w:div>
      </w:divsChild>
    </w:div>
    <w:div w:id="852770023">
      <w:bodyDiv w:val="1"/>
      <w:marLeft w:val="0"/>
      <w:marRight w:val="0"/>
      <w:marTop w:val="0"/>
      <w:marBottom w:val="0"/>
      <w:divBdr>
        <w:top w:val="none" w:sz="0" w:space="0" w:color="auto"/>
        <w:left w:val="none" w:sz="0" w:space="0" w:color="auto"/>
        <w:bottom w:val="none" w:sz="0" w:space="0" w:color="auto"/>
        <w:right w:val="none" w:sz="0" w:space="0" w:color="auto"/>
      </w:divBdr>
    </w:div>
    <w:div w:id="963006336">
      <w:bodyDiv w:val="1"/>
      <w:marLeft w:val="0"/>
      <w:marRight w:val="0"/>
      <w:marTop w:val="0"/>
      <w:marBottom w:val="0"/>
      <w:divBdr>
        <w:top w:val="none" w:sz="0" w:space="0" w:color="auto"/>
        <w:left w:val="none" w:sz="0" w:space="0" w:color="auto"/>
        <w:bottom w:val="none" w:sz="0" w:space="0" w:color="auto"/>
        <w:right w:val="none" w:sz="0" w:space="0" w:color="auto"/>
      </w:divBdr>
    </w:div>
    <w:div w:id="1094590269">
      <w:bodyDiv w:val="1"/>
      <w:marLeft w:val="0"/>
      <w:marRight w:val="0"/>
      <w:marTop w:val="0"/>
      <w:marBottom w:val="0"/>
      <w:divBdr>
        <w:top w:val="none" w:sz="0" w:space="0" w:color="auto"/>
        <w:left w:val="none" w:sz="0" w:space="0" w:color="auto"/>
        <w:bottom w:val="none" w:sz="0" w:space="0" w:color="auto"/>
        <w:right w:val="none" w:sz="0" w:space="0" w:color="auto"/>
      </w:divBdr>
    </w:div>
    <w:div w:id="1095902296">
      <w:bodyDiv w:val="1"/>
      <w:marLeft w:val="0"/>
      <w:marRight w:val="0"/>
      <w:marTop w:val="0"/>
      <w:marBottom w:val="0"/>
      <w:divBdr>
        <w:top w:val="none" w:sz="0" w:space="0" w:color="auto"/>
        <w:left w:val="none" w:sz="0" w:space="0" w:color="auto"/>
        <w:bottom w:val="none" w:sz="0" w:space="0" w:color="auto"/>
        <w:right w:val="none" w:sz="0" w:space="0" w:color="auto"/>
      </w:divBdr>
    </w:div>
    <w:div w:id="1243875291">
      <w:bodyDiv w:val="1"/>
      <w:marLeft w:val="0"/>
      <w:marRight w:val="0"/>
      <w:marTop w:val="0"/>
      <w:marBottom w:val="0"/>
      <w:divBdr>
        <w:top w:val="none" w:sz="0" w:space="0" w:color="auto"/>
        <w:left w:val="none" w:sz="0" w:space="0" w:color="auto"/>
        <w:bottom w:val="none" w:sz="0" w:space="0" w:color="auto"/>
        <w:right w:val="none" w:sz="0" w:space="0" w:color="auto"/>
      </w:divBdr>
    </w:div>
    <w:div w:id="1437822398">
      <w:bodyDiv w:val="1"/>
      <w:marLeft w:val="0"/>
      <w:marRight w:val="0"/>
      <w:marTop w:val="0"/>
      <w:marBottom w:val="0"/>
      <w:divBdr>
        <w:top w:val="none" w:sz="0" w:space="0" w:color="auto"/>
        <w:left w:val="none" w:sz="0" w:space="0" w:color="auto"/>
        <w:bottom w:val="none" w:sz="0" w:space="0" w:color="auto"/>
        <w:right w:val="none" w:sz="0" w:space="0" w:color="auto"/>
      </w:divBdr>
    </w:div>
    <w:div w:id="1621641146">
      <w:bodyDiv w:val="1"/>
      <w:marLeft w:val="0"/>
      <w:marRight w:val="0"/>
      <w:marTop w:val="0"/>
      <w:marBottom w:val="0"/>
      <w:divBdr>
        <w:top w:val="none" w:sz="0" w:space="0" w:color="auto"/>
        <w:left w:val="none" w:sz="0" w:space="0" w:color="auto"/>
        <w:bottom w:val="none" w:sz="0" w:space="0" w:color="auto"/>
        <w:right w:val="none" w:sz="0" w:space="0" w:color="auto"/>
      </w:divBdr>
    </w:div>
    <w:div w:id="1728452145">
      <w:bodyDiv w:val="1"/>
      <w:marLeft w:val="0"/>
      <w:marRight w:val="0"/>
      <w:marTop w:val="0"/>
      <w:marBottom w:val="0"/>
      <w:divBdr>
        <w:top w:val="none" w:sz="0" w:space="0" w:color="auto"/>
        <w:left w:val="none" w:sz="0" w:space="0" w:color="auto"/>
        <w:bottom w:val="none" w:sz="0" w:space="0" w:color="auto"/>
        <w:right w:val="none" w:sz="0" w:space="0" w:color="auto"/>
      </w:divBdr>
    </w:div>
    <w:div w:id="1797330801">
      <w:bodyDiv w:val="1"/>
      <w:marLeft w:val="0"/>
      <w:marRight w:val="0"/>
      <w:marTop w:val="0"/>
      <w:marBottom w:val="0"/>
      <w:divBdr>
        <w:top w:val="none" w:sz="0" w:space="0" w:color="auto"/>
        <w:left w:val="none" w:sz="0" w:space="0" w:color="auto"/>
        <w:bottom w:val="none" w:sz="0" w:space="0" w:color="auto"/>
        <w:right w:val="none" w:sz="0" w:space="0" w:color="auto"/>
      </w:divBdr>
    </w:div>
    <w:div w:id="2009357583">
      <w:bodyDiv w:val="1"/>
      <w:marLeft w:val="0"/>
      <w:marRight w:val="0"/>
      <w:marTop w:val="0"/>
      <w:marBottom w:val="0"/>
      <w:divBdr>
        <w:top w:val="none" w:sz="0" w:space="0" w:color="auto"/>
        <w:left w:val="none" w:sz="0" w:space="0" w:color="auto"/>
        <w:bottom w:val="none" w:sz="0" w:space="0" w:color="auto"/>
        <w:right w:val="none" w:sz="0" w:space="0" w:color="auto"/>
      </w:divBdr>
      <w:divsChild>
        <w:div w:id="20488727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comments.xml.rels><?xml version="1.0" encoding="UTF-8" standalone="yes"?>
<Relationships xmlns="http://schemas.openxmlformats.org/package/2006/relationships"><Relationship Id="rId2" Type="http://schemas.openxmlformats.org/officeDocument/2006/relationships/hyperlink" Target="http://www.bmj.com/content/347/bmj.f4796" TargetMode="External"/><Relationship Id="rId1" Type="http://schemas.openxmlformats.org/officeDocument/2006/relationships/hyperlink" Target="http://www.bmj.com/content/347/bmj.f4796" TargetMode="External"/></Relationships>
</file>

<file path=word/_rels/document.xml.rels><?xml version="1.0" encoding="UTF-8" standalone="yes"?>
<Relationships xmlns="http://schemas.openxmlformats.org/package/2006/relationships"><Relationship Id="rId13" Type="http://schemas.openxmlformats.org/officeDocument/2006/relationships/hyperlink" Target="https://www.hindawi.com/journals/aorth/2012/912058/" TargetMode="External"/><Relationship Id="rId18" Type="http://schemas.openxmlformats.org/officeDocument/2006/relationships/hyperlink" Target="https://www.hindawi.com/journals/aorth/2012/912058/" TargetMode="External"/><Relationship Id="rId26" Type="http://schemas.openxmlformats.org/officeDocument/2006/relationships/hyperlink" Target="https://www.hindawi.com/journals/aorth/2012/912058/tab1/" TargetMode="External"/><Relationship Id="rId39" Type="http://schemas.openxmlformats.org/officeDocument/2006/relationships/hyperlink" Target="https://creativecommons.org/licenses/by/3.0/" TargetMode="External"/><Relationship Id="rId21" Type="http://schemas.openxmlformats.org/officeDocument/2006/relationships/hyperlink" Target="https://www.hindawi.com/journals/aorth/2012/912058/" TargetMode="External"/><Relationship Id="rId34" Type="http://schemas.openxmlformats.org/officeDocument/2006/relationships/hyperlink" Target="https://www.hindawi.com/journals/aorth/2012/912058/" TargetMode="Externa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hindawi.com/journals/aorth/2012/912058/fig2/" TargetMode="External"/><Relationship Id="rId20" Type="http://schemas.openxmlformats.org/officeDocument/2006/relationships/hyperlink" Target="https://www.hindawi.com/journals/aorth/2012/912058/" TargetMode="External"/><Relationship Id="rId29" Type="http://schemas.openxmlformats.org/officeDocument/2006/relationships/hyperlink" Target="https://www.hindawi.com/journals/aorth/2012/912058/" TargetMode="External"/><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hindawi.com/journals/aorth/2012/912058/fig1/" TargetMode="External"/><Relationship Id="rId24" Type="http://schemas.openxmlformats.org/officeDocument/2006/relationships/hyperlink" Target="https://www.hindawi.com/journals/aorth/2012/912058/fig4/" TargetMode="External"/><Relationship Id="rId32" Type="http://schemas.openxmlformats.org/officeDocument/2006/relationships/hyperlink" Target="https://www.hindawi.com/journals/aorth/2012/912058/" TargetMode="External"/><Relationship Id="rId37" Type="http://schemas.openxmlformats.org/officeDocument/2006/relationships/hyperlink" Target="https://www.hindawi.com/journals/aorth/2012/912058/fig4/" TargetMode="External"/><Relationship Id="rId40"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www.hindawi.com/journals/aorth/2012/912058/" TargetMode="External"/><Relationship Id="rId23" Type="http://schemas.openxmlformats.org/officeDocument/2006/relationships/hyperlink" Target="https://www.hindawi.com/journals/aorth/2012/912058/fig4/" TargetMode="External"/><Relationship Id="rId28" Type="http://schemas.openxmlformats.org/officeDocument/2006/relationships/hyperlink" Target="https://www.hindawi.com/journals/aorth/2012/912058/" TargetMode="External"/><Relationship Id="rId36" Type="http://schemas.openxmlformats.org/officeDocument/2006/relationships/hyperlink" Target="https://www.hindawi.com/journals/aorth/2012/912058/" TargetMode="External"/><Relationship Id="rId10" Type="http://schemas.microsoft.com/office/2016/09/relationships/commentsIds" Target="commentsIds.xml"/><Relationship Id="rId19" Type="http://schemas.openxmlformats.org/officeDocument/2006/relationships/hyperlink" Target="https://www.hindawi.com/journals/aorth/2012/912058/" TargetMode="External"/><Relationship Id="rId31" Type="http://schemas.openxmlformats.org/officeDocument/2006/relationships/hyperlink" Target="https://www.hindawi.com/journals/aorth/2012/912058/"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www.hindawi.com/journals/aorth/2012/912058/" TargetMode="External"/><Relationship Id="rId22" Type="http://schemas.openxmlformats.org/officeDocument/2006/relationships/hyperlink" Target="https://www.hindawi.com/journals/aorth/2012/912058/fig3/" TargetMode="External"/><Relationship Id="rId27" Type="http://schemas.openxmlformats.org/officeDocument/2006/relationships/hyperlink" Target="https://www.hindawi.com/journals/aorth/2012/912058/" TargetMode="External"/><Relationship Id="rId30" Type="http://schemas.openxmlformats.org/officeDocument/2006/relationships/hyperlink" Target="https://www.hindawi.com/journals/aorth/2012/912058/" TargetMode="External"/><Relationship Id="rId35" Type="http://schemas.openxmlformats.org/officeDocument/2006/relationships/hyperlink" Target="https://www.hindawi.com/journals/aorth/2012/912058/" TargetMode="External"/><Relationship Id="rId43" Type="http://schemas.openxmlformats.org/officeDocument/2006/relationships/theme" Target="theme/theme1.xml"/><Relationship Id="rId8" Type="http://schemas.openxmlformats.org/officeDocument/2006/relationships/comments" Target="comments.xml"/><Relationship Id="rId3" Type="http://schemas.openxmlformats.org/officeDocument/2006/relationships/styles" Target="styles.xml"/><Relationship Id="rId12" Type="http://schemas.openxmlformats.org/officeDocument/2006/relationships/hyperlink" Target="https://www.hindawi.com/journals/aorth/2012/912058/" TargetMode="External"/><Relationship Id="rId17" Type="http://schemas.openxmlformats.org/officeDocument/2006/relationships/hyperlink" Target="https://www.hindawi.com/journals/aorth/2012/912058/" TargetMode="External"/><Relationship Id="rId25" Type="http://schemas.openxmlformats.org/officeDocument/2006/relationships/hyperlink" Target="https://www.hindawi.com/journals/aorth/2012/912058/fig2/" TargetMode="External"/><Relationship Id="rId33" Type="http://schemas.openxmlformats.org/officeDocument/2006/relationships/hyperlink" Target="https://www.hindawi.com/journals/aorth/2012/912058/" TargetMode="External"/><Relationship Id="rId38" Type="http://schemas.openxmlformats.org/officeDocument/2006/relationships/hyperlink" Target="https://www.hindawi.com/journals/aorth/2012/91205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DC98F4-8793-41E5-951A-73AAB30226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2768</Words>
  <Characters>15779</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2018-11-07T08:59:00Z</dcterms:created>
  <dcterms:modified xsi:type="dcterms:W3CDTF">2020-08-12T12:53:00Z</dcterms:modified>
</cp:coreProperties>
</file>