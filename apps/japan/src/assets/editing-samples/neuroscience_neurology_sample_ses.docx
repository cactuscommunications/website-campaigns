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F2FCC" w14:textId="77777777" w:rsidR="00F443F6" w:rsidRPr="006453D9" w:rsidRDefault="00F443F6" w:rsidP="00F443F6">
      <w:pPr>
        <w:pStyle w:val="MDPI11articletype"/>
      </w:pPr>
      <w:r w:rsidRPr="006453D9">
        <w:t>Article</w:t>
      </w:r>
    </w:p>
    <w:p w14:paraId="355956F0" w14:textId="04D0D106" w:rsidR="003F1C0A" w:rsidRPr="003F1C0A" w:rsidRDefault="003F1C0A" w:rsidP="003F1C0A">
      <w:pPr>
        <w:pStyle w:val="MDPI12title"/>
      </w:pPr>
      <w:r w:rsidRPr="003F1C0A">
        <w:t xml:space="preserve">Patterns, Types, and Outcomes of Head Injury in Aseer Region, Kingdom of Saudi </w:t>
      </w:r>
      <w:commentRangeStart w:id="0"/>
      <w:r w:rsidRPr="003F1C0A">
        <w:t>Arabia</w:t>
      </w:r>
      <w:commentRangeEnd w:id="0"/>
      <w:r w:rsidRPr="003F1C0A">
        <w:commentReference w:id="0"/>
      </w:r>
      <w:r w:rsidRPr="003F1C0A">
        <w:t xml:space="preserve"> </w:t>
      </w:r>
    </w:p>
    <w:p w14:paraId="3F690702" w14:textId="77777777" w:rsidR="00F775CB" w:rsidRPr="003F1C0A" w:rsidRDefault="00F443F6" w:rsidP="00F443F6">
      <w:pPr>
        <w:pStyle w:val="MDPI13authornames"/>
        <w:rPr>
          <w:highlight w:val="yellow"/>
        </w:rPr>
      </w:pPr>
      <w:commentRangeStart w:id="1"/>
      <w:commentRangeStart w:id="2"/>
      <w:r w:rsidRPr="003F1C0A">
        <w:rPr>
          <w:highlight w:val="yellow"/>
        </w:rPr>
        <w:t xml:space="preserve">Firstname </w:t>
      </w:r>
      <w:commentRangeEnd w:id="1"/>
      <w:r w:rsidR="003F1C0A">
        <w:rPr>
          <w:rStyle w:val="CommentReference"/>
          <w:rFonts w:eastAsia="SimSun"/>
          <w:b w:val="0"/>
          <w:noProof/>
          <w:lang w:eastAsia="zh-CN" w:bidi="ar-SA"/>
        </w:rPr>
        <w:commentReference w:id="1"/>
      </w:r>
      <w:commentRangeEnd w:id="2"/>
      <w:r w:rsidR="003F1C0A">
        <w:rPr>
          <w:rStyle w:val="CommentReference"/>
          <w:rFonts w:eastAsia="SimSun"/>
          <w:b w:val="0"/>
          <w:noProof/>
          <w:lang w:eastAsia="zh-CN" w:bidi="ar-SA"/>
        </w:rPr>
        <w:commentReference w:id="2"/>
      </w:r>
      <w:r w:rsidRPr="003F1C0A">
        <w:rPr>
          <w:highlight w:val="yellow"/>
        </w:rPr>
        <w:t xml:space="preserve">Lastname </w:t>
      </w:r>
      <w:r w:rsidRPr="003F1C0A">
        <w:rPr>
          <w:highlight w:val="yellow"/>
          <w:vertAlign w:val="superscript"/>
        </w:rPr>
        <w:t>1</w:t>
      </w:r>
      <w:r w:rsidRPr="003F1C0A">
        <w:rPr>
          <w:highlight w:val="yellow"/>
        </w:rPr>
        <w:t xml:space="preserve">, Firstname Lastname </w:t>
      </w:r>
      <w:r w:rsidRPr="003F1C0A">
        <w:rPr>
          <w:highlight w:val="yellow"/>
          <w:vertAlign w:val="superscript"/>
        </w:rPr>
        <w:t>2</w:t>
      </w:r>
      <w:r w:rsidRPr="003F1C0A">
        <w:rPr>
          <w:highlight w:val="yellow"/>
        </w:rPr>
        <w:t xml:space="preserve"> and Firstname Lastname </w:t>
      </w:r>
      <w:proofErr w:type="gramStart"/>
      <w:r w:rsidRPr="003F1C0A">
        <w:rPr>
          <w:highlight w:val="yellow"/>
          <w:vertAlign w:val="superscript"/>
        </w:rPr>
        <w:t>2,</w:t>
      </w:r>
      <w:r w:rsidRPr="003F1C0A">
        <w:rPr>
          <w:highlight w:val="yellow"/>
        </w:rPr>
        <w:t>*</w:t>
      </w:r>
      <w:proofErr w:type="gramEnd"/>
    </w:p>
    <w:tbl>
      <w:tblPr>
        <w:tblpPr w:leftFromText="198" w:rightFromText="198" w:vertAnchor="page" w:horzAnchor="margin" w:tblpY="10246"/>
        <w:tblW w:w="2410" w:type="dxa"/>
        <w:tblLayout w:type="fixed"/>
        <w:tblCellMar>
          <w:left w:w="0" w:type="dxa"/>
          <w:right w:w="0" w:type="dxa"/>
        </w:tblCellMar>
        <w:tblLook w:val="04A0" w:firstRow="1" w:lastRow="0" w:firstColumn="1" w:lastColumn="0" w:noHBand="0" w:noVBand="1"/>
      </w:tblPr>
      <w:tblGrid>
        <w:gridCol w:w="2410"/>
      </w:tblGrid>
      <w:tr w:rsidR="00F775CB" w:rsidRPr="003F1C0A" w14:paraId="4F9C84CB" w14:textId="77777777" w:rsidTr="0029145A">
        <w:tc>
          <w:tcPr>
            <w:tcW w:w="2410" w:type="dxa"/>
            <w:shd w:val="clear" w:color="auto" w:fill="auto"/>
          </w:tcPr>
          <w:p w14:paraId="3B3EBF0E" w14:textId="77777777" w:rsidR="00F775CB" w:rsidRPr="003F1C0A" w:rsidRDefault="00F775CB" w:rsidP="0029145A">
            <w:pPr>
              <w:pStyle w:val="MDPI61Citation"/>
              <w:spacing w:line="240" w:lineRule="exact"/>
              <w:rPr>
                <w:highlight w:val="yellow"/>
              </w:rPr>
            </w:pPr>
            <w:r w:rsidRPr="003F1C0A">
              <w:rPr>
                <w:b/>
                <w:highlight w:val="yellow"/>
              </w:rPr>
              <w:t>Citation:</w:t>
            </w:r>
            <w:r w:rsidRPr="003F1C0A">
              <w:rPr>
                <w:highlight w:val="yellow"/>
              </w:rPr>
              <w:t xml:space="preserve"> Lastname, F.; Lastname, F.; Lastname, F. Title. </w:t>
            </w:r>
            <w:r w:rsidRPr="003F1C0A">
              <w:rPr>
                <w:i/>
                <w:highlight w:val="yellow"/>
              </w:rPr>
              <w:t xml:space="preserve">Med. Sci. </w:t>
            </w:r>
            <w:r w:rsidRPr="003F1C0A">
              <w:rPr>
                <w:b/>
                <w:highlight w:val="yellow"/>
              </w:rPr>
              <w:t>2021</w:t>
            </w:r>
            <w:r w:rsidRPr="003F1C0A">
              <w:rPr>
                <w:highlight w:val="yellow"/>
              </w:rPr>
              <w:t xml:space="preserve">, </w:t>
            </w:r>
            <w:r w:rsidRPr="003F1C0A">
              <w:rPr>
                <w:i/>
                <w:highlight w:val="yellow"/>
              </w:rPr>
              <w:t>9</w:t>
            </w:r>
            <w:r w:rsidRPr="003F1C0A">
              <w:rPr>
                <w:highlight w:val="yellow"/>
              </w:rPr>
              <w:t>, x. https://doi.org/10.3390/xxxxx</w:t>
            </w:r>
          </w:p>
          <w:p w14:paraId="71344211" w14:textId="77777777" w:rsidR="00F775CB" w:rsidRPr="003F1C0A" w:rsidRDefault="00F775CB" w:rsidP="0029145A">
            <w:pPr>
              <w:pStyle w:val="MDPI14history"/>
              <w:spacing w:before="240"/>
              <w:rPr>
                <w:szCs w:val="14"/>
                <w:highlight w:val="yellow"/>
              </w:rPr>
            </w:pPr>
            <w:r w:rsidRPr="003F1C0A">
              <w:rPr>
                <w:szCs w:val="14"/>
                <w:highlight w:val="yellow"/>
              </w:rPr>
              <w:t>Received: date</w:t>
            </w:r>
          </w:p>
          <w:p w14:paraId="7CD7790A" w14:textId="77777777" w:rsidR="00F775CB" w:rsidRPr="003F1C0A" w:rsidRDefault="00F775CB" w:rsidP="0029145A">
            <w:pPr>
              <w:pStyle w:val="MDPI14history"/>
              <w:rPr>
                <w:szCs w:val="14"/>
                <w:highlight w:val="yellow"/>
              </w:rPr>
            </w:pPr>
            <w:r w:rsidRPr="003F1C0A">
              <w:rPr>
                <w:szCs w:val="14"/>
                <w:highlight w:val="yellow"/>
              </w:rPr>
              <w:t>Accepted: date</w:t>
            </w:r>
          </w:p>
          <w:p w14:paraId="714B6001" w14:textId="77777777" w:rsidR="00F775CB" w:rsidRPr="003F1C0A" w:rsidRDefault="00F775CB" w:rsidP="0029145A">
            <w:pPr>
              <w:pStyle w:val="MDPI14history"/>
              <w:spacing w:after="240"/>
              <w:rPr>
                <w:szCs w:val="14"/>
                <w:highlight w:val="yellow"/>
              </w:rPr>
            </w:pPr>
            <w:r w:rsidRPr="003F1C0A">
              <w:rPr>
                <w:szCs w:val="14"/>
                <w:highlight w:val="yellow"/>
              </w:rPr>
              <w:t>Published: date</w:t>
            </w:r>
          </w:p>
          <w:p w14:paraId="73AEEB70" w14:textId="77777777" w:rsidR="00F775CB" w:rsidRPr="003F1C0A" w:rsidRDefault="00F775CB" w:rsidP="0029145A">
            <w:pPr>
              <w:pStyle w:val="MDPI63Notes"/>
              <w:jc w:val="both"/>
              <w:rPr>
                <w:highlight w:val="yellow"/>
              </w:rPr>
            </w:pPr>
            <w:r w:rsidRPr="003F1C0A">
              <w:rPr>
                <w:b/>
                <w:highlight w:val="yellow"/>
              </w:rPr>
              <w:t>Publisher’s Note:</w:t>
            </w:r>
            <w:r w:rsidRPr="003F1C0A">
              <w:rPr>
                <w:highlight w:val="yellow"/>
              </w:rPr>
              <w:t xml:space="preserve"> MDPI stays neutral </w:t>
            </w:r>
            <w:proofErr w:type="gramStart"/>
            <w:r w:rsidRPr="003F1C0A">
              <w:rPr>
                <w:highlight w:val="yellow"/>
              </w:rPr>
              <w:t>with regard to</w:t>
            </w:r>
            <w:proofErr w:type="gramEnd"/>
            <w:r w:rsidRPr="003F1C0A">
              <w:rPr>
                <w:highlight w:val="yellow"/>
              </w:rPr>
              <w:t xml:space="preserve"> jurisdictional claims in published maps and institutional affiliations.</w:t>
            </w:r>
          </w:p>
          <w:p w14:paraId="188B293E" w14:textId="77777777" w:rsidR="00F775CB" w:rsidRPr="003F1C0A" w:rsidRDefault="00DB0E81" w:rsidP="0029145A">
            <w:pPr>
              <w:adjustRightInd w:val="0"/>
              <w:snapToGrid w:val="0"/>
              <w:spacing w:before="240" w:line="240" w:lineRule="atLeast"/>
              <w:ind w:right="113"/>
              <w:jc w:val="left"/>
              <w:rPr>
                <w:rFonts w:eastAsia="DengXian"/>
                <w:bCs/>
                <w:sz w:val="14"/>
                <w:szCs w:val="14"/>
                <w:highlight w:val="yellow"/>
                <w:lang w:bidi="en-US"/>
              </w:rPr>
            </w:pPr>
            <w:r w:rsidRPr="003F1C0A">
              <w:rPr>
                <w:rFonts w:eastAsia="DengXian"/>
                <w:highlight w:val="yellow"/>
              </w:rPr>
              <w:drawing>
                <wp:inline distT="0" distB="0" distL="0" distR="0" wp14:anchorId="74650F0F" wp14:editId="63FF99EC">
                  <wp:extent cx="690245" cy="25019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245" cy="250190"/>
                          </a:xfrm>
                          <a:prstGeom prst="rect">
                            <a:avLst/>
                          </a:prstGeom>
                          <a:noFill/>
                          <a:ln>
                            <a:noFill/>
                          </a:ln>
                        </pic:spPr>
                      </pic:pic>
                    </a:graphicData>
                  </a:graphic>
                </wp:inline>
              </w:drawing>
            </w:r>
          </w:p>
          <w:p w14:paraId="2DB9E540" w14:textId="77777777" w:rsidR="00F775CB" w:rsidRPr="003F1C0A" w:rsidRDefault="00F775CB" w:rsidP="0029145A">
            <w:pPr>
              <w:adjustRightInd w:val="0"/>
              <w:snapToGrid w:val="0"/>
              <w:spacing w:before="60" w:line="240" w:lineRule="atLeast"/>
              <w:ind w:right="113"/>
              <w:rPr>
                <w:rFonts w:eastAsia="DengXian"/>
                <w:bCs/>
                <w:sz w:val="14"/>
                <w:szCs w:val="14"/>
                <w:highlight w:val="yellow"/>
                <w:lang w:bidi="en-US"/>
              </w:rPr>
            </w:pPr>
            <w:r w:rsidRPr="003F1C0A">
              <w:rPr>
                <w:rFonts w:eastAsia="DengXian"/>
                <w:b/>
                <w:bCs/>
                <w:sz w:val="14"/>
                <w:szCs w:val="14"/>
                <w:highlight w:val="yellow"/>
                <w:lang w:bidi="en-US"/>
              </w:rPr>
              <w:t>Copyright:</w:t>
            </w:r>
            <w:r w:rsidRPr="003F1C0A">
              <w:rPr>
                <w:rFonts w:eastAsia="DengXian"/>
                <w:bCs/>
                <w:sz w:val="14"/>
                <w:szCs w:val="14"/>
                <w:highlight w:val="yellow"/>
                <w:lang w:bidi="en-US"/>
              </w:rPr>
              <w:t xml:space="preserve"> © 2021 by the authors. Submitted for possible open access publication under the terms and conditions of the Creative Commons Attribution (CC BY) license (http://creativecommons.org/licenses/by/4.0/).</w:t>
            </w:r>
          </w:p>
        </w:tc>
      </w:tr>
    </w:tbl>
    <w:p w14:paraId="429F3098" w14:textId="77777777" w:rsidR="00F443F6" w:rsidRPr="003F1C0A" w:rsidRDefault="00F775CB" w:rsidP="00F443F6">
      <w:pPr>
        <w:pStyle w:val="MDPI16affiliation"/>
        <w:rPr>
          <w:highlight w:val="yellow"/>
        </w:rPr>
      </w:pPr>
      <w:r w:rsidRPr="003F1C0A">
        <w:rPr>
          <w:highlight w:val="yellow"/>
          <w:vertAlign w:val="superscript"/>
        </w:rPr>
        <w:t>1</w:t>
      </w:r>
      <w:r w:rsidR="00F443F6" w:rsidRPr="003F1C0A">
        <w:rPr>
          <w:highlight w:val="yellow"/>
        </w:rPr>
        <w:tab/>
        <w:t>Affiliation 1; e-mail@e-mail.com</w:t>
      </w:r>
    </w:p>
    <w:p w14:paraId="701810AE" w14:textId="77777777" w:rsidR="00F443F6" w:rsidRPr="003F1C0A" w:rsidRDefault="00F443F6" w:rsidP="00F443F6">
      <w:pPr>
        <w:pStyle w:val="MDPI16affiliation"/>
        <w:rPr>
          <w:highlight w:val="yellow"/>
        </w:rPr>
      </w:pPr>
      <w:r w:rsidRPr="003F1C0A">
        <w:rPr>
          <w:highlight w:val="yellow"/>
          <w:vertAlign w:val="superscript"/>
        </w:rPr>
        <w:t>2</w:t>
      </w:r>
      <w:r w:rsidRPr="003F1C0A">
        <w:rPr>
          <w:highlight w:val="yellow"/>
        </w:rPr>
        <w:tab/>
        <w:t>Affiliation 2; e-mail@e-mail.com</w:t>
      </w:r>
    </w:p>
    <w:p w14:paraId="6644DEC4" w14:textId="77777777" w:rsidR="00F443F6" w:rsidRPr="00550626" w:rsidRDefault="00F443F6" w:rsidP="00F443F6">
      <w:pPr>
        <w:pStyle w:val="MDPI16affiliation"/>
      </w:pPr>
      <w:r w:rsidRPr="003F1C0A">
        <w:rPr>
          <w:highlight w:val="yellow"/>
        </w:rPr>
        <w:t>*</w:t>
      </w:r>
      <w:r w:rsidRPr="003F1C0A">
        <w:rPr>
          <w:highlight w:val="yellow"/>
        </w:rPr>
        <w:tab/>
        <w:t>Correspondence: e-mail@e-mail.com; Tel.: (optional; include country code; if there are multiple corresponding authors, add author initials)</w:t>
      </w:r>
    </w:p>
    <w:p w14:paraId="7B22F345" w14:textId="64B51FDC" w:rsidR="003F1C0A" w:rsidRPr="003F1C0A" w:rsidRDefault="00F443F6" w:rsidP="003F1C0A">
      <w:pPr>
        <w:pStyle w:val="MDPI17abstract"/>
        <w:rPr>
          <w:szCs w:val="18"/>
        </w:rPr>
      </w:pPr>
      <w:commentRangeStart w:id="3"/>
      <w:r w:rsidRPr="00550626">
        <w:rPr>
          <w:b/>
          <w:szCs w:val="18"/>
        </w:rPr>
        <w:t>Abstract</w:t>
      </w:r>
      <w:commentRangeEnd w:id="3"/>
      <w:r w:rsidR="003F1C0A">
        <w:rPr>
          <w:rStyle w:val="CommentReference"/>
          <w:rFonts w:eastAsia="SimSun"/>
          <w:noProof/>
          <w:lang w:eastAsia="zh-CN" w:bidi="ar-SA"/>
        </w:rPr>
        <w:commentReference w:id="3"/>
      </w:r>
      <w:r w:rsidRPr="00550626">
        <w:rPr>
          <w:b/>
          <w:szCs w:val="18"/>
        </w:rPr>
        <w:t xml:space="preserve">: </w:t>
      </w:r>
      <w:del w:id="4" w:author="Author" w:date="2021-01-27T17:39:00Z">
        <w:r w:rsidR="003F1C0A" w:rsidRPr="003F1C0A" w:rsidDel="006058D3">
          <w:rPr>
            <w:i/>
            <w:iCs/>
            <w:szCs w:val="18"/>
          </w:rPr>
          <w:delText>Background</w:delText>
        </w:r>
        <w:r w:rsidR="003F1C0A" w:rsidRPr="003F1C0A" w:rsidDel="006058D3">
          <w:rPr>
            <w:szCs w:val="18"/>
          </w:rPr>
          <w:delText xml:space="preserve">. </w:delText>
        </w:r>
      </w:del>
      <w:r w:rsidR="003F1C0A" w:rsidRPr="003F1C0A">
        <w:rPr>
          <w:szCs w:val="18"/>
        </w:rPr>
        <w:t xml:space="preserve">Head injuries contribute to </w:t>
      </w:r>
      <w:del w:id="5" w:author="Author" w:date="2021-01-25T10:22:00Z">
        <w:r w:rsidR="003F1C0A" w:rsidRPr="003F1C0A">
          <w:rPr>
            <w:szCs w:val="18"/>
          </w:rPr>
          <w:delText xml:space="preserve">almost </w:delText>
        </w:r>
      </w:del>
      <w:ins w:id="6" w:author="Author" w:date="2021-01-25T10:22:00Z">
        <w:r w:rsidR="003F1C0A" w:rsidRPr="003F1C0A">
          <w:rPr>
            <w:szCs w:val="18"/>
          </w:rPr>
          <w:t xml:space="preserve">approximately </w:t>
        </w:r>
      </w:ins>
      <w:r w:rsidR="003F1C0A" w:rsidRPr="003F1C0A">
        <w:rPr>
          <w:szCs w:val="18"/>
        </w:rPr>
        <w:t>50% of all injuries</w:t>
      </w:r>
      <w:del w:id="7" w:author="Author" w:date="2021-01-25T10:23:00Z">
        <w:r w:rsidR="003F1C0A" w:rsidRPr="003F1C0A">
          <w:rPr>
            <w:szCs w:val="18"/>
          </w:rPr>
          <w:delText>. Head injuries are still one of the</w:delText>
        </w:r>
      </w:del>
      <w:ins w:id="8" w:author="Author" w:date="2021-01-25T10:23:00Z">
        <w:r w:rsidR="003F1C0A" w:rsidRPr="003F1C0A">
          <w:rPr>
            <w:szCs w:val="18"/>
          </w:rPr>
          <w:t xml:space="preserve"> and remain a </w:t>
        </w:r>
      </w:ins>
      <w:del w:id="9" w:author="Author" w:date="2021-01-25T10:23:00Z">
        <w:r w:rsidR="003F1C0A" w:rsidRPr="003F1C0A">
          <w:rPr>
            <w:szCs w:val="18"/>
          </w:rPr>
          <w:delText xml:space="preserve"> major</w:delText>
        </w:r>
      </w:del>
      <w:ins w:id="10" w:author="Author" w:date="2021-01-25T10:23:00Z">
        <w:r w:rsidR="003F1C0A" w:rsidRPr="003F1C0A">
          <w:rPr>
            <w:szCs w:val="18"/>
          </w:rPr>
          <w:t>leading</w:t>
        </w:r>
      </w:ins>
      <w:r w:rsidR="003F1C0A" w:rsidRPr="003F1C0A">
        <w:rPr>
          <w:szCs w:val="18"/>
        </w:rPr>
        <w:t xml:space="preserve"> cause</w:t>
      </w:r>
      <w:del w:id="11" w:author="Author" w:date="2021-01-25T10:23:00Z">
        <w:r w:rsidR="003F1C0A" w:rsidRPr="003F1C0A">
          <w:rPr>
            <w:szCs w:val="18"/>
          </w:rPr>
          <w:delText>s</w:delText>
        </w:r>
      </w:del>
      <w:r w:rsidR="003F1C0A" w:rsidRPr="003F1C0A">
        <w:rPr>
          <w:szCs w:val="18"/>
        </w:rPr>
        <w:t xml:space="preserve"> of loss of life and </w:t>
      </w:r>
      <w:del w:id="12" w:author="Author" w:date="2021-01-25T10:23:00Z">
        <w:r w:rsidR="003F1C0A" w:rsidRPr="003F1C0A">
          <w:rPr>
            <w:szCs w:val="18"/>
          </w:rPr>
          <w:delText xml:space="preserve">loss of </w:delText>
        </w:r>
      </w:del>
      <w:r w:rsidR="003F1C0A" w:rsidRPr="003F1C0A">
        <w:rPr>
          <w:szCs w:val="18"/>
        </w:rPr>
        <w:t>function among young adults</w:t>
      </w:r>
      <w:ins w:id="13" w:author="Author" w:date="2021-01-26T21:23:00Z">
        <w:r w:rsidR="003F1C0A" w:rsidRPr="003F1C0A">
          <w:rPr>
            <w:szCs w:val="18"/>
          </w:rPr>
          <w:t>.</w:t>
        </w:r>
      </w:ins>
      <w:ins w:id="14" w:author="Author" w:date="2021-01-26T21:22:00Z">
        <w:r w:rsidR="003F1C0A" w:rsidRPr="003F1C0A">
          <w:rPr>
            <w:szCs w:val="18"/>
          </w:rPr>
          <w:t xml:space="preserve"> </w:t>
        </w:r>
      </w:ins>
      <w:commentRangeStart w:id="15"/>
      <w:ins w:id="16" w:author="Author" w:date="2021-01-26T21:23:00Z">
        <w:r w:rsidR="003F1C0A" w:rsidRPr="00EA1672">
          <w:rPr>
            <w:szCs w:val="18"/>
          </w:rPr>
          <w:t>T</w:t>
        </w:r>
      </w:ins>
      <w:ins w:id="17" w:author="Author" w:date="2021-01-26T21:22:00Z">
        <w:r w:rsidR="003F1C0A" w:rsidRPr="00EA1672">
          <w:rPr>
            <w:szCs w:val="18"/>
          </w:rPr>
          <w:t>hus</w:t>
        </w:r>
      </w:ins>
      <w:commentRangeEnd w:id="15"/>
      <w:ins w:id="18" w:author="Author" w:date="2021-01-26T21:24:00Z">
        <w:r w:rsidR="003F1C0A" w:rsidRPr="00EA1672">
          <w:rPr>
            <w:szCs w:val="18"/>
          </w:rPr>
          <w:commentReference w:id="15"/>
        </w:r>
      </w:ins>
      <w:ins w:id="19" w:author="Author" w:date="2021-01-26T21:22:00Z">
        <w:r w:rsidR="003F1C0A" w:rsidRPr="00EA1672">
          <w:rPr>
            <w:szCs w:val="18"/>
          </w:rPr>
          <w:t xml:space="preserve">, </w:t>
        </w:r>
      </w:ins>
      <w:del w:id="20" w:author="Author" w:date="2021-01-26T21:22:00Z">
        <w:r w:rsidR="003F1C0A" w:rsidRPr="00EA1672">
          <w:rPr>
            <w:szCs w:val="18"/>
          </w:rPr>
          <w:delText xml:space="preserve">. Nowadays, </w:delText>
        </w:r>
      </w:del>
      <w:del w:id="21" w:author="Author" w:date="2021-01-27T17:41:00Z">
        <w:r w:rsidR="003F1C0A" w:rsidRPr="00EA1672" w:rsidDel="006058D3">
          <w:rPr>
            <w:szCs w:val="18"/>
          </w:rPr>
          <w:delText>head injur</w:delText>
        </w:r>
      </w:del>
      <w:del w:id="22" w:author="Author" w:date="2021-01-26T21:23:00Z">
        <w:r w:rsidR="003F1C0A" w:rsidRPr="00EA1672">
          <w:rPr>
            <w:szCs w:val="18"/>
          </w:rPr>
          <w:delText>y</w:delText>
        </w:r>
      </w:del>
      <w:ins w:id="23" w:author="Author" w:date="2021-01-27T17:41:00Z">
        <w:r w:rsidR="006058D3">
          <w:rPr>
            <w:szCs w:val="18"/>
          </w:rPr>
          <w:t>they</w:t>
        </w:r>
      </w:ins>
      <w:r w:rsidR="003F1C0A" w:rsidRPr="00EA1672">
        <w:rPr>
          <w:szCs w:val="18"/>
        </w:rPr>
        <w:t xml:space="preserve"> ha</w:t>
      </w:r>
      <w:ins w:id="24" w:author="Author" w:date="2021-01-26T21:23:00Z">
        <w:r w:rsidR="003F1C0A" w:rsidRPr="00EA1672">
          <w:rPr>
            <w:szCs w:val="18"/>
          </w:rPr>
          <w:t>ve</w:t>
        </w:r>
      </w:ins>
      <w:del w:id="25" w:author="Author" w:date="2021-01-26T21:23:00Z">
        <w:r w:rsidR="003F1C0A" w:rsidRPr="00EA1672">
          <w:rPr>
            <w:szCs w:val="18"/>
          </w:rPr>
          <w:delText>s</w:delText>
        </w:r>
      </w:del>
      <w:r w:rsidR="003F1C0A" w:rsidRPr="00EA1672">
        <w:rPr>
          <w:szCs w:val="18"/>
        </w:rPr>
        <w:t xml:space="preserve"> become a major </w:t>
      </w:r>
      <w:del w:id="26" w:author="Author" w:date="2021-01-26T21:22:00Z">
        <w:r w:rsidR="003F1C0A" w:rsidRPr="00EA1672">
          <w:rPr>
            <w:szCs w:val="18"/>
          </w:rPr>
          <w:delText xml:space="preserve">community </w:delText>
        </w:r>
      </w:del>
      <w:ins w:id="27" w:author="Author" w:date="2021-01-26T21:22:00Z">
        <w:r w:rsidR="003F1C0A" w:rsidRPr="00EA1672">
          <w:rPr>
            <w:szCs w:val="18"/>
          </w:rPr>
          <w:t>public health concern</w:t>
        </w:r>
      </w:ins>
      <w:ins w:id="28" w:author="Author" w:date="2021-01-26T21:23:00Z">
        <w:r w:rsidR="003F1C0A" w:rsidRPr="00EA1672">
          <w:rPr>
            <w:szCs w:val="18"/>
          </w:rPr>
          <w:t>;</w:t>
        </w:r>
      </w:ins>
      <w:del w:id="29" w:author="Author" w:date="2021-01-26T21:22:00Z">
        <w:r w:rsidR="003F1C0A" w:rsidRPr="00EA1672">
          <w:rPr>
            <w:szCs w:val="18"/>
          </w:rPr>
          <w:delText>problem.</w:delText>
        </w:r>
      </w:del>
      <w:r w:rsidR="003F1C0A" w:rsidRPr="00EA1672">
        <w:rPr>
          <w:szCs w:val="18"/>
        </w:rPr>
        <w:t xml:space="preserve"> </w:t>
      </w:r>
      <w:del w:id="30" w:author="Author" w:date="2021-01-26T21:23:00Z">
        <w:r w:rsidR="003F1C0A" w:rsidRPr="00EA1672">
          <w:rPr>
            <w:szCs w:val="18"/>
          </w:rPr>
          <w:delText xml:space="preserve">Recently, head injury has become one of the biggest issues of almost </w:delText>
        </w:r>
      </w:del>
      <w:ins w:id="31" w:author="Author" w:date="2021-01-26T21:23:00Z">
        <w:r w:rsidR="003F1C0A" w:rsidRPr="00EA1672">
          <w:rPr>
            <w:szCs w:val="18"/>
          </w:rPr>
          <w:t>c</w:t>
        </w:r>
      </w:ins>
      <w:ins w:id="32" w:author="Author" w:date="2021-01-26T21:22:00Z">
        <w:r w:rsidR="003F1C0A" w:rsidRPr="00EA1672">
          <w:rPr>
            <w:szCs w:val="18"/>
          </w:rPr>
          <w:t xml:space="preserve">urrently, </w:t>
        </w:r>
      </w:ins>
      <w:r w:rsidR="003F1C0A" w:rsidRPr="00EA1672">
        <w:rPr>
          <w:szCs w:val="18"/>
        </w:rPr>
        <w:t xml:space="preserve">more than 57 million people </w:t>
      </w:r>
      <w:del w:id="33" w:author="Author" w:date="2021-01-25T10:28:00Z">
        <w:r w:rsidR="003F1C0A" w:rsidRPr="00EA1672">
          <w:rPr>
            <w:szCs w:val="18"/>
          </w:rPr>
          <w:delText>in the whole world</w:delText>
        </w:r>
      </w:del>
      <w:ins w:id="34" w:author="Author" w:date="2021-01-25T10:28:00Z">
        <w:r w:rsidR="003F1C0A" w:rsidRPr="00EA1672">
          <w:rPr>
            <w:szCs w:val="18"/>
          </w:rPr>
          <w:t>worldwide</w:t>
        </w:r>
      </w:ins>
      <w:r w:rsidR="003F1C0A" w:rsidRPr="00EA1672">
        <w:rPr>
          <w:szCs w:val="18"/>
        </w:rPr>
        <w:t xml:space="preserve"> liv</w:t>
      </w:r>
      <w:ins w:id="35" w:author="Author" w:date="2021-01-25T10:28:00Z">
        <w:r w:rsidR="003F1C0A" w:rsidRPr="00EA1672">
          <w:rPr>
            <w:szCs w:val="18"/>
          </w:rPr>
          <w:t>e</w:t>
        </w:r>
      </w:ins>
      <w:del w:id="36" w:author="Author" w:date="2021-01-25T10:28:00Z">
        <w:r w:rsidR="003F1C0A" w:rsidRPr="00EA1672">
          <w:rPr>
            <w:szCs w:val="18"/>
          </w:rPr>
          <w:delText>ing</w:delText>
        </w:r>
      </w:del>
      <w:r w:rsidR="003F1C0A" w:rsidRPr="00EA1672">
        <w:rPr>
          <w:szCs w:val="18"/>
        </w:rPr>
        <w:t xml:space="preserve"> with </w:t>
      </w:r>
      <w:del w:id="37" w:author="Author" w:date="2021-01-25T10:28:00Z">
        <w:r w:rsidR="003F1C0A" w:rsidRPr="00EA1672">
          <w:rPr>
            <w:szCs w:val="18"/>
          </w:rPr>
          <w:delText xml:space="preserve">the </w:delText>
        </w:r>
      </w:del>
      <w:ins w:id="38" w:author="Author" w:date="2021-01-25T10:28:00Z">
        <w:r w:rsidR="003F1C0A" w:rsidRPr="00EA1672">
          <w:rPr>
            <w:szCs w:val="18"/>
          </w:rPr>
          <w:t xml:space="preserve">traumatic brain injury-related </w:t>
        </w:r>
      </w:ins>
      <w:r w:rsidR="003F1C0A" w:rsidRPr="00EA1672">
        <w:rPr>
          <w:szCs w:val="18"/>
        </w:rPr>
        <w:t xml:space="preserve">neurological </w:t>
      </w:r>
      <w:del w:id="39" w:author="Author" w:date="2021-01-25T10:28:00Z">
        <w:r w:rsidR="003F1C0A" w:rsidRPr="00EA1672">
          <w:rPr>
            <w:szCs w:val="18"/>
          </w:rPr>
          <w:delText>problem raised by TBI</w:delText>
        </w:r>
      </w:del>
      <w:ins w:id="40" w:author="Author" w:date="2021-01-25T10:28:00Z">
        <w:r w:rsidR="003F1C0A" w:rsidRPr="00EA1672">
          <w:rPr>
            <w:szCs w:val="18"/>
          </w:rPr>
          <w:t>issues</w:t>
        </w:r>
      </w:ins>
      <w:r w:rsidR="003F1C0A" w:rsidRPr="00EA1672">
        <w:rPr>
          <w:szCs w:val="18"/>
        </w:rPr>
        <w:t xml:space="preserve">, </w:t>
      </w:r>
      <w:del w:id="41" w:author="Author" w:date="2021-01-25T10:32:00Z">
        <w:r w:rsidR="003F1C0A" w:rsidRPr="00EA1672">
          <w:rPr>
            <w:szCs w:val="18"/>
          </w:rPr>
          <w:delText>in which</w:delText>
        </w:r>
      </w:del>
      <w:ins w:id="42" w:author="Author" w:date="2021-01-25T10:32:00Z">
        <w:r w:rsidR="003F1C0A" w:rsidRPr="00EA1672">
          <w:rPr>
            <w:szCs w:val="18"/>
          </w:rPr>
          <w:t>of whom</w:t>
        </w:r>
      </w:ins>
      <w:r w:rsidR="003F1C0A" w:rsidRPr="00EA1672">
        <w:rPr>
          <w:szCs w:val="18"/>
        </w:rPr>
        <w:t xml:space="preserve"> 10 million </w:t>
      </w:r>
      <w:del w:id="43" w:author="Author" w:date="2021-01-25T10:32:00Z">
        <w:r w:rsidR="003F1C0A" w:rsidRPr="00EA1672">
          <w:rPr>
            <w:szCs w:val="18"/>
          </w:rPr>
          <w:delText xml:space="preserve">people </w:delText>
        </w:r>
      </w:del>
      <w:r w:rsidR="003F1C0A" w:rsidRPr="00EA1672">
        <w:rPr>
          <w:szCs w:val="18"/>
        </w:rPr>
        <w:t>require hospital</w:t>
      </w:r>
      <w:ins w:id="44" w:author="Author" w:date="2021-01-25T10:29:00Z">
        <w:r w:rsidR="003F1C0A" w:rsidRPr="00EA1672">
          <w:rPr>
            <w:szCs w:val="18"/>
          </w:rPr>
          <w:t>-</w:t>
        </w:r>
      </w:ins>
      <w:del w:id="45" w:author="Author" w:date="2021-01-25T10:29:00Z">
        <w:r w:rsidR="003F1C0A" w:rsidRPr="00EA1672">
          <w:rPr>
            <w:szCs w:val="18"/>
          </w:rPr>
          <w:delText xml:space="preserve"> </w:delText>
        </w:r>
      </w:del>
      <w:r w:rsidR="003F1C0A" w:rsidRPr="00EA1672">
        <w:rPr>
          <w:szCs w:val="18"/>
        </w:rPr>
        <w:t>base</w:t>
      </w:r>
      <w:ins w:id="46" w:author="Author" w:date="2021-01-25T10:29:00Z">
        <w:r w:rsidR="003F1C0A" w:rsidRPr="00EA1672">
          <w:rPr>
            <w:szCs w:val="18"/>
          </w:rPr>
          <w:t>d</w:t>
        </w:r>
      </w:ins>
      <w:r w:rsidR="003F1C0A" w:rsidRPr="00EA1672">
        <w:rPr>
          <w:szCs w:val="18"/>
        </w:rPr>
        <w:t xml:space="preserve"> care</w:t>
      </w:r>
      <w:r w:rsidR="003F1C0A" w:rsidRPr="006058D3">
        <w:rPr>
          <w:szCs w:val="18"/>
        </w:rPr>
        <w:t>.</w:t>
      </w:r>
      <w:r w:rsidR="003F1C0A" w:rsidRPr="006058D3">
        <w:rPr>
          <w:i/>
          <w:iCs/>
          <w:szCs w:val="18"/>
        </w:rPr>
        <w:t> </w:t>
      </w:r>
      <w:del w:id="47" w:author="Author" w:date="2021-01-27T17:39:00Z">
        <w:r w:rsidR="003F1C0A" w:rsidRPr="006058D3" w:rsidDel="006058D3">
          <w:rPr>
            <w:i/>
            <w:iCs/>
            <w:szCs w:val="18"/>
          </w:rPr>
          <w:delText>Objectives</w:delText>
        </w:r>
        <w:r w:rsidR="003F1C0A" w:rsidRPr="006058D3" w:rsidDel="006058D3">
          <w:rPr>
            <w:szCs w:val="18"/>
          </w:rPr>
          <w:delText>.</w:delText>
        </w:r>
      </w:del>
      <w:del w:id="48" w:author="Author" w:date="2021-01-28T10:24:00Z">
        <w:r w:rsidR="003F1C0A" w:rsidRPr="006058D3" w:rsidDel="00D852A6">
          <w:rPr>
            <w:szCs w:val="18"/>
          </w:rPr>
          <w:delText xml:space="preserve"> </w:delText>
        </w:r>
      </w:del>
      <w:ins w:id="49" w:author="Author" w:date="2021-01-26T21:38:00Z">
        <w:r w:rsidR="003F1C0A" w:rsidRPr="006058D3">
          <w:rPr>
            <w:szCs w:val="18"/>
          </w:rPr>
          <w:t>This study aimed t</w:t>
        </w:r>
      </w:ins>
      <w:del w:id="50" w:author="Author" w:date="2021-01-26T21:39:00Z">
        <w:r w:rsidR="003F1C0A" w:rsidRPr="006058D3">
          <w:rPr>
            <w:szCs w:val="18"/>
          </w:rPr>
          <w:delText>T</w:delText>
        </w:r>
      </w:del>
      <w:r w:rsidR="003F1C0A" w:rsidRPr="006058D3">
        <w:rPr>
          <w:szCs w:val="18"/>
        </w:rPr>
        <w:t xml:space="preserve">o </w:t>
      </w:r>
      <w:proofErr w:type="gramStart"/>
      <w:r w:rsidR="003F1C0A" w:rsidRPr="006058D3">
        <w:rPr>
          <w:szCs w:val="18"/>
        </w:rPr>
        <w:t>determine</w:t>
      </w:r>
      <w:proofErr w:type="gramEnd"/>
      <w:r w:rsidR="003F1C0A" w:rsidRPr="006058D3">
        <w:rPr>
          <w:szCs w:val="18"/>
        </w:rPr>
        <w:t xml:space="preserve"> </w:t>
      </w:r>
      <w:del w:id="51" w:author="Author" w:date="2021-01-26T21:33:00Z">
        <w:r w:rsidR="003F1C0A" w:rsidRPr="006058D3">
          <w:rPr>
            <w:szCs w:val="18"/>
          </w:rPr>
          <w:delText xml:space="preserve">the </w:delText>
        </w:r>
      </w:del>
      <w:r w:rsidR="003F1C0A" w:rsidRPr="006058D3">
        <w:rPr>
          <w:szCs w:val="18"/>
        </w:rPr>
        <w:t xml:space="preserve">epidemiological </w:t>
      </w:r>
      <w:del w:id="52" w:author="Author" w:date="2021-01-25T10:25:00Z">
        <w:r w:rsidR="003F1C0A" w:rsidRPr="006058D3">
          <w:rPr>
            <w:szCs w:val="18"/>
          </w:rPr>
          <w:delText xml:space="preserve">aspects </w:delText>
        </w:r>
      </w:del>
      <w:ins w:id="53" w:author="Author" w:date="2021-01-25T10:25:00Z">
        <w:r w:rsidR="003F1C0A" w:rsidRPr="00EA1672">
          <w:rPr>
            <w:szCs w:val="18"/>
          </w:rPr>
          <w:t xml:space="preserve">characteristics </w:t>
        </w:r>
      </w:ins>
      <w:r w:rsidR="003F1C0A" w:rsidRPr="006058D3">
        <w:rPr>
          <w:szCs w:val="18"/>
        </w:rPr>
        <w:t>of patients with</w:t>
      </w:r>
      <w:r w:rsidR="003F1C0A" w:rsidRPr="003F1C0A">
        <w:rPr>
          <w:szCs w:val="18"/>
        </w:rPr>
        <w:t xml:space="preserve"> head injury </w:t>
      </w:r>
      <w:del w:id="54" w:author="Author" w:date="2021-01-25T10:24:00Z">
        <w:r w:rsidR="003F1C0A" w:rsidRPr="003F1C0A">
          <w:rPr>
            <w:szCs w:val="18"/>
          </w:rPr>
          <w:delText xml:space="preserve">(HI) </w:delText>
        </w:r>
      </w:del>
      <w:ins w:id="55" w:author="Author" w:date="2021-01-25T10:24:00Z">
        <w:r w:rsidR="003F1C0A" w:rsidRPr="003F1C0A">
          <w:rPr>
            <w:szCs w:val="18"/>
          </w:rPr>
          <w:t xml:space="preserve">treated </w:t>
        </w:r>
      </w:ins>
      <w:del w:id="56" w:author="Author" w:date="2021-01-28T10:25:00Z">
        <w:r w:rsidR="003F1C0A" w:rsidRPr="003F1C0A" w:rsidDel="00D852A6">
          <w:rPr>
            <w:szCs w:val="18"/>
          </w:rPr>
          <w:delText xml:space="preserve">in </w:delText>
        </w:r>
      </w:del>
      <w:ins w:id="57" w:author="Author" w:date="2021-01-28T10:25:00Z">
        <w:r w:rsidR="00D852A6">
          <w:rPr>
            <w:szCs w:val="18"/>
          </w:rPr>
          <w:t>at</w:t>
        </w:r>
        <w:r w:rsidR="00D852A6" w:rsidRPr="003F1C0A">
          <w:rPr>
            <w:szCs w:val="18"/>
          </w:rPr>
          <w:t xml:space="preserve"> </w:t>
        </w:r>
      </w:ins>
      <w:r w:rsidR="003F1C0A" w:rsidRPr="003F1C0A">
        <w:rPr>
          <w:szCs w:val="18"/>
        </w:rPr>
        <w:t>Aseer Central Hospital (ACH).</w:t>
      </w:r>
      <w:r w:rsidR="003F1C0A" w:rsidRPr="003F1C0A">
        <w:rPr>
          <w:i/>
          <w:iCs/>
          <w:szCs w:val="18"/>
        </w:rPr>
        <w:t> </w:t>
      </w:r>
      <w:del w:id="58" w:author="Author" w:date="2021-01-27T17:40:00Z">
        <w:r w:rsidR="003F1C0A" w:rsidRPr="003F1C0A" w:rsidDel="006058D3">
          <w:rPr>
            <w:i/>
            <w:iCs/>
            <w:szCs w:val="18"/>
          </w:rPr>
          <w:delText>Materials and Methods</w:delText>
        </w:r>
        <w:r w:rsidR="003F1C0A" w:rsidRPr="003F1C0A" w:rsidDel="006058D3">
          <w:rPr>
            <w:szCs w:val="18"/>
          </w:rPr>
          <w:delText>.</w:delText>
        </w:r>
      </w:del>
      <w:del w:id="59" w:author="Author" w:date="2021-01-28T10:24:00Z">
        <w:r w:rsidR="003F1C0A" w:rsidRPr="003F1C0A" w:rsidDel="00D852A6">
          <w:rPr>
            <w:szCs w:val="18"/>
          </w:rPr>
          <w:delText xml:space="preserve"> </w:delText>
        </w:r>
      </w:del>
      <w:del w:id="60" w:author="Author" w:date="2021-01-26T21:32:00Z">
        <w:r w:rsidR="003F1C0A" w:rsidRPr="003F1C0A">
          <w:rPr>
            <w:szCs w:val="18"/>
          </w:rPr>
          <w:delText xml:space="preserve">This </w:delText>
        </w:r>
      </w:del>
      <w:ins w:id="61" w:author="Author" w:date="2021-01-26T21:32:00Z">
        <w:r w:rsidR="003F1C0A" w:rsidRPr="003F1C0A">
          <w:rPr>
            <w:szCs w:val="18"/>
          </w:rPr>
          <w:t xml:space="preserve">In this </w:t>
        </w:r>
      </w:ins>
      <w:del w:id="62" w:author="Author" w:date="2021-01-26T21:32:00Z">
        <w:r w:rsidR="003F1C0A" w:rsidRPr="003F1C0A">
          <w:rPr>
            <w:szCs w:val="18"/>
          </w:rPr>
          <w:delText xml:space="preserve">is </w:delText>
        </w:r>
      </w:del>
      <w:del w:id="63" w:author="Author" w:date="2021-01-28T10:25:00Z">
        <w:r w:rsidR="003F1C0A" w:rsidRPr="003F1C0A" w:rsidDel="00D852A6">
          <w:rPr>
            <w:szCs w:val="18"/>
          </w:rPr>
          <w:delText xml:space="preserve">a </w:delText>
        </w:r>
      </w:del>
      <w:r w:rsidR="003F1C0A" w:rsidRPr="003F1C0A">
        <w:rPr>
          <w:szCs w:val="18"/>
        </w:rPr>
        <w:t>retrospective cross-sectional study</w:t>
      </w:r>
      <w:ins w:id="64" w:author="Author" w:date="2021-01-26T21:32:00Z">
        <w:r w:rsidR="003F1C0A" w:rsidRPr="003F1C0A">
          <w:rPr>
            <w:szCs w:val="18"/>
          </w:rPr>
          <w:t>,</w:t>
        </w:r>
      </w:ins>
      <w:del w:id="65" w:author="Author" w:date="2021-01-26T21:32:00Z">
        <w:r w:rsidR="003F1C0A" w:rsidRPr="003F1C0A">
          <w:rPr>
            <w:szCs w:val="18"/>
          </w:rPr>
          <w:delText>.</w:delText>
        </w:r>
      </w:del>
      <w:r w:rsidR="003F1C0A" w:rsidRPr="003F1C0A">
        <w:rPr>
          <w:szCs w:val="18"/>
        </w:rPr>
        <w:t xml:space="preserve"> </w:t>
      </w:r>
      <w:del w:id="66" w:author="Author" w:date="2021-01-26T21:33:00Z">
        <w:r w:rsidR="003F1C0A" w:rsidRPr="003F1C0A">
          <w:rPr>
            <w:szCs w:val="18"/>
          </w:rPr>
          <w:delText>D</w:delText>
        </w:r>
      </w:del>
      <w:ins w:id="67" w:author="Author" w:date="2021-01-26T21:33:00Z">
        <w:r w:rsidR="003F1C0A" w:rsidRPr="003F1C0A">
          <w:rPr>
            <w:szCs w:val="18"/>
          </w:rPr>
          <w:t>d</w:t>
        </w:r>
      </w:ins>
      <w:r w:rsidR="003F1C0A" w:rsidRPr="003F1C0A">
        <w:rPr>
          <w:szCs w:val="18"/>
        </w:rPr>
        <w:t xml:space="preserve">ata were </w:t>
      </w:r>
      <w:del w:id="68" w:author="Author" w:date="2021-01-25T10:25:00Z">
        <w:r w:rsidR="003F1C0A" w:rsidRPr="003F1C0A">
          <w:rPr>
            <w:szCs w:val="18"/>
          </w:rPr>
          <w:delText xml:space="preserve">gathered </w:delText>
        </w:r>
      </w:del>
      <w:ins w:id="69" w:author="Author" w:date="2021-01-25T10:25:00Z">
        <w:r w:rsidR="003F1C0A" w:rsidRPr="003F1C0A">
          <w:rPr>
            <w:szCs w:val="18"/>
          </w:rPr>
          <w:t xml:space="preserve">collected </w:t>
        </w:r>
      </w:ins>
      <w:r w:rsidR="003F1C0A" w:rsidRPr="003F1C0A">
        <w:rPr>
          <w:szCs w:val="18"/>
        </w:rPr>
        <w:t>from patient</w:t>
      </w:r>
      <w:del w:id="70" w:author="Author" w:date="2021-01-25T10:25:00Z">
        <w:r w:rsidR="003F1C0A" w:rsidRPr="003F1C0A">
          <w:rPr>
            <w:szCs w:val="18"/>
          </w:rPr>
          <w:delText>s’</w:delText>
        </w:r>
      </w:del>
      <w:r w:rsidR="003F1C0A" w:rsidRPr="003F1C0A">
        <w:rPr>
          <w:szCs w:val="18"/>
        </w:rPr>
        <w:t xml:space="preserve"> files and the registrar’s database of ACH</w:t>
      </w:r>
      <w:del w:id="71" w:author="Author" w:date="2021-01-25T10:29:00Z">
        <w:r w:rsidR="003F1C0A" w:rsidRPr="003F1C0A">
          <w:rPr>
            <w:szCs w:val="18"/>
          </w:rPr>
          <w:delText>. The study duration was</w:delText>
        </w:r>
      </w:del>
      <w:ins w:id="72" w:author="Author" w:date="2021-01-25T10:29:00Z">
        <w:r w:rsidR="003F1C0A" w:rsidRPr="003F1C0A">
          <w:rPr>
            <w:szCs w:val="18"/>
          </w:rPr>
          <w:t xml:space="preserve"> between</w:t>
        </w:r>
      </w:ins>
      <w:r w:rsidR="003F1C0A" w:rsidRPr="003F1C0A">
        <w:rPr>
          <w:szCs w:val="18"/>
        </w:rPr>
        <w:t xml:space="preserve"> January 2015</w:t>
      </w:r>
      <w:del w:id="73" w:author="Author" w:date="2021-01-25T10:29:00Z">
        <w:r w:rsidR="003F1C0A" w:rsidRPr="003F1C0A">
          <w:rPr>
            <w:szCs w:val="18"/>
          </w:rPr>
          <w:delText>–</w:delText>
        </w:r>
      </w:del>
      <w:ins w:id="74" w:author="Author" w:date="2021-01-25T10:29:00Z">
        <w:r w:rsidR="003F1C0A" w:rsidRPr="003F1C0A">
          <w:rPr>
            <w:szCs w:val="18"/>
          </w:rPr>
          <w:t xml:space="preserve"> and </w:t>
        </w:r>
      </w:ins>
      <w:r w:rsidR="003F1C0A" w:rsidRPr="003F1C0A">
        <w:rPr>
          <w:szCs w:val="18"/>
        </w:rPr>
        <w:t xml:space="preserve">December 2017. </w:t>
      </w:r>
      <w:del w:id="75" w:author="Author" w:date="2021-01-25T10:31:00Z">
        <w:r w:rsidR="003F1C0A" w:rsidRPr="003F1C0A">
          <w:rPr>
            <w:szCs w:val="18"/>
          </w:rPr>
          <w:delText xml:space="preserve">All </w:delText>
        </w:r>
      </w:del>
      <w:ins w:id="76" w:author="Author" w:date="2021-01-25T10:31:00Z">
        <w:r w:rsidR="003F1C0A" w:rsidRPr="003F1C0A">
          <w:rPr>
            <w:szCs w:val="18"/>
          </w:rPr>
          <w:t xml:space="preserve">We included all </w:t>
        </w:r>
      </w:ins>
      <w:r w:rsidR="003F1C0A" w:rsidRPr="003F1C0A">
        <w:rPr>
          <w:szCs w:val="18"/>
        </w:rPr>
        <w:t xml:space="preserve">patients with head injury admitted to ACH during the study </w:t>
      </w:r>
      <w:del w:id="77" w:author="Author" w:date="2021-01-25T10:26:00Z">
        <w:r w:rsidR="003F1C0A" w:rsidRPr="003F1C0A">
          <w:rPr>
            <w:szCs w:val="18"/>
          </w:rPr>
          <w:delText xml:space="preserve">duration </w:delText>
        </w:r>
      </w:del>
      <w:ins w:id="78" w:author="Author" w:date="2021-01-25T10:26:00Z">
        <w:r w:rsidR="003F1C0A" w:rsidRPr="003F1C0A">
          <w:rPr>
            <w:szCs w:val="18"/>
          </w:rPr>
          <w:t>period</w:t>
        </w:r>
      </w:ins>
      <w:del w:id="79" w:author="Author" w:date="2021-01-25T10:26:00Z">
        <w:r w:rsidR="003F1C0A" w:rsidRPr="003F1C0A">
          <w:rPr>
            <w:szCs w:val="18"/>
          </w:rPr>
          <w:delText>were included in the study</w:delText>
        </w:r>
      </w:del>
      <w:r w:rsidR="003F1C0A" w:rsidRPr="003F1C0A">
        <w:rPr>
          <w:szCs w:val="18"/>
        </w:rPr>
        <w:t xml:space="preserve">. </w:t>
      </w:r>
      <w:commentRangeStart w:id="80"/>
      <w:r w:rsidR="003F1C0A" w:rsidRPr="003F1C0A">
        <w:rPr>
          <w:szCs w:val="18"/>
        </w:rPr>
        <w:t xml:space="preserve">SPSS software </w:t>
      </w:r>
      <w:proofErr w:type="gramStart"/>
      <w:r w:rsidR="003F1C0A" w:rsidRPr="003F1C0A">
        <w:rPr>
          <w:szCs w:val="18"/>
        </w:rPr>
        <w:t>was used</w:t>
      </w:r>
      <w:proofErr w:type="gramEnd"/>
      <w:r w:rsidR="003F1C0A" w:rsidRPr="003F1C0A">
        <w:rPr>
          <w:szCs w:val="18"/>
        </w:rPr>
        <w:t xml:space="preserve"> for analysis. Descriptive statistics </w:t>
      </w:r>
      <w:del w:id="81" w:author="Author" w:date="2021-01-26T21:28:00Z">
        <w:r w:rsidR="003F1C0A" w:rsidRPr="003F1C0A">
          <w:rPr>
            <w:szCs w:val="18"/>
          </w:rPr>
          <w:delText xml:space="preserve">were obtained </w:delText>
        </w:r>
      </w:del>
      <w:r w:rsidR="003F1C0A" w:rsidRPr="003F1C0A">
        <w:rPr>
          <w:szCs w:val="18"/>
        </w:rPr>
        <w:t>(mean</w:t>
      </w:r>
      <w:ins w:id="82" w:author="Author" w:date="2021-01-26T21:28:00Z">
        <w:r w:rsidR="003F1C0A" w:rsidRPr="003F1C0A">
          <w:rPr>
            <w:szCs w:val="18"/>
          </w:rPr>
          <w:t>s,</w:t>
        </w:r>
      </w:ins>
      <w:r w:rsidR="003F1C0A" w:rsidRPr="003F1C0A">
        <w:rPr>
          <w:szCs w:val="18"/>
        </w:rPr>
        <w:t xml:space="preserve"> </w:t>
      </w:r>
      <w:del w:id="83" w:author="Author" w:date="2021-01-26T21:28:00Z">
        <w:r w:rsidR="003F1C0A" w:rsidRPr="003F1C0A">
          <w:rPr>
            <w:szCs w:val="18"/>
          </w:rPr>
          <w:delText xml:space="preserve">SD </w:delText>
        </w:r>
      </w:del>
      <w:ins w:id="84" w:author="Author" w:date="2021-01-26T21:28:00Z">
        <w:r w:rsidR="003F1C0A" w:rsidRPr="003F1C0A">
          <w:rPr>
            <w:szCs w:val="18"/>
          </w:rPr>
          <w:t xml:space="preserve">standard deviations, </w:t>
        </w:r>
      </w:ins>
      <w:r w:rsidR="003F1C0A" w:rsidRPr="003F1C0A">
        <w:rPr>
          <w:szCs w:val="18"/>
        </w:rPr>
        <w:t>frequencies, percentages)</w:t>
      </w:r>
      <w:ins w:id="85" w:author="Author" w:date="2021-01-26T21:28:00Z">
        <w:r w:rsidR="003F1C0A" w:rsidRPr="003F1C0A">
          <w:rPr>
            <w:szCs w:val="18"/>
          </w:rPr>
          <w:t xml:space="preserve"> </w:t>
        </w:r>
        <w:proofErr w:type="gramStart"/>
        <w:r w:rsidR="003F1C0A" w:rsidRPr="003F1C0A">
          <w:rPr>
            <w:szCs w:val="18"/>
          </w:rPr>
          <w:t>were obtained</w:t>
        </w:r>
      </w:ins>
      <w:proofErr w:type="gramEnd"/>
      <w:r w:rsidR="003F1C0A" w:rsidRPr="003F1C0A">
        <w:rPr>
          <w:szCs w:val="18"/>
        </w:rPr>
        <w:t>. Statistical tests</w:t>
      </w:r>
      <w:ins w:id="86" w:author="Author" w:date="2021-01-26T21:28:00Z">
        <w:r w:rsidR="003F1C0A" w:rsidRPr="003F1C0A">
          <w:rPr>
            <w:szCs w:val="18"/>
          </w:rPr>
          <w:t xml:space="preserve"> (</w:t>
        </w:r>
      </w:ins>
      <w:del w:id="87" w:author="Author" w:date="2021-01-26T21:28:00Z">
        <w:r w:rsidR="003F1C0A" w:rsidRPr="003F1C0A">
          <w:rPr>
            <w:i/>
            <w:iCs/>
            <w:szCs w:val="18"/>
          </w:rPr>
          <w:delText xml:space="preserve">, </w:delText>
        </w:r>
      </w:del>
      <w:r w:rsidR="003F1C0A" w:rsidRPr="003F1C0A">
        <w:rPr>
          <w:i/>
          <w:iCs/>
          <w:szCs w:val="18"/>
        </w:rPr>
        <w:t>t</w:t>
      </w:r>
      <w:ins w:id="88" w:author="Author" w:date="2021-01-26T21:28:00Z">
        <w:r w:rsidR="003F1C0A" w:rsidRPr="003F1C0A">
          <w:rPr>
            <w:szCs w:val="18"/>
          </w:rPr>
          <w:t>-</w:t>
        </w:r>
      </w:ins>
      <w:del w:id="89" w:author="Author" w:date="2021-01-26T21:28:00Z">
        <w:r w:rsidR="003F1C0A" w:rsidRPr="003F1C0A">
          <w:rPr>
            <w:szCs w:val="18"/>
          </w:rPr>
          <w:delText xml:space="preserve"> </w:delText>
        </w:r>
      </w:del>
      <w:r w:rsidR="003F1C0A" w:rsidRPr="003F1C0A">
        <w:rPr>
          <w:szCs w:val="18"/>
        </w:rPr>
        <w:t>test</w:t>
      </w:r>
      <w:del w:id="90" w:author="Author" w:date="2021-01-26T21:28:00Z">
        <w:r w:rsidR="003F1C0A" w:rsidRPr="003F1C0A">
          <w:rPr>
            <w:szCs w:val="18"/>
          </w:rPr>
          <w:delText>,</w:delText>
        </w:r>
      </w:del>
      <w:r w:rsidR="003F1C0A" w:rsidRPr="003F1C0A">
        <w:rPr>
          <w:szCs w:val="18"/>
        </w:rPr>
        <w:t xml:space="preserve"> and chi-squared test</w:t>
      </w:r>
      <w:ins w:id="91" w:author="Author" w:date="2021-01-26T21:28:00Z">
        <w:r w:rsidR="003F1C0A" w:rsidRPr="003F1C0A">
          <w:rPr>
            <w:szCs w:val="18"/>
          </w:rPr>
          <w:t>)</w:t>
        </w:r>
      </w:ins>
      <w:r w:rsidR="003F1C0A" w:rsidRPr="003F1C0A">
        <w:rPr>
          <w:szCs w:val="18"/>
        </w:rPr>
        <w:t xml:space="preserve"> were applied to measure </w:t>
      </w:r>
      <w:del w:id="92" w:author="Author" w:date="2021-01-26T21:28:00Z">
        <w:r w:rsidR="003F1C0A" w:rsidRPr="003F1C0A">
          <w:rPr>
            <w:szCs w:val="18"/>
          </w:rPr>
          <w:delText xml:space="preserve">the </w:delText>
        </w:r>
      </w:del>
      <w:r w:rsidR="003F1C0A" w:rsidRPr="003F1C0A">
        <w:rPr>
          <w:szCs w:val="18"/>
        </w:rPr>
        <w:t>significant difference</w:t>
      </w:r>
      <w:ins w:id="93" w:author="Author" w:date="2021-01-26T21:28:00Z">
        <w:r w:rsidR="003F1C0A" w:rsidRPr="003F1C0A">
          <w:rPr>
            <w:szCs w:val="18"/>
          </w:rPr>
          <w:t>s</w:t>
        </w:r>
      </w:ins>
      <w:r w:rsidR="003F1C0A" w:rsidRPr="003F1C0A">
        <w:rPr>
          <w:szCs w:val="18"/>
        </w:rPr>
        <w:t xml:space="preserve"> among </w:t>
      </w:r>
      <w:del w:id="94" w:author="Author" w:date="2021-01-26T21:28:00Z">
        <w:r w:rsidR="003F1C0A" w:rsidRPr="003F1C0A">
          <w:rPr>
            <w:szCs w:val="18"/>
          </w:rPr>
          <w:delText xml:space="preserve">the </w:delText>
        </w:r>
      </w:del>
      <w:r w:rsidR="003F1C0A" w:rsidRPr="003F1C0A">
        <w:rPr>
          <w:szCs w:val="18"/>
        </w:rPr>
        <w:t>variables</w:t>
      </w:r>
      <w:ins w:id="95" w:author="Author" w:date="2021-01-26T21:28:00Z">
        <w:r w:rsidR="003F1C0A" w:rsidRPr="003F1C0A">
          <w:rPr>
            <w:szCs w:val="18"/>
          </w:rPr>
          <w:t>;</w:t>
        </w:r>
      </w:ins>
      <w:del w:id="96" w:author="Author" w:date="2021-01-26T21:28:00Z">
        <w:r w:rsidR="003F1C0A" w:rsidRPr="003F1C0A">
          <w:rPr>
            <w:szCs w:val="18"/>
          </w:rPr>
          <w:delText>.</w:delText>
        </w:r>
      </w:del>
      <w:r w:rsidR="003F1C0A" w:rsidRPr="003F1C0A">
        <w:rPr>
          <w:szCs w:val="18"/>
        </w:rPr>
        <w:t xml:space="preserve"> </w:t>
      </w:r>
      <w:ins w:id="97" w:author="Author" w:date="2021-01-28T11:37:00Z">
        <w:r w:rsidR="00F50623">
          <w:rPr>
            <w:szCs w:val="18"/>
          </w:rPr>
          <w:t xml:space="preserve">a </w:t>
        </w:r>
      </w:ins>
      <w:r w:rsidR="003F1C0A" w:rsidRPr="003F1C0A">
        <w:rPr>
          <w:szCs w:val="18"/>
        </w:rPr>
        <w:t xml:space="preserve">P-value </w:t>
      </w:r>
      <w:ins w:id="98" w:author="Author" w:date="2021-01-28T11:38:00Z">
        <w:r w:rsidR="00F50623">
          <w:rPr>
            <w:szCs w:val="18"/>
          </w:rPr>
          <w:t xml:space="preserve">lower than </w:t>
        </w:r>
      </w:ins>
      <w:del w:id="99" w:author="Author" w:date="2021-01-26T21:28:00Z">
        <w:r w:rsidR="003F1C0A" w:rsidRPr="003F1C0A">
          <w:rPr>
            <w:szCs w:val="18"/>
          </w:rPr>
          <w:delText>less than</w:delText>
        </w:r>
      </w:del>
      <w:del w:id="100" w:author="Author" w:date="2021-01-28T10:25:00Z">
        <w:r w:rsidR="003F1C0A" w:rsidRPr="003F1C0A" w:rsidDel="00D852A6">
          <w:rPr>
            <w:szCs w:val="18"/>
          </w:rPr>
          <w:delText xml:space="preserve"> </w:delText>
        </w:r>
      </w:del>
      <w:r w:rsidR="003F1C0A" w:rsidRPr="003F1C0A">
        <w:rPr>
          <w:szCs w:val="18"/>
        </w:rPr>
        <w:t xml:space="preserve">0.05 was considered </w:t>
      </w:r>
      <w:del w:id="101" w:author="Author" w:date="2021-01-26T21:29:00Z">
        <w:r w:rsidR="003F1C0A" w:rsidRPr="003F1C0A">
          <w:rPr>
            <w:szCs w:val="18"/>
          </w:rPr>
          <w:delText xml:space="preserve">as a </w:delText>
        </w:r>
      </w:del>
      <w:r w:rsidR="003F1C0A" w:rsidRPr="003F1C0A">
        <w:rPr>
          <w:szCs w:val="18"/>
        </w:rPr>
        <w:t>significant</w:t>
      </w:r>
      <w:del w:id="102" w:author="Author" w:date="2021-01-26T21:29:00Z">
        <w:r w:rsidR="003F1C0A" w:rsidRPr="003F1C0A">
          <w:rPr>
            <w:szCs w:val="18"/>
          </w:rPr>
          <w:delText xml:space="preserve"> difference</w:delText>
        </w:r>
      </w:del>
      <w:r w:rsidR="003F1C0A" w:rsidRPr="003F1C0A">
        <w:rPr>
          <w:szCs w:val="18"/>
        </w:rPr>
        <w:t>.</w:t>
      </w:r>
      <w:commentRangeEnd w:id="80"/>
      <w:r w:rsidR="003F1C0A" w:rsidRPr="003F1C0A">
        <w:rPr>
          <w:szCs w:val="18"/>
        </w:rPr>
        <w:commentReference w:id="80"/>
      </w:r>
      <w:r w:rsidR="003F1C0A" w:rsidRPr="003F1C0A">
        <w:rPr>
          <w:i/>
          <w:iCs/>
          <w:szCs w:val="18"/>
        </w:rPr>
        <w:t> </w:t>
      </w:r>
      <w:del w:id="103" w:author="Author" w:date="2021-01-27T17:40:00Z">
        <w:r w:rsidR="003F1C0A" w:rsidRPr="003F1C0A" w:rsidDel="006058D3">
          <w:rPr>
            <w:i/>
            <w:iCs/>
            <w:szCs w:val="18"/>
          </w:rPr>
          <w:delText>Results</w:delText>
        </w:r>
        <w:r w:rsidR="003F1C0A" w:rsidRPr="003F1C0A" w:rsidDel="006058D3">
          <w:rPr>
            <w:szCs w:val="18"/>
          </w:rPr>
          <w:delText>.</w:delText>
        </w:r>
      </w:del>
      <w:del w:id="104" w:author="Author" w:date="2021-01-28T10:24:00Z">
        <w:r w:rsidR="003F1C0A" w:rsidRPr="003F1C0A" w:rsidDel="00D852A6">
          <w:rPr>
            <w:szCs w:val="18"/>
          </w:rPr>
          <w:delText xml:space="preserve"> </w:delText>
        </w:r>
      </w:del>
      <w:del w:id="105" w:author="Author" w:date="2021-01-25T10:30:00Z">
        <w:r w:rsidR="003F1C0A" w:rsidRPr="003F1C0A">
          <w:rPr>
            <w:szCs w:val="18"/>
          </w:rPr>
          <w:delText>There were</w:delText>
        </w:r>
      </w:del>
      <w:ins w:id="106" w:author="Author" w:date="2021-01-25T10:30:00Z">
        <w:r w:rsidR="003F1C0A" w:rsidRPr="003F1C0A">
          <w:rPr>
            <w:szCs w:val="18"/>
          </w:rPr>
          <w:t xml:space="preserve">Of </w:t>
        </w:r>
      </w:ins>
      <w:del w:id="107" w:author="Author" w:date="2021-01-26T21:30:00Z">
        <w:r w:rsidR="003F1C0A" w:rsidRPr="003F1C0A">
          <w:rPr>
            <w:szCs w:val="18"/>
          </w:rPr>
          <w:delText xml:space="preserve"> </w:delText>
        </w:r>
      </w:del>
      <w:r w:rsidR="003F1C0A" w:rsidRPr="003F1C0A">
        <w:rPr>
          <w:szCs w:val="18"/>
        </w:rPr>
        <w:t>353 patients with head injury</w:t>
      </w:r>
      <w:del w:id="108" w:author="Author" w:date="2021-01-25T10:30:00Z">
        <w:r w:rsidR="003F1C0A" w:rsidRPr="003F1C0A">
          <w:rPr>
            <w:szCs w:val="18"/>
          </w:rPr>
          <w:delText>, and the</w:delText>
        </w:r>
      </w:del>
      <w:r w:rsidR="003F1C0A" w:rsidRPr="003F1C0A">
        <w:rPr>
          <w:szCs w:val="18"/>
        </w:rPr>
        <w:t xml:space="preserve"> </w:t>
      </w:r>
      <w:ins w:id="109" w:author="Author" w:date="2021-01-25T10:30:00Z">
        <w:r w:rsidR="003F1C0A" w:rsidRPr="003F1C0A">
          <w:rPr>
            <w:szCs w:val="18"/>
          </w:rPr>
          <w:t>(</w:t>
        </w:r>
      </w:ins>
      <w:ins w:id="110" w:author="Author" w:date="2021-01-25T10:37:00Z">
        <w:r w:rsidR="003F1C0A" w:rsidRPr="003F1C0A">
          <w:rPr>
            <w:szCs w:val="18"/>
          </w:rPr>
          <w:t xml:space="preserve">age </w:t>
        </w:r>
      </w:ins>
      <w:ins w:id="111" w:author="Author" w:date="2021-01-26T21:12:00Z">
        <w:r w:rsidR="003F1C0A" w:rsidRPr="003F1C0A">
          <w:rPr>
            <w:szCs w:val="18"/>
          </w:rPr>
          <w:t>[</w:t>
        </w:r>
      </w:ins>
      <w:r w:rsidR="003F1C0A" w:rsidRPr="003F1C0A">
        <w:rPr>
          <w:szCs w:val="18"/>
        </w:rPr>
        <w:t>mean</w:t>
      </w:r>
      <w:ins w:id="112" w:author="Author" w:date="2021-01-26T21:12:00Z">
        <w:r w:rsidR="003F1C0A" w:rsidRPr="003F1C0A">
          <w:rPr>
            <w:szCs w:val="18"/>
          </w:rPr>
          <w:t xml:space="preserve"> </w:t>
        </w:r>
      </w:ins>
      <w:del w:id="113" w:author="Author" w:date="2021-01-25T10:37:00Z">
        <w:r w:rsidR="003F1C0A" w:rsidRPr="003F1C0A">
          <w:rPr>
            <w:szCs w:val="18"/>
          </w:rPr>
          <w:delText xml:space="preserve"> </w:delText>
        </w:r>
      </w:del>
      <w:r w:rsidR="003F1C0A" w:rsidRPr="003F1C0A">
        <w:rPr>
          <w:szCs w:val="18"/>
        </w:rPr>
        <w:t>±</w:t>
      </w:r>
      <w:ins w:id="114" w:author="Author" w:date="2021-01-26T21:12:00Z">
        <w:r w:rsidR="003F1C0A" w:rsidRPr="003F1C0A">
          <w:rPr>
            <w:szCs w:val="18"/>
          </w:rPr>
          <w:t xml:space="preserve"> </w:t>
        </w:r>
      </w:ins>
      <w:del w:id="115" w:author="Author" w:date="2021-01-25T10:25:00Z">
        <w:r w:rsidR="003F1C0A" w:rsidRPr="003F1C0A">
          <w:rPr>
            <w:szCs w:val="18"/>
          </w:rPr>
          <w:delText xml:space="preserve"> </w:delText>
        </w:r>
      </w:del>
      <w:del w:id="116" w:author="Author" w:date="2021-01-26T21:12:00Z">
        <w:r w:rsidR="003F1C0A" w:rsidRPr="003F1C0A">
          <w:rPr>
            <w:szCs w:val="18"/>
          </w:rPr>
          <w:delText>SD</w:delText>
        </w:r>
      </w:del>
      <w:ins w:id="117" w:author="Author" w:date="2021-01-26T21:12:00Z">
        <w:r w:rsidR="003F1C0A" w:rsidRPr="003F1C0A">
          <w:rPr>
            <w:szCs w:val="18"/>
          </w:rPr>
          <w:t>standard deviation],</w:t>
        </w:r>
      </w:ins>
      <w:del w:id="118" w:author="Author" w:date="2021-01-25T10:37:00Z">
        <w:r w:rsidR="003F1C0A" w:rsidRPr="003F1C0A">
          <w:rPr>
            <w:szCs w:val="18"/>
          </w:rPr>
          <w:delText xml:space="preserve"> of age</w:delText>
        </w:r>
      </w:del>
      <w:r w:rsidR="003F1C0A" w:rsidRPr="003F1C0A">
        <w:rPr>
          <w:szCs w:val="18"/>
        </w:rPr>
        <w:t xml:space="preserve"> </w:t>
      </w:r>
      <w:del w:id="119" w:author="Author" w:date="2021-01-25T10:30:00Z">
        <w:r w:rsidR="003F1C0A" w:rsidRPr="003F1C0A">
          <w:rPr>
            <w:szCs w:val="18"/>
          </w:rPr>
          <w:delText xml:space="preserve">was </w:delText>
        </w:r>
      </w:del>
      <w:r w:rsidR="003F1C0A" w:rsidRPr="003F1C0A">
        <w:rPr>
          <w:szCs w:val="18"/>
        </w:rPr>
        <w:t>27.01</w:t>
      </w:r>
      <w:ins w:id="120" w:author="Author" w:date="2021-01-26T21:12:00Z">
        <w:r w:rsidR="003F1C0A" w:rsidRPr="003F1C0A">
          <w:rPr>
            <w:szCs w:val="18"/>
          </w:rPr>
          <w:t xml:space="preserve"> </w:t>
        </w:r>
      </w:ins>
      <w:del w:id="121" w:author="Author" w:date="2021-01-25T10:25:00Z">
        <w:r w:rsidR="003F1C0A" w:rsidRPr="003F1C0A">
          <w:rPr>
            <w:szCs w:val="18"/>
          </w:rPr>
          <w:delText xml:space="preserve"> </w:delText>
        </w:r>
      </w:del>
      <w:r w:rsidR="003F1C0A" w:rsidRPr="003F1C0A">
        <w:rPr>
          <w:szCs w:val="18"/>
        </w:rPr>
        <w:t>±</w:t>
      </w:r>
      <w:ins w:id="122" w:author="Author" w:date="2021-01-26T21:12:00Z">
        <w:r w:rsidR="003F1C0A" w:rsidRPr="003F1C0A">
          <w:rPr>
            <w:szCs w:val="18"/>
          </w:rPr>
          <w:t xml:space="preserve"> </w:t>
        </w:r>
      </w:ins>
      <w:del w:id="123" w:author="Author" w:date="2021-01-25T10:25:00Z">
        <w:r w:rsidR="003F1C0A" w:rsidRPr="003F1C0A">
          <w:rPr>
            <w:szCs w:val="18"/>
          </w:rPr>
          <w:delText xml:space="preserve"> </w:delText>
        </w:r>
      </w:del>
      <w:r w:rsidR="003F1C0A" w:rsidRPr="003F1C0A">
        <w:rPr>
          <w:szCs w:val="18"/>
        </w:rPr>
        <w:t>13.9</w:t>
      </w:r>
      <w:ins w:id="124" w:author="Author" w:date="2021-01-25T10:30:00Z">
        <w:r w:rsidR="003F1C0A" w:rsidRPr="003F1C0A">
          <w:rPr>
            <w:szCs w:val="18"/>
          </w:rPr>
          <w:t xml:space="preserve"> years), 87.3% were male </w:t>
        </w:r>
      </w:ins>
      <w:ins w:id="125" w:author="Author" w:date="2021-01-25T10:31:00Z">
        <w:r w:rsidR="003F1C0A" w:rsidRPr="003F1C0A">
          <w:rPr>
            <w:szCs w:val="18"/>
          </w:rPr>
          <w:t>and</w:t>
        </w:r>
      </w:ins>
      <w:ins w:id="126" w:author="Author" w:date="2021-01-25T10:30:00Z">
        <w:r w:rsidR="003F1C0A" w:rsidRPr="003F1C0A">
          <w:rPr>
            <w:szCs w:val="18"/>
          </w:rPr>
          <w:t xml:space="preserve"> 12.7% were female</w:t>
        </w:r>
      </w:ins>
      <w:r w:rsidR="003F1C0A" w:rsidRPr="003F1C0A">
        <w:rPr>
          <w:szCs w:val="18"/>
        </w:rPr>
        <w:t>. Motor vehicle accidents</w:t>
      </w:r>
      <w:del w:id="127" w:author="Author" w:date="2021-01-26T21:31:00Z">
        <w:r w:rsidR="003F1C0A" w:rsidRPr="003F1C0A">
          <w:rPr>
            <w:szCs w:val="18"/>
          </w:rPr>
          <w:delText xml:space="preserve"> (MVA)</w:delText>
        </w:r>
      </w:del>
      <w:r w:rsidR="003F1C0A" w:rsidRPr="003F1C0A">
        <w:rPr>
          <w:szCs w:val="18"/>
        </w:rPr>
        <w:t xml:space="preserve"> accounted for </w:t>
      </w:r>
      <w:del w:id="128" w:author="Author" w:date="2021-01-26T21:31:00Z">
        <w:r w:rsidR="003F1C0A" w:rsidRPr="003F1C0A">
          <w:rPr>
            <w:szCs w:val="18"/>
          </w:rPr>
          <w:delText>(</w:delText>
        </w:r>
      </w:del>
      <w:r w:rsidR="003F1C0A" w:rsidRPr="003F1C0A">
        <w:rPr>
          <w:szCs w:val="18"/>
        </w:rPr>
        <w:t>89.3%</w:t>
      </w:r>
      <w:del w:id="129" w:author="Author" w:date="2021-01-26T21:31:00Z">
        <w:r w:rsidR="003F1C0A" w:rsidRPr="003F1C0A">
          <w:rPr>
            <w:szCs w:val="18"/>
          </w:rPr>
          <w:delText>)</w:delText>
        </w:r>
      </w:del>
      <w:r w:rsidR="003F1C0A" w:rsidRPr="003F1C0A">
        <w:rPr>
          <w:szCs w:val="18"/>
        </w:rPr>
        <w:t xml:space="preserve"> of head injur</w:t>
      </w:r>
      <w:ins w:id="130" w:author="Author" w:date="2021-01-27T17:43:00Z">
        <w:r w:rsidR="006058D3">
          <w:rPr>
            <w:szCs w:val="18"/>
          </w:rPr>
          <w:t>ies</w:t>
        </w:r>
      </w:ins>
      <w:del w:id="131" w:author="Author" w:date="2021-01-27T17:43:00Z">
        <w:r w:rsidR="003F1C0A" w:rsidRPr="003F1C0A" w:rsidDel="006058D3">
          <w:rPr>
            <w:szCs w:val="18"/>
          </w:rPr>
          <w:delText>y</w:delText>
        </w:r>
      </w:del>
      <w:r w:rsidR="003F1C0A" w:rsidRPr="003F1C0A">
        <w:rPr>
          <w:szCs w:val="18"/>
        </w:rPr>
        <w:t xml:space="preserve">. </w:t>
      </w:r>
      <w:del w:id="132" w:author="Author" w:date="2021-01-25T10:31:00Z">
        <w:r w:rsidR="003F1C0A" w:rsidRPr="00EA1672">
          <w:rPr>
            <w:szCs w:val="18"/>
          </w:rPr>
          <w:delText>A total of</w:delText>
        </w:r>
      </w:del>
      <w:del w:id="133" w:author="Author" w:date="2021-01-25T10:30:00Z">
        <w:r w:rsidR="003F1C0A" w:rsidRPr="00EA1672">
          <w:rPr>
            <w:szCs w:val="18"/>
          </w:rPr>
          <w:delText xml:space="preserve"> 87.3% of the patients were male while 12.7% were female</w:delText>
        </w:r>
      </w:del>
      <w:del w:id="134" w:author="Author" w:date="2021-01-25T10:31:00Z">
        <w:r w:rsidR="003F1C0A" w:rsidRPr="00EA1672">
          <w:rPr>
            <w:szCs w:val="18"/>
          </w:rPr>
          <w:delText>.</w:delText>
        </w:r>
        <w:r w:rsidR="003F1C0A" w:rsidRPr="00EA1672">
          <w:rPr>
            <w:i/>
            <w:iCs/>
            <w:szCs w:val="18"/>
          </w:rPr>
          <w:delText> </w:delText>
        </w:r>
      </w:del>
      <w:del w:id="135" w:author="Author" w:date="2021-01-27T17:40:00Z">
        <w:r w:rsidR="003F1C0A" w:rsidRPr="003F1C0A" w:rsidDel="006058D3">
          <w:rPr>
            <w:i/>
            <w:iCs/>
            <w:szCs w:val="18"/>
          </w:rPr>
          <w:delText>Conclusion</w:delText>
        </w:r>
        <w:r w:rsidR="003F1C0A" w:rsidRPr="003F1C0A" w:rsidDel="006058D3">
          <w:rPr>
            <w:szCs w:val="18"/>
          </w:rPr>
          <w:delText>.</w:delText>
        </w:r>
      </w:del>
      <w:del w:id="136" w:author="Author" w:date="2021-01-28T10:24:00Z">
        <w:r w:rsidR="003F1C0A" w:rsidRPr="003F1C0A" w:rsidDel="00D852A6">
          <w:rPr>
            <w:szCs w:val="18"/>
          </w:rPr>
          <w:delText xml:space="preserve"> </w:delText>
        </w:r>
      </w:del>
      <w:del w:id="137" w:author="Author" w:date="2021-01-25T10:33:00Z">
        <w:r w:rsidR="003F1C0A" w:rsidRPr="003F1C0A">
          <w:rPr>
            <w:szCs w:val="18"/>
          </w:rPr>
          <w:delText>In this study, w</w:delText>
        </w:r>
      </w:del>
      <w:ins w:id="138" w:author="Author" w:date="2021-01-27T17:40:00Z">
        <w:r w:rsidR="006058D3">
          <w:rPr>
            <w:szCs w:val="18"/>
          </w:rPr>
          <w:t>To conclude, w</w:t>
        </w:r>
      </w:ins>
      <w:r w:rsidR="003F1C0A" w:rsidRPr="003F1C0A">
        <w:rPr>
          <w:szCs w:val="18"/>
        </w:rPr>
        <w:t xml:space="preserve">e observed that </w:t>
      </w:r>
      <w:ins w:id="139" w:author="Author" w:date="2021-01-25T10:33:00Z">
        <w:r w:rsidR="003F1C0A" w:rsidRPr="003F1C0A">
          <w:rPr>
            <w:szCs w:val="18"/>
          </w:rPr>
          <w:t>motor vehicle accidents</w:t>
        </w:r>
      </w:ins>
      <w:del w:id="140" w:author="Author" w:date="2021-01-25T10:34:00Z">
        <w:r w:rsidR="003F1C0A" w:rsidRPr="003F1C0A">
          <w:rPr>
            <w:szCs w:val="18"/>
          </w:rPr>
          <w:delText>MVA</w:delText>
        </w:r>
      </w:del>
      <w:r w:rsidR="003F1C0A" w:rsidRPr="003F1C0A">
        <w:rPr>
          <w:szCs w:val="18"/>
        </w:rPr>
        <w:t xml:space="preserve"> </w:t>
      </w:r>
      <w:del w:id="141" w:author="Author" w:date="2021-01-25T10:33:00Z">
        <w:r w:rsidR="003F1C0A" w:rsidRPr="003F1C0A">
          <w:rPr>
            <w:szCs w:val="18"/>
          </w:rPr>
          <w:delText xml:space="preserve">is </w:delText>
        </w:r>
      </w:del>
      <w:ins w:id="142" w:author="Author" w:date="2021-01-26T21:31:00Z">
        <w:r w:rsidR="003F1C0A" w:rsidRPr="003F1C0A">
          <w:rPr>
            <w:szCs w:val="18"/>
          </w:rPr>
          <w:t>were</w:t>
        </w:r>
      </w:ins>
      <w:ins w:id="143" w:author="Author" w:date="2021-01-25T10:33:00Z">
        <w:r w:rsidR="003F1C0A" w:rsidRPr="003F1C0A">
          <w:rPr>
            <w:szCs w:val="18"/>
          </w:rPr>
          <w:t xml:space="preserve"> </w:t>
        </w:r>
      </w:ins>
      <w:r w:rsidR="003F1C0A" w:rsidRPr="003F1C0A">
        <w:rPr>
          <w:szCs w:val="18"/>
        </w:rPr>
        <w:t xml:space="preserve">the leading cause of </w:t>
      </w:r>
      <w:del w:id="144" w:author="Author" w:date="2021-01-28T10:45:00Z">
        <w:r w:rsidR="003F1C0A" w:rsidRPr="003F1C0A" w:rsidDel="006A07AA">
          <w:rPr>
            <w:szCs w:val="18"/>
          </w:rPr>
          <w:delText>brain/</w:delText>
        </w:r>
      </w:del>
      <w:r w:rsidR="003F1C0A" w:rsidRPr="003F1C0A">
        <w:rPr>
          <w:szCs w:val="18"/>
        </w:rPr>
        <w:t>head injuries</w:t>
      </w:r>
      <w:ins w:id="145" w:author="Author" w:date="2021-01-25T10:34:00Z">
        <w:r w:rsidR="003F1C0A" w:rsidRPr="003F1C0A">
          <w:rPr>
            <w:szCs w:val="18"/>
          </w:rPr>
          <w:t xml:space="preserve"> </w:t>
        </w:r>
      </w:ins>
      <w:del w:id="146" w:author="Author" w:date="2021-01-26T21:31:00Z">
        <w:r w:rsidR="003F1C0A" w:rsidRPr="003F1C0A">
          <w:rPr>
            <w:szCs w:val="18"/>
          </w:rPr>
          <w:delText xml:space="preserve"> </w:delText>
        </w:r>
      </w:del>
      <w:r w:rsidR="003F1C0A" w:rsidRPr="003F1C0A">
        <w:rPr>
          <w:szCs w:val="18"/>
        </w:rPr>
        <w:t xml:space="preserve">in the </w:t>
      </w:r>
      <w:del w:id="147" w:author="Author" w:date="2021-01-25T10:34:00Z">
        <w:r w:rsidR="003F1C0A" w:rsidRPr="003F1C0A">
          <w:rPr>
            <w:szCs w:val="18"/>
          </w:rPr>
          <w:delText>KSA</w:delText>
        </w:r>
      </w:del>
      <w:ins w:id="148" w:author="Author" w:date="2021-01-25T10:34:00Z">
        <w:r w:rsidR="003F1C0A" w:rsidRPr="003F1C0A">
          <w:rPr>
            <w:szCs w:val="18"/>
          </w:rPr>
          <w:t>Kingdom of Saudi Arabia</w:t>
        </w:r>
      </w:ins>
      <w:r w:rsidR="003F1C0A" w:rsidRPr="003F1C0A">
        <w:rPr>
          <w:szCs w:val="18"/>
        </w:rPr>
        <w:t xml:space="preserve">, despite </w:t>
      </w:r>
      <w:ins w:id="149" w:author="Author" w:date="2021-01-28T10:45:00Z">
        <w:r w:rsidR="006A07AA">
          <w:rPr>
            <w:szCs w:val="18"/>
          </w:rPr>
          <w:t>th</w:t>
        </w:r>
      </w:ins>
      <w:ins w:id="150" w:author="Author" w:date="2021-01-28T10:46:00Z">
        <w:r w:rsidR="006A07AA">
          <w:rPr>
            <w:szCs w:val="18"/>
          </w:rPr>
          <w:t xml:space="preserve">e </w:t>
        </w:r>
      </w:ins>
      <w:del w:id="151" w:author="Author" w:date="2021-01-26T21:32:00Z">
        <w:r w:rsidR="003F1C0A" w:rsidRPr="003F1C0A">
          <w:rPr>
            <w:szCs w:val="18"/>
          </w:rPr>
          <w:delText xml:space="preserve">the </w:delText>
        </w:r>
      </w:del>
      <w:r w:rsidR="003F1C0A" w:rsidRPr="003F1C0A">
        <w:rPr>
          <w:szCs w:val="18"/>
        </w:rPr>
        <w:t>implementation</w:t>
      </w:r>
      <w:del w:id="152" w:author="Author" w:date="2021-01-26T21:32:00Z">
        <w:r w:rsidR="003F1C0A" w:rsidRPr="003F1C0A">
          <w:rPr>
            <w:szCs w:val="18"/>
          </w:rPr>
          <w:delText>s</w:delText>
        </w:r>
      </w:del>
      <w:r w:rsidR="003F1C0A" w:rsidRPr="003F1C0A">
        <w:rPr>
          <w:szCs w:val="18"/>
        </w:rPr>
        <w:t xml:space="preserve"> of new speed</w:t>
      </w:r>
      <w:ins w:id="153" w:author="Author" w:date="2021-01-26T07:36:00Z">
        <w:r w:rsidR="003F1C0A" w:rsidRPr="003F1C0A">
          <w:rPr>
            <w:szCs w:val="18"/>
          </w:rPr>
          <w:t>ing</w:t>
        </w:r>
      </w:ins>
      <w:r w:rsidR="003F1C0A" w:rsidRPr="003F1C0A">
        <w:rPr>
          <w:szCs w:val="18"/>
        </w:rPr>
        <w:t xml:space="preserve"> rules. However, </w:t>
      </w:r>
      <w:del w:id="154" w:author="Author" w:date="2021-01-25T10:35:00Z">
        <w:r w:rsidR="003F1C0A" w:rsidRPr="003F1C0A">
          <w:rPr>
            <w:szCs w:val="18"/>
          </w:rPr>
          <w:delText xml:space="preserve">with </w:delText>
        </w:r>
      </w:del>
      <w:r w:rsidR="003F1C0A" w:rsidRPr="003F1C0A">
        <w:rPr>
          <w:szCs w:val="18"/>
        </w:rPr>
        <w:t xml:space="preserve">new regulations </w:t>
      </w:r>
      <w:del w:id="155" w:author="Author" w:date="2021-01-25T10:35:00Z">
        <w:r w:rsidR="003F1C0A" w:rsidRPr="003F1C0A">
          <w:rPr>
            <w:szCs w:val="18"/>
          </w:rPr>
          <w:delText xml:space="preserve">of </w:delText>
        </w:r>
      </w:del>
      <w:r w:rsidR="003F1C0A" w:rsidRPr="003F1C0A">
        <w:rPr>
          <w:szCs w:val="18"/>
        </w:rPr>
        <w:t>forbidding cell</w:t>
      </w:r>
      <w:del w:id="156" w:author="Author" w:date="2021-01-25T10:35:00Z">
        <w:r w:rsidR="003F1C0A" w:rsidRPr="003F1C0A">
          <w:rPr>
            <w:szCs w:val="18"/>
          </w:rPr>
          <w:delText xml:space="preserve"> </w:delText>
        </w:r>
      </w:del>
      <w:r w:rsidR="003F1C0A" w:rsidRPr="003F1C0A">
        <w:rPr>
          <w:szCs w:val="18"/>
        </w:rPr>
        <w:t xml:space="preserve">phone use while driving and </w:t>
      </w:r>
      <w:del w:id="157" w:author="Author" w:date="2021-01-26T07:41:00Z">
        <w:r w:rsidR="003F1C0A" w:rsidRPr="003F1C0A">
          <w:rPr>
            <w:szCs w:val="18"/>
          </w:rPr>
          <w:delText xml:space="preserve">forcing </w:delText>
        </w:r>
      </w:del>
      <w:ins w:id="158" w:author="Author" w:date="2021-01-26T07:41:00Z">
        <w:r w:rsidR="003F1C0A" w:rsidRPr="003F1C0A">
          <w:rPr>
            <w:szCs w:val="18"/>
          </w:rPr>
          <w:t xml:space="preserve">requiring </w:t>
        </w:r>
      </w:ins>
      <w:del w:id="159" w:author="Author" w:date="2021-01-25T10:38:00Z">
        <w:r w:rsidR="003F1C0A" w:rsidRPr="003F1C0A">
          <w:rPr>
            <w:szCs w:val="18"/>
          </w:rPr>
          <w:delText xml:space="preserve">the </w:delText>
        </w:r>
      </w:del>
      <w:r w:rsidR="003F1C0A" w:rsidRPr="003F1C0A">
        <w:rPr>
          <w:szCs w:val="18"/>
        </w:rPr>
        <w:t>seat</w:t>
      </w:r>
      <w:ins w:id="160" w:author="Author" w:date="2021-01-26T07:41:00Z">
        <w:r w:rsidR="003F1C0A" w:rsidRPr="003F1C0A">
          <w:rPr>
            <w:szCs w:val="18"/>
          </w:rPr>
          <w:t xml:space="preserve"> </w:t>
        </w:r>
      </w:ins>
      <w:del w:id="161" w:author="Author" w:date="2021-01-25T10:38:00Z">
        <w:r w:rsidR="003F1C0A" w:rsidRPr="003F1C0A">
          <w:rPr>
            <w:szCs w:val="18"/>
          </w:rPr>
          <w:delText xml:space="preserve"> </w:delText>
        </w:r>
      </w:del>
      <w:r w:rsidR="003F1C0A" w:rsidRPr="003F1C0A">
        <w:rPr>
          <w:szCs w:val="18"/>
        </w:rPr>
        <w:t>belt</w:t>
      </w:r>
      <w:ins w:id="162" w:author="Author" w:date="2021-01-26T07:41:00Z">
        <w:r w:rsidR="003F1C0A" w:rsidRPr="003F1C0A">
          <w:rPr>
            <w:szCs w:val="18"/>
          </w:rPr>
          <w:t>s</w:t>
        </w:r>
      </w:ins>
      <w:r w:rsidR="003F1C0A" w:rsidRPr="003F1C0A">
        <w:rPr>
          <w:szCs w:val="18"/>
        </w:rPr>
        <w:t xml:space="preserve"> </w:t>
      </w:r>
      <w:ins w:id="163" w:author="Author" w:date="2021-01-28T11:25:00Z">
        <w:r w:rsidR="00AA38CB">
          <w:rPr>
            <w:szCs w:val="18"/>
          </w:rPr>
          <w:t xml:space="preserve">to be worn </w:t>
        </w:r>
      </w:ins>
      <w:del w:id="164" w:author="Author" w:date="2021-01-26T07:36:00Z">
        <w:r w:rsidR="003F1C0A" w:rsidRPr="003F1C0A">
          <w:rPr>
            <w:szCs w:val="18"/>
          </w:rPr>
          <w:delText>regulations</w:delText>
        </w:r>
      </w:del>
      <w:del w:id="165" w:author="Author" w:date="2021-01-25T10:38:00Z">
        <w:r w:rsidR="003F1C0A" w:rsidRPr="003F1C0A">
          <w:rPr>
            <w:szCs w:val="18"/>
          </w:rPr>
          <w:delText>,</w:delText>
        </w:r>
      </w:del>
      <w:del w:id="166" w:author="Author" w:date="2021-01-26T07:40:00Z">
        <w:r w:rsidR="003F1C0A" w:rsidRPr="003F1C0A">
          <w:rPr>
            <w:szCs w:val="18"/>
          </w:rPr>
          <w:delText xml:space="preserve"> </w:delText>
        </w:r>
      </w:del>
      <w:del w:id="167" w:author="Author" w:date="2021-01-25T10:35:00Z">
        <w:r w:rsidR="003F1C0A" w:rsidRPr="003F1C0A">
          <w:rPr>
            <w:szCs w:val="18"/>
          </w:rPr>
          <w:delText>a major impact on these numbers is expected</w:delText>
        </w:r>
      </w:del>
      <w:ins w:id="168" w:author="Author" w:date="2021-01-25T10:35:00Z">
        <w:r w:rsidR="003F1C0A" w:rsidRPr="003F1C0A">
          <w:rPr>
            <w:szCs w:val="18"/>
          </w:rPr>
          <w:t xml:space="preserve">are expected to markedly </w:t>
        </w:r>
      </w:ins>
      <w:ins w:id="169" w:author="Author" w:date="2021-01-28T10:26:00Z">
        <w:r w:rsidR="00D852A6">
          <w:rPr>
            <w:szCs w:val="18"/>
          </w:rPr>
          <w:t>affect</w:t>
        </w:r>
      </w:ins>
      <w:ins w:id="170" w:author="Author" w:date="2021-01-25T10:35:00Z">
        <w:r w:rsidR="003F1C0A" w:rsidRPr="003F1C0A">
          <w:rPr>
            <w:szCs w:val="18"/>
          </w:rPr>
          <w:t xml:space="preserve"> these n</w:t>
        </w:r>
      </w:ins>
      <w:ins w:id="171" w:author="Author" w:date="2021-01-25T10:36:00Z">
        <w:r w:rsidR="003F1C0A" w:rsidRPr="003F1C0A">
          <w:rPr>
            <w:szCs w:val="18"/>
          </w:rPr>
          <w:t>umbers</w:t>
        </w:r>
      </w:ins>
      <w:del w:id="172" w:author="Author" w:date="2021-01-26T21:12:00Z">
        <w:r w:rsidR="003F1C0A" w:rsidRPr="003F1C0A">
          <w:rPr>
            <w:szCs w:val="18"/>
          </w:rPr>
          <w:delText xml:space="preserve"> </w:delText>
        </w:r>
      </w:del>
      <w:del w:id="173" w:author="Author" w:date="2021-01-25T10:39:00Z">
        <w:r w:rsidR="003F1C0A" w:rsidRPr="003F1C0A">
          <w:rPr>
            <w:szCs w:val="18"/>
          </w:rPr>
          <w:delText>in the future</w:delText>
        </w:r>
      </w:del>
      <w:r w:rsidR="003F1C0A" w:rsidRPr="003F1C0A">
        <w:rPr>
          <w:szCs w:val="18"/>
        </w:rPr>
        <w:t xml:space="preserve">. Thus, a future study </w:t>
      </w:r>
      <w:proofErr w:type="gramStart"/>
      <w:r w:rsidR="003F1C0A" w:rsidRPr="003F1C0A">
        <w:rPr>
          <w:szCs w:val="18"/>
        </w:rPr>
        <w:t>is recommended</w:t>
      </w:r>
      <w:proofErr w:type="gramEnd"/>
      <w:r w:rsidR="003F1C0A" w:rsidRPr="003F1C0A">
        <w:rPr>
          <w:szCs w:val="18"/>
        </w:rPr>
        <w:t xml:space="preserve"> to assess these expectations. </w:t>
      </w:r>
    </w:p>
    <w:p w14:paraId="06DB97C1" w14:textId="77777777" w:rsidR="00F443F6" w:rsidRPr="00550626" w:rsidRDefault="00F443F6" w:rsidP="00F443F6">
      <w:pPr>
        <w:pStyle w:val="MDPI18keywords"/>
        <w:rPr>
          <w:szCs w:val="18"/>
        </w:rPr>
      </w:pPr>
      <w:commentRangeStart w:id="174"/>
      <w:r w:rsidRPr="00550626">
        <w:rPr>
          <w:b/>
          <w:szCs w:val="18"/>
        </w:rPr>
        <w:t>Keywords</w:t>
      </w:r>
      <w:commentRangeEnd w:id="174"/>
      <w:r w:rsidR="003F1C0A">
        <w:rPr>
          <w:rStyle w:val="CommentReference"/>
          <w:rFonts w:eastAsia="SimSun"/>
          <w:noProof/>
          <w:snapToGrid/>
          <w:lang w:eastAsia="zh-CN" w:bidi="ar-SA"/>
        </w:rPr>
        <w:commentReference w:id="174"/>
      </w:r>
      <w:r w:rsidRPr="00550626">
        <w:rPr>
          <w:b/>
          <w:szCs w:val="18"/>
        </w:rPr>
        <w:t xml:space="preserve">: </w:t>
      </w:r>
      <w:r w:rsidRPr="003F1C0A">
        <w:rPr>
          <w:szCs w:val="18"/>
          <w:highlight w:val="yellow"/>
        </w:rPr>
        <w:t>keyword 1; keyword 2; keyword 3</w:t>
      </w:r>
      <w:commentRangeStart w:id="175"/>
      <w:r w:rsidRPr="00D945EC">
        <w:rPr>
          <w:szCs w:val="18"/>
        </w:rPr>
        <w:t xml:space="preserve"> </w:t>
      </w:r>
      <w:commentRangeEnd w:id="175"/>
      <w:r w:rsidR="003F1C0A">
        <w:rPr>
          <w:rStyle w:val="CommentReference"/>
          <w:rFonts w:eastAsia="SimSun"/>
          <w:noProof/>
          <w:snapToGrid/>
          <w:lang w:eastAsia="zh-CN" w:bidi="ar-SA"/>
        </w:rPr>
        <w:commentReference w:id="175"/>
      </w:r>
    </w:p>
    <w:p w14:paraId="315979FE" w14:textId="77777777" w:rsidR="00F443F6" w:rsidRPr="00550626" w:rsidRDefault="003F1C0A" w:rsidP="00F443F6">
      <w:pPr>
        <w:pStyle w:val="MDPI19line"/>
      </w:pPr>
      <w:commentRangeStart w:id="176"/>
      <w:commentRangeEnd w:id="176"/>
      <w:r>
        <w:rPr>
          <w:rStyle w:val="CommentReference"/>
          <w:rFonts w:eastAsia="SimSun" w:cs="Times New Roman"/>
          <w:noProof/>
          <w:lang w:eastAsia="zh-CN" w:bidi="ar-SA"/>
        </w:rPr>
        <w:commentReference w:id="176"/>
      </w:r>
    </w:p>
    <w:p w14:paraId="50A9C590" w14:textId="77777777" w:rsidR="00F443F6" w:rsidRDefault="00F443F6" w:rsidP="00F443F6">
      <w:pPr>
        <w:pStyle w:val="MDPI21heading1"/>
        <w:rPr>
          <w:lang w:eastAsia="zh-CN"/>
        </w:rPr>
      </w:pPr>
      <w:r w:rsidRPr="007F2582">
        <w:rPr>
          <w:lang w:eastAsia="zh-CN"/>
        </w:rPr>
        <w:t>1. Introduction</w:t>
      </w:r>
    </w:p>
    <w:p w14:paraId="1C0CF94F" w14:textId="5FAA671B" w:rsidR="003F1C0A" w:rsidRPr="003F1C0A" w:rsidRDefault="003F1C0A" w:rsidP="003F1C0A">
      <w:pPr>
        <w:pStyle w:val="MDPI31text"/>
        <w:rPr>
          <w:del w:id="177" w:author="Author" w:date="2021-01-25T11:47:00Z"/>
        </w:rPr>
      </w:pPr>
      <w:r w:rsidRPr="003F1C0A">
        <w:t xml:space="preserve">Head injuries contribute to </w:t>
      </w:r>
      <w:del w:id="178" w:author="Author" w:date="2021-01-25T10:06:00Z">
        <w:r w:rsidRPr="003F1C0A">
          <w:delText xml:space="preserve">almost </w:delText>
        </w:r>
      </w:del>
      <w:ins w:id="179" w:author="Author" w:date="2021-01-25T10:06:00Z">
        <w:r w:rsidRPr="003F1C0A">
          <w:t xml:space="preserve">approximately </w:t>
        </w:r>
      </w:ins>
      <w:r w:rsidRPr="003F1C0A">
        <w:t>50% of all injuries</w:t>
      </w:r>
      <w:del w:id="180" w:author="Author" w:date="2021-01-25T10:06:00Z">
        <w:r w:rsidRPr="003F1C0A">
          <w:delText>. Head injuries are</w:delText>
        </w:r>
      </w:del>
      <w:ins w:id="181" w:author="Author" w:date="2021-01-25T10:06:00Z">
        <w:r w:rsidRPr="003F1C0A">
          <w:t xml:space="preserve"> and </w:t>
        </w:r>
      </w:ins>
      <w:ins w:id="182" w:author="Author" w:date="2021-01-26T21:13:00Z">
        <w:r w:rsidRPr="003F1C0A">
          <w:t>are</w:t>
        </w:r>
      </w:ins>
      <w:r w:rsidRPr="003F1C0A">
        <w:t xml:space="preserve"> a major cause of loss of life and </w:t>
      </w:r>
      <w:del w:id="183" w:author="Author" w:date="2021-01-27T20:29:00Z">
        <w:r w:rsidRPr="003F1C0A" w:rsidDel="00256906">
          <w:delText xml:space="preserve">loss of organs </w:delText>
        </w:r>
      </w:del>
      <w:ins w:id="184" w:author="Author" w:date="2021-01-27T20:29:00Z">
        <w:r w:rsidR="00256906">
          <w:t xml:space="preserve">function </w:t>
        </w:r>
      </w:ins>
      <w:r w:rsidRPr="003F1C0A">
        <w:t xml:space="preserve">among young adults </w:t>
      </w:r>
      <w:commentRangeStart w:id="185"/>
      <w:r w:rsidRPr="003F1C0A">
        <w:t>[1–4].</w:t>
      </w:r>
      <w:commentRangeEnd w:id="185"/>
      <w:r w:rsidRPr="003F1C0A">
        <w:commentReference w:id="185"/>
      </w:r>
      <w:ins w:id="186" w:author="Author" w:date="2021-01-25T11:47:00Z">
        <w:r w:rsidRPr="003F1C0A">
          <w:t xml:space="preserve"> </w:t>
        </w:r>
      </w:ins>
    </w:p>
    <w:p w14:paraId="38C516EE" w14:textId="1FFFCEAC" w:rsidR="003F1C0A" w:rsidRPr="003F1C0A" w:rsidRDefault="003F1C0A" w:rsidP="003F1C0A">
      <w:pPr>
        <w:pStyle w:val="MDPI31text"/>
      </w:pPr>
      <w:del w:id="187" w:author="Author" w:date="2021-01-25T11:47:00Z">
        <w:r w:rsidRPr="003F1C0A">
          <w:delText>Nowadays</w:delText>
        </w:r>
      </w:del>
      <w:del w:id="188" w:author="Author" w:date="2021-01-25T12:37:00Z">
        <w:r w:rsidRPr="003F1C0A">
          <w:delText>, h</w:delText>
        </w:r>
      </w:del>
      <w:ins w:id="189" w:author="Author" w:date="2021-01-25T12:37:00Z">
        <w:r w:rsidRPr="003F1C0A">
          <w:t>H</w:t>
        </w:r>
      </w:ins>
      <w:r w:rsidRPr="003F1C0A">
        <w:t xml:space="preserve">ead injury </w:t>
      </w:r>
      <w:ins w:id="190" w:author="Author" w:date="2021-01-25T12:37:00Z">
        <w:r w:rsidRPr="003F1C0A">
          <w:t>has been reported as</w:t>
        </w:r>
      </w:ins>
      <w:del w:id="191" w:author="Author" w:date="2021-01-25T11:48:00Z">
        <w:r w:rsidRPr="003F1C0A">
          <w:delText>has become one of the biggest issues of almost</w:delText>
        </w:r>
      </w:del>
      <w:ins w:id="192" w:author="Author" w:date="2021-01-25T11:48:00Z">
        <w:r w:rsidRPr="003F1C0A">
          <w:t xml:space="preserve"> an issue of great concern</w:t>
        </w:r>
      </w:ins>
      <w:ins w:id="193" w:author="Author" w:date="2021-01-28T10:46:00Z">
        <w:r w:rsidR="0029701C">
          <w:t>,</w:t>
        </w:r>
      </w:ins>
      <w:ins w:id="194" w:author="Author" w:date="2021-01-25T11:48:00Z">
        <w:r w:rsidRPr="003F1C0A">
          <w:t xml:space="preserve"> with</w:t>
        </w:r>
      </w:ins>
      <w:r w:rsidRPr="003F1C0A">
        <w:t xml:space="preserve"> more than 57 million people </w:t>
      </w:r>
      <w:del w:id="195" w:author="Author" w:date="2021-01-25T11:48:00Z">
        <w:r w:rsidRPr="003F1C0A">
          <w:delText>in the whole world</w:delText>
        </w:r>
      </w:del>
      <w:ins w:id="196" w:author="Author" w:date="2021-01-25T11:48:00Z">
        <w:r w:rsidRPr="003F1C0A">
          <w:t>worldwide</w:t>
        </w:r>
      </w:ins>
      <w:r w:rsidRPr="003F1C0A">
        <w:t xml:space="preserve"> living with </w:t>
      </w:r>
      <w:del w:id="197" w:author="Author" w:date="2021-01-25T11:48:00Z">
        <w:r w:rsidRPr="003F1C0A">
          <w:delText xml:space="preserve">the </w:delText>
        </w:r>
      </w:del>
      <w:ins w:id="198" w:author="Author" w:date="2021-01-25T11:48:00Z">
        <w:r w:rsidRPr="003F1C0A">
          <w:t xml:space="preserve">traumatic brain injury (TBI)-related </w:t>
        </w:r>
      </w:ins>
      <w:r w:rsidRPr="003F1C0A">
        <w:t xml:space="preserve">neurological </w:t>
      </w:r>
      <w:del w:id="199" w:author="Author" w:date="2021-01-25T11:48:00Z">
        <w:r w:rsidRPr="003F1C0A">
          <w:delText>problem raised by TBI</w:delText>
        </w:r>
      </w:del>
      <w:ins w:id="200" w:author="Author" w:date="2021-01-25T11:48:00Z">
        <w:r w:rsidRPr="003F1C0A">
          <w:t>issues</w:t>
        </w:r>
      </w:ins>
      <w:ins w:id="201" w:author="Author" w:date="2021-01-28T10:46:00Z">
        <w:r w:rsidR="0029701C">
          <w:t>;</w:t>
        </w:r>
      </w:ins>
      <w:del w:id="202" w:author="Author" w:date="2021-01-28T10:46:00Z">
        <w:r w:rsidRPr="003F1C0A" w:rsidDel="0029701C">
          <w:delText>,</w:delText>
        </w:r>
      </w:del>
      <w:r w:rsidRPr="003F1C0A">
        <w:t xml:space="preserve"> </w:t>
      </w:r>
      <w:del w:id="203" w:author="Author" w:date="2021-01-25T11:48:00Z">
        <w:r w:rsidRPr="003F1C0A">
          <w:delText>in which</w:delText>
        </w:r>
      </w:del>
      <w:ins w:id="204" w:author="Author" w:date="2021-01-25T11:48:00Z">
        <w:r w:rsidRPr="003F1C0A">
          <w:t xml:space="preserve">of </w:t>
        </w:r>
      </w:ins>
      <w:ins w:id="205" w:author="Author" w:date="2021-01-28T10:46:00Z">
        <w:r w:rsidR="0029701C">
          <w:t>these</w:t>
        </w:r>
      </w:ins>
      <w:ins w:id="206" w:author="Author" w:date="2021-01-25T11:48:00Z">
        <w:r w:rsidRPr="003F1C0A">
          <w:t>,</w:t>
        </w:r>
      </w:ins>
      <w:r w:rsidRPr="003F1C0A">
        <w:t xml:space="preserve"> 10 million</w:t>
      </w:r>
      <w:del w:id="207" w:author="Author" w:date="2021-01-25T11:49:00Z">
        <w:r w:rsidRPr="003F1C0A">
          <w:delText xml:space="preserve"> people</w:delText>
        </w:r>
      </w:del>
      <w:r w:rsidRPr="003F1C0A">
        <w:t xml:space="preserve"> require hospital</w:t>
      </w:r>
      <w:del w:id="208" w:author="Author" w:date="2021-01-25T11:49:00Z">
        <w:r w:rsidRPr="003F1C0A">
          <w:delText xml:space="preserve"> </w:delText>
        </w:r>
      </w:del>
      <w:ins w:id="209" w:author="Author" w:date="2021-01-25T11:49:00Z">
        <w:r w:rsidRPr="003F1C0A">
          <w:t>-</w:t>
        </w:r>
      </w:ins>
      <w:r w:rsidRPr="003F1C0A">
        <w:t>base</w:t>
      </w:r>
      <w:ins w:id="210" w:author="Author" w:date="2021-01-25T11:49:00Z">
        <w:r w:rsidRPr="003F1C0A">
          <w:t>d</w:t>
        </w:r>
      </w:ins>
      <w:r w:rsidRPr="003F1C0A">
        <w:t xml:space="preserve"> care [5].</w:t>
      </w:r>
    </w:p>
    <w:p w14:paraId="7C0D6A05" w14:textId="027764AF" w:rsidR="003F1C0A" w:rsidRPr="003F1C0A" w:rsidRDefault="003F1C0A" w:rsidP="003F1C0A">
      <w:pPr>
        <w:pStyle w:val="MDPI31text"/>
      </w:pPr>
      <w:r w:rsidRPr="003F1C0A">
        <w:t xml:space="preserve">Head injuries </w:t>
      </w:r>
      <w:del w:id="211" w:author="Author" w:date="2021-01-25T11:49:00Z">
        <w:r w:rsidRPr="003F1C0A">
          <w:delText xml:space="preserve">are </w:delText>
        </w:r>
      </w:del>
      <w:ins w:id="212" w:author="Author" w:date="2021-01-25T11:49:00Z">
        <w:r w:rsidRPr="003F1C0A">
          <w:t xml:space="preserve">comprise </w:t>
        </w:r>
      </w:ins>
      <w:ins w:id="213" w:author="Author" w:date="2021-01-25T12:18:00Z">
        <w:r w:rsidRPr="003F1C0A">
          <w:t xml:space="preserve">an </w:t>
        </w:r>
      </w:ins>
      <w:del w:id="214" w:author="Author" w:date="2021-01-25T11:50:00Z">
        <w:r w:rsidRPr="003F1C0A">
          <w:delText xml:space="preserve">significant </w:delText>
        </w:r>
      </w:del>
      <w:ins w:id="215" w:author="Author" w:date="2021-01-25T11:50:00Z">
        <w:r w:rsidRPr="003F1C0A">
          <w:t xml:space="preserve">important </w:t>
        </w:r>
      </w:ins>
      <w:r w:rsidRPr="003F1C0A">
        <w:t>cause</w:t>
      </w:r>
      <w:del w:id="216" w:author="Author" w:date="2021-01-25T12:18:00Z">
        <w:r w:rsidRPr="003F1C0A">
          <w:delText>s</w:delText>
        </w:r>
      </w:del>
      <w:r w:rsidRPr="003F1C0A">
        <w:t xml:space="preserve"> of death</w:t>
      </w:r>
      <w:del w:id="217" w:author="Author" w:date="2021-01-25T11:49:00Z">
        <w:r w:rsidRPr="003F1C0A">
          <w:delText>s</w:delText>
        </w:r>
      </w:del>
      <w:r w:rsidRPr="003F1C0A">
        <w:t xml:space="preserve"> and disability irrespective of age</w:t>
      </w:r>
      <w:del w:id="218" w:author="Author" w:date="2021-01-25T11:49:00Z">
        <w:r w:rsidRPr="003F1C0A">
          <w:delText xml:space="preserve"> groups</w:delText>
        </w:r>
      </w:del>
      <w:r w:rsidRPr="003F1C0A">
        <w:t xml:space="preserve">. In light of </w:t>
      </w:r>
      <w:del w:id="219" w:author="Author" w:date="2021-01-28T10:46:00Z">
        <w:r w:rsidRPr="003F1C0A" w:rsidDel="0029701C">
          <w:delText xml:space="preserve">the </w:delText>
        </w:r>
      </w:del>
      <w:r w:rsidRPr="003F1C0A">
        <w:t xml:space="preserve">epidemiological findings from the last </w:t>
      </w:r>
      <w:del w:id="220" w:author="Author" w:date="2021-01-25T10:07:00Z">
        <w:r w:rsidRPr="003F1C0A">
          <w:delText xml:space="preserve">ten </w:delText>
        </w:r>
      </w:del>
      <w:ins w:id="221" w:author="Author" w:date="2021-01-25T10:07:00Z">
        <w:r w:rsidRPr="003F1C0A">
          <w:t xml:space="preserve">10 </w:t>
        </w:r>
      </w:ins>
      <w:r w:rsidRPr="003F1C0A">
        <w:t xml:space="preserve">years, some effective preventive measures </w:t>
      </w:r>
      <w:del w:id="222" w:author="Author" w:date="2021-01-25T11:50:00Z">
        <w:r w:rsidRPr="003F1C0A">
          <w:delText xml:space="preserve">were </w:delText>
        </w:r>
      </w:del>
      <w:ins w:id="223" w:author="Author" w:date="2021-01-25T11:50:00Z">
        <w:r w:rsidRPr="003F1C0A">
          <w:t xml:space="preserve">have been </w:t>
        </w:r>
      </w:ins>
      <w:del w:id="224" w:author="Author" w:date="2021-01-25T17:26:00Z">
        <w:r w:rsidRPr="003F1C0A">
          <w:delText>planned</w:delText>
        </w:r>
      </w:del>
      <w:ins w:id="225" w:author="Author" w:date="2021-01-25T17:26:00Z">
        <w:r w:rsidRPr="003F1C0A">
          <w:t>implemented</w:t>
        </w:r>
      </w:ins>
      <w:r w:rsidRPr="003F1C0A">
        <w:t xml:space="preserve">, such as </w:t>
      </w:r>
      <w:ins w:id="226" w:author="Author" w:date="2021-01-25T12:43:00Z">
        <w:r w:rsidRPr="003F1C0A">
          <w:t>ensuring</w:t>
        </w:r>
      </w:ins>
      <w:ins w:id="227" w:author="Author" w:date="2021-01-25T12:39:00Z">
        <w:r w:rsidRPr="003F1C0A">
          <w:t xml:space="preserve"> </w:t>
        </w:r>
      </w:ins>
      <w:r w:rsidRPr="003F1C0A">
        <w:t>the most appropriate health</w:t>
      </w:r>
      <w:del w:id="228" w:author="Author" w:date="2021-01-25T12:19:00Z">
        <w:r w:rsidRPr="003F1C0A">
          <w:delText xml:space="preserve"> </w:delText>
        </w:r>
      </w:del>
      <w:r w:rsidRPr="003F1C0A">
        <w:t xml:space="preserve">care provision for both </w:t>
      </w:r>
      <w:ins w:id="229" w:author="Author" w:date="2021-01-26T07:43:00Z">
        <w:r w:rsidRPr="003F1C0A">
          <w:t xml:space="preserve">the </w:t>
        </w:r>
      </w:ins>
      <w:r w:rsidRPr="003F1C0A">
        <w:t xml:space="preserve">acute care and rehabilitation of </w:t>
      </w:r>
      <w:ins w:id="230" w:author="Author" w:date="2021-01-25T11:50:00Z">
        <w:r w:rsidRPr="003F1C0A">
          <w:t xml:space="preserve">survivors </w:t>
        </w:r>
      </w:ins>
      <w:ins w:id="231" w:author="Author" w:date="2021-01-25T12:40:00Z">
        <w:r w:rsidRPr="003F1C0A">
          <w:t xml:space="preserve">of </w:t>
        </w:r>
      </w:ins>
      <w:ins w:id="232" w:author="Author" w:date="2021-01-25T12:39:00Z">
        <w:r w:rsidRPr="003F1C0A">
          <w:t xml:space="preserve">injury </w:t>
        </w:r>
      </w:ins>
      <w:ins w:id="233" w:author="Author" w:date="2021-01-25T11:50:00Z">
        <w:r w:rsidRPr="003F1C0A">
          <w:t xml:space="preserve">with </w:t>
        </w:r>
      </w:ins>
      <w:del w:id="234" w:author="Author" w:date="2021-01-25T11:50:00Z">
        <w:r w:rsidRPr="003F1C0A">
          <w:delText xml:space="preserve">disabled survivors </w:delText>
        </w:r>
      </w:del>
      <w:ins w:id="235" w:author="Author" w:date="2021-01-25T11:50:00Z">
        <w:r w:rsidRPr="003F1C0A">
          <w:t xml:space="preserve">disabilities </w:t>
        </w:r>
      </w:ins>
      <w:r w:rsidRPr="003F1C0A">
        <w:t xml:space="preserve">[6]. Head injury accounted for </w:t>
      </w:r>
      <w:del w:id="236" w:author="Author" w:date="2021-01-26T21:13:00Z">
        <w:r w:rsidRPr="003F1C0A">
          <w:delText>2/3</w:delText>
        </w:r>
      </w:del>
      <w:ins w:id="237" w:author="Author" w:date="2021-01-26T21:13:00Z">
        <w:r w:rsidRPr="003F1C0A">
          <w:t>two-thirds</w:t>
        </w:r>
      </w:ins>
      <w:r w:rsidRPr="003F1C0A">
        <w:t xml:space="preserve"> of in</w:t>
      </w:r>
      <w:ins w:id="238" w:author="Author" w:date="2021-01-25T10:07:00Z">
        <w:r w:rsidRPr="003F1C0A">
          <w:t>-</w:t>
        </w:r>
      </w:ins>
      <w:r w:rsidRPr="003F1C0A">
        <w:t>hospital trauma deaths. Estimated epidemiolog</w:t>
      </w:r>
      <w:ins w:id="239" w:author="Author" w:date="2021-01-25T11:50:00Z">
        <w:r w:rsidRPr="003F1C0A">
          <w:t>ical</w:t>
        </w:r>
      </w:ins>
      <w:del w:id="240" w:author="Author" w:date="2021-01-25T11:51:00Z">
        <w:r w:rsidRPr="003F1C0A">
          <w:delText>y</w:delText>
        </w:r>
      </w:del>
      <w:r w:rsidRPr="003F1C0A">
        <w:t xml:space="preserve"> data </w:t>
      </w:r>
      <w:del w:id="241" w:author="Author" w:date="2021-01-25T12:44:00Z">
        <w:r w:rsidRPr="003F1C0A">
          <w:delText xml:space="preserve">depicted </w:delText>
        </w:r>
      </w:del>
      <w:ins w:id="242" w:author="Author" w:date="2021-01-25T12:44:00Z">
        <w:r w:rsidRPr="003F1C0A">
          <w:t xml:space="preserve">showed </w:t>
        </w:r>
      </w:ins>
      <w:r w:rsidRPr="003F1C0A">
        <w:t>that the frequency of TBI is high</w:t>
      </w:r>
      <w:del w:id="243" w:author="Author" w:date="2021-01-28T15:34:00Z">
        <w:r w:rsidRPr="003F1C0A" w:rsidDel="006B20FC">
          <w:delText>er</w:delText>
        </w:r>
      </w:del>
      <w:r w:rsidRPr="003F1C0A">
        <w:t xml:space="preserve"> in North America and Europe. On average, 2.8 million people </w:t>
      </w:r>
      <w:del w:id="244" w:author="Author" w:date="2021-01-26T07:45:00Z">
        <w:r w:rsidRPr="003F1C0A">
          <w:delText xml:space="preserve">had </w:delText>
        </w:r>
      </w:del>
      <w:ins w:id="245" w:author="Author" w:date="2021-01-26T07:45:00Z">
        <w:r w:rsidRPr="003F1C0A">
          <w:t xml:space="preserve">sustained </w:t>
        </w:r>
      </w:ins>
      <w:r w:rsidRPr="003F1C0A">
        <w:t xml:space="preserve">a TBI annually [6]. Head injury also </w:t>
      </w:r>
      <w:del w:id="246" w:author="Author" w:date="2021-01-26T21:13:00Z">
        <w:r w:rsidRPr="003F1C0A">
          <w:delText>affect</w:delText>
        </w:r>
      </w:del>
      <w:del w:id="247" w:author="Author" w:date="2021-01-26T07:45:00Z">
        <w:r w:rsidRPr="003F1C0A">
          <w:delText>ed</w:delText>
        </w:r>
      </w:del>
      <w:del w:id="248" w:author="Author" w:date="2021-01-26T21:13:00Z">
        <w:r w:rsidRPr="003F1C0A">
          <w:delText xml:space="preserve"> the economy of </w:delText>
        </w:r>
      </w:del>
      <w:del w:id="249" w:author="Author" w:date="2021-01-26T07:45:00Z">
        <w:r w:rsidRPr="003F1C0A">
          <w:delText xml:space="preserve">the </w:delText>
        </w:r>
      </w:del>
      <w:del w:id="250" w:author="Author" w:date="2021-01-26T21:13:00Z">
        <w:r w:rsidRPr="003F1C0A">
          <w:delText>countries</w:delText>
        </w:r>
      </w:del>
      <w:ins w:id="251" w:author="Author" w:date="2021-01-26T21:13:00Z">
        <w:r w:rsidRPr="003F1C0A">
          <w:t>has economic consequences</w:t>
        </w:r>
      </w:ins>
      <w:r w:rsidRPr="003F1C0A">
        <w:t xml:space="preserve">, </w:t>
      </w:r>
      <w:del w:id="252" w:author="Author" w:date="2021-01-28T10:47:00Z">
        <w:r w:rsidRPr="003F1C0A" w:rsidDel="0029701C">
          <w:delText>produce</w:delText>
        </w:r>
      </w:del>
      <w:ins w:id="253" w:author="Author" w:date="2021-01-28T10:47:00Z">
        <w:r w:rsidR="0029701C">
          <w:t>results in</w:t>
        </w:r>
      </w:ins>
      <w:del w:id="254" w:author="Author" w:date="2021-01-26T07:45:00Z">
        <w:r w:rsidRPr="003F1C0A">
          <w:delText>d</w:delText>
        </w:r>
      </w:del>
      <w:r w:rsidRPr="003F1C0A">
        <w:t xml:space="preserve"> </w:t>
      </w:r>
      <w:del w:id="255" w:author="Author" w:date="2021-01-25T11:51:00Z">
        <w:r w:rsidRPr="003F1C0A">
          <w:delText xml:space="preserve">some </w:delText>
        </w:r>
      </w:del>
      <w:r w:rsidRPr="003F1C0A">
        <w:t xml:space="preserve">financial </w:t>
      </w:r>
      <w:proofErr w:type="gramStart"/>
      <w:r w:rsidRPr="003F1C0A">
        <w:t>losses, and</w:t>
      </w:r>
      <w:proofErr w:type="gramEnd"/>
      <w:r w:rsidRPr="003F1C0A">
        <w:t xml:space="preserve"> reduce</w:t>
      </w:r>
      <w:ins w:id="256" w:author="Author" w:date="2021-01-26T07:45:00Z">
        <w:r w:rsidRPr="003F1C0A">
          <w:t>s</w:t>
        </w:r>
      </w:ins>
      <w:del w:id="257" w:author="Author" w:date="2021-01-26T07:45:00Z">
        <w:r w:rsidRPr="003F1C0A">
          <w:delText>d</w:delText>
        </w:r>
      </w:del>
      <w:r w:rsidRPr="003F1C0A">
        <w:t xml:space="preserve"> </w:t>
      </w:r>
      <w:del w:id="258" w:author="Author" w:date="2021-01-25T11:51:00Z">
        <w:r w:rsidRPr="003F1C0A">
          <w:delText xml:space="preserve">the </w:delText>
        </w:r>
      </w:del>
      <w:r w:rsidRPr="003F1C0A">
        <w:t xml:space="preserve">productivity. Almost </w:t>
      </w:r>
      <w:del w:id="259" w:author="Author" w:date="2021-01-25T11:51:00Z">
        <w:r w:rsidRPr="003F1C0A">
          <w:delText>US$</w:delText>
        </w:r>
      </w:del>
      <w:r w:rsidRPr="003F1C0A">
        <w:t xml:space="preserve">60 billion </w:t>
      </w:r>
      <w:ins w:id="260" w:author="Author" w:date="2021-01-25T11:51:00Z">
        <w:r w:rsidRPr="003F1C0A">
          <w:t xml:space="preserve">USD </w:t>
        </w:r>
      </w:ins>
      <w:r w:rsidRPr="003F1C0A">
        <w:t xml:space="preserve">was </w:t>
      </w:r>
      <w:del w:id="261" w:author="Author" w:date="2021-01-29T17:41:00Z">
        <w:r w:rsidRPr="003F1C0A" w:rsidDel="00F82A39">
          <w:delText xml:space="preserve">used </w:delText>
        </w:r>
      </w:del>
      <w:ins w:id="262" w:author="Author" w:date="2021-01-29T17:41:00Z">
        <w:r w:rsidR="00F82A39">
          <w:t>utilized</w:t>
        </w:r>
        <w:r w:rsidR="00F82A39" w:rsidRPr="003F1C0A">
          <w:t xml:space="preserve"> </w:t>
        </w:r>
      </w:ins>
      <w:r w:rsidRPr="003F1C0A">
        <w:t xml:space="preserve">to overcome </w:t>
      </w:r>
      <w:del w:id="263" w:author="Author" w:date="2021-01-25T12:20:00Z">
        <w:r w:rsidRPr="003F1C0A">
          <w:delText xml:space="preserve">the damages of HI </w:delText>
        </w:r>
      </w:del>
      <w:ins w:id="264" w:author="Author" w:date="2021-01-25T12:20:00Z">
        <w:r w:rsidRPr="003F1C0A">
          <w:t xml:space="preserve">head injury-related damages </w:t>
        </w:r>
      </w:ins>
      <w:r w:rsidRPr="003F1C0A">
        <w:t xml:space="preserve">in </w:t>
      </w:r>
      <w:del w:id="265" w:author="Author" w:date="2021-01-25T12:20:00Z">
        <w:r w:rsidRPr="003F1C0A">
          <w:delText xml:space="preserve">year </w:delText>
        </w:r>
      </w:del>
      <w:r w:rsidRPr="003F1C0A">
        <w:t>2000 [7,</w:t>
      </w:r>
      <w:del w:id="266" w:author="Author" w:date="2021-01-28T10:49:00Z">
        <w:r w:rsidRPr="003F1C0A" w:rsidDel="0029701C">
          <w:delText> </w:delText>
        </w:r>
      </w:del>
      <w:r w:rsidRPr="003F1C0A">
        <w:t xml:space="preserve">8]. The estimated population incidence of </w:t>
      </w:r>
      <w:commentRangeStart w:id="267"/>
      <w:del w:id="268" w:author="Author" w:date="2021-01-25T11:51:00Z">
        <w:r w:rsidRPr="003F1C0A">
          <w:delText>traumatic brain injury</w:delText>
        </w:r>
      </w:del>
      <w:ins w:id="269" w:author="Author" w:date="2021-01-25T11:51:00Z">
        <w:r w:rsidRPr="003F1C0A">
          <w:t>TBI</w:t>
        </w:r>
      </w:ins>
      <w:r w:rsidRPr="003F1C0A">
        <w:t xml:space="preserve"> </w:t>
      </w:r>
      <w:commentRangeEnd w:id="267"/>
      <w:r w:rsidRPr="003F1C0A">
        <w:commentReference w:id="267"/>
      </w:r>
      <w:r w:rsidRPr="003F1C0A">
        <w:t>in the United States was 73.5/100,000</w:t>
      </w:r>
      <w:ins w:id="270" w:author="Author" w:date="2021-01-26T07:47:00Z">
        <w:r w:rsidRPr="003F1C0A">
          <w:t xml:space="preserve"> individuals</w:t>
        </w:r>
      </w:ins>
      <w:r w:rsidRPr="003F1C0A">
        <w:t>. A US-based study reported that head injuries were most common among young children [9,</w:t>
      </w:r>
      <w:del w:id="271" w:author="Author" w:date="2021-01-28T10:48:00Z">
        <w:r w:rsidRPr="003F1C0A" w:rsidDel="0029701C">
          <w:delText> </w:delText>
        </w:r>
      </w:del>
      <w:r w:rsidRPr="003F1C0A">
        <w:t xml:space="preserve">10]. In </w:t>
      </w:r>
      <w:del w:id="272" w:author="Author" w:date="2021-01-25T10:08:00Z">
        <w:r w:rsidRPr="003F1C0A">
          <w:delText xml:space="preserve">the year of </w:delText>
        </w:r>
      </w:del>
      <w:r w:rsidRPr="003F1C0A">
        <w:t>1998</w:t>
      </w:r>
      <w:ins w:id="273" w:author="Author" w:date="2021-01-25T11:52:00Z">
        <w:r w:rsidRPr="003F1C0A">
          <w:t>,</w:t>
        </w:r>
      </w:ins>
      <w:r w:rsidRPr="003F1C0A">
        <w:t xml:space="preserve"> in Malaysia, 4.75% </w:t>
      </w:r>
      <w:ins w:id="274" w:author="Author" w:date="2021-01-25T12:44:00Z">
        <w:r w:rsidRPr="003F1C0A">
          <w:t xml:space="preserve">of patients </w:t>
        </w:r>
      </w:ins>
      <w:ins w:id="275" w:author="Author" w:date="2021-01-25T12:40:00Z">
        <w:r w:rsidRPr="003F1C0A">
          <w:t xml:space="preserve">admitted to the </w:t>
        </w:r>
      </w:ins>
      <w:r w:rsidRPr="003F1C0A">
        <w:t xml:space="preserve">emergency </w:t>
      </w:r>
      <w:del w:id="276" w:author="Author" w:date="2021-01-25T12:41:00Z">
        <w:r w:rsidRPr="003F1C0A">
          <w:delText xml:space="preserve">patients </w:delText>
        </w:r>
      </w:del>
      <w:ins w:id="277" w:author="Author" w:date="2021-01-25T12:41:00Z">
        <w:r w:rsidRPr="003F1C0A">
          <w:t xml:space="preserve">department </w:t>
        </w:r>
      </w:ins>
      <w:del w:id="278" w:author="Author" w:date="2021-01-25T11:52:00Z">
        <w:r w:rsidRPr="003F1C0A">
          <w:delText>were suffering from</w:delText>
        </w:r>
      </w:del>
      <w:ins w:id="279" w:author="Author" w:date="2021-01-25T11:52:00Z">
        <w:r w:rsidRPr="003F1C0A">
          <w:t>had</w:t>
        </w:r>
      </w:ins>
      <w:r w:rsidRPr="003F1C0A">
        <w:t xml:space="preserve"> </w:t>
      </w:r>
      <w:r w:rsidRPr="003F1C0A">
        <w:lastRenderedPageBreak/>
        <w:t>head injuries [11]. One epidemiolog</w:t>
      </w:r>
      <w:ins w:id="280" w:author="Author" w:date="2021-01-25T11:52:00Z">
        <w:r w:rsidRPr="003F1C0A">
          <w:t>ical</w:t>
        </w:r>
      </w:ins>
      <w:del w:id="281" w:author="Author" w:date="2021-01-25T11:52:00Z">
        <w:r w:rsidRPr="003F1C0A">
          <w:delText>y</w:delText>
        </w:r>
      </w:del>
      <w:r w:rsidRPr="003F1C0A">
        <w:t xml:space="preserve"> study </w:t>
      </w:r>
      <w:del w:id="282" w:author="Author" w:date="2021-01-25T11:52:00Z">
        <w:r w:rsidRPr="003F1C0A">
          <w:delText xml:space="preserve">stated </w:delText>
        </w:r>
      </w:del>
      <w:ins w:id="283" w:author="Author" w:date="2021-01-25T11:52:00Z">
        <w:r w:rsidRPr="003F1C0A">
          <w:t xml:space="preserve">reported </w:t>
        </w:r>
      </w:ins>
      <w:r w:rsidRPr="003F1C0A">
        <w:t xml:space="preserve">that 69 million individuals worldwide </w:t>
      </w:r>
      <w:proofErr w:type="gramStart"/>
      <w:r w:rsidRPr="003F1C0A">
        <w:t>were estimated</w:t>
      </w:r>
      <w:proofErr w:type="gramEnd"/>
      <w:r w:rsidRPr="003F1C0A">
        <w:t xml:space="preserve"> to </w:t>
      </w:r>
      <w:del w:id="284" w:author="Author" w:date="2021-01-25T11:52:00Z">
        <w:r w:rsidRPr="003F1C0A">
          <w:delText>suffer from</w:delText>
        </w:r>
      </w:del>
      <w:ins w:id="285" w:author="Author" w:date="2021-01-25T11:52:00Z">
        <w:r w:rsidRPr="003F1C0A">
          <w:t>have</w:t>
        </w:r>
      </w:ins>
      <w:r w:rsidRPr="003F1C0A">
        <w:t xml:space="preserve"> TBI [12].</w:t>
      </w:r>
    </w:p>
    <w:p w14:paraId="29A93F8C" w14:textId="16060CA4" w:rsidR="003F1C0A" w:rsidRPr="003F1C0A" w:rsidRDefault="003F1C0A" w:rsidP="003F1C0A">
      <w:pPr>
        <w:pStyle w:val="MDPI31text"/>
        <w:rPr>
          <w:del w:id="286" w:author="Author" w:date="2021-01-25T11:53:00Z"/>
        </w:rPr>
      </w:pPr>
      <w:del w:id="287" w:author="Author" w:date="2021-01-28T10:50:00Z">
        <w:r w:rsidRPr="003F1C0A" w:rsidDel="0029701C">
          <w:delText>Based on</w:delText>
        </w:r>
      </w:del>
      <w:ins w:id="288" w:author="Author" w:date="2021-01-28T10:50:00Z">
        <w:r w:rsidR="0029701C">
          <w:t>Accordi</w:t>
        </w:r>
      </w:ins>
      <w:ins w:id="289" w:author="Author" w:date="2021-01-28T10:51:00Z">
        <w:r w:rsidR="0029701C">
          <w:t>ng to</w:t>
        </w:r>
      </w:ins>
      <w:r w:rsidRPr="003F1C0A">
        <w:t xml:space="preserve"> an Ethiopian study, head injuries are more common in male</w:t>
      </w:r>
      <w:del w:id="290" w:author="Author" w:date="2021-01-25T11:52:00Z">
        <w:r w:rsidRPr="003F1C0A">
          <w:delText>s</w:delText>
        </w:r>
      </w:del>
      <w:r w:rsidRPr="003F1C0A">
        <w:t xml:space="preserve"> than in female</w:t>
      </w:r>
      <w:ins w:id="291" w:author="Author" w:date="2021-01-25T11:52:00Z">
        <w:r w:rsidRPr="003F1C0A">
          <w:t xml:space="preserve"> individuals</w:t>
        </w:r>
      </w:ins>
      <w:del w:id="292" w:author="Author" w:date="2021-01-25T11:52:00Z">
        <w:r w:rsidRPr="003F1C0A">
          <w:delText>s</w:delText>
        </w:r>
      </w:del>
      <w:r w:rsidRPr="003F1C0A">
        <w:t>. Death</w:t>
      </w:r>
      <w:del w:id="293" w:author="Author" w:date="2021-01-25T11:52:00Z">
        <w:r w:rsidRPr="003F1C0A">
          <w:delText>s</w:delText>
        </w:r>
      </w:del>
      <w:r w:rsidRPr="003F1C0A">
        <w:t xml:space="preserve"> </w:t>
      </w:r>
      <w:del w:id="294" w:author="Author" w:date="2021-01-25T11:53:00Z">
        <w:r w:rsidRPr="003F1C0A">
          <w:delText xml:space="preserve">are </w:delText>
        </w:r>
      </w:del>
      <w:ins w:id="295" w:author="Author" w:date="2021-01-25T11:53:00Z">
        <w:r w:rsidRPr="003F1C0A">
          <w:t xml:space="preserve">is </w:t>
        </w:r>
      </w:ins>
      <w:r w:rsidRPr="003F1C0A">
        <w:t xml:space="preserve">positively </w:t>
      </w:r>
      <w:del w:id="296" w:author="Author" w:date="2021-01-25T12:45:00Z">
        <w:r w:rsidRPr="003F1C0A">
          <w:delText xml:space="preserve">correlated </w:delText>
        </w:r>
      </w:del>
      <w:ins w:id="297" w:author="Author" w:date="2021-01-25T12:45:00Z">
        <w:r w:rsidRPr="003F1C0A">
          <w:t xml:space="preserve">associated </w:t>
        </w:r>
      </w:ins>
      <w:r w:rsidRPr="003F1C0A">
        <w:t xml:space="preserve">with severe head injuries in all age groups. </w:t>
      </w:r>
      <w:ins w:id="298" w:author="Author" w:date="2021-01-28T10:50:00Z">
        <w:r w:rsidR="0029701C">
          <w:t>B</w:t>
        </w:r>
        <w:r w:rsidR="0029701C" w:rsidRPr="003F1C0A">
          <w:t>ased on the Glasgow Coma Scale (GCS) score</w:t>
        </w:r>
        <w:r w:rsidR="0029701C">
          <w:t>,</w:t>
        </w:r>
        <w:r w:rsidR="0029701C" w:rsidRPr="003F1C0A">
          <w:t xml:space="preserve"> </w:t>
        </w:r>
        <w:r w:rsidR="0029701C">
          <w:t>h</w:t>
        </w:r>
      </w:ins>
      <w:del w:id="299" w:author="Author" w:date="2021-01-28T10:50:00Z">
        <w:r w:rsidRPr="003F1C0A" w:rsidDel="0029701C">
          <w:delText>H</w:delText>
        </w:r>
      </w:del>
      <w:r w:rsidRPr="003F1C0A">
        <w:t xml:space="preserve">ead injury was mild in </w:t>
      </w:r>
      <w:del w:id="300" w:author="Author" w:date="2021-01-25T10:08:00Z">
        <w:r w:rsidRPr="003F1C0A">
          <w:delText>the majority of</w:delText>
        </w:r>
      </w:del>
      <w:ins w:id="301" w:author="Author" w:date="2021-01-25T10:08:00Z">
        <w:r w:rsidRPr="003F1C0A">
          <w:t>most</w:t>
        </w:r>
      </w:ins>
      <w:r w:rsidRPr="003F1C0A">
        <w:t xml:space="preserve"> </w:t>
      </w:r>
      <w:del w:id="302" w:author="Author" w:date="2021-01-25T12:21:00Z">
        <w:r w:rsidRPr="003F1C0A">
          <w:delText>head injury victims</w:delText>
        </w:r>
      </w:del>
      <w:ins w:id="303" w:author="Author" w:date="2021-01-25T12:21:00Z">
        <w:r w:rsidRPr="003F1C0A">
          <w:t>cases</w:t>
        </w:r>
      </w:ins>
      <w:ins w:id="304" w:author="Author" w:date="2021-01-28T10:50:00Z">
        <w:r w:rsidR="0029701C">
          <w:t xml:space="preserve">; this </w:t>
        </w:r>
      </w:ins>
      <w:ins w:id="305" w:author="Author" w:date="2021-01-28T15:43:00Z">
        <w:r w:rsidR="004A6F26">
          <w:t xml:space="preserve">degree </w:t>
        </w:r>
      </w:ins>
      <w:ins w:id="306" w:author="Author" w:date="2021-01-28T10:50:00Z">
        <w:r w:rsidR="0029701C">
          <w:t>was</w:t>
        </w:r>
      </w:ins>
      <w:del w:id="307" w:author="Author" w:date="2021-01-28T10:50:00Z">
        <w:r w:rsidRPr="003F1C0A" w:rsidDel="0029701C">
          <w:delText>,</w:delText>
        </w:r>
      </w:del>
      <w:r w:rsidRPr="003F1C0A">
        <w:t xml:space="preserve"> followed by severe and moderate</w:t>
      </w:r>
      <w:ins w:id="308" w:author="Author" w:date="2021-01-26T07:48:00Z">
        <w:r w:rsidRPr="003F1C0A">
          <w:t xml:space="preserve"> degrees of injury</w:t>
        </w:r>
      </w:ins>
      <w:r w:rsidRPr="003F1C0A">
        <w:t xml:space="preserve"> </w:t>
      </w:r>
      <w:del w:id="309" w:author="Author" w:date="2021-01-28T10:50:00Z">
        <w:r w:rsidRPr="003F1C0A" w:rsidDel="0029701C">
          <w:delText xml:space="preserve">based on the Glasgow Coma Scale (GCS) score </w:delText>
        </w:r>
      </w:del>
      <w:r w:rsidRPr="003F1C0A">
        <w:t>[13].</w:t>
      </w:r>
      <w:ins w:id="310" w:author="Author" w:date="2021-01-25T11:53:00Z">
        <w:r w:rsidRPr="003F1C0A">
          <w:t xml:space="preserve"> </w:t>
        </w:r>
      </w:ins>
    </w:p>
    <w:p w14:paraId="5CF7AFE8" w14:textId="77777777" w:rsidR="003F1C0A" w:rsidRPr="003F1C0A" w:rsidRDefault="003F1C0A" w:rsidP="003F1C0A">
      <w:pPr>
        <w:pStyle w:val="MDPI31text"/>
      </w:pPr>
      <w:r w:rsidRPr="003F1C0A">
        <w:t xml:space="preserve">According to a Nigerian study, head injury </w:t>
      </w:r>
      <w:proofErr w:type="gramStart"/>
      <w:r w:rsidRPr="003F1C0A">
        <w:t>was observed</w:t>
      </w:r>
      <w:proofErr w:type="gramEnd"/>
      <w:r w:rsidRPr="003F1C0A">
        <w:t xml:space="preserve"> to be the most common </w:t>
      </w:r>
      <w:del w:id="311" w:author="Author" w:date="2021-01-26T07:48:00Z">
        <w:r w:rsidRPr="003F1C0A">
          <w:delText>among all injuries</w:delText>
        </w:r>
      </w:del>
      <w:ins w:id="312" w:author="Author" w:date="2021-01-26T07:48:00Z">
        <w:r w:rsidRPr="003F1C0A">
          <w:t>type of injury</w:t>
        </w:r>
      </w:ins>
      <w:r w:rsidRPr="003F1C0A">
        <w:t xml:space="preserve"> [14].</w:t>
      </w:r>
    </w:p>
    <w:p w14:paraId="25242D27" w14:textId="4EBE20C2" w:rsidR="003F1C0A" w:rsidRPr="003F1C0A" w:rsidRDefault="003F1C0A" w:rsidP="003F1C0A">
      <w:pPr>
        <w:pStyle w:val="MDPI31text"/>
        <w:rPr>
          <w:del w:id="313" w:author="Author" w:date="2021-01-25T11:54:00Z"/>
        </w:rPr>
      </w:pPr>
      <w:ins w:id="314" w:author="Author" w:date="2021-01-25T11:53:00Z">
        <w:r w:rsidRPr="003F1C0A">
          <w:t xml:space="preserve">The </w:t>
        </w:r>
      </w:ins>
      <w:r w:rsidRPr="003F1C0A">
        <w:t xml:space="preserve">Saudi population </w:t>
      </w:r>
      <w:ins w:id="315" w:author="Author" w:date="2021-01-28T10:52:00Z">
        <w:r w:rsidR="0029701C">
          <w:t xml:space="preserve">size </w:t>
        </w:r>
      </w:ins>
      <w:del w:id="316" w:author="Author" w:date="2021-01-26T07:48:00Z">
        <w:r w:rsidRPr="003F1C0A">
          <w:delText xml:space="preserve">is </w:delText>
        </w:r>
      </w:del>
      <w:ins w:id="317" w:author="Author" w:date="2021-01-26T07:48:00Z">
        <w:r w:rsidRPr="003F1C0A">
          <w:t xml:space="preserve">was </w:t>
        </w:r>
      </w:ins>
      <w:del w:id="318" w:author="Author" w:date="2021-01-26T07:50:00Z">
        <w:r w:rsidRPr="003F1C0A">
          <w:delText xml:space="preserve">estimated </w:delText>
        </w:r>
      </w:del>
      <w:ins w:id="319" w:author="Author" w:date="2021-01-26T07:50:00Z">
        <w:r w:rsidRPr="003F1C0A">
          <w:t xml:space="preserve">reported </w:t>
        </w:r>
      </w:ins>
      <w:r w:rsidRPr="003F1C0A">
        <w:t xml:space="preserve">to be 33,920,622, according to </w:t>
      </w:r>
      <w:ins w:id="320" w:author="Author" w:date="2021-01-25T11:53:00Z">
        <w:r w:rsidRPr="003F1C0A">
          <w:t xml:space="preserve">the </w:t>
        </w:r>
      </w:ins>
      <w:commentRangeStart w:id="321"/>
      <w:r w:rsidRPr="003F1C0A">
        <w:t>February 2019 United Nations estimates</w:t>
      </w:r>
      <w:commentRangeEnd w:id="321"/>
      <w:r w:rsidR="0029701C">
        <w:rPr>
          <w:rStyle w:val="CommentReference"/>
          <w:rFonts w:eastAsia="SimSun"/>
          <w:noProof/>
          <w:snapToGrid/>
          <w:lang w:eastAsia="zh-CN" w:bidi="ar-SA"/>
        </w:rPr>
        <w:commentReference w:id="321"/>
      </w:r>
      <w:r w:rsidRPr="003F1C0A">
        <w:t xml:space="preserve">. Among 1,870 </w:t>
      </w:r>
      <w:ins w:id="322" w:author="Author" w:date="2021-01-25T11:54:00Z">
        <w:r w:rsidRPr="003F1C0A">
          <w:t>individuals implicated in motor vehicle accidents (</w:t>
        </w:r>
      </w:ins>
      <w:r w:rsidRPr="003F1C0A">
        <w:t>MVA</w:t>
      </w:r>
      <w:ins w:id="323" w:author="Author" w:date="2021-01-25T11:55:00Z">
        <w:r w:rsidRPr="003F1C0A">
          <w:t>s</w:t>
        </w:r>
      </w:ins>
      <w:ins w:id="324" w:author="Author" w:date="2021-01-25T11:54:00Z">
        <w:r w:rsidRPr="003F1C0A">
          <w:t>)</w:t>
        </w:r>
      </w:ins>
      <w:del w:id="325" w:author="Author" w:date="2021-01-25T11:54:00Z">
        <w:r w:rsidRPr="003F1C0A">
          <w:delText xml:space="preserve"> victims</w:delText>
        </w:r>
      </w:del>
      <w:r w:rsidRPr="003F1C0A">
        <w:t xml:space="preserve"> in </w:t>
      </w:r>
      <w:ins w:id="326" w:author="Author" w:date="2021-01-25T11:54:00Z">
        <w:r w:rsidRPr="003F1C0A">
          <w:t>the Kingdom of Saudi Arabia (</w:t>
        </w:r>
      </w:ins>
      <w:r w:rsidRPr="003F1C0A">
        <w:t>KSA</w:t>
      </w:r>
      <w:ins w:id="327" w:author="Author" w:date="2021-01-25T11:54:00Z">
        <w:r w:rsidRPr="003F1C0A">
          <w:t>)</w:t>
        </w:r>
      </w:ins>
      <w:r w:rsidRPr="003F1C0A">
        <w:t xml:space="preserve">, 30% </w:t>
      </w:r>
      <w:del w:id="328" w:author="Author" w:date="2021-01-25T11:54:00Z">
        <w:r w:rsidRPr="003F1C0A">
          <w:delText xml:space="preserve">of them </w:delText>
        </w:r>
      </w:del>
      <w:r w:rsidRPr="003F1C0A">
        <w:t xml:space="preserve">died </w:t>
      </w:r>
      <w:proofErr w:type="gramStart"/>
      <w:r w:rsidRPr="003F1C0A">
        <w:t>as a result of</w:t>
      </w:r>
      <w:proofErr w:type="gramEnd"/>
      <w:r w:rsidRPr="003F1C0A">
        <w:t xml:space="preserve"> the accident. A further alarming finding was that most patients (56.7%) had head injuries [15].</w:t>
      </w:r>
      <w:ins w:id="329" w:author="Author" w:date="2021-01-25T12:42:00Z">
        <w:r w:rsidRPr="003F1C0A">
          <w:t xml:space="preserve"> </w:t>
        </w:r>
      </w:ins>
    </w:p>
    <w:p w14:paraId="77E4EAC9" w14:textId="77777777" w:rsidR="003F1C0A" w:rsidRPr="003F1C0A" w:rsidRDefault="003F1C0A" w:rsidP="003F1C0A">
      <w:pPr>
        <w:pStyle w:val="MDPI31text"/>
      </w:pPr>
      <w:r w:rsidRPr="003F1C0A">
        <w:t xml:space="preserve">According to another study from </w:t>
      </w:r>
      <w:ins w:id="330" w:author="Author" w:date="2021-01-25T11:55:00Z">
        <w:r w:rsidRPr="003F1C0A">
          <w:t xml:space="preserve">the </w:t>
        </w:r>
      </w:ins>
      <w:r w:rsidRPr="003F1C0A">
        <w:t xml:space="preserve">KSA, 32.1% of 1,219 patients </w:t>
      </w:r>
      <w:del w:id="331" w:author="Author" w:date="2021-01-25T11:55:00Z">
        <w:r w:rsidRPr="003F1C0A">
          <w:delText xml:space="preserve">suffered </w:delText>
        </w:r>
      </w:del>
      <w:ins w:id="332" w:author="Author" w:date="2021-01-25T11:55:00Z">
        <w:r w:rsidRPr="003F1C0A">
          <w:t xml:space="preserve">had </w:t>
        </w:r>
      </w:ins>
      <w:r w:rsidRPr="003F1C0A">
        <w:t>head injuries</w:t>
      </w:r>
      <w:ins w:id="333" w:author="Author" w:date="2021-01-25T11:55:00Z">
        <w:r w:rsidRPr="003F1C0A">
          <w:t>,</w:t>
        </w:r>
      </w:ins>
      <w:r w:rsidRPr="003F1C0A">
        <w:t xml:space="preserve"> and MVAs were the leading cause of </w:t>
      </w:r>
      <w:del w:id="334" w:author="Author" w:date="2021-01-26T07:50:00Z">
        <w:r w:rsidRPr="003F1C0A">
          <w:delText xml:space="preserve">head </w:delText>
        </w:r>
      </w:del>
      <w:ins w:id="335" w:author="Author" w:date="2021-01-26T07:50:00Z">
        <w:r w:rsidRPr="003F1C0A">
          <w:t xml:space="preserve">such </w:t>
        </w:r>
      </w:ins>
      <w:r w:rsidRPr="003F1C0A">
        <w:t>injuries (34.2%) [16].</w:t>
      </w:r>
    </w:p>
    <w:p w14:paraId="24101503" w14:textId="5CA3A1E7" w:rsidR="003F1C0A" w:rsidRPr="003F1C0A" w:rsidRDefault="003F1C0A" w:rsidP="003F1C0A">
      <w:pPr>
        <w:pStyle w:val="MDPI31text"/>
      </w:pPr>
      <w:r w:rsidRPr="003F1C0A">
        <w:t xml:space="preserve">The objective </w:t>
      </w:r>
      <w:ins w:id="336" w:author="Author" w:date="2021-01-25T11:55:00Z">
        <w:r w:rsidRPr="003F1C0A">
          <w:t xml:space="preserve">of this study </w:t>
        </w:r>
      </w:ins>
      <w:del w:id="337" w:author="Author" w:date="2021-01-25T11:55:00Z">
        <w:r w:rsidRPr="003F1C0A">
          <w:delText xml:space="preserve">is </w:delText>
        </w:r>
      </w:del>
      <w:ins w:id="338" w:author="Author" w:date="2021-01-25T11:55:00Z">
        <w:r w:rsidRPr="003F1C0A">
          <w:t xml:space="preserve">was </w:t>
        </w:r>
      </w:ins>
      <w:r w:rsidRPr="003F1C0A">
        <w:t xml:space="preserve">to determine the epidemiological </w:t>
      </w:r>
      <w:del w:id="339" w:author="Author" w:date="2021-01-25T11:55:00Z">
        <w:r w:rsidRPr="003F1C0A">
          <w:delText xml:space="preserve">aspects </w:delText>
        </w:r>
      </w:del>
      <w:ins w:id="340" w:author="Author" w:date="2021-01-25T11:55:00Z">
        <w:r w:rsidRPr="003F1C0A">
          <w:t xml:space="preserve">characteristics </w:t>
        </w:r>
      </w:ins>
      <w:r w:rsidRPr="003F1C0A">
        <w:t>of patients with head injury</w:t>
      </w:r>
      <w:del w:id="341" w:author="Author" w:date="2021-01-25T11:55:00Z">
        <w:r w:rsidRPr="003F1C0A">
          <w:delText xml:space="preserve"> (HI)</w:delText>
        </w:r>
      </w:del>
      <w:ins w:id="342" w:author="Author" w:date="2021-01-25T11:55:00Z">
        <w:r w:rsidRPr="003F1C0A">
          <w:t xml:space="preserve"> who were treated</w:t>
        </w:r>
      </w:ins>
      <w:r w:rsidRPr="003F1C0A">
        <w:t xml:space="preserve"> </w:t>
      </w:r>
      <w:del w:id="343" w:author="Author" w:date="2021-01-28T10:52:00Z">
        <w:r w:rsidRPr="003F1C0A" w:rsidDel="0029701C">
          <w:delText xml:space="preserve">in </w:delText>
        </w:r>
      </w:del>
      <w:ins w:id="344" w:author="Author" w:date="2021-01-28T10:52:00Z">
        <w:r w:rsidR="0029701C">
          <w:t>at</w:t>
        </w:r>
        <w:r w:rsidR="0029701C" w:rsidRPr="003F1C0A">
          <w:t xml:space="preserve"> </w:t>
        </w:r>
      </w:ins>
      <w:r w:rsidRPr="003F1C0A">
        <w:t xml:space="preserve">Aseer Central Hospital (ACH), </w:t>
      </w:r>
      <w:ins w:id="345" w:author="Author" w:date="2021-01-28T10:53:00Z">
        <w:r w:rsidR="0029701C">
          <w:t xml:space="preserve">Aseer region, </w:t>
        </w:r>
      </w:ins>
      <w:ins w:id="346" w:author="Author" w:date="2021-01-25T11:56:00Z">
        <w:r w:rsidRPr="003F1C0A">
          <w:t xml:space="preserve">a region </w:t>
        </w:r>
      </w:ins>
      <w:del w:id="347" w:author="Author" w:date="2021-01-25T12:42:00Z">
        <w:r w:rsidRPr="003F1C0A">
          <w:delText xml:space="preserve">which </w:delText>
        </w:r>
      </w:del>
      <w:ins w:id="348" w:author="Author" w:date="2021-01-25T12:42:00Z">
        <w:r w:rsidRPr="003F1C0A">
          <w:t xml:space="preserve">that </w:t>
        </w:r>
      </w:ins>
      <w:del w:id="349" w:author="Author" w:date="2021-01-26T21:13:00Z">
        <w:r w:rsidRPr="003F1C0A">
          <w:delText xml:space="preserve">holds </w:delText>
        </w:r>
      </w:del>
      <w:ins w:id="350" w:author="Author" w:date="2021-01-26T21:13:00Z">
        <w:r w:rsidRPr="003F1C0A">
          <w:t xml:space="preserve">has </w:t>
        </w:r>
      </w:ins>
      <w:r w:rsidRPr="003F1C0A">
        <w:t xml:space="preserve">one of the highest numbers of car accidents based on the census </w:t>
      </w:r>
      <w:del w:id="351" w:author="Author" w:date="2021-01-28T10:54:00Z">
        <w:r w:rsidRPr="003F1C0A" w:rsidDel="0029701C">
          <w:delText xml:space="preserve">of </w:delText>
        </w:r>
      </w:del>
      <w:ins w:id="352" w:author="Author" w:date="2021-01-28T10:54:00Z">
        <w:r w:rsidR="0029701C">
          <w:t>by</w:t>
        </w:r>
        <w:r w:rsidR="0029701C" w:rsidRPr="003F1C0A">
          <w:t xml:space="preserve"> </w:t>
        </w:r>
      </w:ins>
      <w:r w:rsidRPr="003F1C0A">
        <w:t>the Ministry of Interior</w:t>
      </w:r>
      <w:del w:id="353" w:author="Author" w:date="2021-01-25T11:55:00Z">
        <w:r w:rsidRPr="003F1C0A">
          <w:delText>,</w:delText>
        </w:r>
      </w:del>
      <w:r w:rsidRPr="003F1C0A">
        <w:t xml:space="preserve"> </w:t>
      </w:r>
      <w:ins w:id="354" w:author="Author" w:date="2021-01-25T11:55:00Z">
        <w:r w:rsidRPr="003F1C0A">
          <w:t xml:space="preserve">of the </w:t>
        </w:r>
      </w:ins>
      <w:r w:rsidRPr="003F1C0A">
        <w:t>KSA.</w:t>
      </w:r>
    </w:p>
    <w:p w14:paraId="1802CE76" w14:textId="77777777" w:rsidR="00F443F6" w:rsidRPr="00FA04F1" w:rsidRDefault="00F443F6" w:rsidP="00F443F6">
      <w:pPr>
        <w:pStyle w:val="MDPI21heading1"/>
      </w:pPr>
      <w:r w:rsidRPr="00FA04F1">
        <w:rPr>
          <w:lang w:eastAsia="zh-CN"/>
        </w:rPr>
        <w:t xml:space="preserve">2. </w:t>
      </w:r>
      <w:r w:rsidRPr="00FA04F1">
        <w:t>Materials and Methods</w:t>
      </w:r>
    </w:p>
    <w:p w14:paraId="3EB74B73" w14:textId="14297526" w:rsidR="003F1C0A" w:rsidRPr="003F1C0A" w:rsidRDefault="003F1C0A" w:rsidP="003F1C0A">
      <w:pPr>
        <w:pStyle w:val="MDPI31text"/>
      </w:pPr>
      <w:r w:rsidRPr="003F1C0A">
        <w:t xml:space="preserve">This </w:t>
      </w:r>
      <w:del w:id="355" w:author="Author" w:date="2021-01-25T10:18:00Z">
        <w:r w:rsidRPr="003F1C0A">
          <w:delText xml:space="preserve">is </w:delText>
        </w:r>
      </w:del>
      <w:ins w:id="356" w:author="Author" w:date="2021-01-25T10:18:00Z">
        <w:r w:rsidRPr="003F1C0A">
          <w:t xml:space="preserve">was </w:t>
        </w:r>
      </w:ins>
      <w:r w:rsidRPr="003F1C0A">
        <w:t xml:space="preserve">a retrospective cross-sectional study. Data were </w:t>
      </w:r>
      <w:del w:id="357" w:author="Author" w:date="2021-01-25T10:18:00Z">
        <w:r w:rsidRPr="003F1C0A">
          <w:delText xml:space="preserve">gathered </w:delText>
        </w:r>
      </w:del>
      <w:ins w:id="358" w:author="Author" w:date="2021-01-25T10:18:00Z">
        <w:r w:rsidRPr="003F1C0A">
          <w:t xml:space="preserve">retrieved </w:t>
        </w:r>
      </w:ins>
      <w:r w:rsidRPr="003F1C0A">
        <w:t>from patient</w:t>
      </w:r>
      <w:del w:id="359" w:author="Author" w:date="2021-01-25T10:18:00Z">
        <w:r w:rsidRPr="003F1C0A">
          <w:delText>s’</w:delText>
        </w:r>
      </w:del>
      <w:r w:rsidRPr="003F1C0A">
        <w:t xml:space="preserve"> files and the registrar’s database of </w:t>
      </w:r>
      <w:del w:id="360" w:author="Author" w:date="2021-01-25T10:19:00Z">
        <w:r w:rsidRPr="003F1C0A">
          <w:delText xml:space="preserve">the </w:delText>
        </w:r>
      </w:del>
      <w:r w:rsidRPr="003F1C0A">
        <w:t xml:space="preserve">ACH. The study </w:t>
      </w:r>
      <w:del w:id="361" w:author="Author" w:date="2021-01-25T10:19:00Z">
        <w:r w:rsidRPr="003F1C0A">
          <w:delText>duration was</w:delText>
        </w:r>
      </w:del>
      <w:proofErr w:type="gramStart"/>
      <w:ins w:id="362" w:author="Author" w:date="2021-01-25T10:19:00Z">
        <w:r w:rsidRPr="003F1C0A">
          <w:t>was conducted</w:t>
        </w:r>
        <w:proofErr w:type="gramEnd"/>
        <w:r w:rsidRPr="003F1C0A">
          <w:t xml:space="preserve"> between</w:t>
        </w:r>
      </w:ins>
      <w:r w:rsidRPr="003F1C0A">
        <w:t xml:space="preserve"> January 2015</w:t>
      </w:r>
      <w:del w:id="363" w:author="Author" w:date="2021-01-25T10:19:00Z">
        <w:r w:rsidRPr="003F1C0A">
          <w:delText>–</w:delText>
        </w:r>
      </w:del>
      <w:ins w:id="364" w:author="Author" w:date="2021-01-25T10:19:00Z">
        <w:r w:rsidRPr="003F1C0A">
          <w:t xml:space="preserve"> and </w:t>
        </w:r>
      </w:ins>
      <w:r w:rsidRPr="003F1C0A">
        <w:t xml:space="preserve">December 2017. All patients with head injury admitted to ACH during the study </w:t>
      </w:r>
      <w:del w:id="365" w:author="Author" w:date="2021-01-25T10:19:00Z">
        <w:r w:rsidRPr="003F1C0A">
          <w:delText xml:space="preserve">duration </w:delText>
        </w:r>
      </w:del>
      <w:ins w:id="366" w:author="Author" w:date="2021-01-25T10:19:00Z">
        <w:r w:rsidRPr="003F1C0A">
          <w:t xml:space="preserve">period </w:t>
        </w:r>
      </w:ins>
      <w:proofErr w:type="gramStart"/>
      <w:r w:rsidRPr="003F1C0A">
        <w:t>were</w:t>
      </w:r>
      <w:proofErr w:type="gramEnd"/>
      <w:r w:rsidRPr="003F1C0A">
        <w:t xml:space="preserve"> included</w:t>
      </w:r>
      <w:del w:id="367" w:author="Author" w:date="2021-01-28T10:54:00Z">
        <w:r w:rsidRPr="003F1C0A" w:rsidDel="0029701C">
          <w:delText xml:space="preserve"> in the study</w:delText>
        </w:r>
      </w:del>
      <w:r w:rsidRPr="003F1C0A">
        <w:t>.</w:t>
      </w:r>
    </w:p>
    <w:p w14:paraId="18D658AA" w14:textId="6A50C4A5" w:rsidR="003F1C0A" w:rsidRPr="003F1C0A" w:rsidRDefault="003F1C0A" w:rsidP="003F1C0A">
      <w:pPr>
        <w:pStyle w:val="MDPI31text"/>
      </w:pPr>
      <w:del w:id="368" w:author="Author" w:date="2021-01-25T11:56:00Z">
        <w:r w:rsidRPr="003F1C0A">
          <w:delText>The variable included</w:delText>
        </w:r>
      </w:del>
      <w:ins w:id="369" w:author="Author" w:date="2021-01-25T11:56:00Z">
        <w:r w:rsidRPr="003F1C0A">
          <w:t>We collected</w:t>
        </w:r>
      </w:ins>
      <w:r w:rsidRPr="003F1C0A">
        <w:t xml:space="preserve"> </w:t>
      </w:r>
      <w:del w:id="370" w:author="Author" w:date="2021-01-25T11:56:00Z">
        <w:r w:rsidRPr="003F1C0A">
          <w:delText xml:space="preserve">demographic </w:delText>
        </w:r>
      </w:del>
      <w:r w:rsidRPr="003F1C0A">
        <w:t>data</w:t>
      </w:r>
      <w:ins w:id="371" w:author="Author" w:date="2021-01-25T11:56:00Z">
        <w:r w:rsidRPr="003F1C0A">
          <w:t xml:space="preserve"> on demographics</w:t>
        </w:r>
      </w:ins>
      <w:r w:rsidRPr="003F1C0A">
        <w:t xml:space="preserve">, </w:t>
      </w:r>
      <w:ins w:id="372" w:author="Author" w:date="2021-01-25T10:19:00Z">
        <w:r w:rsidRPr="003F1C0A">
          <w:t xml:space="preserve">the </w:t>
        </w:r>
      </w:ins>
      <w:del w:id="373" w:author="Author" w:date="2021-01-26T07:53:00Z">
        <w:r w:rsidRPr="003F1C0A">
          <w:delText xml:space="preserve">Glasgow coma </w:delText>
        </w:r>
      </w:del>
      <w:ins w:id="374" w:author="Author" w:date="2021-01-26T07:53:00Z">
        <w:r w:rsidRPr="003F1C0A">
          <w:t xml:space="preserve">GCS </w:t>
        </w:r>
      </w:ins>
      <w:r w:rsidRPr="003F1C0A">
        <w:t xml:space="preserve">score, Glasgow </w:t>
      </w:r>
      <w:del w:id="375" w:author="Author" w:date="2021-01-25T12:46:00Z">
        <w:r w:rsidRPr="003F1C0A">
          <w:delText>o</w:delText>
        </w:r>
      </w:del>
      <w:ins w:id="376" w:author="Author" w:date="2021-01-25T12:46:00Z">
        <w:r w:rsidRPr="003F1C0A">
          <w:t>O</w:t>
        </w:r>
      </w:ins>
      <w:r w:rsidRPr="003F1C0A">
        <w:t xml:space="preserve">utcome </w:t>
      </w:r>
      <w:ins w:id="377" w:author="Author" w:date="2021-01-25T12:46:00Z">
        <w:r w:rsidRPr="003F1C0A">
          <w:t>S</w:t>
        </w:r>
      </w:ins>
      <w:del w:id="378" w:author="Author" w:date="2021-01-25T12:46:00Z">
        <w:r w:rsidRPr="003F1C0A">
          <w:delText>s</w:delText>
        </w:r>
      </w:del>
      <w:r w:rsidRPr="003F1C0A">
        <w:t xml:space="preserve">core, type of head injury, mechanism of injury, </w:t>
      </w:r>
      <w:ins w:id="379" w:author="Author" w:date="2021-01-28T10:55:00Z">
        <w:r w:rsidR="0029701C">
          <w:t xml:space="preserve">type of </w:t>
        </w:r>
      </w:ins>
      <w:r w:rsidRPr="003F1C0A">
        <w:t>surgery</w:t>
      </w:r>
      <w:del w:id="380" w:author="Author" w:date="2021-01-28T10:55:00Z">
        <w:r w:rsidRPr="003F1C0A" w:rsidDel="0029701C">
          <w:delText xml:space="preserve"> type</w:delText>
        </w:r>
      </w:del>
      <w:r w:rsidRPr="003F1C0A">
        <w:t xml:space="preserve">, and </w:t>
      </w:r>
      <w:ins w:id="381" w:author="Author" w:date="2021-01-28T10:55:00Z">
        <w:r w:rsidR="0029701C">
          <w:t xml:space="preserve">outcomes of </w:t>
        </w:r>
      </w:ins>
      <w:del w:id="382" w:author="Author" w:date="2021-01-26T08:56:00Z">
        <w:r w:rsidRPr="003F1C0A">
          <w:delText>disposition of patients</w:delText>
        </w:r>
      </w:del>
      <w:ins w:id="383" w:author="Author" w:date="2021-01-26T08:56:00Z">
        <w:r w:rsidRPr="003F1C0A">
          <w:t>patient</w:t>
        </w:r>
      </w:ins>
      <w:ins w:id="384" w:author="Author" w:date="2021-01-28T10:55:00Z">
        <w:r w:rsidR="0029701C">
          <w:t>s</w:t>
        </w:r>
      </w:ins>
      <w:r w:rsidRPr="003F1C0A">
        <w:t xml:space="preserve">. Data were </w:t>
      </w:r>
      <w:del w:id="385" w:author="Author" w:date="2021-01-25T11:57:00Z">
        <w:r w:rsidRPr="003F1C0A">
          <w:delText xml:space="preserve">entered </w:delText>
        </w:r>
      </w:del>
      <w:ins w:id="386" w:author="Author" w:date="2021-01-25T11:57:00Z">
        <w:r w:rsidRPr="003F1C0A">
          <w:t xml:space="preserve">analyzed </w:t>
        </w:r>
      </w:ins>
      <w:del w:id="387" w:author="Author" w:date="2021-01-25T11:57:00Z">
        <w:r w:rsidRPr="003F1C0A">
          <w:delText xml:space="preserve">in </w:delText>
        </w:r>
      </w:del>
      <w:ins w:id="388" w:author="Author" w:date="2021-01-25T11:57:00Z">
        <w:r w:rsidRPr="003F1C0A">
          <w:t xml:space="preserve">with </w:t>
        </w:r>
      </w:ins>
      <w:del w:id="389" w:author="Author" w:date="2021-01-25T10:19:00Z">
        <w:r w:rsidRPr="003F1C0A">
          <w:delText xml:space="preserve">the </w:delText>
        </w:r>
      </w:del>
      <w:r w:rsidRPr="003F1C0A">
        <w:t xml:space="preserve">SPSS ver. 20 </w:t>
      </w:r>
      <w:del w:id="390" w:author="Author" w:date="2021-01-25T10:19:00Z">
        <w:r w:rsidRPr="003F1C0A">
          <w:delText xml:space="preserve">software </w:delText>
        </w:r>
      </w:del>
      <w:ins w:id="391" w:author="Author" w:date="2021-01-25T10:19:00Z">
        <w:r w:rsidRPr="003F1C0A">
          <w:t>(IBM Corp., Armonk, NY)</w:t>
        </w:r>
      </w:ins>
      <w:del w:id="392" w:author="Author" w:date="2021-01-25T11:57:00Z">
        <w:r w:rsidRPr="003F1C0A">
          <w:delText>for analysis</w:delText>
        </w:r>
      </w:del>
      <w:r w:rsidRPr="003F1C0A">
        <w:t xml:space="preserve">. Descriptive statistics were </w:t>
      </w:r>
      <w:del w:id="393" w:author="Author" w:date="2021-01-25T12:47:00Z">
        <w:r w:rsidRPr="003F1C0A">
          <w:delText xml:space="preserve">obtained </w:delText>
        </w:r>
      </w:del>
      <w:ins w:id="394" w:author="Author" w:date="2021-01-25T12:47:00Z">
        <w:r w:rsidRPr="003F1C0A">
          <w:t xml:space="preserve">calculated </w:t>
        </w:r>
      </w:ins>
      <w:ins w:id="395" w:author="Author" w:date="2021-01-28T10:55:00Z">
        <w:r w:rsidR="0029701C">
          <w:t>[</w:t>
        </w:r>
      </w:ins>
      <w:del w:id="396" w:author="Author" w:date="2021-01-28T10:55:00Z">
        <w:r w:rsidRPr="003F1C0A" w:rsidDel="0029701C">
          <w:delText>(</w:delText>
        </w:r>
      </w:del>
      <w:r w:rsidRPr="003F1C0A">
        <w:t>mean</w:t>
      </w:r>
      <w:ins w:id="397" w:author="Author" w:date="2021-01-25T12:22:00Z">
        <w:r w:rsidRPr="003F1C0A">
          <w:t>s,</w:t>
        </w:r>
      </w:ins>
      <w:r w:rsidRPr="003F1C0A">
        <w:t xml:space="preserve"> </w:t>
      </w:r>
      <w:del w:id="398" w:author="Author" w:date="2021-01-25T12:22:00Z">
        <w:r w:rsidRPr="003F1C0A">
          <w:delText xml:space="preserve">SD </w:delText>
        </w:r>
      </w:del>
      <w:ins w:id="399" w:author="Author" w:date="2021-01-25T12:22:00Z">
        <w:r w:rsidRPr="003F1C0A">
          <w:t>standard deviations</w:t>
        </w:r>
      </w:ins>
      <w:ins w:id="400" w:author="Author" w:date="2021-01-25T12:48:00Z">
        <w:r w:rsidRPr="003F1C0A">
          <w:t xml:space="preserve"> (SDs)</w:t>
        </w:r>
      </w:ins>
      <w:ins w:id="401" w:author="Author" w:date="2021-01-25T12:22:00Z">
        <w:r w:rsidRPr="003F1C0A">
          <w:t xml:space="preserve">, </w:t>
        </w:r>
      </w:ins>
      <w:r w:rsidRPr="003F1C0A">
        <w:t xml:space="preserve">frequencies, </w:t>
      </w:r>
      <w:ins w:id="402" w:author="Author" w:date="2021-01-25T12:22:00Z">
        <w:r w:rsidRPr="003F1C0A">
          <w:t xml:space="preserve">and </w:t>
        </w:r>
      </w:ins>
      <w:r w:rsidRPr="003F1C0A">
        <w:t>percentages</w:t>
      </w:r>
      <w:ins w:id="403" w:author="Author" w:date="2021-01-28T10:55:00Z">
        <w:r w:rsidR="0029701C">
          <w:t>]</w:t>
        </w:r>
      </w:ins>
      <w:del w:id="404" w:author="Author" w:date="2021-01-28T10:55:00Z">
        <w:r w:rsidRPr="003F1C0A" w:rsidDel="0029701C">
          <w:delText>)</w:delText>
        </w:r>
      </w:del>
      <w:r w:rsidRPr="003F1C0A">
        <w:t xml:space="preserve">. </w:t>
      </w:r>
      <w:del w:id="405" w:author="Author" w:date="2021-01-25T10:20:00Z">
        <w:r w:rsidRPr="003F1C0A">
          <w:delText>Statistical tests,</w:delText>
        </w:r>
      </w:del>
      <w:ins w:id="406" w:author="Author" w:date="2021-01-25T10:20:00Z">
        <w:r w:rsidRPr="003F1C0A">
          <w:t>We used the</w:t>
        </w:r>
      </w:ins>
      <w:r w:rsidRPr="003F1C0A">
        <w:t xml:space="preserve"> t</w:t>
      </w:r>
      <w:ins w:id="407" w:author="Author" w:date="2021-01-25T12:47:00Z">
        <w:r w:rsidRPr="003F1C0A">
          <w:t>-</w:t>
        </w:r>
      </w:ins>
      <w:del w:id="408" w:author="Author" w:date="2021-01-25T12:47:00Z">
        <w:r w:rsidRPr="003F1C0A">
          <w:delText xml:space="preserve"> </w:delText>
        </w:r>
      </w:del>
      <w:r w:rsidRPr="003F1C0A">
        <w:t>test</w:t>
      </w:r>
      <w:del w:id="409" w:author="Author" w:date="2021-01-25T10:20:00Z">
        <w:r w:rsidRPr="003F1C0A">
          <w:delText>,</w:delText>
        </w:r>
      </w:del>
      <w:ins w:id="410" w:author="Author" w:date="2021-01-25T10:20:00Z">
        <w:r w:rsidRPr="003F1C0A">
          <w:t xml:space="preserve"> and</w:t>
        </w:r>
      </w:ins>
      <w:r w:rsidRPr="003F1C0A">
        <w:t xml:space="preserve"> </w:t>
      </w:r>
      <w:del w:id="411" w:author="Author" w:date="2021-01-25T11:57:00Z">
        <w:r w:rsidRPr="003F1C0A">
          <w:delText xml:space="preserve">and </w:delText>
        </w:r>
      </w:del>
      <w:r w:rsidRPr="003F1C0A">
        <w:t xml:space="preserve">chi-squared test </w:t>
      </w:r>
      <w:del w:id="412" w:author="Author" w:date="2021-01-25T10:20:00Z">
        <w:r w:rsidRPr="003F1C0A">
          <w:delText xml:space="preserve">were applied </w:delText>
        </w:r>
      </w:del>
      <w:r w:rsidRPr="003F1C0A">
        <w:t xml:space="preserve">to </w:t>
      </w:r>
      <w:del w:id="413" w:author="Author" w:date="2021-01-25T10:20:00Z">
        <w:r w:rsidRPr="003F1C0A">
          <w:delText>measure the</w:delText>
        </w:r>
      </w:del>
      <w:ins w:id="414" w:author="Author" w:date="2021-01-25T10:20:00Z">
        <w:r w:rsidRPr="003F1C0A">
          <w:t>examine</w:t>
        </w:r>
      </w:ins>
      <w:r w:rsidRPr="003F1C0A">
        <w:t xml:space="preserve"> significant difference</w:t>
      </w:r>
      <w:ins w:id="415" w:author="Author" w:date="2021-01-25T10:22:00Z">
        <w:r w:rsidRPr="003F1C0A">
          <w:t>s</w:t>
        </w:r>
      </w:ins>
      <w:r w:rsidRPr="003F1C0A">
        <w:t xml:space="preserve"> </w:t>
      </w:r>
      <w:del w:id="416" w:author="Author" w:date="2021-01-26T07:53:00Z">
        <w:r w:rsidRPr="003F1C0A">
          <w:delText>among the</w:delText>
        </w:r>
      </w:del>
      <w:ins w:id="417" w:author="Author" w:date="2021-01-26T07:53:00Z">
        <w:r w:rsidRPr="003F1C0A">
          <w:t>between</w:t>
        </w:r>
      </w:ins>
      <w:r w:rsidRPr="003F1C0A">
        <w:t xml:space="preserve"> variables. </w:t>
      </w:r>
      <w:ins w:id="418" w:author="Author" w:date="2021-01-25T10:20:00Z">
        <w:r w:rsidRPr="003F1C0A">
          <w:t xml:space="preserve">A </w:t>
        </w:r>
      </w:ins>
      <w:r w:rsidRPr="003F1C0A">
        <w:t xml:space="preserve">P-value </w:t>
      </w:r>
      <w:del w:id="419" w:author="Author" w:date="2021-01-25T10:20:00Z">
        <w:r w:rsidRPr="003F1C0A">
          <w:delText xml:space="preserve">less </w:delText>
        </w:r>
      </w:del>
      <w:ins w:id="420" w:author="Author" w:date="2021-01-25T10:20:00Z">
        <w:r w:rsidRPr="003F1C0A">
          <w:t xml:space="preserve">lower </w:t>
        </w:r>
      </w:ins>
      <w:r w:rsidRPr="003F1C0A">
        <w:t xml:space="preserve">than 0.05 </w:t>
      </w:r>
      <w:proofErr w:type="gramStart"/>
      <w:r w:rsidRPr="003F1C0A">
        <w:t>was considered</w:t>
      </w:r>
      <w:proofErr w:type="gramEnd"/>
      <w:r w:rsidRPr="003F1C0A">
        <w:t xml:space="preserve"> </w:t>
      </w:r>
      <w:del w:id="421" w:author="Author" w:date="2021-01-25T10:20:00Z">
        <w:r w:rsidRPr="003F1C0A">
          <w:delText>as a</w:delText>
        </w:r>
      </w:del>
      <w:del w:id="422" w:author="Author" w:date="2021-01-25T10:21:00Z">
        <w:r w:rsidRPr="003F1C0A">
          <w:delText xml:space="preserve"> </w:delText>
        </w:r>
      </w:del>
      <w:r w:rsidRPr="003F1C0A">
        <w:t>significant</w:t>
      </w:r>
      <w:del w:id="423" w:author="Author" w:date="2021-01-25T10:21:00Z">
        <w:r w:rsidRPr="003F1C0A">
          <w:delText xml:space="preserve"> difference</w:delText>
        </w:r>
      </w:del>
      <w:r w:rsidRPr="003F1C0A">
        <w:t>.</w:t>
      </w:r>
    </w:p>
    <w:p w14:paraId="72143C15" w14:textId="77777777" w:rsidR="00F443F6" w:rsidRPr="001F31D1" w:rsidRDefault="00F443F6" w:rsidP="00943219">
      <w:pPr>
        <w:pStyle w:val="MDPI21heading1"/>
      </w:pPr>
      <w:r w:rsidRPr="001F31D1">
        <w:t>3. Results</w:t>
      </w:r>
    </w:p>
    <w:p w14:paraId="0D51F907" w14:textId="2F0B59DD" w:rsidR="003F1C0A" w:rsidRPr="003F1C0A" w:rsidRDefault="003F1C0A" w:rsidP="003F1C0A">
      <w:pPr>
        <w:pStyle w:val="MDPI31text"/>
      </w:pPr>
      <w:del w:id="424" w:author="Author" w:date="2021-01-25T11:57:00Z">
        <w:r w:rsidRPr="003F1C0A">
          <w:delText>Out o</w:delText>
        </w:r>
      </w:del>
      <w:del w:id="425" w:author="Author" w:date="2021-01-28T16:10:00Z">
        <w:r w:rsidRPr="003F1C0A" w:rsidDel="007F06E2">
          <w:delText xml:space="preserve">f 353 patients with head injury, </w:delText>
        </w:r>
      </w:del>
      <w:del w:id="426" w:author="Author" w:date="2021-01-25T12:22:00Z">
        <w:r w:rsidRPr="003F1C0A">
          <w:delText xml:space="preserve">we observed that </w:delText>
        </w:r>
      </w:del>
      <w:del w:id="427" w:author="Author" w:date="2021-01-28T16:10:00Z">
        <w:r w:rsidRPr="003F1C0A" w:rsidDel="007F06E2">
          <w:delText>t</w:delText>
        </w:r>
      </w:del>
      <w:ins w:id="428" w:author="Author" w:date="2021-01-28T16:10:00Z">
        <w:r w:rsidR="007F06E2">
          <w:t>T</w:t>
        </w:r>
      </w:ins>
      <w:r w:rsidRPr="003F1C0A">
        <w:t xml:space="preserve">he mean </w:t>
      </w:r>
      <w:ins w:id="429" w:author="Author" w:date="2021-01-25T12:47:00Z">
        <w:r w:rsidRPr="003F1C0A">
          <w:t>(</w:t>
        </w:r>
      </w:ins>
      <w:r w:rsidRPr="003F1C0A">
        <w:t>± SD</w:t>
      </w:r>
      <w:ins w:id="430" w:author="Author" w:date="2021-01-25T12:47:00Z">
        <w:r w:rsidRPr="003F1C0A">
          <w:t>)</w:t>
        </w:r>
      </w:ins>
      <w:r w:rsidRPr="003F1C0A">
        <w:t xml:space="preserve"> </w:t>
      </w:r>
      <w:del w:id="431" w:author="Author" w:date="2021-01-25T12:47:00Z">
        <w:r w:rsidRPr="003F1C0A">
          <w:delText xml:space="preserve">of </w:delText>
        </w:r>
      </w:del>
      <w:r w:rsidRPr="003F1C0A">
        <w:t xml:space="preserve">age </w:t>
      </w:r>
      <w:ins w:id="432" w:author="Author" w:date="2021-01-28T16:10:00Z">
        <w:r w:rsidR="007F06E2">
          <w:t>o</w:t>
        </w:r>
        <w:r w:rsidR="007F06E2" w:rsidRPr="003F1C0A">
          <w:t>f 353 patients with head injury</w:t>
        </w:r>
        <w:r w:rsidR="007F06E2">
          <w:t xml:space="preserve"> </w:t>
        </w:r>
      </w:ins>
      <w:r w:rsidRPr="003F1C0A">
        <w:t>was 27.01</w:t>
      </w:r>
      <w:ins w:id="433" w:author="Author" w:date="2021-01-28T11:01:00Z">
        <w:r w:rsidR="00D47077">
          <w:t xml:space="preserve"> </w:t>
        </w:r>
      </w:ins>
      <w:del w:id="434" w:author="Author" w:date="2021-01-25T12:47:00Z">
        <w:r w:rsidRPr="003F1C0A">
          <w:delText xml:space="preserve"> </w:delText>
        </w:r>
      </w:del>
      <w:r w:rsidRPr="003F1C0A">
        <w:t>±</w:t>
      </w:r>
      <w:ins w:id="435" w:author="Author" w:date="2021-01-28T11:01:00Z">
        <w:r w:rsidR="00D47077">
          <w:t xml:space="preserve"> </w:t>
        </w:r>
      </w:ins>
      <w:del w:id="436" w:author="Author" w:date="2021-01-25T12:47:00Z">
        <w:r w:rsidRPr="003F1C0A">
          <w:delText xml:space="preserve"> </w:delText>
        </w:r>
      </w:del>
      <w:r w:rsidRPr="003F1C0A">
        <w:t>13.9</w:t>
      </w:r>
      <w:ins w:id="437" w:author="Author" w:date="2021-01-25T12:47:00Z">
        <w:r w:rsidRPr="003F1C0A">
          <w:t xml:space="preserve"> years</w:t>
        </w:r>
      </w:ins>
      <w:r w:rsidRPr="003F1C0A">
        <w:t>. Figure </w:t>
      </w:r>
      <w:del w:id="438" w:author="Author" w:date="2021-01-28T10:55:00Z">
        <w:r w:rsidR="00D47077" w:rsidRPr="0029701C" w:rsidDel="0029701C">
          <w:rPr>
            <w:rStyle w:val="Hyperlink"/>
            <w:color w:val="auto"/>
            <w:u w:val="none"/>
            <w:rPrChange w:id="439" w:author="Author" w:date="2021-01-28T10:55:00Z">
              <w:rPr>
                <w:rStyle w:val="Hyperlink"/>
              </w:rPr>
            </w:rPrChange>
          </w:rPr>
          <w:fldChar w:fldCharType="begin"/>
        </w:r>
        <w:r w:rsidR="00D47077" w:rsidRPr="0029701C" w:rsidDel="0029701C">
          <w:rPr>
            <w:rStyle w:val="Hyperlink"/>
            <w:color w:val="auto"/>
            <w:u w:val="none"/>
            <w:rPrChange w:id="440" w:author="Author" w:date="2021-01-28T10:55:00Z">
              <w:rPr>
                <w:rStyle w:val="Hyperlink"/>
              </w:rPr>
            </w:rPrChange>
          </w:rPr>
          <w:delInstrText xml:space="preserve"> HYPERLINK "https://www.hindawi.com/journals/neuroscience/2019/2782146/fig1/" \t "_blank" </w:delInstrText>
        </w:r>
        <w:r w:rsidR="00D47077" w:rsidRPr="0029701C" w:rsidDel="0029701C">
          <w:rPr>
            <w:rStyle w:val="Hyperlink"/>
            <w:color w:val="auto"/>
            <w:u w:val="none"/>
            <w:rPrChange w:id="441" w:author="Author" w:date="2021-01-28T10:55:00Z">
              <w:rPr>
                <w:rStyle w:val="Hyperlink"/>
              </w:rPr>
            </w:rPrChange>
          </w:rPr>
          <w:fldChar w:fldCharType="separate"/>
        </w:r>
        <w:r w:rsidRPr="0029701C" w:rsidDel="0029701C">
          <w:rPr>
            <w:rStyle w:val="Hyperlink"/>
            <w:color w:val="auto"/>
            <w:u w:val="none"/>
            <w:rPrChange w:id="442" w:author="Author" w:date="2021-01-28T10:55:00Z">
              <w:rPr>
                <w:rStyle w:val="Hyperlink"/>
              </w:rPr>
            </w:rPrChange>
          </w:rPr>
          <w:delText>1</w:delText>
        </w:r>
        <w:r w:rsidR="00D47077" w:rsidRPr="0029701C" w:rsidDel="0029701C">
          <w:rPr>
            <w:rStyle w:val="Hyperlink"/>
            <w:color w:val="auto"/>
            <w:u w:val="none"/>
            <w:rPrChange w:id="443" w:author="Author" w:date="2021-01-28T10:55:00Z">
              <w:rPr>
                <w:rStyle w:val="Hyperlink"/>
              </w:rPr>
            </w:rPrChange>
          </w:rPr>
          <w:fldChar w:fldCharType="end"/>
        </w:r>
      </w:del>
      <w:ins w:id="444" w:author="Author" w:date="2021-01-28T10:55:00Z">
        <w:r w:rsidR="0029701C" w:rsidRPr="0029701C">
          <w:rPr>
            <w:rStyle w:val="Hyperlink"/>
            <w:color w:val="auto"/>
            <w:u w:val="none"/>
            <w:rPrChange w:id="445" w:author="Author" w:date="2021-01-28T10:55:00Z">
              <w:rPr>
                <w:rStyle w:val="Hyperlink"/>
              </w:rPr>
            </w:rPrChange>
          </w:rPr>
          <w:t>1</w:t>
        </w:r>
      </w:ins>
      <w:r w:rsidRPr="003F1C0A">
        <w:t> </w:t>
      </w:r>
      <w:del w:id="446" w:author="Author" w:date="2021-01-25T10:21:00Z">
        <w:r w:rsidRPr="003F1C0A">
          <w:delText xml:space="preserve">showed </w:delText>
        </w:r>
      </w:del>
      <w:ins w:id="447" w:author="Author" w:date="2021-01-25T10:21:00Z">
        <w:r w:rsidRPr="003F1C0A">
          <w:t xml:space="preserve">shows </w:t>
        </w:r>
      </w:ins>
      <w:r w:rsidRPr="003F1C0A">
        <w:t>that MVA</w:t>
      </w:r>
      <w:ins w:id="448" w:author="Author" w:date="2021-01-25T11:57:00Z">
        <w:r w:rsidRPr="003F1C0A">
          <w:t>s</w:t>
        </w:r>
      </w:ins>
      <w:r w:rsidRPr="003F1C0A">
        <w:t xml:space="preserve"> (89.3%) </w:t>
      </w:r>
      <w:del w:id="449" w:author="Author" w:date="2021-01-25T11:57:00Z">
        <w:r w:rsidRPr="003F1C0A">
          <w:delText>is the most</w:delText>
        </w:r>
      </w:del>
      <w:ins w:id="450" w:author="Author" w:date="2021-01-25T11:57:00Z">
        <w:r w:rsidRPr="003F1C0A">
          <w:t>were the</w:t>
        </w:r>
      </w:ins>
      <w:r w:rsidRPr="003F1C0A">
        <w:t xml:space="preserve"> leading cause of head injury. </w:t>
      </w:r>
      <w:del w:id="451" w:author="Author" w:date="2021-01-26T07:54:00Z">
        <w:r w:rsidRPr="003F1C0A">
          <w:delText>A total of</w:delText>
        </w:r>
      </w:del>
      <w:ins w:id="452" w:author="Author" w:date="2021-01-26T07:54:00Z">
        <w:r w:rsidRPr="003F1C0A">
          <w:t>Of all patients,</w:t>
        </w:r>
      </w:ins>
      <w:r w:rsidRPr="003F1C0A">
        <w:t xml:space="preserve"> 87.3% </w:t>
      </w:r>
      <w:del w:id="453" w:author="Author" w:date="2021-01-26T07:54:00Z">
        <w:r w:rsidRPr="003F1C0A">
          <w:delText xml:space="preserve">of the patients </w:delText>
        </w:r>
      </w:del>
      <w:r w:rsidRPr="003F1C0A">
        <w:t>were male, while 12.7% were female; 94% were Saudi nationals, while 6% were foreign nationals; 55.3% resided in high altitudes (mountain areas), 38.3 in low altitudes (plain</w:t>
      </w:r>
      <w:ins w:id="454" w:author="Author" w:date="2021-01-26T07:55:00Z">
        <w:r w:rsidRPr="003F1C0A">
          <w:t>s</w:t>
        </w:r>
      </w:ins>
      <w:r w:rsidRPr="003F1C0A">
        <w:t xml:space="preserve">), and 8.4% in </w:t>
      </w:r>
      <w:commentRangeStart w:id="455"/>
      <w:r w:rsidRPr="003F1C0A">
        <w:t>other</w:t>
      </w:r>
      <w:ins w:id="456" w:author="Author" w:date="2021-01-28T11:02:00Z">
        <w:r w:rsidR="00D47077">
          <w:t xml:space="preserve"> </w:t>
        </w:r>
      </w:ins>
      <w:ins w:id="457" w:author="Author" w:date="2021-01-28T11:03:00Z">
        <w:r w:rsidR="00D47077">
          <w:t>regions</w:t>
        </w:r>
        <w:commentRangeEnd w:id="455"/>
        <w:r w:rsidR="00D47077">
          <w:rPr>
            <w:rStyle w:val="CommentReference"/>
            <w:rFonts w:eastAsia="SimSun"/>
            <w:noProof/>
            <w:snapToGrid/>
            <w:lang w:eastAsia="zh-CN" w:bidi="ar-SA"/>
          </w:rPr>
          <w:commentReference w:id="455"/>
        </w:r>
      </w:ins>
      <w:del w:id="458" w:author="Author" w:date="2021-01-28T11:02:00Z">
        <w:r w:rsidRPr="003F1C0A" w:rsidDel="00D47077">
          <w:delText>s</w:delText>
        </w:r>
      </w:del>
      <w:r w:rsidRPr="003F1C0A">
        <w:t xml:space="preserve">; </w:t>
      </w:r>
      <w:ins w:id="459" w:author="Author" w:date="2021-01-28T11:04:00Z">
        <w:r w:rsidR="00D47077">
          <w:t xml:space="preserve">and </w:t>
        </w:r>
      </w:ins>
      <w:r w:rsidRPr="003F1C0A">
        <w:t>42.5% were employed</w:t>
      </w:r>
      <w:ins w:id="460" w:author="Author" w:date="2021-01-25T12:48:00Z">
        <w:r w:rsidRPr="003F1C0A">
          <w:t>,</w:t>
        </w:r>
      </w:ins>
      <w:ins w:id="461" w:author="Author" w:date="2021-01-25T11:57:00Z">
        <w:r w:rsidRPr="003F1C0A">
          <w:t xml:space="preserve"> </w:t>
        </w:r>
      </w:ins>
      <w:del w:id="462" w:author="Author" w:date="2021-01-25T11:57:00Z">
        <w:r w:rsidRPr="003F1C0A">
          <w:delText>;</w:delText>
        </w:r>
      </w:del>
      <w:del w:id="463" w:author="Author" w:date="2021-01-28T11:03:00Z">
        <w:r w:rsidRPr="003F1C0A" w:rsidDel="00D47077">
          <w:delText xml:space="preserve"> </w:delText>
        </w:r>
      </w:del>
      <w:r w:rsidRPr="003F1C0A">
        <w:t>15.9% were unemployed</w:t>
      </w:r>
      <w:ins w:id="464" w:author="Author" w:date="2021-01-28T11:04:00Z">
        <w:r w:rsidR="00D47077">
          <w:t>,</w:t>
        </w:r>
      </w:ins>
      <w:del w:id="465" w:author="Author" w:date="2021-01-28T11:04:00Z">
        <w:r w:rsidRPr="003F1C0A" w:rsidDel="00D47077">
          <w:delText>;</w:delText>
        </w:r>
      </w:del>
      <w:r w:rsidRPr="003F1C0A">
        <w:t xml:space="preserve"> 34.6% were students</w:t>
      </w:r>
      <w:ins w:id="466" w:author="Author" w:date="2021-01-26T07:54:00Z">
        <w:r w:rsidRPr="003F1C0A">
          <w:t>,</w:t>
        </w:r>
      </w:ins>
      <w:del w:id="467" w:author="Author" w:date="2021-01-25T11:58:00Z">
        <w:r w:rsidRPr="003F1C0A">
          <w:delText>;</w:delText>
        </w:r>
      </w:del>
      <w:r w:rsidRPr="003F1C0A">
        <w:t xml:space="preserve"> and 4% were </w:t>
      </w:r>
      <w:commentRangeStart w:id="468"/>
      <w:r w:rsidRPr="003F1C0A">
        <w:t>workers</w:t>
      </w:r>
      <w:commentRangeEnd w:id="468"/>
      <w:r w:rsidRPr="003F1C0A">
        <w:commentReference w:id="468"/>
      </w:r>
      <w:r w:rsidRPr="003F1C0A">
        <w:t xml:space="preserve"> (Table </w:t>
      </w:r>
      <w:del w:id="469" w:author="Author" w:date="2021-01-28T11:04:00Z">
        <w:r w:rsidR="00D47077" w:rsidRPr="00D47077" w:rsidDel="00D47077">
          <w:rPr>
            <w:rStyle w:val="Hyperlink"/>
            <w:color w:val="auto"/>
            <w:u w:val="none"/>
            <w:rPrChange w:id="470" w:author="Author" w:date="2021-01-28T11:04:00Z">
              <w:rPr>
                <w:rStyle w:val="Hyperlink"/>
              </w:rPr>
            </w:rPrChange>
          </w:rPr>
          <w:fldChar w:fldCharType="begin"/>
        </w:r>
        <w:r w:rsidR="00D47077" w:rsidRPr="00D47077" w:rsidDel="00D47077">
          <w:rPr>
            <w:rStyle w:val="Hyperlink"/>
            <w:color w:val="auto"/>
            <w:u w:val="none"/>
            <w:rPrChange w:id="471" w:author="Author" w:date="2021-01-28T11:04:00Z">
              <w:rPr>
                <w:rStyle w:val="Hyperlink"/>
              </w:rPr>
            </w:rPrChange>
          </w:rPr>
          <w:delInstrText xml:space="preserve"> HYPERLINK "https://www.hindawi.com/journals/neuroscience/2019/2782146/tab1/" \t "_blank" </w:delInstrText>
        </w:r>
        <w:r w:rsidR="00D47077" w:rsidRPr="00D47077" w:rsidDel="00D47077">
          <w:rPr>
            <w:rStyle w:val="Hyperlink"/>
            <w:color w:val="auto"/>
            <w:u w:val="none"/>
            <w:rPrChange w:id="472" w:author="Author" w:date="2021-01-28T11:04:00Z">
              <w:rPr>
                <w:rStyle w:val="Hyperlink"/>
              </w:rPr>
            </w:rPrChange>
          </w:rPr>
          <w:fldChar w:fldCharType="separate"/>
        </w:r>
        <w:r w:rsidRPr="00D47077" w:rsidDel="00D47077">
          <w:rPr>
            <w:rStyle w:val="Hyperlink"/>
            <w:color w:val="auto"/>
            <w:u w:val="none"/>
            <w:rPrChange w:id="473" w:author="Author" w:date="2021-01-28T11:04:00Z">
              <w:rPr>
                <w:rStyle w:val="Hyperlink"/>
              </w:rPr>
            </w:rPrChange>
          </w:rPr>
          <w:delText>1</w:delText>
        </w:r>
        <w:r w:rsidR="00D47077" w:rsidRPr="00D47077" w:rsidDel="00D47077">
          <w:rPr>
            <w:rStyle w:val="Hyperlink"/>
            <w:color w:val="auto"/>
            <w:u w:val="none"/>
            <w:rPrChange w:id="474" w:author="Author" w:date="2021-01-28T11:04:00Z">
              <w:rPr>
                <w:rStyle w:val="Hyperlink"/>
              </w:rPr>
            </w:rPrChange>
          </w:rPr>
          <w:fldChar w:fldCharType="end"/>
        </w:r>
      </w:del>
      <w:ins w:id="475" w:author="Author" w:date="2021-01-28T11:04:00Z">
        <w:r w:rsidR="00D47077" w:rsidRPr="00D47077">
          <w:rPr>
            <w:rStyle w:val="Hyperlink"/>
            <w:color w:val="auto"/>
            <w:u w:val="none"/>
            <w:rPrChange w:id="476" w:author="Author" w:date="2021-01-28T11:04:00Z">
              <w:rPr>
                <w:rStyle w:val="Hyperlink"/>
              </w:rPr>
            </w:rPrChange>
          </w:rPr>
          <w:t>1</w:t>
        </w:r>
      </w:ins>
      <w:r w:rsidRPr="003F1C0A">
        <w:t>). Figure </w:t>
      </w:r>
      <w:r w:rsidRPr="004029FA">
        <w:t>2</w:t>
      </w:r>
      <w:r w:rsidRPr="003F1C0A">
        <w:t> </w:t>
      </w:r>
      <w:del w:id="477" w:author="Author" w:date="2021-01-25T10:21:00Z">
        <w:r w:rsidRPr="003F1C0A">
          <w:delText xml:space="preserve">depicted </w:delText>
        </w:r>
      </w:del>
      <w:ins w:id="478" w:author="Author" w:date="2021-01-25T10:21:00Z">
        <w:r w:rsidRPr="003F1C0A">
          <w:t xml:space="preserve">shows </w:t>
        </w:r>
      </w:ins>
      <w:r w:rsidRPr="003F1C0A">
        <w:t xml:space="preserve">that 34% </w:t>
      </w:r>
      <w:ins w:id="479" w:author="Author" w:date="2021-01-26T07:56:00Z">
        <w:r w:rsidRPr="003F1C0A">
          <w:t xml:space="preserve">of patients were </w:t>
        </w:r>
      </w:ins>
      <w:del w:id="480" w:author="Author" w:date="2021-01-26T07:56:00Z">
        <w:r w:rsidRPr="003F1C0A">
          <w:delText>went to</w:delText>
        </w:r>
      </w:del>
      <w:ins w:id="481" w:author="Author" w:date="2021-01-26T07:56:00Z">
        <w:r w:rsidRPr="003F1C0A">
          <w:t>placed in</w:t>
        </w:r>
      </w:ins>
      <w:r w:rsidRPr="003F1C0A">
        <w:t xml:space="preserve"> rehabilitation centers, 63.2% were discharged, and 2.8% were referred to other centers during the acute phase </w:t>
      </w:r>
      <w:del w:id="482" w:author="Author" w:date="2021-01-28T11:05:00Z">
        <w:r w:rsidRPr="003F1C0A" w:rsidDel="00D47077">
          <w:delText xml:space="preserve">based on </w:delText>
        </w:r>
      </w:del>
      <w:r w:rsidRPr="003F1C0A">
        <w:t xml:space="preserve">either </w:t>
      </w:r>
      <w:ins w:id="483" w:author="Author" w:date="2021-01-28T11:05:00Z">
        <w:r w:rsidR="00D47077">
          <w:t xml:space="preserve">based on </w:t>
        </w:r>
      </w:ins>
      <w:ins w:id="484" w:author="Author" w:date="2021-01-25T11:58:00Z">
        <w:r w:rsidRPr="003F1C0A">
          <w:t xml:space="preserve">the </w:t>
        </w:r>
      </w:ins>
      <w:r w:rsidRPr="003F1C0A">
        <w:t>family’</w:t>
      </w:r>
      <w:del w:id="485" w:author="Author" w:date="2021-01-25T11:58:00Z">
        <w:r w:rsidRPr="003F1C0A">
          <w:delText>/</w:delText>
        </w:r>
      </w:del>
      <w:ins w:id="486" w:author="Author" w:date="2021-01-25T11:58:00Z">
        <w:r w:rsidRPr="003F1C0A">
          <w:t xml:space="preserve">s or </w:t>
        </w:r>
      </w:ins>
      <w:r w:rsidRPr="003F1C0A">
        <w:t xml:space="preserve">patient’s request or </w:t>
      </w:r>
      <w:ins w:id="487" w:author="Author" w:date="2021-01-25T12:49:00Z">
        <w:r w:rsidRPr="003F1C0A">
          <w:t xml:space="preserve">when the </w:t>
        </w:r>
      </w:ins>
      <w:r w:rsidRPr="003F1C0A">
        <w:t xml:space="preserve">patient </w:t>
      </w:r>
      <w:del w:id="488" w:author="Author" w:date="2021-01-25T12:49:00Z">
        <w:r w:rsidRPr="003F1C0A">
          <w:delText xml:space="preserve">being </w:delText>
        </w:r>
      </w:del>
      <w:ins w:id="489" w:author="Author" w:date="2021-01-25T12:49:00Z">
        <w:r w:rsidRPr="003F1C0A">
          <w:t xml:space="preserve">was </w:t>
        </w:r>
      </w:ins>
      <w:r w:rsidRPr="003F1C0A">
        <w:t>from another province.</w:t>
      </w:r>
    </w:p>
    <w:p w14:paraId="1CCB3DB6" w14:textId="13D200F0" w:rsidR="00F443F6" w:rsidDel="00D47077" w:rsidRDefault="00F443F6" w:rsidP="00FE733E">
      <w:pPr>
        <w:pStyle w:val="MDPI52figure"/>
        <w:ind w:left="2608"/>
        <w:jc w:val="left"/>
        <w:rPr>
          <w:del w:id="490" w:author="Author" w:date="2021-01-28T11:05:00Z"/>
          <w:b/>
        </w:rPr>
      </w:pPr>
    </w:p>
    <w:p w14:paraId="3C0B437D" w14:textId="77777777" w:rsidR="00F443F6" w:rsidRDefault="00F443F6" w:rsidP="00F443F6">
      <w:pPr>
        <w:pStyle w:val="MDPI51figurecaption"/>
      </w:pPr>
      <w:commentRangeStart w:id="491"/>
      <w:r w:rsidRPr="00FA04F1">
        <w:rPr>
          <w:b/>
        </w:rPr>
        <w:t>Figure 1</w:t>
      </w:r>
      <w:commentRangeEnd w:id="491"/>
      <w:r w:rsidR="003F1C0A">
        <w:rPr>
          <w:rStyle w:val="CommentReference"/>
          <w:rFonts w:eastAsia="SimSun"/>
          <w:noProof/>
          <w:lang w:eastAsia="zh-CN" w:bidi="ar-SA"/>
        </w:rPr>
        <w:commentReference w:id="491"/>
      </w:r>
      <w:ins w:id="492" w:author="Author" w:date="2021-01-27T17:15:00Z">
        <w:r w:rsidR="003F1C0A">
          <w:rPr>
            <w:b/>
          </w:rPr>
          <w:t>.</w:t>
        </w:r>
      </w:ins>
      <w:del w:id="493" w:author="Author" w:date="2021-01-27T17:15:00Z">
        <w:r w:rsidR="003F1C0A" w:rsidDel="003F1C0A">
          <w:rPr>
            <w:b/>
          </w:rPr>
          <w:delText>:</w:delText>
        </w:r>
      </w:del>
      <w:r w:rsidRPr="00FA04F1">
        <w:rPr>
          <w:b/>
        </w:rPr>
        <w:t xml:space="preserve"> </w:t>
      </w:r>
      <w:del w:id="494" w:author="Author" w:date="2021-01-26T08:57:00Z">
        <w:r w:rsidR="003F1C0A" w:rsidRPr="003F1C0A">
          <w:delText xml:space="preserve">Mechanism </w:delText>
        </w:r>
      </w:del>
      <w:ins w:id="495" w:author="Author" w:date="2021-01-26T08:57:00Z">
        <w:r w:rsidR="003F1C0A" w:rsidRPr="003F1C0A">
          <w:t xml:space="preserve">Causes </w:t>
        </w:r>
      </w:ins>
      <w:r w:rsidR="003F1C0A" w:rsidRPr="003F1C0A">
        <w:t>of head injur</w:t>
      </w:r>
      <w:ins w:id="496" w:author="Author" w:date="2021-01-26T08:57:00Z">
        <w:r w:rsidR="003F1C0A" w:rsidRPr="003F1C0A">
          <w:t>y</w:t>
        </w:r>
      </w:ins>
      <w:del w:id="497" w:author="Author" w:date="2021-01-26T08:57:00Z">
        <w:r w:rsidR="003F1C0A" w:rsidRPr="003F1C0A">
          <w:delText>ies</w:delText>
        </w:r>
      </w:del>
      <w:r w:rsidR="003F1C0A" w:rsidRPr="003F1C0A">
        <w:rPr>
          <w:b/>
        </w:rPr>
        <w:t xml:space="preserve"> </w:t>
      </w:r>
      <w:r w:rsidR="003F1C0A" w:rsidRPr="003F1C0A">
        <w:t>(n=353).</w:t>
      </w:r>
    </w:p>
    <w:p w14:paraId="1728DA1F" w14:textId="77777777" w:rsidR="003F1C0A" w:rsidRPr="003F1C0A" w:rsidRDefault="003F1C0A" w:rsidP="003F1C0A">
      <w:pPr>
        <w:pStyle w:val="MDPI51figurecaption"/>
      </w:pPr>
      <w:r w:rsidRPr="00FA04F1">
        <w:rPr>
          <w:b/>
        </w:rPr>
        <w:t xml:space="preserve">Figure </w:t>
      </w:r>
      <w:r>
        <w:rPr>
          <w:b/>
        </w:rPr>
        <w:t>2</w:t>
      </w:r>
      <w:ins w:id="498" w:author="Author" w:date="2021-01-27T17:15:00Z">
        <w:r>
          <w:rPr>
            <w:b/>
          </w:rPr>
          <w:t>.</w:t>
        </w:r>
      </w:ins>
      <w:del w:id="499" w:author="Author" w:date="2021-01-27T17:15:00Z">
        <w:r w:rsidDel="003F1C0A">
          <w:rPr>
            <w:b/>
          </w:rPr>
          <w:delText>:</w:delText>
        </w:r>
      </w:del>
      <w:r w:rsidRPr="00FA04F1">
        <w:rPr>
          <w:b/>
        </w:rPr>
        <w:t xml:space="preserve"> </w:t>
      </w:r>
      <w:del w:id="500" w:author="Author" w:date="2021-01-26T08:56:00Z">
        <w:r w:rsidRPr="003F1C0A">
          <w:delText xml:space="preserve">Disposition </w:delText>
        </w:r>
      </w:del>
      <w:ins w:id="501" w:author="Author" w:date="2021-01-26T08:56:00Z">
        <w:r w:rsidRPr="003F1C0A">
          <w:t xml:space="preserve">Outcomes </w:t>
        </w:r>
      </w:ins>
      <w:r w:rsidRPr="003F1C0A">
        <w:t xml:space="preserve">of </w:t>
      </w:r>
      <w:ins w:id="502" w:author="Author" w:date="2021-01-25T11:58:00Z">
        <w:r w:rsidRPr="003F1C0A">
          <w:t xml:space="preserve">patients with </w:t>
        </w:r>
      </w:ins>
      <w:r w:rsidRPr="003F1C0A">
        <w:t>head injury</w:t>
      </w:r>
      <w:del w:id="503" w:author="Author" w:date="2021-01-25T11:58:00Z">
        <w:r w:rsidRPr="003F1C0A">
          <w:delText xml:space="preserve"> patients</w:delText>
        </w:r>
      </w:del>
      <w:r w:rsidRPr="003F1C0A">
        <w:t>.</w:t>
      </w:r>
    </w:p>
    <w:p w14:paraId="15448439" w14:textId="77777777" w:rsidR="00F443F6" w:rsidRDefault="00F443F6" w:rsidP="003F1C0A">
      <w:pPr>
        <w:pStyle w:val="MDPI51figurecaption"/>
      </w:pPr>
      <w:commentRangeStart w:id="504"/>
      <w:r>
        <w:rPr>
          <w:b/>
        </w:rPr>
        <w:t>Table 1</w:t>
      </w:r>
      <w:ins w:id="505" w:author="Author" w:date="2021-01-27T17:15:00Z">
        <w:r w:rsidR="003F1C0A">
          <w:rPr>
            <w:b/>
          </w:rPr>
          <w:t>.</w:t>
        </w:r>
      </w:ins>
      <w:commentRangeEnd w:id="504"/>
      <w:r w:rsidR="004029FA">
        <w:rPr>
          <w:rStyle w:val="CommentReference"/>
          <w:rFonts w:eastAsia="SimSun"/>
          <w:noProof/>
          <w:lang w:eastAsia="zh-CN" w:bidi="ar-SA"/>
        </w:rPr>
        <w:commentReference w:id="504"/>
      </w:r>
      <w:del w:id="506" w:author="Author" w:date="2021-01-27T17:15:00Z">
        <w:r w:rsidR="003F1C0A" w:rsidDel="003F1C0A">
          <w:rPr>
            <w:b/>
          </w:rPr>
          <w:delText>:</w:delText>
        </w:r>
      </w:del>
      <w:r w:rsidRPr="00325902">
        <w:t xml:space="preserve"> </w:t>
      </w:r>
      <w:r w:rsidR="003F1C0A" w:rsidRPr="003F1C0A">
        <w:t>Demographic variables (n=353).</w:t>
      </w:r>
    </w:p>
    <w:p w14:paraId="00913196" w14:textId="3599880D" w:rsidR="00F443F6" w:rsidDel="00D47077" w:rsidRDefault="00F443F6" w:rsidP="003F1C0A">
      <w:pPr>
        <w:pStyle w:val="MDPI31text"/>
        <w:ind w:left="0" w:firstLine="0"/>
        <w:rPr>
          <w:del w:id="507" w:author="Author" w:date="2021-01-28T11:05:00Z"/>
        </w:rPr>
      </w:pPr>
    </w:p>
    <w:p w14:paraId="5D2807C7" w14:textId="3AD5055B" w:rsidR="003F1C0A" w:rsidRPr="003F1C0A" w:rsidRDefault="003F1C0A" w:rsidP="003F1C0A">
      <w:pPr>
        <w:pStyle w:val="MDPI31text"/>
      </w:pPr>
      <w:del w:id="508" w:author="Author" w:date="2021-01-25T12:23:00Z">
        <w:r w:rsidRPr="003F1C0A">
          <w:delText>A total of</w:delText>
        </w:r>
      </w:del>
      <w:ins w:id="509" w:author="Author" w:date="2021-01-25T12:23:00Z">
        <w:r w:rsidRPr="003F1C0A">
          <w:t>Of all patients,</w:t>
        </w:r>
      </w:ins>
      <w:r w:rsidRPr="003F1C0A">
        <w:t xml:space="preserve"> 46.7% had severe GCS scores </w:t>
      </w:r>
      <w:del w:id="510" w:author="Author" w:date="2021-01-25T12:24:00Z">
        <w:r w:rsidRPr="003F1C0A">
          <w:delText xml:space="preserve">I </w:delText>
        </w:r>
      </w:del>
      <w:r w:rsidRPr="003F1C0A">
        <w:t>(GCS</w:t>
      </w:r>
      <w:ins w:id="511" w:author="Author" w:date="2021-01-26T21:41:00Z">
        <w:r w:rsidRPr="003F1C0A">
          <w:t xml:space="preserve"> </w:t>
        </w:r>
      </w:ins>
      <w:ins w:id="512" w:author="Author" w:date="2021-01-25T11:59:00Z">
        <w:r w:rsidRPr="003F1C0A">
          <w:t>≤</w:t>
        </w:r>
      </w:ins>
      <w:ins w:id="513" w:author="Author" w:date="2021-01-26T21:41:00Z">
        <w:r w:rsidRPr="003F1C0A">
          <w:t xml:space="preserve"> </w:t>
        </w:r>
      </w:ins>
      <w:del w:id="514" w:author="Author" w:date="2021-01-25T11:59:00Z">
        <w:r w:rsidRPr="003F1C0A">
          <w:delText>&lt;=</w:delText>
        </w:r>
      </w:del>
      <w:r w:rsidRPr="003F1C0A">
        <w:t>8), 42.2% had moderate scores, and 11.1% had mild scores (Table </w:t>
      </w:r>
      <w:del w:id="515" w:author="Author" w:date="2021-01-28T11:05:00Z">
        <w:r w:rsidR="00D47077" w:rsidRPr="00D47077" w:rsidDel="00D47077">
          <w:rPr>
            <w:rStyle w:val="Hyperlink"/>
            <w:color w:val="auto"/>
            <w:u w:val="none"/>
            <w:rPrChange w:id="516" w:author="Author" w:date="2021-01-28T11:05:00Z">
              <w:rPr>
                <w:rStyle w:val="Hyperlink"/>
              </w:rPr>
            </w:rPrChange>
          </w:rPr>
          <w:fldChar w:fldCharType="begin"/>
        </w:r>
        <w:r w:rsidR="00D47077" w:rsidRPr="00D47077" w:rsidDel="00D47077">
          <w:rPr>
            <w:rStyle w:val="Hyperlink"/>
            <w:color w:val="auto"/>
            <w:u w:val="none"/>
            <w:rPrChange w:id="517" w:author="Author" w:date="2021-01-28T11:05:00Z">
              <w:rPr>
                <w:rStyle w:val="Hyperlink"/>
              </w:rPr>
            </w:rPrChange>
          </w:rPr>
          <w:delInstrText xml:space="preserve"> HYPERLINK "https://www.hindawi.com/journals/neuroscience/2019/2782146/tab2/" \t "_blank" </w:delInstrText>
        </w:r>
        <w:r w:rsidR="00D47077" w:rsidRPr="00D47077" w:rsidDel="00D47077">
          <w:rPr>
            <w:rStyle w:val="Hyperlink"/>
            <w:color w:val="auto"/>
            <w:u w:val="none"/>
            <w:rPrChange w:id="518" w:author="Author" w:date="2021-01-28T11:05:00Z">
              <w:rPr>
                <w:rStyle w:val="Hyperlink"/>
              </w:rPr>
            </w:rPrChange>
          </w:rPr>
          <w:fldChar w:fldCharType="separate"/>
        </w:r>
        <w:r w:rsidRPr="00D47077" w:rsidDel="00D47077">
          <w:rPr>
            <w:rStyle w:val="Hyperlink"/>
            <w:color w:val="auto"/>
            <w:u w:val="none"/>
            <w:rPrChange w:id="519" w:author="Author" w:date="2021-01-28T11:05:00Z">
              <w:rPr>
                <w:rStyle w:val="Hyperlink"/>
              </w:rPr>
            </w:rPrChange>
          </w:rPr>
          <w:delText>2</w:delText>
        </w:r>
        <w:r w:rsidR="00D47077" w:rsidRPr="00D47077" w:rsidDel="00D47077">
          <w:rPr>
            <w:rStyle w:val="Hyperlink"/>
            <w:color w:val="auto"/>
            <w:u w:val="none"/>
            <w:rPrChange w:id="520" w:author="Author" w:date="2021-01-28T11:05:00Z">
              <w:rPr>
                <w:rStyle w:val="Hyperlink"/>
              </w:rPr>
            </w:rPrChange>
          </w:rPr>
          <w:fldChar w:fldCharType="end"/>
        </w:r>
      </w:del>
      <w:ins w:id="521" w:author="Author" w:date="2021-01-28T11:05:00Z">
        <w:r w:rsidR="00D47077" w:rsidRPr="00D47077">
          <w:rPr>
            <w:rStyle w:val="Hyperlink"/>
            <w:color w:val="auto"/>
            <w:u w:val="none"/>
            <w:rPrChange w:id="522" w:author="Author" w:date="2021-01-28T11:05:00Z">
              <w:rPr>
                <w:rStyle w:val="Hyperlink"/>
              </w:rPr>
            </w:rPrChange>
          </w:rPr>
          <w:t>2</w:t>
        </w:r>
      </w:ins>
      <w:r w:rsidRPr="003F1C0A">
        <w:t xml:space="preserve">). </w:t>
      </w:r>
      <w:del w:id="523" w:author="Author" w:date="2021-01-26T21:14:00Z">
        <w:r w:rsidRPr="003F1C0A">
          <w:delText>Based on</w:delText>
        </w:r>
      </w:del>
      <w:ins w:id="524" w:author="Author" w:date="2021-01-26T21:14:00Z">
        <w:r w:rsidRPr="003F1C0A">
          <w:t>As described in</w:t>
        </w:r>
      </w:ins>
      <w:r w:rsidRPr="003F1C0A">
        <w:t xml:space="preserve"> Table</w:t>
      </w:r>
      <w:r w:rsidRPr="00D47077">
        <w:rPr>
          <w:color w:val="auto"/>
          <w:rPrChange w:id="525" w:author="Author" w:date="2021-01-28T11:05:00Z">
            <w:rPr/>
          </w:rPrChange>
        </w:rPr>
        <w:t> </w:t>
      </w:r>
      <w:del w:id="526" w:author="Author" w:date="2021-01-28T11:05:00Z">
        <w:r w:rsidR="00D47077" w:rsidRPr="00D47077" w:rsidDel="00D47077">
          <w:rPr>
            <w:rStyle w:val="Hyperlink"/>
            <w:color w:val="auto"/>
            <w:u w:val="none"/>
            <w:rPrChange w:id="527" w:author="Author" w:date="2021-01-28T11:05:00Z">
              <w:rPr>
                <w:rStyle w:val="Hyperlink"/>
              </w:rPr>
            </w:rPrChange>
          </w:rPr>
          <w:fldChar w:fldCharType="begin"/>
        </w:r>
        <w:r w:rsidR="00D47077" w:rsidRPr="00D47077" w:rsidDel="00D47077">
          <w:rPr>
            <w:rStyle w:val="Hyperlink"/>
            <w:color w:val="auto"/>
            <w:u w:val="none"/>
            <w:rPrChange w:id="528" w:author="Author" w:date="2021-01-28T11:05:00Z">
              <w:rPr>
                <w:rStyle w:val="Hyperlink"/>
              </w:rPr>
            </w:rPrChange>
          </w:rPr>
          <w:delInstrText xml:space="preserve"> HYPERLINK "https://www.hindawi.com/journals/neuroscience/2019/2782146/tab3/" \t "_blank" </w:delInstrText>
        </w:r>
        <w:r w:rsidR="00D47077" w:rsidRPr="00D47077" w:rsidDel="00D47077">
          <w:rPr>
            <w:rStyle w:val="Hyperlink"/>
            <w:color w:val="auto"/>
            <w:u w:val="none"/>
            <w:rPrChange w:id="529" w:author="Author" w:date="2021-01-28T11:05:00Z">
              <w:rPr>
                <w:rStyle w:val="Hyperlink"/>
              </w:rPr>
            </w:rPrChange>
          </w:rPr>
          <w:fldChar w:fldCharType="separate"/>
        </w:r>
        <w:r w:rsidRPr="00D47077" w:rsidDel="00D47077">
          <w:rPr>
            <w:rStyle w:val="Hyperlink"/>
            <w:color w:val="auto"/>
            <w:u w:val="none"/>
            <w:rPrChange w:id="530" w:author="Author" w:date="2021-01-28T11:05:00Z">
              <w:rPr>
                <w:rStyle w:val="Hyperlink"/>
              </w:rPr>
            </w:rPrChange>
          </w:rPr>
          <w:delText>3</w:delText>
        </w:r>
        <w:r w:rsidR="00D47077" w:rsidRPr="00D47077" w:rsidDel="00D47077">
          <w:rPr>
            <w:rStyle w:val="Hyperlink"/>
            <w:color w:val="auto"/>
            <w:u w:val="none"/>
            <w:rPrChange w:id="531" w:author="Author" w:date="2021-01-28T11:05:00Z">
              <w:rPr>
                <w:rStyle w:val="Hyperlink"/>
              </w:rPr>
            </w:rPrChange>
          </w:rPr>
          <w:fldChar w:fldCharType="end"/>
        </w:r>
      </w:del>
      <w:ins w:id="532" w:author="Author" w:date="2021-01-28T11:05:00Z">
        <w:r w:rsidR="00D47077" w:rsidRPr="00D47077">
          <w:rPr>
            <w:rStyle w:val="Hyperlink"/>
            <w:color w:val="auto"/>
            <w:u w:val="none"/>
            <w:rPrChange w:id="533" w:author="Author" w:date="2021-01-28T11:05:00Z">
              <w:rPr>
                <w:rStyle w:val="Hyperlink"/>
              </w:rPr>
            </w:rPrChange>
          </w:rPr>
          <w:t>3</w:t>
        </w:r>
      </w:ins>
      <w:r w:rsidRPr="003F1C0A">
        <w:t xml:space="preserve">, 2.5% of the patients died, while 64.3% </w:t>
      </w:r>
      <w:ins w:id="534" w:author="Author" w:date="2021-01-26T07:59:00Z">
        <w:r w:rsidRPr="003F1C0A">
          <w:t xml:space="preserve">fully </w:t>
        </w:r>
      </w:ins>
      <w:del w:id="535" w:author="Author" w:date="2021-01-25T12:24:00Z">
        <w:r w:rsidRPr="003F1C0A">
          <w:delText>had good recovery</w:delText>
        </w:r>
      </w:del>
      <w:ins w:id="536" w:author="Author" w:date="2021-01-25T12:24:00Z">
        <w:r w:rsidRPr="003F1C0A">
          <w:t>recovered</w:t>
        </w:r>
      </w:ins>
      <w:r w:rsidRPr="003F1C0A">
        <w:t>. Table</w:t>
      </w:r>
      <w:r w:rsidRPr="00D47077">
        <w:rPr>
          <w:color w:val="auto"/>
          <w:rPrChange w:id="537" w:author="Author" w:date="2021-01-28T11:06:00Z">
            <w:rPr/>
          </w:rPrChange>
        </w:rPr>
        <w:t> </w:t>
      </w:r>
      <w:del w:id="538" w:author="Author" w:date="2021-01-28T11:06:00Z">
        <w:r w:rsidR="00D47077" w:rsidRPr="00D47077" w:rsidDel="00D47077">
          <w:rPr>
            <w:rStyle w:val="Hyperlink"/>
            <w:color w:val="auto"/>
            <w:u w:val="none"/>
            <w:rPrChange w:id="539" w:author="Author" w:date="2021-01-28T11:06:00Z">
              <w:rPr>
                <w:rStyle w:val="Hyperlink"/>
              </w:rPr>
            </w:rPrChange>
          </w:rPr>
          <w:fldChar w:fldCharType="begin"/>
        </w:r>
        <w:r w:rsidR="00D47077" w:rsidRPr="00D47077" w:rsidDel="00D47077">
          <w:rPr>
            <w:rStyle w:val="Hyperlink"/>
            <w:color w:val="auto"/>
            <w:u w:val="none"/>
            <w:rPrChange w:id="540" w:author="Author" w:date="2021-01-28T11:06:00Z">
              <w:rPr>
                <w:rStyle w:val="Hyperlink"/>
              </w:rPr>
            </w:rPrChange>
          </w:rPr>
          <w:delInstrText xml:space="preserve"> HYPERLINK "https://www.hindawi.com/journals/neuroscience/2019/2782146/tab4/" \t "_blank" </w:delInstrText>
        </w:r>
        <w:r w:rsidR="00D47077" w:rsidRPr="00D47077" w:rsidDel="00D47077">
          <w:rPr>
            <w:rStyle w:val="Hyperlink"/>
            <w:color w:val="auto"/>
            <w:u w:val="none"/>
            <w:rPrChange w:id="541" w:author="Author" w:date="2021-01-28T11:06:00Z">
              <w:rPr>
                <w:rStyle w:val="Hyperlink"/>
              </w:rPr>
            </w:rPrChange>
          </w:rPr>
          <w:fldChar w:fldCharType="separate"/>
        </w:r>
        <w:r w:rsidRPr="00D47077" w:rsidDel="00D47077">
          <w:rPr>
            <w:rStyle w:val="Hyperlink"/>
            <w:color w:val="auto"/>
            <w:u w:val="none"/>
            <w:rPrChange w:id="542" w:author="Author" w:date="2021-01-28T11:06:00Z">
              <w:rPr>
                <w:rStyle w:val="Hyperlink"/>
              </w:rPr>
            </w:rPrChange>
          </w:rPr>
          <w:delText>4</w:delText>
        </w:r>
        <w:r w:rsidR="00D47077" w:rsidRPr="00D47077" w:rsidDel="00D47077">
          <w:rPr>
            <w:rStyle w:val="Hyperlink"/>
            <w:color w:val="auto"/>
            <w:u w:val="none"/>
            <w:rPrChange w:id="543" w:author="Author" w:date="2021-01-28T11:06:00Z">
              <w:rPr>
                <w:rStyle w:val="Hyperlink"/>
              </w:rPr>
            </w:rPrChange>
          </w:rPr>
          <w:fldChar w:fldCharType="end"/>
        </w:r>
      </w:del>
      <w:ins w:id="544" w:author="Author" w:date="2021-01-28T11:06:00Z">
        <w:r w:rsidR="00D47077" w:rsidRPr="00D47077">
          <w:rPr>
            <w:rStyle w:val="Hyperlink"/>
            <w:color w:val="auto"/>
            <w:u w:val="none"/>
            <w:rPrChange w:id="545" w:author="Author" w:date="2021-01-28T11:06:00Z">
              <w:rPr>
                <w:rStyle w:val="Hyperlink"/>
              </w:rPr>
            </w:rPrChange>
          </w:rPr>
          <w:t>4</w:t>
        </w:r>
      </w:ins>
      <w:r w:rsidRPr="003F1C0A">
        <w:t> show</w:t>
      </w:r>
      <w:ins w:id="546" w:author="Author" w:date="2021-01-25T10:10:00Z">
        <w:r w:rsidRPr="003F1C0A">
          <w:t>s</w:t>
        </w:r>
      </w:ins>
      <w:del w:id="547" w:author="Author" w:date="2021-01-25T10:10:00Z">
        <w:r w:rsidRPr="003F1C0A">
          <w:delText>ed</w:delText>
        </w:r>
      </w:del>
      <w:r w:rsidRPr="003F1C0A">
        <w:t xml:space="preserve"> that </w:t>
      </w:r>
      <w:del w:id="548" w:author="Author" w:date="2021-01-25T12:24:00Z">
        <w:r w:rsidRPr="003F1C0A">
          <w:delText>we did not observe any</w:delText>
        </w:r>
      </w:del>
      <w:ins w:id="549" w:author="Author" w:date="2021-01-25T12:24:00Z">
        <w:r w:rsidRPr="003F1C0A">
          <w:t>there was no</w:t>
        </w:r>
      </w:ins>
      <w:r w:rsidRPr="003F1C0A">
        <w:t xml:space="preserve"> significant difference between </w:t>
      </w:r>
      <w:ins w:id="550" w:author="Author" w:date="2021-01-25T12:24:00Z">
        <w:r w:rsidRPr="003F1C0A">
          <w:t xml:space="preserve">the </w:t>
        </w:r>
      </w:ins>
      <w:r w:rsidRPr="003F1C0A">
        <w:t xml:space="preserve">Glasgow </w:t>
      </w:r>
      <w:del w:id="551" w:author="Author" w:date="2021-01-25T12:49:00Z">
        <w:r w:rsidRPr="003F1C0A">
          <w:delText>o</w:delText>
        </w:r>
      </w:del>
      <w:ins w:id="552" w:author="Author" w:date="2021-01-25T12:49:00Z">
        <w:r w:rsidRPr="003F1C0A">
          <w:t>O</w:t>
        </w:r>
      </w:ins>
      <w:r w:rsidRPr="003F1C0A">
        <w:t xml:space="preserve">utcome </w:t>
      </w:r>
      <w:del w:id="553" w:author="Author" w:date="2021-01-25T12:49:00Z">
        <w:r w:rsidRPr="003F1C0A">
          <w:delText>s</w:delText>
        </w:r>
      </w:del>
      <w:ins w:id="554" w:author="Author" w:date="2021-01-25T12:49:00Z">
        <w:r w:rsidRPr="003F1C0A">
          <w:t>S</w:t>
        </w:r>
      </w:ins>
      <w:r w:rsidRPr="003F1C0A">
        <w:t>core and head injury type</w:t>
      </w:r>
      <w:del w:id="555" w:author="Author" w:date="2021-01-25T12:24:00Z">
        <w:r w:rsidRPr="003F1C0A">
          <w:delText>s</w:delText>
        </w:r>
      </w:del>
      <w:r w:rsidRPr="003F1C0A">
        <w:t xml:space="preserve">, although </w:t>
      </w:r>
      <w:ins w:id="556" w:author="Author" w:date="2021-01-25T12:50:00Z">
        <w:r w:rsidRPr="003F1C0A">
          <w:t xml:space="preserve">patients with </w:t>
        </w:r>
      </w:ins>
      <w:r w:rsidRPr="003F1C0A">
        <w:t>subdural and intraventricular hemorrhages tend</w:t>
      </w:r>
      <w:ins w:id="557" w:author="Author" w:date="2021-01-25T12:50:00Z">
        <w:r w:rsidRPr="003F1C0A">
          <w:t>ed</w:t>
        </w:r>
      </w:ins>
      <w:r w:rsidRPr="003F1C0A">
        <w:t xml:space="preserve"> to have low</w:t>
      </w:r>
      <w:del w:id="558" w:author="Author" w:date="2021-01-28T11:06:00Z">
        <w:r w:rsidRPr="003F1C0A" w:rsidDel="00D47077">
          <w:delText>er</w:delText>
        </w:r>
      </w:del>
      <w:del w:id="559" w:author="Author" w:date="2021-01-25T12:50:00Z">
        <w:r w:rsidRPr="003F1C0A">
          <w:delText xml:space="preserve"> scores on</w:delText>
        </w:r>
      </w:del>
      <w:r w:rsidRPr="003F1C0A">
        <w:t xml:space="preserve"> Glasgow </w:t>
      </w:r>
      <w:del w:id="560" w:author="Author" w:date="2021-01-25T12:50:00Z">
        <w:r w:rsidRPr="003F1C0A">
          <w:delText>o</w:delText>
        </w:r>
      </w:del>
      <w:ins w:id="561" w:author="Author" w:date="2021-01-25T12:50:00Z">
        <w:r w:rsidRPr="003F1C0A">
          <w:t>O</w:t>
        </w:r>
      </w:ins>
      <w:r w:rsidRPr="003F1C0A">
        <w:t xml:space="preserve">utcome </w:t>
      </w:r>
      <w:del w:id="562" w:author="Author" w:date="2021-01-25T12:50:00Z">
        <w:r w:rsidRPr="003F1C0A">
          <w:delText>s</w:delText>
        </w:r>
      </w:del>
      <w:ins w:id="563" w:author="Author" w:date="2021-01-25T12:50:00Z">
        <w:r w:rsidRPr="003F1C0A">
          <w:t>S</w:t>
        </w:r>
      </w:ins>
      <w:r w:rsidRPr="003F1C0A">
        <w:t>core</w:t>
      </w:r>
      <w:ins w:id="564" w:author="Author" w:date="2021-01-25T12:50:00Z">
        <w:r w:rsidRPr="003F1C0A">
          <w:t>s</w:t>
        </w:r>
      </w:ins>
      <w:r w:rsidRPr="003F1C0A">
        <w:t>. Table </w:t>
      </w:r>
      <w:del w:id="565" w:author="Author" w:date="2021-01-28T11:06:00Z">
        <w:r w:rsidR="00D47077" w:rsidRPr="00D47077" w:rsidDel="00D47077">
          <w:rPr>
            <w:rStyle w:val="Hyperlink"/>
            <w:color w:val="auto"/>
            <w:u w:val="none"/>
            <w:rPrChange w:id="566" w:author="Author" w:date="2021-01-28T11:06:00Z">
              <w:rPr>
                <w:rStyle w:val="Hyperlink"/>
              </w:rPr>
            </w:rPrChange>
          </w:rPr>
          <w:fldChar w:fldCharType="begin"/>
        </w:r>
        <w:r w:rsidR="00D47077" w:rsidRPr="00D47077" w:rsidDel="00D47077">
          <w:rPr>
            <w:rStyle w:val="Hyperlink"/>
            <w:color w:val="auto"/>
            <w:u w:val="none"/>
            <w:rPrChange w:id="567" w:author="Author" w:date="2021-01-28T11:06:00Z">
              <w:rPr>
                <w:rStyle w:val="Hyperlink"/>
              </w:rPr>
            </w:rPrChange>
          </w:rPr>
          <w:delInstrText xml:space="preserve"> HYPERLINK "https://www.hindawi.com/journals/neuroscience/2019/2782146/tab5/" \t "_blank" </w:delInstrText>
        </w:r>
        <w:r w:rsidR="00D47077" w:rsidRPr="00D47077" w:rsidDel="00D47077">
          <w:rPr>
            <w:rStyle w:val="Hyperlink"/>
            <w:color w:val="auto"/>
            <w:u w:val="none"/>
            <w:rPrChange w:id="568" w:author="Author" w:date="2021-01-28T11:06:00Z">
              <w:rPr>
                <w:rStyle w:val="Hyperlink"/>
              </w:rPr>
            </w:rPrChange>
          </w:rPr>
          <w:fldChar w:fldCharType="separate"/>
        </w:r>
        <w:r w:rsidRPr="00D47077" w:rsidDel="00D47077">
          <w:rPr>
            <w:rStyle w:val="Hyperlink"/>
            <w:color w:val="auto"/>
            <w:u w:val="none"/>
            <w:rPrChange w:id="569" w:author="Author" w:date="2021-01-28T11:06:00Z">
              <w:rPr>
                <w:rStyle w:val="Hyperlink"/>
              </w:rPr>
            </w:rPrChange>
          </w:rPr>
          <w:delText>5</w:delText>
        </w:r>
        <w:r w:rsidR="00D47077" w:rsidRPr="00D47077" w:rsidDel="00D47077">
          <w:rPr>
            <w:rStyle w:val="Hyperlink"/>
            <w:color w:val="auto"/>
            <w:u w:val="none"/>
            <w:rPrChange w:id="570" w:author="Author" w:date="2021-01-28T11:06:00Z">
              <w:rPr>
                <w:rStyle w:val="Hyperlink"/>
              </w:rPr>
            </w:rPrChange>
          </w:rPr>
          <w:fldChar w:fldCharType="end"/>
        </w:r>
      </w:del>
      <w:ins w:id="571" w:author="Author" w:date="2021-01-28T11:06:00Z">
        <w:r w:rsidR="00D47077" w:rsidRPr="00D47077">
          <w:rPr>
            <w:rStyle w:val="Hyperlink"/>
            <w:color w:val="auto"/>
            <w:u w:val="none"/>
            <w:rPrChange w:id="572" w:author="Author" w:date="2021-01-28T11:06:00Z">
              <w:rPr>
                <w:rStyle w:val="Hyperlink"/>
              </w:rPr>
            </w:rPrChange>
          </w:rPr>
          <w:t>5</w:t>
        </w:r>
      </w:ins>
      <w:r w:rsidRPr="003F1C0A">
        <w:t> shows that there was a significant difference between</w:t>
      </w:r>
      <w:ins w:id="573" w:author="Author" w:date="2021-01-25T12:50:00Z">
        <w:r w:rsidRPr="003F1C0A">
          <w:t xml:space="preserve"> the</w:t>
        </w:r>
      </w:ins>
      <w:r w:rsidRPr="003F1C0A">
        <w:t xml:space="preserve"> type of head injury and </w:t>
      </w:r>
      <w:ins w:id="574" w:author="Author" w:date="2021-01-26T07:59:00Z">
        <w:r w:rsidRPr="003F1C0A">
          <w:t xml:space="preserve">the </w:t>
        </w:r>
      </w:ins>
      <w:r w:rsidRPr="003F1C0A">
        <w:t>GCS score</w:t>
      </w:r>
      <w:del w:id="575" w:author="Author" w:date="2021-01-25T12:50:00Z">
        <w:r w:rsidRPr="003F1C0A">
          <w:delText>s</w:delText>
        </w:r>
      </w:del>
      <w:r w:rsidRPr="003F1C0A">
        <w:t xml:space="preserve"> (P&lt;0.05), as </w:t>
      </w:r>
      <w:ins w:id="576" w:author="Author" w:date="2021-01-25T12:51:00Z">
        <w:r w:rsidRPr="003F1C0A">
          <w:t xml:space="preserve">lower GCS scores upon presentation were observed in </w:t>
        </w:r>
      </w:ins>
      <w:r w:rsidRPr="003F1C0A">
        <w:t xml:space="preserve">patients </w:t>
      </w:r>
      <w:r w:rsidRPr="003F1C0A">
        <w:lastRenderedPageBreak/>
        <w:t xml:space="preserve">with subdural hematomas and </w:t>
      </w:r>
      <w:del w:id="577" w:author="Author" w:date="2021-01-25T12:24:00Z">
        <w:r w:rsidRPr="003F1C0A">
          <w:delText>patients with</w:delText>
        </w:r>
      </w:del>
      <w:ins w:id="578" w:author="Author" w:date="2021-01-25T12:24:00Z">
        <w:r w:rsidRPr="003F1C0A">
          <w:t>those</w:t>
        </w:r>
      </w:ins>
      <w:r w:rsidRPr="003F1C0A">
        <w:t xml:space="preserve"> </w:t>
      </w:r>
      <w:ins w:id="579" w:author="Author" w:date="2021-01-25T12:50:00Z">
        <w:r w:rsidRPr="003F1C0A">
          <w:t>wit</w:t>
        </w:r>
      </w:ins>
      <w:ins w:id="580" w:author="Author" w:date="2021-01-25T12:51:00Z">
        <w:r w:rsidRPr="003F1C0A">
          <w:t xml:space="preserve">h </w:t>
        </w:r>
      </w:ins>
      <w:r w:rsidRPr="003F1C0A">
        <w:t xml:space="preserve">brain contusions </w:t>
      </w:r>
      <w:del w:id="581" w:author="Author" w:date="2021-01-25T12:00:00Z">
        <w:r w:rsidRPr="003F1C0A">
          <w:delText>are noticed to have</w:delText>
        </w:r>
      </w:del>
      <w:del w:id="582" w:author="Author" w:date="2021-01-25T12:51:00Z">
        <w:r w:rsidRPr="003F1C0A">
          <w:delText xml:space="preserve"> </w:delText>
        </w:r>
      </w:del>
      <w:del w:id="583" w:author="Author" w:date="2021-01-25T12:00:00Z">
        <w:r w:rsidRPr="003F1C0A">
          <w:delText>Glasgow coma score</w:delText>
        </w:r>
      </w:del>
      <w:del w:id="584" w:author="Author" w:date="2021-01-25T12:51:00Z">
        <w:r w:rsidRPr="003F1C0A">
          <w:delText xml:space="preserve"> upon presentation lower </w:delText>
        </w:r>
      </w:del>
      <w:r w:rsidRPr="003F1C0A">
        <w:t xml:space="preserve">than </w:t>
      </w:r>
      <w:del w:id="585" w:author="Author" w:date="2021-01-25T12:51:00Z">
        <w:r w:rsidRPr="003F1C0A">
          <w:delText xml:space="preserve">patients </w:delText>
        </w:r>
      </w:del>
      <w:ins w:id="586" w:author="Author" w:date="2021-01-25T12:51:00Z">
        <w:r w:rsidRPr="003F1C0A">
          <w:t xml:space="preserve">in those </w:t>
        </w:r>
      </w:ins>
      <w:del w:id="587" w:author="Author" w:date="2021-01-25T12:51:00Z">
        <w:r w:rsidRPr="003F1C0A">
          <w:delText xml:space="preserve">who </w:delText>
        </w:r>
      </w:del>
      <w:del w:id="588" w:author="Author" w:date="2021-01-25T12:00:00Z">
        <w:r w:rsidRPr="003F1C0A">
          <w:delText xml:space="preserve">have </w:delText>
        </w:r>
      </w:del>
      <w:ins w:id="589" w:author="Author" w:date="2021-01-25T12:51:00Z">
        <w:r w:rsidRPr="003F1C0A">
          <w:t>with</w:t>
        </w:r>
      </w:ins>
      <w:ins w:id="590" w:author="Author" w:date="2021-01-25T12:00:00Z">
        <w:r w:rsidRPr="003F1C0A">
          <w:t xml:space="preserve"> </w:t>
        </w:r>
      </w:ins>
      <w:r w:rsidRPr="003F1C0A">
        <w:t xml:space="preserve">other </w:t>
      </w:r>
      <w:ins w:id="591" w:author="Author" w:date="2021-01-28T11:07:00Z">
        <w:r w:rsidR="00D47077">
          <w:t xml:space="preserve">types of </w:t>
        </w:r>
      </w:ins>
      <w:r w:rsidRPr="003F1C0A">
        <w:t>head</w:t>
      </w:r>
      <w:del w:id="592" w:author="Author" w:date="2021-01-25T12:00:00Z">
        <w:r w:rsidRPr="003F1C0A">
          <w:delText xml:space="preserve"> </w:delText>
        </w:r>
      </w:del>
      <w:ins w:id="593" w:author="Author" w:date="2021-01-28T11:07:00Z">
        <w:r w:rsidR="00D47077">
          <w:t xml:space="preserve"> </w:t>
        </w:r>
      </w:ins>
      <w:r w:rsidRPr="003F1C0A">
        <w:t>injury</w:t>
      </w:r>
      <w:del w:id="594" w:author="Author" w:date="2021-01-28T11:07:00Z">
        <w:r w:rsidRPr="003F1C0A" w:rsidDel="00D47077">
          <w:delText xml:space="preserve"> types</w:delText>
        </w:r>
      </w:del>
      <w:r w:rsidRPr="003F1C0A">
        <w:t xml:space="preserve">. </w:t>
      </w:r>
      <w:del w:id="595" w:author="Author" w:date="2021-01-25T12:00:00Z">
        <w:r w:rsidRPr="003F1C0A">
          <w:delText xml:space="preserve">In </w:delText>
        </w:r>
      </w:del>
      <w:r w:rsidRPr="003F1C0A">
        <w:t>Table </w:t>
      </w:r>
      <w:del w:id="596" w:author="Author" w:date="2021-01-28T11:07:00Z">
        <w:r w:rsidR="00D47077" w:rsidRPr="00D47077" w:rsidDel="00D47077">
          <w:rPr>
            <w:rStyle w:val="Hyperlink"/>
            <w:color w:val="auto"/>
            <w:u w:val="none"/>
            <w:rPrChange w:id="597" w:author="Author" w:date="2021-01-28T11:07:00Z">
              <w:rPr>
                <w:rStyle w:val="Hyperlink"/>
              </w:rPr>
            </w:rPrChange>
          </w:rPr>
          <w:fldChar w:fldCharType="begin"/>
        </w:r>
        <w:r w:rsidR="00D47077" w:rsidRPr="00D47077" w:rsidDel="00D47077">
          <w:rPr>
            <w:rStyle w:val="Hyperlink"/>
            <w:color w:val="auto"/>
            <w:u w:val="none"/>
            <w:rPrChange w:id="598" w:author="Author" w:date="2021-01-28T11:07:00Z">
              <w:rPr>
                <w:rStyle w:val="Hyperlink"/>
              </w:rPr>
            </w:rPrChange>
          </w:rPr>
          <w:delInstrText xml:space="preserve"> HYPERLINK "https://www.hindawi.com/journals/neuroscience/2019/2782146/tab6/" \t "_blank" </w:delInstrText>
        </w:r>
        <w:r w:rsidR="00D47077" w:rsidRPr="00D47077" w:rsidDel="00D47077">
          <w:rPr>
            <w:rStyle w:val="Hyperlink"/>
            <w:color w:val="auto"/>
            <w:u w:val="none"/>
            <w:rPrChange w:id="599" w:author="Author" w:date="2021-01-28T11:07:00Z">
              <w:rPr>
                <w:rStyle w:val="Hyperlink"/>
              </w:rPr>
            </w:rPrChange>
          </w:rPr>
          <w:fldChar w:fldCharType="separate"/>
        </w:r>
        <w:r w:rsidRPr="00D47077" w:rsidDel="00D47077">
          <w:rPr>
            <w:rStyle w:val="Hyperlink"/>
            <w:color w:val="auto"/>
            <w:u w:val="none"/>
            <w:rPrChange w:id="600" w:author="Author" w:date="2021-01-28T11:07:00Z">
              <w:rPr>
                <w:rStyle w:val="Hyperlink"/>
              </w:rPr>
            </w:rPrChange>
          </w:rPr>
          <w:delText>6</w:delText>
        </w:r>
        <w:r w:rsidR="00D47077" w:rsidRPr="00D47077" w:rsidDel="00D47077">
          <w:rPr>
            <w:rStyle w:val="Hyperlink"/>
            <w:color w:val="auto"/>
            <w:u w:val="none"/>
            <w:rPrChange w:id="601" w:author="Author" w:date="2021-01-28T11:07:00Z">
              <w:rPr>
                <w:rStyle w:val="Hyperlink"/>
              </w:rPr>
            </w:rPrChange>
          </w:rPr>
          <w:fldChar w:fldCharType="end"/>
        </w:r>
      </w:del>
      <w:ins w:id="602" w:author="Author" w:date="2021-01-28T11:07:00Z">
        <w:r w:rsidR="00D47077" w:rsidRPr="00D47077">
          <w:rPr>
            <w:rStyle w:val="Hyperlink"/>
            <w:color w:val="auto"/>
            <w:u w:val="none"/>
            <w:rPrChange w:id="603" w:author="Author" w:date="2021-01-28T11:07:00Z">
              <w:rPr>
                <w:rStyle w:val="Hyperlink"/>
              </w:rPr>
            </w:rPrChange>
          </w:rPr>
          <w:t>6</w:t>
        </w:r>
      </w:ins>
      <w:del w:id="604" w:author="Author" w:date="2021-01-25T12:00:00Z">
        <w:r w:rsidRPr="003F1C0A">
          <w:delText>, it is</w:delText>
        </w:r>
      </w:del>
      <w:r w:rsidRPr="003F1C0A">
        <w:t xml:space="preserve"> clearly show</w:t>
      </w:r>
      <w:ins w:id="605" w:author="Author" w:date="2021-01-25T12:00:00Z">
        <w:r w:rsidRPr="003F1C0A">
          <w:t>s</w:t>
        </w:r>
      </w:ins>
      <w:del w:id="606" w:author="Author" w:date="2021-01-25T12:00:00Z">
        <w:r w:rsidRPr="003F1C0A">
          <w:delText>n</w:delText>
        </w:r>
      </w:del>
      <w:r w:rsidRPr="003F1C0A">
        <w:t xml:space="preserve"> that there </w:t>
      </w:r>
      <w:del w:id="607" w:author="Author" w:date="2021-01-25T12:00:00Z">
        <w:r w:rsidRPr="003F1C0A">
          <w:delText xml:space="preserve">is </w:delText>
        </w:r>
      </w:del>
      <w:ins w:id="608" w:author="Author" w:date="2021-01-25T12:00:00Z">
        <w:r w:rsidRPr="003F1C0A">
          <w:t xml:space="preserve">was </w:t>
        </w:r>
      </w:ins>
      <w:r w:rsidRPr="003F1C0A">
        <w:t>a significant difference between</w:t>
      </w:r>
      <w:ins w:id="609" w:author="Author" w:date="2021-01-25T12:00:00Z">
        <w:r w:rsidRPr="003F1C0A">
          <w:t xml:space="preserve"> the</w:t>
        </w:r>
      </w:ins>
      <w:r w:rsidRPr="003F1C0A">
        <w:t xml:space="preserve"> type of head injur</w:t>
      </w:r>
      <w:del w:id="610" w:author="Author" w:date="2021-01-25T12:01:00Z">
        <w:r w:rsidRPr="003F1C0A">
          <w:delText>i</w:delText>
        </w:r>
      </w:del>
      <w:ins w:id="611" w:author="Author" w:date="2021-01-25T12:00:00Z">
        <w:r w:rsidRPr="003F1C0A">
          <w:t>y</w:t>
        </w:r>
      </w:ins>
      <w:del w:id="612" w:author="Author" w:date="2021-01-25T12:00:00Z">
        <w:r w:rsidRPr="003F1C0A">
          <w:delText xml:space="preserve">es </w:delText>
        </w:r>
      </w:del>
      <w:ins w:id="613" w:author="Author" w:date="2021-01-25T12:00:00Z">
        <w:r w:rsidRPr="003F1C0A">
          <w:t xml:space="preserve"> </w:t>
        </w:r>
      </w:ins>
      <w:r w:rsidRPr="003F1C0A">
        <w:t>and outcome</w:t>
      </w:r>
      <w:del w:id="614" w:author="Author" w:date="2021-01-25T12:51:00Z">
        <w:r w:rsidRPr="003F1C0A">
          <w:delText>s</w:delText>
        </w:r>
      </w:del>
      <w:r w:rsidRPr="003F1C0A">
        <w:t xml:space="preserve"> in terms of placement at the end of acute management (</w:t>
      </w:r>
      <w:ins w:id="615" w:author="Author" w:date="2021-01-25T12:51:00Z">
        <w:r w:rsidRPr="003F1C0A">
          <w:t>P</w:t>
        </w:r>
      </w:ins>
      <w:del w:id="616" w:author="Author" w:date="2021-01-25T12:51:00Z">
        <w:r w:rsidRPr="003F1C0A">
          <w:delText>p</w:delText>
        </w:r>
      </w:del>
      <w:r w:rsidRPr="003F1C0A">
        <w:t xml:space="preserve">=0.0001), </w:t>
      </w:r>
      <w:del w:id="617" w:author="Author" w:date="2021-01-26T08:07:00Z">
        <w:r w:rsidRPr="003F1C0A">
          <w:delText xml:space="preserve">where </w:delText>
        </w:r>
      </w:del>
      <w:ins w:id="618" w:author="Author" w:date="2021-01-26T08:07:00Z">
        <w:r w:rsidRPr="003F1C0A">
          <w:t xml:space="preserve">as </w:t>
        </w:r>
      </w:ins>
      <w:ins w:id="619" w:author="Author" w:date="2021-01-26T08:08:00Z">
        <w:r w:rsidRPr="003F1C0A">
          <w:t>a greater proportion of</w:t>
        </w:r>
      </w:ins>
      <w:ins w:id="620" w:author="Author" w:date="2021-01-26T08:07:00Z">
        <w:r w:rsidRPr="003F1C0A">
          <w:t xml:space="preserve"> </w:t>
        </w:r>
      </w:ins>
      <w:r w:rsidRPr="003F1C0A">
        <w:t>patients with intraventricular hemorrhage</w:t>
      </w:r>
      <w:del w:id="621" w:author="Author" w:date="2021-01-25T12:01:00Z">
        <w:r w:rsidRPr="003F1C0A">
          <w:delText>s</w:delText>
        </w:r>
      </w:del>
      <w:r w:rsidRPr="003F1C0A">
        <w:t xml:space="preserve"> and subdural hemorrhage</w:t>
      </w:r>
      <w:del w:id="622" w:author="Author" w:date="2021-01-25T12:01:00Z">
        <w:r w:rsidRPr="003F1C0A">
          <w:delText>s</w:delText>
        </w:r>
      </w:del>
      <w:r w:rsidRPr="003F1C0A">
        <w:t xml:space="preserve"> </w:t>
      </w:r>
      <w:ins w:id="623" w:author="Author" w:date="2021-01-28T11:07:00Z">
        <w:r w:rsidR="00D47077" w:rsidRPr="003F1C0A">
          <w:t xml:space="preserve">than of patients with other </w:t>
        </w:r>
        <w:r w:rsidR="00D47077">
          <w:t xml:space="preserve">types of </w:t>
        </w:r>
        <w:r w:rsidR="00D47077" w:rsidRPr="003F1C0A">
          <w:t>head</w:t>
        </w:r>
        <w:r w:rsidR="00D47077">
          <w:t xml:space="preserve"> </w:t>
        </w:r>
        <w:r w:rsidR="00D47077" w:rsidRPr="003F1C0A">
          <w:t>injury</w:t>
        </w:r>
        <w:r w:rsidR="00D47077">
          <w:t xml:space="preserve"> </w:t>
        </w:r>
      </w:ins>
      <w:del w:id="624" w:author="Author" w:date="2021-01-26T08:07:00Z">
        <w:r w:rsidRPr="003F1C0A">
          <w:delText>tend to be</w:delText>
        </w:r>
      </w:del>
      <w:ins w:id="625" w:author="Author" w:date="2021-01-26T08:07:00Z">
        <w:r w:rsidRPr="003F1C0A">
          <w:t>were</w:t>
        </w:r>
      </w:ins>
      <w:r w:rsidRPr="003F1C0A">
        <w:t xml:space="preserve"> placed in rehabilitation </w:t>
      </w:r>
      <w:del w:id="626" w:author="Author" w:date="2021-01-26T08:08:00Z">
        <w:r w:rsidRPr="003F1C0A">
          <w:delText xml:space="preserve">service </w:delText>
        </w:r>
      </w:del>
      <w:ins w:id="627" w:author="Author" w:date="2021-01-26T08:08:00Z">
        <w:r w:rsidRPr="003F1C0A">
          <w:t>centers</w:t>
        </w:r>
      </w:ins>
      <w:del w:id="628" w:author="Author" w:date="2021-01-26T08:07:00Z">
        <w:r w:rsidRPr="003F1C0A">
          <w:delText xml:space="preserve">more </w:delText>
        </w:r>
      </w:del>
      <w:del w:id="629" w:author="Author" w:date="2021-01-28T11:07:00Z">
        <w:r w:rsidRPr="003F1C0A" w:rsidDel="00D47077">
          <w:delText>than patients with other head</w:delText>
        </w:r>
      </w:del>
      <w:del w:id="630" w:author="Author" w:date="2021-01-25T12:25:00Z">
        <w:r w:rsidRPr="003F1C0A">
          <w:delText xml:space="preserve"> </w:delText>
        </w:r>
      </w:del>
      <w:del w:id="631" w:author="Author" w:date="2021-01-28T11:07:00Z">
        <w:r w:rsidRPr="003F1C0A" w:rsidDel="00D47077">
          <w:delText>injury types</w:delText>
        </w:r>
      </w:del>
      <w:r w:rsidRPr="003F1C0A">
        <w:t xml:space="preserve">. </w:t>
      </w:r>
      <w:commentRangeStart w:id="632"/>
      <w:r w:rsidRPr="003F1C0A">
        <w:t>Table </w:t>
      </w:r>
      <w:del w:id="633" w:author="Author" w:date="2021-01-28T11:08:00Z">
        <w:r w:rsidR="00D47077" w:rsidRPr="00D47077" w:rsidDel="00D47077">
          <w:rPr>
            <w:rStyle w:val="Hyperlink"/>
            <w:color w:val="auto"/>
            <w:u w:val="none"/>
            <w:rPrChange w:id="634" w:author="Author" w:date="2021-01-28T11:08:00Z">
              <w:rPr>
                <w:rStyle w:val="Hyperlink"/>
              </w:rPr>
            </w:rPrChange>
          </w:rPr>
          <w:fldChar w:fldCharType="begin"/>
        </w:r>
        <w:r w:rsidR="00D47077" w:rsidRPr="00D47077" w:rsidDel="00D47077">
          <w:rPr>
            <w:rStyle w:val="Hyperlink"/>
            <w:color w:val="auto"/>
            <w:u w:val="none"/>
            <w:rPrChange w:id="635" w:author="Author" w:date="2021-01-28T11:08:00Z">
              <w:rPr>
                <w:rStyle w:val="Hyperlink"/>
              </w:rPr>
            </w:rPrChange>
          </w:rPr>
          <w:delInstrText xml:space="preserve"> HYPERLINK "https://www.hindawi.com/journals/neuroscience/2019/2782146/tab7/" \t "_blank" </w:delInstrText>
        </w:r>
        <w:r w:rsidR="00D47077" w:rsidRPr="00D47077" w:rsidDel="00D47077">
          <w:rPr>
            <w:rStyle w:val="Hyperlink"/>
            <w:color w:val="auto"/>
            <w:u w:val="none"/>
            <w:rPrChange w:id="636" w:author="Author" w:date="2021-01-28T11:08:00Z">
              <w:rPr>
                <w:rStyle w:val="Hyperlink"/>
              </w:rPr>
            </w:rPrChange>
          </w:rPr>
          <w:fldChar w:fldCharType="separate"/>
        </w:r>
        <w:r w:rsidRPr="00D47077" w:rsidDel="00D47077">
          <w:rPr>
            <w:rStyle w:val="Hyperlink"/>
            <w:color w:val="auto"/>
            <w:u w:val="none"/>
            <w:rPrChange w:id="637" w:author="Author" w:date="2021-01-28T11:08:00Z">
              <w:rPr>
                <w:rStyle w:val="Hyperlink"/>
              </w:rPr>
            </w:rPrChange>
          </w:rPr>
          <w:delText>7</w:delText>
        </w:r>
        <w:r w:rsidR="00D47077" w:rsidRPr="00D47077" w:rsidDel="00D47077">
          <w:rPr>
            <w:rStyle w:val="Hyperlink"/>
            <w:color w:val="auto"/>
            <w:u w:val="none"/>
            <w:rPrChange w:id="638" w:author="Author" w:date="2021-01-28T11:08:00Z">
              <w:rPr>
                <w:rStyle w:val="Hyperlink"/>
              </w:rPr>
            </w:rPrChange>
          </w:rPr>
          <w:fldChar w:fldCharType="end"/>
        </w:r>
      </w:del>
      <w:ins w:id="639" w:author="Author" w:date="2021-01-28T11:08:00Z">
        <w:r w:rsidR="00D47077" w:rsidRPr="00D47077">
          <w:rPr>
            <w:rStyle w:val="Hyperlink"/>
            <w:color w:val="auto"/>
            <w:u w:val="none"/>
            <w:rPrChange w:id="640" w:author="Author" w:date="2021-01-28T11:08:00Z">
              <w:rPr>
                <w:rStyle w:val="Hyperlink"/>
              </w:rPr>
            </w:rPrChange>
          </w:rPr>
          <w:t>7</w:t>
        </w:r>
      </w:ins>
      <w:r w:rsidRPr="003F1C0A">
        <w:t xml:space="preserve"> shows that patients with subdural hematoma </w:t>
      </w:r>
      <w:del w:id="641" w:author="Author" w:date="2021-01-25T12:52:00Z">
        <w:r w:rsidRPr="003F1C0A">
          <w:delText>were undergoing</w:delText>
        </w:r>
      </w:del>
      <w:ins w:id="642" w:author="Author" w:date="2021-01-25T12:52:00Z">
        <w:r w:rsidRPr="003F1C0A">
          <w:t>either underwent</w:t>
        </w:r>
      </w:ins>
      <w:r w:rsidRPr="003F1C0A">
        <w:t xml:space="preserve"> craniectomy </w:t>
      </w:r>
      <w:del w:id="643" w:author="Author" w:date="2021-01-25T12:52:00Z">
        <w:r w:rsidRPr="003F1C0A">
          <w:delText>if they were to get operated on; otherwise they tend to be</w:delText>
        </w:r>
      </w:del>
      <w:ins w:id="644" w:author="Author" w:date="2021-01-25T12:52:00Z">
        <w:r w:rsidRPr="003F1C0A">
          <w:t>or were</w:t>
        </w:r>
      </w:ins>
      <w:r w:rsidRPr="003F1C0A">
        <w:t xml:space="preserve"> treated medically. </w:t>
      </w:r>
      <w:commentRangeEnd w:id="632"/>
      <w:r w:rsidRPr="003F1C0A">
        <w:commentReference w:id="632"/>
      </w:r>
      <w:commentRangeStart w:id="645"/>
      <w:del w:id="646" w:author="Author" w:date="2021-01-25T12:01:00Z">
        <w:r w:rsidRPr="003F1C0A">
          <w:delText>In regard to</w:delText>
        </w:r>
      </w:del>
      <w:del w:id="647" w:author="Author" w:date="2021-01-25T12:53:00Z">
        <w:r w:rsidRPr="003F1C0A">
          <w:delText xml:space="preserve"> </w:delText>
        </w:r>
      </w:del>
      <w:ins w:id="648" w:author="Author" w:date="2021-01-25T12:53:00Z">
        <w:r w:rsidRPr="003F1C0A">
          <w:t>Almost</w:t>
        </w:r>
      </w:ins>
      <w:commentRangeEnd w:id="645"/>
      <w:ins w:id="649" w:author="Author" w:date="2021-01-26T08:01:00Z">
        <w:r w:rsidRPr="003F1C0A">
          <w:commentReference w:id="645"/>
        </w:r>
      </w:ins>
      <w:ins w:id="650" w:author="Author" w:date="2021-01-25T12:53:00Z">
        <w:r w:rsidRPr="003F1C0A">
          <w:t xml:space="preserve"> 30% of </w:t>
        </w:r>
      </w:ins>
      <w:r w:rsidRPr="003F1C0A">
        <w:t>patients with traumatic subarachnoid hemorrhage</w:t>
      </w:r>
      <w:del w:id="651" w:author="Author" w:date="2021-01-25T12:53:00Z">
        <w:r w:rsidRPr="003F1C0A">
          <w:delText>,</w:delText>
        </w:r>
      </w:del>
      <w:r w:rsidRPr="003F1C0A">
        <w:t xml:space="preserve"> </w:t>
      </w:r>
      <w:del w:id="652" w:author="Author" w:date="2021-01-25T12:53:00Z">
        <w:r w:rsidRPr="003F1C0A">
          <w:delText xml:space="preserve">almost 30% </w:delText>
        </w:r>
      </w:del>
      <w:del w:id="653" w:author="Author" w:date="2021-01-25T12:25:00Z">
        <w:r w:rsidRPr="003F1C0A">
          <w:delText>of them were undergoing</w:delText>
        </w:r>
      </w:del>
      <w:ins w:id="654" w:author="Author" w:date="2021-01-25T12:25:00Z">
        <w:r w:rsidRPr="003F1C0A">
          <w:t>underwent</w:t>
        </w:r>
      </w:ins>
      <w:r w:rsidRPr="003F1C0A">
        <w:t xml:space="preserve"> craniectomy</w:t>
      </w:r>
      <w:del w:id="655" w:author="Author" w:date="2021-01-25T12:53:00Z">
        <w:r w:rsidRPr="003F1C0A">
          <w:delText xml:space="preserve">, </w:delText>
        </w:r>
      </w:del>
      <w:del w:id="656" w:author="Author" w:date="2021-01-25T12:25:00Z">
        <w:r w:rsidRPr="003F1C0A">
          <w:delText xml:space="preserve">of course </w:delText>
        </w:r>
      </w:del>
      <w:del w:id="657" w:author="Author" w:date="2021-01-25T12:53:00Z">
        <w:r w:rsidRPr="003F1C0A">
          <w:delText>not for the subarachnoid itself</w:delText>
        </w:r>
      </w:del>
      <w:del w:id="658" w:author="Author" w:date="2021-01-25T12:25:00Z">
        <w:r w:rsidRPr="003F1C0A">
          <w:delText>,</w:delText>
        </w:r>
      </w:del>
      <w:del w:id="659" w:author="Author" w:date="2021-01-25T12:53:00Z">
        <w:r w:rsidRPr="003F1C0A">
          <w:delText xml:space="preserve"> </w:delText>
        </w:r>
      </w:del>
      <w:del w:id="660" w:author="Author" w:date="2021-01-25T12:25:00Z">
        <w:r w:rsidRPr="003F1C0A">
          <w:delText>however, due to</w:delText>
        </w:r>
      </w:del>
      <w:ins w:id="661" w:author="Author" w:date="2021-01-25T12:25:00Z">
        <w:r w:rsidRPr="003F1C0A">
          <w:t xml:space="preserve"> because of</w:t>
        </w:r>
      </w:ins>
      <w:r w:rsidRPr="003F1C0A">
        <w:t xml:space="preserve"> major underlying brain edema. </w:t>
      </w:r>
      <w:del w:id="662" w:author="Author" w:date="2021-01-25T12:01:00Z">
        <w:r w:rsidRPr="003F1C0A">
          <w:delText>Craniectomies were less likely to be done in p</w:delText>
        </w:r>
      </w:del>
      <w:ins w:id="663" w:author="Author" w:date="2021-01-25T12:02:00Z">
        <w:r w:rsidRPr="003F1C0A">
          <w:t>P</w:t>
        </w:r>
      </w:ins>
      <w:r w:rsidRPr="003F1C0A">
        <w:t>atients with brain contusions or epidural hematomas</w:t>
      </w:r>
      <w:ins w:id="664" w:author="Author" w:date="2021-01-25T12:02:00Z">
        <w:r w:rsidRPr="003F1C0A">
          <w:t xml:space="preserve"> were less likely to undergo craniectomy</w:t>
        </w:r>
      </w:ins>
      <w:r w:rsidRPr="003F1C0A">
        <w:t xml:space="preserve"> (P&lt;0.05).</w:t>
      </w:r>
    </w:p>
    <w:p w14:paraId="63BF57A6" w14:textId="77777777" w:rsidR="003F1C0A" w:rsidRPr="003F1C0A" w:rsidRDefault="003F1C0A" w:rsidP="003F1C0A">
      <w:pPr>
        <w:pStyle w:val="MDPI41tablecaption"/>
      </w:pPr>
      <w:r w:rsidRPr="003F1C0A">
        <w:rPr>
          <w:b/>
        </w:rPr>
        <w:t>Table 2</w:t>
      </w:r>
      <w:del w:id="665" w:author="Author" w:date="2021-01-25T12:02:00Z">
        <w:r w:rsidRPr="003F1C0A">
          <w:rPr>
            <w:b/>
          </w:rPr>
          <w:delText>:</w:delText>
        </w:r>
      </w:del>
      <w:ins w:id="666" w:author="Author" w:date="2021-01-25T12:02:00Z">
        <w:r w:rsidRPr="003F1C0A">
          <w:rPr>
            <w:b/>
          </w:rPr>
          <w:t>.</w:t>
        </w:r>
      </w:ins>
      <w:r w:rsidRPr="003F1C0A">
        <w:t xml:space="preserve"> </w:t>
      </w:r>
      <w:del w:id="667" w:author="Author" w:date="2021-01-26T08:58:00Z">
        <w:r w:rsidRPr="003F1C0A">
          <w:delText xml:space="preserve">Categories </w:delText>
        </w:r>
      </w:del>
      <w:ins w:id="668" w:author="Author" w:date="2021-01-26T08:58:00Z">
        <w:r w:rsidRPr="003F1C0A">
          <w:t>Patient categorization based on</w:t>
        </w:r>
      </w:ins>
      <w:del w:id="669" w:author="Author" w:date="2021-01-26T08:58:00Z">
        <w:r w:rsidRPr="003F1C0A">
          <w:delText>of</w:delText>
        </w:r>
      </w:del>
      <w:r w:rsidRPr="003F1C0A">
        <w:t xml:space="preserve"> </w:t>
      </w:r>
      <w:ins w:id="670" w:author="Author" w:date="2021-01-26T08:53:00Z">
        <w:r w:rsidRPr="003F1C0A">
          <w:t xml:space="preserve">the </w:t>
        </w:r>
      </w:ins>
      <w:r w:rsidRPr="003F1C0A">
        <w:t xml:space="preserve">Glasgow </w:t>
      </w:r>
      <w:ins w:id="671" w:author="Author" w:date="2021-01-26T08:53:00Z">
        <w:r w:rsidRPr="003F1C0A">
          <w:t>C</w:t>
        </w:r>
      </w:ins>
      <w:del w:id="672" w:author="Author" w:date="2021-01-26T08:53:00Z">
        <w:r w:rsidRPr="003F1C0A">
          <w:delText>c</w:delText>
        </w:r>
      </w:del>
      <w:r w:rsidRPr="003F1C0A">
        <w:t xml:space="preserve">oma </w:t>
      </w:r>
      <w:ins w:id="673" w:author="Author" w:date="2021-01-26T08:53:00Z">
        <w:r w:rsidRPr="003F1C0A">
          <w:t xml:space="preserve">Scale </w:t>
        </w:r>
      </w:ins>
      <w:r w:rsidRPr="003F1C0A">
        <w:t>score.</w:t>
      </w:r>
    </w:p>
    <w:p w14:paraId="3E92785C" w14:textId="77777777" w:rsidR="003F1C0A" w:rsidRPr="003F1C0A" w:rsidRDefault="003F1C0A" w:rsidP="003F1C0A">
      <w:pPr>
        <w:pStyle w:val="MDPI41tablecaption"/>
      </w:pPr>
      <w:r w:rsidRPr="003F1C0A">
        <w:rPr>
          <w:b/>
        </w:rPr>
        <w:t>Table 3</w:t>
      </w:r>
      <w:ins w:id="674" w:author="Author" w:date="2021-01-25T12:02:00Z">
        <w:r w:rsidRPr="003F1C0A">
          <w:rPr>
            <w:b/>
          </w:rPr>
          <w:t>.</w:t>
        </w:r>
      </w:ins>
      <w:del w:id="675" w:author="Author" w:date="2021-01-25T12:02:00Z">
        <w:r w:rsidRPr="003F1C0A">
          <w:rPr>
            <w:b/>
          </w:rPr>
          <w:delText>:</w:delText>
        </w:r>
      </w:del>
      <w:r w:rsidRPr="003F1C0A">
        <w:t xml:space="preserve"> </w:t>
      </w:r>
      <w:del w:id="676" w:author="Author" w:date="2021-01-26T08:58:00Z">
        <w:r w:rsidRPr="003F1C0A">
          <w:delText xml:space="preserve">Overall </w:delText>
        </w:r>
      </w:del>
      <w:ins w:id="677" w:author="Author" w:date="2021-01-26T08:58:00Z">
        <w:r w:rsidRPr="003F1C0A">
          <w:t xml:space="preserve">Patient categorization based on the </w:t>
        </w:r>
      </w:ins>
      <w:r w:rsidRPr="003F1C0A">
        <w:t xml:space="preserve">Glasgow </w:t>
      </w:r>
      <w:ins w:id="678" w:author="Author" w:date="2021-01-26T08:53:00Z">
        <w:r w:rsidRPr="003F1C0A">
          <w:t>O</w:t>
        </w:r>
      </w:ins>
      <w:del w:id="679" w:author="Author" w:date="2021-01-26T08:53:00Z">
        <w:r w:rsidRPr="003F1C0A">
          <w:delText>o</w:delText>
        </w:r>
      </w:del>
      <w:r w:rsidRPr="003F1C0A">
        <w:t xml:space="preserve">utcome </w:t>
      </w:r>
      <w:commentRangeStart w:id="680"/>
      <w:del w:id="681" w:author="Author" w:date="2021-01-26T08:53:00Z">
        <w:r w:rsidRPr="003F1C0A">
          <w:delText>s</w:delText>
        </w:r>
      </w:del>
      <w:ins w:id="682" w:author="Author" w:date="2021-01-26T08:53:00Z">
        <w:r w:rsidRPr="003F1C0A">
          <w:t>S</w:t>
        </w:r>
      </w:ins>
      <w:r w:rsidRPr="003F1C0A">
        <w:t>core</w:t>
      </w:r>
      <w:commentRangeEnd w:id="680"/>
      <w:r w:rsidRPr="003F1C0A">
        <w:commentReference w:id="680"/>
      </w:r>
      <w:del w:id="683" w:author="Author" w:date="2021-01-26T08:58:00Z">
        <w:r w:rsidRPr="003F1C0A">
          <w:delText xml:space="preserve"> in head injury</w:delText>
        </w:r>
      </w:del>
      <w:del w:id="684" w:author="Author" w:date="2021-01-25T12:02:00Z">
        <w:r w:rsidRPr="003F1C0A">
          <w:delText xml:space="preserve"> patients</w:delText>
        </w:r>
      </w:del>
      <w:r w:rsidRPr="003F1C0A">
        <w:t>.</w:t>
      </w:r>
    </w:p>
    <w:p w14:paraId="14204155" w14:textId="77777777" w:rsidR="003F1C0A" w:rsidRPr="003F1C0A" w:rsidRDefault="003F1C0A" w:rsidP="003F1C0A">
      <w:pPr>
        <w:pStyle w:val="MDPI41tablecaption"/>
      </w:pPr>
      <w:r w:rsidRPr="003F1C0A">
        <w:rPr>
          <w:b/>
        </w:rPr>
        <w:t>Table 4</w:t>
      </w:r>
      <w:del w:id="685" w:author="Author" w:date="2021-01-25T12:03:00Z">
        <w:r w:rsidRPr="003F1C0A">
          <w:rPr>
            <w:b/>
          </w:rPr>
          <w:delText>:</w:delText>
        </w:r>
      </w:del>
      <w:ins w:id="686" w:author="Author" w:date="2021-01-25T12:03:00Z">
        <w:r w:rsidRPr="003F1C0A">
          <w:rPr>
            <w:b/>
          </w:rPr>
          <w:t>.</w:t>
        </w:r>
      </w:ins>
      <w:r w:rsidRPr="003F1C0A">
        <w:t xml:space="preserve"> Glasgow </w:t>
      </w:r>
      <w:ins w:id="687" w:author="Author" w:date="2021-01-26T08:53:00Z">
        <w:r w:rsidRPr="003F1C0A">
          <w:t>O</w:t>
        </w:r>
      </w:ins>
      <w:del w:id="688" w:author="Author" w:date="2021-01-26T08:53:00Z">
        <w:r w:rsidRPr="003F1C0A">
          <w:delText>o</w:delText>
        </w:r>
      </w:del>
      <w:r w:rsidRPr="003F1C0A">
        <w:t xml:space="preserve">utcome </w:t>
      </w:r>
      <w:ins w:id="689" w:author="Author" w:date="2021-01-26T08:53:00Z">
        <w:r w:rsidRPr="003F1C0A">
          <w:t xml:space="preserve">Score </w:t>
        </w:r>
      </w:ins>
      <w:r w:rsidRPr="003F1C0A">
        <w:t xml:space="preserve">based on </w:t>
      </w:r>
      <w:ins w:id="690" w:author="Author" w:date="2021-01-26T08:53:00Z">
        <w:r w:rsidRPr="003F1C0A">
          <w:t xml:space="preserve">the </w:t>
        </w:r>
      </w:ins>
      <w:r w:rsidRPr="003F1C0A">
        <w:t>type of head injury</w:t>
      </w:r>
      <w:del w:id="691" w:author="Author" w:date="2021-01-26T08:53:00Z">
        <w:r w:rsidRPr="003F1C0A">
          <w:delText xml:space="preserve"> type</w:delText>
        </w:r>
      </w:del>
      <w:r w:rsidRPr="003F1C0A">
        <w:t>.</w:t>
      </w:r>
    </w:p>
    <w:p w14:paraId="3477208A" w14:textId="47728946" w:rsidR="003F1C0A" w:rsidRPr="003F1C0A" w:rsidRDefault="003F1C0A" w:rsidP="003F1C0A">
      <w:pPr>
        <w:pStyle w:val="MDPI41tablecaption"/>
      </w:pPr>
      <w:r w:rsidRPr="003F1C0A">
        <w:rPr>
          <w:b/>
        </w:rPr>
        <w:t>Table 5</w:t>
      </w:r>
      <w:del w:id="692" w:author="Author" w:date="2021-01-25T12:03:00Z">
        <w:r w:rsidRPr="003F1C0A">
          <w:rPr>
            <w:b/>
          </w:rPr>
          <w:delText>:</w:delText>
        </w:r>
      </w:del>
      <w:ins w:id="693" w:author="Author" w:date="2021-01-25T12:03:00Z">
        <w:r w:rsidRPr="003F1C0A">
          <w:rPr>
            <w:b/>
          </w:rPr>
          <w:t>.</w:t>
        </w:r>
      </w:ins>
      <w:r w:rsidRPr="003F1C0A">
        <w:t xml:space="preserve"> Comparison of </w:t>
      </w:r>
      <w:ins w:id="694" w:author="Author" w:date="2021-01-28T11:08:00Z">
        <w:r w:rsidR="00D47077">
          <w:t xml:space="preserve">the type of </w:t>
        </w:r>
      </w:ins>
      <w:del w:id="695" w:author="Author" w:date="2021-01-26T08:54:00Z">
        <w:r w:rsidRPr="003F1C0A">
          <w:delText>type of head injuries</w:delText>
        </w:r>
      </w:del>
      <w:ins w:id="696" w:author="Author" w:date="2021-01-26T08:54:00Z">
        <w:r w:rsidRPr="003F1C0A">
          <w:t>head</w:t>
        </w:r>
      </w:ins>
      <w:ins w:id="697" w:author="Author" w:date="2021-01-28T11:08:00Z">
        <w:r w:rsidR="00D47077">
          <w:t xml:space="preserve"> </w:t>
        </w:r>
      </w:ins>
      <w:ins w:id="698" w:author="Author" w:date="2021-01-26T08:54:00Z">
        <w:r w:rsidRPr="003F1C0A">
          <w:t xml:space="preserve">injury </w:t>
        </w:r>
      </w:ins>
      <w:del w:id="699" w:author="Author" w:date="2021-01-28T11:08:00Z">
        <w:r w:rsidRPr="003F1C0A" w:rsidDel="00D47077">
          <w:delText xml:space="preserve"> </w:delText>
        </w:r>
      </w:del>
      <w:r w:rsidRPr="003F1C0A">
        <w:t>with</w:t>
      </w:r>
      <w:ins w:id="700" w:author="Author" w:date="2021-01-26T08:54:00Z">
        <w:r w:rsidRPr="003F1C0A">
          <w:t xml:space="preserve"> the Glasgow Coma Scale</w:t>
        </w:r>
      </w:ins>
      <w:del w:id="701" w:author="Author" w:date="2021-01-26T08:54:00Z">
        <w:r w:rsidRPr="003F1C0A">
          <w:delText xml:space="preserve"> GCS</w:delText>
        </w:r>
      </w:del>
      <w:r w:rsidRPr="003F1C0A">
        <w:t xml:space="preserve"> scores.</w:t>
      </w:r>
    </w:p>
    <w:p w14:paraId="59280C9F" w14:textId="372980CE" w:rsidR="003F1C0A" w:rsidRPr="003F1C0A" w:rsidRDefault="003F1C0A" w:rsidP="003F1C0A">
      <w:pPr>
        <w:pStyle w:val="MDPI41tablecaption"/>
      </w:pPr>
      <w:r w:rsidRPr="003F1C0A">
        <w:rPr>
          <w:b/>
        </w:rPr>
        <w:t>Table 6</w:t>
      </w:r>
      <w:del w:id="702" w:author="Author" w:date="2021-01-25T12:03:00Z">
        <w:r w:rsidRPr="003F1C0A">
          <w:rPr>
            <w:b/>
          </w:rPr>
          <w:delText>:</w:delText>
        </w:r>
      </w:del>
      <w:ins w:id="703" w:author="Author" w:date="2021-01-25T12:03:00Z">
        <w:r w:rsidRPr="003F1C0A">
          <w:rPr>
            <w:b/>
          </w:rPr>
          <w:t>.</w:t>
        </w:r>
      </w:ins>
      <w:r w:rsidRPr="003F1C0A">
        <w:t xml:space="preserve"> Comparison of </w:t>
      </w:r>
      <w:ins w:id="704" w:author="Author" w:date="2021-01-28T11:08:00Z">
        <w:r w:rsidR="00D47077">
          <w:t xml:space="preserve">the type of </w:t>
        </w:r>
      </w:ins>
      <w:del w:id="705" w:author="Author" w:date="2021-01-26T08:54:00Z">
        <w:r w:rsidRPr="003F1C0A">
          <w:delText>Type of head injuries</w:delText>
        </w:r>
      </w:del>
      <w:ins w:id="706" w:author="Author" w:date="2021-01-26T08:54:00Z">
        <w:r w:rsidRPr="003F1C0A">
          <w:t>head</w:t>
        </w:r>
      </w:ins>
      <w:ins w:id="707" w:author="Author" w:date="2021-01-28T11:08:00Z">
        <w:r w:rsidR="00D47077">
          <w:t xml:space="preserve"> </w:t>
        </w:r>
      </w:ins>
      <w:ins w:id="708" w:author="Author" w:date="2021-01-26T08:55:00Z">
        <w:r w:rsidRPr="003F1C0A">
          <w:t xml:space="preserve">injury </w:t>
        </w:r>
      </w:ins>
      <w:del w:id="709" w:author="Author" w:date="2021-01-28T11:08:00Z">
        <w:r w:rsidRPr="003F1C0A" w:rsidDel="00D47077">
          <w:delText xml:space="preserve"> </w:delText>
        </w:r>
      </w:del>
      <w:r w:rsidRPr="003F1C0A">
        <w:t xml:space="preserve">with </w:t>
      </w:r>
      <w:ins w:id="710" w:author="Author" w:date="2021-01-26T08:55:00Z">
        <w:r w:rsidRPr="003F1C0A">
          <w:t xml:space="preserve">the </w:t>
        </w:r>
      </w:ins>
      <w:r w:rsidRPr="003F1C0A">
        <w:t xml:space="preserve">outcome </w:t>
      </w:r>
      <w:del w:id="711" w:author="Author" w:date="2021-01-28T11:50:00Z">
        <w:r w:rsidRPr="003F1C0A" w:rsidDel="0087420E">
          <w:delText>status</w:delText>
        </w:r>
      </w:del>
      <w:ins w:id="712" w:author="Author" w:date="2021-01-28T11:50:00Z">
        <w:r w:rsidR="0087420E">
          <w:t xml:space="preserve">of </w:t>
        </w:r>
      </w:ins>
      <w:ins w:id="713" w:author="Author" w:date="2021-01-28T11:51:00Z">
        <w:r w:rsidR="0087420E">
          <w:t>patients</w:t>
        </w:r>
      </w:ins>
      <w:r w:rsidRPr="003F1C0A">
        <w:t>.</w:t>
      </w:r>
    </w:p>
    <w:p w14:paraId="70791C55" w14:textId="287BDBAF" w:rsidR="003F1C0A" w:rsidRPr="003F1C0A" w:rsidRDefault="003F1C0A" w:rsidP="003F1C0A">
      <w:pPr>
        <w:pStyle w:val="MDPI41tablecaption"/>
        <w:rPr>
          <w:ins w:id="714" w:author="Author" w:date="2021-01-25T09:56:00Z"/>
        </w:rPr>
      </w:pPr>
      <w:r w:rsidRPr="003F1C0A">
        <w:rPr>
          <w:b/>
        </w:rPr>
        <w:t>Table 7</w:t>
      </w:r>
      <w:del w:id="715" w:author="Author" w:date="2021-01-25T12:03:00Z">
        <w:r w:rsidRPr="003F1C0A">
          <w:rPr>
            <w:b/>
          </w:rPr>
          <w:delText>:</w:delText>
        </w:r>
      </w:del>
      <w:ins w:id="716" w:author="Author" w:date="2021-01-25T12:03:00Z">
        <w:r w:rsidRPr="003F1C0A">
          <w:rPr>
            <w:b/>
          </w:rPr>
          <w:t>.</w:t>
        </w:r>
      </w:ins>
      <w:r w:rsidRPr="003F1C0A">
        <w:t xml:space="preserve"> Comparison of </w:t>
      </w:r>
      <w:ins w:id="717" w:author="Author" w:date="2021-01-28T11:08:00Z">
        <w:r w:rsidR="00D47077">
          <w:t xml:space="preserve">the type of </w:t>
        </w:r>
      </w:ins>
      <w:del w:id="718" w:author="Author" w:date="2021-01-26T08:55:00Z">
        <w:r w:rsidRPr="003F1C0A">
          <w:delText>type of head injuries</w:delText>
        </w:r>
      </w:del>
      <w:ins w:id="719" w:author="Author" w:date="2021-01-26T08:55:00Z">
        <w:r w:rsidRPr="003F1C0A">
          <w:t>head</w:t>
        </w:r>
      </w:ins>
      <w:ins w:id="720" w:author="Author" w:date="2021-01-28T11:08:00Z">
        <w:r w:rsidR="00D47077">
          <w:t xml:space="preserve"> </w:t>
        </w:r>
      </w:ins>
      <w:ins w:id="721" w:author="Author" w:date="2021-01-26T08:55:00Z">
        <w:r w:rsidRPr="003F1C0A">
          <w:t xml:space="preserve">injury </w:t>
        </w:r>
      </w:ins>
      <w:del w:id="722" w:author="Author" w:date="2021-01-28T11:08:00Z">
        <w:r w:rsidRPr="003F1C0A" w:rsidDel="00D47077">
          <w:delText xml:space="preserve"> </w:delText>
        </w:r>
      </w:del>
      <w:r w:rsidRPr="003F1C0A">
        <w:t xml:space="preserve">with </w:t>
      </w:r>
      <w:ins w:id="723" w:author="Author" w:date="2021-01-26T08:55:00Z">
        <w:r w:rsidRPr="003F1C0A">
          <w:t xml:space="preserve">the </w:t>
        </w:r>
      </w:ins>
      <w:ins w:id="724" w:author="Author" w:date="2021-01-28T11:08:00Z">
        <w:r w:rsidR="00D47077">
          <w:t xml:space="preserve">type of </w:t>
        </w:r>
      </w:ins>
      <w:r w:rsidRPr="003F1C0A">
        <w:t>surgery</w:t>
      </w:r>
      <w:del w:id="725" w:author="Author" w:date="2021-01-28T11:08:00Z">
        <w:r w:rsidRPr="003F1C0A" w:rsidDel="00D47077">
          <w:delText xml:space="preserve"> types</w:delText>
        </w:r>
      </w:del>
      <w:ins w:id="726" w:author="Author" w:date="2021-01-26T08:55:00Z">
        <w:r w:rsidRPr="003F1C0A">
          <w:t>.</w:t>
        </w:r>
      </w:ins>
    </w:p>
    <w:p w14:paraId="7140CA48" w14:textId="39723021" w:rsidR="003F1C0A" w:rsidDel="00D47077" w:rsidRDefault="003F1C0A" w:rsidP="00F443F6">
      <w:pPr>
        <w:pStyle w:val="MDPI21heading1"/>
        <w:rPr>
          <w:del w:id="727" w:author="Author" w:date="2021-01-28T11:09:00Z"/>
        </w:rPr>
      </w:pPr>
    </w:p>
    <w:p w14:paraId="5D9D3174" w14:textId="77777777" w:rsidR="00F443F6" w:rsidRPr="00325902" w:rsidRDefault="00F443F6" w:rsidP="00F443F6">
      <w:pPr>
        <w:pStyle w:val="MDPI21heading1"/>
      </w:pPr>
      <w:r w:rsidRPr="00325902">
        <w:t>4. Discussion</w:t>
      </w:r>
    </w:p>
    <w:p w14:paraId="727F0E5F" w14:textId="27BB63AB" w:rsidR="003F1C0A" w:rsidRPr="003F1C0A" w:rsidRDefault="003F1C0A" w:rsidP="003F1C0A">
      <w:pPr>
        <w:pStyle w:val="MDPI31text"/>
      </w:pPr>
      <w:del w:id="728" w:author="Author" w:date="2021-01-25T12:03:00Z">
        <w:r w:rsidRPr="003F1C0A">
          <w:delText>Our aim was to</w:delText>
        </w:r>
      </w:del>
      <w:ins w:id="729" w:author="Author" w:date="2021-01-25T12:03:00Z">
        <w:r w:rsidRPr="003F1C0A">
          <w:t>In this study, we</w:t>
        </w:r>
      </w:ins>
      <w:r w:rsidRPr="003F1C0A">
        <w:t xml:space="preserve"> </w:t>
      </w:r>
      <w:del w:id="730" w:author="Author" w:date="2021-01-25T12:03:00Z">
        <w:r w:rsidRPr="003F1C0A">
          <w:delText xml:space="preserve">discuss </w:delText>
        </w:r>
      </w:del>
      <w:ins w:id="731" w:author="Author" w:date="2021-01-25T12:03:00Z">
        <w:r w:rsidRPr="003F1C0A">
          <w:t xml:space="preserve">examined </w:t>
        </w:r>
      </w:ins>
      <w:r w:rsidRPr="003F1C0A">
        <w:t xml:space="preserve">the epidemiological </w:t>
      </w:r>
      <w:del w:id="732" w:author="Author" w:date="2021-01-25T12:04:00Z">
        <w:r w:rsidRPr="003F1C0A">
          <w:delText xml:space="preserve">aspects </w:delText>
        </w:r>
      </w:del>
      <w:ins w:id="733" w:author="Author" w:date="2021-01-25T12:04:00Z">
        <w:r w:rsidRPr="003F1C0A">
          <w:t xml:space="preserve">characteristics </w:t>
        </w:r>
      </w:ins>
      <w:r w:rsidRPr="003F1C0A">
        <w:t>of patients with head injury</w:t>
      </w:r>
      <w:del w:id="734" w:author="Author" w:date="2021-01-25T12:04:00Z">
        <w:r w:rsidRPr="003F1C0A">
          <w:delText xml:space="preserve"> (HI)</w:delText>
        </w:r>
      </w:del>
      <w:ins w:id="735" w:author="Author" w:date="2021-01-25T12:04:00Z">
        <w:r w:rsidRPr="003F1C0A">
          <w:t xml:space="preserve"> treated</w:t>
        </w:r>
      </w:ins>
      <w:r w:rsidRPr="003F1C0A">
        <w:t xml:space="preserve"> </w:t>
      </w:r>
      <w:del w:id="736" w:author="Author" w:date="2021-01-28T11:10:00Z">
        <w:r w:rsidRPr="003F1C0A" w:rsidDel="00D47077">
          <w:delText xml:space="preserve">in </w:delText>
        </w:r>
      </w:del>
      <w:ins w:id="737" w:author="Author" w:date="2021-01-28T11:10:00Z">
        <w:r w:rsidR="00D47077">
          <w:t>at</w:t>
        </w:r>
        <w:r w:rsidR="00D47077" w:rsidRPr="003F1C0A">
          <w:t xml:space="preserve"> </w:t>
        </w:r>
      </w:ins>
      <w:r w:rsidRPr="003F1C0A">
        <w:t>ACH</w:t>
      </w:r>
      <w:del w:id="738" w:author="Author" w:date="2021-01-28T11:10:00Z">
        <w:r w:rsidRPr="003F1C0A" w:rsidDel="00D47077">
          <w:delText>, Abha, KSA</w:delText>
        </w:r>
      </w:del>
      <w:r w:rsidRPr="003F1C0A">
        <w:t xml:space="preserve">. The occurrence of head injuries refers to the number of new cases recognized in a certain period. </w:t>
      </w:r>
      <w:ins w:id="739" w:author="Author" w:date="2021-01-26T21:15:00Z">
        <w:r w:rsidRPr="003F1C0A">
          <w:t xml:space="preserve">For </w:t>
        </w:r>
      </w:ins>
      <w:del w:id="740" w:author="Author" w:date="2021-01-26T21:15:00Z">
        <w:r w:rsidRPr="003F1C0A">
          <w:delText>A</w:delText>
        </w:r>
      </w:del>
      <w:ins w:id="741" w:author="Author" w:date="2021-01-26T21:15:00Z">
        <w:r w:rsidRPr="003F1C0A">
          <w:t>a</w:t>
        </w:r>
      </w:ins>
      <w:r w:rsidRPr="003F1C0A">
        <w:t xml:space="preserve">lmost </w:t>
      </w:r>
      <w:commentRangeStart w:id="742"/>
      <w:del w:id="743" w:author="Author" w:date="2021-01-26T21:15:00Z">
        <w:r w:rsidRPr="003F1C0A">
          <w:delText xml:space="preserve">each </w:delText>
        </w:r>
      </w:del>
      <w:ins w:id="744" w:author="Author" w:date="2021-01-26T21:15:00Z">
        <w:r w:rsidRPr="003F1C0A">
          <w:t xml:space="preserve">every </w:t>
        </w:r>
      </w:ins>
      <w:r w:rsidRPr="003F1C0A">
        <w:t>year under study</w:t>
      </w:r>
      <w:commentRangeEnd w:id="742"/>
      <w:r w:rsidR="00D47077">
        <w:rPr>
          <w:rStyle w:val="CommentReference"/>
          <w:rFonts w:eastAsia="SimSun"/>
          <w:noProof/>
          <w:snapToGrid/>
          <w:lang w:eastAsia="zh-CN" w:bidi="ar-SA"/>
        </w:rPr>
        <w:commentReference w:id="742"/>
      </w:r>
      <w:ins w:id="745" w:author="Author" w:date="2021-01-25T12:26:00Z">
        <w:r w:rsidRPr="003F1C0A">
          <w:t>,</w:t>
        </w:r>
      </w:ins>
      <w:r w:rsidRPr="003F1C0A">
        <w:t xml:space="preserve"> approximately 1.7 million head</w:t>
      </w:r>
      <w:del w:id="746" w:author="Author" w:date="2021-01-25T12:54:00Z">
        <w:r w:rsidRPr="003F1C0A">
          <w:delText xml:space="preserve"> injury</w:delText>
        </w:r>
      </w:del>
      <w:r w:rsidRPr="003F1C0A">
        <w:t xml:space="preserve">/brain injury cases were recorded in the United States (in all age groups), </w:t>
      </w:r>
      <w:del w:id="747" w:author="Author" w:date="2021-01-25T12:26:00Z">
        <w:r w:rsidRPr="003F1C0A">
          <w:delText xml:space="preserve">and it is a </w:delText>
        </w:r>
      </w:del>
      <w:r w:rsidRPr="003F1C0A">
        <w:t xml:space="preserve">contributing </w:t>
      </w:r>
      <w:del w:id="748" w:author="Author" w:date="2021-01-25T12:26:00Z">
        <w:r w:rsidRPr="003F1C0A">
          <w:delText xml:space="preserve">factor in </w:delText>
        </w:r>
      </w:del>
      <w:ins w:id="749" w:author="Author" w:date="2021-01-25T12:26:00Z">
        <w:r w:rsidRPr="003F1C0A">
          <w:t xml:space="preserve">to </w:t>
        </w:r>
      </w:ins>
      <w:r w:rsidRPr="003F1C0A">
        <w:t xml:space="preserve">approximately 30.5% of </w:t>
      </w:r>
      <w:ins w:id="750" w:author="Author" w:date="2021-01-25T12:04:00Z">
        <w:r w:rsidRPr="003F1C0A">
          <w:t xml:space="preserve">injury-related </w:t>
        </w:r>
      </w:ins>
      <w:r w:rsidRPr="003F1C0A">
        <w:t>deaths</w:t>
      </w:r>
      <w:del w:id="751" w:author="Author" w:date="2021-01-25T12:04:00Z">
        <w:r w:rsidRPr="003F1C0A">
          <w:delText xml:space="preserve"> related to injuries</w:delText>
        </w:r>
      </w:del>
      <w:r w:rsidRPr="003F1C0A">
        <w:t xml:space="preserve">. </w:t>
      </w:r>
      <w:commentRangeStart w:id="752"/>
      <w:del w:id="753" w:author="Author" w:date="2021-01-25T12:05:00Z">
        <w:r w:rsidRPr="003F1C0A">
          <w:delText>Some studies</w:delText>
        </w:r>
      </w:del>
      <w:ins w:id="754" w:author="Author" w:date="2021-01-25T12:05:00Z">
        <w:r w:rsidRPr="003F1C0A">
          <w:t>A</w:t>
        </w:r>
      </w:ins>
      <w:commentRangeEnd w:id="752"/>
      <w:ins w:id="755" w:author="Author" w:date="2021-01-25T12:26:00Z">
        <w:r w:rsidRPr="003F1C0A">
          <w:commentReference w:id="752"/>
        </w:r>
      </w:ins>
      <w:ins w:id="756" w:author="Author" w:date="2021-01-25T12:05:00Z">
        <w:r w:rsidRPr="003F1C0A">
          <w:t xml:space="preserve"> previous study</w:t>
        </w:r>
      </w:ins>
      <w:r w:rsidRPr="003F1C0A">
        <w:t xml:space="preserve"> showed </w:t>
      </w:r>
      <w:del w:id="757" w:author="Author" w:date="2021-01-25T12:05:00Z">
        <w:r w:rsidRPr="003F1C0A">
          <w:delText>the likelihood of brain injury being found more, in the</w:delText>
        </w:r>
      </w:del>
      <w:ins w:id="758" w:author="Author" w:date="2021-01-25T12:05:00Z">
        <w:r w:rsidRPr="003F1C0A">
          <w:t>that</w:t>
        </w:r>
      </w:ins>
      <w:r w:rsidRPr="003F1C0A">
        <w:t xml:space="preserve"> babies and toddlers (0 to 4 years), adolescents from 15 to 19 years, and </w:t>
      </w:r>
      <w:del w:id="759" w:author="Author" w:date="2021-01-25T12:05:00Z">
        <w:r w:rsidRPr="003F1C0A">
          <w:delText xml:space="preserve">matures </w:delText>
        </w:r>
      </w:del>
      <w:r w:rsidRPr="003F1C0A">
        <w:t xml:space="preserve">adults </w:t>
      </w:r>
      <w:del w:id="760" w:author="Author" w:date="2021-01-25T12:05:00Z">
        <w:r w:rsidRPr="003F1C0A">
          <w:delText xml:space="preserve">having age </w:delText>
        </w:r>
      </w:del>
      <w:ins w:id="761" w:author="Author" w:date="2021-01-25T12:27:00Z">
        <w:r w:rsidRPr="003F1C0A">
          <w:t>≥</w:t>
        </w:r>
      </w:ins>
      <w:del w:id="762" w:author="Author" w:date="2021-01-25T12:27:00Z">
        <w:r w:rsidRPr="003F1C0A">
          <w:delText xml:space="preserve">of </w:delText>
        </w:r>
      </w:del>
      <w:r w:rsidRPr="003F1C0A">
        <w:t xml:space="preserve">65 years </w:t>
      </w:r>
      <w:del w:id="763" w:author="Author" w:date="2021-01-25T12:27:00Z">
        <w:r w:rsidRPr="003F1C0A">
          <w:delText>or more</w:delText>
        </w:r>
      </w:del>
      <w:ins w:id="764" w:author="Author" w:date="2021-01-25T12:06:00Z">
        <w:r w:rsidRPr="003F1C0A">
          <w:t xml:space="preserve">were </w:t>
        </w:r>
      </w:ins>
      <w:ins w:id="765" w:author="Author" w:date="2021-01-28T11:13:00Z">
        <w:r w:rsidR="00D833E5">
          <w:t xml:space="preserve">more </w:t>
        </w:r>
      </w:ins>
      <w:ins w:id="766" w:author="Author" w:date="2021-01-25T12:06:00Z">
        <w:r w:rsidRPr="003F1C0A">
          <w:t>likely to sustain a brain injury</w:t>
        </w:r>
      </w:ins>
      <w:r w:rsidRPr="003F1C0A">
        <w:t xml:space="preserve"> [17].</w:t>
      </w:r>
    </w:p>
    <w:p w14:paraId="0F574D8C" w14:textId="65AB1309" w:rsidR="003F1C0A" w:rsidRPr="003F1C0A" w:rsidRDefault="003F1C0A" w:rsidP="003F1C0A">
      <w:pPr>
        <w:pStyle w:val="MDPI31text"/>
      </w:pPr>
      <w:r w:rsidRPr="003F1C0A">
        <w:t xml:space="preserve">According to a Malaysian study, MVAs </w:t>
      </w:r>
      <w:del w:id="767" w:author="Author" w:date="2021-01-26T08:13:00Z">
        <w:r w:rsidRPr="003F1C0A">
          <w:delText xml:space="preserve">were </w:delText>
        </w:r>
      </w:del>
      <w:ins w:id="768" w:author="Author" w:date="2021-01-26T08:13:00Z">
        <w:r w:rsidRPr="003F1C0A">
          <w:t xml:space="preserve">comprise </w:t>
        </w:r>
      </w:ins>
      <w:r w:rsidRPr="003F1C0A">
        <w:t xml:space="preserve">the </w:t>
      </w:r>
      <w:ins w:id="769" w:author="Author" w:date="2021-01-25T12:06:00Z">
        <w:r w:rsidRPr="003F1C0A">
          <w:t xml:space="preserve">most </w:t>
        </w:r>
      </w:ins>
      <w:r w:rsidRPr="003F1C0A">
        <w:t xml:space="preserve">common cause of head injury worldwide, </w:t>
      </w:r>
      <w:commentRangeStart w:id="770"/>
      <w:del w:id="771" w:author="Author" w:date="2021-01-26T08:13:00Z">
        <w:r w:rsidRPr="003F1C0A">
          <w:delText xml:space="preserve">after </w:delText>
        </w:r>
      </w:del>
      <w:ins w:id="772" w:author="Author" w:date="2021-01-26T08:16:00Z">
        <w:r w:rsidRPr="003F1C0A">
          <w:t>together</w:t>
        </w:r>
      </w:ins>
      <w:ins w:id="773" w:author="Author" w:date="2021-01-26T08:13:00Z">
        <w:r w:rsidRPr="003F1C0A">
          <w:t xml:space="preserve"> with </w:t>
        </w:r>
        <w:commentRangeEnd w:id="770"/>
        <w:r w:rsidRPr="003F1C0A">
          <w:commentReference w:id="770"/>
        </w:r>
      </w:ins>
      <w:r w:rsidRPr="003F1C0A">
        <w:t xml:space="preserve">accidents at home, </w:t>
      </w:r>
      <w:ins w:id="774" w:author="Author" w:date="2021-01-25T12:06:00Z">
        <w:r w:rsidRPr="003F1C0A">
          <w:t xml:space="preserve">the </w:t>
        </w:r>
      </w:ins>
      <w:r w:rsidRPr="003F1C0A">
        <w:t xml:space="preserve">workplace, and during </w:t>
      </w:r>
      <w:del w:id="775" w:author="Author" w:date="2021-01-25T12:27:00Z">
        <w:r w:rsidRPr="003F1C0A">
          <w:delText xml:space="preserve">a </w:delText>
        </w:r>
      </w:del>
      <w:r w:rsidRPr="003F1C0A">
        <w:t>sports event</w:t>
      </w:r>
      <w:ins w:id="776" w:author="Author" w:date="2021-01-25T12:27:00Z">
        <w:r w:rsidRPr="003F1C0A">
          <w:t>s</w:t>
        </w:r>
      </w:ins>
      <w:r w:rsidRPr="003F1C0A">
        <w:t xml:space="preserve">. In this study, 10% of patients </w:t>
      </w:r>
      <w:proofErr w:type="gramStart"/>
      <w:r w:rsidRPr="003F1C0A">
        <w:t>were referred</w:t>
      </w:r>
      <w:proofErr w:type="gramEnd"/>
      <w:r w:rsidRPr="003F1C0A">
        <w:t xml:space="preserve"> to higher centers, 29% </w:t>
      </w:r>
      <w:del w:id="777" w:author="Author" w:date="2021-01-25T12:06:00Z">
        <w:r w:rsidRPr="003F1C0A">
          <w:delText>went through the</w:delText>
        </w:r>
      </w:del>
      <w:ins w:id="778" w:author="Author" w:date="2021-01-25T12:06:00Z">
        <w:r w:rsidRPr="003F1C0A">
          <w:t>underwent</w:t>
        </w:r>
      </w:ins>
      <w:r w:rsidRPr="003F1C0A">
        <w:t xml:space="preserve"> rehabilitation</w:t>
      </w:r>
      <w:del w:id="779" w:author="Author" w:date="2021-01-25T12:06:00Z">
        <w:r w:rsidRPr="003F1C0A">
          <w:delText xml:space="preserve"> process</w:delText>
        </w:r>
      </w:del>
      <w:r w:rsidRPr="003F1C0A">
        <w:t xml:space="preserve">, and 68% were discharged. Based on the findings of the Malaysian study, head injury was one of the </w:t>
      </w:r>
      <w:del w:id="780" w:author="Author" w:date="2021-01-26T08:21:00Z">
        <w:r w:rsidRPr="003F1C0A">
          <w:delText>increasing</w:delText>
        </w:r>
      </w:del>
      <w:ins w:id="781" w:author="Author" w:date="2021-01-27T20:32:00Z">
        <w:r w:rsidR="00103946">
          <w:t>most common cause</w:t>
        </w:r>
      </w:ins>
      <w:ins w:id="782" w:author="Author" w:date="2021-01-28T11:12:00Z">
        <w:r w:rsidR="00D833E5">
          <w:t>s</w:t>
        </w:r>
      </w:ins>
      <w:r w:rsidRPr="003F1C0A">
        <w:t xml:space="preserve"> (7.86%) </w:t>
      </w:r>
      <w:del w:id="783" w:author="Author" w:date="2021-01-27T20:32:00Z">
        <w:r w:rsidRPr="003F1C0A" w:rsidDel="00103946">
          <w:delText>cause</w:delText>
        </w:r>
      </w:del>
      <w:del w:id="784" w:author="Author" w:date="2021-01-26T08:21:00Z">
        <w:r w:rsidRPr="003F1C0A">
          <w:delText>s</w:delText>
        </w:r>
      </w:del>
      <w:del w:id="785" w:author="Author" w:date="2021-01-27T20:32:00Z">
        <w:r w:rsidRPr="003F1C0A" w:rsidDel="00103946">
          <w:delText xml:space="preserve"> </w:delText>
        </w:r>
      </w:del>
      <w:r w:rsidRPr="003F1C0A">
        <w:t xml:space="preserve">of hospitalization in Malaysian </w:t>
      </w:r>
      <w:del w:id="786" w:author="Author" w:date="2021-01-26T08:19:00Z">
        <w:r w:rsidRPr="003F1C0A">
          <w:delText xml:space="preserve">government </w:delText>
        </w:r>
      </w:del>
      <w:ins w:id="787" w:author="Author" w:date="2021-01-26T08:19:00Z">
        <w:r w:rsidRPr="003F1C0A">
          <w:t xml:space="preserve">public </w:t>
        </w:r>
      </w:ins>
      <w:r w:rsidRPr="003F1C0A">
        <w:t>hospitals in 2014 [18].</w:t>
      </w:r>
    </w:p>
    <w:p w14:paraId="2346B13A" w14:textId="77777777" w:rsidR="00DF6037" w:rsidRPr="00DF6037" w:rsidRDefault="00DF6037" w:rsidP="00DF6037">
      <w:pPr>
        <w:pStyle w:val="MDPI31text"/>
      </w:pPr>
      <w:r w:rsidRPr="00DF6037">
        <w:t>In one review of 26 studies</w:t>
      </w:r>
      <w:del w:id="788" w:author="Author" w:date="2021-01-25T12:55:00Z">
        <w:r w:rsidRPr="00DF6037">
          <w:delText xml:space="preserve"> (Tagliaferri et al.)</w:delText>
        </w:r>
      </w:del>
      <w:r w:rsidRPr="00DF6037">
        <w:t xml:space="preserve">, </w:t>
      </w:r>
      <w:del w:id="789" w:author="Author" w:date="2021-01-25T12:27:00Z">
        <w:r w:rsidRPr="00DF6037">
          <w:delText>traumatic brain injury (</w:delText>
        </w:r>
      </w:del>
      <w:r w:rsidRPr="00DF6037">
        <w:t>TBI</w:t>
      </w:r>
      <w:del w:id="790" w:author="Author" w:date="2021-01-25T12:27:00Z">
        <w:r w:rsidRPr="00DF6037">
          <w:delText>)</w:delText>
        </w:r>
      </w:del>
      <w:r w:rsidRPr="00DF6037">
        <w:t xml:space="preserve"> </w:t>
      </w:r>
      <w:del w:id="791" w:author="Author" w:date="2021-01-25T12:27:00Z">
        <w:r w:rsidRPr="00DF6037">
          <w:delText xml:space="preserve">is </w:delText>
        </w:r>
      </w:del>
      <w:ins w:id="792" w:author="Author" w:date="2021-01-25T12:27:00Z">
        <w:r w:rsidRPr="00DF6037">
          <w:t xml:space="preserve">was found to be </w:t>
        </w:r>
      </w:ins>
      <w:r w:rsidRPr="00DF6037">
        <w:t xml:space="preserve">the </w:t>
      </w:r>
      <w:ins w:id="793" w:author="Author" w:date="2021-01-25T12:07:00Z">
        <w:r w:rsidRPr="00DF6037">
          <w:t xml:space="preserve">most </w:t>
        </w:r>
      </w:ins>
      <w:r w:rsidRPr="00DF6037">
        <w:t xml:space="preserve">common cause of </w:t>
      </w:r>
      <w:del w:id="794" w:author="Author" w:date="2021-01-25T12:27:00Z">
        <w:r w:rsidRPr="00DF6037">
          <w:delText xml:space="preserve">most </w:delText>
        </w:r>
      </w:del>
      <w:r w:rsidRPr="00DF6037">
        <w:t>trauma</w:t>
      </w:r>
      <w:ins w:id="795" w:author="Author" w:date="2021-01-25T12:27:00Z">
        <w:r w:rsidRPr="00DF6037">
          <w:t>-r</w:t>
        </w:r>
      </w:ins>
      <w:ins w:id="796" w:author="Author" w:date="2021-01-25T12:28:00Z">
        <w:r w:rsidRPr="00DF6037">
          <w:t>elated</w:t>
        </w:r>
      </w:ins>
      <w:r w:rsidRPr="00DF6037">
        <w:t xml:space="preserve"> death</w:t>
      </w:r>
      <w:del w:id="797" w:author="Author" w:date="2021-01-25T12:55:00Z">
        <w:r w:rsidRPr="00DF6037">
          <w:delText>s</w:delText>
        </w:r>
      </w:del>
      <w:r w:rsidRPr="00DF6037">
        <w:t xml:space="preserve"> in European countries [19], </w:t>
      </w:r>
      <w:del w:id="798" w:author="Author" w:date="2021-01-25T12:55:00Z">
        <w:r w:rsidRPr="00DF6037">
          <w:delText>that is,</w:delText>
        </w:r>
      </w:del>
      <w:ins w:id="799" w:author="Author" w:date="2021-01-25T12:55:00Z">
        <w:r w:rsidRPr="00DF6037">
          <w:t>accoun</w:t>
        </w:r>
      </w:ins>
      <w:ins w:id="800" w:author="Author" w:date="2021-01-25T12:56:00Z">
        <w:r w:rsidRPr="00DF6037">
          <w:t>ting for</w:t>
        </w:r>
      </w:ins>
      <w:r w:rsidRPr="00DF6037">
        <w:t xml:space="preserve"> 235</w:t>
      </w:r>
      <w:del w:id="801" w:author="Author" w:date="2021-01-25T12:07:00Z">
        <w:r w:rsidRPr="00DF6037">
          <w:delText xml:space="preserve"> </w:delText>
        </w:r>
      </w:del>
      <w:r w:rsidRPr="00DF6037">
        <w:t xml:space="preserve">/100,000 patients with a mean mortality of 15/100,000 patients per year. In our study, MVAs </w:t>
      </w:r>
      <w:del w:id="802" w:author="Author" w:date="2021-01-25T12:07:00Z">
        <w:r w:rsidRPr="00DF6037">
          <w:delText xml:space="preserve">were </w:delText>
        </w:r>
      </w:del>
      <w:ins w:id="803" w:author="Author" w:date="2021-01-25T12:07:00Z">
        <w:r w:rsidRPr="00DF6037">
          <w:t xml:space="preserve">comprised </w:t>
        </w:r>
      </w:ins>
      <w:r w:rsidRPr="00DF6037">
        <w:t xml:space="preserve">the </w:t>
      </w:r>
      <w:del w:id="804" w:author="Author" w:date="2021-01-25T12:07:00Z">
        <w:r w:rsidRPr="00DF6037">
          <w:delText xml:space="preserve">major </w:delText>
        </w:r>
      </w:del>
      <w:ins w:id="805" w:author="Author" w:date="2021-01-25T12:07:00Z">
        <w:r w:rsidRPr="00DF6037">
          <w:t xml:space="preserve">leading </w:t>
        </w:r>
      </w:ins>
      <w:r w:rsidRPr="00DF6037">
        <w:t xml:space="preserve">cause of head injuries, </w:t>
      </w:r>
      <w:del w:id="806" w:author="Author" w:date="2021-01-25T12:07:00Z">
        <w:r w:rsidRPr="00DF6037">
          <w:delText xml:space="preserve">which is </w:delText>
        </w:r>
      </w:del>
      <w:r w:rsidRPr="00DF6037">
        <w:t xml:space="preserve">comparable with </w:t>
      </w:r>
      <w:ins w:id="807" w:author="Author" w:date="2021-01-25T12:07:00Z">
        <w:r w:rsidRPr="00DF6037">
          <w:t xml:space="preserve">the findings of </w:t>
        </w:r>
      </w:ins>
      <w:r w:rsidRPr="00DF6037">
        <w:t xml:space="preserve">other studies. For example, one study </w:t>
      </w:r>
      <w:del w:id="808" w:author="Author" w:date="2021-01-25T12:28:00Z">
        <w:r w:rsidRPr="00DF6037">
          <w:delText xml:space="preserve">reflected </w:delText>
        </w:r>
      </w:del>
      <w:ins w:id="809" w:author="Author" w:date="2021-01-25T12:28:00Z">
        <w:r w:rsidRPr="00DF6037">
          <w:t xml:space="preserve">found </w:t>
        </w:r>
      </w:ins>
      <w:r w:rsidRPr="00DF6037">
        <w:t>that</w:t>
      </w:r>
      <w:del w:id="810" w:author="Author" w:date="2021-01-28T11:12:00Z">
        <w:r w:rsidRPr="00DF6037" w:rsidDel="00D833E5">
          <w:delText>,</w:delText>
        </w:r>
      </w:del>
      <w:r w:rsidRPr="00DF6037">
        <w:t xml:space="preserve"> in five European countries, traffic accidents were the </w:t>
      </w:r>
      <w:del w:id="811" w:author="Author" w:date="2021-01-26T08:23:00Z">
        <w:r w:rsidRPr="00DF6037">
          <w:delText xml:space="preserve">major </w:delText>
        </w:r>
      </w:del>
      <w:ins w:id="812" w:author="Author" w:date="2021-01-26T08:23:00Z">
        <w:r w:rsidRPr="00DF6037">
          <w:t xml:space="preserve">most common </w:t>
        </w:r>
      </w:ins>
      <w:r w:rsidRPr="00DF6037">
        <w:t>(47%) cause of head injur</w:t>
      </w:r>
      <w:ins w:id="813" w:author="Author" w:date="2021-01-26T08:23:00Z">
        <w:r w:rsidRPr="00DF6037">
          <w:t>y</w:t>
        </w:r>
      </w:ins>
      <w:del w:id="814" w:author="Author" w:date="2021-01-26T08:23:00Z">
        <w:r w:rsidRPr="00DF6037">
          <w:delText>ies</w:delText>
        </w:r>
      </w:del>
      <w:r w:rsidRPr="00DF6037">
        <w:t xml:space="preserve"> [20].</w:t>
      </w:r>
    </w:p>
    <w:p w14:paraId="6A09CED7" w14:textId="2F636FF4" w:rsidR="00DF6037" w:rsidRPr="00DF6037" w:rsidRDefault="00DF6037" w:rsidP="00DF6037">
      <w:pPr>
        <w:pStyle w:val="MDPI31text"/>
      </w:pPr>
      <w:r w:rsidRPr="00DF6037">
        <w:t xml:space="preserve">In </w:t>
      </w:r>
      <w:del w:id="815" w:author="Author" w:date="2021-01-28T11:12:00Z">
        <w:r w:rsidRPr="00DF6037" w:rsidDel="00D833E5">
          <w:delText xml:space="preserve">this </w:delText>
        </w:r>
      </w:del>
      <w:ins w:id="816" w:author="Author" w:date="2021-01-28T11:12:00Z">
        <w:r w:rsidR="00D833E5">
          <w:t>the present</w:t>
        </w:r>
        <w:r w:rsidR="00D833E5" w:rsidRPr="00DF6037">
          <w:t xml:space="preserve"> </w:t>
        </w:r>
      </w:ins>
      <w:r w:rsidRPr="00DF6037">
        <w:t xml:space="preserve">study, </w:t>
      </w:r>
      <w:del w:id="817" w:author="Author" w:date="2021-01-25T12:08:00Z">
        <w:r w:rsidRPr="00DF6037">
          <w:delText xml:space="preserve">there were </w:delText>
        </w:r>
      </w:del>
      <w:r w:rsidRPr="00DF6037">
        <w:t xml:space="preserve">87.3% </w:t>
      </w:r>
      <w:ins w:id="818" w:author="Author" w:date="2021-01-25T12:08:00Z">
        <w:r w:rsidRPr="00DF6037">
          <w:t xml:space="preserve">of participants were </w:t>
        </w:r>
      </w:ins>
      <w:r w:rsidRPr="00DF6037">
        <w:t xml:space="preserve">male and 12.7% </w:t>
      </w:r>
      <w:ins w:id="819" w:author="Author" w:date="2021-01-25T12:08:00Z">
        <w:r w:rsidRPr="00DF6037">
          <w:t xml:space="preserve">were </w:t>
        </w:r>
      </w:ins>
      <w:r w:rsidRPr="00DF6037">
        <w:t xml:space="preserve">female; another study </w:t>
      </w:r>
      <w:del w:id="820" w:author="Author" w:date="2021-01-25T12:08:00Z">
        <w:r w:rsidRPr="00DF6037">
          <w:delText xml:space="preserve">in </w:delText>
        </w:r>
      </w:del>
      <w:ins w:id="821" w:author="Author" w:date="2021-01-25T12:08:00Z">
        <w:r w:rsidRPr="00DF6037">
          <w:t xml:space="preserve">from </w:t>
        </w:r>
      </w:ins>
      <w:del w:id="822" w:author="Author" w:date="2021-01-26T21:15:00Z">
        <w:r w:rsidRPr="00DF6037">
          <w:delText>Saudi Arabia</w:delText>
        </w:r>
      </w:del>
      <w:ins w:id="823" w:author="Author" w:date="2021-01-26T21:15:00Z">
        <w:r w:rsidRPr="00DF6037">
          <w:t>the KSA</w:t>
        </w:r>
      </w:ins>
      <w:r w:rsidRPr="00DF6037">
        <w:t xml:space="preserve"> </w:t>
      </w:r>
      <w:del w:id="824" w:author="Author" w:date="2021-01-25T12:08:00Z">
        <w:r w:rsidRPr="00DF6037">
          <w:delText xml:space="preserve">described </w:delText>
        </w:r>
      </w:del>
      <w:ins w:id="825" w:author="Author" w:date="2021-01-25T12:08:00Z">
        <w:r w:rsidRPr="00DF6037">
          <w:t xml:space="preserve">reported </w:t>
        </w:r>
      </w:ins>
      <w:r w:rsidRPr="00DF6037">
        <w:t xml:space="preserve">that </w:t>
      </w:r>
      <w:del w:id="826" w:author="Author" w:date="2021-01-25T12:09:00Z">
        <w:r w:rsidRPr="00DF6037">
          <w:delText xml:space="preserve">males </w:delText>
        </w:r>
      </w:del>
      <w:ins w:id="827" w:author="Author" w:date="2021-01-25T12:09:00Z">
        <w:r w:rsidRPr="00DF6037">
          <w:t xml:space="preserve">men </w:t>
        </w:r>
      </w:ins>
      <w:r w:rsidRPr="00DF6037">
        <w:t xml:space="preserve">were more </w:t>
      </w:r>
      <w:del w:id="828" w:author="Author" w:date="2021-01-25T12:28:00Z">
        <w:r w:rsidRPr="00DF6037">
          <w:delText>affected with</w:delText>
        </w:r>
      </w:del>
      <w:ins w:id="829" w:author="Author" w:date="2021-01-25T12:28:00Z">
        <w:r w:rsidRPr="00DF6037">
          <w:t xml:space="preserve">likely </w:t>
        </w:r>
      </w:ins>
      <w:ins w:id="830" w:author="Author" w:date="2021-01-25T12:56:00Z">
        <w:r w:rsidRPr="00DF6037">
          <w:t xml:space="preserve">than women </w:t>
        </w:r>
      </w:ins>
      <w:ins w:id="831" w:author="Author" w:date="2021-01-25T12:28:00Z">
        <w:r w:rsidRPr="00DF6037">
          <w:t>to sustain a</w:t>
        </w:r>
      </w:ins>
      <w:r w:rsidRPr="00DF6037">
        <w:t xml:space="preserve"> head injury </w:t>
      </w:r>
      <w:del w:id="832" w:author="Author" w:date="2021-01-25T12:56:00Z">
        <w:r w:rsidRPr="00DF6037">
          <w:delText xml:space="preserve">than </w:delText>
        </w:r>
      </w:del>
      <w:del w:id="833" w:author="Author" w:date="2021-01-25T12:09:00Z">
        <w:r w:rsidRPr="00DF6037">
          <w:delText>females</w:delText>
        </w:r>
      </w:del>
      <w:del w:id="834" w:author="Author" w:date="2021-01-25T12:56:00Z">
        <w:r w:rsidRPr="00DF6037">
          <w:delText xml:space="preserve"> </w:delText>
        </w:r>
      </w:del>
      <w:r w:rsidRPr="00DF6037">
        <w:t xml:space="preserve">(78.4% vs. 21.6%) [21]. These results were also comparable </w:t>
      </w:r>
      <w:del w:id="835" w:author="Author" w:date="2021-01-26T08:24:00Z">
        <w:r w:rsidRPr="00DF6037">
          <w:delText xml:space="preserve">with </w:delText>
        </w:r>
      </w:del>
      <w:ins w:id="836" w:author="Author" w:date="2021-01-26T08:24:00Z">
        <w:r w:rsidRPr="00DF6037">
          <w:t xml:space="preserve">to </w:t>
        </w:r>
      </w:ins>
      <w:r w:rsidRPr="00DF6037">
        <w:t xml:space="preserve">those </w:t>
      </w:r>
      <w:del w:id="837" w:author="Author" w:date="2021-01-25T12:09:00Z">
        <w:r w:rsidRPr="00DF6037">
          <w:delText xml:space="preserve">of </w:delText>
        </w:r>
      </w:del>
      <w:ins w:id="838" w:author="Author" w:date="2021-01-25T12:09:00Z">
        <w:r w:rsidRPr="00DF6037">
          <w:t xml:space="preserve">reported by </w:t>
        </w:r>
      </w:ins>
      <w:del w:id="839" w:author="Author" w:date="2021-01-25T12:09:00Z">
        <w:r w:rsidRPr="00DF6037">
          <w:delText xml:space="preserve">Jason </w:delText>
        </w:r>
      </w:del>
      <w:r w:rsidRPr="00DF6037">
        <w:t>Kisser</w:t>
      </w:r>
      <w:ins w:id="840" w:author="Author" w:date="2021-01-25T12:09:00Z">
        <w:r w:rsidRPr="00DF6037">
          <w:t xml:space="preserve"> et al.</w:t>
        </w:r>
      </w:ins>
      <w:del w:id="841" w:author="Author" w:date="2021-01-25T12:09:00Z">
        <w:r w:rsidRPr="00DF6037">
          <w:delText xml:space="preserve"> (2017)</w:delText>
        </w:r>
      </w:del>
      <w:r w:rsidRPr="00DF6037">
        <w:t xml:space="preserve"> [22]. The results indicated that men are 2.4 times more </w:t>
      </w:r>
      <w:del w:id="842" w:author="Author" w:date="2021-01-25T12:09:00Z">
        <w:r w:rsidRPr="00DF6037">
          <w:delText xml:space="preserve">often </w:delText>
        </w:r>
      </w:del>
      <w:ins w:id="843" w:author="Author" w:date="2021-01-25T12:09:00Z">
        <w:r w:rsidRPr="00DF6037">
          <w:t xml:space="preserve">likely </w:t>
        </w:r>
      </w:ins>
      <w:ins w:id="844" w:author="Author" w:date="2021-01-25T12:56:00Z">
        <w:r w:rsidRPr="00DF6037">
          <w:t xml:space="preserve">than women </w:t>
        </w:r>
      </w:ins>
      <w:r w:rsidRPr="00DF6037">
        <w:t>to sustain a TBI in their lifetime</w:t>
      </w:r>
      <w:del w:id="845" w:author="Author" w:date="2021-01-25T12:56:00Z">
        <w:r w:rsidRPr="00DF6037">
          <w:delText xml:space="preserve"> than women</w:delText>
        </w:r>
      </w:del>
      <w:r w:rsidRPr="00DF6037">
        <w:t xml:space="preserve">. The </w:t>
      </w:r>
      <w:del w:id="846" w:author="Author" w:date="2021-01-25T12:10:00Z">
        <w:r w:rsidRPr="00DF6037">
          <w:delText>Glasgow Coma Scale (</w:delText>
        </w:r>
      </w:del>
      <w:r w:rsidRPr="00DF6037">
        <w:t>GCS</w:t>
      </w:r>
      <w:del w:id="847" w:author="Author" w:date="2021-01-25T12:10:00Z">
        <w:r w:rsidRPr="00DF6037">
          <w:delText>)</w:delText>
        </w:r>
      </w:del>
      <w:r w:rsidRPr="00DF6037">
        <w:t xml:space="preserve"> score</w:t>
      </w:r>
      <w:del w:id="848" w:author="Author" w:date="2021-01-25T12:29:00Z">
        <w:r w:rsidRPr="00DF6037">
          <w:delText>,</w:delText>
        </w:r>
      </w:del>
      <w:r w:rsidRPr="00DF6037">
        <w:t xml:space="preserve"> </w:t>
      </w:r>
      <w:del w:id="849" w:author="Author" w:date="2021-01-25T12:28:00Z">
        <w:r w:rsidRPr="00DF6037">
          <w:delText xml:space="preserve">after its introduction in 1974 [23], </w:delText>
        </w:r>
      </w:del>
      <w:r w:rsidRPr="00DF6037">
        <w:t xml:space="preserve">has been frequently used as </w:t>
      </w:r>
      <w:del w:id="850" w:author="Author" w:date="2021-01-25T12:29:00Z">
        <w:r w:rsidRPr="00DF6037">
          <w:delText>one of the most important</w:delText>
        </w:r>
      </w:del>
      <w:ins w:id="851" w:author="Author" w:date="2021-01-25T12:29:00Z">
        <w:r w:rsidRPr="00DF6037">
          <w:t>a major outcome</w:t>
        </w:r>
      </w:ins>
      <w:r w:rsidRPr="00DF6037">
        <w:t xml:space="preserve"> predictor</w:t>
      </w:r>
      <w:del w:id="852" w:author="Author" w:date="2021-01-25T12:29:00Z">
        <w:r w:rsidRPr="00DF6037">
          <w:delText>s</w:delText>
        </w:r>
      </w:del>
      <w:r w:rsidRPr="00DF6037">
        <w:t xml:space="preserve"> </w:t>
      </w:r>
      <w:del w:id="853" w:author="Author" w:date="2021-01-25T12:29:00Z">
        <w:r w:rsidRPr="00DF6037">
          <w:delText xml:space="preserve">of outcome </w:delText>
        </w:r>
      </w:del>
      <w:r w:rsidRPr="00DF6037">
        <w:t>after head injury</w:t>
      </w:r>
      <w:ins w:id="854" w:author="Author" w:date="2021-01-25T12:28:00Z">
        <w:r w:rsidRPr="00DF6037">
          <w:t xml:space="preserve"> </w:t>
        </w:r>
      </w:ins>
      <w:ins w:id="855" w:author="Author" w:date="2021-01-25T12:29:00Z">
        <w:r w:rsidRPr="00DF6037">
          <w:t>since</w:t>
        </w:r>
      </w:ins>
      <w:ins w:id="856" w:author="Author" w:date="2021-01-25T12:28:00Z">
        <w:r w:rsidRPr="00DF6037">
          <w:t xml:space="preserve"> its introduction in 1974 [23]</w:t>
        </w:r>
      </w:ins>
      <w:r w:rsidRPr="00DF6037">
        <w:t>. In our study, based on GCS scores, TBIs were severe in 42.2%, moderate in 28.5%, and mild in 11.1%</w:t>
      </w:r>
      <w:ins w:id="857" w:author="Author" w:date="2021-01-25T12:10:00Z">
        <w:r w:rsidRPr="00DF6037">
          <w:t xml:space="preserve"> of patients</w:t>
        </w:r>
      </w:ins>
      <w:r w:rsidRPr="00DF6037">
        <w:t xml:space="preserve">. In another study </w:t>
      </w:r>
      <w:del w:id="858" w:author="Author" w:date="2021-01-25T12:10:00Z">
        <w:r w:rsidRPr="00DF6037">
          <w:delText xml:space="preserve">(J. Leitgeb, 2013) </w:delText>
        </w:r>
      </w:del>
      <w:r w:rsidRPr="00DF6037">
        <w:t xml:space="preserve">[23], </w:t>
      </w:r>
      <w:del w:id="859" w:author="Author" w:date="2021-01-25T12:29:00Z">
        <w:r w:rsidRPr="00DF6037">
          <w:delText xml:space="preserve">the following pattern was observed: </w:delText>
        </w:r>
      </w:del>
      <w:r w:rsidRPr="00DF6037">
        <w:t xml:space="preserve">57% </w:t>
      </w:r>
      <w:ins w:id="860" w:author="Author" w:date="2021-01-25T12:29:00Z">
        <w:r w:rsidRPr="00DF6037">
          <w:t xml:space="preserve">of participants </w:t>
        </w:r>
      </w:ins>
      <w:r w:rsidRPr="00DF6037">
        <w:t>had GCS scores of 13–15, 19% had scores of 10–12, 9% had scores of 7–9, and 15% had scores of 3–6 upon admission</w:t>
      </w:r>
      <w:del w:id="861" w:author="Author" w:date="2021-01-25T12:30:00Z">
        <w:r w:rsidRPr="00DF6037">
          <w:delText>.</w:delText>
        </w:r>
      </w:del>
      <w:ins w:id="862" w:author="Author" w:date="2021-01-25T12:30:00Z">
        <w:r w:rsidRPr="00DF6037">
          <w:t>;</w:t>
        </w:r>
      </w:ins>
      <w:r w:rsidRPr="00DF6037">
        <w:t xml:space="preserve"> </w:t>
      </w:r>
      <w:del w:id="863" w:author="Author" w:date="2021-01-25T12:30:00Z">
        <w:r w:rsidRPr="00DF6037">
          <w:delText>T</w:delText>
        </w:r>
      </w:del>
      <w:ins w:id="864" w:author="Author" w:date="2021-01-25T12:30:00Z">
        <w:r w:rsidRPr="00DF6037">
          <w:t>t</w:t>
        </w:r>
      </w:ins>
      <w:r w:rsidRPr="00DF6037">
        <w:t>he author</w:t>
      </w:r>
      <w:ins w:id="865" w:author="Author" w:date="2021-01-25T12:30:00Z">
        <w:r w:rsidRPr="00DF6037">
          <w:t>s</w:t>
        </w:r>
      </w:ins>
      <w:r w:rsidRPr="00DF6037">
        <w:t xml:space="preserve"> </w:t>
      </w:r>
      <w:del w:id="866" w:author="Author" w:date="2021-01-25T12:30:00Z">
        <w:r w:rsidRPr="00DF6037">
          <w:delText xml:space="preserve">stated </w:delText>
        </w:r>
      </w:del>
      <w:ins w:id="867" w:author="Author" w:date="2021-01-25T12:30:00Z">
        <w:r w:rsidRPr="00DF6037">
          <w:t xml:space="preserve">reported </w:t>
        </w:r>
      </w:ins>
      <w:r w:rsidRPr="00DF6037">
        <w:t xml:space="preserve">that a low GCS score is more likely to </w:t>
      </w:r>
      <w:del w:id="868" w:author="Author" w:date="2021-01-25T12:10:00Z">
        <w:r w:rsidRPr="00DF6037">
          <w:delText xml:space="preserve">produce </w:delText>
        </w:r>
      </w:del>
      <w:ins w:id="869" w:author="Author" w:date="2021-01-25T12:10:00Z">
        <w:r w:rsidRPr="00DF6037">
          <w:t xml:space="preserve">lead to </w:t>
        </w:r>
      </w:ins>
      <w:r w:rsidRPr="00DF6037">
        <w:t>unfavorable outcomes.</w:t>
      </w:r>
    </w:p>
    <w:p w14:paraId="155106F8" w14:textId="63FC1D9B" w:rsidR="00DF6037" w:rsidRPr="00DF6037" w:rsidRDefault="00DF6037" w:rsidP="00DF6037">
      <w:pPr>
        <w:pStyle w:val="MDPI31text"/>
      </w:pPr>
      <w:r w:rsidRPr="00DF6037">
        <w:t>Our finding that patients with intraventricular hemorrhage</w:t>
      </w:r>
      <w:del w:id="870" w:author="Author" w:date="2021-01-25T12:10:00Z">
        <w:r w:rsidRPr="00DF6037">
          <w:delText>s</w:delText>
        </w:r>
      </w:del>
      <w:r w:rsidRPr="00DF6037">
        <w:t xml:space="preserve"> </w:t>
      </w:r>
      <w:del w:id="871" w:author="Author" w:date="2021-01-25T12:10:00Z">
        <w:r w:rsidRPr="00DF6037">
          <w:delText xml:space="preserve">have </w:delText>
        </w:r>
      </w:del>
      <w:ins w:id="872" w:author="Author" w:date="2021-01-25T12:10:00Z">
        <w:r w:rsidRPr="00DF6037">
          <w:t xml:space="preserve">had a </w:t>
        </w:r>
      </w:ins>
      <w:r w:rsidRPr="00DF6037">
        <w:t xml:space="preserve">worse prognosis and </w:t>
      </w:r>
      <w:del w:id="873" w:author="Author" w:date="2021-01-25T12:57:00Z">
        <w:r w:rsidRPr="00DF6037">
          <w:delText>more of them were</w:delText>
        </w:r>
      </w:del>
      <w:ins w:id="874" w:author="Author" w:date="2021-01-25T12:57:00Z">
        <w:r w:rsidRPr="00DF6037">
          <w:t>were more frequently</w:t>
        </w:r>
      </w:ins>
      <w:r w:rsidRPr="00DF6037">
        <w:t xml:space="preserve"> placed in rehabilitation centers is </w:t>
      </w:r>
      <w:del w:id="875" w:author="Author" w:date="2021-01-25T12:57:00Z">
        <w:r w:rsidRPr="00DF6037">
          <w:delText xml:space="preserve">going </w:delText>
        </w:r>
      </w:del>
      <w:r w:rsidRPr="00DF6037">
        <w:t xml:space="preserve">in line with the fact that </w:t>
      </w:r>
      <w:r w:rsidRPr="00DF6037">
        <w:lastRenderedPageBreak/>
        <w:t>traumatic intraventricular hemorrhage is associated with poor outcome</w:t>
      </w:r>
      <w:ins w:id="876" w:author="Author" w:date="2021-01-29T17:56:00Z">
        <w:r w:rsidR="008D6736">
          <w:t>s</w:t>
        </w:r>
      </w:ins>
      <w:r w:rsidRPr="00DF6037">
        <w:t xml:space="preserve">; </w:t>
      </w:r>
      <w:commentRangeStart w:id="877"/>
      <w:r w:rsidRPr="00DF6037">
        <w:t xml:space="preserve">however, the difference </w:t>
      </w:r>
      <w:del w:id="878" w:author="Author" w:date="2021-01-25T12:30:00Z">
        <w:r w:rsidRPr="00DF6037">
          <w:delText xml:space="preserve">in our study </w:delText>
        </w:r>
      </w:del>
      <w:r w:rsidRPr="00DF6037">
        <w:t>is that intraventricular hemorrhage</w:t>
      </w:r>
      <w:del w:id="879" w:author="Author" w:date="2021-01-25T12:11:00Z">
        <w:r w:rsidRPr="00DF6037">
          <w:delText>s</w:delText>
        </w:r>
      </w:del>
      <w:r w:rsidRPr="00DF6037">
        <w:t xml:space="preserve"> </w:t>
      </w:r>
      <w:del w:id="880" w:author="Author" w:date="2021-01-25T12:11:00Z">
        <w:r w:rsidRPr="00DF6037">
          <w:delText xml:space="preserve">were </w:delText>
        </w:r>
      </w:del>
      <w:ins w:id="881" w:author="Author" w:date="2021-01-25T12:11:00Z">
        <w:r w:rsidRPr="00DF6037">
          <w:t xml:space="preserve">was </w:t>
        </w:r>
      </w:ins>
      <w:r w:rsidRPr="00DF6037">
        <w:t>more</w:t>
      </w:r>
      <w:ins w:id="882" w:author="Author" w:date="2021-01-25T12:11:00Z">
        <w:r w:rsidRPr="00DF6037">
          <w:t xml:space="preserve"> frequently observed</w:t>
        </w:r>
      </w:ins>
      <w:r w:rsidRPr="00DF6037">
        <w:t xml:space="preserve"> in our study population [24].</w:t>
      </w:r>
      <w:commentRangeEnd w:id="877"/>
      <w:r w:rsidR="00856354">
        <w:rPr>
          <w:rStyle w:val="CommentReference"/>
          <w:rFonts w:eastAsia="SimSun"/>
          <w:noProof/>
          <w:snapToGrid/>
          <w:lang w:eastAsia="zh-CN" w:bidi="ar-SA"/>
        </w:rPr>
        <w:commentReference w:id="877"/>
      </w:r>
    </w:p>
    <w:p w14:paraId="60850B0B" w14:textId="2F477E74" w:rsidR="00DF6037" w:rsidRPr="00DF6037" w:rsidRDefault="00DF6037" w:rsidP="00DF6037">
      <w:pPr>
        <w:pStyle w:val="MDPI31text"/>
      </w:pPr>
      <w:del w:id="883" w:author="Author" w:date="2021-01-25T12:11:00Z">
        <w:r w:rsidRPr="00DF6037">
          <w:delText>In addition to that</w:delText>
        </w:r>
      </w:del>
      <w:ins w:id="884" w:author="Author" w:date="2021-01-25T12:11:00Z">
        <w:r w:rsidRPr="00DF6037">
          <w:t>Additionally</w:t>
        </w:r>
      </w:ins>
      <w:r w:rsidRPr="00DF6037">
        <w:t xml:space="preserve">, acute subdural hematomas remain </w:t>
      </w:r>
      <w:del w:id="885" w:author="Author" w:date="2021-01-25T12:11:00Z">
        <w:r w:rsidRPr="00DF6037">
          <w:delText xml:space="preserve">as </w:delText>
        </w:r>
      </w:del>
      <w:del w:id="886" w:author="Author" w:date="2021-01-25T12:31:00Z">
        <w:r w:rsidRPr="00DF6037">
          <w:delText>a strong challenge</w:delText>
        </w:r>
      </w:del>
      <w:ins w:id="887" w:author="Author" w:date="2021-01-25T12:31:00Z">
        <w:r w:rsidRPr="00DF6037">
          <w:t>challenging</w:t>
        </w:r>
      </w:ins>
      <w:r w:rsidRPr="00DF6037">
        <w:t xml:space="preserve"> for neurosurgeons</w:t>
      </w:r>
      <w:ins w:id="888" w:author="Author" w:date="2021-01-25T12:58:00Z">
        <w:r w:rsidRPr="00DF6037">
          <w:t xml:space="preserve"> and continue to be associated with less favorable outcomes</w:t>
        </w:r>
      </w:ins>
      <w:r w:rsidRPr="00DF6037">
        <w:t xml:space="preserve">, despite </w:t>
      </w:r>
      <w:del w:id="889" w:author="Author" w:date="2021-01-25T12:57:00Z">
        <w:r w:rsidRPr="00DF6037">
          <w:delText xml:space="preserve">all </w:delText>
        </w:r>
      </w:del>
      <w:r w:rsidRPr="00DF6037">
        <w:t>advances in medical and surgical treatment</w:t>
      </w:r>
      <w:del w:id="890" w:author="Author" w:date="2021-01-25T12:58:00Z">
        <w:r w:rsidRPr="00DF6037">
          <w:delText>, where less favorable outcome is still seen</w:delText>
        </w:r>
      </w:del>
      <w:del w:id="891" w:author="Author" w:date="2021-01-25T12:11:00Z">
        <w:r w:rsidRPr="00DF6037">
          <w:delText>;</w:delText>
        </w:r>
      </w:del>
      <w:ins w:id="892" w:author="Author" w:date="2021-01-25T12:11:00Z">
        <w:r w:rsidRPr="00DF6037">
          <w:t>.</w:t>
        </w:r>
      </w:ins>
      <w:r w:rsidRPr="00DF6037">
        <w:t xml:space="preserve"> </w:t>
      </w:r>
      <w:del w:id="893" w:author="Author" w:date="2021-01-25T12:11:00Z">
        <w:r w:rsidRPr="00DF6037">
          <w:delText>e</w:delText>
        </w:r>
      </w:del>
      <w:ins w:id="894" w:author="Author" w:date="2021-01-25T12:11:00Z">
        <w:r w:rsidRPr="00DF6037">
          <w:t>E</w:t>
        </w:r>
      </w:ins>
      <w:r w:rsidRPr="00DF6037">
        <w:t xml:space="preserve">ven after decreasing mortality, </w:t>
      </w:r>
      <w:ins w:id="895" w:author="Author" w:date="2021-01-25T12:11:00Z">
        <w:r w:rsidRPr="00DF6037">
          <w:t xml:space="preserve">patients with </w:t>
        </w:r>
      </w:ins>
      <w:r w:rsidRPr="00DF6037">
        <w:t xml:space="preserve">subdural hematomas </w:t>
      </w:r>
      <w:del w:id="896" w:author="Author" w:date="2021-01-25T12:11:00Z">
        <w:r w:rsidRPr="00DF6037">
          <w:delText xml:space="preserve">patients </w:delText>
        </w:r>
      </w:del>
      <w:del w:id="897" w:author="Author" w:date="2021-01-25T12:31:00Z">
        <w:r w:rsidRPr="00DF6037">
          <w:delText>are prone to</w:delText>
        </w:r>
      </w:del>
      <w:ins w:id="898" w:author="Author" w:date="2021-01-25T12:31:00Z">
        <w:r w:rsidRPr="00DF6037">
          <w:t>tend to have</w:t>
        </w:r>
      </w:ins>
      <w:r w:rsidRPr="00DF6037">
        <w:t xml:space="preserve"> l</w:t>
      </w:r>
      <w:bookmarkStart w:id="899" w:name="_GoBack"/>
      <w:bookmarkEnd w:id="899"/>
      <w:r w:rsidRPr="00DF6037">
        <w:t>ow</w:t>
      </w:r>
      <w:del w:id="900" w:author="Author" w:date="2021-01-28T11:14:00Z">
        <w:r w:rsidRPr="00DF6037" w:rsidDel="005C16EB">
          <w:delText>er</w:delText>
        </w:r>
      </w:del>
      <w:r w:rsidRPr="00DF6037">
        <w:t xml:space="preserve"> </w:t>
      </w:r>
      <w:del w:id="901" w:author="Author" w:date="2021-01-25T12:31:00Z">
        <w:r w:rsidRPr="00DF6037">
          <w:delText xml:space="preserve">score on </w:delText>
        </w:r>
      </w:del>
      <w:r w:rsidRPr="00DF6037">
        <w:t xml:space="preserve">Glasgow </w:t>
      </w:r>
      <w:del w:id="902" w:author="Author" w:date="2021-01-25T12:58:00Z">
        <w:r w:rsidRPr="00DF6037">
          <w:delText>o</w:delText>
        </w:r>
      </w:del>
      <w:ins w:id="903" w:author="Author" w:date="2021-01-25T12:58:00Z">
        <w:r w:rsidRPr="00DF6037">
          <w:t>O</w:t>
        </w:r>
      </w:ins>
      <w:r w:rsidRPr="00DF6037">
        <w:t xml:space="preserve">utcome </w:t>
      </w:r>
      <w:del w:id="904" w:author="Author" w:date="2021-01-25T12:58:00Z">
        <w:r w:rsidRPr="00DF6037">
          <w:delText>s</w:delText>
        </w:r>
      </w:del>
      <w:ins w:id="905" w:author="Author" w:date="2021-01-25T12:58:00Z">
        <w:r w:rsidRPr="00DF6037">
          <w:t>S</w:t>
        </w:r>
      </w:ins>
      <w:r w:rsidRPr="00DF6037">
        <w:t>core</w:t>
      </w:r>
      <w:ins w:id="906" w:author="Author" w:date="2021-01-25T12:31:00Z">
        <w:r w:rsidRPr="00DF6037">
          <w:t>s</w:t>
        </w:r>
      </w:ins>
      <w:r w:rsidRPr="00DF6037">
        <w:t xml:space="preserve">, and they represent </w:t>
      </w:r>
      <w:ins w:id="907" w:author="Author" w:date="2021-01-25T12:58:00Z">
        <w:r w:rsidRPr="00DF6037">
          <w:t xml:space="preserve">a </w:t>
        </w:r>
      </w:ins>
      <w:r w:rsidRPr="00DF6037">
        <w:t xml:space="preserve">major portion of patients who need rehabilitation services </w:t>
      </w:r>
      <w:del w:id="908" w:author="Author" w:date="2021-01-25T12:31:00Z">
        <w:r w:rsidRPr="00DF6037">
          <w:delText xml:space="preserve">when </w:delText>
        </w:r>
      </w:del>
      <w:ins w:id="909" w:author="Author" w:date="2021-01-25T12:31:00Z">
        <w:r w:rsidRPr="00DF6037">
          <w:t xml:space="preserve">after </w:t>
        </w:r>
      </w:ins>
      <w:r w:rsidRPr="00DF6037">
        <w:t xml:space="preserve">acute treatment </w:t>
      </w:r>
      <w:del w:id="910" w:author="Author" w:date="2021-01-25T12:31:00Z">
        <w:r w:rsidRPr="00DF6037">
          <w:delText xml:space="preserve">is over </w:delText>
        </w:r>
      </w:del>
      <w:r w:rsidRPr="00DF6037">
        <w:t>[25].</w:t>
      </w:r>
    </w:p>
    <w:p w14:paraId="6B05929D" w14:textId="77777777" w:rsidR="00DF6037" w:rsidRPr="00DF6037" w:rsidRDefault="00DF6037" w:rsidP="00DF6037">
      <w:pPr>
        <w:pStyle w:val="MDPI31text"/>
      </w:pPr>
      <w:commentRangeStart w:id="911"/>
      <w:r w:rsidRPr="00DF6037">
        <w:t xml:space="preserve">The fact that almost 12.5% of our patients </w:t>
      </w:r>
      <w:del w:id="912" w:author="Author" w:date="2021-01-25T12:11:00Z">
        <w:r w:rsidRPr="00DF6037">
          <w:delText>are undergoing</w:delText>
        </w:r>
      </w:del>
      <w:ins w:id="913" w:author="Author" w:date="2021-01-25T12:11:00Z">
        <w:r w:rsidRPr="00DF6037">
          <w:t>u</w:t>
        </w:r>
      </w:ins>
      <w:ins w:id="914" w:author="Author" w:date="2021-01-25T12:12:00Z">
        <w:r w:rsidRPr="00DF6037">
          <w:t>nderwent</w:t>
        </w:r>
      </w:ins>
      <w:r w:rsidRPr="00DF6037">
        <w:t xml:space="preserve"> craniectomy </w:t>
      </w:r>
      <w:del w:id="915" w:author="Author" w:date="2021-01-25T12:12:00Z">
        <w:r w:rsidRPr="00DF6037">
          <w:delText xml:space="preserve">surgery </w:delText>
        </w:r>
      </w:del>
      <w:r w:rsidRPr="00DF6037">
        <w:t xml:space="preserve">reflects that our institution </w:t>
      </w:r>
      <w:del w:id="916" w:author="Author" w:date="2021-01-25T12:32:00Z">
        <w:r w:rsidRPr="00DF6037">
          <w:delText>is believing in</w:delText>
        </w:r>
      </w:del>
      <w:ins w:id="917" w:author="Author" w:date="2021-01-25T12:32:00Z">
        <w:r w:rsidRPr="00DF6037">
          <w:t>favors</w:t>
        </w:r>
      </w:ins>
      <w:r w:rsidRPr="00DF6037">
        <w:t xml:space="preserve"> decompressive craniectomy</w:t>
      </w:r>
      <w:ins w:id="918" w:author="Author" w:date="2021-01-25T12:31:00Z">
        <w:r w:rsidRPr="00DF6037">
          <w:t>,</w:t>
        </w:r>
      </w:ins>
      <w:r w:rsidRPr="00DF6037">
        <w:t xml:space="preserve"> and this may explain the reasonabl</w:t>
      </w:r>
      <w:ins w:id="919" w:author="Author" w:date="2021-01-26T08:33:00Z">
        <w:r w:rsidRPr="00DF6037">
          <w:t>y</w:t>
        </w:r>
      </w:ins>
      <w:del w:id="920" w:author="Author" w:date="2021-01-26T08:33:00Z">
        <w:r w:rsidRPr="00DF6037">
          <w:delText>e</w:delText>
        </w:r>
      </w:del>
      <w:r w:rsidRPr="00DF6037">
        <w:t xml:space="preserve"> low mortality</w:t>
      </w:r>
      <w:ins w:id="921" w:author="Author" w:date="2021-01-26T08:33:00Z">
        <w:r w:rsidRPr="00DF6037">
          <w:t xml:space="preserve"> rate</w:t>
        </w:r>
        <w:commentRangeEnd w:id="911"/>
        <w:r w:rsidRPr="00DF6037">
          <w:commentReference w:id="911"/>
        </w:r>
      </w:ins>
      <w:r w:rsidRPr="00DF6037">
        <w:t xml:space="preserve">; </w:t>
      </w:r>
      <w:commentRangeStart w:id="922"/>
      <w:r w:rsidRPr="00DF6037">
        <w:t>however</w:t>
      </w:r>
      <w:ins w:id="923" w:author="Author" w:date="2021-01-25T12:12:00Z">
        <w:r w:rsidRPr="00DF6037">
          <w:t>,</w:t>
        </w:r>
      </w:ins>
      <w:r w:rsidRPr="00DF6037">
        <w:t xml:space="preserve"> </w:t>
      </w:r>
      <w:del w:id="924" w:author="Author" w:date="2021-01-25T12:12:00Z">
        <w:r w:rsidRPr="00DF6037">
          <w:delText xml:space="preserve">[26] </w:delText>
        </w:r>
      </w:del>
      <w:del w:id="925" w:author="Author" w:date="2021-01-26T08:44:00Z">
        <w:r w:rsidRPr="00DF6037">
          <w:delText>increase in number</w:delText>
        </w:r>
      </w:del>
      <w:ins w:id="926" w:author="Author" w:date="2021-01-26T08:44:00Z">
        <w:r w:rsidRPr="00DF6037">
          <w:t>34%</w:t>
        </w:r>
      </w:ins>
      <w:r w:rsidRPr="00DF6037">
        <w:t xml:space="preserve"> of </w:t>
      </w:r>
      <w:ins w:id="927" w:author="Author" w:date="2021-01-26T08:44:00Z">
        <w:r w:rsidRPr="00DF6037">
          <w:t xml:space="preserve">our </w:t>
        </w:r>
      </w:ins>
      <w:r w:rsidRPr="00DF6037">
        <w:t xml:space="preserve">patients </w:t>
      </w:r>
      <w:del w:id="928" w:author="Author" w:date="2021-01-26T08:44:00Z">
        <w:r w:rsidRPr="00DF6037">
          <w:delText>who are</w:delText>
        </w:r>
      </w:del>
      <w:ins w:id="929" w:author="Author" w:date="2021-01-26T08:44:00Z">
        <w:r w:rsidRPr="00DF6037">
          <w:t>were</w:t>
        </w:r>
      </w:ins>
      <w:r w:rsidRPr="00DF6037">
        <w:t xml:space="preserve"> </w:t>
      </w:r>
      <w:del w:id="930" w:author="Author" w:date="2021-01-26T08:42:00Z">
        <w:r w:rsidRPr="00DF6037">
          <w:delText>going to</w:delText>
        </w:r>
      </w:del>
      <w:ins w:id="931" w:author="Author" w:date="2021-01-26T08:42:00Z">
        <w:r w:rsidRPr="00DF6037">
          <w:t>placed in</w:t>
        </w:r>
      </w:ins>
      <w:r w:rsidRPr="00DF6037">
        <w:t xml:space="preserve"> rehabilitation hospitals or long-term care facilities </w:t>
      </w:r>
      <w:commentRangeEnd w:id="922"/>
      <w:r w:rsidRPr="00DF6037">
        <w:commentReference w:id="922"/>
      </w:r>
      <w:commentRangeStart w:id="932"/>
      <w:del w:id="933" w:author="Author" w:date="2021-01-26T08:44:00Z">
        <w:r w:rsidRPr="00DF6037">
          <w:delText>is 34%</w:delText>
        </w:r>
      </w:del>
      <w:ins w:id="934" w:author="Author" w:date="2021-01-25T12:12:00Z">
        <w:r w:rsidRPr="00DF6037">
          <w:t>[26]</w:t>
        </w:r>
      </w:ins>
      <w:commentRangeEnd w:id="932"/>
      <w:ins w:id="935" w:author="Author" w:date="2021-01-28T11:15:00Z">
        <w:r w:rsidR="005C16EB">
          <w:rPr>
            <w:rStyle w:val="CommentReference"/>
            <w:rFonts w:eastAsia="SimSun"/>
            <w:noProof/>
            <w:snapToGrid/>
            <w:lang w:eastAsia="zh-CN" w:bidi="ar-SA"/>
          </w:rPr>
          <w:commentReference w:id="932"/>
        </w:r>
      </w:ins>
      <w:r w:rsidRPr="00DF6037">
        <w:t xml:space="preserve">. These findings reflect the need </w:t>
      </w:r>
      <w:del w:id="936" w:author="Author" w:date="2021-01-26T08:25:00Z">
        <w:r w:rsidRPr="00DF6037">
          <w:delText xml:space="preserve">of </w:delText>
        </w:r>
      </w:del>
      <w:ins w:id="937" w:author="Author" w:date="2021-01-26T08:25:00Z">
        <w:r w:rsidRPr="00DF6037">
          <w:t xml:space="preserve">for </w:t>
        </w:r>
      </w:ins>
      <w:r w:rsidRPr="00DF6037">
        <w:t>rehabilitation center</w:t>
      </w:r>
      <w:ins w:id="938" w:author="Author" w:date="2021-01-25T12:32:00Z">
        <w:r w:rsidRPr="00DF6037">
          <w:t>s</w:t>
        </w:r>
      </w:ins>
      <w:r w:rsidRPr="00DF6037">
        <w:t xml:space="preserve"> in almost every province in the </w:t>
      </w:r>
      <w:del w:id="939" w:author="Author" w:date="2021-01-26T21:16:00Z">
        <w:r w:rsidRPr="00DF6037">
          <w:delText xml:space="preserve">Kingdom </w:delText>
        </w:r>
      </w:del>
      <w:ins w:id="940" w:author="Author" w:date="2021-01-26T21:16:00Z">
        <w:r w:rsidRPr="00DF6037">
          <w:t xml:space="preserve">KSA </w:t>
        </w:r>
      </w:ins>
      <w:del w:id="941" w:author="Author" w:date="2021-01-25T12:32:00Z">
        <w:r w:rsidRPr="00DF6037">
          <w:delText>in the presence of</w:delText>
        </w:r>
      </w:del>
      <w:ins w:id="942" w:author="Author" w:date="2021-01-25T12:32:00Z">
        <w:r w:rsidRPr="00DF6037">
          <w:t>given that</w:t>
        </w:r>
      </w:ins>
      <w:r w:rsidRPr="00DF6037">
        <w:t xml:space="preserve"> MVA</w:t>
      </w:r>
      <w:ins w:id="943" w:author="Author" w:date="2021-01-25T12:32:00Z">
        <w:r w:rsidRPr="00DF6037">
          <w:t>s</w:t>
        </w:r>
      </w:ins>
      <w:r w:rsidRPr="00DF6037">
        <w:t xml:space="preserve"> </w:t>
      </w:r>
      <w:del w:id="944" w:author="Author" w:date="2021-01-25T12:32:00Z">
        <w:r w:rsidRPr="00DF6037">
          <w:delText>as a</w:delText>
        </w:r>
      </w:del>
      <w:ins w:id="945" w:author="Author" w:date="2021-01-25T12:32:00Z">
        <w:r w:rsidRPr="00DF6037">
          <w:t>remain a</w:t>
        </w:r>
      </w:ins>
      <w:r w:rsidRPr="00DF6037">
        <w:t xml:space="preserve"> major national problem.</w:t>
      </w:r>
    </w:p>
    <w:p w14:paraId="4FD68745" w14:textId="0D624B08" w:rsidR="00DF6037" w:rsidRPr="00DF6037" w:rsidRDefault="00DF6037" w:rsidP="00DF6037">
      <w:pPr>
        <w:pStyle w:val="MDPI31text"/>
      </w:pPr>
      <w:r w:rsidRPr="00DF6037">
        <w:t>Since 2010, strict speed</w:t>
      </w:r>
      <w:ins w:id="946" w:author="Author" w:date="2021-01-26T08:25:00Z">
        <w:r w:rsidRPr="00DF6037">
          <w:t>ing</w:t>
        </w:r>
      </w:ins>
      <w:r w:rsidRPr="00DF6037">
        <w:t xml:space="preserve"> rules and regulations </w:t>
      </w:r>
      <w:del w:id="947" w:author="Author" w:date="2021-01-25T10:14:00Z">
        <w:r w:rsidRPr="00DF6037">
          <w:delText xml:space="preserve">were </w:delText>
        </w:r>
      </w:del>
      <w:ins w:id="948" w:author="Author" w:date="2021-01-25T10:14:00Z">
        <w:r w:rsidRPr="00DF6037">
          <w:t xml:space="preserve">have been </w:t>
        </w:r>
      </w:ins>
      <w:r w:rsidRPr="00DF6037">
        <w:t>implemented</w:t>
      </w:r>
      <w:ins w:id="949" w:author="Author" w:date="2021-01-26T21:16:00Z">
        <w:r w:rsidRPr="00DF6037">
          <w:t xml:space="preserve"> in the KSA</w:t>
        </w:r>
      </w:ins>
      <w:ins w:id="950" w:author="Author" w:date="2021-01-25T10:14:00Z">
        <w:r w:rsidRPr="00DF6037">
          <w:t>,</w:t>
        </w:r>
      </w:ins>
      <w:r w:rsidRPr="00DF6037">
        <w:t xml:space="preserve"> and cameras are now installed within cities and on highways</w:t>
      </w:r>
      <w:ins w:id="951" w:author="Author" w:date="2021-01-25T10:14:00Z">
        <w:r w:rsidRPr="00DF6037">
          <w:t>;</w:t>
        </w:r>
      </w:ins>
      <w:del w:id="952" w:author="Author" w:date="2021-01-25T10:14:00Z">
        <w:r w:rsidRPr="00DF6037">
          <w:delText>,</w:delText>
        </w:r>
      </w:del>
      <w:r w:rsidRPr="00DF6037">
        <w:t xml:space="preserve"> however, </w:t>
      </w:r>
      <w:del w:id="953" w:author="Author" w:date="2021-01-25T12:32:00Z">
        <w:r w:rsidRPr="00DF6037">
          <w:delText xml:space="preserve">it took few years </w:delText>
        </w:r>
      </w:del>
      <w:ins w:id="954" w:author="Author" w:date="2021-01-25T12:32:00Z">
        <w:r w:rsidRPr="00DF6037">
          <w:t xml:space="preserve">several years were needed </w:t>
        </w:r>
      </w:ins>
      <w:ins w:id="955" w:author="Author" w:date="2021-01-26T21:16:00Z">
        <w:r w:rsidRPr="00DF6037">
          <w:t xml:space="preserve">for these measures </w:t>
        </w:r>
      </w:ins>
      <w:r w:rsidRPr="00DF6037">
        <w:t xml:space="preserve">to </w:t>
      </w:r>
      <w:del w:id="956" w:author="Author" w:date="2021-01-26T21:16:00Z">
        <w:r w:rsidRPr="00DF6037">
          <w:delText xml:space="preserve">cover </w:delText>
        </w:r>
      </w:del>
      <w:ins w:id="957" w:author="Author" w:date="2021-01-26T21:16:00Z">
        <w:r w:rsidRPr="00DF6037">
          <w:t xml:space="preserve">implemented throughout </w:t>
        </w:r>
      </w:ins>
      <w:r w:rsidRPr="00DF6037">
        <w:t xml:space="preserve">the </w:t>
      </w:r>
      <w:del w:id="958" w:author="Author" w:date="2021-01-26T21:16:00Z">
        <w:r w:rsidRPr="00DF6037">
          <w:delText xml:space="preserve">whole </w:delText>
        </w:r>
      </w:del>
      <w:r w:rsidRPr="00DF6037">
        <w:t xml:space="preserve">country. In 2018, new rules </w:t>
      </w:r>
      <w:del w:id="959" w:author="Author" w:date="2021-01-25T12:12:00Z">
        <w:r w:rsidRPr="00DF6037">
          <w:delText>of forbidden text and</w:delText>
        </w:r>
      </w:del>
      <w:ins w:id="960" w:author="Author" w:date="2021-01-25T12:12:00Z">
        <w:r w:rsidRPr="00DF6037">
          <w:t>forbidding texting while</w:t>
        </w:r>
      </w:ins>
      <w:r w:rsidRPr="00DF6037">
        <w:t xml:space="preserve"> driv</w:t>
      </w:r>
      <w:ins w:id="961" w:author="Author" w:date="2021-01-25T12:12:00Z">
        <w:r w:rsidRPr="00DF6037">
          <w:t>ing</w:t>
        </w:r>
      </w:ins>
      <w:del w:id="962" w:author="Author" w:date="2021-01-25T12:12:00Z">
        <w:r w:rsidRPr="00DF6037">
          <w:delText>e</w:delText>
        </w:r>
      </w:del>
      <w:r w:rsidRPr="00DF6037">
        <w:t xml:space="preserve"> and issuing </w:t>
      </w:r>
      <w:ins w:id="963" w:author="Author" w:date="2021-01-25T10:14:00Z">
        <w:r w:rsidRPr="00DF6037">
          <w:t>traff</w:t>
        </w:r>
      </w:ins>
      <w:ins w:id="964" w:author="Author" w:date="2021-01-25T10:15:00Z">
        <w:r w:rsidRPr="00DF6037">
          <w:t xml:space="preserve">ic </w:t>
        </w:r>
      </w:ins>
      <w:r w:rsidRPr="00DF6037">
        <w:t xml:space="preserve">tickets for such </w:t>
      </w:r>
      <w:del w:id="965" w:author="Author" w:date="2021-01-26T08:25:00Z">
        <w:r w:rsidRPr="00DF6037">
          <w:delText xml:space="preserve">attitude </w:delText>
        </w:r>
      </w:del>
      <w:ins w:id="966" w:author="Author" w:date="2021-01-26T08:25:00Z">
        <w:r w:rsidRPr="00DF6037">
          <w:t xml:space="preserve">behavior </w:t>
        </w:r>
      </w:ins>
      <w:del w:id="967" w:author="Author" w:date="2021-01-25T12:13:00Z">
        <w:r w:rsidRPr="00DF6037">
          <w:delText xml:space="preserve">are </w:delText>
        </w:r>
      </w:del>
      <w:proofErr w:type="gramStart"/>
      <w:ins w:id="968" w:author="Author" w:date="2021-01-25T12:13:00Z">
        <w:r w:rsidRPr="00DF6037">
          <w:t xml:space="preserve">were </w:t>
        </w:r>
      </w:ins>
      <w:r w:rsidRPr="00DF6037">
        <w:t>implemented</w:t>
      </w:r>
      <w:proofErr w:type="gramEnd"/>
      <w:r w:rsidRPr="00DF6037">
        <w:t xml:space="preserve"> and are expected to lower the occurrence</w:t>
      </w:r>
      <w:del w:id="969" w:author="Author" w:date="2021-01-25T12:13:00Z">
        <w:r w:rsidRPr="00DF6037">
          <w:delText>s</w:delText>
        </w:r>
      </w:del>
      <w:r w:rsidRPr="00DF6037">
        <w:t xml:space="preserve"> of devastating car accidents. The impact of such regulations is worth reviewing in the next few years</w:t>
      </w:r>
      <w:del w:id="970" w:author="Author" w:date="2021-01-28T11:20:00Z">
        <w:r w:rsidRPr="00DF6037" w:rsidDel="005C16EB">
          <w:delText xml:space="preserve"> </w:delText>
        </w:r>
      </w:del>
      <w:del w:id="971" w:author="Author" w:date="2021-01-25T12:33:00Z">
        <w:r w:rsidRPr="00DF6037">
          <w:delText>and compare</w:delText>
        </w:r>
      </w:del>
      <w:del w:id="972" w:author="Author" w:date="2021-01-28T11:20:00Z">
        <w:r w:rsidRPr="00DF6037" w:rsidDel="005C16EB">
          <w:delText xml:space="preserve"> to the current numbers</w:delText>
        </w:r>
      </w:del>
      <w:r w:rsidRPr="00DF6037">
        <w:t>.</w:t>
      </w:r>
    </w:p>
    <w:p w14:paraId="7410542E" w14:textId="0900B158" w:rsidR="00DF6037" w:rsidRPr="00DF6037" w:rsidRDefault="00DF6037" w:rsidP="00DF6037">
      <w:pPr>
        <w:pStyle w:val="MDPI31text"/>
        <w:rPr>
          <w:ins w:id="973" w:author="Author" w:date="2021-01-26T21:41:00Z"/>
        </w:rPr>
      </w:pPr>
      <w:del w:id="974" w:author="Author" w:date="2021-01-26T21:16:00Z">
        <w:r w:rsidRPr="00DF6037">
          <w:delText>Saudi Arabia</w:delText>
        </w:r>
      </w:del>
      <w:ins w:id="975" w:author="Author" w:date="2021-01-26T21:16:00Z">
        <w:r w:rsidRPr="00DF6037">
          <w:t>The KSA</w:t>
        </w:r>
      </w:ins>
      <w:r w:rsidRPr="00DF6037">
        <w:t xml:space="preserve"> is </w:t>
      </w:r>
      <w:del w:id="976" w:author="Author" w:date="2021-01-25T12:33:00Z">
        <w:r w:rsidRPr="00DF6037">
          <w:delText xml:space="preserve">extremely </w:delText>
        </w:r>
      </w:del>
      <w:ins w:id="977" w:author="Author" w:date="2021-01-25T12:33:00Z">
        <w:r w:rsidRPr="00DF6037">
          <w:t xml:space="preserve">greatly </w:t>
        </w:r>
      </w:ins>
      <w:r w:rsidRPr="00DF6037">
        <w:t xml:space="preserve">concerned with </w:t>
      </w:r>
      <w:del w:id="978" w:author="Author" w:date="2021-01-28T11:20:00Z">
        <w:r w:rsidRPr="00DF6037" w:rsidDel="005C16EB">
          <w:delText xml:space="preserve">the </w:delText>
        </w:r>
      </w:del>
      <w:r w:rsidRPr="00DF6037">
        <w:t xml:space="preserve">safety features </w:t>
      </w:r>
      <w:del w:id="979" w:author="Author" w:date="2021-01-25T12:33:00Z">
        <w:r w:rsidRPr="00DF6037">
          <w:delText xml:space="preserve">in </w:delText>
        </w:r>
      </w:del>
      <w:ins w:id="980" w:author="Author" w:date="2021-01-25T12:33:00Z">
        <w:r w:rsidRPr="00DF6037">
          <w:t xml:space="preserve">of </w:t>
        </w:r>
      </w:ins>
      <w:r w:rsidRPr="00DF6037">
        <w:t xml:space="preserve">its imported </w:t>
      </w:r>
      <w:commentRangeStart w:id="981"/>
      <w:r w:rsidRPr="00DF6037">
        <w:t>vehicles</w:t>
      </w:r>
      <w:commentRangeEnd w:id="981"/>
      <w:r w:rsidRPr="00DF6037">
        <w:commentReference w:id="981"/>
      </w:r>
      <w:r w:rsidRPr="00DF6037">
        <w:t xml:space="preserve">, </w:t>
      </w:r>
      <w:del w:id="982" w:author="Author" w:date="2021-01-26T08:46:00Z">
        <w:r w:rsidRPr="00DF6037">
          <w:delText xml:space="preserve">from all over the world, </w:delText>
        </w:r>
      </w:del>
      <w:r w:rsidRPr="00DF6037">
        <w:t xml:space="preserve">including airbags and </w:t>
      </w:r>
      <w:del w:id="983" w:author="Author" w:date="2021-01-26T08:27:00Z">
        <w:r w:rsidRPr="00DF6037">
          <w:delText>ABS brakes</w:delText>
        </w:r>
      </w:del>
      <w:ins w:id="984" w:author="Author" w:date="2021-01-26T08:27:00Z">
        <w:r w:rsidRPr="00DF6037">
          <w:t>anti-lock braking</w:t>
        </w:r>
      </w:ins>
      <w:r w:rsidRPr="00DF6037">
        <w:t xml:space="preserve"> systems. For the last 30 years, all cars have to </w:t>
      </w:r>
      <w:del w:id="985" w:author="Author" w:date="2021-01-25T12:34:00Z">
        <w:r w:rsidRPr="00DF6037">
          <w:delText>go for the Periodic Inspection of Vehicle</w:delText>
        </w:r>
      </w:del>
      <w:ins w:id="986" w:author="Author" w:date="2021-01-25T12:34:00Z">
        <w:r w:rsidRPr="00DF6037">
          <w:t>undergo periodic vehicle inspections</w:t>
        </w:r>
      </w:ins>
      <w:r w:rsidRPr="00DF6037">
        <w:t xml:space="preserve">, which </w:t>
      </w:r>
      <w:del w:id="987" w:author="Author" w:date="2021-01-26T08:27:00Z">
        <w:r w:rsidRPr="00DF6037">
          <w:delText xml:space="preserve">is </w:delText>
        </w:r>
      </w:del>
      <w:ins w:id="988" w:author="Author" w:date="2021-01-26T08:27:00Z">
        <w:r w:rsidRPr="00DF6037">
          <w:t xml:space="preserve">are </w:t>
        </w:r>
      </w:ins>
      <w:r w:rsidRPr="00DF6037">
        <w:t xml:space="preserve">electronically connected to </w:t>
      </w:r>
      <w:ins w:id="989" w:author="Author" w:date="2021-01-26T08:27:00Z">
        <w:r w:rsidRPr="00DF6037">
          <w:t xml:space="preserve">the </w:t>
        </w:r>
      </w:ins>
      <w:r w:rsidRPr="00DF6037">
        <w:t xml:space="preserve">car licensing authorities </w:t>
      </w:r>
      <w:del w:id="990" w:author="Author" w:date="2021-01-26T08:27:00Z">
        <w:r w:rsidRPr="00DF6037">
          <w:delText xml:space="preserve">in </w:delText>
        </w:r>
      </w:del>
      <w:ins w:id="991" w:author="Author" w:date="2021-01-26T08:27:00Z">
        <w:r w:rsidRPr="00DF6037">
          <w:t xml:space="preserve">of </w:t>
        </w:r>
      </w:ins>
      <w:ins w:id="992" w:author="Author" w:date="2021-01-25T12:13:00Z">
        <w:r w:rsidRPr="00DF6037">
          <w:t xml:space="preserve">the </w:t>
        </w:r>
      </w:ins>
      <w:r w:rsidRPr="00DF6037">
        <w:t xml:space="preserve">Ministry of Interior (http://www.mvpi.com.sa). Saudi authorities have stopped importing </w:t>
      </w:r>
      <w:del w:id="993" w:author="Author" w:date="2021-01-25T12:13:00Z">
        <w:r w:rsidRPr="00DF6037">
          <w:delText>any car</w:delText>
        </w:r>
      </w:del>
      <w:ins w:id="994" w:author="Author" w:date="2021-01-25T12:13:00Z">
        <w:r w:rsidRPr="00DF6037">
          <w:t>cars</w:t>
        </w:r>
      </w:ins>
      <w:r w:rsidRPr="00DF6037">
        <w:t xml:space="preserve"> older than 5 years since </w:t>
      </w:r>
      <w:del w:id="995" w:author="Author" w:date="2021-01-25T12:13:00Z">
        <w:r w:rsidRPr="00DF6037">
          <w:delText xml:space="preserve">year </w:delText>
        </w:r>
      </w:del>
      <w:r w:rsidRPr="00DF6037">
        <w:t>2010.</w:t>
      </w:r>
    </w:p>
    <w:p w14:paraId="3E03E2C1" w14:textId="4932D02F" w:rsidR="00DF6037" w:rsidRPr="00DF6037" w:rsidRDefault="00D656C5">
      <w:pPr>
        <w:pStyle w:val="MDPI21heading1"/>
        <w:spacing w:before="0"/>
        <w:ind w:firstLine="452"/>
        <w:rPr>
          <w:b w:val="0"/>
        </w:rPr>
        <w:pPrChange w:id="996" w:author="Author" w:date="2021-01-28T11:20:00Z">
          <w:pPr>
            <w:pStyle w:val="MDPI21heading1"/>
            <w:ind w:firstLine="452"/>
          </w:pPr>
        </w:pPrChange>
      </w:pPr>
      <w:del w:id="997" w:author="Author" w:date="2021-01-27T19:53:00Z">
        <w:r w:rsidDel="00D656C5">
          <w:rPr>
            <w:b w:val="0"/>
          </w:rPr>
          <w:delText xml:space="preserve">Our study has some limitations. </w:delText>
        </w:r>
      </w:del>
      <w:r w:rsidR="00DF6037" w:rsidRPr="00DF6037">
        <w:rPr>
          <w:b w:val="0"/>
        </w:rPr>
        <w:t xml:space="preserve">The retrospective nature of the study and the lack of long-term follow-up </w:t>
      </w:r>
      <w:ins w:id="998" w:author="Author" w:date="2021-01-28T16:35:00Z">
        <w:r w:rsidR="00856354">
          <w:rPr>
            <w:b w:val="0"/>
          </w:rPr>
          <w:t xml:space="preserve">data </w:t>
        </w:r>
      </w:ins>
      <w:del w:id="999" w:author="Author" w:date="2021-01-25T12:13:00Z">
        <w:r w:rsidR="00DF6037" w:rsidRPr="00DF6037">
          <w:rPr>
            <w:b w:val="0"/>
          </w:rPr>
          <w:delText xml:space="preserve">of the patients </w:delText>
        </w:r>
      </w:del>
      <w:r w:rsidR="00DF6037" w:rsidRPr="00DF6037">
        <w:rPr>
          <w:b w:val="0"/>
        </w:rPr>
        <w:t xml:space="preserve">and </w:t>
      </w:r>
      <w:del w:id="1000" w:author="Author" w:date="2021-01-25T12:59:00Z">
        <w:r w:rsidR="00DF6037" w:rsidRPr="00DF6037">
          <w:rPr>
            <w:b w:val="0"/>
          </w:rPr>
          <w:delText>looking for the</w:delText>
        </w:r>
      </w:del>
      <w:ins w:id="1001" w:author="Author" w:date="2021-01-25T12:59:00Z">
        <w:r w:rsidR="00DF6037" w:rsidRPr="00DF6037">
          <w:rPr>
            <w:b w:val="0"/>
          </w:rPr>
          <w:t>examination of</w:t>
        </w:r>
      </w:ins>
      <w:r w:rsidR="00DF6037" w:rsidRPr="00DF6037">
        <w:rPr>
          <w:b w:val="0"/>
        </w:rPr>
        <w:t xml:space="preserve"> </w:t>
      </w:r>
      <w:del w:id="1002" w:author="Author" w:date="2021-01-25T12:59:00Z">
        <w:r w:rsidR="00DF6037" w:rsidRPr="00DF6037">
          <w:rPr>
            <w:b w:val="0"/>
          </w:rPr>
          <w:delText xml:space="preserve">lifelong </w:delText>
        </w:r>
      </w:del>
      <w:ins w:id="1003" w:author="Author" w:date="2021-01-25T12:59:00Z">
        <w:r w:rsidR="00DF6037" w:rsidRPr="00DF6037">
          <w:rPr>
            <w:b w:val="0"/>
          </w:rPr>
          <w:t xml:space="preserve">long-term </w:t>
        </w:r>
      </w:ins>
      <w:r w:rsidR="00DF6037" w:rsidRPr="00DF6037">
        <w:rPr>
          <w:b w:val="0"/>
        </w:rPr>
        <w:t xml:space="preserve">consequences </w:t>
      </w:r>
      <w:del w:id="1004" w:author="Author" w:date="2021-01-25T12:34:00Z">
        <w:r w:rsidR="00DF6037" w:rsidRPr="00DF6037">
          <w:rPr>
            <w:b w:val="0"/>
          </w:rPr>
          <w:delText xml:space="preserve">like </w:delText>
        </w:r>
      </w:del>
      <w:ins w:id="1005" w:author="Author" w:date="2021-01-25T12:34:00Z">
        <w:r w:rsidR="00DF6037" w:rsidRPr="00DF6037">
          <w:rPr>
            <w:b w:val="0"/>
          </w:rPr>
          <w:t xml:space="preserve">such as </w:t>
        </w:r>
      </w:ins>
      <w:r w:rsidR="00DF6037" w:rsidRPr="00DF6037">
        <w:rPr>
          <w:b w:val="0"/>
        </w:rPr>
        <w:t xml:space="preserve">seizure </w:t>
      </w:r>
      <w:ins w:id="1006" w:author="Author" w:date="2021-01-26T08:28:00Z">
        <w:r w:rsidR="00DF6037" w:rsidRPr="00DF6037">
          <w:rPr>
            <w:b w:val="0"/>
          </w:rPr>
          <w:t xml:space="preserve">and psychiatric </w:t>
        </w:r>
      </w:ins>
      <w:r w:rsidR="00DF6037" w:rsidRPr="00DF6037">
        <w:rPr>
          <w:b w:val="0"/>
        </w:rPr>
        <w:t xml:space="preserve">disorders </w:t>
      </w:r>
      <w:del w:id="1007" w:author="Author" w:date="2021-01-26T08:28:00Z">
        <w:r w:rsidR="00DF6037" w:rsidRPr="00DF6037">
          <w:rPr>
            <w:b w:val="0"/>
          </w:rPr>
          <w:delText xml:space="preserve">and psychiatric consequences </w:delText>
        </w:r>
      </w:del>
      <w:r w:rsidR="00DF6037" w:rsidRPr="00DF6037">
        <w:rPr>
          <w:b w:val="0"/>
        </w:rPr>
        <w:t xml:space="preserve">are considered </w:t>
      </w:r>
      <w:del w:id="1008" w:author="Author" w:date="2021-01-25T12:34:00Z">
        <w:r w:rsidR="00DF6037" w:rsidRPr="00DF6037">
          <w:rPr>
            <w:b w:val="0"/>
          </w:rPr>
          <w:delText>as one of the strongest</w:delText>
        </w:r>
      </w:del>
      <w:ins w:id="1009" w:author="Author" w:date="2021-01-25T12:34:00Z">
        <w:r w:rsidR="00DF6037" w:rsidRPr="00DF6037">
          <w:rPr>
            <w:b w:val="0"/>
          </w:rPr>
          <w:t>the principal</w:t>
        </w:r>
      </w:ins>
      <w:r w:rsidR="00DF6037" w:rsidRPr="00DF6037">
        <w:rPr>
          <w:b w:val="0"/>
        </w:rPr>
        <w:t xml:space="preserve"> limitations. The fact </w:t>
      </w:r>
      <w:del w:id="1010" w:author="Author" w:date="2021-01-25T13:00:00Z">
        <w:r w:rsidR="00DF6037" w:rsidRPr="00DF6037">
          <w:rPr>
            <w:b w:val="0"/>
          </w:rPr>
          <w:delText>of missing some of the data</w:delText>
        </w:r>
      </w:del>
      <w:ins w:id="1011" w:author="Author" w:date="2021-01-25T13:00:00Z">
        <w:r w:rsidR="00DF6037" w:rsidRPr="00DF6037">
          <w:rPr>
            <w:b w:val="0"/>
          </w:rPr>
          <w:t>that there were some missing data</w:t>
        </w:r>
      </w:ins>
      <w:r w:rsidR="00DF6037" w:rsidRPr="00DF6037">
        <w:rPr>
          <w:b w:val="0"/>
        </w:rPr>
        <w:t xml:space="preserve"> is </w:t>
      </w:r>
      <w:del w:id="1012" w:author="Author" w:date="2021-01-25T13:00:00Z">
        <w:r w:rsidR="00DF6037" w:rsidRPr="00DF6037">
          <w:rPr>
            <w:b w:val="0"/>
          </w:rPr>
          <w:delText xml:space="preserve">also considered as </w:delText>
        </w:r>
      </w:del>
      <w:r w:rsidR="00DF6037" w:rsidRPr="00DF6037">
        <w:rPr>
          <w:b w:val="0"/>
        </w:rPr>
        <w:t>another limitation; however</w:t>
      </w:r>
      <w:ins w:id="1013" w:author="Author" w:date="2021-01-25T10:15:00Z">
        <w:r w:rsidR="00DF6037" w:rsidRPr="00DF6037">
          <w:rPr>
            <w:b w:val="0"/>
          </w:rPr>
          <w:t>,</w:t>
        </w:r>
      </w:ins>
      <w:r w:rsidR="00DF6037" w:rsidRPr="00DF6037">
        <w:rPr>
          <w:b w:val="0"/>
        </w:rPr>
        <w:t xml:space="preserve"> our study was the first in Aseer region </w:t>
      </w:r>
      <w:del w:id="1014" w:author="Author" w:date="2021-01-26T21:46:00Z">
        <w:r w:rsidR="00DF6037" w:rsidRPr="00DF6037">
          <w:rPr>
            <w:b w:val="0"/>
          </w:rPr>
          <w:delText xml:space="preserve">that </w:delText>
        </w:r>
      </w:del>
      <w:ins w:id="1015" w:author="Author" w:date="2021-01-26T21:46:00Z">
        <w:r w:rsidR="00DF6037" w:rsidRPr="00DF6037">
          <w:rPr>
            <w:b w:val="0"/>
          </w:rPr>
          <w:t xml:space="preserve">to </w:t>
        </w:r>
      </w:ins>
      <w:r w:rsidR="00DF6037" w:rsidRPr="00DF6037">
        <w:rPr>
          <w:b w:val="0"/>
        </w:rPr>
        <w:t xml:space="preserve">shed light on </w:t>
      </w:r>
      <w:ins w:id="1016" w:author="Author" w:date="2021-01-25T12:14:00Z">
        <w:r w:rsidR="00DF6037" w:rsidRPr="00DF6037">
          <w:rPr>
            <w:b w:val="0"/>
          </w:rPr>
          <w:t xml:space="preserve">the </w:t>
        </w:r>
      </w:ins>
      <w:ins w:id="1017" w:author="Author" w:date="2021-01-28T11:23:00Z">
        <w:r w:rsidR="00AA38CB" w:rsidRPr="00DF6037">
          <w:rPr>
            <w:b w:val="0"/>
          </w:rPr>
          <w:t xml:space="preserve">burden </w:t>
        </w:r>
        <w:r w:rsidR="00AA38CB">
          <w:rPr>
            <w:b w:val="0"/>
          </w:rPr>
          <w:t xml:space="preserve">of </w:t>
        </w:r>
      </w:ins>
      <w:r w:rsidR="00DF6037" w:rsidRPr="00DF6037">
        <w:rPr>
          <w:b w:val="0"/>
        </w:rPr>
        <w:t>head</w:t>
      </w:r>
      <w:ins w:id="1018" w:author="Author" w:date="2021-01-28T11:23:00Z">
        <w:r w:rsidR="00AA38CB">
          <w:rPr>
            <w:b w:val="0"/>
          </w:rPr>
          <w:t xml:space="preserve"> </w:t>
        </w:r>
      </w:ins>
      <w:del w:id="1019" w:author="Author" w:date="2021-01-26T08:28:00Z">
        <w:r w:rsidR="00DF6037" w:rsidRPr="00DF6037">
          <w:rPr>
            <w:b w:val="0"/>
          </w:rPr>
          <w:delText xml:space="preserve"> </w:delText>
        </w:r>
      </w:del>
      <w:r w:rsidR="00DF6037" w:rsidRPr="00DF6037">
        <w:rPr>
          <w:b w:val="0"/>
        </w:rPr>
        <w:t>injury</w:t>
      </w:r>
      <w:del w:id="1020" w:author="Author" w:date="2021-01-28T11:23:00Z">
        <w:r w:rsidR="00DF6037" w:rsidRPr="00DF6037" w:rsidDel="00AA38CB">
          <w:rPr>
            <w:b w:val="0"/>
          </w:rPr>
          <w:delText xml:space="preserve"> burden</w:delText>
        </w:r>
      </w:del>
      <w:r w:rsidR="00DF6037" w:rsidRPr="00DF6037">
        <w:rPr>
          <w:b w:val="0"/>
        </w:rPr>
        <w:t xml:space="preserve">, </w:t>
      </w:r>
      <w:ins w:id="1021" w:author="Author" w:date="2021-01-26T21:46:00Z">
        <w:r w:rsidR="00DF6037" w:rsidRPr="00DF6037">
          <w:rPr>
            <w:b w:val="0"/>
          </w:rPr>
          <w:t xml:space="preserve">to </w:t>
        </w:r>
      </w:ins>
      <w:del w:id="1022" w:author="Author" w:date="2021-01-26T08:28:00Z">
        <w:r w:rsidR="00DF6037" w:rsidRPr="00DF6037">
          <w:rPr>
            <w:b w:val="0"/>
          </w:rPr>
          <w:delText>looked to</w:delText>
        </w:r>
      </w:del>
      <w:ins w:id="1023" w:author="Author" w:date="2021-01-26T08:28:00Z">
        <w:r w:rsidR="00DF6037" w:rsidRPr="00DF6037">
          <w:rPr>
            <w:b w:val="0"/>
          </w:rPr>
          <w:t>examine</w:t>
        </w:r>
      </w:ins>
      <w:r w:rsidR="00DF6037" w:rsidRPr="00DF6037">
        <w:rPr>
          <w:b w:val="0"/>
        </w:rPr>
        <w:t xml:space="preserve"> the short-term outcomes, and </w:t>
      </w:r>
      <w:ins w:id="1024" w:author="Author" w:date="2021-01-26T21:46:00Z">
        <w:r w:rsidR="00DF6037" w:rsidRPr="00DF6037">
          <w:rPr>
            <w:b w:val="0"/>
          </w:rPr>
          <w:t xml:space="preserve">to </w:t>
        </w:r>
      </w:ins>
      <w:r w:rsidR="00DF6037" w:rsidRPr="00DF6037">
        <w:rPr>
          <w:b w:val="0"/>
        </w:rPr>
        <w:t>address</w:t>
      </w:r>
      <w:del w:id="1025" w:author="Author" w:date="2021-01-26T21:46:00Z">
        <w:r w:rsidR="00DF6037" w:rsidRPr="00DF6037">
          <w:rPr>
            <w:b w:val="0"/>
          </w:rPr>
          <w:delText>ed</w:delText>
        </w:r>
      </w:del>
      <w:r w:rsidR="00DF6037" w:rsidRPr="00DF6037">
        <w:rPr>
          <w:b w:val="0"/>
        </w:rPr>
        <w:t xml:space="preserve"> the fact that</w:t>
      </w:r>
      <w:del w:id="1026" w:author="Author" w:date="2021-01-28T11:23:00Z">
        <w:r w:rsidR="00DF6037" w:rsidRPr="00DF6037" w:rsidDel="00AA38CB">
          <w:rPr>
            <w:b w:val="0"/>
          </w:rPr>
          <w:delText>,</w:delText>
        </w:r>
      </w:del>
      <w:r w:rsidR="00DF6037" w:rsidRPr="00DF6037">
        <w:rPr>
          <w:b w:val="0"/>
        </w:rPr>
        <w:t xml:space="preserve"> despite </w:t>
      </w:r>
      <w:del w:id="1027" w:author="Author" w:date="2021-01-28T11:23:00Z">
        <w:r w:rsidR="00DF6037" w:rsidRPr="00DF6037" w:rsidDel="00AA38CB">
          <w:rPr>
            <w:b w:val="0"/>
          </w:rPr>
          <w:delText xml:space="preserve">the </w:delText>
        </w:r>
      </w:del>
      <w:r w:rsidR="00DF6037" w:rsidRPr="00DF6037">
        <w:rPr>
          <w:b w:val="0"/>
        </w:rPr>
        <w:t xml:space="preserve">new traffic regulations, Aseer region </w:t>
      </w:r>
      <w:del w:id="1028" w:author="Author" w:date="2021-01-25T13:01:00Z">
        <w:r w:rsidR="00DF6037" w:rsidRPr="00DF6037">
          <w:rPr>
            <w:b w:val="0"/>
          </w:rPr>
          <w:delText>still needs more attention</w:delText>
        </w:r>
      </w:del>
      <w:ins w:id="1029" w:author="Author" w:date="2021-01-25T13:01:00Z">
        <w:r w:rsidR="00DF6037" w:rsidRPr="00DF6037">
          <w:rPr>
            <w:b w:val="0"/>
          </w:rPr>
          <w:t>should introduce more measures</w:t>
        </w:r>
      </w:ins>
      <w:r w:rsidR="00DF6037" w:rsidRPr="00DF6037">
        <w:rPr>
          <w:b w:val="0"/>
        </w:rPr>
        <w:t xml:space="preserve"> to decrease the numbers of </w:t>
      </w:r>
      <w:del w:id="1030" w:author="Author" w:date="2021-01-26T08:48:00Z">
        <w:r w:rsidR="00DF6037" w:rsidRPr="00DF6037">
          <w:rPr>
            <w:b w:val="0"/>
          </w:rPr>
          <w:delText>such devastating problems</w:delText>
        </w:r>
      </w:del>
      <w:ins w:id="1031" w:author="Author" w:date="2021-01-26T08:48:00Z">
        <w:r w:rsidR="00DF6037" w:rsidRPr="00DF6037">
          <w:rPr>
            <w:b w:val="0"/>
          </w:rPr>
          <w:t>accidents leading to head injuries</w:t>
        </w:r>
      </w:ins>
      <w:r w:rsidR="00DF6037" w:rsidRPr="00DF6037">
        <w:rPr>
          <w:b w:val="0"/>
        </w:rPr>
        <w:t>.</w:t>
      </w:r>
    </w:p>
    <w:p w14:paraId="361EE892" w14:textId="77777777" w:rsidR="00F443F6" w:rsidRPr="00325902" w:rsidRDefault="00F443F6" w:rsidP="00B35CDD">
      <w:pPr>
        <w:pStyle w:val="MDPI21heading1"/>
      </w:pPr>
      <w:r>
        <w:t>5. Conclusions</w:t>
      </w:r>
    </w:p>
    <w:p w14:paraId="5ACCF670" w14:textId="43D9123F" w:rsidR="00DF6037" w:rsidRPr="00DF6037" w:rsidRDefault="00DF6037" w:rsidP="00DF6037">
      <w:pPr>
        <w:pStyle w:val="MDPI31text"/>
      </w:pPr>
      <w:del w:id="1032" w:author="Author" w:date="2021-01-28T11:24:00Z">
        <w:r w:rsidRPr="00DF6037" w:rsidDel="00AA38CB">
          <w:delText>In this study, w</w:delText>
        </w:r>
      </w:del>
      <w:ins w:id="1033" w:author="Author" w:date="2021-01-28T11:24:00Z">
        <w:r w:rsidR="00AA38CB">
          <w:t>W</w:t>
        </w:r>
      </w:ins>
      <w:r w:rsidRPr="00DF6037">
        <w:t xml:space="preserve">e </w:t>
      </w:r>
      <w:del w:id="1034" w:author="Author" w:date="2021-01-25T12:14:00Z">
        <w:r w:rsidRPr="00DF6037">
          <w:delText xml:space="preserve">observed </w:delText>
        </w:r>
      </w:del>
      <w:ins w:id="1035" w:author="Author" w:date="2021-01-25T12:14:00Z">
        <w:r w:rsidRPr="00DF6037">
          <w:t xml:space="preserve">found </w:t>
        </w:r>
      </w:ins>
      <w:r w:rsidRPr="00DF6037">
        <w:t>that MVA</w:t>
      </w:r>
      <w:ins w:id="1036" w:author="Author" w:date="2021-01-25T12:14:00Z">
        <w:r w:rsidRPr="00DF6037">
          <w:t>s</w:t>
        </w:r>
      </w:ins>
      <w:r w:rsidRPr="00DF6037">
        <w:t xml:space="preserve"> </w:t>
      </w:r>
      <w:del w:id="1037" w:author="Author" w:date="2021-01-25T12:14:00Z">
        <w:r w:rsidRPr="00DF6037">
          <w:delText xml:space="preserve">is </w:delText>
        </w:r>
      </w:del>
      <w:ins w:id="1038" w:author="Author" w:date="2021-01-25T12:14:00Z">
        <w:r w:rsidRPr="00DF6037">
          <w:t xml:space="preserve">were </w:t>
        </w:r>
      </w:ins>
      <w:r w:rsidRPr="00DF6037">
        <w:t>the leading cause of brain/head injuries in the KSA, despite the implementation</w:t>
      </w:r>
      <w:del w:id="1039" w:author="Author" w:date="2021-01-25T12:14:00Z">
        <w:r w:rsidRPr="00DF6037">
          <w:delText>s</w:delText>
        </w:r>
      </w:del>
      <w:r w:rsidRPr="00DF6037">
        <w:t xml:space="preserve"> of new speed</w:t>
      </w:r>
      <w:ins w:id="1040" w:author="Author" w:date="2021-01-26T08:28:00Z">
        <w:r w:rsidRPr="00DF6037">
          <w:t>ing</w:t>
        </w:r>
      </w:ins>
      <w:r w:rsidRPr="00DF6037">
        <w:t xml:space="preserve"> rules. However, </w:t>
      </w:r>
      <w:del w:id="1041" w:author="Author" w:date="2021-01-25T12:15:00Z">
        <w:r w:rsidRPr="00DF6037">
          <w:delText xml:space="preserve">with </w:delText>
        </w:r>
      </w:del>
      <w:ins w:id="1042" w:author="Author" w:date="2021-01-25T12:15:00Z">
        <w:r w:rsidRPr="00DF6037">
          <w:t xml:space="preserve">the </w:t>
        </w:r>
      </w:ins>
      <w:r w:rsidRPr="00DF6037">
        <w:t>new regulations of forbidding cell</w:t>
      </w:r>
      <w:del w:id="1043" w:author="Author" w:date="2021-01-25T12:14:00Z">
        <w:r w:rsidRPr="00DF6037">
          <w:delText xml:space="preserve"> </w:delText>
        </w:r>
      </w:del>
      <w:r w:rsidRPr="00DF6037">
        <w:t xml:space="preserve">phone use while driving and </w:t>
      </w:r>
      <w:del w:id="1044" w:author="Author" w:date="2021-01-26T08:28:00Z">
        <w:r w:rsidRPr="00DF6037">
          <w:delText xml:space="preserve">forcing </w:delText>
        </w:r>
      </w:del>
      <w:ins w:id="1045" w:author="Author" w:date="2021-01-28T11:25:00Z">
        <w:r w:rsidR="00AA38CB">
          <w:t>requiring</w:t>
        </w:r>
      </w:ins>
      <w:ins w:id="1046" w:author="Author" w:date="2021-01-26T08:28:00Z">
        <w:r w:rsidRPr="00DF6037">
          <w:t xml:space="preserve"> </w:t>
        </w:r>
      </w:ins>
      <w:del w:id="1047" w:author="Author" w:date="2021-01-25T12:14:00Z">
        <w:r w:rsidRPr="00DF6037">
          <w:delText xml:space="preserve">the </w:delText>
        </w:r>
      </w:del>
      <w:r w:rsidRPr="00DF6037">
        <w:t>seat</w:t>
      </w:r>
      <w:ins w:id="1048" w:author="Author" w:date="2021-01-26T08:29:00Z">
        <w:r w:rsidRPr="00DF6037">
          <w:t xml:space="preserve"> </w:t>
        </w:r>
      </w:ins>
      <w:del w:id="1049" w:author="Author" w:date="2021-01-25T12:14:00Z">
        <w:r w:rsidRPr="00DF6037">
          <w:delText xml:space="preserve"> </w:delText>
        </w:r>
      </w:del>
      <w:r w:rsidRPr="00DF6037">
        <w:t>belt</w:t>
      </w:r>
      <w:ins w:id="1050" w:author="Author" w:date="2021-01-26T08:29:00Z">
        <w:r w:rsidRPr="00DF6037">
          <w:t>s</w:t>
        </w:r>
      </w:ins>
      <w:r w:rsidRPr="00DF6037">
        <w:t xml:space="preserve"> </w:t>
      </w:r>
      <w:ins w:id="1051" w:author="Author" w:date="2021-01-28T11:25:00Z">
        <w:r w:rsidR="00AA38CB">
          <w:t xml:space="preserve">to be worn </w:t>
        </w:r>
      </w:ins>
      <w:del w:id="1052" w:author="Author" w:date="2021-01-26T08:29:00Z">
        <w:r w:rsidRPr="00DF6037">
          <w:delText>regulations</w:delText>
        </w:r>
      </w:del>
      <w:ins w:id="1053" w:author="Author" w:date="2021-01-25T12:15:00Z">
        <w:r w:rsidRPr="00DF6037">
          <w:t xml:space="preserve">are expected to markedly </w:t>
        </w:r>
      </w:ins>
      <w:ins w:id="1054" w:author="Author" w:date="2021-01-28T16:36:00Z">
        <w:r w:rsidR="00856354">
          <w:t>affect</w:t>
        </w:r>
      </w:ins>
      <w:ins w:id="1055" w:author="Author" w:date="2021-01-25T12:15:00Z">
        <w:r w:rsidRPr="00DF6037">
          <w:t xml:space="preserve"> these numbers going forward</w:t>
        </w:r>
      </w:ins>
      <w:del w:id="1056" w:author="Author" w:date="2021-01-25T12:15:00Z">
        <w:r w:rsidRPr="00DF6037">
          <w:delText>, a major impact on these numbers is expected in the future</w:delText>
        </w:r>
      </w:del>
      <w:r w:rsidRPr="00DF6037">
        <w:t xml:space="preserve">. Thus, a future study </w:t>
      </w:r>
      <w:proofErr w:type="gramStart"/>
      <w:r w:rsidRPr="00DF6037">
        <w:t>is recommended</w:t>
      </w:r>
      <w:proofErr w:type="gramEnd"/>
      <w:r w:rsidRPr="00DF6037">
        <w:t xml:space="preserve"> to assess these expectations.</w:t>
      </w:r>
    </w:p>
    <w:p w14:paraId="041718E2" w14:textId="77777777" w:rsidR="00DF6037" w:rsidRDefault="00DF6037" w:rsidP="00F443F6">
      <w:pPr>
        <w:pStyle w:val="MDPI62BackMatter"/>
        <w:rPr>
          <w:b/>
        </w:rPr>
      </w:pPr>
    </w:p>
    <w:p w14:paraId="052242B0" w14:textId="77777777" w:rsidR="00F443F6" w:rsidRPr="00DF6037" w:rsidRDefault="00F443F6" w:rsidP="00F443F6">
      <w:pPr>
        <w:pStyle w:val="MDPI62BackMatter"/>
        <w:rPr>
          <w:highlight w:val="yellow"/>
        </w:rPr>
      </w:pPr>
      <w:commentRangeStart w:id="1057"/>
      <w:r w:rsidRPr="00DF6037">
        <w:rPr>
          <w:b/>
          <w:highlight w:val="yellow"/>
        </w:rPr>
        <w:t xml:space="preserve">Author </w:t>
      </w:r>
      <w:commentRangeEnd w:id="1057"/>
      <w:r w:rsidR="00DF6037">
        <w:rPr>
          <w:rStyle w:val="CommentReference"/>
          <w:rFonts w:eastAsia="SimSun"/>
          <w:noProof/>
          <w:snapToGrid/>
          <w:lang w:eastAsia="zh-CN" w:bidi="ar-SA"/>
        </w:rPr>
        <w:commentReference w:id="1057"/>
      </w:r>
      <w:r w:rsidRPr="00DF6037">
        <w:rPr>
          <w:b/>
          <w:highlight w:val="yellow"/>
        </w:rPr>
        <w:t>Contributions:</w:t>
      </w:r>
      <w:r w:rsidRPr="00DF6037">
        <w:rPr>
          <w:highlight w:val="yellow"/>
        </w:rPr>
        <w:t xml:space="preserve"> For research articles with several authors, a short paragraph specifying their individual contributions must </w:t>
      </w:r>
      <w:proofErr w:type="gramStart"/>
      <w:r w:rsidRPr="00DF6037">
        <w:rPr>
          <w:highlight w:val="yellow"/>
        </w:rPr>
        <w:t>be provided</w:t>
      </w:r>
      <w:proofErr w:type="gramEnd"/>
      <w:r w:rsidRPr="00DF6037">
        <w:rPr>
          <w:highlight w:val="yellow"/>
        </w:rPr>
        <w:t xml:space="preserve">. The following statements should be used “Conceptualization, </w:t>
      </w:r>
      <w:proofErr w:type="spellStart"/>
      <w:r w:rsidRPr="00DF6037">
        <w:rPr>
          <w:highlight w:val="yellow"/>
        </w:rPr>
        <w:t>X.X</w:t>
      </w:r>
      <w:proofErr w:type="spellEnd"/>
      <w:r w:rsidRPr="00DF6037">
        <w:rPr>
          <w:highlight w:val="yellow"/>
        </w:rPr>
        <w:t xml:space="preserve">. and </w:t>
      </w:r>
      <w:proofErr w:type="spellStart"/>
      <w:r w:rsidRPr="00DF6037">
        <w:rPr>
          <w:highlight w:val="yellow"/>
        </w:rPr>
        <w:t>Y.Y</w:t>
      </w:r>
      <w:proofErr w:type="spellEnd"/>
      <w:r w:rsidRPr="00DF6037">
        <w:rPr>
          <w:highlight w:val="yellow"/>
        </w:rPr>
        <w:t xml:space="preserve">.; methodology, </w:t>
      </w:r>
      <w:proofErr w:type="spellStart"/>
      <w:r w:rsidRPr="00DF6037">
        <w:rPr>
          <w:highlight w:val="yellow"/>
        </w:rPr>
        <w:t>X.X</w:t>
      </w:r>
      <w:proofErr w:type="spellEnd"/>
      <w:r w:rsidRPr="00DF6037">
        <w:rPr>
          <w:highlight w:val="yellow"/>
        </w:rPr>
        <w:t xml:space="preserve">.; software, </w:t>
      </w:r>
      <w:proofErr w:type="spellStart"/>
      <w:r w:rsidRPr="00DF6037">
        <w:rPr>
          <w:highlight w:val="yellow"/>
        </w:rPr>
        <w:t>X.X</w:t>
      </w:r>
      <w:proofErr w:type="spellEnd"/>
      <w:r w:rsidRPr="00DF6037">
        <w:rPr>
          <w:highlight w:val="yellow"/>
        </w:rPr>
        <w:t xml:space="preserve">.; validation, </w:t>
      </w:r>
      <w:proofErr w:type="spellStart"/>
      <w:r w:rsidRPr="00DF6037">
        <w:rPr>
          <w:highlight w:val="yellow"/>
        </w:rPr>
        <w:t>X.X</w:t>
      </w:r>
      <w:proofErr w:type="spellEnd"/>
      <w:r w:rsidRPr="00DF6037">
        <w:rPr>
          <w:highlight w:val="yellow"/>
        </w:rPr>
        <w:t xml:space="preserve">., </w:t>
      </w:r>
      <w:proofErr w:type="spellStart"/>
      <w:r w:rsidRPr="00DF6037">
        <w:rPr>
          <w:highlight w:val="yellow"/>
        </w:rPr>
        <w:t>Y.Y</w:t>
      </w:r>
      <w:proofErr w:type="spellEnd"/>
      <w:r w:rsidRPr="00DF6037">
        <w:rPr>
          <w:highlight w:val="yellow"/>
        </w:rPr>
        <w:t xml:space="preserve">. and </w:t>
      </w:r>
      <w:proofErr w:type="spellStart"/>
      <w:r w:rsidRPr="00DF6037">
        <w:rPr>
          <w:highlight w:val="yellow"/>
        </w:rPr>
        <w:t>Z.Z</w:t>
      </w:r>
      <w:proofErr w:type="spellEnd"/>
      <w:r w:rsidRPr="00DF6037">
        <w:rPr>
          <w:highlight w:val="yellow"/>
        </w:rPr>
        <w:t xml:space="preserve">.; formal analysis, </w:t>
      </w:r>
      <w:proofErr w:type="spellStart"/>
      <w:r w:rsidRPr="00DF6037">
        <w:rPr>
          <w:highlight w:val="yellow"/>
        </w:rPr>
        <w:t>X.X</w:t>
      </w:r>
      <w:proofErr w:type="spellEnd"/>
      <w:r w:rsidRPr="00DF6037">
        <w:rPr>
          <w:highlight w:val="yellow"/>
        </w:rPr>
        <w:t xml:space="preserve">.; investigation, </w:t>
      </w:r>
      <w:proofErr w:type="spellStart"/>
      <w:r w:rsidRPr="00DF6037">
        <w:rPr>
          <w:highlight w:val="yellow"/>
        </w:rPr>
        <w:t>X.X</w:t>
      </w:r>
      <w:proofErr w:type="spellEnd"/>
      <w:r w:rsidRPr="00DF6037">
        <w:rPr>
          <w:highlight w:val="yellow"/>
        </w:rPr>
        <w:t xml:space="preserve">.; resources, </w:t>
      </w:r>
      <w:proofErr w:type="spellStart"/>
      <w:r w:rsidRPr="00DF6037">
        <w:rPr>
          <w:highlight w:val="yellow"/>
        </w:rPr>
        <w:t>X.X</w:t>
      </w:r>
      <w:proofErr w:type="spellEnd"/>
      <w:r w:rsidRPr="00DF6037">
        <w:rPr>
          <w:highlight w:val="yellow"/>
        </w:rPr>
        <w:t xml:space="preserve">.; data curation, </w:t>
      </w:r>
      <w:proofErr w:type="spellStart"/>
      <w:r w:rsidRPr="00DF6037">
        <w:rPr>
          <w:highlight w:val="yellow"/>
        </w:rPr>
        <w:t>X.X</w:t>
      </w:r>
      <w:proofErr w:type="spellEnd"/>
      <w:r w:rsidRPr="00DF6037">
        <w:rPr>
          <w:highlight w:val="yellow"/>
        </w:rPr>
        <w:t xml:space="preserve">.; writing—original draft preparation, </w:t>
      </w:r>
      <w:proofErr w:type="spellStart"/>
      <w:r w:rsidRPr="00DF6037">
        <w:rPr>
          <w:highlight w:val="yellow"/>
        </w:rPr>
        <w:t>X.X</w:t>
      </w:r>
      <w:proofErr w:type="spellEnd"/>
      <w:r w:rsidRPr="00DF6037">
        <w:rPr>
          <w:highlight w:val="yellow"/>
        </w:rPr>
        <w:t xml:space="preserve">.; writing—review and editing, </w:t>
      </w:r>
      <w:proofErr w:type="spellStart"/>
      <w:r w:rsidRPr="00DF6037">
        <w:rPr>
          <w:highlight w:val="yellow"/>
        </w:rPr>
        <w:t>X.X</w:t>
      </w:r>
      <w:proofErr w:type="spellEnd"/>
      <w:r w:rsidRPr="00DF6037">
        <w:rPr>
          <w:highlight w:val="yellow"/>
        </w:rPr>
        <w:t xml:space="preserve">.; visualization, </w:t>
      </w:r>
      <w:proofErr w:type="spellStart"/>
      <w:r w:rsidRPr="00DF6037">
        <w:rPr>
          <w:highlight w:val="yellow"/>
        </w:rPr>
        <w:t>X.X</w:t>
      </w:r>
      <w:proofErr w:type="spellEnd"/>
      <w:r w:rsidRPr="00DF6037">
        <w:rPr>
          <w:highlight w:val="yellow"/>
        </w:rPr>
        <w:t xml:space="preserve">.; supervision, </w:t>
      </w:r>
      <w:proofErr w:type="spellStart"/>
      <w:r w:rsidRPr="00DF6037">
        <w:rPr>
          <w:highlight w:val="yellow"/>
        </w:rPr>
        <w:t>X.X</w:t>
      </w:r>
      <w:proofErr w:type="spellEnd"/>
      <w:r w:rsidRPr="00DF6037">
        <w:rPr>
          <w:highlight w:val="yellow"/>
        </w:rPr>
        <w:t xml:space="preserve">.; project administration, </w:t>
      </w:r>
      <w:proofErr w:type="spellStart"/>
      <w:r w:rsidRPr="00DF6037">
        <w:rPr>
          <w:highlight w:val="yellow"/>
        </w:rPr>
        <w:t>X.X</w:t>
      </w:r>
      <w:proofErr w:type="spellEnd"/>
      <w:r w:rsidRPr="00DF6037">
        <w:rPr>
          <w:highlight w:val="yellow"/>
        </w:rPr>
        <w:t xml:space="preserve">.; funding acquisition, </w:t>
      </w:r>
      <w:proofErr w:type="spellStart"/>
      <w:r w:rsidRPr="00DF6037">
        <w:rPr>
          <w:highlight w:val="yellow"/>
        </w:rPr>
        <w:t>Y.Y</w:t>
      </w:r>
      <w:proofErr w:type="spellEnd"/>
      <w:r w:rsidRPr="00DF6037">
        <w:rPr>
          <w:highlight w:val="yellow"/>
        </w:rPr>
        <w:t>. All authors have read and agreed to the published version of the manuscript.”</w:t>
      </w:r>
      <w:r w:rsidR="00D7340A" w:rsidRPr="00DF6037">
        <w:rPr>
          <w:highlight w:val="yellow"/>
        </w:rPr>
        <w:t xml:space="preserve"> </w:t>
      </w:r>
      <w:r w:rsidR="00647B34" w:rsidRPr="00DF6037">
        <w:rPr>
          <w:highlight w:val="yellow"/>
        </w:rPr>
        <w:t xml:space="preserve">Please turn to the CRediT taxonomy </w:t>
      </w:r>
      <w:r w:rsidRPr="00DF6037">
        <w:rPr>
          <w:highlight w:val="yellow"/>
        </w:rPr>
        <w:t xml:space="preserve">for the term explanation. Authorship must </w:t>
      </w:r>
      <w:proofErr w:type="gramStart"/>
      <w:r w:rsidRPr="00DF6037">
        <w:rPr>
          <w:highlight w:val="yellow"/>
        </w:rPr>
        <w:t>be limited</w:t>
      </w:r>
      <w:proofErr w:type="gramEnd"/>
      <w:r w:rsidRPr="00DF6037">
        <w:rPr>
          <w:highlight w:val="yellow"/>
        </w:rPr>
        <w:t xml:space="preserve"> to those who have contributed substantially to the work reported.</w:t>
      </w:r>
    </w:p>
    <w:p w14:paraId="0E651057" w14:textId="77777777" w:rsidR="00F443F6" w:rsidRPr="00DF6037" w:rsidRDefault="00F443F6" w:rsidP="00F443F6">
      <w:pPr>
        <w:pStyle w:val="MDPI62BackMatter"/>
        <w:rPr>
          <w:highlight w:val="yellow"/>
        </w:rPr>
      </w:pPr>
      <w:r w:rsidRPr="00DF6037">
        <w:rPr>
          <w:b/>
          <w:highlight w:val="yellow"/>
        </w:rPr>
        <w:t>Funding:</w:t>
      </w:r>
      <w:r w:rsidRPr="00DF6037">
        <w:rPr>
          <w:highlight w:val="yellow"/>
        </w:rPr>
        <w:t xml:space="preserve"> Please add: “This research received no external funding” or “This research was funded by NAME OF FUNDER, grant number XXX” and “The APC was funded by XXX</w:t>
      </w:r>
      <w:proofErr w:type="gramStart"/>
      <w:r w:rsidRPr="00DF6037">
        <w:rPr>
          <w:highlight w:val="yellow"/>
        </w:rPr>
        <w:t>”.</w:t>
      </w:r>
      <w:proofErr w:type="gramEnd"/>
      <w:r w:rsidRPr="00DF6037">
        <w:rPr>
          <w:highlight w:val="yellow"/>
        </w:rPr>
        <w:t xml:space="preserve"> Check carefully that the details given are accurate and use the standard spelling of funding agency names at https://search.crossref.org/</w:t>
      </w:r>
      <w:r w:rsidR="00D7340A" w:rsidRPr="00DF6037">
        <w:rPr>
          <w:highlight w:val="yellow"/>
        </w:rPr>
        <w:t xml:space="preserve">funding. </w:t>
      </w:r>
      <w:r w:rsidR="00647B34" w:rsidRPr="00DF6037">
        <w:rPr>
          <w:highlight w:val="yellow"/>
        </w:rPr>
        <w:t xml:space="preserve">Any errors may affect your future </w:t>
      </w:r>
      <w:r w:rsidRPr="00DF6037">
        <w:rPr>
          <w:highlight w:val="yellow"/>
        </w:rPr>
        <w:t>funding.</w:t>
      </w:r>
    </w:p>
    <w:p w14:paraId="56308823" w14:textId="77777777" w:rsidR="00F10E46" w:rsidRPr="00DF6037" w:rsidRDefault="00F10E46" w:rsidP="00F10E46">
      <w:pPr>
        <w:pStyle w:val="MDPI62BackMatter"/>
        <w:rPr>
          <w:b/>
          <w:highlight w:val="yellow"/>
        </w:rPr>
      </w:pPr>
      <w:bookmarkStart w:id="1058" w:name="_Hlk60054323"/>
      <w:r w:rsidRPr="00DF6037">
        <w:rPr>
          <w:b/>
          <w:highlight w:val="yellow"/>
        </w:rPr>
        <w:t xml:space="preserve">Institutional Review Board Statement: </w:t>
      </w:r>
      <w:r w:rsidRPr="00DF6037">
        <w:rPr>
          <w:highlight w:val="yellow"/>
        </w:rPr>
        <w:t xml:space="preserve">In this section, please add the Institutional Review Board Statement and approval number for studies involving humans or animals. Please note that the Editorial Office might ask you for further information. Please add “The study was conducted </w:t>
      </w:r>
      <w:r w:rsidRPr="00DF6037">
        <w:rPr>
          <w:highlight w:val="yellow"/>
        </w:rPr>
        <w:lastRenderedPageBreak/>
        <w:t xml:space="preserve">according to the guidelines of the Declaration of </w:t>
      </w:r>
      <w:proofErr w:type="gramStart"/>
      <w:r w:rsidRPr="00DF6037">
        <w:rPr>
          <w:highlight w:val="yellow"/>
        </w:rPr>
        <w:t>Helsinki, and</w:t>
      </w:r>
      <w:proofErr w:type="gramEnd"/>
      <w:r w:rsidRPr="00DF6037">
        <w:rPr>
          <w:highlight w:val="yellow"/>
        </w:rPr>
        <w:t xml:space="preserve"> approved by the Institutional Review Board (or Ethics Committee) of NAME OF INSTITUTE (protocol code XXX and date of approval).” OR “Ethical review and approval were waived for this study, due to REASON (please provide a detailed justification).” OR “</w:t>
      </w:r>
      <w:r w:rsidR="00B55BB5" w:rsidRPr="00DF6037">
        <w:rPr>
          <w:highlight w:val="yellow"/>
        </w:rPr>
        <w:t>Not applicable.</w:t>
      </w:r>
      <w:r w:rsidRPr="00DF6037">
        <w:rPr>
          <w:highlight w:val="yellow"/>
        </w:rPr>
        <w:t>” for studies not involving humans or animals. You might also choose to exclude this statement if the study did not involve humans or animals.</w:t>
      </w:r>
    </w:p>
    <w:p w14:paraId="1EE378D7" w14:textId="77777777" w:rsidR="00F10E46" w:rsidRPr="00DF6037" w:rsidRDefault="00F10E46" w:rsidP="00F10E46">
      <w:pPr>
        <w:pStyle w:val="MDPI62BackMatter"/>
        <w:spacing w:after="0"/>
        <w:rPr>
          <w:highlight w:val="yellow"/>
        </w:rPr>
      </w:pPr>
      <w:r w:rsidRPr="00DF6037">
        <w:rPr>
          <w:b/>
          <w:highlight w:val="yellow"/>
        </w:rPr>
        <w:t xml:space="preserve">Informed Consent Statement: </w:t>
      </w:r>
      <w:r w:rsidRPr="00DF6037">
        <w:rPr>
          <w:highlight w:val="yellow"/>
        </w:rPr>
        <w:t>Any research article describing a study involving humans should contain this statement. Please add “Informed consent was obtained from all subjects involved in the study.” OR “Patient consent was waived due to REASON (please provide a detailed justification).” OR “</w:t>
      </w:r>
      <w:r w:rsidR="00B55BB5" w:rsidRPr="00DF6037">
        <w:rPr>
          <w:highlight w:val="yellow"/>
        </w:rPr>
        <w:t>Not applicable.</w:t>
      </w:r>
      <w:r w:rsidRPr="00DF6037">
        <w:rPr>
          <w:highlight w:val="yellow"/>
        </w:rPr>
        <w:t>” for studies not involving humans. You might also choose to exclude this statement if the study did not involve humans.</w:t>
      </w:r>
    </w:p>
    <w:p w14:paraId="179F8695" w14:textId="77777777" w:rsidR="00F10E46" w:rsidRPr="00DF6037" w:rsidRDefault="00F10E46" w:rsidP="00F10E46">
      <w:pPr>
        <w:pStyle w:val="MDPI62BackMatter"/>
        <w:ind w:firstLine="425"/>
        <w:rPr>
          <w:highlight w:val="yellow"/>
        </w:rPr>
      </w:pPr>
      <w:r w:rsidRPr="00DF6037">
        <w:rPr>
          <w:highlight w:val="yellow"/>
        </w:rPr>
        <w:t xml:space="preserve">Written informed consent for publication must </w:t>
      </w:r>
      <w:proofErr w:type="gramStart"/>
      <w:r w:rsidRPr="00DF6037">
        <w:rPr>
          <w:highlight w:val="yellow"/>
        </w:rPr>
        <w:t>be obtained</w:t>
      </w:r>
      <w:proofErr w:type="gramEnd"/>
      <w:r w:rsidRPr="00DF6037">
        <w:rPr>
          <w:highlight w:val="yellow"/>
        </w:rPr>
        <w:t xml:space="preserve"> from participating patients who can be identified (including by the patients themselves). Please state “Written informed consent has been obtained from the patient(s) to publish this paper” if applicable.</w:t>
      </w:r>
    </w:p>
    <w:p w14:paraId="5DFAB7A0" w14:textId="77777777" w:rsidR="00F10E46" w:rsidRPr="00DF6037" w:rsidRDefault="00F10E46" w:rsidP="00F10E46">
      <w:pPr>
        <w:pStyle w:val="MDPI62BackMatter"/>
        <w:rPr>
          <w:highlight w:val="yellow"/>
        </w:rPr>
      </w:pPr>
      <w:r w:rsidRPr="00DF6037">
        <w:rPr>
          <w:b/>
          <w:highlight w:val="yellow"/>
        </w:rPr>
        <w:t xml:space="preserve">Data Availability Statement: </w:t>
      </w:r>
      <w:r w:rsidRPr="00DF6037">
        <w:rPr>
          <w:highlight w:val="yellow"/>
        </w:rPr>
        <w:t xml:space="preserve">In this section, please provide details regarding where data supporting reported results can </w:t>
      </w:r>
      <w:proofErr w:type="gramStart"/>
      <w:r w:rsidRPr="00DF6037">
        <w:rPr>
          <w:highlight w:val="yellow"/>
        </w:rPr>
        <w:t>be found</w:t>
      </w:r>
      <w:proofErr w:type="gramEnd"/>
      <w:r w:rsidRPr="00DF6037">
        <w:rPr>
          <w:highlight w:val="yellow"/>
        </w:rPr>
        <w:t>, including links to publicly archived datasets analyzed or generated during the study. Please refer to suggested Data Availability Statements in section “MDPI Research Data Policies” at https://www.mdpi.com/ethics. You might choose to exclude this statement if the study did not report any data.</w:t>
      </w:r>
    </w:p>
    <w:bookmarkEnd w:id="1058"/>
    <w:p w14:paraId="7663697C" w14:textId="77777777" w:rsidR="00F443F6" w:rsidRPr="00DF6037" w:rsidRDefault="00F443F6" w:rsidP="00F443F6">
      <w:pPr>
        <w:pStyle w:val="MDPI62BackMatter"/>
        <w:rPr>
          <w:highlight w:val="yellow"/>
        </w:rPr>
      </w:pPr>
      <w:r w:rsidRPr="00DF6037">
        <w:rPr>
          <w:b/>
          <w:highlight w:val="yellow"/>
        </w:rPr>
        <w:t>Acknowledgments:</w:t>
      </w:r>
      <w:r w:rsidRPr="00DF6037">
        <w:rPr>
          <w:highlight w:val="yellow"/>
        </w:rPr>
        <w:t xml:space="preserve"> </w:t>
      </w:r>
      <w:r w:rsidR="00D7340A" w:rsidRPr="00DF6037">
        <w:rPr>
          <w:highlight w:val="yellow"/>
        </w:rPr>
        <w:t xml:space="preserve">In this section, you can acknowledge </w:t>
      </w:r>
      <w:r w:rsidRPr="00DF6037">
        <w:rPr>
          <w:highlight w:val="yellow"/>
        </w:rPr>
        <w:t xml:space="preserve">any support given which </w:t>
      </w:r>
      <w:proofErr w:type="gramStart"/>
      <w:r w:rsidRPr="00DF6037">
        <w:rPr>
          <w:highlight w:val="yellow"/>
        </w:rPr>
        <w:t>is not covered</w:t>
      </w:r>
      <w:proofErr w:type="gramEnd"/>
      <w:r w:rsidRPr="00DF6037">
        <w:rPr>
          <w:highlight w:val="yellow"/>
        </w:rPr>
        <w:t xml:space="preserve"> by the author contribution or funding sections. This may include administrative and technical support, or donations in kind (e.g., materials used for experiments).</w:t>
      </w:r>
    </w:p>
    <w:p w14:paraId="5ED2BD9F" w14:textId="77777777" w:rsidR="00F443F6" w:rsidRPr="00613B31" w:rsidRDefault="00F443F6" w:rsidP="00F443F6">
      <w:pPr>
        <w:pStyle w:val="MDPI62BackMatter"/>
      </w:pPr>
      <w:r w:rsidRPr="00DF6037">
        <w:rPr>
          <w:b/>
          <w:highlight w:val="yellow"/>
        </w:rPr>
        <w:t>Conflicts of Interest:</w:t>
      </w:r>
      <w:r w:rsidRPr="00DF6037">
        <w:rPr>
          <w:highlight w:val="yellow"/>
        </w:rPr>
        <w:t xml:space="preserve"> Declare conflicts of interest or state “The authors declare no conflict of interest.” Authors must identify and declare any personal circumstances or interest that may </w:t>
      </w:r>
      <w:proofErr w:type="gramStart"/>
      <w:r w:rsidRPr="00DF6037">
        <w:rPr>
          <w:highlight w:val="yellow"/>
        </w:rPr>
        <w:t>be perceived</w:t>
      </w:r>
      <w:proofErr w:type="gramEnd"/>
      <w:r w:rsidRPr="00DF6037">
        <w:rPr>
          <w:highlight w:val="yellow"/>
        </w:rPr>
        <w:t xml:space="preserve"> as inappropriately influencing the representation or interpretation of reported research results. Any role of the funders in the design of the study; in the collection, </w:t>
      </w:r>
      <w:proofErr w:type="gramStart"/>
      <w:r w:rsidRPr="00DF6037">
        <w:rPr>
          <w:highlight w:val="yellow"/>
        </w:rPr>
        <w:t>analyses</w:t>
      </w:r>
      <w:proofErr w:type="gramEnd"/>
      <w:r w:rsidRPr="00DF6037">
        <w:rPr>
          <w:highlight w:val="yellow"/>
        </w:rPr>
        <w:t xml:space="preserve">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roofErr w:type="gramStart"/>
      <w:r w:rsidRPr="00DF6037">
        <w:rPr>
          <w:highlight w:val="yellow"/>
        </w:rPr>
        <w:t>”.</w:t>
      </w:r>
      <w:proofErr w:type="gramEnd"/>
    </w:p>
    <w:p w14:paraId="55C1551A" w14:textId="77777777" w:rsidR="00F443F6" w:rsidRPr="00FA04F1" w:rsidRDefault="00F443F6" w:rsidP="00570BA2">
      <w:pPr>
        <w:pStyle w:val="MDPI21heading1"/>
        <w:ind w:left="0"/>
      </w:pPr>
      <w:commentRangeStart w:id="1059"/>
      <w:r w:rsidRPr="00FA04F1">
        <w:t>References</w:t>
      </w:r>
      <w:commentRangeEnd w:id="1059"/>
      <w:r w:rsidR="00DF6037">
        <w:rPr>
          <w:rStyle w:val="CommentReference"/>
          <w:rFonts w:eastAsia="SimSun"/>
          <w:b w:val="0"/>
          <w:noProof/>
          <w:snapToGrid/>
          <w:lang w:eastAsia="zh-CN" w:bidi="ar-SA"/>
        </w:rPr>
        <w:commentReference w:id="1059"/>
      </w:r>
    </w:p>
    <w:p w14:paraId="74EAA633" w14:textId="77777777" w:rsidR="00DF6037" w:rsidRPr="00DF6037" w:rsidRDefault="00DF6037" w:rsidP="00DF6037">
      <w:pPr>
        <w:pStyle w:val="MDPI71References"/>
        <w:numPr>
          <w:ilvl w:val="0"/>
          <w:numId w:val="0"/>
        </w:numPr>
        <w:rPr>
          <w:b/>
        </w:rPr>
      </w:pPr>
    </w:p>
    <w:p w14:paraId="68F6F7F9" w14:textId="77777777" w:rsidR="00DF6037" w:rsidRPr="00DF6037" w:rsidRDefault="00DF6037" w:rsidP="00DF6037">
      <w:pPr>
        <w:pStyle w:val="MDPI71References"/>
        <w:numPr>
          <w:ilvl w:val="0"/>
          <w:numId w:val="19"/>
        </w:numPr>
      </w:pPr>
      <w:r w:rsidRPr="00DF6037">
        <w:t xml:space="preserve">N. </w:t>
      </w:r>
      <w:proofErr w:type="spellStart"/>
      <w:r w:rsidRPr="00DF6037">
        <w:t>Andelic</w:t>
      </w:r>
      <w:proofErr w:type="spellEnd"/>
      <w:r w:rsidRPr="00DF6037">
        <w:t>, “The epidemiology of traumatic brain injury,” </w:t>
      </w:r>
      <w:r w:rsidRPr="00DF6037">
        <w:rPr>
          <w:i/>
          <w:iCs/>
        </w:rPr>
        <w:t>The Lancet Neurology</w:t>
      </w:r>
      <w:r w:rsidRPr="00DF6037">
        <w:t xml:space="preserve">, vol. 12, no. 1, pp. 28-29, 2013. </w:t>
      </w:r>
    </w:p>
    <w:p w14:paraId="6593F8A0" w14:textId="77777777" w:rsidR="00DF6037" w:rsidRPr="00DF6037" w:rsidRDefault="00DF6037" w:rsidP="00DF6037">
      <w:pPr>
        <w:pStyle w:val="MDPI71References"/>
        <w:numPr>
          <w:ilvl w:val="0"/>
          <w:numId w:val="19"/>
        </w:numPr>
      </w:pPr>
      <w:r w:rsidRPr="00DF6037">
        <w:t>C. Popa, </w:t>
      </w:r>
      <w:r w:rsidRPr="00DF6037">
        <w:rPr>
          <w:i/>
          <w:iCs/>
        </w:rPr>
        <w:t>Neurology Treaty</w:t>
      </w:r>
      <w:r w:rsidRPr="00DF6037">
        <w:t>, National Publishing House, 1997.</w:t>
      </w:r>
    </w:p>
    <w:p w14:paraId="78B604E9" w14:textId="77777777" w:rsidR="00DF6037" w:rsidRPr="00DF6037" w:rsidRDefault="00DF6037" w:rsidP="00DF6037">
      <w:pPr>
        <w:pStyle w:val="MDPI71References"/>
        <w:numPr>
          <w:ilvl w:val="0"/>
          <w:numId w:val="19"/>
        </w:numPr>
      </w:pPr>
      <w:r w:rsidRPr="00DF6037">
        <w:t xml:space="preserve">S. T. </w:t>
      </w:r>
      <w:proofErr w:type="spellStart"/>
      <w:r w:rsidRPr="00DF6037">
        <w:t>Dawodu</w:t>
      </w:r>
      <w:proofErr w:type="spellEnd"/>
      <w:r w:rsidRPr="00DF6037">
        <w:t>, Traumatic brain injury (TBI)—Definition, Epidemiology. Pathophysiology. </w:t>
      </w:r>
      <w:hyperlink r:id="rId11" w:tgtFrame="_blank" w:history="1">
        <w:r w:rsidRPr="00DF6037">
          <w:rPr>
            <w:rStyle w:val="Hyperlink"/>
          </w:rPr>
          <w:t>http://emedicine.medscape.com/article/326510-overview</w:t>
        </w:r>
      </w:hyperlink>
      <w:r w:rsidRPr="00DF6037">
        <w:t>.</w:t>
      </w:r>
    </w:p>
    <w:p w14:paraId="79E76955" w14:textId="77777777" w:rsidR="00DF6037" w:rsidRPr="00DF6037" w:rsidRDefault="00DF6037" w:rsidP="00DF6037">
      <w:pPr>
        <w:pStyle w:val="MDPI71References"/>
        <w:numPr>
          <w:ilvl w:val="0"/>
          <w:numId w:val="19"/>
        </w:numPr>
      </w:pPr>
      <w:r w:rsidRPr="00DF6037">
        <w:t>B. Sharma and D. W. Lawrence, “Top-cited articles in traumatic brain injury,” </w:t>
      </w:r>
      <w:r w:rsidRPr="00DF6037">
        <w:rPr>
          <w:i/>
          <w:iCs/>
        </w:rPr>
        <w:t>Frontiers in Human Neuroscience</w:t>
      </w:r>
      <w:r w:rsidRPr="00DF6037">
        <w:t xml:space="preserve">, vol. 8, 2014. </w:t>
      </w:r>
    </w:p>
    <w:p w14:paraId="3DC0EA79" w14:textId="77777777" w:rsidR="00DF6037" w:rsidRPr="00DF6037" w:rsidRDefault="00DF6037" w:rsidP="00DF6037">
      <w:pPr>
        <w:pStyle w:val="MDPI71References"/>
        <w:numPr>
          <w:ilvl w:val="0"/>
          <w:numId w:val="19"/>
        </w:numPr>
      </w:pPr>
      <w:r w:rsidRPr="00DF6037">
        <w:t xml:space="preserve">D. E. </w:t>
      </w:r>
      <w:proofErr w:type="spellStart"/>
      <w:r w:rsidRPr="00DF6037">
        <w:t>Kimbler</w:t>
      </w:r>
      <w:proofErr w:type="spellEnd"/>
      <w:r w:rsidRPr="00DF6037">
        <w:t>, M. Murphy, and K. M. Dhandapani, “Concussion and the adolescent athlete,” </w:t>
      </w:r>
      <w:r w:rsidRPr="00DF6037">
        <w:rPr>
          <w:i/>
          <w:iCs/>
        </w:rPr>
        <w:t>Journal of Neuroscience Nursing</w:t>
      </w:r>
      <w:r w:rsidRPr="00DF6037">
        <w:t xml:space="preserve">, vol. 43, no. 6, pp. 286–290, 2011. </w:t>
      </w:r>
    </w:p>
    <w:p w14:paraId="2CF002E5" w14:textId="77777777" w:rsidR="00DF6037" w:rsidRPr="00DF6037" w:rsidRDefault="00DF6037" w:rsidP="00DF6037">
      <w:pPr>
        <w:pStyle w:val="MDPI71References"/>
        <w:numPr>
          <w:ilvl w:val="0"/>
          <w:numId w:val="19"/>
        </w:numPr>
      </w:pPr>
      <w:r w:rsidRPr="00DF6037">
        <w:t xml:space="preserve">B. </w:t>
      </w:r>
      <w:proofErr w:type="spellStart"/>
      <w:r w:rsidRPr="00DF6037">
        <w:t>Jennett</w:t>
      </w:r>
      <w:proofErr w:type="spellEnd"/>
      <w:r w:rsidRPr="00DF6037">
        <w:t>, “Epidemiology of head injury,” </w:t>
      </w:r>
      <w:r w:rsidRPr="00DF6037">
        <w:rPr>
          <w:i/>
          <w:iCs/>
        </w:rPr>
        <w:t>Journal of Neurology, Neurosurgery &amp; Psychiatry</w:t>
      </w:r>
      <w:r w:rsidRPr="00DF6037">
        <w:t xml:space="preserve">, vol. 60, no. 4, pp. 362–369, 1996. </w:t>
      </w:r>
    </w:p>
    <w:p w14:paraId="0EABC3FE" w14:textId="77777777" w:rsidR="00DF6037" w:rsidRPr="00DF6037" w:rsidRDefault="00DF6037" w:rsidP="00DF6037">
      <w:pPr>
        <w:pStyle w:val="MDPI71References"/>
        <w:numPr>
          <w:ilvl w:val="0"/>
          <w:numId w:val="19"/>
        </w:numPr>
      </w:pPr>
      <w:r w:rsidRPr="00DF6037">
        <w:t>National Vital Statistics System (</w:t>
      </w:r>
      <w:proofErr w:type="spellStart"/>
      <w:r w:rsidRPr="00DF6037">
        <w:t>NVSS</w:t>
      </w:r>
      <w:proofErr w:type="spellEnd"/>
      <w:r w:rsidRPr="00DF6037">
        <w:t xml:space="preserve">), 2006–2010. Data source </w:t>
      </w:r>
      <w:proofErr w:type="gramStart"/>
      <w:r w:rsidRPr="00DF6037">
        <w:t>is maintained</w:t>
      </w:r>
      <w:proofErr w:type="gramEnd"/>
      <w:r w:rsidRPr="00DF6037">
        <w:t xml:space="preserve"> by the CDC National Center for Health Statistics.</w:t>
      </w:r>
    </w:p>
    <w:p w14:paraId="6E8A8E9C" w14:textId="77777777" w:rsidR="00DF6037" w:rsidRPr="00DF6037" w:rsidRDefault="00DF6037" w:rsidP="00DF6037">
      <w:pPr>
        <w:pStyle w:val="MDPI71References"/>
        <w:numPr>
          <w:ilvl w:val="0"/>
          <w:numId w:val="19"/>
        </w:numPr>
      </w:pPr>
      <w:r w:rsidRPr="00DF6037">
        <w:t>National Hospital Discharge Survey (</w:t>
      </w:r>
      <w:proofErr w:type="spellStart"/>
      <w:r w:rsidRPr="00DF6037">
        <w:t>NHDS</w:t>
      </w:r>
      <w:proofErr w:type="spellEnd"/>
      <w:r w:rsidRPr="00DF6037">
        <w:t>), 2010; National Hospital Ambulatory Medical Care Survey (</w:t>
      </w:r>
      <w:proofErr w:type="spellStart"/>
      <w:r w:rsidRPr="00DF6037">
        <w:t>NHAMCS</w:t>
      </w:r>
      <w:proofErr w:type="spellEnd"/>
      <w:r w:rsidRPr="00DF6037">
        <w:t>), 2010; National vital statistics system (</w:t>
      </w:r>
      <w:proofErr w:type="spellStart"/>
      <w:r w:rsidRPr="00DF6037">
        <w:t>NVSS</w:t>
      </w:r>
      <w:proofErr w:type="spellEnd"/>
      <w:r w:rsidRPr="00DF6037">
        <w:t xml:space="preserve">), 2010. All data sources </w:t>
      </w:r>
      <w:proofErr w:type="gramStart"/>
      <w:r w:rsidRPr="00DF6037">
        <w:t>are maintained</w:t>
      </w:r>
      <w:proofErr w:type="gramEnd"/>
      <w:r w:rsidRPr="00DF6037">
        <w:t xml:space="preserve"> by the CDC National Center for Health Statistics.</w:t>
      </w:r>
    </w:p>
    <w:p w14:paraId="548DDE5F" w14:textId="77777777" w:rsidR="00DF6037" w:rsidRPr="00DF6037" w:rsidRDefault="00DF6037" w:rsidP="00DF6037">
      <w:pPr>
        <w:pStyle w:val="MDPI71References"/>
        <w:numPr>
          <w:ilvl w:val="0"/>
          <w:numId w:val="19"/>
        </w:numPr>
      </w:pPr>
      <w:r w:rsidRPr="00DF6037">
        <w:t xml:space="preserve">S. R. Reid, J. S. </w:t>
      </w:r>
      <w:proofErr w:type="spellStart"/>
      <w:r w:rsidRPr="00DF6037">
        <w:t>Roesler</w:t>
      </w:r>
      <w:proofErr w:type="spellEnd"/>
      <w:r w:rsidRPr="00DF6037">
        <w:t xml:space="preserve">, A. M. </w:t>
      </w:r>
      <w:proofErr w:type="spellStart"/>
      <w:r w:rsidRPr="00DF6037">
        <w:t>Gaichas</w:t>
      </w:r>
      <w:proofErr w:type="spellEnd"/>
      <w:r w:rsidRPr="00DF6037">
        <w:t>, and A. K. Tsai, “The epidemiology of pediatric traumatic brain injury in Minnesota,” </w:t>
      </w:r>
      <w:r w:rsidRPr="00DF6037">
        <w:rPr>
          <w:i/>
          <w:iCs/>
        </w:rPr>
        <w:t>JAMA Pediatrics</w:t>
      </w:r>
      <w:r w:rsidRPr="00DF6037">
        <w:t xml:space="preserve">, vol. 155, no. 7, pp. 784–789, 2001. </w:t>
      </w:r>
    </w:p>
    <w:p w14:paraId="6198CB56" w14:textId="77777777" w:rsidR="00DF6037" w:rsidRPr="00DF6037" w:rsidRDefault="00DF6037" w:rsidP="00DF6037">
      <w:pPr>
        <w:pStyle w:val="MDPI71References"/>
        <w:numPr>
          <w:ilvl w:val="0"/>
          <w:numId w:val="19"/>
        </w:numPr>
      </w:pPr>
      <w:r w:rsidRPr="00DF6037">
        <w:t xml:space="preserve">C. </w:t>
      </w:r>
      <w:proofErr w:type="spellStart"/>
      <w:r w:rsidRPr="00DF6037">
        <w:t>Brudvik</w:t>
      </w:r>
      <w:proofErr w:type="spellEnd"/>
      <w:r w:rsidRPr="00DF6037">
        <w:t>, “Child injuries in Bergen, Norway,” </w:t>
      </w:r>
      <w:r w:rsidRPr="00DF6037">
        <w:rPr>
          <w:i/>
          <w:iCs/>
        </w:rPr>
        <w:t>Injury</w:t>
      </w:r>
      <w:r w:rsidRPr="00DF6037">
        <w:t xml:space="preserve">, vol. 31, no. 10, pp. 761–767, 2000. </w:t>
      </w:r>
    </w:p>
    <w:p w14:paraId="3DBD8081" w14:textId="77777777" w:rsidR="00DF6037" w:rsidRPr="00DF6037" w:rsidRDefault="00DF6037" w:rsidP="00DF6037">
      <w:pPr>
        <w:pStyle w:val="MDPI71References"/>
        <w:numPr>
          <w:ilvl w:val="0"/>
          <w:numId w:val="19"/>
        </w:numPr>
      </w:pPr>
      <w:r w:rsidRPr="00DF6037">
        <w:t xml:space="preserve">J. </w:t>
      </w:r>
      <w:proofErr w:type="spellStart"/>
      <w:r w:rsidRPr="00DF6037">
        <w:t>Rohana</w:t>
      </w:r>
      <w:proofErr w:type="spellEnd"/>
      <w:r w:rsidRPr="00DF6037">
        <w:t>, A. Ong, and A. Hassan, “Epidemiology of head injury in Malaysian children: a hospital-based study,” </w:t>
      </w:r>
      <w:r w:rsidRPr="00DF6037">
        <w:rPr>
          <w:i/>
          <w:iCs/>
        </w:rPr>
        <w:t>Med J Malaysia</w:t>
      </w:r>
      <w:r w:rsidRPr="00DF6037">
        <w:t xml:space="preserve">, vol. 53, no. 3, pp. 217–222, 1998. </w:t>
      </w:r>
    </w:p>
    <w:p w14:paraId="29F79BAC" w14:textId="77777777" w:rsidR="00DF6037" w:rsidRPr="00DF6037" w:rsidRDefault="00DF6037" w:rsidP="00DF6037">
      <w:pPr>
        <w:pStyle w:val="MDPI71References"/>
        <w:numPr>
          <w:ilvl w:val="0"/>
          <w:numId w:val="19"/>
        </w:numPr>
      </w:pPr>
      <w:r w:rsidRPr="00DF6037">
        <w:t xml:space="preserve">M. C. Dewan, A. </w:t>
      </w:r>
      <w:proofErr w:type="spellStart"/>
      <w:r w:rsidRPr="00DF6037">
        <w:t>Rattani</w:t>
      </w:r>
      <w:proofErr w:type="spellEnd"/>
      <w:r w:rsidRPr="00DF6037">
        <w:t>, S. Gupta et al., “Estimating the global incidence of traumatic brain injury,” </w:t>
      </w:r>
      <w:r w:rsidRPr="00DF6037">
        <w:rPr>
          <w:i/>
          <w:iCs/>
        </w:rPr>
        <w:t>Journal of Neurosurgery</w:t>
      </w:r>
      <w:r w:rsidRPr="00DF6037">
        <w:t xml:space="preserve">, pp. 1–18, 2018. </w:t>
      </w:r>
    </w:p>
    <w:p w14:paraId="1B1BE1EA" w14:textId="77777777" w:rsidR="00DF6037" w:rsidRPr="00DF6037" w:rsidRDefault="00DF6037" w:rsidP="00DF6037">
      <w:pPr>
        <w:pStyle w:val="MDPI71References"/>
        <w:numPr>
          <w:ilvl w:val="0"/>
          <w:numId w:val="19"/>
        </w:numPr>
      </w:pPr>
      <w:r w:rsidRPr="00DF6037">
        <w:t xml:space="preserve">A. Eshete and F. Taye, “Magnitude of severe head injury and its associated factors among head injury patients in </w:t>
      </w:r>
      <w:proofErr w:type="spellStart"/>
      <w:r w:rsidRPr="00DF6037">
        <w:t>gedeo</w:t>
      </w:r>
      <w:proofErr w:type="spellEnd"/>
      <w:r w:rsidRPr="00DF6037">
        <w:t xml:space="preserve"> zone, southern </w:t>
      </w:r>
      <w:proofErr w:type="spellStart"/>
      <w:r w:rsidRPr="00DF6037">
        <w:t>ethiopia</w:t>
      </w:r>
      <w:proofErr w:type="spellEnd"/>
      <w:r w:rsidRPr="00DF6037">
        <w:t>: a two-year retrospective study,” </w:t>
      </w:r>
      <w:r w:rsidRPr="00DF6037">
        <w:rPr>
          <w:i/>
          <w:iCs/>
        </w:rPr>
        <w:t>Ethiopian Journal of Health Sciences</w:t>
      </w:r>
      <w:r w:rsidRPr="00DF6037">
        <w:t xml:space="preserve">, vol. 28, no. 3, pp. 323–320, 2018. </w:t>
      </w:r>
    </w:p>
    <w:p w14:paraId="17B68BFA" w14:textId="77777777" w:rsidR="00DF6037" w:rsidRPr="00DF6037" w:rsidRDefault="00DF6037" w:rsidP="00DF6037">
      <w:pPr>
        <w:pStyle w:val="MDPI71References"/>
        <w:numPr>
          <w:ilvl w:val="0"/>
          <w:numId w:val="19"/>
        </w:numPr>
      </w:pPr>
      <w:r w:rsidRPr="00DF6037">
        <w:t xml:space="preserve">A. O. </w:t>
      </w:r>
      <w:proofErr w:type="spellStart"/>
      <w:r w:rsidRPr="00DF6037">
        <w:t>Adeleye</w:t>
      </w:r>
      <w:proofErr w:type="spellEnd"/>
      <w:r w:rsidRPr="00DF6037">
        <w:t xml:space="preserve"> and M. I. Ogun, “Clinical epidemiology of head injury from road-traffic trauma in a developing country in the current era,” </w:t>
      </w:r>
      <w:r w:rsidRPr="00DF6037">
        <w:rPr>
          <w:i/>
          <w:iCs/>
        </w:rPr>
        <w:t>Frontiers in Neurology</w:t>
      </w:r>
      <w:r w:rsidRPr="00DF6037">
        <w:t xml:space="preserve">, vol. 8, 2017. </w:t>
      </w:r>
    </w:p>
    <w:p w14:paraId="5124B19D" w14:textId="77777777" w:rsidR="00DF6037" w:rsidRPr="00DF6037" w:rsidRDefault="00DF6037" w:rsidP="00DF6037">
      <w:pPr>
        <w:pStyle w:val="MDPI71References"/>
        <w:numPr>
          <w:ilvl w:val="0"/>
          <w:numId w:val="19"/>
        </w:numPr>
      </w:pPr>
      <w:r w:rsidRPr="00DF6037">
        <w:lastRenderedPageBreak/>
        <w:t>A. Al-Habib, A. A-</w:t>
      </w:r>
      <w:proofErr w:type="spellStart"/>
      <w:r w:rsidRPr="00DF6037">
        <w:t>shail</w:t>
      </w:r>
      <w:proofErr w:type="spellEnd"/>
      <w:r w:rsidRPr="00DF6037">
        <w:t xml:space="preserve">, A. </w:t>
      </w:r>
      <w:proofErr w:type="spellStart"/>
      <w:r w:rsidRPr="00DF6037">
        <w:t>Alqeel</w:t>
      </w:r>
      <w:proofErr w:type="spellEnd"/>
      <w:r w:rsidRPr="00DF6037">
        <w:t xml:space="preserve"> et al., “Causes and patterns of adult traumatic head injuries in Saudi Arabia: Implications for injury prevention,” </w:t>
      </w:r>
      <w:r w:rsidRPr="00DF6037">
        <w:rPr>
          <w:i/>
          <w:iCs/>
        </w:rPr>
        <w:t>Annals of Saudi Medicine</w:t>
      </w:r>
      <w:r w:rsidRPr="00DF6037">
        <w:t xml:space="preserve">, vol. 33, no. 4, pp. 351–355, 2013. </w:t>
      </w:r>
    </w:p>
    <w:p w14:paraId="07BEABEE" w14:textId="77777777" w:rsidR="00DF6037" w:rsidRPr="00DF6037" w:rsidRDefault="00DF6037" w:rsidP="00DF6037">
      <w:pPr>
        <w:pStyle w:val="MDPI71References"/>
        <w:numPr>
          <w:ilvl w:val="0"/>
          <w:numId w:val="19"/>
        </w:numPr>
      </w:pPr>
      <w:r w:rsidRPr="00DF6037">
        <w:t xml:space="preserve">S. </w:t>
      </w:r>
      <w:proofErr w:type="spellStart"/>
      <w:r w:rsidRPr="00DF6037">
        <w:t>Alhabdan</w:t>
      </w:r>
      <w:proofErr w:type="spellEnd"/>
      <w:r w:rsidRPr="00DF6037">
        <w:t xml:space="preserve">, M. </w:t>
      </w:r>
      <w:proofErr w:type="spellStart"/>
      <w:r w:rsidRPr="00DF6037">
        <w:t>Zamakhshary</w:t>
      </w:r>
      <w:proofErr w:type="spellEnd"/>
      <w:r w:rsidRPr="00DF6037">
        <w:t xml:space="preserve">, M. </w:t>
      </w:r>
      <w:proofErr w:type="spellStart"/>
      <w:r w:rsidRPr="00DF6037">
        <w:t>Alnaimi</w:t>
      </w:r>
      <w:proofErr w:type="spellEnd"/>
      <w:r w:rsidRPr="00DF6037">
        <w:t xml:space="preserve"> et al., “Epidemiology of traumatic head injury in children and adolescents in a major trauma center in Saudi Arabia: implications for injury prevention,” </w:t>
      </w:r>
      <w:r w:rsidRPr="00DF6037">
        <w:rPr>
          <w:i/>
          <w:iCs/>
        </w:rPr>
        <w:t>Annals of Saudi Medicine</w:t>
      </w:r>
      <w:r w:rsidRPr="00DF6037">
        <w:t xml:space="preserve">, vol. 33, no. 1, pp. 52–56, 2013. </w:t>
      </w:r>
    </w:p>
    <w:p w14:paraId="38D67F69" w14:textId="77777777" w:rsidR="00DF6037" w:rsidRPr="00DF6037" w:rsidRDefault="00DF6037" w:rsidP="00DF6037">
      <w:pPr>
        <w:pStyle w:val="MDPI71References"/>
        <w:numPr>
          <w:ilvl w:val="0"/>
          <w:numId w:val="19"/>
        </w:numPr>
      </w:pPr>
      <w:r w:rsidRPr="00DF6037">
        <w:t xml:space="preserve">M. </w:t>
      </w:r>
      <w:proofErr w:type="spellStart"/>
      <w:r w:rsidRPr="00DF6037">
        <w:t>Faul</w:t>
      </w:r>
      <w:proofErr w:type="spellEnd"/>
      <w:r w:rsidRPr="00DF6037">
        <w:t xml:space="preserve">, M. M. Wald, L. Wu, and V. G. Coronado, “Traumatic brain injury in the united states: emergency department visits, hospitalizations and deaths 2002–2006,” Tech. Rep., Centers for Disease Control and Prevention, National Center for Injury Prevention and Control, 2010. </w:t>
      </w:r>
    </w:p>
    <w:p w14:paraId="17E2B098" w14:textId="77777777" w:rsidR="00DF6037" w:rsidRPr="00DF6037" w:rsidRDefault="00DF6037" w:rsidP="00DF6037">
      <w:pPr>
        <w:pStyle w:val="MDPI71References"/>
        <w:numPr>
          <w:ilvl w:val="0"/>
          <w:numId w:val="19"/>
        </w:numPr>
      </w:pPr>
      <w:r w:rsidRPr="00DF6037">
        <w:t>B. S. Liew, K. Zainab, A. Cecilia, Y. Zarina, and T. Clement, “Early management of head injury in adults in primary care,” </w:t>
      </w:r>
      <w:r w:rsidRPr="00DF6037">
        <w:rPr>
          <w:i/>
          <w:iCs/>
        </w:rPr>
        <w:t>Malays Fam Physician</w:t>
      </w:r>
      <w:r w:rsidRPr="00DF6037">
        <w:t xml:space="preserve">, vol. 12, no. 1, pp. 22–25, 2017. </w:t>
      </w:r>
    </w:p>
    <w:p w14:paraId="6E9D7BB3" w14:textId="77777777" w:rsidR="00DF6037" w:rsidRPr="00DF6037" w:rsidRDefault="00DF6037" w:rsidP="00DF6037">
      <w:pPr>
        <w:pStyle w:val="MDPI71References"/>
        <w:numPr>
          <w:ilvl w:val="0"/>
          <w:numId w:val="19"/>
        </w:numPr>
      </w:pPr>
      <w:r w:rsidRPr="00DF6037">
        <w:t xml:space="preserve">F. </w:t>
      </w:r>
      <w:proofErr w:type="spellStart"/>
      <w:r w:rsidRPr="00DF6037">
        <w:t>Tagliaferri</w:t>
      </w:r>
      <w:proofErr w:type="spellEnd"/>
      <w:r w:rsidRPr="00DF6037">
        <w:t xml:space="preserve">, C. </w:t>
      </w:r>
      <w:proofErr w:type="spellStart"/>
      <w:r w:rsidRPr="00DF6037">
        <w:t>Compagnone</w:t>
      </w:r>
      <w:proofErr w:type="spellEnd"/>
      <w:r w:rsidRPr="00DF6037">
        <w:t xml:space="preserve">, M. </w:t>
      </w:r>
      <w:proofErr w:type="spellStart"/>
      <w:r w:rsidRPr="00DF6037">
        <w:t>Korsic</w:t>
      </w:r>
      <w:proofErr w:type="spellEnd"/>
      <w:r w:rsidRPr="00DF6037">
        <w:t xml:space="preserve">, F. </w:t>
      </w:r>
      <w:proofErr w:type="spellStart"/>
      <w:r w:rsidRPr="00DF6037">
        <w:t>Servadei</w:t>
      </w:r>
      <w:proofErr w:type="spellEnd"/>
      <w:r w:rsidRPr="00DF6037">
        <w:t>, and J. Kraus, “A systematic review of brain injury epidemiology in Europe,” </w:t>
      </w:r>
      <w:r w:rsidRPr="00DF6037">
        <w:rPr>
          <w:i/>
          <w:iCs/>
        </w:rPr>
        <w:t xml:space="preserve">Acta </w:t>
      </w:r>
      <w:proofErr w:type="spellStart"/>
      <w:r w:rsidRPr="00DF6037">
        <w:rPr>
          <w:i/>
          <w:iCs/>
        </w:rPr>
        <w:t>Neurochirurgica</w:t>
      </w:r>
      <w:proofErr w:type="spellEnd"/>
      <w:r w:rsidRPr="00DF6037">
        <w:t xml:space="preserve">, vol. 148, no. 3, pp. 255–267, 2006. </w:t>
      </w:r>
    </w:p>
    <w:p w14:paraId="2A9F82FB" w14:textId="77777777" w:rsidR="00DF6037" w:rsidRPr="00DF6037" w:rsidRDefault="00DF6037" w:rsidP="00DF6037">
      <w:pPr>
        <w:pStyle w:val="MDPI71References"/>
        <w:numPr>
          <w:ilvl w:val="0"/>
          <w:numId w:val="19"/>
        </w:numPr>
      </w:pPr>
      <w:r w:rsidRPr="00DF6037">
        <w:t xml:space="preserve">M. </w:t>
      </w:r>
      <w:proofErr w:type="spellStart"/>
      <w:r w:rsidRPr="00DF6037">
        <w:t>Majdan</w:t>
      </w:r>
      <w:proofErr w:type="spellEnd"/>
      <w:r w:rsidRPr="00DF6037">
        <w:t xml:space="preserve">, W. Mauritz, I. </w:t>
      </w:r>
      <w:proofErr w:type="spellStart"/>
      <w:r w:rsidRPr="00DF6037">
        <w:t>Wilbacher</w:t>
      </w:r>
      <w:proofErr w:type="spellEnd"/>
      <w:r w:rsidRPr="00DF6037">
        <w:t xml:space="preserve"> et al., “Traumatic brain injuries caused by traffic accidents in five European countries: Outcome and public health consequences,” </w:t>
      </w:r>
      <w:r w:rsidRPr="00DF6037">
        <w:rPr>
          <w:i/>
          <w:iCs/>
        </w:rPr>
        <w:t>European Journal of Public Health</w:t>
      </w:r>
      <w:r w:rsidRPr="00DF6037">
        <w:t xml:space="preserve">, vol. 23, no. 4, pp. 682–687, 2013. </w:t>
      </w:r>
    </w:p>
    <w:p w14:paraId="4470A1E3" w14:textId="77777777" w:rsidR="00DF6037" w:rsidRPr="00DF6037" w:rsidRDefault="00DF6037" w:rsidP="00DF6037">
      <w:pPr>
        <w:pStyle w:val="MDPI71References"/>
        <w:numPr>
          <w:ilvl w:val="0"/>
          <w:numId w:val="19"/>
        </w:numPr>
      </w:pPr>
      <w:r w:rsidRPr="00DF6037">
        <w:t>A. Al-Habib, A. A-</w:t>
      </w:r>
      <w:proofErr w:type="spellStart"/>
      <w:r w:rsidRPr="00DF6037">
        <w:t>shail</w:t>
      </w:r>
      <w:proofErr w:type="spellEnd"/>
      <w:r w:rsidRPr="00DF6037">
        <w:t xml:space="preserve">, A. </w:t>
      </w:r>
      <w:proofErr w:type="spellStart"/>
      <w:r w:rsidRPr="00DF6037">
        <w:t>Alaqeel</w:t>
      </w:r>
      <w:proofErr w:type="spellEnd"/>
      <w:r w:rsidRPr="00DF6037">
        <w:t xml:space="preserve"> et al., “Causes and patterns of adult traumatic head injuries in Saudi Arabia: implications for injury prevention,” </w:t>
      </w:r>
      <w:r w:rsidRPr="00DF6037">
        <w:rPr>
          <w:i/>
          <w:iCs/>
        </w:rPr>
        <w:t>Annals of Saudi Medicine</w:t>
      </w:r>
      <w:r w:rsidRPr="00DF6037">
        <w:t xml:space="preserve">, vol. 33, no. 4, pp. 351–355, 2013. </w:t>
      </w:r>
    </w:p>
    <w:p w14:paraId="2FFF5EFA" w14:textId="77777777" w:rsidR="00DF6037" w:rsidRPr="00DF6037" w:rsidRDefault="00DF6037" w:rsidP="00DF6037">
      <w:pPr>
        <w:pStyle w:val="MDPI71References"/>
        <w:numPr>
          <w:ilvl w:val="0"/>
          <w:numId w:val="19"/>
        </w:numPr>
      </w:pPr>
      <w:r w:rsidRPr="00DF6037">
        <w:t xml:space="preserve">J. Kisser, S. R. </w:t>
      </w:r>
      <w:proofErr w:type="spellStart"/>
      <w:r w:rsidRPr="00DF6037">
        <w:t>Waldstein</w:t>
      </w:r>
      <w:proofErr w:type="spellEnd"/>
      <w:r w:rsidRPr="00DF6037">
        <w:t xml:space="preserve">, M. K. Evans, and A. B. </w:t>
      </w:r>
      <w:proofErr w:type="spellStart"/>
      <w:r w:rsidRPr="00DF6037">
        <w:t>Zonderman</w:t>
      </w:r>
      <w:proofErr w:type="spellEnd"/>
      <w:r w:rsidRPr="00DF6037">
        <w:t>, “Lifetime prevalence of traumatic brain injury in a demographically diverse community sample,” </w:t>
      </w:r>
      <w:r w:rsidRPr="00DF6037">
        <w:rPr>
          <w:i/>
          <w:iCs/>
        </w:rPr>
        <w:t>Brain Injury</w:t>
      </w:r>
      <w:r w:rsidRPr="00DF6037">
        <w:t xml:space="preserve">, vol. 31, no. 5, pp. 620–623, 2017. </w:t>
      </w:r>
    </w:p>
    <w:p w14:paraId="72EB6AAB" w14:textId="77777777" w:rsidR="00DF6037" w:rsidRPr="00DF6037" w:rsidRDefault="00DF6037" w:rsidP="00DF6037">
      <w:pPr>
        <w:pStyle w:val="MDPI71References"/>
        <w:numPr>
          <w:ilvl w:val="0"/>
          <w:numId w:val="19"/>
        </w:numPr>
      </w:pPr>
      <w:r w:rsidRPr="00DF6037">
        <w:t xml:space="preserve">J. </w:t>
      </w:r>
      <w:proofErr w:type="spellStart"/>
      <w:r w:rsidRPr="00DF6037">
        <w:t>Leitgeb</w:t>
      </w:r>
      <w:proofErr w:type="spellEnd"/>
      <w:r w:rsidRPr="00DF6037">
        <w:t xml:space="preserve">, W. Mauritz, A. </w:t>
      </w:r>
      <w:proofErr w:type="spellStart"/>
      <w:r w:rsidRPr="00DF6037">
        <w:t>Brazinova</w:t>
      </w:r>
      <w:proofErr w:type="spellEnd"/>
      <w:r w:rsidRPr="00DF6037">
        <w:t xml:space="preserve"> et al., “Glasgow Coma Scale score at intensive care unit discharge predicts the 1-year outcome of patients with severe traumatic brain injury,” </w:t>
      </w:r>
      <w:r w:rsidRPr="00DF6037">
        <w:rPr>
          <w:i/>
          <w:iCs/>
        </w:rPr>
        <w:t>European Journal of Trauma and Emergency Surgery</w:t>
      </w:r>
      <w:r w:rsidRPr="00DF6037">
        <w:t xml:space="preserve">, vol. 39, no. 3, pp. 285–292, 2013. </w:t>
      </w:r>
    </w:p>
    <w:p w14:paraId="4C6817C2" w14:textId="77777777" w:rsidR="00DF6037" w:rsidRPr="00DF6037" w:rsidRDefault="00DF6037" w:rsidP="00DF6037">
      <w:pPr>
        <w:pStyle w:val="MDPI71References"/>
        <w:numPr>
          <w:ilvl w:val="0"/>
          <w:numId w:val="19"/>
        </w:numPr>
      </w:pPr>
      <w:r w:rsidRPr="00DF6037">
        <w:t xml:space="preserve">C. </w:t>
      </w:r>
      <w:proofErr w:type="spellStart"/>
      <w:r w:rsidRPr="00DF6037">
        <w:t>Atzema</w:t>
      </w:r>
      <w:proofErr w:type="spellEnd"/>
      <w:r w:rsidRPr="00DF6037">
        <w:t>, W. R. Mower, J. R. Hoffman, J. F. Holmes, A. J. Killian, and A. B. Wolfson, “Prevalence and prognosis of traumatic intraventricular hemorrhage in patients with blunt head trauma,” </w:t>
      </w:r>
      <w:r w:rsidRPr="00DF6037">
        <w:rPr>
          <w:i/>
          <w:iCs/>
        </w:rPr>
        <w:t>Journal of Trauma - Injury Infection and Critical Care</w:t>
      </w:r>
      <w:r w:rsidRPr="00DF6037">
        <w:t xml:space="preserve">, vol. 60, no. 5, pp. 1010–1017, 2006. </w:t>
      </w:r>
    </w:p>
    <w:p w14:paraId="50644E35" w14:textId="77777777" w:rsidR="00DF6037" w:rsidRPr="00DF6037" w:rsidRDefault="00DF6037" w:rsidP="00DF6037">
      <w:pPr>
        <w:pStyle w:val="MDPI71References"/>
        <w:numPr>
          <w:ilvl w:val="0"/>
          <w:numId w:val="19"/>
        </w:numPr>
      </w:pPr>
      <w:r w:rsidRPr="00DF6037">
        <w:t xml:space="preserve">P. </w:t>
      </w:r>
      <w:proofErr w:type="spellStart"/>
      <w:r w:rsidRPr="00DF6037">
        <w:t>Taussky</w:t>
      </w:r>
      <w:proofErr w:type="spellEnd"/>
      <w:r w:rsidRPr="00DF6037">
        <w:t xml:space="preserve">, H. R. Widmer, J. </w:t>
      </w:r>
      <w:proofErr w:type="spellStart"/>
      <w:r w:rsidRPr="00DF6037">
        <w:t>Takala</w:t>
      </w:r>
      <w:proofErr w:type="spellEnd"/>
      <w:r w:rsidRPr="00DF6037">
        <w:t xml:space="preserve">, and J. </w:t>
      </w:r>
      <w:proofErr w:type="spellStart"/>
      <w:r w:rsidRPr="00DF6037">
        <w:t>Fandino</w:t>
      </w:r>
      <w:proofErr w:type="spellEnd"/>
      <w:r w:rsidRPr="00DF6037">
        <w:t xml:space="preserve">, “Outcome after acute traumatic subdural and epidural </w:t>
      </w:r>
      <w:proofErr w:type="spellStart"/>
      <w:r w:rsidRPr="00DF6037">
        <w:t>haematoma</w:t>
      </w:r>
      <w:proofErr w:type="spellEnd"/>
      <w:r w:rsidRPr="00DF6037">
        <w:t xml:space="preserve"> in Switzerland: a single-</w:t>
      </w:r>
      <w:proofErr w:type="spellStart"/>
      <w:r w:rsidRPr="00DF6037">
        <w:t>centre</w:t>
      </w:r>
      <w:proofErr w:type="spellEnd"/>
      <w:r w:rsidRPr="00DF6037">
        <w:t xml:space="preserve"> experience,” </w:t>
      </w:r>
      <w:r w:rsidRPr="00DF6037">
        <w:rPr>
          <w:i/>
          <w:iCs/>
        </w:rPr>
        <w:t xml:space="preserve">Swiss Med </w:t>
      </w:r>
      <w:proofErr w:type="spellStart"/>
      <w:r w:rsidRPr="00DF6037">
        <w:rPr>
          <w:i/>
          <w:iCs/>
        </w:rPr>
        <w:t>Wkly</w:t>
      </w:r>
      <w:proofErr w:type="spellEnd"/>
      <w:r w:rsidRPr="00DF6037">
        <w:t xml:space="preserve">, vol. 3; (19-20), no. 138, pp. 281–285, 2008. </w:t>
      </w:r>
    </w:p>
    <w:p w14:paraId="33193433" w14:textId="77777777" w:rsidR="00DF6037" w:rsidRPr="00DF6037" w:rsidRDefault="00DF6037" w:rsidP="00DF6037">
      <w:pPr>
        <w:pStyle w:val="MDPI71References"/>
        <w:numPr>
          <w:ilvl w:val="0"/>
          <w:numId w:val="19"/>
        </w:numPr>
      </w:pPr>
      <w:r w:rsidRPr="00DF6037">
        <w:t xml:space="preserve">P. J. Hutchinson, A. G. </w:t>
      </w:r>
      <w:proofErr w:type="spellStart"/>
      <w:r w:rsidRPr="00DF6037">
        <w:t>Kolias</w:t>
      </w:r>
      <w:proofErr w:type="spellEnd"/>
      <w:r w:rsidRPr="00DF6037">
        <w:t>, I. S. Timofeev et al., “Trial of decompressive craniectomy for traumatic intracranial hypertension,” </w:t>
      </w:r>
      <w:r w:rsidRPr="00DF6037">
        <w:rPr>
          <w:i/>
          <w:iCs/>
        </w:rPr>
        <w:t>The New England Journal of Medicine</w:t>
      </w:r>
      <w:r w:rsidRPr="00DF6037">
        <w:t>, vol. 375, no. 12, pp. 1119–1130, 2016</w:t>
      </w:r>
    </w:p>
    <w:p w14:paraId="68F46669" w14:textId="77777777" w:rsidR="00F443F6" w:rsidRDefault="00F443F6" w:rsidP="00DF6037">
      <w:pPr>
        <w:pStyle w:val="MDPI71References"/>
        <w:numPr>
          <w:ilvl w:val="0"/>
          <w:numId w:val="0"/>
        </w:numPr>
        <w:ind w:left="425" w:hanging="425"/>
      </w:pPr>
    </w:p>
    <w:sectPr w:rsidR="00F443F6" w:rsidSect="009276CF">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date="2021-01-25T09:48:00Z" w:initials="A">
    <w:p w14:paraId="416E1582" w14:textId="77777777" w:rsidR="00D47077" w:rsidRDefault="00D47077" w:rsidP="003F1C0A">
      <w:pPr>
        <w:pStyle w:val="CommentText"/>
      </w:pPr>
      <w:r>
        <w:rPr>
          <w:rStyle w:val="CommentReference"/>
        </w:rPr>
        <w:annotationRef/>
      </w:r>
      <w:r>
        <w:rPr>
          <w:rStyle w:val="CommentReference"/>
          <w:noProof w:val="0"/>
        </w:rPr>
        <w:t xml:space="preserve">Please note that I have transferred the manuscript to the journal’s template; use of the template </w:t>
      </w:r>
      <w:proofErr w:type="gramStart"/>
      <w:r>
        <w:rPr>
          <w:rStyle w:val="CommentReference"/>
          <w:noProof w:val="0"/>
        </w:rPr>
        <w:t>is required</w:t>
      </w:r>
      <w:proofErr w:type="gramEnd"/>
      <w:r>
        <w:rPr>
          <w:rStyle w:val="CommentReference"/>
          <w:noProof w:val="0"/>
        </w:rPr>
        <w:t xml:space="preserve">. An empty copy of the template can be found at: </w:t>
      </w:r>
      <w:hyperlink r:id="rId1" w:history="1">
        <w:r>
          <w:rPr>
            <w:rStyle w:val="Hyperlink"/>
            <w:noProof w:val="0"/>
            <w:sz w:val="21"/>
            <w:szCs w:val="21"/>
          </w:rPr>
          <w:t>https://www.mdpi.com/files/word-templates/medsci-template.dot</w:t>
        </w:r>
      </w:hyperlink>
      <w:r>
        <w:rPr>
          <w:rStyle w:val="CommentReference"/>
          <w:noProof w:val="0"/>
        </w:rPr>
        <w:t xml:space="preserve"> </w:t>
      </w:r>
    </w:p>
  </w:comment>
  <w:comment w:id="1" w:author="Author" w:date="2021-01-27T17:06:00Z" w:initials="A">
    <w:p w14:paraId="373BE4FC" w14:textId="77777777" w:rsidR="00D47077" w:rsidRDefault="00D47077" w:rsidP="003F1C0A">
      <w:pPr>
        <w:pStyle w:val="CommentText"/>
        <w:rPr>
          <w:noProof w:val="0"/>
        </w:rPr>
      </w:pPr>
      <w:r>
        <w:rPr>
          <w:rStyle w:val="CommentReference"/>
        </w:rPr>
        <w:annotationRef/>
      </w:r>
      <w:r>
        <w:rPr>
          <w:noProof w:val="0"/>
        </w:rPr>
        <w:t>Please replace the yellow highlights with the required author information in the format provided in the template. The relevant journal instructions are:</w:t>
      </w:r>
    </w:p>
    <w:p w14:paraId="0FCC5956" w14:textId="77777777" w:rsidR="00D47077" w:rsidRPr="003F1C0A" w:rsidRDefault="00D47077">
      <w:pPr>
        <w:pStyle w:val="CommentText"/>
        <w:rPr>
          <w:color w:val="0070C0"/>
        </w:rPr>
      </w:pPr>
      <w:r>
        <w:rPr>
          <w:noProof w:val="0"/>
          <w:color w:val="0070C0"/>
        </w:rPr>
        <w:t xml:space="preserve">Authors' full first and last names must </w:t>
      </w:r>
      <w:proofErr w:type="gramStart"/>
      <w:r>
        <w:rPr>
          <w:noProof w:val="0"/>
          <w:color w:val="0070C0"/>
        </w:rPr>
        <w:t>be provided</w:t>
      </w:r>
      <w:proofErr w:type="gramEnd"/>
      <w:r>
        <w:rPr>
          <w:noProof w:val="0"/>
          <w:color w:val="0070C0"/>
        </w:rPr>
        <w:t xml:space="preserve">. The initials of any middle names can </w:t>
      </w:r>
      <w:proofErr w:type="gramStart"/>
      <w:r>
        <w:rPr>
          <w:noProof w:val="0"/>
          <w:color w:val="0070C0"/>
        </w:rPr>
        <w:t>be added</w:t>
      </w:r>
      <w:proofErr w:type="gramEnd"/>
      <w:r>
        <w:rPr>
          <w:noProof w:val="0"/>
          <w:color w:val="0070C0"/>
        </w:rPr>
        <w:t xml:space="preserve">. The PubMed/MEDLINE standard format </w:t>
      </w:r>
      <w:proofErr w:type="gramStart"/>
      <w:r>
        <w:rPr>
          <w:noProof w:val="0"/>
          <w:color w:val="0070C0"/>
        </w:rPr>
        <w:t>is used</w:t>
      </w:r>
      <w:proofErr w:type="gramEnd"/>
      <w:r>
        <w:rPr>
          <w:noProof w:val="0"/>
          <w:color w:val="0070C0"/>
        </w:rPr>
        <w:t xml:space="preserve"> for affiliations: complete address information including city, zip code, state/province, and country. At least one author should </w:t>
      </w:r>
      <w:proofErr w:type="gramStart"/>
      <w:r>
        <w:rPr>
          <w:noProof w:val="0"/>
          <w:color w:val="0070C0"/>
        </w:rPr>
        <w:t>be designated</w:t>
      </w:r>
      <w:proofErr w:type="gramEnd"/>
      <w:r>
        <w:rPr>
          <w:noProof w:val="0"/>
          <w:color w:val="0070C0"/>
        </w:rPr>
        <w:t xml:space="preserve"> as corresponding author, and his or her email address and other details should be included at the end of the affiliation section.</w:t>
      </w:r>
    </w:p>
  </w:comment>
  <w:comment w:id="2" w:author="Author" w:date="2021-01-27T17:06:00Z" w:initials="A">
    <w:p w14:paraId="2D8BFE27" w14:textId="77777777" w:rsidR="00D47077" w:rsidRDefault="00D47077" w:rsidP="003F1C0A">
      <w:pPr>
        <w:pStyle w:val="Heading3"/>
        <w:spacing w:before="300" w:beforeAutospacing="0" w:after="150" w:afterAutospacing="0"/>
        <w:rPr>
          <w:rFonts w:ascii="Palatino Linotype" w:eastAsia="SimSun" w:hAnsi="Palatino Linotype"/>
          <w:color w:val="0070C0"/>
          <w:sz w:val="20"/>
          <w:szCs w:val="20"/>
          <w:lang w:val="en-US" w:eastAsia="zh-CN" w:bidi="ar-SA"/>
        </w:rPr>
      </w:pPr>
      <w:r>
        <w:rPr>
          <w:rStyle w:val="CommentReference"/>
        </w:rPr>
        <w:annotationRef/>
      </w:r>
      <w:r>
        <w:rPr>
          <w:rFonts w:ascii="Palatino Linotype" w:eastAsia="SimSun" w:hAnsi="Palatino Linotype"/>
          <w:color w:val="0070C0"/>
          <w:sz w:val="20"/>
          <w:szCs w:val="20"/>
          <w:lang w:val="en-US" w:eastAsia="zh-CN" w:bidi="ar-SA"/>
        </w:rPr>
        <w:t>Author Biography:</w:t>
      </w:r>
    </w:p>
    <w:p w14:paraId="6EA1E3B3" w14:textId="77777777" w:rsidR="00D47077" w:rsidRDefault="00D47077" w:rsidP="003F1C0A">
      <w:pPr>
        <w:spacing w:after="150" w:line="240" w:lineRule="auto"/>
        <w:jc w:val="left"/>
        <w:rPr>
          <w:noProof w:val="0"/>
          <w:color w:val="0070C0"/>
        </w:rPr>
      </w:pPr>
      <w:r>
        <w:rPr>
          <w:noProof w:val="0"/>
          <w:color w:val="0070C0"/>
        </w:rPr>
        <w:t xml:space="preserve">Authors </w:t>
      </w:r>
      <w:proofErr w:type="gramStart"/>
      <w:r>
        <w:rPr>
          <w:noProof w:val="0"/>
          <w:color w:val="0070C0"/>
        </w:rPr>
        <w:t>are encouraged</w:t>
      </w:r>
      <w:proofErr w:type="gramEnd"/>
      <w:r>
        <w:rPr>
          <w:noProof w:val="0"/>
          <w:color w:val="0070C0"/>
        </w:rPr>
        <w:t xml:space="preserve"> to add a biography (maximum 150 words) to the submission and publish it. This should be a single paragraph and should contain the following points:</w:t>
      </w:r>
    </w:p>
    <w:p w14:paraId="53A93972" w14:textId="77777777" w:rsidR="00D47077" w:rsidRDefault="00D47077" w:rsidP="003F1C0A">
      <w:pPr>
        <w:numPr>
          <w:ilvl w:val="0"/>
          <w:numId w:val="17"/>
        </w:numPr>
        <w:spacing w:line="240" w:lineRule="auto"/>
        <w:jc w:val="left"/>
        <w:rPr>
          <w:noProof w:val="0"/>
          <w:color w:val="0070C0"/>
        </w:rPr>
      </w:pPr>
      <w:r>
        <w:rPr>
          <w:noProof w:val="0"/>
          <w:color w:val="0070C0"/>
        </w:rPr>
        <w:t>Authors’ full names followed by current positions;</w:t>
      </w:r>
    </w:p>
    <w:p w14:paraId="1E0DA827" w14:textId="77777777" w:rsidR="00D47077" w:rsidRDefault="00D47077" w:rsidP="003F1C0A">
      <w:pPr>
        <w:numPr>
          <w:ilvl w:val="0"/>
          <w:numId w:val="17"/>
        </w:numPr>
        <w:spacing w:line="240" w:lineRule="auto"/>
        <w:jc w:val="left"/>
        <w:rPr>
          <w:noProof w:val="0"/>
          <w:color w:val="0070C0"/>
        </w:rPr>
      </w:pPr>
      <w:r>
        <w:rPr>
          <w:noProof w:val="0"/>
          <w:color w:val="0070C0"/>
        </w:rPr>
        <w:t>Education background including institution information and year of graduation (type and level of degree received);</w:t>
      </w:r>
    </w:p>
    <w:p w14:paraId="0CF89C90" w14:textId="77777777" w:rsidR="00D47077" w:rsidRDefault="00D47077" w:rsidP="003F1C0A">
      <w:pPr>
        <w:numPr>
          <w:ilvl w:val="0"/>
          <w:numId w:val="17"/>
        </w:numPr>
        <w:spacing w:line="240" w:lineRule="auto"/>
        <w:jc w:val="left"/>
        <w:rPr>
          <w:noProof w:val="0"/>
          <w:color w:val="0070C0"/>
        </w:rPr>
      </w:pPr>
      <w:r>
        <w:rPr>
          <w:noProof w:val="0"/>
          <w:color w:val="0070C0"/>
        </w:rPr>
        <w:t>Work experience;</w:t>
      </w:r>
    </w:p>
    <w:p w14:paraId="389B0339" w14:textId="77777777" w:rsidR="00D47077" w:rsidRDefault="00D47077" w:rsidP="003F1C0A">
      <w:pPr>
        <w:numPr>
          <w:ilvl w:val="0"/>
          <w:numId w:val="17"/>
        </w:numPr>
        <w:spacing w:line="240" w:lineRule="auto"/>
        <w:jc w:val="left"/>
        <w:rPr>
          <w:noProof w:val="0"/>
          <w:color w:val="0070C0"/>
        </w:rPr>
      </w:pPr>
      <w:r>
        <w:rPr>
          <w:noProof w:val="0"/>
          <w:color w:val="0070C0"/>
        </w:rPr>
        <w:t>Current and previous research interests;</w:t>
      </w:r>
    </w:p>
    <w:p w14:paraId="2DD7836A" w14:textId="77777777" w:rsidR="00D47077" w:rsidRDefault="00D47077" w:rsidP="003F1C0A">
      <w:pPr>
        <w:numPr>
          <w:ilvl w:val="0"/>
          <w:numId w:val="17"/>
        </w:numPr>
        <w:spacing w:line="240" w:lineRule="auto"/>
        <w:jc w:val="left"/>
        <w:rPr>
          <w:noProof w:val="0"/>
          <w:color w:val="0070C0"/>
        </w:rPr>
      </w:pPr>
      <w:r>
        <w:rPr>
          <w:noProof w:val="0"/>
          <w:color w:val="0070C0"/>
        </w:rPr>
        <w:t>Memberships of professional societies and awards received.</w:t>
      </w:r>
    </w:p>
    <w:p w14:paraId="3FD94DF4" w14:textId="77777777" w:rsidR="00D47077" w:rsidRPr="003F1C0A" w:rsidRDefault="00D47077">
      <w:pPr>
        <w:pStyle w:val="CommentText"/>
        <w:rPr>
          <w:lang w:val="en-IN"/>
        </w:rPr>
      </w:pPr>
    </w:p>
  </w:comment>
  <w:comment w:id="3" w:author="Author" w:date="2021-01-27T17:07:00Z" w:initials="A">
    <w:p w14:paraId="0E905852" w14:textId="77777777" w:rsidR="00D47077" w:rsidRDefault="00D47077" w:rsidP="003F1C0A">
      <w:pPr>
        <w:pStyle w:val="CommentText"/>
        <w:rPr>
          <w:noProof w:val="0"/>
        </w:rPr>
      </w:pPr>
      <w:r>
        <w:rPr>
          <w:rStyle w:val="CommentReference"/>
        </w:rPr>
        <w:annotationRef/>
      </w:r>
      <w:r>
        <w:rPr>
          <w:noProof w:val="0"/>
        </w:rPr>
        <w:t xml:space="preserve">Please note that the abstract should </w:t>
      </w:r>
      <w:proofErr w:type="gramStart"/>
      <w:r>
        <w:rPr>
          <w:noProof w:val="0"/>
        </w:rPr>
        <w:t>be limited</w:t>
      </w:r>
      <w:proofErr w:type="gramEnd"/>
      <w:r>
        <w:rPr>
          <w:noProof w:val="0"/>
        </w:rPr>
        <w:t xml:space="preserve"> to 200 words and comprise one paragraph without headings. </w:t>
      </w:r>
    </w:p>
    <w:p w14:paraId="767EB47C" w14:textId="77777777" w:rsidR="00D47077" w:rsidRDefault="00D47077">
      <w:pPr>
        <w:pStyle w:val="CommentText"/>
        <w:rPr>
          <w:noProof w:val="0"/>
        </w:rPr>
      </w:pPr>
      <w:r>
        <w:rPr>
          <w:noProof w:val="0"/>
        </w:rPr>
        <w:t>I have reduced the word count of the abstract from 284 words to 230 words.</w:t>
      </w:r>
    </w:p>
    <w:p w14:paraId="5298EAA0" w14:textId="49A00E15" w:rsidR="00D47077" w:rsidRDefault="00D47077">
      <w:pPr>
        <w:pStyle w:val="CommentText"/>
      </w:pPr>
      <w:r>
        <w:t>Further reduction is required to meet the journal-specified limit. I have not made more changes as this will result in content deletion.</w:t>
      </w:r>
    </w:p>
  </w:comment>
  <w:comment w:id="15" w:author="Author" w:date="2021-01-26T21:24:00Z" w:initials="A">
    <w:p w14:paraId="4F6DD5BD" w14:textId="77777777" w:rsidR="00D47077" w:rsidRDefault="00D47077" w:rsidP="003F1C0A">
      <w:pPr>
        <w:pStyle w:val="CommentText"/>
      </w:pPr>
      <w:r>
        <w:rPr>
          <w:rStyle w:val="CommentReference"/>
        </w:rPr>
        <w:annotationRef/>
      </w:r>
      <w:r>
        <w:rPr>
          <w:noProof w:val="0"/>
        </w:rPr>
        <w:t>This sentence was heavily edited to reduce repetition and increase clarity.</w:t>
      </w:r>
    </w:p>
  </w:comment>
  <w:comment w:id="80" w:author="Author" w:date="2021-01-26T21:26:00Z" w:initials="A">
    <w:p w14:paraId="43AD96CA" w14:textId="77777777" w:rsidR="00D47077" w:rsidRDefault="00D47077" w:rsidP="003F1C0A">
      <w:pPr>
        <w:pStyle w:val="CommentText"/>
        <w:rPr>
          <w:noProof w:val="0"/>
          <w:szCs w:val="18"/>
        </w:rPr>
      </w:pPr>
      <w:r>
        <w:rPr>
          <w:rStyle w:val="CommentReference"/>
        </w:rPr>
        <w:annotationRef/>
      </w:r>
      <w:r>
        <w:rPr>
          <w:noProof w:val="0"/>
          <w:szCs w:val="18"/>
        </w:rPr>
        <w:t>This level of methodological detail is likely not required in the abstract. Please consider replacing these sentences with the following to reduce the word count of the abstract by 18 words:</w:t>
      </w:r>
    </w:p>
    <w:p w14:paraId="757EA922" w14:textId="77777777" w:rsidR="00D47077" w:rsidRDefault="00D47077" w:rsidP="003F1C0A">
      <w:pPr>
        <w:pStyle w:val="CommentText"/>
      </w:pPr>
      <w:r>
        <w:rPr>
          <w:noProof w:val="0"/>
          <w:szCs w:val="18"/>
        </w:rPr>
        <w:t>“</w:t>
      </w:r>
      <w:r>
        <w:rPr>
          <w:i/>
          <w:iCs/>
          <w:noProof w:val="0"/>
          <w:szCs w:val="18"/>
        </w:rPr>
        <w:t>We calculated descriptive statistics and used the t-test and chi-squared test to examine significant differences between variables</w:t>
      </w:r>
      <w:r>
        <w:rPr>
          <w:noProof w:val="0"/>
          <w:szCs w:val="18"/>
        </w:rPr>
        <w:t>.”</w:t>
      </w:r>
    </w:p>
  </w:comment>
  <w:comment w:id="174" w:author="Author" w:date="2021-01-27T17:08:00Z" w:initials="A">
    <w:p w14:paraId="172B70D2" w14:textId="77777777" w:rsidR="00D47077" w:rsidRDefault="00D47077">
      <w:pPr>
        <w:pStyle w:val="CommentText"/>
      </w:pPr>
      <w:r>
        <w:rPr>
          <w:rStyle w:val="CommentReference"/>
        </w:rPr>
        <w:annotationRef/>
      </w:r>
      <w:r>
        <w:rPr>
          <w:noProof w:val="0"/>
        </w:rPr>
        <w:t xml:space="preserve">Please replace the yellow highlights with up to 10 keywords in the format provided in the template. </w:t>
      </w:r>
    </w:p>
  </w:comment>
  <w:comment w:id="175" w:author="Author" w:date="2021-01-27T17:08:00Z" w:initials="A">
    <w:p w14:paraId="7893D851" w14:textId="77777777" w:rsidR="00D47077" w:rsidRDefault="00D47077" w:rsidP="003F1C0A">
      <w:pPr>
        <w:pStyle w:val="CommentText"/>
        <w:rPr>
          <w:noProof w:val="0"/>
        </w:rPr>
      </w:pPr>
      <w:r>
        <w:rPr>
          <w:rStyle w:val="CommentReference"/>
        </w:rPr>
        <w:annotationRef/>
      </w:r>
      <w:r>
        <w:rPr>
          <w:noProof w:val="0"/>
        </w:rPr>
        <w:t>Please note the following journal instructions for the optional Author Biography section:</w:t>
      </w:r>
    </w:p>
    <w:p w14:paraId="5ADE85D3" w14:textId="77777777" w:rsidR="00D47077" w:rsidRDefault="00D47077" w:rsidP="003F1C0A">
      <w:pPr>
        <w:pStyle w:val="CommentText"/>
        <w:rPr>
          <w:noProof w:val="0"/>
        </w:rPr>
      </w:pPr>
    </w:p>
    <w:p w14:paraId="25C0C6CC" w14:textId="77777777" w:rsidR="00D47077" w:rsidRDefault="00D47077" w:rsidP="003F1C0A">
      <w:pPr>
        <w:pStyle w:val="CommentText"/>
        <w:rPr>
          <w:noProof w:val="0"/>
          <w:color w:val="0070C0"/>
        </w:rPr>
      </w:pPr>
      <w:r>
        <w:rPr>
          <w:noProof w:val="0"/>
          <w:color w:val="0070C0"/>
        </w:rPr>
        <w:t xml:space="preserve">Authors </w:t>
      </w:r>
      <w:proofErr w:type="gramStart"/>
      <w:r>
        <w:rPr>
          <w:noProof w:val="0"/>
          <w:color w:val="0070C0"/>
        </w:rPr>
        <w:t>are encouraged</w:t>
      </w:r>
      <w:proofErr w:type="gramEnd"/>
      <w:r>
        <w:rPr>
          <w:noProof w:val="0"/>
          <w:color w:val="0070C0"/>
        </w:rPr>
        <w:t xml:space="preserve"> to add a biography (maximum 150 words) to the submission and publish it. This should be a single paragraph and should contain the following points:</w:t>
      </w:r>
    </w:p>
    <w:p w14:paraId="6F973D19" w14:textId="77777777" w:rsidR="00D47077" w:rsidRDefault="00D47077" w:rsidP="003F1C0A">
      <w:pPr>
        <w:pStyle w:val="CommentText"/>
        <w:numPr>
          <w:ilvl w:val="0"/>
          <w:numId w:val="18"/>
        </w:numPr>
        <w:rPr>
          <w:noProof w:val="0"/>
          <w:color w:val="0070C0"/>
        </w:rPr>
      </w:pPr>
      <w:r>
        <w:rPr>
          <w:noProof w:val="0"/>
          <w:color w:val="0070C0"/>
        </w:rPr>
        <w:t>Authors’ full names followed by current positions;</w:t>
      </w:r>
    </w:p>
    <w:p w14:paraId="180FE2BE" w14:textId="77777777" w:rsidR="00D47077" w:rsidRDefault="00D47077" w:rsidP="003F1C0A">
      <w:pPr>
        <w:pStyle w:val="CommentText"/>
        <w:numPr>
          <w:ilvl w:val="0"/>
          <w:numId w:val="18"/>
        </w:numPr>
        <w:rPr>
          <w:noProof w:val="0"/>
          <w:color w:val="0070C0"/>
        </w:rPr>
      </w:pPr>
      <w:r>
        <w:rPr>
          <w:noProof w:val="0"/>
          <w:color w:val="0070C0"/>
        </w:rPr>
        <w:t>Education background including institution information and year of graduation (type and level of degree received);</w:t>
      </w:r>
    </w:p>
    <w:p w14:paraId="347A53D6" w14:textId="77777777" w:rsidR="00D47077" w:rsidRDefault="00D47077" w:rsidP="003F1C0A">
      <w:pPr>
        <w:pStyle w:val="CommentText"/>
        <w:numPr>
          <w:ilvl w:val="0"/>
          <w:numId w:val="18"/>
        </w:numPr>
        <w:rPr>
          <w:noProof w:val="0"/>
          <w:color w:val="0070C0"/>
        </w:rPr>
      </w:pPr>
      <w:r>
        <w:rPr>
          <w:noProof w:val="0"/>
          <w:color w:val="0070C0"/>
        </w:rPr>
        <w:t>Work experience;</w:t>
      </w:r>
    </w:p>
    <w:p w14:paraId="53EF1727" w14:textId="77777777" w:rsidR="00D47077" w:rsidRDefault="00D47077" w:rsidP="003F1C0A">
      <w:pPr>
        <w:pStyle w:val="CommentText"/>
        <w:numPr>
          <w:ilvl w:val="0"/>
          <w:numId w:val="18"/>
        </w:numPr>
        <w:rPr>
          <w:noProof w:val="0"/>
          <w:color w:val="0070C0"/>
        </w:rPr>
      </w:pPr>
      <w:r>
        <w:rPr>
          <w:noProof w:val="0"/>
          <w:color w:val="0070C0"/>
        </w:rPr>
        <w:t>Current and previous research interests;</w:t>
      </w:r>
    </w:p>
    <w:p w14:paraId="165807EA" w14:textId="77777777" w:rsidR="00D47077" w:rsidRDefault="00D47077" w:rsidP="003F1C0A">
      <w:pPr>
        <w:pStyle w:val="CommentText"/>
        <w:numPr>
          <w:ilvl w:val="0"/>
          <w:numId w:val="18"/>
        </w:numPr>
      </w:pPr>
      <w:r>
        <w:rPr>
          <w:noProof w:val="0"/>
          <w:color w:val="0070C0"/>
        </w:rPr>
        <w:t>Memberships of professional societies and awards received.</w:t>
      </w:r>
    </w:p>
    <w:p w14:paraId="4A346031" w14:textId="77777777" w:rsidR="00D47077" w:rsidRDefault="00D47077">
      <w:pPr>
        <w:pStyle w:val="CommentText"/>
      </w:pPr>
    </w:p>
  </w:comment>
  <w:comment w:id="176" w:author="Author" w:date="2021-01-27T17:08:00Z" w:initials="A">
    <w:p w14:paraId="565B1CE1" w14:textId="77777777" w:rsidR="00D47077" w:rsidRDefault="00D47077" w:rsidP="003F1C0A">
      <w:pPr>
        <w:pStyle w:val="CommentText"/>
        <w:rPr>
          <w:noProof w:val="0"/>
          <w:color w:val="0070C0"/>
        </w:rPr>
      </w:pPr>
      <w:r>
        <w:rPr>
          <w:rStyle w:val="CommentReference"/>
        </w:rPr>
        <w:annotationRef/>
      </w:r>
      <w:r>
        <w:rPr>
          <w:b/>
          <w:bCs/>
          <w:noProof w:val="0"/>
          <w:color w:val="0070C0"/>
        </w:rPr>
        <w:t>Graphical Abstract:</w:t>
      </w:r>
    </w:p>
    <w:p w14:paraId="006FBEDB" w14:textId="77777777" w:rsidR="00D47077" w:rsidRDefault="00D47077" w:rsidP="003F1C0A">
      <w:pPr>
        <w:pStyle w:val="CommentText"/>
        <w:rPr>
          <w:noProof w:val="0"/>
          <w:color w:val="0070C0"/>
        </w:rPr>
      </w:pPr>
      <w:r>
        <w:rPr>
          <w:noProof w:val="0"/>
          <w:color w:val="0070C0"/>
        </w:rPr>
        <w:t>A graphical abstract (GA) is an image that appears alongside the text abstract in the Table of Contents. In addition to summarizing content, it should represent the topic of the article in an attention-grabbing way.</w:t>
      </w:r>
    </w:p>
    <w:p w14:paraId="59F9863D" w14:textId="77777777" w:rsidR="00D47077" w:rsidRDefault="00D47077" w:rsidP="003F1C0A">
      <w:pPr>
        <w:pStyle w:val="CommentText"/>
        <w:rPr>
          <w:noProof w:val="0"/>
          <w:color w:val="0070C0"/>
        </w:rPr>
      </w:pPr>
      <w:r>
        <w:rPr>
          <w:noProof w:val="0"/>
          <w:color w:val="0070C0"/>
        </w:rPr>
        <w:t xml:space="preserve">The GA should be a high-quality illustration or diagram in any of the following formats: PNG, JPEG, EPS, SVG, PSD or AI. Written text in a GA should be clear and easy to read, using one of the following fonts: Times, Arial, Courier, Helvetica, </w:t>
      </w:r>
      <w:proofErr w:type="gramStart"/>
      <w:r>
        <w:rPr>
          <w:noProof w:val="0"/>
          <w:color w:val="0070C0"/>
        </w:rPr>
        <w:t>Ubuntu</w:t>
      </w:r>
      <w:proofErr w:type="gramEnd"/>
      <w:r>
        <w:rPr>
          <w:noProof w:val="0"/>
          <w:color w:val="0070C0"/>
        </w:rPr>
        <w:t xml:space="preserve"> or Calibri.</w:t>
      </w:r>
    </w:p>
    <w:p w14:paraId="549FB238" w14:textId="77777777" w:rsidR="00D47077" w:rsidRPr="003F1C0A" w:rsidRDefault="00D47077">
      <w:pPr>
        <w:pStyle w:val="CommentText"/>
        <w:rPr>
          <w:color w:val="0070C0"/>
        </w:rPr>
      </w:pPr>
      <w:r>
        <w:rPr>
          <w:noProof w:val="0"/>
          <w:color w:val="0070C0"/>
        </w:rPr>
        <w:t>The minimum required size for the GA is 560 × 1100 pixels (height × width). When submitting larger images, please make sure to keep to the same ratio.</w:t>
      </w:r>
    </w:p>
  </w:comment>
  <w:comment w:id="185" w:author="Author" w:date="2021-01-25T10:06:00Z" w:initials="A">
    <w:p w14:paraId="3FBABA03" w14:textId="77777777" w:rsidR="00D47077" w:rsidRDefault="00D47077" w:rsidP="003F1C0A">
      <w:pPr>
        <w:pStyle w:val="CommentText"/>
      </w:pPr>
      <w:r>
        <w:rPr>
          <w:rStyle w:val="CommentReference"/>
        </w:rPr>
        <w:annotationRef/>
      </w:r>
      <w:r>
        <w:rPr>
          <w:noProof w:val="0"/>
        </w:rPr>
        <w:t>The in-text citations are in the journal’s preferred format and in correct numerical order.</w:t>
      </w:r>
    </w:p>
  </w:comment>
  <w:comment w:id="267" w:author="Author" w:date="2021-01-25T11:51:00Z" w:initials="A">
    <w:p w14:paraId="13A57D5A" w14:textId="77777777" w:rsidR="00D47077" w:rsidRDefault="00D47077" w:rsidP="003F1C0A">
      <w:pPr>
        <w:pStyle w:val="CommentText"/>
      </w:pPr>
      <w:r>
        <w:rPr>
          <w:rStyle w:val="CommentReference"/>
        </w:rPr>
        <w:annotationRef/>
      </w:r>
      <w:r>
        <w:rPr>
          <w:noProof w:val="0"/>
        </w:rPr>
        <w:t xml:space="preserve">Please note that abbreviations should </w:t>
      </w:r>
      <w:proofErr w:type="gramStart"/>
      <w:r>
        <w:rPr>
          <w:noProof w:val="0"/>
        </w:rPr>
        <w:t>be used</w:t>
      </w:r>
      <w:proofErr w:type="gramEnd"/>
      <w:r>
        <w:rPr>
          <w:noProof w:val="0"/>
        </w:rPr>
        <w:t xml:space="preserve"> consistently once they are defined.</w:t>
      </w:r>
    </w:p>
  </w:comment>
  <w:comment w:id="321" w:author="Author" w:date="2021-01-28T10:52:00Z" w:initials="A">
    <w:p w14:paraId="2A070C9A" w14:textId="0D971D7D" w:rsidR="00D47077" w:rsidRDefault="00D47077">
      <w:pPr>
        <w:pStyle w:val="CommentText"/>
      </w:pPr>
      <w:r>
        <w:rPr>
          <w:rStyle w:val="CommentReference"/>
        </w:rPr>
        <w:annotationRef/>
      </w:r>
      <w:r>
        <w:t>Please provide a reference citation.</w:t>
      </w:r>
    </w:p>
  </w:comment>
  <w:comment w:id="455" w:author="Author" w:date="2021-01-28T11:03:00Z" w:initials="A">
    <w:p w14:paraId="4B5C4605" w14:textId="5FCF7B77" w:rsidR="00D47077" w:rsidRDefault="00D47077">
      <w:pPr>
        <w:pStyle w:val="CommentText"/>
      </w:pPr>
      <w:r>
        <w:rPr>
          <w:rStyle w:val="CommentReference"/>
        </w:rPr>
        <w:annotationRef/>
      </w:r>
      <w:r>
        <w:t>Please check if you can be more specific at this instance.</w:t>
      </w:r>
    </w:p>
  </w:comment>
  <w:comment w:id="468" w:author="Author" w:date="2021-01-26T07:56:00Z" w:initials="A">
    <w:p w14:paraId="3405FD9F" w14:textId="77777777" w:rsidR="00D47077" w:rsidRDefault="00D47077" w:rsidP="003F1C0A">
      <w:pPr>
        <w:pStyle w:val="CommentText"/>
      </w:pPr>
      <w:r>
        <w:rPr>
          <w:rStyle w:val="CommentReference"/>
        </w:rPr>
        <w:annotationRef/>
      </w:r>
      <w:r>
        <w:rPr>
          <w:noProof w:val="0"/>
        </w:rPr>
        <w:t>Please clarify the difference between a “worker” and an “employed” individual.</w:t>
      </w:r>
    </w:p>
  </w:comment>
  <w:comment w:id="491" w:author="Author" w:date="2021-01-27T17:14:00Z" w:initials="A">
    <w:p w14:paraId="64DF9B8B" w14:textId="77777777" w:rsidR="00D47077" w:rsidRDefault="00D47077" w:rsidP="003F1C0A">
      <w:pPr>
        <w:pStyle w:val="CommentText"/>
        <w:rPr>
          <w:noProof w:val="0"/>
        </w:rPr>
      </w:pPr>
      <w:r>
        <w:rPr>
          <w:rStyle w:val="CommentReference"/>
        </w:rPr>
        <w:annotationRef/>
      </w:r>
      <w:r>
        <w:rPr>
          <w:noProof w:val="0"/>
        </w:rPr>
        <w:t xml:space="preserve">Please note that all tables and figures, along with their titles and legends, should </w:t>
      </w:r>
      <w:proofErr w:type="gramStart"/>
      <w:r>
        <w:rPr>
          <w:noProof w:val="0"/>
        </w:rPr>
        <w:t>be placed</w:t>
      </w:r>
      <w:proofErr w:type="gramEnd"/>
      <w:r>
        <w:rPr>
          <w:noProof w:val="0"/>
        </w:rPr>
        <w:t xml:space="preserve"> in the main body after they are first mentioned in the text. </w:t>
      </w:r>
    </w:p>
    <w:p w14:paraId="715F1B14" w14:textId="77777777" w:rsidR="00D47077" w:rsidRDefault="00D47077" w:rsidP="003F1C0A">
      <w:pPr>
        <w:pStyle w:val="CommentText"/>
        <w:rPr>
          <w:noProof w:val="0"/>
        </w:rPr>
      </w:pPr>
    </w:p>
    <w:p w14:paraId="689ECA92" w14:textId="77777777" w:rsidR="00D47077" w:rsidRDefault="00D47077" w:rsidP="003F1C0A">
      <w:pPr>
        <w:pStyle w:val="CommentText"/>
        <w:rPr>
          <w:noProof w:val="0"/>
        </w:rPr>
      </w:pPr>
      <w:r>
        <w:rPr>
          <w:noProof w:val="0"/>
        </w:rPr>
        <w:t xml:space="preserve">Moreover, another journal instruction states that: </w:t>
      </w:r>
    </w:p>
    <w:p w14:paraId="2ECE2A11" w14:textId="77777777" w:rsidR="00D47077" w:rsidRDefault="00D47077" w:rsidP="003F1C0A">
      <w:pPr>
        <w:pStyle w:val="CommentText"/>
        <w:rPr>
          <w:color w:val="0070C0"/>
        </w:rPr>
      </w:pPr>
      <w:r>
        <w:rPr>
          <w:noProof w:val="0"/>
          <w:color w:val="0070C0"/>
        </w:rPr>
        <w:t xml:space="preserve">Figures and Schemes must </w:t>
      </w:r>
      <w:proofErr w:type="gramStart"/>
      <w:r>
        <w:rPr>
          <w:noProof w:val="0"/>
          <w:color w:val="0070C0"/>
        </w:rPr>
        <w:t>be provided</w:t>
      </w:r>
      <w:proofErr w:type="gramEnd"/>
      <w:r>
        <w:rPr>
          <w:noProof w:val="0"/>
          <w:color w:val="0070C0"/>
        </w:rPr>
        <w:t xml:space="preserve"> during submission in a single zip archive and at a sufficiently high resolution (minimum 1000 pixels width/height, or a resolution of 300 dpi or higher). Common formats are accepted; however, TIFF, JPEG, </w:t>
      </w:r>
      <w:proofErr w:type="gramStart"/>
      <w:r>
        <w:rPr>
          <w:noProof w:val="0"/>
          <w:color w:val="0070C0"/>
        </w:rPr>
        <w:t>EPS</w:t>
      </w:r>
      <w:proofErr w:type="gramEnd"/>
      <w:r>
        <w:rPr>
          <w:noProof w:val="0"/>
          <w:color w:val="0070C0"/>
        </w:rPr>
        <w:t xml:space="preserve"> and PDF are preferred.</w:t>
      </w:r>
    </w:p>
    <w:p w14:paraId="36309EA6" w14:textId="77777777" w:rsidR="00D47077" w:rsidRDefault="00D47077">
      <w:pPr>
        <w:pStyle w:val="CommentText"/>
      </w:pPr>
    </w:p>
  </w:comment>
  <w:comment w:id="504" w:author="Author" w:date="2021-01-27T17:26:00Z" w:initials="A">
    <w:p w14:paraId="4B3FBB2D" w14:textId="68FD0998" w:rsidR="00D47077" w:rsidRDefault="00D47077" w:rsidP="004029FA">
      <w:pPr>
        <w:pStyle w:val="CommentText"/>
      </w:pPr>
      <w:r>
        <w:rPr>
          <w:rStyle w:val="CommentReference"/>
        </w:rPr>
        <w:annotationRef/>
      </w:r>
      <w:r>
        <w:rPr>
          <w:noProof w:val="0"/>
          <w:color w:val="FF0000"/>
        </w:rPr>
        <w:t>Important</w:t>
      </w:r>
      <w:r>
        <w:rPr>
          <w:noProof w:val="0"/>
        </w:rPr>
        <w:t xml:space="preserve">: Please note that the tables should </w:t>
      </w:r>
      <w:proofErr w:type="gramStart"/>
      <w:r>
        <w:rPr>
          <w:noProof w:val="0"/>
        </w:rPr>
        <w:t>be provided</w:t>
      </w:r>
      <w:proofErr w:type="gramEnd"/>
      <w:r>
        <w:rPr>
          <w:noProof w:val="0"/>
        </w:rPr>
        <w:t xml:space="preserve"> as editable files, prepared using the Word table tools, and not pasted as images.</w:t>
      </w:r>
    </w:p>
    <w:p w14:paraId="5A2A52DE" w14:textId="24BA0004" w:rsidR="00D47077" w:rsidRDefault="00D47077">
      <w:pPr>
        <w:pStyle w:val="CommentText"/>
      </w:pPr>
    </w:p>
  </w:comment>
  <w:comment w:id="632" w:author="Author" w:date="2021-01-25T12:52:00Z" w:initials="A">
    <w:p w14:paraId="0243234B" w14:textId="77777777" w:rsidR="00D47077" w:rsidRDefault="00D47077" w:rsidP="003F1C0A">
      <w:pPr>
        <w:pStyle w:val="CommentText"/>
      </w:pPr>
      <w:r>
        <w:rPr>
          <w:rStyle w:val="CommentReference"/>
        </w:rPr>
        <w:annotationRef/>
      </w:r>
      <w:r>
        <w:rPr>
          <w:noProof w:val="0"/>
        </w:rPr>
        <w:t>Please note that I have revised here based on the data presentation in Table 7.</w:t>
      </w:r>
    </w:p>
  </w:comment>
  <w:comment w:id="645" w:author="Author" w:date="2021-01-26T08:01:00Z" w:initials="A">
    <w:p w14:paraId="64ADB7AE" w14:textId="77777777" w:rsidR="00D47077" w:rsidRDefault="00D47077" w:rsidP="003F1C0A">
      <w:pPr>
        <w:pStyle w:val="CommentText"/>
      </w:pPr>
      <w:r>
        <w:rPr>
          <w:rStyle w:val="CommentReference"/>
        </w:rPr>
        <w:annotationRef/>
      </w:r>
      <w:r>
        <w:rPr>
          <w:noProof w:val="0"/>
        </w:rPr>
        <w:t>Please note that I have revised this sentence for brevity.</w:t>
      </w:r>
    </w:p>
  </w:comment>
  <w:comment w:id="680" w:author="Author" w:date="2021-01-26T08:58:00Z" w:initials="A">
    <w:p w14:paraId="776C7A55" w14:textId="77777777" w:rsidR="00D47077" w:rsidRDefault="00D47077" w:rsidP="003F1C0A">
      <w:pPr>
        <w:pStyle w:val="CommentText"/>
      </w:pPr>
      <w:r>
        <w:rPr>
          <w:rStyle w:val="CommentReference"/>
        </w:rPr>
        <w:annotationRef/>
      </w:r>
      <w:r>
        <w:rPr>
          <w:noProof w:val="0"/>
        </w:rPr>
        <w:t>Please note that the deleted passage is unnecessary; all patients included in this study had head injuries.</w:t>
      </w:r>
    </w:p>
  </w:comment>
  <w:comment w:id="742" w:author="Author" w:date="2021-01-28T11:11:00Z" w:initials="A">
    <w:p w14:paraId="17BA6E66" w14:textId="0C30E682" w:rsidR="00D47077" w:rsidRDefault="00D47077">
      <w:pPr>
        <w:pStyle w:val="CommentText"/>
      </w:pPr>
      <w:r>
        <w:rPr>
          <w:rStyle w:val="CommentReference"/>
        </w:rPr>
        <w:annotationRef/>
      </w:r>
      <w:r>
        <w:t>Please provide a reference citation.</w:t>
      </w:r>
    </w:p>
  </w:comment>
  <w:comment w:id="752" w:author="Author" w:date="2021-01-25T12:26:00Z" w:initials="A">
    <w:p w14:paraId="7319FFE1" w14:textId="77777777" w:rsidR="00D47077" w:rsidRDefault="00D47077" w:rsidP="003F1C0A">
      <w:pPr>
        <w:pStyle w:val="CommentText"/>
      </w:pPr>
      <w:r>
        <w:rPr>
          <w:rStyle w:val="CommentReference"/>
        </w:rPr>
        <w:annotationRef/>
      </w:r>
      <w:r>
        <w:rPr>
          <w:noProof w:val="0"/>
        </w:rPr>
        <w:t>Please note that I have revised here because you are only referencing one study.</w:t>
      </w:r>
    </w:p>
  </w:comment>
  <w:comment w:id="770" w:author="Author" w:date="2021-01-26T08:13:00Z" w:initials="A">
    <w:p w14:paraId="477A4091" w14:textId="76B48BD5" w:rsidR="00D47077" w:rsidRDefault="00D47077" w:rsidP="003F1C0A">
      <w:pPr>
        <w:pStyle w:val="CommentText"/>
      </w:pPr>
      <w:r>
        <w:rPr>
          <w:rStyle w:val="CommentReference"/>
        </w:rPr>
        <w:annotationRef/>
      </w:r>
      <w:r>
        <w:rPr>
          <w:noProof w:val="0"/>
        </w:rPr>
        <w:t>Please note that “after” denotes that MVAs are the fourth leading cause of head injury. I have therefore attempted to retain the original meaning to the extent possible.</w:t>
      </w:r>
    </w:p>
  </w:comment>
  <w:comment w:id="877" w:author="Author" w:date="2021-01-28T16:33:00Z" w:initials="A">
    <w:p w14:paraId="071327DC" w14:textId="42447630" w:rsidR="00856354" w:rsidRDefault="00856354">
      <w:pPr>
        <w:pStyle w:val="CommentText"/>
      </w:pPr>
      <w:r>
        <w:rPr>
          <w:rStyle w:val="CommentReference"/>
        </w:rPr>
        <w:annotationRef/>
      </w:r>
      <w:r>
        <w:rPr>
          <w:noProof w:val="0"/>
        </w:rPr>
        <w:t>Please note that this sentence requires revision; the comparison with [24] is unclear.”</w:t>
      </w:r>
    </w:p>
  </w:comment>
  <w:comment w:id="911" w:author="Author" w:date="2021-01-26T08:33:00Z" w:initials="A">
    <w:p w14:paraId="380A2774" w14:textId="17132290" w:rsidR="00D47077" w:rsidRDefault="00D47077" w:rsidP="00DF6037">
      <w:pPr>
        <w:pStyle w:val="CommentText"/>
        <w:rPr>
          <w:noProof w:val="0"/>
        </w:rPr>
      </w:pPr>
      <w:r>
        <w:rPr>
          <w:rStyle w:val="CommentReference"/>
        </w:rPr>
        <w:annotationRef/>
      </w:r>
      <w:r>
        <w:rPr>
          <w:noProof w:val="0"/>
        </w:rPr>
        <w:t>Please note that this phrasing is not optimal. Please consider the following alternative if it better conveys your intended meaning:</w:t>
      </w:r>
    </w:p>
    <w:p w14:paraId="78986CD2" w14:textId="77777777" w:rsidR="00D47077" w:rsidRDefault="00D47077" w:rsidP="00DF6037">
      <w:pPr>
        <w:pStyle w:val="CommentText"/>
      </w:pPr>
      <w:r>
        <w:rPr>
          <w:noProof w:val="0"/>
        </w:rPr>
        <w:t>“In this study, 12.5% of patients underwent craniectomy, which a preferred procedure in our institution and may explain the relatively low mortality rate.”</w:t>
      </w:r>
    </w:p>
  </w:comment>
  <w:comment w:id="922" w:author="Author" w:date="2021-01-26T08:44:00Z" w:initials="A">
    <w:p w14:paraId="0A93B2C6" w14:textId="5F7ED076" w:rsidR="00D47077" w:rsidRDefault="00D47077" w:rsidP="00DF6037">
      <w:pPr>
        <w:pStyle w:val="CommentText"/>
      </w:pPr>
      <w:r>
        <w:rPr>
          <w:rStyle w:val="CommentReference"/>
        </w:rPr>
        <w:annotationRef/>
      </w:r>
      <w:r>
        <w:rPr>
          <w:noProof w:val="0"/>
        </w:rPr>
        <w:t xml:space="preserve">Please note that the meaning in this sentence is unclear. This number (34%) corresponds to the number of your patients (in this study) who </w:t>
      </w:r>
      <w:proofErr w:type="gramStart"/>
      <w:r>
        <w:rPr>
          <w:noProof w:val="0"/>
        </w:rPr>
        <w:t>were placed</w:t>
      </w:r>
      <w:proofErr w:type="gramEnd"/>
      <w:r>
        <w:rPr>
          <w:noProof w:val="0"/>
        </w:rPr>
        <w:t xml:space="preserve"> in rehabilitation centers, and I have revised accordingly. </w:t>
      </w:r>
    </w:p>
  </w:comment>
  <w:comment w:id="932" w:author="Author" w:date="2021-01-28T11:15:00Z" w:initials="A">
    <w:p w14:paraId="6292865E" w14:textId="29F61093" w:rsidR="005C16EB" w:rsidRDefault="005C16EB">
      <w:pPr>
        <w:pStyle w:val="CommentText"/>
      </w:pPr>
      <w:r>
        <w:rPr>
          <w:rStyle w:val="CommentReference"/>
        </w:rPr>
        <w:annotationRef/>
      </w:r>
      <w:r>
        <w:t>You seem to be interpreting your findings here. Please check the placement of the citation. Can it be placed after the next sentence?</w:t>
      </w:r>
    </w:p>
  </w:comment>
  <w:comment w:id="981" w:author="Author" w:date="2021-01-26T08:46:00Z" w:initials="A">
    <w:p w14:paraId="5F3DFA6B" w14:textId="77777777" w:rsidR="00D47077" w:rsidRDefault="00D47077" w:rsidP="00DF6037">
      <w:pPr>
        <w:pStyle w:val="CommentText"/>
      </w:pPr>
      <w:r>
        <w:rPr>
          <w:rStyle w:val="CommentReference"/>
        </w:rPr>
        <w:annotationRef/>
      </w:r>
      <w:r>
        <w:rPr>
          <w:noProof w:val="0"/>
        </w:rPr>
        <w:t>Please note that the deleted passage is unnecessary, as it does not contribute to the argument and complicates the sentence.</w:t>
      </w:r>
    </w:p>
  </w:comment>
  <w:comment w:id="1057" w:author="Author" w:date="2021-01-27T17:22:00Z" w:initials="A">
    <w:p w14:paraId="5010FD66" w14:textId="77777777" w:rsidR="00D47077" w:rsidRDefault="00D47077" w:rsidP="00DF6037">
      <w:pPr>
        <w:pStyle w:val="CommentText"/>
        <w:rPr>
          <w:noProof w:val="0"/>
        </w:rPr>
      </w:pPr>
      <w:r>
        <w:rPr>
          <w:rStyle w:val="CommentReference"/>
        </w:rPr>
        <w:annotationRef/>
      </w:r>
      <w:r>
        <w:rPr>
          <w:noProof w:val="0"/>
        </w:rPr>
        <w:t xml:space="preserve">Please note that the sections highlighted in yellow </w:t>
      </w:r>
      <w:proofErr w:type="gramStart"/>
      <w:r>
        <w:rPr>
          <w:noProof w:val="0"/>
        </w:rPr>
        <w:t>are required</w:t>
      </w:r>
      <w:proofErr w:type="gramEnd"/>
      <w:r>
        <w:rPr>
          <w:noProof w:val="0"/>
        </w:rPr>
        <w:t>.</w:t>
      </w:r>
    </w:p>
    <w:p w14:paraId="36D60214" w14:textId="77777777" w:rsidR="00D47077" w:rsidRDefault="00D47077">
      <w:pPr>
        <w:pStyle w:val="CommentText"/>
      </w:pPr>
      <w:r>
        <w:rPr>
          <w:noProof w:val="0"/>
        </w:rPr>
        <w:t>Kindly replace the template instructions with the appropriate information for each section.</w:t>
      </w:r>
    </w:p>
  </w:comment>
  <w:comment w:id="1059" w:author="Author" w:date="2021-01-27T17:22:00Z" w:initials="A">
    <w:p w14:paraId="4B1A92CE" w14:textId="77777777" w:rsidR="00D47077" w:rsidRDefault="00D47077" w:rsidP="00DF6037">
      <w:pPr>
        <w:pStyle w:val="CommentText"/>
        <w:rPr>
          <w:noProof w:val="0"/>
        </w:rPr>
      </w:pPr>
      <w:r>
        <w:rPr>
          <w:rStyle w:val="CommentReference"/>
        </w:rPr>
        <w:annotationRef/>
      </w:r>
      <w:r>
        <w:rPr>
          <w:noProof w:val="0"/>
        </w:rPr>
        <w:t>As instructed, I have not edited the references.</w:t>
      </w:r>
    </w:p>
    <w:p w14:paraId="557EC4FF" w14:textId="77777777" w:rsidR="00D47077" w:rsidRDefault="00D47077" w:rsidP="00DF6037">
      <w:pPr>
        <w:pStyle w:val="CommentText"/>
        <w:rPr>
          <w:noProof w:val="0"/>
        </w:rPr>
      </w:pPr>
      <w:r>
        <w:rPr>
          <w:noProof w:val="0"/>
        </w:rPr>
        <w:t xml:space="preserve">Please ensure that they </w:t>
      </w:r>
      <w:proofErr w:type="gramStart"/>
      <w:r>
        <w:rPr>
          <w:noProof w:val="0"/>
        </w:rPr>
        <w:t>are formatted</w:t>
      </w:r>
      <w:proofErr w:type="gramEnd"/>
      <w:r>
        <w:rPr>
          <w:noProof w:val="0"/>
        </w:rPr>
        <w:t xml:space="preserve"> according to the journal’s instructions and provided examples, such as:</w:t>
      </w:r>
    </w:p>
    <w:p w14:paraId="7B585482" w14:textId="77777777" w:rsidR="00D47077" w:rsidRPr="00DF6037" w:rsidRDefault="00D47077">
      <w:pPr>
        <w:pStyle w:val="CommentText"/>
        <w:rPr>
          <w:color w:val="0070C0"/>
        </w:rPr>
      </w:pPr>
      <w:r>
        <w:rPr>
          <w:noProof w:val="0"/>
          <w:color w:val="0070C0"/>
        </w:rPr>
        <w:t>Journal Articles:</w:t>
      </w:r>
      <w:r>
        <w:rPr>
          <w:noProof w:val="0"/>
          <w:color w:val="0070C0"/>
        </w:rPr>
        <w:br/>
        <w:t>1. Author 1, A.B.; Author 2, C.D. Title of the article. </w:t>
      </w:r>
      <w:r>
        <w:rPr>
          <w:i/>
          <w:iCs/>
          <w:noProof w:val="0"/>
          <w:color w:val="0070C0"/>
        </w:rPr>
        <w:t>Abbreviated Journal Name</w:t>
      </w:r>
      <w:r>
        <w:rPr>
          <w:noProof w:val="0"/>
          <w:color w:val="0070C0"/>
        </w:rPr>
        <w:t> </w:t>
      </w:r>
      <w:r>
        <w:rPr>
          <w:b/>
          <w:bCs/>
          <w:noProof w:val="0"/>
          <w:color w:val="0070C0"/>
        </w:rPr>
        <w:t>Year</w:t>
      </w:r>
      <w:r>
        <w:rPr>
          <w:noProof w:val="0"/>
          <w:color w:val="0070C0"/>
        </w:rPr>
        <w:t>, </w:t>
      </w:r>
      <w:r>
        <w:rPr>
          <w:i/>
          <w:iCs/>
          <w:noProof w:val="0"/>
          <w:color w:val="0070C0"/>
        </w:rPr>
        <w:t>Volume</w:t>
      </w:r>
      <w:r>
        <w:rPr>
          <w:noProof w:val="0"/>
          <w:color w:val="0070C0"/>
        </w:rPr>
        <w:t>, page range.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6E1582" w15:done="0"/>
  <w15:commentEx w15:paraId="0FCC5956" w15:done="0"/>
  <w15:commentEx w15:paraId="3FD94DF4" w15:done="0"/>
  <w15:commentEx w15:paraId="5298EAA0" w15:done="0"/>
  <w15:commentEx w15:paraId="4F6DD5BD" w15:done="0"/>
  <w15:commentEx w15:paraId="757EA922" w15:done="0"/>
  <w15:commentEx w15:paraId="172B70D2" w15:done="0"/>
  <w15:commentEx w15:paraId="4A346031" w15:done="0"/>
  <w15:commentEx w15:paraId="549FB238" w15:done="0"/>
  <w15:commentEx w15:paraId="3FBABA03" w15:done="0"/>
  <w15:commentEx w15:paraId="13A57D5A" w15:done="0"/>
  <w15:commentEx w15:paraId="2A070C9A" w15:done="0"/>
  <w15:commentEx w15:paraId="4B5C4605" w15:done="0"/>
  <w15:commentEx w15:paraId="3405FD9F" w15:done="0"/>
  <w15:commentEx w15:paraId="36309EA6" w15:done="0"/>
  <w15:commentEx w15:paraId="5A2A52DE" w15:done="0"/>
  <w15:commentEx w15:paraId="0243234B" w15:done="0"/>
  <w15:commentEx w15:paraId="64ADB7AE" w15:done="0"/>
  <w15:commentEx w15:paraId="776C7A55" w15:done="0"/>
  <w15:commentEx w15:paraId="17BA6E66" w15:done="0"/>
  <w15:commentEx w15:paraId="7319FFE1" w15:done="0"/>
  <w15:commentEx w15:paraId="477A4091" w15:done="0"/>
  <w15:commentEx w15:paraId="071327DC" w15:done="0"/>
  <w15:commentEx w15:paraId="78986CD2" w15:done="0"/>
  <w15:commentEx w15:paraId="0A93B2C6" w15:done="0"/>
  <w15:commentEx w15:paraId="6292865E" w15:done="0"/>
  <w15:commentEx w15:paraId="5F3DFA6B" w15:done="0"/>
  <w15:commentEx w15:paraId="36D60214" w15:done="0"/>
  <w15:commentEx w15:paraId="7B5854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6E1582" w16cid:durableId="23BC1BF4"/>
  <w16cid:commentId w16cid:paraId="0FCC5956" w16cid:durableId="23BC1C0F"/>
  <w16cid:commentId w16cid:paraId="3FD94DF4" w16cid:durableId="23BC1C1B"/>
  <w16cid:commentId w16cid:paraId="5298EAA0" w16cid:durableId="23BC1C36"/>
  <w16cid:commentId w16cid:paraId="4F6DD5BD" w16cid:durableId="23BC1C49"/>
  <w16cid:commentId w16cid:paraId="757EA922" w16cid:durableId="23BC1C4A"/>
  <w16cid:commentId w16cid:paraId="172B70D2" w16cid:durableId="23BC1C80"/>
  <w16cid:commentId w16cid:paraId="4A346031" w16cid:durableId="23BC1C95"/>
  <w16cid:commentId w16cid:paraId="549FB238" w16cid:durableId="23BC1C9E"/>
  <w16cid:commentId w16cid:paraId="3FBABA03" w16cid:durableId="23BC1CD3"/>
  <w16cid:commentId w16cid:paraId="13A57D5A" w16cid:durableId="23BC1CE0"/>
  <w16cid:commentId w16cid:paraId="2A070C9A" w16cid:durableId="23BD15F3"/>
  <w16cid:commentId w16cid:paraId="4B5C4605" w16cid:durableId="23BD187D"/>
  <w16cid:commentId w16cid:paraId="3405FD9F" w16cid:durableId="23BC1D57"/>
  <w16cid:commentId w16cid:paraId="36309EA6" w16cid:durableId="23BC1DFF"/>
  <w16cid:commentId w16cid:paraId="5A2A52DE" w16cid:durableId="23BC20E0"/>
  <w16cid:commentId w16cid:paraId="0243234B" w16cid:durableId="23BC1E51"/>
  <w16cid:commentId w16cid:paraId="64ADB7AE" w16cid:durableId="23BC1E52"/>
  <w16cid:commentId w16cid:paraId="776C7A55" w16cid:durableId="23BC1E5F"/>
  <w16cid:commentId w16cid:paraId="17BA6E66" w16cid:durableId="23BD1A4B"/>
  <w16cid:commentId w16cid:paraId="7319FFE1" w16cid:durableId="23BC1EC2"/>
  <w16cid:commentId w16cid:paraId="477A4091" w16cid:durableId="23BC1ECA"/>
  <w16cid:commentId w16cid:paraId="071327DC" w16cid:durableId="23BD65DF"/>
  <w16cid:commentId w16cid:paraId="78986CD2" w16cid:durableId="23BC1F0A"/>
  <w16cid:commentId w16cid:paraId="0A93B2C6" w16cid:durableId="23BC1F0B"/>
  <w16cid:commentId w16cid:paraId="6292865E" w16cid:durableId="23BD1B44"/>
  <w16cid:commentId w16cid:paraId="5F3DFA6B" w16cid:durableId="23BC1F20"/>
  <w16cid:commentId w16cid:paraId="36D60214" w16cid:durableId="23BC1FE0"/>
  <w16cid:commentId w16cid:paraId="7B585482" w16cid:durableId="23BC1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B500B" w14:textId="77777777" w:rsidR="00D04F47" w:rsidRDefault="00D04F47">
      <w:pPr>
        <w:spacing w:line="240" w:lineRule="auto"/>
      </w:pPr>
      <w:r>
        <w:separator/>
      </w:r>
    </w:p>
  </w:endnote>
  <w:endnote w:type="continuationSeparator" w:id="0">
    <w:p w14:paraId="228D88B5" w14:textId="77777777" w:rsidR="00D04F47" w:rsidRDefault="00D04F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32B09" w14:textId="77777777" w:rsidR="00D47077" w:rsidRDefault="00D47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0235E" w14:textId="77777777" w:rsidR="00D47077" w:rsidRPr="00F97E5E" w:rsidRDefault="00D47077" w:rsidP="00C34763">
    <w:pPr>
      <w:pStyle w:val="Footer"/>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6B047" w14:textId="77777777" w:rsidR="00D47077" w:rsidRDefault="00D47077" w:rsidP="00DD71D3">
    <w:pPr>
      <w:pBdr>
        <w:top w:val="single" w:sz="4" w:space="0" w:color="000000"/>
      </w:pBdr>
      <w:tabs>
        <w:tab w:val="right" w:pos="8844"/>
      </w:tabs>
      <w:adjustRightInd w:val="0"/>
      <w:snapToGrid w:val="0"/>
      <w:spacing w:before="480" w:line="100" w:lineRule="exact"/>
      <w:jc w:val="left"/>
      <w:rPr>
        <w:i/>
        <w:sz w:val="16"/>
        <w:szCs w:val="16"/>
      </w:rPr>
    </w:pPr>
  </w:p>
  <w:p w14:paraId="53857B6B" w14:textId="77777777" w:rsidR="00D47077" w:rsidRPr="00372FCD" w:rsidRDefault="00D47077" w:rsidP="00F55FCD">
    <w:pPr>
      <w:tabs>
        <w:tab w:val="right" w:pos="10466"/>
      </w:tabs>
      <w:adjustRightInd w:val="0"/>
      <w:snapToGrid w:val="0"/>
      <w:spacing w:line="240" w:lineRule="auto"/>
      <w:rPr>
        <w:sz w:val="16"/>
        <w:szCs w:val="16"/>
        <w:lang w:val="fr-CH"/>
      </w:rPr>
    </w:pPr>
    <w:r w:rsidRPr="00DB6E9A">
      <w:rPr>
        <w:i/>
        <w:sz w:val="16"/>
        <w:szCs w:val="16"/>
      </w:rPr>
      <w:t xml:space="preserve">Med. Sci. </w:t>
    </w:r>
    <w:r w:rsidRPr="003A78CF">
      <w:rPr>
        <w:b/>
        <w:bCs/>
        <w:iCs/>
        <w:sz w:val="16"/>
        <w:szCs w:val="16"/>
      </w:rPr>
      <w:t>2021</w:t>
    </w:r>
    <w:r w:rsidRPr="00600445">
      <w:rPr>
        <w:bCs/>
        <w:iCs/>
        <w:sz w:val="16"/>
        <w:szCs w:val="16"/>
      </w:rPr>
      <w:t xml:space="preserve">, </w:t>
    </w:r>
    <w:r w:rsidRPr="003A78CF">
      <w:rPr>
        <w:bCs/>
        <w:i/>
        <w:iCs/>
        <w:sz w:val="16"/>
        <w:szCs w:val="16"/>
      </w:rPr>
      <w:t>9</w:t>
    </w:r>
    <w:r w:rsidRPr="00600445">
      <w:rPr>
        <w:bCs/>
        <w:iCs/>
        <w:sz w:val="16"/>
        <w:szCs w:val="16"/>
      </w:rPr>
      <w:t xml:space="preserve">, </w:t>
    </w:r>
    <w:r>
      <w:rPr>
        <w:bCs/>
        <w:iCs/>
        <w:sz w:val="16"/>
        <w:szCs w:val="16"/>
      </w:rPr>
      <w:t>x. https://doi.org/10.3390/xxxxx</w:t>
    </w:r>
    <w:r w:rsidRPr="00372FCD">
      <w:rPr>
        <w:sz w:val="16"/>
        <w:szCs w:val="16"/>
        <w:lang w:val="fr-CH"/>
      </w:rPr>
      <w:tab/>
      <w:t>www.mdpi.com/journal/</w:t>
    </w:r>
    <w:r>
      <w:rPr>
        <w:sz w:val="16"/>
        <w:szCs w:val="16"/>
      </w:rPr>
      <w:t>medsci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F7C7E" w14:textId="77777777" w:rsidR="00D04F47" w:rsidRDefault="00D04F47">
      <w:pPr>
        <w:spacing w:line="240" w:lineRule="auto"/>
      </w:pPr>
      <w:r>
        <w:separator/>
      </w:r>
    </w:p>
  </w:footnote>
  <w:footnote w:type="continuationSeparator" w:id="0">
    <w:p w14:paraId="2ACB1CDF" w14:textId="77777777" w:rsidR="00D04F47" w:rsidRDefault="00D04F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2CA3" w14:textId="77777777" w:rsidR="00D47077" w:rsidRDefault="00D47077" w:rsidP="00C3476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945C9" w14:textId="77777777" w:rsidR="00D47077" w:rsidRDefault="00D47077" w:rsidP="00F55FCD">
    <w:pPr>
      <w:tabs>
        <w:tab w:val="right" w:pos="10466"/>
      </w:tabs>
      <w:adjustRightInd w:val="0"/>
      <w:snapToGrid w:val="0"/>
      <w:spacing w:line="240" w:lineRule="auto"/>
      <w:rPr>
        <w:sz w:val="16"/>
      </w:rPr>
    </w:pPr>
    <w:r>
      <w:rPr>
        <w:i/>
        <w:sz w:val="16"/>
      </w:rPr>
      <w:t xml:space="preserve">Med. Sci. </w:t>
    </w:r>
    <w:r w:rsidRPr="00501748">
      <w:rPr>
        <w:b/>
        <w:sz w:val="16"/>
      </w:rPr>
      <w:t>2021</w:t>
    </w:r>
    <w:r w:rsidRPr="00600445">
      <w:rPr>
        <w:sz w:val="16"/>
      </w:rPr>
      <w:t xml:space="preserve">, </w:t>
    </w:r>
    <w:r w:rsidRPr="00501748">
      <w:rPr>
        <w:i/>
        <w:sz w:val="16"/>
      </w:rPr>
      <w:t>9</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706F662" w14:textId="77777777" w:rsidR="00D47077" w:rsidRPr="009E14B0" w:rsidRDefault="00D47077" w:rsidP="00DD71D3">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D47077" w:rsidRPr="00F55FCD" w14:paraId="2CA1307C" w14:textId="77777777" w:rsidTr="00F55FCD">
      <w:trPr>
        <w:trHeight w:val="686"/>
      </w:trPr>
      <w:tc>
        <w:tcPr>
          <w:tcW w:w="3679" w:type="dxa"/>
          <w:shd w:val="clear" w:color="auto" w:fill="auto"/>
          <w:vAlign w:val="center"/>
        </w:tcPr>
        <w:p w14:paraId="01BE9693" w14:textId="77777777" w:rsidR="00D47077" w:rsidRPr="00480FEF" w:rsidRDefault="00D47077" w:rsidP="00F55FCD">
          <w:pPr>
            <w:pStyle w:val="Header"/>
            <w:pBdr>
              <w:bottom w:val="none" w:sz="0" w:space="0" w:color="auto"/>
            </w:pBdr>
            <w:jc w:val="left"/>
            <w:rPr>
              <w:rFonts w:eastAsia="DengXian"/>
              <w:b/>
              <w:bCs/>
            </w:rPr>
          </w:pPr>
          <w:r w:rsidRPr="00480FEF">
            <w:rPr>
              <w:rFonts w:eastAsia="DengXian"/>
              <w:b/>
              <w:bCs/>
            </w:rPr>
            <w:drawing>
              <wp:inline distT="0" distB="0" distL="0" distR="0" wp14:anchorId="08CE9514" wp14:editId="7839C9D9">
                <wp:extent cx="1647825" cy="431165"/>
                <wp:effectExtent l="0" t="0" r="0" b="0"/>
                <wp:docPr id="1" name="Picture 5" descr="C:\Users\home\Desktop\logos\带白边的logo\JCDD-Water\Medical Sciences\Medical Scienc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edical Sciences\Medical Sciences-01.png"/>
                        <pic:cNvPicPr>
                          <a:picLocks noChangeAspect="1" noChangeArrowheads="1"/>
                        </pic:cNvPicPr>
                      </pic:nvPicPr>
                      <pic:blipFill>
                        <a:blip r:embed="rId1">
                          <a:extLst>
                            <a:ext uri="{28A0092B-C50C-407E-A947-70E740481C1C}">
                              <a14:useLocalDpi xmlns:a14="http://schemas.microsoft.com/office/drawing/2010/main" val="0"/>
                            </a:ext>
                          </a:extLst>
                        </a:blip>
                        <a:srcRect l="3397" t="10683" b="9511"/>
                        <a:stretch>
                          <a:fillRect/>
                        </a:stretch>
                      </pic:blipFill>
                      <pic:spPr bwMode="auto">
                        <a:xfrm>
                          <a:off x="0" y="0"/>
                          <a:ext cx="1647825" cy="431165"/>
                        </a:xfrm>
                        <a:prstGeom prst="rect">
                          <a:avLst/>
                        </a:prstGeom>
                        <a:noFill/>
                        <a:ln>
                          <a:noFill/>
                        </a:ln>
                      </pic:spPr>
                    </pic:pic>
                  </a:graphicData>
                </a:graphic>
              </wp:inline>
            </w:drawing>
          </w:r>
        </w:p>
      </w:tc>
      <w:tc>
        <w:tcPr>
          <w:tcW w:w="4535" w:type="dxa"/>
          <w:shd w:val="clear" w:color="auto" w:fill="auto"/>
          <w:vAlign w:val="center"/>
        </w:tcPr>
        <w:p w14:paraId="07A34073" w14:textId="77777777" w:rsidR="00D47077" w:rsidRPr="00480FEF" w:rsidRDefault="00D47077" w:rsidP="00F55FCD">
          <w:pPr>
            <w:pStyle w:val="Header"/>
            <w:pBdr>
              <w:bottom w:val="none" w:sz="0" w:space="0" w:color="auto"/>
            </w:pBdr>
            <w:rPr>
              <w:rFonts w:eastAsia="DengXian"/>
              <w:b/>
              <w:bCs/>
            </w:rPr>
          </w:pPr>
        </w:p>
      </w:tc>
      <w:tc>
        <w:tcPr>
          <w:tcW w:w="2273" w:type="dxa"/>
          <w:shd w:val="clear" w:color="auto" w:fill="auto"/>
          <w:vAlign w:val="center"/>
        </w:tcPr>
        <w:p w14:paraId="1CEC345A" w14:textId="77777777" w:rsidR="00D47077" w:rsidRPr="00480FEF" w:rsidRDefault="00D47077" w:rsidP="00F55FCD">
          <w:pPr>
            <w:pStyle w:val="Header"/>
            <w:pBdr>
              <w:bottom w:val="none" w:sz="0" w:space="0" w:color="auto"/>
            </w:pBdr>
            <w:jc w:val="right"/>
            <w:rPr>
              <w:rFonts w:eastAsia="DengXian"/>
              <w:b/>
              <w:bCs/>
            </w:rPr>
          </w:pPr>
          <w:r w:rsidRPr="00480FEF">
            <w:rPr>
              <w:rFonts w:eastAsia="DengXian"/>
              <w:b/>
              <w:bCs/>
            </w:rPr>
            <w:drawing>
              <wp:inline distT="0" distB="0" distL="0" distR="0" wp14:anchorId="5C0182C4" wp14:editId="410279A3">
                <wp:extent cx="543560" cy="353695"/>
                <wp:effectExtent l="0" t="0" r="0" b="0"/>
                <wp:docPr id="2" name="Picture 2" descr="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3560" cy="353695"/>
                        </a:xfrm>
                        <a:prstGeom prst="rect">
                          <a:avLst/>
                        </a:prstGeom>
                        <a:noFill/>
                        <a:ln>
                          <a:noFill/>
                        </a:ln>
                      </pic:spPr>
                    </pic:pic>
                  </a:graphicData>
                </a:graphic>
              </wp:inline>
            </w:drawing>
          </w:r>
        </w:p>
      </w:tc>
    </w:tr>
  </w:tbl>
  <w:p w14:paraId="3ECDE0CC" w14:textId="77777777" w:rsidR="00D47077" w:rsidRPr="0048519B" w:rsidRDefault="00D47077" w:rsidP="00DD71D3">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82BD5"/>
    <w:multiLevelType w:val="multilevel"/>
    <w:tmpl w:val="95903F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3B106CE"/>
    <w:multiLevelType w:val="multilevel"/>
    <w:tmpl w:val="7878E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DBA41D5"/>
    <w:multiLevelType w:val="multilevel"/>
    <w:tmpl w:val="AE2A18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6"/>
  </w:num>
  <w:num w:numId="3">
    <w:abstractNumId w:val="2"/>
  </w:num>
  <w:num w:numId="4">
    <w:abstractNumId w:val="4"/>
  </w:num>
  <w:num w:numId="5">
    <w:abstractNumId w:val="8"/>
  </w:num>
  <w:num w:numId="6">
    <w:abstractNumId w:val="1"/>
  </w:num>
  <w:num w:numId="7">
    <w:abstractNumId w:val="8"/>
  </w:num>
  <w:num w:numId="8">
    <w:abstractNumId w:val="1"/>
  </w:num>
  <w:num w:numId="9">
    <w:abstractNumId w:val="8"/>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1"/>
  </w:num>
  <w:num w:numId="14">
    <w:abstractNumId w:val="8"/>
  </w:num>
  <w:num w:numId="15">
    <w:abstractNumId w:val="1"/>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81"/>
    <w:rsid w:val="00003407"/>
    <w:rsid w:val="00003841"/>
    <w:rsid w:val="00023B33"/>
    <w:rsid w:val="00040239"/>
    <w:rsid w:val="00055205"/>
    <w:rsid w:val="00074389"/>
    <w:rsid w:val="00093D22"/>
    <w:rsid w:val="000C1332"/>
    <w:rsid w:val="000C507C"/>
    <w:rsid w:val="000D3D22"/>
    <w:rsid w:val="000E4F6A"/>
    <w:rsid w:val="000F724B"/>
    <w:rsid w:val="00103946"/>
    <w:rsid w:val="001326B3"/>
    <w:rsid w:val="00166399"/>
    <w:rsid w:val="001E2AEB"/>
    <w:rsid w:val="00213B11"/>
    <w:rsid w:val="00227922"/>
    <w:rsid w:val="00251EFC"/>
    <w:rsid w:val="00256906"/>
    <w:rsid w:val="0026630C"/>
    <w:rsid w:val="0029145A"/>
    <w:rsid w:val="0029701C"/>
    <w:rsid w:val="002A2DF0"/>
    <w:rsid w:val="002B3D56"/>
    <w:rsid w:val="002C2AE7"/>
    <w:rsid w:val="003141A3"/>
    <w:rsid w:val="00326141"/>
    <w:rsid w:val="00347DD6"/>
    <w:rsid w:val="00357BE3"/>
    <w:rsid w:val="00365AF5"/>
    <w:rsid w:val="003A78CF"/>
    <w:rsid w:val="003D70ED"/>
    <w:rsid w:val="003F1C0A"/>
    <w:rsid w:val="00401D30"/>
    <w:rsid w:val="004029FA"/>
    <w:rsid w:val="0040636F"/>
    <w:rsid w:val="00410451"/>
    <w:rsid w:val="00427663"/>
    <w:rsid w:val="00440458"/>
    <w:rsid w:val="0045144D"/>
    <w:rsid w:val="004601FA"/>
    <w:rsid w:val="00471094"/>
    <w:rsid w:val="00476BA9"/>
    <w:rsid w:val="00480FEF"/>
    <w:rsid w:val="0048519B"/>
    <w:rsid w:val="0048670D"/>
    <w:rsid w:val="004A6F26"/>
    <w:rsid w:val="004A760F"/>
    <w:rsid w:val="004B271E"/>
    <w:rsid w:val="004B6CF7"/>
    <w:rsid w:val="00500CC5"/>
    <w:rsid w:val="00501748"/>
    <w:rsid w:val="00533343"/>
    <w:rsid w:val="00534BD1"/>
    <w:rsid w:val="00570BA2"/>
    <w:rsid w:val="00573491"/>
    <w:rsid w:val="005C16EB"/>
    <w:rsid w:val="005C4304"/>
    <w:rsid w:val="005C60FB"/>
    <w:rsid w:val="005F2A36"/>
    <w:rsid w:val="00600445"/>
    <w:rsid w:val="006058D3"/>
    <w:rsid w:val="00611AF0"/>
    <w:rsid w:val="00615F3A"/>
    <w:rsid w:val="00622188"/>
    <w:rsid w:val="00642583"/>
    <w:rsid w:val="00647B34"/>
    <w:rsid w:val="00692393"/>
    <w:rsid w:val="006A07AA"/>
    <w:rsid w:val="006A7945"/>
    <w:rsid w:val="006B1987"/>
    <w:rsid w:val="006B20FC"/>
    <w:rsid w:val="00704CCD"/>
    <w:rsid w:val="007178F1"/>
    <w:rsid w:val="00762603"/>
    <w:rsid w:val="0076312C"/>
    <w:rsid w:val="00765539"/>
    <w:rsid w:val="00786FAB"/>
    <w:rsid w:val="007C3536"/>
    <w:rsid w:val="007E01B7"/>
    <w:rsid w:val="007E6215"/>
    <w:rsid w:val="007F06E2"/>
    <w:rsid w:val="008259A2"/>
    <w:rsid w:val="00856354"/>
    <w:rsid w:val="0087087F"/>
    <w:rsid w:val="0087420E"/>
    <w:rsid w:val="00881E1E"/>
    <w:rsid w:val="0088227D"/>
    <w:rsid w:val="008941A6"/>
    <w:rsid w:val="008D23EF"/>
    <w:rsid w:val="008D2928"/>
    <w:rsid w:val="008D6736"/>
    <w:rsid w:val="008E20BE"/>
    <w:rsid w:val="008F70D2"/>
    <w:rsid w:val="00917443"/>
    <w:rsid w:val="0092405D"/>
    <w:rsid w:val="009276CF"/>
    <w:rsid w:val="00943219"/>
    <w:rsid w:val="009545C5"/>
    <w:rsid w:val="009566D6"/>
    <w:rsid w:val="009A64B8"/>
    <w:rsid w:val="009B04B5"/>
    <w:rsid w:val="009B387E"/>
    <w:rsid w:val="009B5546"/>
    <w:rsid w:val="009C0611"/>
    <w:rsid w:val="009D28D5"/>
    <w:rsid w:val="009F59F8"/>
    <w:rsid w:val="009F70E6"/>
    <w:rsid w:val="00A250D5"/>
    <w:rsid w:val="00A30930"/>
    <w:rsid w:val="00A578B4"/>
    <w:rsid w:val="00A6554B"/>
    <w:rsid w:val="00A93788"/>
    <w:rsid w:val="00A975A3"/>
    <w:rsid w:val="00AA38CB"/>
    <w:rsid w:val="00AB3D08"/>
    <w:rsid w:val="00AC2F09"/>
    <w:rsid w:val="00AE428B"/>
    <w:rsid w:val="00B07C35"/>
    <w:rsid w:val="00B26D8C"/>
    <w:rsid w:val="00B34C58"/>
    <w:rsid w:val="00B35CDD"/>
    <w:rsid w:val="00B500C5"/>
    <w:rsid w:val="00B55BB5"/>
    <w:rsid w:val="00B5630D"/>
    <w:rsid w:val="00B57FB8"/>
    <w:rsid w:val="00B72139"/>
    <w:rsid w:val="00B93AA7"/>
    <w:rsid w:val="00BB022E"/>
    <w:rsid w:val="00BC792B"/>
    <w:rsid w:val="00BF537E"/>
    <w:rsid w:val="00C00011"/>
    <w:rsid w:val="00C34763"/>
    <w:rsid w:val="00C356B9"/>
    <w:rsid w:val="00C7621A"/>
    <w:rsid w:val="00C9407C"/>
    <w:rsid w:val="00CD1723"/>
    <w:rsid w:val="00CD1775"/>
    <w:rsid w:val="00CF07CD"/>
    <w:rsid w:val="00D0257B"/>
    <w:rsid w:val="00D04F47"/>
    <w:rsid w:val="00D11425"/>
    <w:rsid w:val="00D170E3"/>
    <w:rsid w:val="00D47077"/>
    <w:rsid w:val="00D656C5"/>
    <w:rsid w:val="00D72D90"/>
    <w:rsid w:val="00D7340A"/>
    <w:rsid w:val="00D833E5"/>
    <w:rsid w:val="00D852A6"/>
    <w:rsid w:val="00DA5EA3"/>
    <w:rsid w:val="00DB0E81"/>
    <w:rsid w:val="00DB2229"/>
    <w:rsid w:val="00DD71D3"/>
    <w:rsid w:val="00DD7A8A"/>
    <w:rsid w:val="00DE0F1B"/>
    <w:rsid w:val="00DF6037"/>
    <w:rsid w:val="00E048FC"/>
    <w:rsid w:val="00E067B2"/>
    <w:rsid w:val="00E14610"/>
    <w:rsid w:val="00E2770A"/>
    <w:rsid w:val="00E52D4A"/>
    <w:rsid w:val="00E8445F"/>
    <w:rsid w:val="00EA1672"/>
    <w:rsid w:val="00EA7314"/>
    <w:rsid w:val="00EF1B92"/>
    <w:rsid w:val="00F10E46"/>
    <w:rsid w:val="00F10EF8"/>
    <w:rsid w:val="00F43993"/>
    <w:rsid w:val="00F443F6"/>
    <w:rsid w:val="00F47A86"/>
    <w:rsid w:val="00F50623"/>
    <w:rsid w:val="00F55FCD"/>
    <w:rsid w:val="00F775CB"/>
    <w:rsid w:val="00F82A39"/>
    <w:rsid w:val="00FB1CA2"/>
    <w:rsid w:val="00FC2AC5"/>
    <w:rsid w:val="00FC70D8"/>
    <w:rsid w:val="00FD516A"/>
    <w:rsid w:val="00FE16B4"/>
    <w:rsid w:val="00FE7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53925"/>
  <w15:chartTrackingRefBased/>
  <w15:docId w15:val="{A8603D42-8CCE-43EF-A6EE-060A67F2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3F6"/>
    <w:pPr>
      <w:spacing w:line="260" w:lineRule="atLeast"/>
      <w:jc w:val="both"/>
    </w:pPr>
    <w:rPr>
      <w:rFonts w:ascii="Palatino Linotype" w:hAnsi="Palatino Linotype"/>
      <w:noProof/>
      <w:color w:val="000000"/>
    </w:rPr>
  </w:style>
  <w:style w:type="paragraph" w:styleId="Heading3">
    <w:name w:val="heading 3"/>
    <w:basedOn w:val="Normal"/>
    <w:link w:val="Heading3Char"/>
    <w:uiPriority w:val="9"/>
    <w:semiHidden/>
    <w:unhideWhenUsed/>
    <w:qFormat/>
    <w:rsid w:val="003F1C0A"/>
    <w:pPr>
      <w:spacing w:before="100" w:beforeAutospacing="1" w:after="100" w:afterAutospacing="1" w:line="240" w:lineRule="auto"/>
      <w:jc w:val="left"/>
      <w:outlineLvl w:val="2"/>
    </w:pPr>
    <w:rPr>
      <w:rFonts w:ascii="Times New Roman" w:eastAsia="Times New Roman" w:hAnsi="Times New Roman"/>
      <w:b/>
      <w:bCs/>
      <w:noProof w:val="0"/>
      <w:color w:val="auto"/>
      <w:sz w:val="27"/>
      <w:szCs w:val="27"/>
      <w:lang w:val="en-IN" w:eastAsia="ja-JP"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443F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443F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443F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443F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443F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443F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443F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443F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9B04B5"/>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F443F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443F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443F6"/>
    <w:rPr>
      <w:rFonts w:ascii="Palatino Linotype" w:hAnsi="Palatino Linotype"/>
      <w:noProof/>
      <w:color w:val="000000"/>
      <w:szCs w:val="18"/>
    </w:rPr>
  </w:style>
  <w:style w:type="paragraph" w:styleId="Header">
    <w:name w:val="header"/>
    <w:basedOn w:val="Normal"/>
    <w:link w:val="HeaderChar"/>
    <w:uiPriority w:val="99"/>
    <w:rsid w:val="00F443F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443F6"/>
    <w:rPr>
      <w:rFonts w:ascii="Palatino Linotype" w:hAnsi="Palatino Linotype"/>
      <w:noProof/>
      <w:color w:val="000000"/>
      <w:szCs w:val="18"/>
    </w:rPr>
  </w:style>
  <w:style w:type="paragraph" w:customStyle="1" w:styleId="MDPIheaderjournallogo">
    <w:name w:val="MDPI_header_journal_logo"/>
    <w:qFormat/>
    <w:rsid w:val="00F443F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443F6"/>
    <w:pPr>
      <w:ind w:firstLine="0"/>
    </w:pPr>
  </w:style>
  <w:style w:type="paragraph" w:customStyle="1" w:styleId="MDPI31text">
    <w:name w:val="MDPI_3.1_text"/>
    <w:qFormat/>
    <w:rsid w:val="008D292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443F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443F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443F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443F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443F6"/>
    <w:pPr>
      <w:numPr>
        <w:numId w:val="1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443F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443F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443F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0257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443F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443F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443F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443F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443F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443F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365AF5"/>
    <w:pPr>
      <w:numPr>
        <w:numId w:val="16"/>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443F6"/>
    <w:rPr>
      <w:rFonts w:cs="Tahoma"/>
      <w:szCs w:val="18"/>
    </w:rPr>
  </w:style>
  <w:style w:type="character" w:customStyle="1" w:styleId="BalloonTextChar">
    <w:name w:val="Balloon Text Char"/>
    <w:link w:val="BalloonText"/>
    <w:uiPriority w:val="99"/>
    <w:rsid w:val="00F443F6"/>
    <w:rPr>
      <w:rFonts w:ascii="Palatino Linotype" w:hAnsi="Palatino Linotype" w:cs="Tahoma"/>
      <w:noProof/>
      <w:color w:val="000000"/>
      <w:szCs w:val="18"/>
    </w:rPr>
  </w:style>
  <w:style w:type="character" w:styleId="LineNumber">
    <w:name w:val="line number"/>
    <w:uiPriority w:val="99"/>
    <w:rsid w:val="009276CF"/>
    <w:rPr>
      <w:rFonts w:ascii="Palatino Linotype" w:hAnsi="Palatino Linotype"/>
      <w:sz w:val="16"/>
    </w:rPr>
  </w:style>
  <w:style w:type="table" w:customStyle="1" w:styleId="MDPI41threelinetable">
    <w:name w:val="MDPI_4.1_three_line_table"/>
    <w:basedOn w:val="TableNormal"/>
    <w:uiPriority w:val="99"/>
    <w:rsid w:val="00F443F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443F6"/>
    <w:rPr>
      <w:color w:val="0000FF"/>
      <w:u w:val="single"/>
    </w:rPr>
  </w:style>
  <w:style w:type="character" w:styleId="UnresolvedMention">
    <w:name w:val="Unresolved Mention"/>
    <w:uiPriority w:val="99"/>
    <w:semiHidden/>
    <w:unhideWhenUsed/>
    <w:rsid w:val="005C4304"/>
    <w:rPr>
      <w:color w:val="605E5C"/>
      <w:shd w:val="clear" w:color="auto" w:fill="E1DFDD"/>
    </w:rPr>
  </w:style>
  <w:style w:type="table" w:styleId="PlainTable4">
    <w:name w:val="Plain Table 4"/>
    <w:basedOn w:val="TableNormal"/>
    <w:uiPriority w:val="44"/>
    <w:rsid w:val="006004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443F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443F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443F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443F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443F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443F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443F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443F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443F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443F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443F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443F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443F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443F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443F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443F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443F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443F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443F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443F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443F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443F6"/>
  </w:style>
  <w:style w:type="paragraph" w:styleId="Bibliography">
    <w:name w:val="Bibliography"/>
    <w:basedOn w:val="Normal"/>
    <w:next w:val="Normal"/>
    <w:uiPriority w:val="37"/>
    <w:semiHidden/>
    <w:unhideWhenUsed/>
    <w:rsid w:val="00F443F6"/>
  </w:style>
  <w:style w:type="paragraph" w:styleId="BodyText">
    <w:name w:val="Body Text"/>
    <w:link w:val="BodyTextChar"/>
    <w:rsid w:val="00F443F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443F6"/>
    <w:rPr>
      <w:rFonts w:ascii="Palatino Linotype" w:hAnsi="Palatino Linotype"/>
      <w:color w:val="000000"/>
      <w:sz w:val="24"/>
      <w:lang w:eastAsia="de-DE"/>
    </w:rPr>
  </w:style>
  <w:style w:type="character" w:styleId="CommentReference">
    <w:name w:val="annotation reference"/>
    <w:rsid w:val="00F443F6"/>
    <w:rPr>
      <w:sz w:val="21"/>
      <w:szCs w:val="21"/>
    </w:rPr>
  </w:style>
  <w:style w:type="paragraph" w:styleId="CommentText">
    <w:name w:val="annotation text"/>
    <w:basedOn w:val="Normal"/>
    <w:link w:val="CommentTextChar"/>
    <w:rsid w:val="00F443F6"/>
  </w:style>
  <w:style w:type="character" w:customStyle="1" w:styleId="CommentTextChar">
    <w:name w:val="Comment Text Char"/>
    <w:link w:val="CommentText"/>
    <w:rsid w:val="00F443F6"/>
    <w:rPr>
      <w:rFonts w:ascii="Palatino Linotype" w:hAnsi="Palatino Linotype"/>
      <w:noProof/>
      <w:color w:val="000000"/>
    </w:rPr>
  </w:style>
  <w:style w:type="paragraph" w:styleId="CommentSubject">
    <w:name w:val="annotation subject"/>
    <w:basedOn w:val="CommentText"/>
    <w:next w:val="CommentText"/>
    <w:link w:val="CommentSubjectChar"/>
    <w:rsid w:val="00F443F6"/>
    <w:rPr>
      <w:b/>
      <w:bCs/>
    </w:rPr>
  </w:style>
  <w:style w:type="character" w:customStyle="1" w:styleId="CommentSubjectChar">
    <w:name w:val="Comment Subject Char"/>
    <w:link w:val="CommentSubject"/>
    <w:rsid w:val="00F443F6"/>
    <w:rPr>
      <w:rFonts w:ascii="Palatino Linotype" w:hAnsi="Palatino Linotype"/>
      <w:b/>
      <w:bCs/>
      <w:noProof/>
      <w:color w:val="000000"/>
    </w:rPr>
  </w:style>
  <w:style w:type="character" w:styleId="EndnoteReference">
    <w:name w:val="endnote reference"/>
    <w:rsid w:val="00F443F6"/>
    <w:rPr>
      <w:vertAlign w:val="superscript"/>
    </w:rPr>
  </w:style>
  <w:style w:type="paragraph" w:styleId="EndnoteText">
    <w:name w:val="endnote text"/>
    <w:basedOn w:val="Normal"/>
    <w:link w:val="EndnoteTextChar"/>
    <w:semiHidden/>
    <w:unhideWhenUsed/>
    <w:rsid w:val="00F443F6"/>
    <w:pPr>
      <w:spacing w:line="240" w:lineRule="auto"/>
    </w:pPr>
  </w:style>
  <w:style w:type="character" w:customStyle="1" w:styleId="EndnoteTextChar">
    <w:name w:val="Endnote Text Char"/>
    <w:link w:val="EndnoteText"/>
    <w:semiHidden/>
    <w:rsid w:val="00F443F6"/>
    <w:rPr>
      <w:rFonts w:ascii="Palatino Linotype" w:hAnsi="Palatino Linotype"/>
      <w:noProof/>
      <w:color w:val="000000"/>
    </w:rPr>
  </w:style>
  <w:style w:type="character" w:styleId="FollowedHyperlink">
    <w:name w:val="FollowedHyperlink"/>
    <w:rsid w:val="00F443F6"/>
    <w:rPr>
      <w:color w:val="954F72"/>
      <w:u w:val="single"/>
    </w:rPr>
  </w:style>
  <w:style w:type="paragraph" w:styleId="FootnoteText">
    <w:name w:val="footnote text"/>
    <w:basedOn w:val="Normal"/>
    <w:link w:val="FootnoteTextChar"/>
    <w:semiHidden/>
    <w:unhideWhenUsed/>
    <w:rsid w:val="00F443F6"/>
    <w:pPr>
      <w:spacing w:line="240" w:lineRule="auto"/>
    </w:pPr>
  </w:style>
  <w:style w:type="character" w:customStyle="1" w:styleId="FootnoteTextChar">
    <w:name w:val="Footnote Text Char"/>
    <w:link w:val="FootnoteText"/>
    <w:semiHidden/>
    <w:rsid w:val="00F443F6"/>
    <w:rPr>
      <w:rFonts w:ascii="Palatino Linotype" w:hAnsi="Palatino Linotype"/>
      <w:noProof/>
      <w:color w:val="000000"/>
    </w:rPr>
  </w:style>
  <w:style w:type="paragraph" w:styleId="NormalWeb">
    <w:name w:val="Normal (Web)"/>
    <w:basedOn w:val="Normal"/>
    <w:uiPriority w:val="99"/>
    <w:rsid w:val="00F443F6"/>
    <w:rPr>
      <w:szCs w:val="24"/>
    </w:rPr>
  </w:style>
  <w:style w:type="paragraph" w:customStyle="1" w:styleId="MsoFootnoteText0">
    <w:name w:val="MsoFootnoteText"/>
    <w:basedOn w:val="NormalWeb"/>
    <w:qFormat/>
    <w:rsid w:val="00F443F6"/>
    <w:rPr>
      <w:rFonts w:ascii="Times New Roman" w:hAnsi="Times New Roman"/>
    </w:rPr>
  </w:style>
  <w:style w:type="character" w:styleId="PageNumber">
    <w:name w:val="page number"/>
    <w:rsid w:val="00F443F6"/>
  </w:style>
  <w:style w:type="character" w:styleId="PlaceholderText">
    <w:name w:val="Placeholder Text"/>
    <w:uiPriority w:val="99"/>
    <w:semiHidden/>
    <w:rsid w:val="00F443F6"/>
    <w:rPr>
      <w:color w:val="808080"/>
    </w:rPr>
  </w:style>
  <w:style w:type="character" w:customStyle="1" w:styleId="Heading3Char">
    <w:name w:val="Heading 3 Char"/>
    <w:basedOn w:val="DefaultParagraphFont"/>
    <w:link w:val="Heading3"/>
    <w:uiPriority w:val="9"/>
    <w:semiHidden/>
    <w:rsid w:val="003F1C0A"/>
    <w:rPr>
      <w:rFonts w:ascii="Times New Roman" w:eastAsia="Times New Roman" w:hAnsi="Times New Roman"/>
      <w:b/>
      <w:bCs/>
      <w:sz w:val="27"/>
      <w:szCs w:val="27"/>
      <w:lang w:val="en-IN"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7162">
      <w:bodyDiv w:val="1"/>
      <w:marLeft w:val="0"/>
      <w:marRight w:val="0"/>
      <w:marTop w:val="0"/>
      <w:marBottom w:val="0"/>
      <w:divBdr>
        <w:top w:val="none" w:sz="0" w:space="0" w:color="auto"/>
        <w:left w:val="none" w:sz="0" w:space="0" w:color="auto"/>
        <w:bottom w:val="none" w:sz="0" w:space="0" w:color="auto"/>
        <w:right w:val="none" w:sz="0" w:space="0" w:color="auto"/>
      </w:divBdr>
    </w:div>
    <w:div w:id="84574113">
      <w:bodyDiv w:val="1"/>
      <w:marLeft w:val="0"/>
      <w:marRight w:val="0"/>
      <w:marTop w:val="0"/>
      <w:marBottom w:val="0"/>
      <w:divBdr>
        <w:top w:val="none" w:sz="0" w:space="0" w:color="auto"/>
        <w:left w:val="none" w:sz="0" w:space="0" w:color="auto"/>
        <w:bottom w:val="none" w:sz="0" w:space="0" w:color="auto"/>
        <w:right w:val="none" w:sz="0" w:space="0" w:color="auto"/>
      </w:divBdr>
    </w:div>
    <w:div w:id="107824762">
      <w:bodyDiv w:val="1"/>
      <w:marLeft w:val="0"/>
      <w:marRight w:val="0"/>
      <w:marTop w:val="0"/>
      <w:marBottom w:val="0"/>
      <w:divBdr>
        <w:top w:val="none" w:sz="0" w:space="0" w:color="auto"/>
        <w:left w:val="none" w:sz="0" w:space="0" w:color="auto"/>
        <w:bottom w:val="none" w:sz="0" w:space="0" w:color="auto"/>
        <w:right w:val="none" w:sz="0" w:space="0" w:color="auto"/>
      </w:divBdr>
    </w:div>
    <w:div w:id="215431448">
      <w:bodyDiv w:val="1"/>
      <w:marLeft w:val="0"/>
      <w:marRight w:val="0"/>
      <w:marTop w:val="0"/>
      <w:marBottom w:val="0"/>
      <w:divBdr>
        <w:top w:val="none" w:sz="0" w:space="0" w:color="auto"/>
        <w:left w:val="none" w:sz="0" w:space="0" w:color="auto"/>
        <w:bottom w:val="none" w:sz="0" w:space="0" w:color="auto"/>
        <w:right w:val="none" w:sz="0" w:space="0" w:color="auto"/>
      </w:divBdr>
    </w:div>
    <w:div w:id="262686917">
      <w:bodyDiv w:val="1"/>
      <w:marLeft w:val="0"/>
      <w:marRight w:val="0"/>
      <w:marTop w:val="0"/>
      <w:marBottom w:val="0"/>
      <w:divBdr>
        <w:top w:val="none" w:sz="0" w:space="0" w:color="auto"/>
        <w:left w:val="none" w:sz="0" w:space="0" w:color="auto"/>
        <w:bottom w:val="none" w:sz="0" w:space="0" w:color="auto"/>
        <w:right w:val="none" w:sz="0" w:space="0" w:color="auto"/>
      </w:divBdr>
    </w:div>
    <w:div w:id="478544265">
      <w:bodyDiv w:val="1"/>
      <w:marLeft w:val="0"/>
      <w:marRight w:val="0"/>
      <w:marTop w:val="0"/>
      <w:marBottom w:val="0"/>
      <w:divBdr>
        <w:top w:val="none" w:sz="0" w:space="0" w:color="auto"/>
        <w:left w:val="none" w:sz="0" w:space="0" w:color="auto"/>
        <w:bottom w:val="none" w:sz="0" w:space="0" w:color="auto"/>
        <w:right w:val="none" w:sz="0" w:space="0" w:color="auto"/>
      </w:divBdr>
    </w:div>
    <w:div w:id="483281382">
      <w:bodyDiv w:val="1"/>
      <w:marLeft w:val="0"/>
      <w:marRight w:val="0"/>
      <w:marTop w:val="0"/>
      <w:marBottom w:val="0"/>
      <w:divBdr>
        <w:top w:val="none" w:sz="0" w:space="0" w:color="auto"/>
        <w:left w:val="none" w:sz="0" w:space="0" w:color="auto"/>
        <w:bottom w:val="none" w:sz="0" w:space="0" w:color="auto"/>
        <w:right w:val="none" w:sz="0" w:space="0" w:color="auto"/>
      </w:divBdr>
    </w:div>
    <w:div w:id="492992014">
      <w:bodyDiv w:val="1"/>
      <w:marLeft w:val="0"/>
      <w:marRight w:val="0"/>
      <w:marTop w:val="0"/>
      <w:marBottom w:val="0"/>
      <w:divBdr>
        <w:top w:val="none" w:sz="0" w:space="0" w:color="auto"/>
        <w:left w:val="none" w:sz="0" w:space="0" w:color="auto"/>
        <w:bottom w:val="none" w:sz="0" w:space="0" w:color="auto"/>
        <w:right w:val="none" w:sz="0" w:space="0" w:color="auto"/>
      </w:divBdr>
    </w:div>
    <w:div w:id="536897376">
      <w:bodyDiv w:val="1"/>
      <w:marLeft w:val="0"/>
      <w:marRight w:val="0"/>
      <w:marTop w:val="0"/>
      <w:marBottom w:val="0"/>
      <w:divBdr>
        <w:top w:val="none" w:sz="0" w:space="0" w:color="auto"/>
        <w:left w:val="none" w:sz="0" w:space="0" w:color="auto"/>
        <w:bottom w:val="none" w:sz="0" w:space="0" w:color="auto"/>
        <w:right w:val="none" w:sz="0" w:space="0" w:color="auto"/>
      </w:divBdr>
    </w:div>
    <w:div w:id="576935470">
      <w:bodyDiv w:val="1"/>
      <w:marLeft w:val="0"/>
      <w:marRight w:val="0"/>
      <w:marTop w:val="0"/>
      <w:marBottom w:val="0"/>
      <w:divBdr>
        <w:top w:val="none" w:sz="0" w:space="0" w:color="auto"/>
        <w:left w:val="none" w:sz="0" w:space="0" w:color="auto"/>
        <w:bottom w:val="none" w:sz="0" w:space="0" w:color="auto"/>
        <w:right w:val="none" w:sz="0" w:space="0" w:color="auto"/>
      </w:divBdr>
    </w:div>
    <w:div w:id="637954761">
      <w:bodyDiv w:val="1"/>
      <w:marLeft w:val="0"/>
      <w:marRight w:val="0"/>
      <w:marTop w:val="0"/>
      <w:marBottom w:val="0"/>
      <w:divBdr>
        <w:top w:val="none" w:sz="0" w:space="0" w:color="auto"/>
        <w:left w:val="none" w:sz="0" w:space="0" w:color="auto"/>
        <w:bottom w:val="none" w:sz="0" w:space="0" w:color="auto"/>
        <w:right w:val="none" w:sz="0" w:space="0" w:color="auto"/>
      </w:divBdr>
    </w:div>
    <w:div w:id="713848945">
      <w:bodyDiv w:val="1"/>
      <w:marLeft w:val="0"/>
      <w:marRight w:val="0"/>
      <w:marTop w:val="0"/>
      <w:marBottom w:val="0"/>
      <w:divBdr>
        <w:top w:val="none" w:sz="0" w:space="0" w:color="auto"/>
        <w:left w:val="none" w:sz="0" w:space="0" w:color="auto"/>
        <w:bottom w:val="none" w:sz="0" w:space="0" w:color="auto"/>
        <w:right w:val="none" w:sz="0" w:space="0" w:color="auto"/>
      </w:divBdr>
    </w:div>
    <w:div w:id="746420861">
      <w:bodyDiv w:val="1"/>
      <w:marLeft w:val="0"/>
      <w:marRight w:val="0"/>
      <w:marTop w:val="0"/>
      <w:marBottom w:val="0"/>
      <w:divBdr>
        <w:top w:val="none" w:sz="0" w:space="0" w:color="auto"/>
        <w:left w:val="none" w:sz="0" w:space="0" w:color="auto"/>
        <w:bottom w:val="none" w:sz="0" w:space="0" w:color="auto"/>
        <w:right w:val="none" w:sz="0" w:space="0" w:color="auto"/>
      </w:divBdr>
    </w:div>
    <w:div w:id="750464823">
      <w:bodyDiv w:val="1"/>
      <w:marLeft w:val="0"/>
      <w:marRight w:val="0"/>
      <w:marTop w:val="0"/>
      <w:marBottom w:val="0"/>
      <w:divBdr>
        <w:top w:val="none" w:sz="0" w:space="0" w:color="auto"/>
        <w:left w:val="none" w:sz="0" w:space="0" w:color="auto"/>
        <w:bottom w:val="none" w:sz="0" w:space="0" w:color="auto"/>
        <w:right w:val="none" w:sz="0" w:space="0" w:color="auto"/>
      </w:divBdr>
    </w:div>
    <w:div w:id="961879713">
      <w:bodyDiv w:val="1"/>
      <w:marLeft w:val="0"/>
      <w:marRight w:val="0"/>
      <w:marTop w:val="0"/>
      <w:marBottom w:val="0"/>
      <w:divBdr>
        <w:top w:val="none" w:sz="0" w:space="0" w:color="auto"/>
        <w:left w:val="none" w:sz="0" w:space="0" w:color="auto"/>
        <w:bottom w:val="none" w:sz="0" w:space="0" w:color="auto"/>
        <w:right w:val="none" w:sz="0" w:space="0" w:color="auto"/>
      </w:divBdr>
    </w:div>
    <w:div w:id="996111544">
      <w:bodyDiv w:val="1"/>
      <w:marLeft w:val="0"/>
      <w:marRight w:val="0"/>
      <w:marTop w:val="0"/>
      <w:marBottom w:val="0"/>
      <w:divBdr>
        <w:top w:val="none" w:sz="0" w:space="0" w:color="auto"/>
        <w:left w:val="none" w:sz="0" w:space="0" w:color="auto"/>
        <w:bottom w:val="none" w:sz="0" w:space="0" w:color="auto"/>
        <w:right w:val="none" w:sz="0" w:space="0" w:color="auto"/>
      </w:divBdr>
    </w:div>
    <w:div w:id="1011907402">
      <w:bodyDiv w:val="1"/>
      <w:marLeft w:val="0"/>
      <w:marRight w:val="0"/>
      <w:marTop w:val="0"/>
      <w:marBottom w:val="0"/>
      <w:divBdr>
        <w:top w:val="none" w:sz="0" w:space="0" w:color="auto"/>
        <w:left w:val="none" w:sz="0" w:space="0" w:color="auto"/>
        <w:bottom w:val="none" w:sz="0" w:space="0" w:color="auto"/>
        <w:right w:val="none" w:sz="0" w:space="0" w:color="auto"/>
      </w:divBdr>
    </w:div>
    <w:div w:id="1051811909">
      <w:bodyDiv w:val="1"/>
      <w:marLeft w:val="0"/>
      <w:marRight w:val="0"/>
      <w:marTop w:val="0"/>
      <w:marBottom w:val="0"/>
      <w:divBdr>
        <w:top w:val="none" w:sz="0" w:space="0" w:color="auto"/>
        <w:left w:val="none" w:sz="0" w:space="0" w:color="auto"/>
        <w:bottom w:val="none" w:sz="0" w:space="0" w:color="auto"/>
        <w:right w:val="none" w:sz="0" w:space="0" w:color="auto"/>
      </w:divBdr>
    </w:div>
    <w:div w:id="1225070917">
      <w:bodyDiv w:val="1"/>
      <w:marLeft w:val="0"/>
      <w:marRight w:val="0"/>
      <w:marTop w:val="0"/>
      <w:marBottom w:val="0"/>
      <w:divBdr>
        <w:top w:val="none" w:sz="0" w:space="0" w:color="auto"/>
        <w:left w:val="none" w:sz="0" w:space="0" w:color="auto"/>
        <w:bottom w:val="none" w:sz="0" w:space="0" w:color="auto"/>
        <w:right w:val="none" w:sz="0" w:space="0" w:color="auto"/>
      </w:divBdr>
    </w:div>
    <w:div w:id="1289312671">
      <w:bodyDiv w:val="1"/>
      <w:marLeft w:val="0"/>
      <w:marRight w:val="0"/>
      <w:marTop w:val="0"/>
      <w:marBottom w:val="0"/>
      <w:divBdr>
        <w:top w:val="none" w:sz="0" w:space="0" w:color="auto"/>
        <w:left w:val="none" w:sz="0" w:space="0" w:color="auto"/>
        <w:bottom w:val="none" w:sz="0" w:space="0" w:color="auto"/>
        <w:right w:val="none" w:sz="0" w:space="0" w:color="auto"/>
      </w:divBdr>
    </w:div>
    <w:div w:id="1366755360">
      <w:bodyDiv w:val="1"/>
      <w:marLeft w:val="0"/>
      <w:marRight w:val="0"/>
      <w:marTop w:val="0"/>
      <w:marBottom w:val="0"/>
      <w:divBdr>
        <w:top w:val="none" w:sz="0" w:space="0" w:color="auto"/>
        <w:left w:val="none" w:sz="0" w:space="0" w:color="auto"/>
        <w:bottom w:val="none" w:sz="0" w:space="0" w:color="auto"/>
        <w:right w:val="none" w:sz="0" w:space="0" w:color="auto"/>
      </w:divBdr>
    </w:div>
    <w:div w:id="1597326804">
      <w:bodyDiv w:val="1"/>
      <w:marLeft w:val="0"/>
      <w:marRight w:val="0"/>
      <w:marTop w:val="0"/>
      <w:marBottom w:val="0"/>
      <w:divBdr>
        <w:top w:val="none" w:sz="0" w:space="0" w:color="auto"/>
        <w:left w:val="none" w:sz="0" w:space="0" w:color="auto"/>
        <w:bottom w:val="none" w:sz="0" w:space="0" w:color="auto"/>
        <w:right w:val="none" w:sz="0" w:space="0" w:color="auto"/>
      </w:divBdr>
    </w:div>
    <w:div w:id="1639071591">
      <w:bodyDiv w:val="1"/>
      <w:marLeft w:val="0"/>
      <w:marRight w:val="0"/>
      <w:marTop w:val="0"/>
      <w:marBottom w:val="0"/>
      <w:divBdr>
        <w:top w:val="none" w:sz="0" w:space="0" w:color="auto"/>
        <w:left w:val="none" w:sz="0" w:space="0" w:color="auto"/>
        <w:bottom w:val="none" w:sz="0" w:space="0" w:color="auto"/>
        <w:right w:val="none" w:sz="0" w:space="0" w:color="auto"/>
      </w:divBdr>
    </w:div>
    <w:div w:id="1646550006">
      <w:bodyDiv w:val="1"/>
      <w:marLeft w:val="0"/>
      <w:marRight w:val="0"/>
      <w:marTop w:val="0"/>
      <w:marBottom w:val="0"/>
      <w:divBdr>
        <w:top w:val="none" w:sz="0" w:space="0" w:color="auto"/>
        <w:left w:val="none" w:sz="0" w:space="0" w:color="auto"/>
        <w:bottom w:val="none" w:sz="0" w:space="0" w:color="auto"/>
        <w:right w:val="none" w:sz="0" w:space="0" w:color="auto"/>
      </w:divBdr>
    </w:div>
    <w:div w:id="1704017536">
      <w:bodyDiv w:val="1"/>
      <w:marLeft w:val="0"/>
      <w:marRight w:val="0"/>
      <w:marTop w:val="0"/>
      <w:marBottom w:val="0"/>
      <w:divBdr>
        <w:top w:val="none" w:sz="0" w:space="0" w:color="auto"/>
        <w:left w:val="none" w:sz="0" w:space="0" w:color="auto"/>
        <w:bottom w:val="none" w:sz="0" w:space="0" w:color="auto"/>
        <w:right w:val="none" w:sz="0" w:space="0" w:color="auto"/>
      </w:divBdr>
    </w:div>
    <w:div w:id="1721898070">
      <w:bodyDiv w:val="1"/>
      <w:marLeft w:val="0"/>
      <w:marRight w:val="0"/>
      <w:marTop w:val="0"/>
      <w:marBottom w:val="0"/>
      <w:divBdr>
        <w:top w:val="none" w:sz="0" w:space="0" w:color="auto"/>
        <w:left w:val="none" w:sz="0" w:space="0" w:color="auto"/>
        <w:bottom w:val="none" w:sz="0" w:space="0" w:color="auto"/>
        <w:right w:val="none" w:sz="0" w:space="0" w:color="auto"/>
      </w:divBdr>
    </w:div>
    <w:div w:id="1722974036">
      <w:bodyDiv w:val="1"/>
      <w:marLeft w:val="0"/>
      <w:marRight w:val="0"/>
      <w:marTop w:val="0"/>
      <w:marBottom w:val="0"/>
      <w:divBdr>
        <w:top w:val="none" w:sz="0" w:space="0" w:color="auto"/>
        <w:left w:val="none" w:sz="0" w:space="0" w:color="auto"/>
        <w:bottom w:val="none" w:sz="0" w:space="0" w:color="auto"/>
        <w:right w:val="none" w:sz="0" w:space="0" w:color="auto"/>
      </w:divBdr>
    </w:div>
    <w:div w:id="1771125283">
      <w:bodyDiv w:val="1"/>
      <w:marLeft w:val="0"/>
      <w:marRight w:val="0"/>
      <w:marTop w:val="0"/>
      <w:marBottom w:val="0"/>
      <w:divBdr>
        <w:top w:val="none" w:sz="0" w:space="0" w:color="auto"/>
        <w:left w:val="none" w:sz="0" w:space="0" w:color="auto"/>
        <w:bottom w:val="none" w:sz="0" w:space="0" w:color="auto"/>
        <w:right w:val="none" w:sz="0" w:space="0" w:color="auto"/>
      </w:divBdr>
    </w:div>
    <w:div w:id="1784298492">
      <w:bodyDiv w:val="1"/>
      <w:marLeft w:val="0"/>
      <w:marRight w:val="0"/>
      <w:marTop w:val="0"/>
      <w:marBottom w:val="0"/>
      <w:divBdr>
        <w:top w:val="none" w:sz="0" w:space="0" w:color="auto"/>
        <w:left w:val="none" w:sz="0" w:space="0" w:color="auto"/>
        <w:bottom w:val="none" w:sz="0" w:space="0" w:color="auto"/>
        <w:right w:val="none" w:sz="0" w:space="0" w:color="auto"/>
      </w:divBdr>
    </w:div>
    <w:div w:id="1818182113">
      <w:bodyDiv w:val="1"/>
      <w:marLeft w:val="0"/>
      <w:marRight w:val="0"/>
      <w:marTop w:val="0"/>
      <w:marBottom w:val="0"/>
      <w:divBdr>
        <w:top w:val="none" w:sz="0" w:space="0" w:color="auto"/>
        <w:left w:val="none" w:sz="0" w:space="0" w:color="auto"/>
        <w:bottom w:val="none" w:sz="0" w:space="0" w:color="auto"/>
        <w:right w:val="none" w:sz="0" w:space="0" w:color="auto"/>
      </w:divBdr>
    </w:div>
    <w:div w:id="1827891025">
      <w:bodyDiv w:val="1"/>
      <w:marLeft w:val="0"/>
      <w:marRight w:val="0"/>
      <w:marTop w:val="0"/>
      <w:marBottom w:val="0"/>
      <w:divBdr>
        <w:top w:val="none" w:sz="0" w:space="0" w:color="auto"/>
        <w:left w:val="none" w:sz="0" w:space="0" w:color="auto"/>
        <w:bottom w:val="none" w:sz="0" w:space="0" w:color="auto"/>
        <w:right w:val="none" w:sz="0" w:space="0" w:color="auto"/>
      </w:divBdr>
    </w:div>
    <w:div w:id="1856141841">
      <w:bodyDiv w:val="1"/>
      <w:marLeft w:val="0"/>
      <w:marRight w:val="0"/>
      <w:marTop w:val="0"/>
      <w:marBottom w:val="0"/>
      <w:divBdr>
        <w:top w:val="none" w:sz="0" w:space="0" w:color="auto"/>
        <w:left w:val="none" w:sz="0" w:space="0" w:color="auto"/>
        <w:bottom w:val="none" w:sz="0" w:space="0" w:color="auto"/>
        <w:right w:val="none" w:sz="0" w:space="0" w:color="auto"/>
      </w:divBdr>
    </w:div>
    <w:div w:id="1860463155">
      <w:bodyDiv w:val="1"/>
      <w:marLeft w:val="0"/>
      <w:marRight w:val="0"/>
      <w:marTop w:val="0"/>
      <w:marBottom w:val="0"/>
      <w:divBdr>
        <w:top w:val="none" w:sz="0" w:space="0" w:color="auto"/>
        <w:left w:val="none" w:sz="0" w:space="0" w:color="auto"/>
        <w:bottom w:val="none" w:sz="0" w:space="0" w:color="auto"/>
        <w:right w:val="none" w:sz="0" w:space="0" w:color="auto"/>
      </w:divBdr>
    </w:div>
    <w:div w:id="1986742769">
      <w:bodyDiv w:val="1"/>
      <w:marLeft w:val="0"/>
      <w:marRight w:val="0"/>
      <w:marTop w:val="0"/>
      <w:marBottom w:val="0"/>
      <w:divBdr>
        <w:top w:val="none" w:sz="0" w:space="0" w:color="auto"/>
        <w:left w:val="none" w:sz="0" w:space="0" w:color="auto"/>
        <w:bottom w:val="none" w:sz="0" w:space="0" w:color="auto"/>
        <w:right w:val="none" w:sz="0" w:space="0" w:color="auto"/>
      </w:divBdr>
    </w:div>
    <w:div w:id="2009936668">
      <w:bodyDiv w:val="1"/>
      <w:marLeft w:val="0"/>
      <w:marRight w:val="0"/>
      <w:marTop w:val="0"/>
      <w:marBottom w:val="0"/>
      <w:divBdr>
        <w:top w:val="none" w:sz="0" w:space="0" w:color="auto"/>
        <w:left w:val="none" w:sz="0" w:space="0" w:color="auto"/>
        <w:bottom w:val="none" w:sz="0" w:space="0" w:color="auto"/>
        <w:right w:val="none" w:sz="0" w:space="0" w:color="auto"/>
      </w:divBdr>
    </w:div>
    <w:div w:id="2071078293">
      <w:bodyDiv w:val="1"/>
      <w:marLeft w:val="0"/>
      <w:marRight w:val="0"/>
      <w:marTop w:val="0"/>
      <w:marBottom w:val="0"/>
      <w:divBdr>
        <w:top w:val="none" w:sz="0" w:space="0" w:color="auto"/>
        <w:left w:val="none" w:sz="0" w:space="0" w:color="auto"/>
        <w:bottom w:val="none" w:sz="0" w:space="0" w:color="auto"/>
        <w:right w:val="none" w:sz="0" w:space="0" w:color="auto"/>
      </w:divBdr>
    </w:div>
    <w:div w:id="2112311402">
      <w:bodyDiv w:val="1"/>
      <w:marLeft w:val="0"/>
      <w:marRight w:val="0"/>
      <w:marTop w:val="0"/>
      <w:marBottom w:val="0"/>
      <w:divBdr>
        <w:top w:val="none" w:sz="0" w:space="0" w:color="auto"/>
        <w:left w:val="none" w:sz="0" w:space="0" w:color="auto"/>
        <w:bottom w:val="none" w:sz="0" w:space="0" w:color="auto"/>
        <w:right w:val="none" w:sz="0" w:space="0" w:color="auto"/>
      </w:divBdr>
    </w:div>
    <w:div w:id="2122995348">
      <w:bodyDiv w:val="1"/>
      <w:marLeft w:val="0"/>
      <w:marRight w:val="0"/>
      <w:marTop w:val="0"/>
      <w:marBottom w:val="0"/>
      <w:divBdr>
        <w:top w:val="none" w:sz="0" w:space="0" w:color="auto"/>
        <w:left w:val="none" w:sz="0" w:space="0" w:color="auto"/>
        <w:bottom w:val="none" w:sz="0" w:space="0" w:color="auto"/>
        <w:right w:val="none" w:sz="0" w:space="0" w:color="auto"/>
      </w:divBdr>
    </w:div>
    <w:div w:id="212337474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s://www.mdpi.com/files/word-templates/medsci-template.do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medicine.medscape.com/article/326510-overview"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ACTUS\SKM\WebsiteSamples_Neuro\Neuroscience_Neurology-20210127T071827Z-001\Neuroscience_Neurology\Output_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Template>
  <TotalTime>124</TotalTime>
  <Pages>6</Pages>
  <Words>4156</Words>
  <Characters>23693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Author</dc:creator>
  <cp:keywords/>
  <dc:description/>
  <cp:lastModifiedBy>Author</cp:lastModifiedBy>
  <cp:revision>19</cp:revision>
  <dcterms:created xsi:type="dcterms:W3CDTF">2021-01-27T11:28:00Z</dcterms:created>
  <dcterms:modified xsi:type="dcterms:W3CDTF">2021-01-29T13:01:00Z</dcterms:modified>
</cp:coreProperties>
</file>