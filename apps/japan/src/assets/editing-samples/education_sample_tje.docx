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3A5CB" w14:textId="77777777" w:rsidR="00E601B1" w:rsidRDefault="00E601B1" w:rsidP="00E601B1">
      <w:pPr>
        <w:pStyle w:val="Articletitle"/>
        <w:rPr>
          <w:lang w:val="en-US"/>
        </w:rPr>
      </w:pPr>
      <w:bookmarkStart w:id="0" w:name="_Hlk63251819"/>
      <w:bookmarkStart w:id="1" w:name="_GoBack"/>
      <w:bookmarkEnd w:id="1"/>
      <w:commentRangeStart w:id="2"/>
      <w:r>
        <w:rPr>
          <w:lang w:val="en-US"/>
        </w:rPr>
        <w:t>Harvest</w:t>
      </w:r>
      <w:commentRangeEnd w:id="2"/>
      <w:r>
        <w:rPr>
          <w:rStyle w:val="CommentReference"/>
          <w:b w:val="0"/>
          <w:sz w:val="28"/>
          <w:szCs w:val="24"/>
          <w:lang w:val="en-US"/>
        </w:rPr>
        <w:commentReference w:id="2"/>
      </w:r>
      <w:r>
        <w:rPr>
          <w:lang w:val="en-US"/>
        </w:rPr>
        <w:t xml:space="preserve"> of the Month for Early Childhood Education: </w:t>
      </w:r>
      <w:commentRangeStart w:id="3"/>
      <w:del w:id="4" w:author="Author" w:date="2021-01-28T11:32:00Z">
        <w:r>
          <w:rPr>
            <w:lang w:val="en-US"/>
          </w:rPr>
          <w:delText xml:space="preserve"> </w:delText>
        </w:r>
      </w:del>
      <w:r>
        <w:rPr>
          <w:lang w:val="en-US"/>
        </w:rPr>
        <w:t>Parent</w:t>
      </w:r>
      <w:ins w:id="5" w:author="Author" w:date="2021-01-28T11:32:00Z">
        <w:r>
          <w:rPr>
            <w:lang w:val="en-US"/>
          </w:rPr>
          <w:t>al</w:t>
        </w:r>
        <w:commentRangeEnd w:id="3"/>
        <w:r>
          <w:rPr>
            <w:rStyle w:val="CommentReference"/>
            <w:b w:val="0"/>
            <w:sz w:val="28"/>
            <w:szCs w:val="24"/>
            <w:lang w:val="en-US"/>
          </w:rPr>
          <w:commentReference w:id="3"/>
        </w:r>
      </w:ins>
      <w:r>
        <w:rPr>
          <w:lang w:val="en-US"/>
        </w:rPr>
        <w:t xml:space="preserve"> Perspectives </w:t>
      </w:r>
    </w:p>
    <w:p w14:paraId="138C1F83" w14:textId="77777777" w:rsidR="00E601B1" w:rsidRDefault="00E601B1" w:rsidP="00E601B1">
      <w:pPr>
        <w:pStyle w:val="Authornames"/>
      </w:pPr>
      <w:commentRangeStart w:id="6"/>
      <w:r>
        <w:t>Author Name</w:t>
      </w:r>
      <w:r>
        <w:rPr>
          <w:vertAlign w:val="superscript"/>
        </w:rPr>
        <w:t>a</w:t>
      </w:r>
      <w:r>
        <w:t xml:space="preserve">* and A. N. </w:t>
      </w:r>
      <w:proofErr w:type="spellStart"/>
      <w:r>
        <w:t>Author</w:t>
      </w:r>
      <w:r>
        <w:rPr>
          <w:vertAlign w:val="superscript"/>
        </w:rPr>
        <w:t>b</w:t>
      </w:r>
      <w:proofErr w:type="spellEnd"/>
    </w:p>
    <w:p w14:paraId="01A19200" w14:textId="77777777" w:rsidR="00E601B1" w:rsidRDefault="00E601B1" w:rsidP="00E601B1">
      <w:pPr>
        <w:pStyle w:val="Affiliation"/>
      </w:pPr>
      <w:proofErr w:type="spellStart"/>
      <w:r>
        <w:rPr>
          <w:vertAlign w:val="superscript"/>
        </w:rPr>
        <w:t>a</w:t>
      </w:r>
      <w:r>
        <w:t>Department</w:t>
      </w:r>
      <w:proofErr w:type="spellEnd"/>
      <w:r>
        <w:t xml:space="preserve">, University, City, Country; </w:t>
      </w:r>
      <w:proofErr w:type="spellStart"/>
      <w:r>
        <w:rPr>
          <w:vertAlign w:val="superscript"/>
        </w:rPr>
        <w:t>b</w:t>
      </w:r>
      <w:r>
        <w:t>Department</w:t>
      </w:r>
      <w:proofErr w:type="spellEnd"/>
      <w:r>
        <w:t>, University, City, Country</w:t>
      </w:r>
    </w:p>
    <w:p w14:paraId="2E6AC053" w14:textId="5D8AD23C" w:rsidR="00E601B1" w:rsidRDefault="00E601B1" w:rsidP="00E601B1">
      <w:pPr>
        <w:pStyle w:val="Correspondencedetails"/>
        <w:rPr>
          <w:ins w:id="7" w:author="Author" w:date="2021-02-10T10:26:00Z"/>
        </w:rPr>
      </w:pPr>
      <w:r>
        <w:t>Provide full correspondence details here including e-mail for the *corresponding author</w:t>
      </w:r>
      <w:commentRangeEnd w:id="6"/>
      <w:r w:rsidR="00136420">
        <w:rPr>
          <w:rStyle w:val="CommentReference"/>
          <w:color w:val="000000"/>
          <w:lang w:val="en-US" w:eastAsia="en-US"/>
        </w:rPr>
        <w:commentReference w:id="6"/>
      </w:r>
    </w:p>
    <w:p w14:paraId="31B03FD5" w14:textId="6FF9DC1B" w:rsidR="00136420" w:rsidRDefault="00136420" w:rsidP="00E601B1">
      <w:pPr>
        <w:pStyle w:val="Correspondencedetails"/>
      </w:pPr>
      <w:commentRangeStart w:id="8"/>
      <w:ins w:id="9" w:author="Author" w:date="2021-02-10T10:26:00Z">
        <w:r>
          <w:t>Wor</w:t>
        </w:r>
      </w:ins>
      <w:ins w:id="10" w:author="Author" w:date="2021-02-10T10:27:00Z">
        <w:r>
          <w:t>d count:</w:t>
        </w:r>
        <w:commentRangeEnd w:id="8"/>
        <w:r>
          <w:rPr>
            <w:rStyle w:val="CommentReference"/>
            <w:color w:val="000000"/>
            <w:lang w:val="en-US" w:eastAsia="en-US"/>
          </w:rPr>
          <w:commentReference w:id="8"/>
        </w:r>
      </w:ins>
    </w:p>
    <w:p w14:paraId="34002703" w14:textId="77777777" w:rsidR="00E601B1" w:rsidRDefault="00E601B1" w:rsidP="00E601B1">
      <w:pPr>
        <w:pStyle w:val="Articletitle"/>
      </w:pPr>
      <w:r>
        <w:rPr>
          <w:b w:val="0"/>
        </w:rPr>
        <w:br w:type="page"/>
      </w:r>
      <w:r>
        <w:rPr>
          <w:lang w:val="en-US"/>
        </w:rPr>
        <w:lastRenderedPageBreak/>
        <w:t xml:space="preserve">Harvest of the Month for Early Childhood Education: </w:t>
      </w:r>
      <w:del w:id="11" w:author="Author" w:date="2021-01-28T11:32:00Z">
        <w:r>
          <w:rPr>
            <w:lang w:val="en-US"/>
          </w:rPr>
          <w:delText xml:space="preserve"> </w:delText>
        </w:r>
      </w:del>
      <w:r>
        <w:rPr>
          <w:lang w:val="en-US"/>
        </w:rPr>
        <w:t>Parent</w:t>
      </w:r>
      <w:ins w:id="12" w:author="Author" w:date="2021-01-28T11:32:00Z">
        <w:r>
          <w:rPr>
            <w:lang w:val="en-US"/>
          </w:rPr>
          <w:t>al</w:t>
        </w:r>
      </w:ins>
      <w:r>
        <w:rPr>
          <w:lang w:val="en-US"/>
        </w:rPr>
        <w:t xml:space="preserve"> Perspectives</w:t>
      </w:r>
    </w:p>
    <w:p w14:paraId="04E562E1" w14:textId="0FAAD342" w:rsidR="00E601B1" w:rsidRDefault="00E601B1" w:rsidP="00E601B1">
      <w:pPr>
        <w:pStyle w:val="Abstract"/>
        <w:rPr>
          <w:iCs/>
        </w:rPr>
      </w:pPr>
      <w:del w:id="13" w:author="Author" w:date="2021-01-31T17:47:00Z">
        <w:r>
          <w:rPr>
            <w:iCs/>
            <w:lang w:val="en-US"/>
          </w:rPr>
          <w:delText>The purpose of this</w:delText>
        </w:r>
      </w:del>
      <w:ins w:id="14" w:author="Author" w:date="2021-01-31T17:47:00Z">
        <w:r>
          <w:rPr>
            <w:iCs/>
            <w:lang w:val="en-US"/>
          </w:rPr>
          <w:t>This</w:t>
        </w:r>
      </w:ins>
      <w:r>
        <w:rPr>
          <w:iCs/>
          <w:lang w:val="en-US"/>
        </w:rPr>
        <w:t xml:space="preserve"> research brief </w:t>
      </w:r>
      <w:del w:id="15" w:author="Author" w:date="2021-02-01T11:45:00Z">
        <w:r w:rsidDel="00305A94">
          <w:rPr>
            <w:iCs/>
            <w:lang w:val="en-US"/>
          </w:rPr>
          <w:delText xml:space="preserve">is to </w:delText>
        </w:r>
      </w:del>
      <w:r>
        <w:rPr>
          <w:iCs/>
          <w:lang w:val="en-US"/>
        </w:rPr>
        <w:t>report</w:t>
      </w:r>
      <w:ins w:id="16" w:author="Author" w:date="2021-02-01T11:45:00Z">
        <w:r w:rsidR="00305A94">
          <w:rPr>
            <w:iCs/>
            <w:lang w:val="en-US"/>
          </w:rPr>
          <w:t>s</w:t>
        </w:r>
      </w:ins>
      <w:r>
        <w:rPr>
          <w:iCs/>
          <w:lang w:val="en-US"/>
        </w:rPr>
        <w:t xml:space="preserve"> on the impact of Harvest of the Month (HOM) for Early Care and Education (ECE) at home to better understand parent</w:t>
      </w:r>
      <w:ins w:id="17" w:author="Author" w:date="2021-01-26T09:21:00Z">
        <w:r>
          <w:rPr>
            <w:iCs/>
            <w:lang w:val="en-US"/>
          </w:rPr>
          <w:t>al</w:t>
        </w:r>
      </w:ins>
      <w:r>
        <w:rPr>
          <w:iCs/>
          <w:lang w:val="en-US"/>
        </w:rPr>
        <w:t xml:space="preserve"> perspectives and influences on children’s nutrition behavior. </w:t>
      </w:r>
      <w:del w:id="18" w:author="Author" w:date="2021-01-28T11:32:00Z">
        <w:r>
          <w:rPr>
            <w:iCs/>
            <w:lang w:val="en-US"/>
          </w:rPr>
          <w:delText xml:space="preserve"> </w:delText>
        </w:r>
      </w:del>
      <w:del w:id="19" w:author="Author" w:date="2021-01-26T09:21:00Z">
        <w:r>
          <w:rPr>
            <w:iCs/>
            <w:lang w:val="en-US"/>
          </w:rPr>
          <w:delText>Harvest of the Month (</w:delText>
        </w:r>
      </w:del>
      <w:r>
        <w:rPr>
          <w:iCs/>
          <w:lang w:val="en-US"/>
        </w:rPr>
        <w:t>HOM</w:t>
      </w:r>
      <w:del w:id="20" w:author="Author" w:date="2021-01-26T09:21:00Z">
        <w:r>
          <w:rPr>
            <w:iCs/>
            <w:lang w:val="en-US"/>
          </w:rPr>
          <w:delText>)</w:delText>
        </w:r>
      </w:del>
      <w:r>
        <w:rPr>
          <w:iCs/>
          <w:lang w:val="en-US"/>
        </w:rPr>
        <w:t xml:space="preserve"> is a farm</w:t>
      </w:r>
      <w:ins w:id="21" w:author="Author" w:date="2021-02-01T11:46:00Z">
        <w:r w:rsidR="00305A94">
          <w:rPr>
            <w:iCs/>
            <w:lang w:val="en-US"/>
          </w:rPr>
          <w:t>-</w:t>
        </w:r>
      </w:ins>
      <w:del w:id="22" w:author="Author" w:date="2021-02-01T11:46:00Z">
        <w:r w:rsidDel="00305A94">
          <w:rPr>
            <w:iCs/>
            <w:lang w:val="en-US"/>
          </w:rPr>
          <w:delText xml:space="preserve"> </w:delText>
        </w:r>
      </w:del>
      <w:r>
        <w:rPr>
          <w:iCs/>
          <w:lang w:val="en-US"/>
        </w:rPr>
        <w:t>to</w:t>
      </w:r>
      <w:ins w:id="23" w:author="Author" w:date="2021-02-01T11:46:00Z">
        <w:r w:rsidR="00305A94">
          <w:rPr>
            <w:iCs/>
            <w:lang w:val="en-US"/>
          </w:rPr>
          <w:t>-</w:t>
        </w:r>
      </w:ins>
      <w:del w:id="24" w:author="Author" w:date="2021-02-01T11:46:00Z">
        <w:r w:rsidDel="00305A94">
          <w:rPr>
            <w:iCs/>
            <w:lang w:val="en-US"/>
          </w:rPr>
          <w:delText xml:space="preserve"> </w:delText>
        </w:r>
      </w:del>
      <w:r>
        <w:rPr>
          <w:iCs/>
          <w:lang w:val="en-US"/>
        </w:rPr>
        <w:t xml:space="preserve">school programming strategy that features </w:t>
      </w:r>
      <w:del w:id="25" w:author="Author" w:date="2021-01-26T09:21:00Z">
        <w:r>
          <w:rPr>
            <w:iCs/>
            <w:lang w:val="en-US"/>
          </w:rPr>
          <w:delText xml:space="preserve">a </w:delText>
        </w:r>
      </w:del>
      <w:r>
        <w:rPr>
          <w:iCs/>
          <w:lang w:val="en-US"/>
        </w:rPr>
        <w:t xml:space="preserve">locally grown food in at least one </w:t>
      </w:r>
      <w:ins w:id="26" w:author="Author" w:date="2021-01-28T11:32:00Z">
        <w:r>
          <w:rPr>
            <w:iCs/>
            <w:lang w:val="en-US"/>
          </w:rPr>
          <w:t xml:space="preserve">lesson on </w:t>
        </w:r>
      </w:ins>
      <w:r>
        <w:rPr>
          <w:iCs/>
          <w:lang w:val="en-US"/>
        </w:rPr>
        <w:t xml:space="preserve">nutrition and </w:t>
      </w:r>
      <w:del w:id="27" w:author="Author" w:date="2021-01-26T09:21:00Z">
        <w:r>
          <w:rPr>
            <w:iCs/>
            <w:lang w:val="en-US"/>
          </w:rPr>
          <w:delText xml:space="preserve">agriculture </w:delText>
        </w:r>
      </w:del>
      <w:ins w:id="28" w:author="Author" w:date="2021-01-26T09:21:00Z">
        <w:r>
          <w:rPr>
            <w:iCs/>
            <w:lang w:val="en-US"/>
          </w:rPr>
          <w:t>agricultur</w:t>
        </w:r>
      </w:ins>
      <w:ins w:id="29" w:author="Author" w:date="2021-01-26T09:24:00Z">
        <w:r>
          <w:rPr>
            <w:iCs/>
            <w:lang w:val="en-US"/>
          </w:rPr>
          <w:t>e</w:t>
        </w:r>
      </w:ins>
      <w:del w:id="30" w:author="Author" w:date="2021-01-28T11:32:00Z">
        <w:r>
          <w:rPr>
            <w:iCs/>
            <w:lang w:val="en-US"/>
          </w:rPr>
          <w:delText>lesson</w:delText>
        </w:r>
      </w:del>
      <w:r>
        <w:rPr>
          <w:iCs/>
          <w:lang w:val="en-US"/>
        </w:rPr>
        <w:t xml:space="preserve">, </w:t>
      </w:r>
      <w:ins w:id="31" w:author="Author" w:date="2021-01-30T10:10:00Z">
        <w:r>
          <w:rPr>
            <w:iCs/>
            <w:lang w:val="en-US"/>
          </w:rPr>
          <w:t xml:space="preserve">a </w:t>
        </w:r>
      </w:ins>
      <w:r>
        <w:rPr>
          <w:iCs/>
          <w:lang w:val="en-US"/>
        </w:rPr>
        <w:t>taste</w:t>
      </w:r>
      <w:ins w:id="32" w:author="Author" w:date="2021-02-10T10:27:00Z">
        <w:r w:rsidR="00136420">
          <w:rPr>
            <w:iCs/>
            <w:lang w:val="en-US"/>
          </w:rPr>
          <w:t>-</w:t>
        </w:r>
      </w:ins>
      <w:del w:id="33" w:author="Author" w:date="2021-02-10T10:27:00Z">
        <w:r w:rsidDel="00136420">
          <w:rPr>
            <w:iCs/>
            <w:lang w:val="en-US"/>
          </w:rPr>
          <w:delText xml:space="preserve"> </w:delText>
        </w:r>
      </w:del>
      <w:r>
        <w:rPr>
          <w:iCs/>
          <w:lang w:val="en-US"/>
        </w:rPr>
        <w:t xml:space="preserve">test activity, and a snack or meal recipe each month. </w:t>
      </w:r>
      <w:del w:id="34" w:author="Author" w:date="2021-01-28T11:32:00Z">
        <w:r>
          <w:rPr>
            <w:iCs/>
            <w:lang w:val="en-US"/>
          </w:rPr>
          <w:delText xml:space="preserve"> </w:delText>
        </w:r>
      </w:del>
      <w:r>
        <w:rPr>
          <w:iCs/>
          <w:lang w:val="en-US"/>
        </w:rPr>
        <w:t xml:space="preserve">This exploratory study </w:t>
      </w:r>
      <w:del w:id="35" w:author="Author" w:date="2021-01-26T09:21:00Z">
        <w:r>
          <w:rPr>
            <w:iCs/>
            <w:lang w:val="en-US"/>
          </w:rPr>
          <w:delText xml:space="preserve">used </w:delText>
        </w:r>
      </w:del>
      <w:ins w:id="36" w:author="Author" w:date="2021-01-26T09:21:00Z">
        <w:r>
          <w:rPr>
            <w:iCs/>
            <w:lang w:val="en-US"/>
          </w:rPr>
          <w:t xml:space="preserve">relied on </w:t>
        </w:r>
      </w:ins>
      <w:r>
        <w:rPr>
          <w:iCs/>
          <w:lang w:val="en-US"/>
        </w:rPr>
        <w:t xml:space="preserve">a survey </w:t>
      </w:r>
      <w:del w:id="37" w:author="Author" w:date="2021-01-30T10:10:00Z">
        <w:r>
          <w:rPr>
            <w:iCs/>
            <w:lang w:val="en-US"/>
          </w:rPr>
          <w:delText xml:space="preserve">research design </w:delText>
        </w:r>
      </w:del>
      <w:r>
        <w:rPr>
          <w:iCs/>
          <w:lang w:val="en-US"/>
        </w:rPr>
        <w:t xml:space="preserve">to gather </w:t>
      </w:r>
      <w:ins w:id="38" w:author="Author" w:date="2021-01-28T11:33:00Z">
        <w:r>
          <w:rPr>
            <w:iCs/>
            <w:lang w:val="en-US"/>
          </w:rPr>
          <w:t xml:space="preserve">data on </w:t>
        </w:r>
      </w:ins>
      <w:r>
        <w:rPr>
          <w:iCs/>
          <w:lang w:val="en-US"/>
        </w:rPr>
        <w:t>parent</w:t>
      </w:r>
      <w:ins w:id="39" w:author="Author" w:date="2021-01-26T09:21:00Z">
        <w:r>
          <w:rPr>
            <w:iCs/>
            <w:lang w:val="en-US"/>
          </w:rPr>
          <w:t>al</w:t>
        </w:r>
      </w:ins>
      <w:r>
        <w:rPr>
          <w:iCs/>
          <w:lang w:val="en-US"/>
        </w:rPr>
        <w:t xml:space="preserve"> perspectives during </w:t>
      </w:r>
      <w:ins w:id="40" w:author="Author" w:date="2021-01-26T09:21:00Z">
        <w:r>
          <w:rPr>
            <w:iCs/>
            <w:lang w:val="en-US"/>
          </w:rPr>
          <w:t xml:space="preserve">the </w:t>
        </w:r>
      </w:ins>
      <w:r>
        <w:rPr>
          <w:iCs/>
          <w:lang w:val="en-US"/>
        </w:rPr>
        <w:t xml:space="preserve">pilot implementation of HOM for ECE </w:t>
      </w:r>
      <w:del w:id="41" w:author="Author" w:date="2021-01-26T09:21:00Z">
        <w:r>
          <w:rPr>
            <w:iCs/>
            <w:lang w:val="en-US"/>
          </w:rPr>
          <w:delText xml:space="preserve">during </w:delText>
        </w:r>
      </w:del>
      <w:ins w:id="42" w:author="Author" w:date="2021-01-26T09:21:00Z">
        <w:r>
          <w:rPr>
            <w:iCs/>
            <w:lang w:val="en-US"/>
          </w:rPr>
          <w:t xml:space="preserve">in </w:t>
        </w:r>
      </w:ins>
      <w:r>
        <w:rPr>
          <w:iCs/>
          <w:lang w:val="en-US"/>
        </w:rPr>
        <w:t>the 2017</w:t>
      </w:r>
      <w:del w:id="43" w:author="Author" w:date="2021-01-26T09:21:00Z">
        <w:r>
          <w:rPr>
            <w:iCs/>
            <w:lang w:val="en-US"/>
          </w:rPr>
          <w:delText xml:space="preserve"> </w:delText>
        </w:r>
      </w:del>
      <w:r>
        <w:rPr>
          <w:iCs/>
          <w:lang w:val="en-US"/>
        </w:rPr>
        <w:t>–</w:t>
      </w:r>
      <w:del w:id="44" w:author="Author" w:date="2021-01-26T09:21:00Z">
        <w:r>
          <w:rPr>
            <w:iCs/>
            <w:lang w:val="en-US"/>
          </w:rPr>
          <w:delText xml:space="preserve"> </w:delText>
        </w:r>
      </w:del>
      <w:r>
        <w:rPr>
          <w:iCs/>
          <w:lang w:val="en-US"/>
        </w:rPr>
        <w:t xml:space="preserve">2018 school year. </w:t>
      </w:r>
      <w:del w:id="45" w:author="Author" w:date="2021-01-28T11:33:00Z">
        <w:r>
          <w:rPr>
            <w:iCs/>
            <w:lang w:val="en-US"/>
          </w:rPr>
          <w:delText xml:space="preserve"> </w:delText>
        </w:r>
      </w:del>
      <w:r>
        <w:rPr>
          <w:iCs/>
          <w:lang w:val="en-US"/>
        </w:rPr>
        <w:t xml:space="preserve">The survey was delivered electronically. </w:t>
      </w:r>
      <w:del w:id="46" w:author="Author" w:date="2021-01-28T11:33:00Z">
        <w:r>
          <w:rPr>
            <w:iCs/>
            <w:lang w:val="en-US"/>
          </w:rPr>
          <w:delText xml:space="preserve"> </w:delText>
        </w:r>
      </w:del>
      <w:ins w:id="47" w:author="Author" w:date="2021-01-26T09:21:00Z">
        <w:r>
          <w:rPr>
            <w:iCs/>
            <w:lang w:val="en-US"/>
          </w:rPr>
          <w:t xml:space="preserve">A total of 21 </w:t>
        </w:r>
      </w:ins>
      <w:del w:id="48" w:author="Author" w:date="2021-01-26T09:21:00Z">
        <w:r>
          <w:rPr>
            <w:iCs/>
            <w:lang w:val="en-US"/>
          </w:rPr>
          <w:delText xml:space="preserve">Twenty-one </w:delText>
        </w:r>
      </w:del>
      <w:r>
        <w:rPr>
          <w:iCs/>
          <w:lang w:val="en-US"/>
        </w:rPr>
        <w:t xml:space="preserve">parents from a campus-based preschool program in the northwest United States reported </w:t>
      </w:r>
      <w:ins w:id="49" w:author="Author" w:date="2021-01-26T09:22:00Z">
        <w:r>
          <w:rPr>
            <w:iCs/>
            <w:lang w:val="en-US"/>
          </w:rPr>
          <w:t xml:space="preserve">on the </w:t>
        </w:r>
      </w:ins>
      <w:r>
        <w:rPr>
          <w:iCs/>
          <w:lang w:val="en-US"/>
        </w:rPr>
        <w:t>procurement and consumption of HOM food</w:t>
      </w:r>
      <w:del w:id="50" w:author="Author" w:date="2021-01-26T09:22:00Z">
        <w:r>
          <w:rPr>
            <w:iCs/>
            <w:lang w:val="en-US"/>
          </w:rPr>
          <w:delText>s</w:delText>
        </w:r>
      </w:del>
      <w:r>
        <w:rPr>
          <w:iCs/>
          <w:lang w:val="en-US"/>
        </w:rPr>
        <w:t xml:space="preserve"> at home. </w:t>
      </w:r>
      <w:del w:id="51" w:author="Author" w:date="2021-01-28T11:33:00Z">
        <w:r>
          <w:rPr>
            <w:iCs/>
            <w:lang w:val="en-US"/>
          </w:rPr>
          <w:delText xml:space="preserve"> </w:delText>
        </w:r>
      </w:del>
      <w:ins w:id="52" w:author="Author" w:date="2021-01-26T09:22:00Z">
        <w:r>
          <w:rPr>
            <w:iCs/>
            <w:lang w:val="en-US"/>
          </w:rPr>
          <w:t xml:space="preserve">The </w:t>
        </w:r>
      </w:ins>
      <w:del w:id="53" w:author="Author" w:date="2021-01-26T09:22:00Z">
        <w:r>
          <w:rPr>
            <w:iCs/>
            <w:lang w:val="en-US"/>
          </w:rPr>
          <w:delText xml:space="preserve">Findings </w:delText>
        </w:r>
      </w:del>
      <w:ins w:id="54" w:author="Author" w:date="2021-01-26T09:22:00Z">
        <w:r>
          <w:rPr>
            <w:iCs/>
            <w:lang w:val="en-US"/>
          </w:rPr>
          <w:t xml:space="preserve">findings </w:t>
        </w:r>
      </w:ins>
      <w:r>
        <w:rPr>
          <w:iCs/>
          <w:lang w:val="en-US"/>
        </w:rPr>
        <w:t xml:space="preserve">suggest that a variety of HOM foods are being served and consumed at home. </w:t>
      </w:r>
      <w:ins w:id="55" w:author="Author" w:date="2021-01-26T09:22:00Z">
        <w:r>
          <w:rPr>
            <w:iCs/>
            <w:lang w:val="en-US"/>
          </w:rPr>
          <w:t xml:space="preserve">The </w:t>
        </w:r>
      </w:ins>
      <w:del w:id="56" w:author="Author" w:date="2021-01-26T09:22:00Z">
        <w:r>
          <w:rPr>
            <w:iCs/>
            <w:lang w:val="en-US"/>
          </w:rPr>
          <w:delText xml:space="preserve"> P</w:delText>
        </w:r>
      </w:del>
      <w:ins w:id="57" w:author="Author" w:date="2021-01-26T09:22:00Z">
        <w:r>
          <w:rPr>
            <w:iCs/>
            <w:lang w:val="en-US"/>
          </w:rPr>
          <w:t>p</w:t>
        </w:r>
      </w:ins>
      <w:r>
        <w:rPr>
          <w:iCs/>
          <w:lang w:val="en-US"/>
        </w:rPr>
        <w:t xml:space="preserve">arents </w:t>
      </w:r>
      <w:del w:id="58" w:author="Author" w:date="2021-01-28T11:33:00Z">
        <w:r>
          <w:rPr>
            <w:iCs/>
            <w:lang w:val="en-US"/>
          </w:rPr>
          <w:delText xml:space="preserve">in this study </w:delText>
        </w:r>
      </w:del>
      <w:r>
        <w:rPr>
          <w:iCs/>
          <w:lang w:val="en-US"/>
        </w:rPr>
        <w:t xml:space="preserve">placed </w:t>
      </w:r>
      <w:del w:id="59" w:author="Author" w:date="2021-01-26T09:22:00Z">
        <w:r>
          <w:rPr>
            <w:iCs/>
            <w:lang w:val="en-US"/>
          </w:rPr>
          <w:delText xml:space="preserve">more </w:delText>
        </w:r>
      </w:del>
      <w:ins w:id="60" w:author="Author" w:date="2021-01-26T09:22:00Z">
        <w:r>
          <w:rPr>
            <w:iCs/>
            <w:lang w:val="en-US"/>
          </w:rPr>
          <w:t xml:space="preserve">greater </w:t>
        </w:r>
      </w:ins>
      <w:r>
        <w:rPr>
          <w:iCs/>
          <w:lang w:val="en-US"/>
        </w:rPr>
        <w:t xml:space="preserve">importance on knowing where </w:t>
      </w:r>
      <w:ins w:id="61" w:author="Author" w:date="2021-01-26T09:22:00Z">
        <w:r>
          <w:rPr>
            <w:iCs/>
            <w:lang w:val="en-US"/>
          </w:rPr>
          <w:t xml:space="preserve">the </w:t>
        </w:r>
      </w:ins>
      <w:r>
        <w:rPr>
          <w:iCs/>
          <w:lang w:val="en-US"/>
        </w:rPr>
        <w:t xml:space="preserve">food comes from rather than </w:t>
      </w:r>
      <w:ins w:id="62" w:author="Author" w:date="2021-01-26T09:22:00Z">
        <w:r>
          <w:rPr>
            <w:iCs/>
            <w:lang w:val="en-US"/>
          </w:rPr>
          <w:t xml:space="preserve">merely </w:t>
        </w:r>
      </w:ins>
      <w:r>
        <w:rPr>
          <w:iCs/>
          <w:lang w:val="en-US"/>
        </w:rPr>
        <w:t>serving local food</w:t>
      </w:r>
      <w:del w:id="63" w:author="Author" w:date="2021-01-28T11:33:00Z">
        <w:r>
          <w:rPr>
            <w:iCs/>
            <w:lang w:val="en-US"/>
          </w:rPr>
          <w:delText>s</w:delText>
        </w:r>
      </w:del>
      <w:r>
        <w:rPr>
          <w:iCs/>
          <w:lang w:val="en-US"/>
        </w:rPr>
        <w:t xml:space="preserve">. </w:t>
      </w:r>
      <w:del w:id="64" w:author="Author" w:date="2021-01-26T09:22:00Z">
        <w:r>
          <w:rPr>
            <w:iCs/>
            <w:lang w:val="en-US"/>
          </w:rPr>
          <w:delText xml:space="preserve"> Further, </w:delText>
        </w:r>
      </w:del>
      <w:ins w:id="65" w:author="Author" w:date="2021-01-26T09:22:00Z">
        <w:r>
          <w:rPr>
            <w:iCs/>
            <w:lang w:val="en-US"/>
          </w:rPr>
          <w:t xml:space="preserve">The </w:t>
        </w:r>
      </w:ins>
      <w:r>
        <w:rPr>
          <w:iCs/>
          <w:lang w:val="en-US"/>
        </w:rPr>
        <w:t xml:space="preserve">parents’ knowledge of </w:t>
      </w:r>
      <w:commentRangeStart w:id="66"/>
      <w:r>
        <w:rPr>
          <w:iCs/>
          <w:lang w:val="en-US"/>
        </w:rPr>
        <w:t>farm to ECE</w:t>
      </w:r>
      <w:commentRangeEnd w:id="66"/>
      <w:r>
        <w:rPr>
          <w:rStyle w:val="CommentReference"/>
          <w:iCs/>
          <w:sz w:val="22"/>
          <w:szCs w:val="24"/>
          <w:lang w:val="en-US"/>
        </w:rPr>
        <w:commentReference w:id="66"/>
      </w:r>
      <w:r>
        <w:rPr>
          <w:iCs/>
          <w:lang w:val="en-US"/>
        </w:rPr>
        <w:t xml:space="preserve">, </w:t>
      </w:r>
      <w:del w:id="67" w:author="Author" w:date="2021-01-28T11:33:00Z">
        <w:r>
          <w:rPr>
            <w:iCs/>
            <w:lang w:val="en-US"/>
          </w:rPr>
          <w:delText xml:space="preserve">reported </w:delText>
        </w:r>
      </w:del>
      <w:r>
        <w:rPr>
          <w:iCs/>
          <w:lang w:val="en-US"/>
        </w:rPr>
        <w:t>food purchas</w:t>
      </w:r>
      <w:ins w:id="68" w:author="Author" w:date="2021-01-28T11:33:00Z">
        <w:r>
          <w:rPr>
            <w:iCs/>
            <w:lang w:val="en-US"/>
          </w:rPr>
          <w:t>es</w:t>
        </w:r>
      </w:ins>
      <w:del w:id="69" w:author="Author" w:date="2021-01-28T11:33:00Z">
        <w:r>
          <w:rPr>
            <w:iCs/>
            <w:lang w:val="en-US"/>
          </w:rPr>
          <w:delText>ing</w:delText>
        </w:r>
      </w:del>
      <w:r>
        <w:rPr>
          <w:iCs/>
          <w:lang w:val="en-US"/>
        </w:rPr>
        <w:t xml:space="preserve"> at farmer’s markets, and participation in community-supported agricultur</w:t>
      </w:r>
      <w:ins w:id="70" w:author="Author" w:date="2021-02-04T14:12:00Z">
        <w:r w:rsidR="00356C80">
          <w:rPr>
            <w:iCs/>
            <w:lang w:val="en-US"/>
          </w:rPr>
          <w:t>al</w:t>
        </w:r>
      </w:ins>
      <w:del w:id="71" w:author="Author" w:date="2021-02-04T14:12:00Z">
        <w:r w:rsidDel="00356C80">
          <w:rPr>
            <w:iCs/>
            <w:lang w:val="en-US"/>
          </w:rPr>
          <w:delText>e</w:delText>
        </w:r>
      </w:del>
      <w:r>
        <w:rPr>
          <w:iCs/>
          <w:lang w:val="en-US"/>
        </w:rPr>
        <w:t xml:space="preserve"> </w:t>
      </w:r>
      <w:del w:id="72" w:author="Author" w:date="2021-01-26T09:22:00Z">
        <w:r>
          <w:rPr>
            <w:iCs/>
            <w:lang w:val="en-US"/>
          </w:rPr>
          <w:delText>(</w:delText>
        </w:r>
        <w:commentRangeStart w:id="73"/>
        <w:r>
          <w:rPr>
            <w:iCs/>
            <w:lang w:val="en-US"/>
          </w:rPr>
          <w:delText>CSA</w:delText>
        </w:r>
      </w:del>
      <w:commentRangeEnd w:id="73"/>
      <w:r w:rsidR="00963B6D">
        <w:rPr>
          <w:rStyle w:val="CommentReference"/>
          <w:color w:val="000000"/>
          <w:lang w:val="en-US" w:eastAsia="en-US"/>
        </w:rPr>
        <w:commentReference w:id="73"/>
      </w:r>
      <w:del w:id="74" w:author="Author" w:date="2021-01-26T09:22:00Z">
        <w:r>
          <w:rPr>
            <w:iCs/>
            <w:lang w:val="en-US"/>
          </w:rPr>
          <w:delText xml:space="preserve">) </w:delText>
        </w:r>
      </w:del>
      <w:r>
        <w:rPr>
          <w:iCs/>
          <w:lang w:val="en-US"/>
        </w:rPr>
        <w:t xml:space="preserve">programs were limited, suggesting </w:t>
      </w:r>
      <w:del w:id="75" w:author="Author" w:date="2021-01-26T09:22:00Z">
        <w:r>
          <w:rPr>
            <w:iCs/>
            <w:lang w:val="en-US"/>
          </w:rPr>
          <w:delText xml:space="preserve">a </w:delText>
        </w:r>
      </w:del>
      <w:ins w:id="76" w:author="Author" w:date="2021-01-26T09:22:00Z">
        <w:r>
          <w:rPr>
            <w:iCs/>
            <w:lang w:val="en-US"/>
          </w:rPr>
          <w:t xml:space="preserve">the </w:t>
        </w:r>
      </w:ins>
      <w:r>
        <w:rPr>
          <w:iCs/>
          <w:lang w:val="en-US"/>
        </w:rPr>
        <w:t>need for continued targeted parent</w:t>
      </w:r>
      <w:ins w:id="77" w:author="Author" w:date="2021-01-26T09:22:00Z">
        <w:r>
          <w:rPr>
            <w:iCs/>
            <w:lang w:val="en-US"/>
          </w:rPr>
          <w:t>al</w:t>
        </w:r>
      </w:ins>
      <w:r>
        <w:rPr>
          <w:iCs/>
          <w:lang w:val="en-US"/>
        </w:rPr>
        <w:t xml:space="preserve"> education</w:t>
      </w:r>
      <w:ins w:id="78" w:author="Author" w:date="2021-01-26T09:22:00Z">
        <w:r>
          <w:rPr>
            <w:iCs/>
            <w:lang w:val="en-US"/>
          </w:rPr>
          <w:t>,</w:t>
        </w:r>
      </w:ins>
      <w:r>
        <w:rPr>
          <w:iCs/>
          <w:lang w:val="en-US"/>
        </w:rPr>
        <w:t xml:space="preserve"> </w:t>
      </w:r>
      <w:del w:id="79" w:author="Author" w:date="2021-01-26T09:22:00Z">
        <w:r>
          <w:rPr>
            <w:iCs/>
            <w:lang w:val="en-US"/>
          </w:rPr>
          <w:delText xml:space="preserve">that </w:delText>
        </w:r>
      </w:del>
      <w:ins w:id="80" w:author="Author" w:date="2021-01-26T09:22:00Z">
        <w:r>
          <w:rPr>
            <w:iCs/>
            <w:lang w:val="en-US"/>
          </w:rPr>
          <w:t xml:space="preserve">which </w:t>
        </w:r>
      </w:ins>
      <w:del w:id="81" w:author="Author" w:date="2021-01-26T09:22:00Z">
        <w:r>
          <w:rPr>
            <w:iCs/>
            <w:lang w:val="en-US"/>
          </w:rPr>
          <w:delText xml:space="preserve">could </w:delText>
        </w:r>
      </w:del>
      <w:ins w:id="82" w:author="Author" w:date="2021-01-26T09:22:00Z">
        <w:r>
          <w:rPr>
            <w:iCs/>
            <w:lang w:val="en-US"/>
          </w:rPr>
          <w:t xml:space="preserve">can </w:t>
        </w:r>
      </w:ins>
      <w:r>
        <w:rPr>
          <w:iCs/>
          <w:lang w:val="en-US"/>
        </w:rPr>
        <w:t xml:space="preserve">have a positive effect </w:t>
      </w:r>
      <w:del w:id="83" w:author="Author" w:date="2021-01-28T11:33:00Z">
        <w:r>
          <w:rPr>
            <w:iCs/>
            <w:lang w:val="en-US"/>
          </w:rPr>
          <w:delText xml:space="preserve">of </w:delText>
        </w:r>
      </w:del>
      <w:ins w:id="84" w:author="Author" w:date="2021-01-28T11:33:00Z">
        <w:r>
          <w:rPr>
            <w:iCs/>
            <w:lang w:val="en-US"/>
          </w:rPr>
          <w:t xml:space="preserve">on </w:t>
        </w:r>
      </w:ins>
      <w:ins w:id="85" w:author="Author" w:date="2021-01-26T09:22:00Z">
        <w:r>
          <w:rPr>
            <w:iCs/>
            <w:lang w:val="en-US"/>
          </w:rPr>
          <w:t xml:space="preserve">the </w:t>
        </w:r>
      </w:ins>
      <w:r>
        <w:rPr>
          <w:iCs/>
          <w:lang w:val="en-US"/>
        </w:rPr>
        <w:t>families’ healthy eating</w:t>
      </w:r>
      <w:ins w:id="86" w:author="Author" w:date="2021-01-26T09:23:00Z">
        <w:r>
          <w:rPr>
            <w:iCs/>
            <w:lang w:val="en-US"/>
          </w:rPr>
          <w:t xml:space="preserve"> habits</w:t>
        </w:r>
      </w:ins>
      <w:r>
        <w:rPr>
          <w:iCs/>
          <w:lang w:val="en-US"/>
        </w:rPr>
        <w:t>.</w:t>
      </w:r>
    </w:p>
    <w:p w14:paraId="6F0EFB79" w14:textId="77777777" w:rsidR="00E601B1" w:rsidRDefault="00E601B1" w:rsidP="00E601B1">
      <w:pPr>
        <w:pStyle w:val="Subjectcodes"/>
      </w:pPr>
      <w:commentRangeStart w:id="87"/>
      <w:r>
        <w:rPr>
          <w:i/>
        </w:rPr>
        <w:t>Keywords</w:t>
      </w:r>
      <w:commentRangeEnd w:id="87"/>
      <w:r>
        <w:rPr>
          <w:rStyle w:val="CommentReference"/>
        </w:rPr>
        <w:commentReference w:id="87"/>
      </w:r>
      <w:r>
        <w:rPr>
          <w:i/>
        </w:rPr>
        <w:t>:</w:t>
      </w:r>
      <w:r>
        <w:t xml:space="preserve"> Harvest of the Month; early childhood nutrition; family nutrition; parent</w:t>
      </w:r>
      <w:ins w:id="88" w:author="Author" w:date="2021-01-26T09:23:00Z">
        <w:r>
          <w:t>al</w:t>
        </w:r>
      </w:ins>
      <w:r>
        <w:t xml:space="preserve"> education </w:t>
      </w:r>
    </w:p>
    <w:p w14:paraId="2CD23177" w14:textId="77777777" w:rsidR="00E601B1" w:rsidRDefault="00E601B1" w:rsidP="00DE77A6">
      <w:pPr>
        <w:pStyle w:val="Heading2"/>
        <w:spacing w:line="480" w:lineRule="auto"/>
        <w:ind w:left="22" w:right="5"/>
        <w:jc w:val="both"/>
      </w:pPr>
      <w:r>
        <w:t xml:space="preserve">Introduction </w:t>
      </w:r>
    </w:p>
    <w:p w14:paraId="16C07A46" w14:textId="1D59D0DC" w:rsidR="00E601B1" w:rsidRDefault="00E601B1" w:rsidP="00DE77A6">
      <w:pPr>
        <w:spacing w:line="480" w:lineRule="auto"/>
        <w:ind w:left="-5"/>
        <w:rPr>
          <w:del w:id="89" w:author="Author" w:date="2021-01-28T11:35:00Z"/>
        </w:rPr>
      </w:pPr>
      <w:r>
        <w:t xml:space="preserve">The </w:t>
      </w:r>
      <w:commentRangeStart w:id="90"/>
      <w:r>
        <w:t>farm</w:t>
      </w:r>
      <w:ins w:id="91" w:author="Author" w:date="2021-02-01T11:46:00Z">
        <w:r w:rsidR="00305A94">
          <w:t>-</w:t>
        </w:r>
      </w:ins>
      <w:del w:id="92" w:author="Author" w:date="2021-02-01T11:46:00Z">
        <w:r w:rsidDel="00305A94">
          <w:delText xml:space="preserve"> </w:delText>
        </w:r>
      </w:del>
      <w:r>
        <w:t>to</w:t>
      </w:r>
      <w:ins w:id="93" w:author="Author" w:date="2021-02-01T11:46:00Z">
        <w:r w:rsidR="00305A94">
          <w:t>-</w:t>
        </w:r>
      </w:ins>
      <w:del w:id="94" w:author="Author" w:date="2021-02-01T11:46:00Z">
        <w:r w:rsidDel="00305A94">
          <w:delText xml:space="preserve"> </w:delText>
        </w:r>
      </w:del>
      <w:r>
        <w:t xml:space="preserve">school </w:t>
      </w:r>
      <w:commentRangeEnd w:id="90"/>
      <w:r>
        <w:rPr>
          <w:rStyle w:val="CommentReference"/>
        </w:rPr>
        <w:commentReference w:id="90"/>
      </w:r>
      <w:r>
        <w:t xml:space="preserve">movement aims to change community health outcomes by engaging </w:t>
      </w:r>
      <w:commentRangeStart w:id="95"/>
      <w:r>
        <w:t>schools</w:t>
      </w:r>
      <w:commentRangeEnd w:id="95"/>
      <w:r>
        <w:rPr>
          <w:rStyle w:val="CommentReference"/>
        </w:rPr>
        <w:commentReference w:id="95"/>
      </w:r>
      <w:r>
        <w:t xml:space="preserve"> and </w:t>
      </w:r>
      <w:del w:id="96" w:author="Author" w:date="2021-02-01T11:49:00Z">
        <w:r w:rsidDel="003704D1">
          <w:delText xml:space="preserve">early </w:delText>
        </w:r>
      </w:del>
      <w:ins w:id="97" w:author="Author" w:date="2021-02-01T11:49:00Z">
        <w:r w:rsidR="003704D1">
          <w:t xml:space="preserve">Early </w:t>
        </w:r>
      </w:ins>
      <w:del w:id="98" w:author="Author" w:date="2021-02-01T11:49:00Z">
        <w:r w:rsidDel="003704D1">
          <w:delText xml:space="preserve">care </w:delText>
        </w:r>
      </w:del>
      <w:ins w:id="99" w:author="Author" w:date="2021-02-01T11:49:00Z">
        <w:r w:rsidR="003704D1">
          <w:t xml:space="preserve">Care </w:t>
        </w:r>
      </w:ins>
      <w:r>
        <w:t xml:space="preserve">and </w:t>
      </w:r>
      <w:del w:id="100" w:author="Author" w:date="2021-02-01T11:49:00Z">
        <w:r w:rsidDel="003704D1">
          <w:delText xml:space="preserve">education </w:delText>
        </w:r>
      </w:del>
      <w:ins w:id="101" w:author="Author" w:date="2021-02-01T11:49:00Z">
        <w:r w:rsidR="003704D1">
          <w:t xml:space="preserve">Education </w:t>
        </w:r>
      </w:ins>
      <w:r>
        <w:t xml:space="preserve">(ECE) sites in three core </w:t>
      </w:r>
      <w:del w:id="102" w:author="Author" w:date="2021-01-26T09:23:00Z">
        <w:r>
          <w:delText>elements</w:delText>
        </w:r>
      </w:del>
      <w:ins w:id="103" w:author="Author" w:date="2021-01-26T09:23:00Z">
        <w:r>
          <w:t>areas</w:t>
        </w:r>
      </w:ins>
      <w:r>
        <w:t xml:space="preserve">: local food procurement, education, and gardening. </w:t>
      </w:r>
      <w:commentRangeStart w:id="104"/>
      <w:commentRangeStart w:id="105"/>
      <w:del w:id="106" w:author="Author" w:date="2021-01-26T09:23:00Z">
        <w:r>
          <w:delText xml:space="preserve"> </w:delText>
        </w:r>
      </w:del>
      <w:r>
        <w:t>Harvest of the Month (HOM)</w:t>
      </w:r>
      <w:commentRangeEnd w:id="104"/>
      <w:r>
        <w:rPr>
          <w:rStyle w:val="CommentReference"/>
        </w:rPr>
        <w:commentReference w:id="104"/>
      </w:r>
      <w:r>
        <w:t xml:space="preserve"> </w:t>
      </w:r>
      <w:commentRangeEnd w:id="105"/>
      <w:r w:rsidR="003704D1">
        <w:rPr>
          <w:rStyle w:val="CommentReference"/>
        </w:rPr>
        <w:commentReference w:id="105"/>
      </w:r>
      <w:r>
        <w:t xml:space="preserve">is an </w:t>
      </w:r>
      <w:commentRangeStart w:id="107"/>
      <w:r>
        <w:t>approach</w:t>
      </w:r>
      <w:commentRangeEnd w:id="107"/>
      <w:r>
        <w:rPr>
          <w:rStyle w:val="CommentReference"/>
        </w:rPr>
        <w:commentReference w:id="107"/>
      </w:r>
      <w:r>
        <w:t xml:space="preserve"> </w:t>
      </w:r>
      <w:del w:id="108" w:author="Author" w:date="2021-01-28T11:34:00Z">
        <w:r>
          <w:delText xml:space="preserve">to </w:delText>
        </w:r>
      </w:del>
      <w:ins w:id="109" w:author="Author" w:date="2021-01-28T11:34:00Z">
        <w:r>
          <w:t xml:space="preserve">centered on </w:t>
        </w:r>
      </w:ins>
      <w:r>
        <w:t>farm</w:t>
      </w:r>
      <w:ins w:id="110" w:author="Author" w:date="2021-02-01T11:46:00Z">
        <w:r w:rsidR="00305A94">
          <w:t>-</w:t>
        </w:r>
      </w:ins>
      <w:del w:id="111" w:author="Author" w:date="2021-02-01T11:46:00Z">
        <w:r w:rsidDel="00305A94">
          <w:delText xml:space="preserve"> </w:delText>
        </w:r>
      </w:del>
      <w:r>
        <w:t>to</w:t>
      </w:r>
      <w:ins w:id="112" w:author="Author" w:date="2021-02-01T11:46:00Z">
        <w:r w:rsidR="00305A94">
          <w:t>-</w:t>
        </w:r>
      </w:ins>
      <w:del w:id="113" w:author="Author" w:date="2021-02-01T11:46:00Z">
        <w:r w:rsidDel="00305A94">
          <w:delText xml:space="preserve"> </w:delText>
        </w:r>
      </w:del>
      <w:r>
        <w:t xml:space="preserve">school programming that has been successful in increasing knowledge, promoting positive attitudes, and increasing local food consumption in K-12 settings (Margolin et al., 2018; Yoder et al., 2014). </w:t>
      </w:r>
      <w:commentRangeStart w:id="114"/>
      <w:del w:id="115" w:author="Author" w:date="2021-01-26T09:23:00Z">
        <w:r>
          <w:delText xml:space="preserve"> </w:delText>
        </w:r>
      </w:del>
      <w:r>
        <w:t xml:space="preserve">In </w:t>
      </w:r>
      <w:r>
        <w:lastRenderedPageBreak/>
        <w:t xml:space="preserve">Montana, HOM seeks to increase exposure and support local producers </w:t>
      </w:r>
      <w:ins w:id="116" w:author="Author" w:date="2021-01-26T09:23:00Z">
        <w:r>
          <w:t xml:space="preserve">and the food they </w:t>
        </w:r>
      </w:ins>
      <w:del w:id="117" w:author="Author" w:date="2021-01-26T09:23:00Z">
        <w:r>
          <w:delText xml:space="preserve">of Montana </w:delText>
        </w:r>
      </w:del>
      <w:r>
        <w:t>grow</w:t>
      </w:r>
      <w:del w:id="118" w:author="Author" w:date="2021-01-26T09:23:00Z">
        <w:r>
          <w:delText>n foods</w:delText>
        </w:r>
      </w:del>
      <w:r>
        <w:t xml:space="preserve">. </w:t>
      </w:r>
      <w:del w:id="119" w:author="Author" w:date="2021-02-01T11:49:00Z">
        <w:r w:rsidDel="003704D1">
          <w:delText xml:space="preserve"> </w:delText>
        </w:r>
      </w:del>
      <w:commentRangeEnd w:id="114"/>
      <w:r>
        <w:rPr>
          <w:rStyle w:val="CommentReference"/>
        </w:rPr>
        <w:commentReference w:id="114"/>
      </w:r>
      <w:r>
        <w:t xml:space="preserve">HOM programming features a locally grown food in at least one </w:t>
      </w:r>
      <w:ins w:id="120" w:author="Author" w:date="2021-01-28T11:35:00Z">
        <w:r>
          <w:t xml:space="preserve">lesson on </w:t>
        </w:r>
      </w:ins>
      <w:r>
        <w:t>nutrition and agriculture</w:t>
      </w:r>
      <w:del w:id="121" w:author="Author" w:date="2021-01-28T11:35:00Z">
        <w:r>
          <w:delText xml:space="preserve"> </w:delText>
        </w:r>
      </w:del>
    </w:p>
    <w:p w14:paraId="711F9350" w14:textId="431E3C1B" w:rsidR="00E601B1" w:rsidRDefault="00E601B1" w:rsidP="00DE77A6">
      <w:pPr>
        <w:spacing w:after="242" w:line="480" w:lineRule="auto"/>
        <w:ind w:left="-5"/>
      </w:pPr>
      <w:del w:id="122" w:author="Author" w:date="2021-01-28T11:35:00Z">
        <w:r>
          <w:delText>lesson</w:delText>
        </w:r>
      </w:del>
      <w:r>
        <w:t xml:space="preserve">, </w:t>
      </w:r>
      <w:ins w:id="123" w:author="Author" w:date="2021-01-30T10:13:00Z">
        <w:r>
          <w:t xml:space="preserve">a </w:t>
        </w:r>
      </w:ins>
      <w:r>
        <w:t>taste</w:t>
      </w:r>
      <w:ins w:id="124" w:author="Author" w:date="2021-02-10T10:27:00Z">
        <w:r w:rsidR="00136420">
          <w:t>-</w:t>
        </w:r>
      </w:ins>
      <w:del w:id="125" w:author="Author" w:date="2021-02-10T10:27:00Z">
        <w:r w:rsidDel="00136420">
          <w:delText xml:space="preserve"> </w:delText>
        </w:r>
      </w:del>
      <w:r>
        <w:t xml:space="preserve">test activity, and a snack or meal recipe each month at school. </w:t>
      </w:r>
      <w:del w:id="126" w:author="Author" w:date="2021-01-26T09:24:00Z">
        <w:r>
          <w:delText xml:space="preserve"> </w:delText>
        </w:r>
      </w:del>
      <w:r>
        <w:t xml:space="preserve">Programming is </w:t>
      </w:r>
      <w:del w:id="127" w:author="Author" w:date="2021-01-26T09:24:00Z">
        <w:r>
          <w:delText xml:space="preserve">further </w:delText>
        </w:r>
      </w:del>
      <w:r>
        <w:t>supported by the distribution of ready-to-use materials, including posters and newsletters for cafeteria</w:t>
      </w:r>
      <w:ins w:id="128" w:author="Author" w:date="2021-01-26T09:24:00Z">
        <w:r>
          <w:t>s</w:t>
        </w:r>
      </w:ins>
      <w:r>
        <w:t xml:space="preserve"> and classroom</w:t>
      </w:r>
      <w:ins w:id="129" w:author="Author" w:date="2021-01-26T09:24:00Z">
        <w:r>
          <w:t>s</w:t>
        </w:r>
      </w:ins>
      <w:del w:id="130" w:author="Author" w:date="2021-01-26T09:24:00Z">
        <w:r>
          <w:delText xml:space="preserve"> environments</w:delText>
        </w:r>
      </w:del>
      <w:r>
        <w:t xml:space="preserve">, and </w:t>
      </w:r>
      <w:del w:id="131" w:author="Author" w:date="2021-01-26T09:24:00Z">
        <w:r>
          <w:delText xml:space="preserve">parent </w:delText>
        </w:r>
      </w:del>
      <w:r>
        <w:t>newsletters</w:t>
      </w:r>
      <w:ins w:id="132" w:author="Author" w:date="2021-01-26T09:24:00Z">
        <w:r>
          <w:t xml:space="preserve"> for parent</w:t>
        </w:r>
      </w:ins>
      <w:ins w:id="133" w:author="Author" w:date="2021-01-28T11:36:00Z">
        <w:r>
          <w:t>s</w:t>
        </w:r>
      </w:ins>
      <w:r>
        <w:t xml:space="preserve">. </w:t>
      </w:r>
      <w:del w:id="134" w:author="Author" w:date="2021-01-26T09:24:00Z">
        <w:r>
          <w:delText xml:space="preserve"> </w:delText>
        </w:r>
      </w:del>
      <w:r>
        <w:t xml:space="preserve">In recent years, HOM has </w:t>
      </w:r>
      <w:commentRangeStart w:id="135"/>
      <w:r>
        <w:t>expanded its reach</w:t>
      </w:r>
      <w:commentRangeEnd w:id="135"/>
      <w:r w:rsidR="00B8190D">
        <w:rPr>
          <w:rStyle w:val="CommentReference"/>
        </w:rPr>
        <w:commentReference w:id="135"/>
      </w:r>
      <w:r>
        <w:t>, with content and resources available in many states</w:t>
      </w:r>
      <w:del w:id="136" w:author="Author" w:date="2021-01-26T09:24:00Z">
        <w:r>
          <w:delText xml:space="preserve">, </w:delText>
        </w:r>
      </w:del>
      <w:ins w:id="137" w:author="Author" w:date="2021-01-26T09:24:00Z">
        <w:r>
          <w:t xml:space="preserve"> </w:t>
        </w:r>
      </w:ins>
      <w:r>
        <w:t xml:space="preserve">including California, Georgia, Illinois, Montana, South Carolina, and Vermont. </w:t>
      </w:r>
      <w:del w:id="138" w:author="Author" w:date="2021-01-26T09:24:00Z">
        <w:r>
          <w:delText xml:space="preserve"> </w:delText>
        </w:r>
      </w:del>
      <w:r>
        <w:t xml:space="preserve">To </w:t>
      </w:r>
      <w:commentRangeStart w:id="139"/>
      <w:r>
        <w:t>promote connections between local agriculture</w:t>
      </w:r>
      <w:commentRangeEnd w:id="139"/>
      <w:r>
        <w:rPr>
          <w:rStyle w:val="CommentReference"/>
        </w:rPr>
        <w:commentReference w:id="139"/>
      </w:r>
      <w:r>
        <w:t>, increase the availability of nutritious food</w:t>
      </w:r>
      <w:del w:id="140" w:author="Author" w:date="2021-01-30T10:14:00Z">
        <w:r>
          <w:delText>s</w:delText>
        </w:r>
      </w:del>
      <w:r>
        <w:t xml:space="preserve">, and influence eating behaviors in the early years of life, HOM has expanded to include ECE programs, </w:t>
      </w:r>
      <w:del w:id="141" w:author="Author" w:date="2021-01-26T09:24:00Z">
        <w:r>
          <w:delText xml:space="preserve">therefore </w:delText>
        </w:r>
      </w:del>
      <w:ins w:id="142" w:author="Author" w:date="2021-01-26T09:24:00Z">
        <w:r>
          <w:t xml:space="preserve">thus </w:t>
        </w:r>
      </w:ins>
      <w:r>
        <w:t xml:space="preserve">broadening the reach from K-12 settings to </w:t>
      </w:r>
      <w:commentRangeStart w:id="143"/>
      <w:r>
        <w:t>include young</w:t>
      </w:r>
      <w:ins w:id="144" w:author="Author" w:date="2021-01-26T09:25:00Z">
        <w:r>
          <w:t>er</w:t>
        </w:r>
      </w:ins>
      <w:r>
        <w:t xml:space="preserve"> children </w:t>
      </w:r>
      <w:commentRangeEnd w:id="143"/>
      <w:r>
        <w:rPr>
          <w:rStyle w:val="CommentReference"/>
        </w:rPr>
        <w:commentReference w:id="143"/>
      </w:r>
      <w:r>
        <w:t xml:space="preserve">and their families. </w:t>
      </w:r>
      <w:del w:id="145" w:author="Author" w:date="2021-02-05T17:23:00Z">
        <w:r w:rsidDel="000C6ABA">
          <w:delText xml:space="preserve">  </w:delText>
        </w:r>
      </w:del>
    </w:p>
    <w:p w14:paraId="636353A1" w14:textId="7FFBA27C" w:rsidR="00E601B1" w:rsidRDefault="00DE77A6" w:rsidP="00DE77A6">
      <w:pPr>
        <w:spacing w:after="242" w:line="480" w:lineRule="auto"/>
        <w:ind w:left="-5"/>
      </w:pPr>
      <w:r>
        <w:tab/>
      </w:r>
      <w:r w:rsidR="00E601B1">
        <w:tab/>
      </w:r>
      <w:r w:rsidR="00E601B1">
        <w:tab/>
        <w:t>As children begin developing food preferences and behaviors early</w:t>
      </w:r>
      <w:ins w:id="146" w:author="Author" w:date="2021-01-26T09:32:00Z">
        <w:r w:rsidR="00E601B1">
          <w:t xml:space="preserve"> on</w:t>
        </w:r>
      </w:ins>
      <w:r w:rsidR="00E601B1">
        <w:t xml:space="preserve"> in life, nutrition education in ECE settings can be especially impactful in influencing lifelong eating habits, particularly when combined with efforts at home (Savage et al., 2007). </w:t>
      </w:r>
      <w:del w:id="147" w:author="Author" w:date="2021-01-28T11:37:00Z">
        <w:r w:rsidR="00E601B1">
          <w:delText xml:space="preserve"> </w:delText>
        </w:r>
      </w:del>
      <w:r w:rsidR="00E601B1">
        <w:t xml:space="preserve">Family members living in the same home as the child, </w:t>
      </w:r>
      <w:commentRangeStart w:id="148"/>
      <w:r w:rsidR="00E601B1">
        <w:t>and parents, in particular</w:t>
      </w:r>
      <w:commentRangeEnd w:id="148"/>
      <w:r w:rsidR="00E601B1">
        <w:rPr>
          <w:rStyle w:val="CommentReference"/>
        </w:rPr>
        <w:commentReference w:id="148"/>
      </w:r>
      <w:r w:rsidR="00E601B1">
        <w:t xml:space="preserve">, are often considered key gatekeepers and socializing agents </w:t>
      </w:r>
      <w:del w:id="149" w:author="Author" w:date="2021-01-28T11:37:00Z">
        <w:r w:rsidR="00E601B1">
          <w:delText xml:space="preserve">to </w:delText>
        </w:r>
      </w:del>
      <w:ins w:id="150" w:author="Author" w:date="2021-01-28T11:37:00Z">
        <w:r w:rsidR="00E601B1">
          <w:t xml:space="preserve">in forming </w:t>
        </w:r>
      </w:ins>
      <w:r w:rsidR="00E601B1">
        <w:t xml:space="preserve">children’s early eating patterns (Larsen et al., 2015; Maher et al., 2010; Savage et al., 2007). </w:t>
      </w:r>
      <w:ins w:id="151" w:author="Author" w:date="2021-01-30T10:15:00Z">
        <w:r w:rsidR="00E601B1">
          <w:t xml:space="preserve">The </w:t>
        </w:r>
      </w:ins>
      <w:commentRangeStart w:id="152"/>
      <w:del w:id="153" w:author="Author" w:date="2021-01-28T11:37:00Z">
        <w:r w:rsidR="00E601B1">
          <w:delText xml:space="preserve"> </w:delText>
        </w:r>
      </w:del>
      <w:del w:id="154" w:author="Author" w:date="2021-01-30T10:15:00Z">
        <w:r w:rsidR="00E601B1">
          <w:delText>A</w:delText>
        </w:r>
      </w:del>
      <w:ins w:id="155" w:author="Author" w:date="2021-01-30T10:15:00Z">
        <w:r w:rsidR="00E601B1">
          <w:t>a</w:t>
        </w:r>
      </w:ins>
      <w:r w:rsidR="00E601B1">
        <w:t xml:space="preserve">vailability and easy accessibility of </w:t>
      </w:r>
      <w:commentRangeStart w:id="156"/>
      <w:r w:rsidR="00E601B1">
        <w:t>food</w:t>
      </w:r>
      <w:del w:id="157" w:author="Author" w:date="2021-02-05T17:20:00Z">
        <w:r w:rsidR="00E601B1" w:rsidDel="00963B6D">
          <w:delText>s</w:delText>
        </w:r>
      </w:del>
      <w:commentRangeEnd w:id="156"/>
      <w:r w:rsidR="00A874E4">
        <w:rPr>
          <w:rStyle w:val="CommentReference"/>
        </w:rPr>
        <w:commentReference w:id="156"/>
      </w:r>
      <w:r w:rsidR="00E601B1">
        <w:t xml:space="preserve"> are associated with </w:t>
      </w:r>
      <w:ins w:id="158" w:author="Author" w:date="2021-01-30T10:15:00Z">
        <w:r w:rsidR="00E601B1">
          <w:t xml:space="preserve">a </w:t>
        </w:r>
      </w:ins>
      <w:r w:rsidR="00E601B1">
        <w:t>greater consumption of healthy food</w:t>
      </w:r>
      <w:del w:id="159" w:author="Author" w:date="2021-01-30T10:15:00Z">
        <w:r w:rsidR="00E601B1">
          <w:delText>s</w:delText>
        </w:r>
      </w:del>
      <w:r w:rsidR="00E601B1">
        <w:t xml:space="preserve"> (Savage et al., 2007). </w:t>
      </w:r>
      <w:commentRangeEnd w:id="152"/>
      <w:r w:rsidR="00E601B1">
        <w:rPr>
          <w:rStyle w:val="CommentReference"/>
        </w:rPr>
        <w:commentReference w:id="152"/>
      </w:r>
      <w:commentRangeStart w:id="160"/>
      <w:del w:id="161" w:author="Author" w:date="2021-01-28T11:38:00Z">
        <w:r w:rsidR="00E601B1">
          <w:delText xml:space="preserve"> </w:delText>
        </w:r>
      </w:del>
      <w:r w:rsidR="00E601B1">
        <w:t>Research suggests that food-related parenting practices, including early introduction, positive reinforcement, modeling, and repeated experiences with food</w:t>
      </w:r>
      <w:del w:id="162" w:author="Author" w:date="2021-01-30T10:15:00Z">
        <w:r w:rsidR="00E601B1">
          <w:delText>s</w:delText>
        </w:r>
      </w:del>
      <w:del w:id="163" w:author="Author" w:date="2021-01-26T09:35:00Z">
        <w:r w:rsidR="00E601B1">
          <w:delText>,</w:delText>
        </w:r>
      </w:del>
      <w:r w:rsidR="00E601B1">
        <w:t xml:space="preserve"> are beneficial </w:t>
      </w:r>
      <w:del w:id="164" w:author="Author" w:date="2021-01-26T09:35:00Z">
        <w:r w:rsidR="00E601B1">
          <w:delText xml:space="preserve">to </w:delText>
        </w:r>
      </w:del>
      <w:ins w:id="165" w:author="Author" w:date="2021-01-26T09:35:00Z">
        <w:r w:rsidR="00E601B1">
          <w:t xml:space="preserve">in </w:t>
        </w:r>
      </w:ins>
      <w:del w:id="166" w:author="Author" w:date="2021-01-26T09:35:00Z">
        <w:r w:rsidR="00E601B1">
          <w:delText xml:space="preserve">encourage </w:delText>
        </w:r>
      </w:del>
      <w:ins w:id="167" w:author="Author" w:date="2021-01-26T09:35:00Z">
        <w:r w:rsidR="00E601B1">
          <w:t xml:space="preserve">encouraging </w:t>
        </w:r>
      </w:ins>
      <w:r w:rsidR="00E601B1">
        <w:t>children to engage in healthy eating patterns (Savage et al., 2007).</w:t>
      </w:r>
      <w:commentRangeEnd w:id="160"/>
      <w:r w:rsidR="00E601B1">
        <w:rPr>
          <w:rStyle w:val="CommentReference"/>
        </w:rPr>
        <w:commentReference w:id="160"/>
      </w:r>
      <w:r w:rsidR="00E601B1">
        <w:t xml:space="preserve"> </w:t>
      </w:r>
      <w:del w:id="168" w:author="Author" w:date="2021-01-28T11:38:00Z">
        <w:r w:rsidR="00E601B1">
          <w:delText xml:space="preserve"> </w:delText>
        </w:r>
      </w:del>
      <w:r w:rsidR="00E601B1">
        <w:t xml:space="preserve">These food-related parenting practices </w:t>
      </w:r>
      <w:del w:id="169" w:author="Author" w:date="2021-01-26T09:36:00Z">
        <w:r w:rsidR="00E601B1">
          <w:delText xml:space="preserve">could </w:delText>
        </w:r>
      </w:del>
      <w:ins w:id="170" w:author="Author" w:date="2021-01-26T09:36:00Z">
        <w:r w:rsidR="00E601B1">
          <w:t xml:space="preserve">can </w:t>
        </w:r>
      </w:ins>
      <w:r w:rsidR="00E601B1">
        <w:t xml:space="preserve">be reinforced </w:t>
      </w:r>
      <w:del w:id="171" w:author="Author" w:date="2021-01-26T09:36:00Z">
        <w:r w:rsidR="00E601B1">
          <w:delText xml:space="preserve">by </w:delText>
        </w:r>
      </w:del>
      <w:ins w:id="172" w:author="Author" w:date="2021-01-26T09:36:00Z">
        <w:r w:rsidR="00E601B1">
          <w:lastRenderedPageBreak/>
          <w:t xml:space="preserve">through </w:t>
        </w:r>
      </w:ins>
      <w:r w:rsidR="00E601B1">
        <w:t>consistent adult support</w:t>
      </w:r>
      <w:del w:id="173" w:author="Author" w:date="2021-01-26T09:36:00Z">
        <w:r w:rsidR="00E601B1">
          <w:delText>s</w:delText>
        </w:r>
      </w:del>
      <w:r w:rsidR="00E601B1">
        <w:t xml:space="preserve"> across multiple environments</w:t>
      </w:r>
      <w:ins w:id="174" w:author="Author" w:date="2021-01-28T11:38:00Z">
        <w:r w:rsidR="00E601B1">
          <w:t>,</w:t>
        </w:r>
      </w:ins>
      <w:r w:rsidR="00E601B1">
        <w:t xml:space="preserve"> where children </w:t>
      </w:r>
      <w:del w:id="175" w:author="Author" w:date="2021-01-26T09:36:00Z">
        <w:r w:rsidR="00E601B1">
          <w:delText xml:space="preserve">are </w:delText>
        </w:r>
      </w:del>
      <w:r w:rsidR="00E601B1">
        <w:t>regularly interact</w:t>
      </w:r>
      <w:del w:id="176" w:author="Author" w:date="2021-01-26T09:36:00Z">
        <w:r w:rsidR="00E601B1">
          <w:delText>ing</w:delText>
        </w:r>
      </w:del>
      <w:r w:rsidR="00E601B1">
        <w:t xml:space="preserve"> with food, including </w:t>
      </w:r>
      <w:ins w:id="177" w:author="Author" w:date="2021-01-26T09:36:00Z">
        <w:r w:rsidR="00E601B1">
          <w:t xml:space="preserve">in </w:t>
        </w:r>
      </w:ins>
      <w:r w:rsidR="00E601B1">
        <w:t xml:space="preserve">childcare settings and </w:t>
      </w:r>
      <w:ins w:id="178" w:author="Author" w:date="2021-01-26T09:36:00Z">
        <w:r w:rsidR="00E601B1">
          <w:t xml:space="preserve">at </w:t>
        </w:r>
      </w:ins>
      <w:del w:id="179" w:author="Author" w:date="2021-01-26T09:36:00Z">
        <w:r w:rsidR="00E601B1">
          <w:delText xml:space="preserve">the </w:delText>
        </w:r>
      </w:del>
      <w:r w:rsidR="00E601B1">
        <w:t xml:space="preserve">home (Larson &amp; Story, 2009; Savage et al., 2007). </w:t>
      </w:r>
      <w:del w:id="180" w:author="Author" w:date="2021-01-28T11:38:00Z">
        <w:r w:rsidR="00E601B1">
          <w:delText xml:space="preserve"> </w:delText>
        </w:r>
      </w:del>
      <w:r w:rsidR="00E601B1">
        <w:t xml:space="preserve">A meta-analysis of interventions for children </w:t>
      </w:r>
      <w:ins w:id="181" w:author="Author" w:date="2021-01-26T09:36:00Z">
        <w:r w:rsidR="00E601B1">
          <w:t xml:space="preserve">aged </w:t>
        </w:r>
      </w:ins>
      <w:r w:rsidR="00E601B1">
        <w:t xml:space="preserve">five </w:t>
      </w:r>
      <w:ins w:id="182" w:author="Author" w:date="2021-01-26T09:36:00Z">
        <w:r w:rsidR="00E601B1">
          <w:t xml:space="preserve">years </w:t>
        </w:r>
      </w:ins>
      <w:r w:rsidR="00E601B1">
        <w:t xml:space="preserve">and under indicated </w:t>
      </w:r>
      <w:ins w:id="183" w:author="Author" w:date="2021-01-26T09:37:00Z">
        <w:r w:rsidR="00E601B1">
          <w:t xml:space="preserve">the </w:t>
        </w:r>
      </w:ins>
      <w:r w:rsidR="00E601B1">
        <w:t>potential for behavior</w:t>
      </w:r>
      <w:ins w:id="184" w:author="Author" w:date="2021-01-26T09:37:00Z">
        <w:r w:rsidR="00E601B1">
          <w:t>al</w:t>
        </w:r>
      </w:ins>
      <w:r w:rsidR="00E601B1">
        <w:t xml:space="preserve"> change through repeated exposure</w:t>
      </w:r>
      <w:del w:id="185" w:author="Author" w:date="2021-01-26T09:37:00Z">
        <w:r w:rsidR="00E601B1">
          <w:delText>s</w:delText>
        </w:r>
      </w:del>
      <w:r w:rsidR="00E601B1">
        <w:t xml:space="preserve"> across multiple settings, </w:t>
      </w:r>
      <w:ins w:id="186" w:author="Author" w:date="2021-01-26T09:37:00Z">
        <w:r w:rsidR="00E601B1">
          <w:t xml:space="preserve">and highlighted the </w:t>
        </w:r>
      </w:ins>
      <w:del w:id="187" w:author="Author" w:date="2021-01-26T09:37:00Z">
        <w:r w:rsidR="00E601B1">
          <w:delText xml:space="preserve">noting a </w:delText>
        </w:r>
      </w:del>
      <w:r w:rsidR="00E601B1">
        <w:t xml:space="preserve">need for further research on </w:t>
      </w:r>
      <w:ins w:id="188" w:author="Author" w:date="2021-01-26T09:37:00Z">
        <w:r w:rsidR="00E601B1">
          <w:t xml:space="preserve">the </w:t>
        </w:r>
      </w:ins>
      <w:r w:rsidR="00E601B1">
        <w:t xml:space="preserve">implications of these interventions </w:t>
      </w:r>
      <w:del w:id="189" w:author="Author" w:date="2021-01-30T10:16:00Z">
        <w:r w:rsidR="00E601B1">
          <w:delText xml:space="preserve">on </w:delText>
        </w:r>
      </w:del>
      <w:ins w:id="190" w:author="Author" w:date="2021-01-30T10:16:00Z">
        <w:r w:rsidR="00E601B1">
          <w:t xml:space="preserve">for </w:t>
        </w:r>
      </w:ins>
      <w:commentRangeStart w:id="191"/>
      <w:r w:rsidR="00E601B1">
        <w:t xml:space="preserve">family habits </w:t>
      </w:r>
      <w:commentRangeEnd w:id="191"/>
      <w:r w:rsidR="00711DFE">
        <w:rPr>
          <w:rStyle w:val="CommentReference"/>
        </w:rPr>
        <w:commentReference w:id="191"/>
      </w:r>
      <w:r w:rsidR="00E601B1">
        <w:t xml:space="preserve">(Wolfenden et al., 2012). </w:t>
      </w:r>
      <w:commentRangeStart w:id="192"/>
      <w:commentRangeEnd w:id="192"/>
      <w:r w:rsidR="00E601B1">
        <w:rPr>
          <w:rStyle w:val="CommentReference"/>
        </w:rPr>
        <w:commentReference w:id="192"/>
      </w:r>
      <w:commentRangeStart w:id="193"/>
      <w:commentRangeEnd w:id="193"/>
      <w:r w:rsidR="00E601B1">
        <w:rPr>
          <w:rStyle w:val="CommentReference"/>
          <w:lang w:val="en-GB" w:eastAsia="en-GB"/>
        </w:rPr>
        <w:commentReference w:id="193"/>
      </w:r>
    </w:p>
    <w:p w14:paraId="748C3328" w14:textId="77777777" w:rsidR="00E601B1" w:rsidRDefault="00E601B1" w:rsidP="00DE77A6">
      <w:pPr>
        <w:pStyle w:val="Heading2"/>
        <w:spacing w:line="480" w:lineRule="auto"/>
        <w:ind w:left="22" w:right="1"/>
        <w:jc w:val="both"/>
      </w:pPr>
      <w:commentRangeStart w:id="194"/>
      <w:r>
        <w:t>Purpose</w:t>
      </w:r>
      <w:commentRangeEnd w:id="194"/>
      <w:r>
        <w:rPr>
          <w:rStyle w:val="CommentReference"/>
          <w:b w:val="0"/>
          <w:bCs/>
          <w:i/>
          <w:iCs/>
        </w:rPr>
        <w:commentReference w:id="194"/>
      </w:r>
      <w:r>
        <w:t xml:space="preserve"> </w:t>
      </w:r>
    </w:p>
    <w:p w14:paraId="41938668" w14:textId="77DA6588" w:rsidR="00E601B1" w:rsidRDefault="00E601B1" w:rsidP="00DE77A6">
      <w:pPr>
        <w:spacing w:after="242" w:line="480" w:lineRule="auto"/>
        <w:ind w:left="-5"/>
      </w:pPr>
      <w:del w:id="195" w:author="Author" w:date="2021-01-28T11:40:00Z">
        <w:r>
          <w:delText>In t</w:delText>
        </w:r>
      </w:del>
      <w:ins w:id="196" w:author="Author" w:date="2021-01-28T11:40:00Z">
        <w:r>
          <w:t>T</w:t>
        </w:r>
      </w:ins>
      <w:r>
        <w:t>his study</w:t>
      </w:r>
      <w:del w:id="197" w:author="Author" w:date="2021-01-28T11:40:00Z">
        <w:r>
          <w:delText xml:space="preserve">, </w:delText>
        </w:r>
      </w:del>
      <w:ins w:id="198" w:author="Author" w:date="2021-01-28T11:40:00Z">
        <w:r>
          <w:t xml:space="preserve"> examined </w:t>
        </w:r>
      </w:ins>
      <w:r>
        <w:t xml:space="preserve">family nutrition behavior, including procurement and attitudes </w:t>
      </w:r>
      <w:del w:id="199" w:author="Author" w:date="2021-01-26T09:37:00Z">
        <w:r>
          <w:delText xml:space="preserve">about </w:delText>
        </w:r>
      </w:del>
      <w:ins w:id="200" w:author="Author" w:date="2021-01-26T09:37:00Z">
        <w:r>
          <w:t xml:space="preserve">toward </w:t>
        </w:r>
      </w:ins>
      <w:r>
        <w:t>local food</w:t>
      </w:r>
      <w:del w:id="201" w:author="Author" w:date="2021-01-26T09:37:00Z">
        <w:r>
          <w:delText>s</w:delText>
        </w:r>
      </w:del>
      <w:del w:id="202" w:author="Author" w:date="2021-01-28T11:40:00Z">
        <w:r>
          <w:delText xml:space="preserve">, were examined </w:delText>
        </w:r>
      </w:del>
      <w:ins w:id="203" w:author="Author" w:date="2021-01-28T11:40:00Z">
        <w:r>
          <w:t xml:space="preserve"> </w:t>
        </w:r>
      </w:ins>
      <w:r>
        <w:t xml:space="preserve">through </w:t>
      </w:r>
      <w:ins w:id="204" w:author="Author" w:date="2021-02-03T13:41:00Z">
        <w:r w:rsidR="00711DFE">
          <w:t xml:space="preserve">a </w:t>
        </w:r>
      </w:ins>
      <w:r>
        <w:t xml:space="preserve">survey </w:t>
      </w:r>
      <w:del w:id="205" w:author="Author" w:date="2021-02-03T13:41:00Z">
        <w:r w:rsidDel="00711DFE">
          <w:delText xml:space="preserve">methodology </w:delText>
        </w:r>
      </w:del>
      <w:r>
        <w:t xml:space="preserve">using an exploratory research design. </w:t>
      </w:r>
      <w:del w:id="206" w:author="Author" w:date="2021-01-28T11:40:00Z">
        <w:r>
          <w:delText xml:space="preserve"> </w:delText>
        </w:r>
      </w:del>
      <w:r>
        <w:t xml:space="preserve">Data were collected from </w:t>
      </w:r>
      <w:ins w:id="207" w:author="Author" w:date="2021-02-01T11:56:00Z">
        <w:r w:rsidR="00356578">
          <w:t xml:space="preserve">the </w:t>
        </w:r>
      </w:ins>
      <w:r>
        <w:t xml:space="preserve">parents of preschool children </w:t>
      </w:r>
      <w:ins w:id="208" w:author="Author" w:date="2021-02-01T11:56:00Z">
        <w:r w:rsidR="00356578">
          <w:t xml:space="preserve">who </w:t>
        </w:r>
      </w:ins>
      <w:del w:id="209" w:author="Author" w:date="2021-02-01T11:56:00Z">
        <w:r w:rsidDel="00356578">
          <w:delText xml:space="preserve">participating </w:delText>
        </w:r>
      </w:del>
      <w:ins w:id="210" w:author="Author" w:date="2021-02-01T11:56:00Z">
        <w:r w:rsidR="00356578">
          <w:t xml:space="preserve">participated </w:t>
        </w:r>
      </w:ins>
      <w:r>
        <w:t xml:space="preserve">in a </w:t>
      </w:r>
      <w:ins w:id="211" w:author="Author" w:date="2021-02-03T13:42:00Z">
        <w:r w:rsidR="00711DFE">
          <w:t xml:space="preserve">pilot </w:t>
        </w:r>
      </w:ins>
      <w:r>
        <w:t xml:space="preserve">HOM for ECE </w:t>
      </w:r>
      <w:del w:id="212" w:author="Author" w:date="2021-02-03T13:42:00Z">
        <w:r w:rsidDel="00711DFE">
          <w:delText xml:space="preserve">pilot </w:delText>
        </w:r>
      </w:del>
      <w:r>
        <w:t>program to</w:t>
      </w:r>
      <w:ins w:id="213" w:author="Author" w:date="2021-02-03T13:42:00Z">
        <w:r w:rsidR="00711DFE">
          <w:t>:</w:t>
        </w:r>
      </w:ins>
      <w:r>
        <w:t xml:space="preserve"> (a) examine trends in household nutrition behavior, including consumption, procurement, meal planning, and (b) explore parents’ perceptions and attitudes </w:t>
      </w:r>
      <w:del w:id="214" w:author="Author" w:date="2021-01-30T10:16:00Z">
        <w:r>
          <w:delText xml:space="preserve">related </w:delText>
        </w:r>
      </w:del>
      <w:ins w:id="215" w:author="Author" w:date="2021-01-30T10:16:00Z">
        <w:r>
          <w:t xml:space="preserve">pertaining </w:t>
        </w:r>
      </w:ins>
      <w:r>
        <w:t xml:space="preserve">to the importance of HOM products and local foods </w:t>
      </w:r>
      <w:del w:id="216" w:author="Author" w:date="2021-01-26T09:37:00Z">
        <w:r>
          <w:delText xml:space="preserve">in their </w:delText>
        </w:r>
      </w:del>
      <w:ins w:id="217" w:author="Author" w:date="2021-01-26T09:37:00Z">
        <w:r>
          <w:t xml:space="preserve">at </w:t>
        </w:r>
      </w:ins>
      <w:r>
        <w:t xml:space="preserve">home. </w:t>
      </w:r>
    </w:p>
    <w:p w14:paraId="53982DCE" w14:textId="46E82274" w:rsidR="00E601B1" w:rsidRDefault="00E601B1" w:rsidP="00DE77A6">
      <w:pPr>
        <w:pStyle w:val="Heading2"/>
        <w:spacing w:line="480" w:lineRule="auto"/>
        <w:ind w:left="22" w:right="1"/>
        <w:jc w:val="both"/>
      </w:pPr>
      <w:r>
        <w:t xml:space="preserve">Methods </w:t>
      </w:r>
      <w:del w:id="218" w:author="Author" w:date="2021-02-05T17:23:00Z">
        <w:r w:rsidDel="000C6ABA">
          <w:delText xml:space="preserve"> </w:delText>
        </w:r>
      </w:del>
    </w:p>
    <w:p w14:paraId="10221281" w14:textId="40BBE783" w:rsidR="00E601B1" w:rsidRDefault="00E601B1" w:rsidP="00DE77A6">
      <w:pPr>
        <w:spacing w:after="243" w:line="480" w:lineRule="auto"/>
        <w:ind w:left="-5"/>
      </w:pPr>
      <w:commentRangeStart w:id="219"/>
      <w:r>
        <w:t xml:space="preserve">The HOM for ECE program was piloted in a preschool in Montana </w:t>
      </w:r>
      <w:del w:id="220" w:author="Author" w:date="2021-02-01T11:56:00Z">
        <w:r w:rsidDel="00654119">
          <w:delText xml:space="preserve">during </w:delText>
        </w:r>
      </w:del>
      <w:ins w:id="221" w:author="Author" w:date="2021-02-01T11:56:00Z">
        <w:r w:rsidR="00654119">
          <w:t xml:space="preserve">from </w:t>
        </w:r>
      </w:ins>
      <w:del w:id="222" w:author="Author" w:date="2021-02-01T11:56:00Z">
        <w:r w:rsidDel="00654119">
          <w:delText xml:space="preserve">the </w:delText>
        </w:r>
      </w:del>
      <w:ins w:id="223" w:author="Author" w:date="2021-02-01T11:56:00Z">
        <w:r w:rsidR="00654119">
          <w:t xml:space="preserve">August </w:t>
        </w:r>
      </w:ins>
      <w:r>
        <w:t>2017</w:t>
      </w:r>
      <w:del w:id="224" w:author="Author" w:date="2021-01-26T09:39:00Z">
        <w:r>
          <w:delText>-</w:delText>
        </w:r>
      </w:del>
      <w:ins w:id="225" w:author="Author" w:date="2021-02-01T11:56:00Z">
        <w:r w:rsidR="00654119">
          <w:t xml:space="preserve"> to May </w:t>
        </w:r>
      </w:ins>
      <w:r>
        <w:t>2018</w:t>
      </w:r>
      <w:del w:id="226" w:author="Author" w:date="2021-02-01T11:56:00Z">
        <w:r w:rsidDel="00654119">
          <w:delText xml:space="preserve"> school year, from August to May</w:delText>
        </w:r>
      </w:del>
      <w:r>
        <w:t xml:space="preserve">. </w:t>
      </w:r>
      <w:commentRangeEnd w:id="219"/>
      <w:r w:rsidR="00654119">
        <w:rPr>
          <w:rStyle w:val="CommentReference"/>
        </w:rPr>
        <w:commentReference w:id="219"/>
      </w:r>
      <w:del w:id="227" w:author="Author" w:date="2021-01-26T09:39:00Z">
        <w:r>
          <w:delText xml:space="preserve"> </w:delText>
        </w:r>
      </w:del>
      <w:r>
        <w:t xml:space="preserve">Each month, one </w:t>
      </w:r>
      <w:ins w:id="228" w:author="Author" w:date="2021-01-28T11:42:00Z">
        <w:r>
          <w:t xml:space="preserve">lesson on </w:t>
        </w:r>
      </w:ins>
      <w:r>
        <w:t xml:space="preserve">nutrition </w:t>
      </w:r>
      <w:del w:id="229" w:author="Author" w:date="2021-01-28T11:42:00Z">
        <w:r>
          <w:delText xml:space="preserve">education lesson </w:delText>
        </w:r>
      </w:del>
      <w:r>
        <w:t xml:space="preserve">was taught, one taste test was conducted, and one meal or snack menu item was modified to focus on </w:t>
      </w:r>
      <w:del w:id="230" w:author="Author" w:date="2021-01-30T10:17:00Z">
        <w:r>
          <w:delText xml:space="preserve">each </w:delText>
        </w:r>
      </w:del>
      <w:ins w:id="231" w:author="Author" w:date="2021-02-04T14:16:00Z">
        <w:r w:rsidR="00BA1058">
          <w:t xml:space="preserve">a </w:t>
        </w:r>
      </w:ins>
      <w:ins w:id="232" w:author="Author" w:date="2021-01-30T10:18:00Z">
        <w:r>
          <w:t xml:space="preserve">particular </w:t>
        </w:r>
      </w:ins>
      <w:r>
        <w:t xml:space="preserve">HOM food. </w:t>
      </w:r>
      <w:del w:id="233" w:author="Author" w:date="2021-01-28T11:42:00Z">
        <w:r>
          <w:delText xml:space="preserve"> </w:delText>
        </w:r>
      </w:del>
      <w:r>
        <w:t xml:space="preserve">For example, </w:t>
      </w:r>
      <w:ins w:id="234" w:author="Author" w:date="2021-01-26T09:39:00Z">
        <w:r>
          <w:t xml:space="preserve">the </w:t>
        </w:r>
      </w:ins>
      <w:r>
        <w:t xml:space="preserve">children learned about different parts of an apple, tasted dehydrated local apples, and prepared apple muffins that met </w:t>
      </w:r>
      <w:ins w:id="235" w:author="Author" w:date="2021-01-26T09:39:00Z">
        <w:r>
          <w:t xml:space="preserve">the </w:t>
        </w:r>
      </w:ins>
      <w:commentRangeStart w:id="236"/>
      <w:r>
        <w:t xml:space="preserve">Child and Adult Care Food Program (CACFP) meal pattern guidelines </w:t>
      </w:r>
      <w:commentRangeEnd w:id="236"/>
      <w:r w:rsidR="00654119">
        <w:rPr>
          <w:rStyle w:val="CommentReference"/>
        </w:rPr>
        <w:commentReference w:id="236"/>
      </w:r>
      <w:r>
        <w:t xml:space="preserve">for </w:t>
      </w:r>
      <w:del w:id="237" w:author="Author" w:date="2021-01-30T10:17:00Z">
        <w:r>
          <w:delText xml:space="preserve">an </w:delText>
        </w:r>
      </w:del>
      <w:ins w:id="238" w:author="Author" w:date="2021-01-30T10:17:00Z">
        <w:r>
          <w:t xml:space="preserve">their </w:t>
        </w:r>
      </w:ins>
      <w:r>
        <w:t xml:space="preserve">afternoon snack. </w:t>
      </w:r>
      <w:del w:id="239" w:author="Author" w:date="2021-01-26T09:39:00Z">
        <w:r>
          <w:delText xml:space="preserve"> Since </w:delText>
        </w:r>
      </w:del>
      <w:ins w:id="240" w:author="Author" w:date="2021-01-26T09:39:00Z">
        <w:r>
          <w:t xml:space="preserve">As </w:t>
        </w:r>
      </w:ins>
      <w:r>
        <w:t xml:space="preserve">the academic year lasted </w:t>
      </w:r>
      <w:del w:id="241" w:author="Author" w:date="2021-01-26T09:39:00Z">
        <w:r>
          <w:delText xml:space="preserve">ten </w:delText>
        </w:r>
      </w:del>
      <w:ins w:id="242" w:author="Author" w:date="2021-01-26T09:39:00Z">
        <w:r>
          <w:t xml:space="preserve">10 </w:t>
        </w:r>
      </w:ins>
      <w:r>
        <w:lastRenderedPageBreak/>
        <w:t xml:space="preserve">months, </w:t>
      </w:r>
      <w:del w:id="243" w:author="Author" w:date="2021-01-26T09:39:00Z">
        <w:r>
          <w:delText xml:space="preserve">ten </w:delText>
        </w:r>
      </w:del>
      <w:ins w:id="244" w:author="Author" w:date="2021-01-26T09:39:00Z">
        <w:r>
          <w:t xml:space="preserve">10 </w:t>
        </w:r>
      </w:ins>
      <w:r>
        <w:t xml:space="preserve">lessons, </w:t>
      </w:r>
      <w:del w:id="245" w:author="Author" w:date="2021-01-26T09:39:00Z">
        <w:r>
          <w:delText xml:space="preserve">ten </w:delText>
        </w:r>
      </w:del>
      <w:ins w:id="246" w:author="Author" w:date="2021-01-26T09:39:00Z">
        <w:r>
          <w:t xml:space="preserve">10 </w:t>
        </w:r>
      </w:ins>
      <w:r>
        <w:t xml:space="preserve">taste tests, and </w:t>
      </w:r>
      <w:ins w:id="247" w:author="Author" w:date="2021-02-10T10:28:00Z">
        <w:r w:rsidR="00136420">
          <w:t xml:space="preserve">preparation of </w:t>
        </w:r>
      </w:ins>
      <w:del w:id="248" w:author="Author" w:date="2021-01-26T09:39:00Z">
        <w:r>
          <w:delText xml:space="preserve">ten </w:delText>
        </w:r>
      </w:del>
      <w:ins w:id="249" w:author="Author" w:date="2021-01-26T09:39:00Z">
        <w:r>
          <w:t xml:space="preserve">10 </w:t>
        </w:r>
      </w:ins>
      <w:r>
        <w:t xml:space="preserve">meals or snacks </w:t>
      </w:r>
      <w:proofErr w:type="gramStart"/>
      <w:r>
        <w:t>were completed</w:t>
      </w:r>
      <w:proofErr w:type="gramEnd"/>
      <w:r>
        <w:t xml:space="preserve"> </w:t>
      </w:r>
      <w:del w:id="250" w:author="Author" w:date="2021-01-26T09:39:00Z">
        <w:r>
          <w:delText xml:space="preserve">throughout </w:delText>
        </w:r>
      </w:del>
      <w:ins w:id="251" w:author="Author" w:date="2021-01-26T09:39:00Z">
        <w:r>
          <w:t xml:space="preserve">during </w:t>
        </w:r>
      </w:ins>
      <w:r>
        <w:t xml:space="preserve">this </w:t>
      </w:r>
      <w:del w:id="252" w:author="Author" w:date="2021-01-26T09:39:00Z">
        <w:r>
          <w:delText>study</w:delText>
        </w:r>
      </w:del>
      <w:ins w:id="253" w:author="Author" w:date="2021-01-26T09:39:00Z">
        <w:r>
          <w:t>period</w:t>
        </w:r>
      </w:ins>
      <w:r>
        <w:t xml:space="preserve">. </w:t>
      </w:r>
      <w:del w:id="254" w:author="Author" w:date="2021-02-05T17:23:00Z">
        <w:r w:rsidDel="000C6ABA">
          <w:delText xml:space="preserve">  </w:delText>
        </w:r>
      </w:del>
    </w:p>
    <w:p w14:paraId="062C8A1A" w14:textId="5FA554D3" w:rsidR="00E601B1" w:rsidRDefault="00E601B1" w:rsidP="00136420">
      <w:pPr>
        <w:pStyle w:val="Heading2"/>
        <w:spacing w:after="258" w:line="480" w:lineRule="auto"/>
        <w:ind w:left="-5"/>
        <w:jc w:val="both"/>
      </w:pPr>
      <w:r>
        <w:rPr>
          <w:i/>
          <w:iCs/>
        </w:rPr>
        <w:t xml:space="preserve">Sample </w:t>
      </w:r>
      <w:del w:id="255" w:author="Author" w:date="2021-02-05T17:23:00Z">
        <w:r w:rsidDel="000C6ABA">
          <w:rPr>
            <w:i/>
            <w:iCs/>
          </w:rPr>
          <w:delText xml:space="preserve">  </w:delText>
        </w:r>
      </w:del>
    </w:p>
    <w:p w14:paraId="75BAB380" w14:textId="655194BC" w:rsidR="00E601B1" w:rsidRDefault="00E601B1" w:rsidP="00DE77A6">
      <w:pPr>
        <w:spacing w:after="243" w:line="480" w:lineRule="auto"/>
        <w:ind w:left="-5"/>
      </w:pPr>
      <w:r>
        <w:t>One preschool program located on a university campus</w:t>
      </w:r>
      <w:del w:id="256" w:author="Author" w:date="2021-01-26T09:47:00Z">
        <w:r>
          <w:delText xml:space="preserve">, </w:delText>
        </w:r>
      </w:del>
      <w:ins w:id="257" w:author="Author" w:date="2021-01-26T09:47:00Z">
        <w:r>
          <w:t xml:space="preserve"> </w:t>
        </w:r>
      </w:ins>
      <w:del w:id="258" w:author="Author" w:date="2021-01-26T09:47:00Z">
        <w:r>
          <w:delText xml:space="preserve">enrolling </w:delText>
        </w:r>
      </w:del>
      <w:ins w:id="259" w:author="Author" w:date="2021-01-26T09:47:00Z">
        <w:r>
          <w:t xml:space="preserve">enrolled </w:t>
        </w:r>
      </w:ins>
      <w:r>
        <w:t xml:space="preserve">children </w:t>
      </w:r>
      <w:del w:id="260" w:author="Author" w:date="2021-01-26T09:47:00Z">
        <w:r>
          <w:delText xml:space="preserve">ages </w:delText>
        </w:r>
      </w:del>
      <w:ins w:id="261" w:author="Author" w:date="2021-01-26T09:47:00Z">
        <w:r>
          <w:t xml:space="preserve">aged </w:t>
        </w:r>
      </w:ins>
      <w:r>
        <w:t>three to six</w:t>
      </w:r>
      <w:ins w:id="262" w:author="Author" w:date="2021-01-26T09:47:00Z">
        <w:r>
          <w:t xml:space="preserve"> years</w:t>
        </w:r>
      </w:ins>
      <w:del w:id="263" w:author="Author" w:date="2021-01-26T09:47:00Z">
        <w:r>
          <w:delText xml:space="preserve">, </w:delText>
        </w:r>
      </w:del>
      <w:ins w:id="264" w:author="Author" w:date="2021-01-26T09:47:00Z">
        <w:r>
          <w:t xml:space="preserve">. </w:t>
        </w:r>
      </w:ins>
      <w:del w:id="265" w:author="Author" w:date="2021-01-26T09:47:00Z">
        <w:r>
          <w:delText xml:space="preserve">was </w:delText>
        </w:r>
      </w:del>
      <w:ins w:id="266" w:author="Author" w:date="2021-01-26T09:47:00Z">
        <w:r>
          <w:t xml:space="preserve">It </w:t>
        </w:r>
      </w:ins>
      <w:ins w:id="267" w:author="Author" w:date="2021-01-26T10:00:00Z">
        <w:r>
          <w:t xml:space="preserve">was </w:t>
        </w:r>
      </w:ins>
      <w:r>
        <w:t xml:space="preserve">selected as the setting for this study through purposeful sampling of </w:t>
      </w:r>
      <w:ins w:id="268" w:author="Author" w:date="2021-01-26T10:01:00Z">
        <w:r>
          <w:t xml:space="preserve">all </w:t>
        </w:r>
      </w:ins>
      <w:r>
        <w:t>participating HOM</w:t>
      </w:r>
      <w:ins w:id="269" w:author="Author" w:date="2021-01-26T10:00:00Z">
        <w:r>
          <w:t>s</w:t>
        </w:r>
      </w:ins>
      <w:r>
        <w:t xml:space="preserve"> for ECE pilot sites </w:t>
      </w:r>
      <w:commentRangeStart w:id="270"/>
      <w:r>
        <w:t>and an existing relationship with the researchers</w:t>
      </w:r>
      <w:commentRangeEnd w:id="270"/>
      <w:r w:rsidR="00711DFE">
        <w:rPr>
          <w:rStyle w:val="CommentReference"/>
        </w:rPr>
        <w:commentReference w:id="270"/>
      </w:r>
      <w:r>
        <w:t xml:space="preserve">. </w:t>
      </w:r>
      <w:del w:id="271" w:author="Author" w:date="2021-01-28T11:43:00Z">
        <w:r>
          <w:delText xml:space="preserve"> </w:delText>
        </w:r>
      </w:del>
      <w:r>
        <w:t xml:space="preserve">The preschool participates in CACFP and takes pride in offering a project- and play-based curriculum, including healthy and nutritious meals and snacks, </w:t>
      </w:r>
      <w:commentRangeStart w:id="272"/>
      <w:r>
        <w:t>according to the family handbook</w:t>
      </w:r>
      <w:commentRangeEnd w:id="272"/>
      <w:r>
        <w:rPr>
          <w:rStyle w:val="CommentReference"/>
        </w:rPr>
        <w:commentReference w:id="272"/>
      </w:r>
      <w:r>
        <w:t xml:space="preserve">. </w:t>
      </w:r>
      <w:commentRangeStart w:id="273"/>
      <w:del w:id="274" w:author="Author" w:date="2021-01-28T11:43:00Z">
        <w:r>
          <w:delText xml:space="preserve"> </w:delText>
        </w:r>
      </w:del>
      <w:del w:id="275" w:author="Author" w:date="2021-02-03T13:46:00Z">
        <w:r w:rsidDel="00A06829">
          <w:delText xml:space="preserve">Less than </w:delText>
        </w:r>
      </w:del>
      <w:ins w:id="276" w:author="Author" w:date="2021-02-03T13:46:00Z">
        <w:r w:rsidR="00A06829">
          <w:t xml:space="preserve">Under </w:t>
        </w:r>
      </w:ins>
      <w:del w:id="277" w:author="Author" w:date="2021-02-01T12:00:00Z">
        <w:r w:rsidDel="004644E8">
          <w:delText xml:space="preserve">ten </w:delText>
        </w:r>
      </w:del>
      <w:ins w:id="278" w:author="Author" w:date="2021-02-01T12:00:00Z">
        <w:r w:rsidR="004644E8">
          <w:t xml:space="preserve">10% </w:t>
        </w:r>
      </w:ins>
      <w:del w:id="279" w:author="Author" w:date="2021-02-01T12:00:00Z">
        <w:r w:rsidDel="004644E8">
          <w:delText xml:space="preserve">percent </w:delText>
        </w:r>
      </w:del>
      <w:r>
        <w:t xml:space="preserve">of </w:t>
      </w:r>
      <w:ins w:id="280" w:author="Author" w:date="2021-01-26T10:10:00Z">
        <w:r>
          <w:t xml:space="preserve">the </w:t>
        </w:r>
      </w:ins>
      <w:r>
        <w:t>families receive</w:t>
      </w:r>
      <w:ins w:id="281" w:author="Author" w:date="2021-02-04T14:17:00Z">
        <w:r w:rsidR="008D0BF2">
          <w:t>d</w:t>
        </w:r>
      </w:ins>
      <w:r>
        <w:t xml:space="preserve"> free and </w:t>
      </w:r>
      <w:del w:id="282" w:author="Author" w:date="2021-02-10T10:28:00Z">
        <w:r w:rsidDel="00136420">
          <w:delText xml:space="preserve">reduced </w:delText>
        </w:r>
      </w:del>
      <w:ins w:id="283" w:author="Author" w:date="2021-02-10T10:28:00Z">
        <w:r w:rsidR="00136420">
          <w:t xml:space="preserve">discounted </w:t>
        </w:r>
      </w:ins>
      <w:r>
        <w:t>meals</w:t>
      </w:r>
      <w:del w:id="284" w:author="Author" w:date="2021-01-26T10:10:00Z">
        <w:r>
          <w:delText xml:space="preserve">, </w:delText>
        </w:r>
      </w:del>
      <w:ins w:id="285" w:author="Author" w:date="2021-01-26T10:10:00Z">
        <w:r>
          <w:t xml:space="preserve"> </w:t>
        </w:r>
      </w:ins>
      <w:r>
        <w:t xml:space="preserve">and </w:t>
      </w:r>
      <w:del w:id="286" w:author="Author" w:date="2021-01-26T10:10:00Z">
        <w:r>
          <w:delText xml:space="preserve">more than </w:delText>
        </w:r>
      </w:del>
      <w:ins w:id="287" w:author="Author" w:date="2021-01-26T10:10:00Z">
        <w:r>
          <w:t xml:space="preserve">over </w:t>
        </w:r>
      </w:ins>
      <w:del w:id="288" w:author="Author" w:date="2021-02-01T12:00:00Z">
        <w:r w:rsidDel="004644E8">
          <w:delText>fifty percent</w:delText>
        </w:r>
      </w:del>
      <w:ins w:id="289" w:author="Author" w:date="2021-02-01T12:00:00Z">
        <w:r w:rsidR="004644E8">
          <w:t>50%</w:t>
        </w:r>
      </w:ins>
      <w:r>
        <w:t xml:space="preserve"> </w:t>
      </w:r>
      <w:del w:id="290" w:author="Author" w:date="2021-01-26T10:10:00Z">
        <w:r>
          <w:delText xml:space="preserve">of families </w:delText>
        </w:r>
      </w:del>
      <w:del w:id="291" w:author="Author" w:date="2021-02-04T14:17:00Z">
        <w:r w:rsidDel="008D0BF2">
          <w:delText>a</w:delText>
        </w:r>
      </w:del>
      <w:ins w:id="292" w:author="Author" w:date="2021-02-04T14:17:00Z">
        <w:r w:rsidR="008D0BF2">
          <w:t>we</w:t>
        </w:r>
      </w:ins>
      <w:r>
        <w:t>re employed on campus</w:t>
      </w:r>
      <w:ins w:id="293" w:author="Author" w:date="2021-02-04T14:17:00Z">
        <w:r w:rsidR="008D0BF2">
          <w:t xml:space="preserve"> at the time of this study</w:t>
        </w:r>
        <w:commentRangeEnd w:id="273"/>
        <w:r w:rsidR="008D0BF2">
          <w:rPr>
            <w:rStyle w:val="CommentReference"/>
          </w:rPr>
          <w:commentReference w:id="273"/>
        </w:r>
      </w:ins>
      <w:r>
        <w:t xml:space="preserve">. </w:t>
      </w:r>
      <w:del w:id="294" w:author="Author" w:date="2021-02-05T17:23:00Z">
        <w:r w:rsidDel="000C6ABA">
          <w:delText xml:space="preserve"> </w:delText>
        </w:r>
      </w:del>
    </w:p>
    <w:p w14:paraId="16852E36" w14:textId="6B00BBE1" w:rsidR="00E601B1" w:rsidRDefault="00E601B1" w:rsidP="00136420">
      <w:pPr>
        <w:pStyle w:val="Heading2"/>
        <w:spacing w:after="258" w:line="480" w:lineRule="auto"/>
        <w:ind w:left="-5"/>
        <w:jc w:val="both"/>
      </w:pPr>
      <w:r>
        <w:rPr>
          <w:i/>
          <w:iCs/>
        </w:rPr>
        <w:t xml:space="preserve">Measures </w:t>
      </w:r>
      <w:del w:id="295" w:author="Author" w:date="2021-02-05T17:23:00Z">
        <w:r w:rsidDel="000C6ABA">
          <w:rPr>
            <w:i/>
            <w:iCs/>
          </w:rPr>
          <w:delText xml:space="preserve"> </w:delText>
        </w:r>
      </w:del>
    </w:p>
    <w:p w14:paraId="0E4A9913" w14:textId="015B5CD5" w:rsidR="00E601B1" w:rsidRDefault="00E601B1" w:rsidP="00DE77A6">
      <w:pPr>
        <w:spacing w:after="243" w:line="480" w:lineRule="auto"/>
        <w:ind w:left="-5"/>
      </w:pPr>
      <w:commentRangeStart w:id="296"/>
      <w:r>
        <w:t>Researchers were not aware of a</w:t>
      </w:r>
      <w:ins w:id="297" w:author="Author" w:date="2021-01-28T11:43:00Z">
        <w:r>
          <w:t>ny previously created</w:t>
        </w:r>
      </w:ins>
      <w:r>
        <w:t xml:space="preserve"> short survey with established validity and reliability </w:t>
      </w:r>
      <w:ins w:id="298" w:author="Author" w:date="2021-02-01T12:00:00Z">
        <w:r w:rsidR="004644E8">
          <w:t xml:space="preserve">that </w:t>
        </w:r>
      </w:ins>
      <w:del w:id="299" w:author="Author" w:date="2021-02-01T12:01:00Z">
        <w:r w:rsidDel="004644E8">
          <w:delText xml:space="preserve">aimed to </w:delText>
        </w:r>
      </w:del>
      <w:r>
        <w:t>measure</w:t>
      </w:r>
      <w:ins w:id="300" w:author="Author" w:date="2021-02-01T12:01:00Z">
        <w:r w:rsidR="004644E8">
          <w:t>s</w:t>
        </w:r>
      </w:ins>
      <w:r>
        <w:t xml:space="preserve"> parent</w:t>
      </w:r>
      <w:ins w:id="301" w:author="Author" w:date="2021-01-26T10:10:00Z">
        <w:r>
          <w:t>al</w:t>
        </w:r>
      </w:ins>
      <w:r>
        <w:t xml:space="preserve"> perspectives and food behaviors related to HOM for ECE. </w:t>
      </w:r>
      <w:commentRangeEnd w:id="296"/>
      <w:del w:id="302" w:author="Author" w:date="2021-02-05T17:23:00Z">
        <w:r w:rsidDel="000C6ABA">
          <w:rPr>
            <w:rStyle w:val="CommentReference"/>
          </w:rPr>
          <w:commentReference w:id="296"/>
        </w:r>
        <w:r w:rsidDel="000C6ABA">
          <w:delText xml:space="preserve"> </w:delText>
        </w:r>
      </w:del>
      <w:r>
        <w:t xml:space="preserve">The exploratory nature of this study led the research team to design a </w:t>
      </w:r>
      <w:del w:id="303" w:author="Author" w:date="2021-01-28T11:43:00Z">
        <w:r>
          <w:delText xml:space="preserve">parent </w:delText>
        </w:r>
      </w:del>
      <w:r>
        <w:t xml:space="preserve">survey </w:t>
      </w:r>
      <w:ins w:id="304" w:author="Author" w:date="2021-01-28T11:43:00Z">
        <w:r>
          <w:t xml:space="preserve">for parents in order </w:t>
        </w:r>
      </w:ins>
      <w:r>
        <w:t xml:space="preserve">to measure </w:t>
      </w:r>
      <w:ins w:id="305" w:author="Author" w:date="2021-01-28T11:43:00Z">
        <w:r>
          <w:t xml:space="preserve">the </w:t>
        </w:r>
      </w:ins>
      <w:r>
        <w:t xml:space="preserve">key components of HOM for ECE at home, including local food procurement and consumption, </w:t>
      </w:r>
      <w:del w:id="306" w:author="Author" w:date="2021-01-26T10:10:00Z">
        <w:r>
          <w:delText xml:space="preserve">as well as </w:delText>
        </w:r>
      </w:del>
      <w:ins w:id="307" w:author="Author" w:date="2021-01-26T10:10:00Z">
        <w:r>
          <w:t xml:space="preserve">and </w:t>
        </w:r>
      </w:ins>
      <w:r>
        <w:t xml:space="preserve">family meal planning and nutrition behavior. </w:t>
      </w:r>
      <w:del w:id="308" w:author="Author" w:date="2021-01-26T10:10:00Z">
        <w:r>
          <w:delText xml:space="preserve"> </w:delText>
        </w:r>
      </w:del>
      <w:del w:id="309" w:author="Author" w:date="2021-02-01T12:02:00Z">
        <w:r w:rsidDel="00900249">
          <w:delText xml:space="preserve">Specific </w:delText>
        </w:r>
      </w:del>
      <w:ins w:id="310" w:author="Author" w:date="2021-02-01T12:02:00Z">
        <w:r w:rsidR="00900249">
          <w:t>Q</w:t>
        </w:r>
      </w:ins>
      <w:del w:id="311" w:author="Author" w:date="2021-02-01T12:02:00Z">
        <w:r w:rsidDel="00900249">
          <w:delText>q</w:delText>
        </w:r>
      </w:del>
      <w:r>
        <w:t xml:space="preserve">uestions </w:t>
      </w:r>
      <w:del w:id="312" w:author="Author" w:date="2021-01-28T11:44:00Z">
        <w:r>
          <w:delText xml:space="preserve">regarding </w:delText>
        </w:r>
      </w:del>
      <w:ins w:id="313" w:author="Author" w:date="2021-01-28T11:44:00Z">
        <w:r>
          <w:t xml:space="preserve">on </w:t>
        </w:r>
      </w:ins>
      <w:r>
        <w:t>parent</w:t>
      </w:r>
      <w:ins w:id="314" w:author="Author" w:date="2021-01-26T10:10:00Z">
        <w:r>
          <w:t>al</w:t>
        </w:r>
      </w:ins>
      <w:r>
        <w:t xml:space="preserve"> demographics (e.g., age, education, race, </w:t>
      </w:r>
      <w:ins w:id="315" w:author="Author" w:date="2021-02-10T10:28:00Z">
        <w:r w:rsidR="00136420" w:rsidRPr="00EB1216">
          <w:t>socioeconomic status</w:t>
        </w:r>
      </w:ins>
      <w:del w:id="316" w:author="Author" w:date="2021-02-10T10:28:00Z">
        <w:r w:rsidDel="00136420">
          <w:delText>SES</w:delText>
        </w:r>
      </w:del>
      <w:r>
        <w:t xml:space="preserve">) were not included in the survey, as the </w:t>
      </w:r>
      <w:del w:id="317" w:author="Author" w:date="2021-01-28T11:44:00Z">
        <w:r>
          <w:delText xml:space="preserve">emphasis </w:delText>
        </w:r>
      </w:del>
      <w:ins w:id="318" w:author="Author" w:date="2021-01-28T11:44:00Z">
        <w:r>
          <w:t xml:space="preserve">aim </w:t>
        </w:r>
      </w:ins>
      <w:del w:id="319" w:author="Author" w:date="2021-01-28T11:44:00Z">
        <w:r>
          <w:delText xml:space="preserve">in this study </w:delText>
        </w:r>
      </w:del>
      <w:r>
        <w:t xml:space="preserve">was to gather preliminary </w:t>
      </w:r>
      <w:del w:id="320" w:author="Author" w:date="2021-01-28T11:44:00Z">
        <w:r>
          <w:delText xml:space="preserve">results </w:delText>
        </w:r>
      </w:del>
      <w:ins w:id="321" w:author="Author" w:date="2021-01-28T11:44:00Z">
        <w:r>
          <w:t xml:space="preserve">data </w:t>
        </w:r>
      </w:ins>
      <w:r>
        <w:t>and parent</w:t>
      </w:r>
      <w:ins w:id="322" w:author="Author" w:date="2021-01-26T10:11:00Z">
        <w:r>
          <w:t>al</w:t>
        </w:r>
      </w:ins>
      <w:r>
        <w:t xml:space="preserve"> perspectives to inform future research efforts </w:t>
      </w:r>
      <w:del w:id="323" w:author="Author" w:date="2021-01-26T10:11:00Z">
        <w:r>
          <w:delText xml:space="preserve">about </w:delText>
        </w:r>
      </w:del>
      <w:ins w:id="324" w:author="Author" w:date="2021-01-26T10:11:00Z">
        <w:r>
          <w:t xml:space="preserve">on </w:t>
        </w:r>
      </w:ins>
      <w:r>
        <w:t xml:space="preserve">the potential impact of HOM for ECE. </w:t>
      </w:r>
    </w:p>
    <w:p w14:paraId="5EDF1E01" w14:textId="241EFAAE" w:rsidR="00E601B1" w:rsidRDefault="00DE77A6" w:rsidP="00DE77A6">
      <w:pPr>
        <w:spacing w:after="245" w:line="480" w:lineRule="auto"/>
        <w:ind w:left="-5"/>
      </w:pPr>
      <w:ins w:id="325" w:author="Author" w:date="2021-01-31T18:03:00Z">
        <w:r>
          <w:lastRenderedPageBreak/>
          <w:tab/>
        </w:r>
      </w:ins>
      <w:r w:rsidR="00E601B1">
        <w:tab/>
      </w:r>
      <w:r w:rsidR="00E601B1">
        <w:tab/>
      </w:r>
      <w:ins w:id="326" w:author="Author" w:date="2021-01-26T10:11:00Z">
        <w:r w:rsidR="00E601B1">
          <w:t xml:space="preserve">The </w:t>
        </w:r>
      </w:ins>
      <w:del w:id="327" w:author="Author" w:date="2021-01-26T10:11:00Z">
        <w:r w:rsidR="00E601B1">
          <w:delText xml:space="preserve">Twenty </w:delText>
        </w:r>
      </w:del>
      <w:r w:rsidR="00E601B1">
        <w:t xml:space="preserve">survey </w:t>
      </w:r>
      <w:del w:id="328" w:author="Author" w:date="2021-01-26T10:11:00Z">
        <w:r w:rsidR="00E601B1">
          <w:delText xml:space="preserve">questions included </w:delText>
        </w:r>
      </w:del>
      <w:ins w:id="329" w:author="Author" w:date="2021-01-26T10:11:00Z">
        <w:r w:rsidR="00E601B1">
          <w:t>comprised 20 questions</w:t>
        </w:r>
      </w:ins>
      <w:ins w:id="330" w:author="Author" w:date="2021-02-03T13:47:00Z">
        <w:r w:rsidR="000E030A">
          <w:t>,</w:t>
        </w:r>
      </w:ins>
      <w:ins w:id="331" w:author="Author" w:date="2021-01-26T10:11:00Z">
        <w:r w:rsidR="00E601B1">
          <w:t xml:space="preserve"> </w:t>
        </w:r>
      </w:ins>
      <w:ins w:id="332" w:author="Author" w:date="2021-02-03T13:47:00Z">
        <w:r w:rsidR="000E030A">
          <w:t xml:space="preserve">of which </w:t>
        </w:r>
      </w:ins>
      <w:del w:id="333" w:author="Author" w:date="2021-01-26T10:11:00Z">
        <w:r w:rsidR="00E601B1">
          <w:delText xml:space="preserve">twelve </w:delText>
        </w:r>
      </w:del>
      <w:ins w:id="334" w:author="Author" w:date="2021-01-26T10:11:00Z">
        <w:r w:rsidR="00E601B1">
          <w:t xml:space="preserve">12 were </w:t>
        </w:r>
      </w:ins>
      <w:r w:rsidR="00E601B1">
        <w:t xml:space="preserve">fixed, </w:t>
      </w:r>
      <w:del w:id="335" w:author="Author" w:date="2021-01-26T10:11:00Z">
        <w:r w:rsidR="00E601B1">
          <w:delText xml:space="preserve">two </w:delText>
        </w:r>
      </w:del>
      <w:ins w:id="336" w:author="Author" w:date="2021-01-26T10:11:00Z">
        <w:r w:rsidR="00E601B1">
          <w:t xml:space="preserve">2 were </w:t>
        </w:r>
      </w:ins>
      <w:r w:rsidR="00E601B1">
        <w:t xml:space="preserve">open-ended, and </w:t>
      </w:r>
      <w:del w:id="337" w:author="Author" w:date="2021-01-26T10:11:00Z">
        <w:r w:rsidR="00E601B1">
          <w:delText xml:space="preserve">six </w:delText>
        </w:r>
      </w:del>
      <w:ins w:id="338" w:author="Author" w:date="2021-01-26T10:11:00Z">
        <w:r w:rsidR="00E601B1">
          <w:t xml:space="preserve">6 were </w:t>
        </w:r>
      </w:ins>
      <w:r w:rsidR="00E601B1">
        <w:t xml:space="preserve">Likert-scale </w:t>
      </w:r>
      <w:del w:id="339" w:author="Author" w:date="2021-01-26T10:11:00Z">
        <w:r w:rsidR="00E601B1">
          <w:delText>response options</w:delText>
        </w:r>
      </w:del>
      <w:ins w:id="340" w:author="Author" w:date="2021-01-26T10:11:00Z">
        <w:r w:rsidR="00E601B1">
          <w:t>questions</w:t>
        </w:r>
      </w:ins>
      <w:r w:rsidR="00E601B1">
        <w:t xml:space="preserve">. </w:t>
      </w:r>
      <w:del w:id="341" w:author="Author" w:date="2021-01-28T11:44:00Z">
        <w:r w:rsidR="00E601B1">
          <w:delText xml:space="preserve"> </w:delText>
        </w:r>
      </w:del>
      <w:r w:rsidR="00E601B1">
        <w:t xml:space="preserve">Parents were asked to </w:t>
      </w:r>
      <w:del w:id="342" w:author="Author" w:date="2021-01-26T10:17:00Z">
        <w:r w:rsidR="00E601B1">
          <w:delText xml:space="preserve">categorize </w:delText>
        </w:r>
      </w:del>
      <w:ins w:id="343" w:author="Author" w:date="2021-01-26T10:17:00Z">
        <w:r w:rsidR="00E601B1">
          <w:t xml:space="preserve">indicate </w:t>
        </w:r>
      </w:ins>
      <w:r w:rsidR="00E601B1">
        <w:t>how often (</w:t>
      </w:r>
      <w:r w:rsidR="00E601B1">
        <w:rPr>
          <w:i/>
        </w:rPr>
        <w:t>not sure, never, 1</w:t>
      </w:r>
      <w:del w:id="344" w:author="Author" w:date="2021-01-28T11:44:00Z">
        <w:r w:rsidR="00E601B1">
          <w:rPr>
            <w:i/>
          </w:rPr>
          <w:delText>-</w:delText>
        </w:r>
      </w:del>
      <w:ins w:id="345" w:author="Author" w:date="2021-01-28T11:44:00Z">
        <w:r w:rsidR="00E601B1">
          <w:rPr>
            <w:i/>
          </w:rPr>
          <w:t>–</w:t>
        </w:r>
      </w:ins>
      <w:r w:rsidR="00E601B1">
        <w:rPr>
          <w:i/>
        </w:rPr>
        <w:t>3 times, 4</w:t>
      </w:r>
      <w:ins w:id="346" w:author="Author" w:date="2021-02-04T14:18:00Z">
        <w:r w:rsidR="008D0BF2">
          <w:rPr>
            <w:i/>
          </w:rPr>
          <w:t>–</w:t>
        </w:r>
      </w:ins>
      <w:del w:id="347" w:author="Author" w:date="2021-02-04T14:18:00Z">
        <w:r w:rsidR="00E601B1" w:rsidDel="008D0BF2">
          <w:rPr>
            <w:i/>
          </w:rPr>
          <w:delText>-</w:delText>
        </w:r>
      </w:del>
      <w:r w:rsidR="00E601B1">
        <w:rPr>
          <w:i/>
        </w:rPr>
        <w:t>6 times, &gt; 6 times</w:t>
      </w:r>
      <w:r w:rsidR="00E601B1">
        <w:t>)</w:t>
      </w:r>
      <w:r w:rsidR="00E601B1">
        <w:rPr>
          <w:i/>
        </w:rPr>
        <w:t xml:space="preserve"> </w:t>
      </w:r>
      <w:r w:rsidR="00E601B1">
        <w:t>they or their child</w:t>
      </w:r>
      <w:ins w:id="348" w:author="Author" w:date="2021-02-03T13:47:00Z">
        <w:r w:rsidR="000E030A">
          <w:t>re</w:t>
        </w:r>
      </w:ins>
      <w:ins w:id="349" w:author="Author" w:date="2021-02-03T13:48:00Z">
        <w:r w:rsidR="000E030A">
          <w:t>n</w:t>
        </w:r>
      </w:ins>
      <w:r w:rsidR="00E601B1">
        <w:t xml:space="preserve"> consumed each HOM food at school and at home in the </w:t>
      </w:r>
      <w:del w:id="350" w:author="Author" w:date="2021-01-26T10:17:00Z">
        <w:r w:rsidR="00E601B1">
          <w:delText xml:space="preserve">past </w:delText>
        </w:r>
      </w:del>
      <w:r w:rsidR="00E601B1">
        <w:t>month</w:t>
      </w:r>
      <w:ins w:id="351" w:author="Author" w:date="2021-02-01T12:03:00Z">
        <w:r w:rsidR="00BA3199">
          <w:t xml:space="preserve"> preceding the survey</w:t>
        </w:r>
      </w:ins>
      <w:r w:rsidR="00E601B1">
        <w:t xml:space="preserve">. </w:t>
      </w:r>
      <w:del w:id="352" w:author="Author" w:date="2021-01-26T10:17:00Z">
        <w:r w:rsidR="00E601B1">
          <w:delText xml:space="preserve"> </w:delText>
        </w:r>
      </w:del>
      <w:r w:rsidR="00E601B1">
        <w:t xml:space="preserve">Weekly menus were posted at the preschool to </w:t>
      </w:r>
      <w:del w:id="353" w:author="Author" w:date="2021-01-26T10:17:00Z">
        <w:r w:rsidR="00E601B1">
          <w:delText xml:space="preserve">aid </w:delText>
        </w:r>
      </w:del>
      <w:ins w:id="354" w:author="Author" w:date="2021-01-26T10:17:00Z">
        <w:r w:rsidR="00E601B1">
          <w:t xml:space="preserve">help </w:t>
        </w:r>
      </w:ins>
      <w:del w:id="355" w:author="Author" w:date="2021-01-26T10:17:00Z">
        <w:r w:rsidR="00E601B1">
          <w:delText xml:space="preserve">in </w:delText>
        </w:r>
      </w:del>
      <w:r w:rsidR="00E601B1">
        <w:t>parent</w:t>
      </w:r>
      <w:ins w:id="356" w:author="Author" w:date="2021-01-26T10:17:00Z">
        <w:r w:rsidR="00E601B1">
          <w:t>s</w:t>
        </w:r>
      </w:ins>
      <w:r w:rsidR="00E601B1">
        <w:t xml:space="preserve"> </w:t>
      </w:r>
      <w:del w:id="357" w:author="Author" w:date="2021-01-26T10:17:00Z">
        <w:r w:rsidR="00E601B1">
          <w:delText xml:space="preserve">knowledge </w:delText>
        </w:r>
      </w:del>
      <w:ins w:id="358" w:author="Author" w:date="2021-01-26T10:17:00Z">
        <w:r w:rsidR="00E601B1">
          <w:t xml:space="preserve">learn about the </w:t>
        </w:r>
      </w:ins>
      <w:del w:id="359" w:author="Author" w:date="2021-01-26T10:17:00Z">
        <w:r w:rsidR="00E601B1">
          <w:delText xml:space="preserve">of </w:delText>
        </w:r>
      </w:del>
      <w:r w:rsidR="00E601B1">
        <w:t xml:space="preserve">meals served at school. </w:t>
      </w:r>
      <w:del w:id="360" w:author="Author" w:date="2021-01-26T10:17:00Z">
        <w:r w:rsidR="00E601B1">
          <w:delText xml:space="preserve"> </w:delText>
        </w:r>
      </w:del>
      <w:r w:rsidR="00E601B1">
        <w:t xml:space="preserve">Consumption frequency is reported as a percentage of </w:t>
      </w:r>
      <w:del w:id="361" w:author="Author" w:date="2021-01-26T10:17:00Z">
        <w:r w:rsidR="00E601B1">
          <w:delText xml:space="preserve">parent </w:delText>
        </w:r>
      </w:del>
      <w:r w:rsidR="00E601B1">
        <w:t xml:space="preserve">respondents. </w:t>
      </w:r>
      <w:del w:id="362" w:author="Author" w:date="2021-01-26T10:17:00Z">
        <w:r w:rsidR="00E601B1">
          <w:delText xml:space="preserve"> </w:delText>
        </w:r>
      </w:del>
      <w:r w:rsidR="00E601B1">
        <w:t xml:space="preserve">Questions </w:t>
      </w:r>
      <w:del w:id="363" w:author="Author" w:date="2021-01-28T11:44:00Z">
        <w:r w:rsidR="00E601B1">
          <w:delText xml:space="preserve">about </w:delText>
        </w:r>
      </w:del>
      <w:ins w:id="364" w:author="Author" w:date="2021-01-28T11:44:00Z">
        <w:r w:rsidR="00E601B1">
          <w:t xml:space="preserve">on </w:t>
        </w:r>
      </w:ins>
      <w:r w:rsidR="00E601B1">
        <w:t xml:space="preserve">gardening habits (e.g., </w:t>
      </w:r>
      <w:r w:rsidR="00E601B1">
        <w:rPr>
          <w:i/>
        </w:rPr>
        <w:t>Do you maintain a garden at home?)</w:t>
      </w:r>
      <w:r w:rsidR="00E601B1">
        <w:t xml:space="preserve">, </w:t>
      </w:r>
      <w:ins w:id="365" w:author="Author" w:date="2021-01-30T10:20:00Z">
        <w:r w:rsidR="00E601B1">
          <w:t xml:space="preserve">visits to </w:t>
        </w:r>
      </w:ins>
      <w:del w:id="366" w:author="Author" w:date="2021-01-30T10:20:00Z">
        <w:r w:rsidR="00E601B1">
          <w:delText xml:space="preserve">Farmer’s </w:delText>
        </w:r>
      </w:del>
      <w:ins w:id="367" w:author="Author" w:date="2021-01-30T10:20:00Z">
        <w:r w:rsidR="00E601B1">
          <w:t xml:space="preserve">farmer’s </w:t>
        </w:r>
      </w:ins>
      <w:del w:id="368" w:author="Author" w:date="2021-01-30T10:20:00Z">
        <w:r w:rsidR="00E601B1">
          <w:delText xml:space="preserve">Market </w:delText>
        </w:r>
      </w:del>
      <w:ins w:id="369" w:author="Author" w:date="2021-01-30T10:20:00Z">
        <w:r w:rsidR="00E601B1">
          <w:t>markets</w:t>
        </w:r>
      </w:ins>
      <w:del w:id="370" w:author="Author" w:date="2021-01-30T10:20:00Z">
        <w:r w:rsidR="00E601B1">
          <w:delText>attendance</w:delText>
        </w:r>
      </w:del>
      <w:r w:rsidR="00E601B1">
        <w:t>,</w:t>
      </w:r>
      <w:r w:rsidR="00E601B1">
        <w:rPr>
          <w:i/>
        </w:rPr>
        <w:t xml:space="preserve"> </w:t>
      </w:r>
      <w:r w:rsidR="00E601B1">
        <w:t>and participation in Community</w:t>
      </w:r>
      <w:ins w:id="371" w:author="Author" w:date="2021-02-05T17:21:00Z">
        <w:r w:rsidR="00963B6D">
          <w:t>-</w:t>
        </w:r>
      </w:ins>
      <w:del w:id="372" w:author="Author" w:date="2021-02-05T17:21:00Z">
        <w:r w:rsidR="00E601B1" w:rsidDel="00963B6D">
          <w:delText xml:space="preserve"> </w:delText>
        </w:r>
      </w:del>
      <w:r w:rsidR="00E601B1">
        <w:t xml:space="preserve">Supported Agriculture (CSA) were asked </w:t>
      </w:r>
      <w:ins w:id="373" w:author="Author" w:date="2021-01-30T10:20:00Z">
        <w:r w:rsidR="00E601B1">
          <w:t xml:space="preserve">in order </w:t>
        </w:r>
      </w:ins>
      <w:r w:rsidR="00E601B1">
        <w:t xml:space="preserve">to </w:t>
      </w:r>
      <w:del w:id="374" w:author="Author" w:date="2021-01-26T10:17:00Z">
        <w:r w:rsidR="00E601B1">
          <w:delText xml:space="preserve">yield </w:delText>
        </w:r>
      </w:del>
      <w:ins w:id="375" w:author="Author" w:date="2021-01-26T10:17:00Z">
        <w:r w:rsidR="00E601B1">
          <w:t xml:space="preserve">gather </w:t>
        </w:r>
      </w:ins>
      <w:r w:rsidR="00E601B1">
        <w:t xml:space="preserve">information </w:t>
      </w:r>
      <w:del w:id="376" w:author="Author" w:date="2021-01-26T10:20:00Z">
        <w:r w:rsidR="00E601B1">
          <w:delText xml:space="preserve">about </w:delText>
        </w:r>
      </w:del>
      <w:ins w:id="377" w:author="Author" w:date="2021-01-26T10:20:00Z">
        <w:r w:rsidR="00E601B1">
          <w:t xml:space="preserve">on the </w:t>
        </w:r>
      </w:ins>
      <w:r w:rsidR="00E601B1">
        <w:t>established connections to local food</w:t>
      </w:r>
      <w:del w:id="378" w:author="Author" w:date="2021-02-04T14:19:00Z">
        <w:r w:rsidR="00E601B1" w:rsidDel="00B22559">
          <w:delText>s</w:delText>
        </w:r>
      </w:del>
      <w:r w:rsidR="00E601B1">
        <w:t xml:space="preserve">. </w:t>
      </w:r>
      <w:del w:id="379" w:author="Author" w:date="2021-01-26T10:20:00Z">
        <w:r w:rsidR="00E601B1">
          <w:delText xml:space="preserve"> Additionally, p</w:delText>
        </w:r>
      </w:del>
      <w:ins w:id="380" w:author="Author" w:date="2021-01-26T10:20:00Z">
        <w:r w:rsidR="00E601B1">
          <w:t>P</w:t>
        </w:r>
      </w:ins>
      <w:r w:rsidR="00E601B1">
        <w:t xml:space="preserve">arents were </w:t>
      </w:r>
      <w:ins w:id="381" w:author="Author" w:date="2021-01-26T10:20:00Z">
        <w:r w:rsidR="00E601B1">
          <w:t xml:space="preserve">also </w:t>
        </w:r>
      </w:ins>
      <w:r w:rsidR="00E601B1">
        <w:t>asked to categorize their perceptions of the importance of serving local food</w:t>
      </w:r>
      <w:del w:id="382" w:author="Author" w:date="2021-01-26T10:20:00Z">
        <w:r w:rsidR="00E601B1">
          <w:delText>s</w:delText>
        </w:r>
      </w:del>
      <w:r w:rsidR="00E601B1">
        <w:t xml:space="preserve"> at home and at school</w:t>
      </w:r>
      <w:ins w:id="383" w:author="Author" w:date="2021-01-26T10:35:00Z">
        <w:r w:rsidR="00E601B1">
          <w:t>,</w:t>
        </w:r>
      </w:ins>
      <w:r w:rsidR="00E601B1">
        <w:t xml:space="preserve"> and knowing where </w:t>
      </w:r>
      <w:del w:id="384" w:author="Author" w:date="2021-01-26T10:35:00Z">
        <w:r w:rsidR="00E601B1">
          <w:delText xml:space="preserve">your </w:delText>
        </w:r>
      </w:del>
      <w:ins w:id="385" w:author="Author" w:date="2021-01-26T10:35:00Z">
        <w:r w:rsidR="00E601B1">
          <w:t xml:space="preserve">one’s </w:t>
        </w:r>
      </w:ins>
      <w:r w:rsidR="00E601B1">
        <w:t>food comes from (</w:t>
      </w:r>
      <w:r w:rsidR="00E601B1">
        <w:rPr>
          <w:i/>
        </w:rPr>
        <w:t xml:space="preserve">not at all </w:t>
      </w:r>
      <w:r w:rsidR="00E601B1">
        <w:t>to</w:t>
      </w:r>
      <w:r w:rsidR="00E601B1">
        <w:rPr>
          <w:i/>
        </w:rPr>
        <w:t xml:space="preserve"> extremely important</w:t>
      </w:r>
      <w:r w:rsidR="00E601B1">
        <w:t>)</w:t>
      </w:r>
      <w:r w:rsidR="00E601B1">
        <w:rPr>
          <w:i/>
        </w:rPr>
        <w:t>.</w:t>
      </w:r>
      <w:r w:rsidR="00E601B1">
        <w:t xml:space="preserve"> </w:t>
      </w:r>
      <w:commentRangeStart w:id="386"/>
      <w:del w:id="387" w:author="Author" w:date="2021-01-26T10:35:00Z">
        <w:r w:rsidR="00E601B1">
          <w:delText xml:space="preserve"> </w:delText>
        </w:r>
      </w:del>
      <w:r w:rsidR="00E601B1">
        <w:t xml:space="preserve">One open-ended question was included at the end of the survey for </w:t>
      </w:r>
      <w:ins w:id="388" w:author="Author" w:date="2021-01-26T10:35:00Z">
        <w:r w:rsidR="00E601B1">
          <w:t xml:space="preserve">the </w:t>
        </w:r>
      </w:ins>
      <w:r w:rsidR="00E601B1">
        <w:t xml:space="preserve">parents to provide additional comments </w:t>
      </w:r>
      <w:del w:id="389" w:author="Author" w:date="2021-01-26T10:35:00Z">
        <w:r w:rsidR="00E601B1">
          <w:delText xml:space="preserve">about </w:delText>
        </w:r>
      </w:del>
      <w:ins w:id="390" w:author="Author" w:date="2021-01-26T10:35:00Z">
        <w:r w:rsidR="00E601B1">
          <w:t xml:space="preserve">on </w:t>
        </w:r>
      </w:ins>
      <w:r w:rsidR="00E601B1">
        <w:t xml:space="preserve">food </w:t>
      </w:r>
      <w:del w:id="391" w:author="Author" w:date="2021-01-28T11:45:00Z">
        <w:r w:rsidR="00E601B1">
          <w:delText xml:space="preserve">purchasing </w:delText>
        </w:r>
      </w:del>
      <w:ins w:id="392" w:author="Author" w:date="2021-01-28T11:45:00Z">
        <w:r w:rsidR="00E601B1">
          <w:t xml:space="preserve">purchase </w:t>
        </w:r>
      </w:ins>
      <w:r w:rsidR="00E601B1">
        <w:t xml:space="preserve">and mealtime habits at home. </w:t>
      </w:r>
      <w:commentRangeEnd w:id="386"/>
      <w:r w:rsidR="00DE7A3D">
        <w:rPr>
          <w:rStyle w:val="CommentReference"/>
        </w:rPr>
        <w:commentReference w:id="386"/>
      </w:r>
      <w:del w:id="393" w:author="Author" w:date="2021-01-26T10:35:00Z">
        <w:r w:rsidR="00E601B1">
          <w:delText xml:space="preserve"> </w:delText>
        </w:r>
      </w:del>
      <w:r w:rsidR="00E601B1">
        <w:t xml:space="preserve">Upon </w:t>
      </w:r>
      <w:ins w:id="394" w:author="Author" w:date="2021-01-26T10:35:00Z">
        <w:r w:rsidR="00E601B1">
          <w:t xml:space="preserve">receiving </w:t>
        </w:r>
      </w:ins>
      <w:r w:rsidR="00E601B1">
        <w:t xml:space="preserve">IRB approval, the survey was delivered electronically to all parents </w:t>
      </w:r>
      <w:del w:id="395" w:author="Author" w:date="2021-01-26T10:35:00Z">
        <w:r w:rsidR="00E601B1">
          <w:delText xml:space="preserve">via </w:delText>
        </w:r>
      </w:del>
      <w:ins w:id="396" w:author="Author" w:date="2021-01-26T10:35:00Z">
        <w:r w:rsidR="00E601B1">
          <w:t xml:space="preserve">through </w:t>
        </w:r>
      </w:ins>
      <w:r w:rsidR="00E601B1">
        <w:t xml:space="preserve">the preschool director in May 2018. </w:t>
      </w:r>
      <w:del w:id="397" w:author="Author" w:date="2021-01-26T10:35:00Z">
        <w:r w:rsidR="00E601B1">
          <w:delText xml:space="preserve"> </w:delText>
        </w:r>
      </w:del>
      <w:r w:rsidR="00E601B1">
        <w:t xml:space="preserve">Survey data were collected </w:t>
      </w:r>
      <w:commentRangeStart w:id="398"/>
      <w:r w:rsidR="00E601B1">
        <w:t>through the end of the month</w:t>
      </w:r>
      <w:commentRangeEnd w:id="398"/>
      <w:r w:rsidR="000C0FD3">
        <w:rPr>
          <w:rStyle w:val="CommentReference"/>
        </w:rPr>
        <w:commentReference w:id="398"/>
      </w:r>
      <w:r w:rsidR="00E601B1">
        <w:t xml:space="preserve">, and only one request to complete the survey was sent. </w:t>
      </w:r>
    </w:p>
    <w:p w14:paraId="308EFDBB" w14:textId="163491BD" w:rsidR="00E601B1" w:rsidRDefault="00DE77A6" w:rsidP="00DE77A6">
      <w:pPr>
        <w:spacing w:line="480" w:lineRule="auto"/>
        <w:ind w:left="-5"/>
      </w:pPr>
      <w:ins w:id="399" w:author="Author" w:date="2021-01-31T18:03:00Z">
        <w:r>
          <w:tab/>
        </w:r>
      </w:ins>
      <w:r w:rsidR="00E601B1">
        <w:tab/>
      </w:r>
      <w:r w:rsidR="00E601B1">
        <w:tab/>
        <w:t xml:space="preserve">Of the </w:t>
      </w:r>
      <w:ins w:id="400" w:author="Author" w:date="2021-01-26T10:35:00Z">
        <w:r w:rsidR="00E601B1">
          <w:t>85</w:t>
        </w:r>
      </w:ins>
      <w:ins w:id="401" w:author="Author" w:date="2021-01-26T10:36:00Z">
        <w:r w:rsidR="00E601B1">
          <w:t xml:space="preserve"> parents of the </w:t>
        </w:r>
      </w:ins>
      <w:del w:id="402" w:author="Author" w:date="2021-01-26T10:35:00Z">
        <w:r w:rsidR="00E601B1">
          <w:delText xml:space="preserve">forty-five </w:delText>
        </w:r>
      </w:del>
      <w:ins w:id="403" w:author="Author" w:date="2021-01-26T10:35:00Z">
        <w:r w:rsidR="00E601B1">
          <w:t xml:space="preserve">45 </w:t>
        </w:r>
      </w:ins>
      <w:del w:id="404" w:author="Author" w:date="2021-01-26T10:35:00Z">
        <w:r w:rsidR="00E601B1">
          <w:delText xml:space="preserve">enrolled </w:delText>
        </w:r>
      </w:del>
      <w:r w:rsidR="00E601B1">
        <w:t>children</w:t>
      </w:r>
      <w:ins w:id="405" w:author="Author" w:date="2021-01-26T10:35:00Z">
        <w:r w:rsidR="00E601B1">
          <w:t xml:space="preserve"> who had enrolled</w:t>
        </w:r>
      </w:ins>
      <w:r w:rsidR="00E601B1">
        <w:t xml:space="preserve">, </w:t>
      </w:r>
      <w:del w:id="406" w:author="Author" w:date="2021-01-26T10:35:00Z">
        <w:r w:rsidR="00E601B1">
          <w:delText xml:space="preserve">twenty-one </w:delText>
        </w:r>
      </w:del>
      <w:ins w:id="407" w:author="Author" w:date="2021-01-26T10:35:00Z">
        <w:r w:rsidR="00E601B1">
          <w:t xml:space="preserve">21 </w:t>
        </w:r>
      </w:ins>
      <w:del w:id="408" w:author="Author" w:date="2021-01-26T10:36:00Z">
        <w:r w:rsidR="00E601B1">
          <w:delText xml:space="preserve">of </w:delText>
        </w:r>
      </w:del>
      <w:del w:id="409" w:author="Author" w:date="2021-01-26T10:35:00Z">
        <w:r w:rsidR="00E601B1">
          <w:delText xml:space="preserve">a </w:delText>
        </w:r>
      </w:del>
      <w:del w:id="410" w:author="Author" w:date="2021-01-26T10:36:00Z">
        <w:r w:rsidR="00E601B1">
          <w:delText xml:space="preserve">total of eighty-five parents </w:delText>
        </w:r>
      </w:del>
      <w:del w:id="411" w:author="Author" w:date="2021-01-30T10:21:00Z">
        <w:r w:rsidR="00E601B1">
          <w:delText xml:space="preserve">completed </w:delText>
        </w:r>
      </w:del>
      <w:ins w:id="412" w:author="Author" w:date="2021-01-30T10:21:00Z">
        <w:r w:rsidR="00E601B1">
          <w:t xml:space="preserve">filled </w:t>
        </w:r>
      </w:ins>
      <w:del w:id="413" w:author="Author" w:date="2021-01-30T10:21:00Z">
        <w:r w:rsidR="00E601B1">
          <w:delText xml:space="preserve">a </w:delText>
        </w:r>
      </w:del>
      <w:ins w:id="414" w:author="Author" w:date="2021-01-30T10:21:00Z">
        <w:r w:rsidR="00E601B1">
          <w:t xml:space="preserve">the </w:t>
        </w:r>
      </w:ins>
      <w:r w:rsidR="00E601B1">
        <w:t xml:space="preserve">consent form and responded to the survey (25% rate of return). </w:t>
      </w:r>
      <w:del w:id="415" w:author="Author" w:date="2021-01-26T10:36:00Z">
        <w:r w:rsidR="00E601B1">
          <w:delText xml:space="preserve"> </w:delText>
        </w:r>
      </w:del>
      <w:r w:rsidR="00E601B1">
        <w:t xml:space="preserve">It is not </w:t>
      </w:r>
      <w:del w:id="416" w:author="Author" w:date="2021-01-26T10:36:00Z">
        <w:r w:rsidR="00E601B1">
          <w:delText xml:space="preserve">known if </w:delText>
        </w:r>
      </w:del>
      <w:ins w:id="417" w:author="Author" w:date="2021-01-26T10:36:00Z">
        <w:r w:rsidR="00E601B1">
          <w:t xml:space="preserve">clear whether </w:t>
        </w:r>
      </w:ins>
      <w:r w:rsidR="00E601B1">
        <w:t xml:space="preserve">more than one parent from the same family completed the survey as </w:t>
      </w:r>
      <w:ins w:id="418" w:author="Author" w:date="2021-01-26T10:36:00Z">
        <w:r w:rsidR="00E601B1">
          <w:t xml:space="preserve">their </w:t>
        </w:r>
      </w:ins>
      <w:r w:rsidR="00E601B1">
        <w:t xml:space="preserve">identities were anonymous. </w:t>
      </w:r>
      <w:del w:id="419" w:author="Author" w:date="2021-01-26T10:36:00Z">
        <w:r w:rsidR="00E601B1">
          <w:delText xml:space="preserve"> </w:delText>
        </w:r>
      </w:del>
      <w:r w:rsidR="00E601B1">
        <w:t xml:space="preserve">Survey data were analyzed using descriptive statistics. </w:t>
      </w:r>
      <w:del w:id="420" w:author="Author" w:date="2021-02-05T17:23:00Z">
        <w:r w:rsidR="00E601B1" w:rsidDel="000C6ABA">
          <w:delText xml:space="preserve"> </w:delText>
        </w:r>
      </w:del>
    </w:p>
    <w:p w14:paraId="78A8C1F3" w14:textId="232BF401" w:rsidR="00E601B1" w:rsidRDefault="00E601B1" w:rsidP="00DE77A6">
      <w:pPr>
        <w:pStyle w:val="Heading2"/>
        <w:spacing w:line="480" w:lineRule="auto"/>
        <w:ind w:left="22" w:right="4"/>
        <w:jc w:val="both"/>
      </w:pPr>
      <w:r>
        <w:lastRenderedPageBreak/>
        <w:t xml:space="preserve">Results </w:t>
      </w:r>
    </w:p>
    <w:p w14:paraId="7D25915E" w14:textId="7230E4A7" w:rsidR="00E601B1" w:rsidRDefault="00E601B1" w:rsidP="00DE77A6">
      <w:pPr>
        <w:spacing w:after="245" w:line="480" w:lineRule="auto"/>
        <w:ind w:left="-5"/>
      </w:pPr>
      <w:ins w:id="421" w:author="Author" w:date="2021-01-26T10:36:00Z">
        <w:r>
          <w:t xml:space="preserve">The </w:t>
        </w:r>
      </w:ins>
      <w:del w:id="422" w:author="Author" w:date="2021-01-26T10:36:00Z">
        <w:r>
          <w:delText xml:space="preserve">Results </w:delText>
        </w:r>
      </w:del>
      <w:ins w:id="423" w:author="Author" w:date="2021-01-26T10:36:00Z">
        <w:r>
          <w:t xml:space="preserve">results </w:t>
        </w:r>
      </w:ins>
      <w:r>
        <w:t xml:space="preserve">are summarized and organized </w:t>
      </w:r>
      <w:ins w:id="424" w:author="Author" w:date="2021-02-03T13:49:00Z">
        <w:r w:rsidR="008B5DAE">
          <w:t xml:space="preserve">below </w:t>
        </w:r>
      </w:ins>
      <w:del w:id="425" w:author="Author" w:date="2021-02-03T13:49:00Z">
        <w:r w:rsidDel="008B5DAE">
          <w:delText xml:space="preserve">in this brief report </w:delText>
        </w:r>
      </w:del>
      <w:r>
        <w:t>to provide an understanding of parent</w:t>
      </w:r>
      <w:ins w:id="426" w:author="Author" w:date="2021-01-26T10:36:00Z">
        <w:r>
          <w:t>al</w:t>
        </w:r>
      </w:ins>
      <w:r>
        <w:t xml:space="preserve"> perspectives. </w:t>
      </w:r>
    </w:p>
    <w:p w14:paraId="2546BA5C" w14:textId="77777777" w:rsidR="00E601B1" w:rsidRDefault="00E601B1" w:rsidP="00136420">
      <w:pPr>
        <w:pStyle w:val="Heading2"/>
        <w:spacing w:after="258" w:line="480" w:lineRule="auto"/>
        <w:ind w:left="-5"/>
        <w:jc w:val="both"/>
      </w:pPr>
      <w:r>
        <w:rPr>
          <w:i/>
          <w:iCs/>
        </w:rPr>
        <w:t xml:space="preserve">Household Nutrition Behavior </w:t>
      </w:r>
    </w:p>
    <w:p w14:paraId="256834F7" w14:textId="79C7C1D2" w:rsidR="00E601B1" w:rsidRDefault="00E601B1" w:rsidP="00DE77A6">
      <w:pPr>
        <w:spacing w:after="244" w:line="480" w:lineRule="auto"/>
        <w:ind w:left="-5"/>
      </w:pPr>
      <w:del w:id="427" w:author="Author" w:date="2021-01-29T07:34:00Z">
        <w:r>
          <w:delText xml:space="preserve">Comparing </w:delText>
        </w:r>
      </w:del>
      <w:ins w:id="428" w:author="Author" w:date="2021-01-29T07:34:00Z">
        <w:r>
          <w:t xml:space="preserve">Tables 1 and 2 present the </w:t>
        </w:r>
      </w:ins>
      <w:r>
        <w:t>parent and child consumption frequency at home</w:t>
      </w:r>
      <w:del w:id="429" w:author="Author" w:date="2021-01-29T07:34:00Z">
        <w:r>
          <w:delText xml:space="preserve"> (Tables 1 and 2),</w:delText>
        </w:r>
      </w:del>
      <w:ins w:id="430" w:author="Author" w:date="2021-01-29T07:34:00Z">
        <w:r>
          <w:t>.</w:t>
        </w:r>
      </w:ins>
      <w:r>
        <w:t xml:space="preserve"> </w:t>
      </w:r>
      <w:del w:id="431" w:author="Author" w:date="2021-01-29T07:34:00Z">
        <w:r>
          <w:delText xml:space="preserve">adults </w:delText>
        </w:r>
      </w:del>
      <w:ins w:id="432" w:author="Author" w:date="2021-01-29T07:34:00Z">
        <w:r>
          <w:t xml:space="preserve">Adults </w:t>
        </w:r>
      </w:ins>
      <w:r>
        <w:t xml:space="preserve">reported </w:t>
      </w:r>
      <w:commentRangeStart w:id="433"/>
      <w:r>
        <w:t xml:space="preserve">eating </w:t>
      </w:r>
      <w:commentRangeStart w:id="434"/>
      <w:r>
        <w:t>more kale than their children</w:t>
      </w:r>
      <w:commentRangeEnd w:id="433"/>
      <w:r>
        <w:rPr>
          <w:rStyle w:val="CommentReference"/>
        </w:rPr>
        <w:commentReference w:id="433"/>
      </w:r>
      <w:commentRangeEnd w:id="434"/>
      <w:r w:rsidR="00DE7A3D">
        <w:rPr>
          <w:rStyle w:val="CommentReference"/>
        </w:rPr>
        <w:commentReference w:id="434"/>
      </w:r>
      <w:del w:id="435" w:author="Author" w:date="2021-01-27T10:04:00Z">
        <w:r>
          <w:delText xml:space="preserve"> ate</w:delText>
        </w:r>
      </w:del>
      <w:r>
        <w:t xml:space="preserve">, but otherwise, both consumed many of the HOM foods </w:t>
      </w:r>
      <w:del w:id="436" w:author="Author" w:date="2021-01-29T07:34:00Z">
        <w:r>
          <w:delText xml:space="preserve">with </w:delText>
        </w:r>
      </w:del>
      <w:ins w:id="437" w:author="Author" w:date="2021-01-29T07:34:00Z">
        <w:r>
          <w:t xml:space="preserve">at a </w:t>
        </w:r>
      </w:ins>
      <w:r>
        <w:t xml:space="preserve">similar frequency. </w:t>
      </w:r>
      <w:del w:id="438" w:author="Author" w:date="2021-01-27T10:04:00Z">
        <w:r>
          <w:delText xml:space="preserve"> </w:delText>
        </w:r>
      </w:del>
      <w:r>
        <w:t xml:space="preserve">Some popular HOM items represent broad food categories and do not specify a particular food variety, such as grains and leafy greens. </w:t>
      </w:r>
      <w:del w:id="439" w:author="Author" w:date="2021-01-27T10:04:00Z">
        <w:r>
          <w:delText xml:space="preserve"> </w:delText>
        </w:r>
      </w:del>
      <w:r>
        <w:t xml:space="preserve">Other commonly consumed HOM food items </w:t>
      </w:r>
      <w:del w:id="440" w:author="Author" w:date="2021-01-27T10:05:00Z">
        <w:r>
          <w:delText xml:space="preserve">for families </w:delText>
        </w:r>
      </w:del>
      <w:r>
        <w:t xml:space="preserve">were apples and carrots, consistent with </w:t>
      </w:r>
      <w:ins w:id="441" w:author="Author" w:date="2021-01-27T10:05:00Z">
        <w:r>
          <w:t xml:space="preserve">the </w:t>
        </w:r>
      </w:ins>
      <w:r>
        <w:t xml:space="preserve">information reported in </w:t>
      </w:r>
      <w:commentRangeStart w:id="442"/>
      <w:r>
        <w:t xml:space="preserve">the literature </w:t>
      </w:r>
      <w:del w:id="443" w:author="Author" w:date="2021-01-27T10:05:00Z">
        <w:r>
          <w:delText xml:space="preserve">about </w:delText>
        </w:r>
      </w:del>
      <w:ins w:id="444" w:author="Author" w:date="2021-01-27T10:05:00Z">
        <w:r>
          <w:t xml:space="preserve">on </w:t>
        </w:r>
      </w:ins>
      <w:r>
        <w:t>children’s fruit and vegetable consumption</w:t>
      </w:r>
      <w:commentRangeEnd w:id="442"/>
      <w:r w:rsidR="00DE7A3D">
        <w:rPr>
          <w:rStyle w:val="CommentReference"/>
        </w:rPr>
        <w:commentReference w:id="442"/>
      </w:r>
      <w:r>
        <w:t xml:space="preserve"> (Fox et al., 2010). </w:t>
      </w:r>
      <w:del w:id="445" w:author="Author" w:date="2021-01-27T10:05:00Z">
        <w:r>
          <w:delText xml:space="preserve"> </w:delText>
        </w:r>
      </w:del>
      <w:r>
        <w:t xml:space="preserve">The least consumed HOM food items for families were summer </w:t>
      </w:r>
      <w:del w:id="446" w:author="Author" w:date="2021-01-27T10:05:00Z">
        <w:r>
          <w:delText xml:space="preserve">squash, </w:delText>
        </w:r>
      </w:del>
      <w:ins w:id="447" w:author="Author" w:date="2021-01-27T10:05:00Z">
        <w:r>
          <w:t xml:space="preserve">and </w:t>
        </w:r>
      </w:ins>
      <w:r>
        <w:t xml:space="preserve">winter squash, beets, and lentils. </w:t>
      </w:r>
      <w:del w:id="448" w:author="Author" w:date="2021-02-05T17:23:00Z">
        <w:r w:rsidDel="000C6ABA">
          <w:delText xml:space="preserve"> </w:delText>
        </w:r>
      </w:del>
    </w:p>
    <w:p w14:paraId="6AFD9D62" w14:textId="77777777" w:rsidR="00136420" w:rsidRDefault="00136420" w:rsidP="00136420">
      <w:pPr>
        <w:spacing w:after="244" w:line="480" w:lineRule="auto"/>
        <w:ind w:left="-5"/>
        <w:jc w:val="center"/>
        <w:rPr>
          <w:ins w:id="449" w:author="Author" w:date="2021-02-10T10:29:00Z"/>
        </w:rPr>
      </w:pPr>
      <w:commentRangeStart w:id="450"/>
      <w:ins w:id="451" w:author="Author" w:date="2021-02-10T10:29:00Z">
        <w:r>
          <w:t>&lt;Insert Tables 1 and 2&gt;</w:t>
        </w:r>
        <w:commentRangeEnd w:id="450"/>
        <w:r>
          <w:rPr>
            <w:rStyle w:val="CommentReference"/>
          </w:rPr>
          <w:commentReference w:id="450"/>
        </w:r>
      </w:ins>
    </w:p>
    <w:p w14:paraId="784117E2" w14:textId="1E8BA5ED" w:rsidR="00136420" w:rsidDel="00136420" w:rsidRDefault="00136420" w:rsidP="00DE77A6">
      <w:pPr>
        <w:spacing w:line="480" w:lineRule="auto"/>
        <w:ind w:left="-5"/>
        <w:rPr>
          <w:del w:id="452" w:author="Author" w:date="2021-02-10T10:29:00Z"/>
        </w:rPr>
      </w:pPr>
    </w:p>
    <w:p w14:paraId="76DC2DEA" w14:textId="335252D9" w:rsidR="00E601B1" w:rsidRDefault="00E601B1" w:rsidP="00DE77A6">
      <w:pPr>
        <w:spacing w:line="480" w:lineRule="auto"/>
        <w:ind w:left="-5"/>
        <w:rPr>
          <w:del w:id="453" w:author="Author" w:date="2021-01-27T10:05:00Z"/>
        </w:rPr>
      </w:pPr>
      <w:r>
        <w:tab/>
      </w:r>
      <w:r>
        <w:tab/>
      </w:r>
      <w:commentRangeStart w:id="454"/>
      <w:r>
        <w:t xml:space="preserve">There were limited reports </w:t>
      </w:r>
      <w:del w:id="455" w:author="Author" w:date="2021-01-27T10:05:00Z">
        <w:r>
          <w:delText xml:space="preserve">of </w:delText>
        </w:r>
      </w:del>
      <w:ins w:id="456" w:author="Author" w:date="2021-01-27T10:05:00Z">
        <w:r>
          <w:t xml:space="preserve">on </w:t>
        </w:r>
      </w:ins>
      <w:r>
        <w:t>CSA participation and varied attendance at farmer’s markets</w:t>
      </w:r>
      <w:del w:id="457" w:author="Author" w:date="2021-01-27T10:05:00Z">
        <w:r>
          <w:delText xml:space="preserve">, </w:delText>
        </w:r>
      </w:del>
      <w:ins w:id="458" w:author="Author" w:date="2021-01-27T10:05:00Z">
        <w:r>
          <w:t xml:space="preserve">. </w:t>
        </w:r>
      </w:ins>
      <w:commentRangeEnd w:id="454"/>
      <w:ins w:id="459" w:author="Author" w:date="2021-02-04T14:20:00Z">
        <w:r w:rsidR="00897EFF">
          <w:rPr>
            <w:rStyle w:val="CommentReference"/>
          </w:rPr>
          <w:commentReference w:id="454"/>
        </w:r>
      </w:ins>
      <w:del w:id="460" w:author="Author" w:date="2021-01-27T10:05:00Z">
        <w:r>
          <w:delText xml:space="preserve">but </w:delText>
        </w:r>
      </w:del>
      <w:ins w:id="461" w:author="Author" w:date="2021-01-27T10:05:00Z">
        <w:r>
          <w:t xml:space="preserve">However, </w:t>
        </w:r>
      </w:ins>
      <w:r>
        <w:t xml:space="preserve">many parents reported growing their own food at home. </w:t>
      </w:r>
      <w:del w:id="462" w:author="Author" w:date="2021-01-27T10:05:00Z">
        <w:r>
          <w:delText xml:space="preserve"> </w:delText>
        </w:r>
      </w:del>
      <w:r>
        <w:t xml:space="preserve">Only </w:t>
      </w:r>
      <w:del w:id="463" w:author="Author" w:date="2021-01-27T10:05:00Z">
        <w:r>
          <w:delText xml:space="preserve">ten percent </w:delText>
        </w:r>
      </w:del>
      <w:ins w:id="464" w:author="Author" w:date="2021-01-27T10:05:00Z">
        <w:r>
          <w:t xml:space="preserve">10% </w:t>
        </w:r>
      </w:ins>
      <w:del w:id="465" w:author="Author" w:date="2021-02-04T14:21:00Z">
        <w:r w:rsidDel="00897EFF">
          <w:delText xml:space="preserve">of parents </w:delText>
        </w:r>
      </w:del>
      <w:r>
        <w:t>(</w:t>
      </w:r>
      <w:r>
        <w:rPr>
          <w:i/>
        </w:rPr>
        <w:t xml:space="preserve">n = </w:t>
      </w:r>
      <w:r>
        <w:t>2) reported participation in a CSA, either for 1</w:t>
      </w:r>
      <w:del w:id="466" w:author="Author" w:date="2021-01-27T10:05:00Z">
        <w:r>
          <w:delText>-</w:delText>
        </w:r>
      </w:del>
      <w:ins w:id="467" w:author="Author" w:date="2021-01-27T10:05:00Z">
        <w:r>
          <w:t xml:space="preserve"> or </w:t>
        </w:r>
      </w:ins>
      <w:r>
        <w:t xml:space="preserve">2 </w:t>
      </w:r>
      <w:del w:id="468" w:author="Author" w:date="2021-02-04T14:21:00Z">
        <w:r w:rsidDel="00897EFF">
          <w:delText xml:space="preserve">seasons </w:delText>
        </w:r>
      </w:del>
      <w:r>
        <w:t>or for 3</w:t>
      </w:r>
      <w:del w:id="469" w:author="Author" w:date="2021-01-27T10:05:00Z">
        <w:r>
          <w:delText>-</w:delText>
        </w:r>
      </w:del>
      <w:ins w:id="470" w:author="Author" w:date="2021-01-27T10:05:00Z">
        <w:r>
          <w:t xml:space="preserve"> or </w:t>
        </w:r>
      </w:ins>
      <w:r>
        <w:t xml:space="preserve">4 seasons. </w:t>
      </w:r>
      <w:del w:id="471" w:author="Author" w:date="2021-01-27T10:05:00Z">
        <w:r>
          <w:delText xml:space="preserve"> </w:delText>
        </w:r>
      </w:del>
      <w:r>
        <w:t xml:space="preserve">Nearly 50% of </w:t>
      </w:r>
      <w:ins w:id="472" w:author="Author" w:date="2021-01-27T10:05:00Z">
        <w:r>
          <w:t xml:space="preserve">the </w:t>
        </w:r>
      </w:ins>
      <w:r>
        <w:t xml:space="preserve">parents </w:t>
      </w:r>
    </w:p>
    <w:p w14:paraId="77DA5D18" w14:textId="7F637E09" w:rsidR="00E601B1" w:rsidRDefault="00E601B1" w:rsidP="00DE77A6">
      <w:pPr>
        <w:spacing w:line="480" w:lineRule="auto"/>
        <w:ind w:left="-5"/>
        <w:rPr>
          <w:ins w:id="473" w:author="Author" w:date="2021-02-04T14:23:00Z"/>
        </w:rPr>
      </w:pPr>
      <w:r>
        <w:t>(</w:t>
      </w:r>
      <w:r>
        <w:rPr>
          <w:i/>
        </w:rPr>
        <w:t xml:space="preserve">n </w:t>
      </w:r>
      <w:r>
        <w:t xml:space="preserve">= 10) reported attending a farmer’s market </w:t>
      </w:r>
      <w:r>
        <w:rPr>
          <w:i/>
        </w:rPr>
        <w:t xml:space="preserve">very often </w:t>
      </w:r>
      <w:r>
        <w:t xml:space="preserve">or </w:t>
      </w:r>
      <w:r>
        <w:rPr>
          <w:i/>
        </w:rPr>
        <w:t>often,</w:t>
      </w:r>
      <w:r>
        <w:t xml:space="preserve"> with only one </w:t>
      </w:r>
      <w:del w:id="474" w:author="Author" w:date="2021-01-29T07:35:00Z">
        <w:r>
          <w:delText xml:space="preserve">parent </w:delText>
        </w:r>
      </w:del>
      <w:r>
        <w:t xml:space="preserve">reporting never </w:t>
      </w:r>
      <w:ins w:id="475" w:author="Author" w:date="2021-01-27T10:05:00Z">
        <w:r>
          <w:t xml:space="preserve">having </w:t>
        </w:r>
      </w:ins>
      <w:del w:id="476" w:author="Author" w:date="2021-01-27T10:05:00Z">
        <w:r>
          <w:delText xml:space="preserve">attending </w:delText>
        </w:r>
      </w:del>
      <w:ins w:id="477" w:author="Author" w:date="2021-01-27T10:05:00Z">
        <w:r>
          <w:t xml:space="preserve">attended </w:t>
        </w:r>
      </w:ins>
      <w:del w:id="478" w:author="Author" w:date="2021-02-02T12:37:00Z">
        <w:r w:rsidDel="00DE7A3D">
          <w:delText>a farmer’s market</w:delText>
        </w:r>
      </w:del>
      <w:ins w:id="479" w:author="Author" w:date="2021-02-02T12:37:00Z">
        <w:r w:rsidR="00DE7A3D">
          <w:t>one</w:t>
        </w:r>
      </w:ins>
      <w:r>
        <w:t xml:space="preserve">. </w:t>
      </w:r>
      <w:del w:id="480" w:author="Author" w:date="2021-01-27T10:05:00Z">
        <w:r>
          <w:delText xml:space="preserve"> </w:delText>
        </w:r>
      </w:del>
      <w:r>
        <w:t xml:space="preserve">Of those that did attend, </w:t>
      </w:r>
      <w:r>
        <w:lastRenderedPageBreak/>
        <w:t xml:space="preserve">some </w:t>
      </w:r>
      <w:del w:id="481" w:author="Author" w:date="2021-01-27T10:05:00Z">
        <w:r>
          <w:delText xml:space="preserve">parents </w:delText>
        </w:r>
      </w:del>
      <w:r>
        <w:t xml:space="preserve">reported purchasing only one type of food item at </w:t>
      </w:r>
      <w:del w:id="482" w:author="Author" w:date="2021-01-29T07:35:00Z">
        <w:r>
          <w:delText xml:space="preserve">the </w:delText>
        </w:r>
      </w:del>
      <w:r>
        <w:t>farmer’s market</w:t>
      </w:r>
      <w:ins w:id="483" w:author="Author" w:date="2021-01-29T07:35:00Z">
        <w:r>
          <w:t>s</w:t>
        </w:r>
      </w:ins>
      <w:r>
        <w:t xml:space="preserve">, typically vegetables, </w:t>
      </w:r>
      <w:del w:id="484" w:author="Author" w:date="2021-01-27T10:05:00Z">
        <w:r>
          <w:delText xml:space="preserve">while </w:delText>
        </w:r>
      </w:del>
      <w:ins w:id="485" w:author="Author" w:date="2021-01-27T10:05:00Z">
        <w:r>
          <w:t xml:space="preserve">whereas </w:t>
        </w:r>
      </w:ins>
      <w:r>
        <w:t>other</w:t>
      </w:r>
      <w:ins w:id="486" w:author="Author" w:date="2021-01-27T10:05:00Z">
        <w:r>
          <w:t>s</w:t>
        </w:r>
      </w:ins>
      <w:r>
        <w:t xml:space="preserve"> </w:t>
      </w:r>
      <w:del w:id="487" w:author="Author" w:date="2021-01-27T10:05:00Z">
        <w:r>
          <w:delText xml:space="preserve">parents </w:delText>
        </w:r>
      </w:del>
      <w:r>
        <w:t>reported purchasing two or more types of food</w:t>
      </w:r>
      <w:del w:id="488" w:author="Author" w:date="2021-02-05T17:21:00Z">
        <w:r w:rsidDel="00963B6D">
          <w:delText>s</w:delText>
        </w:r>
      </w:del>
      <w:r>
        <w:t xml:space="preserve">. </w:t>
      </w:r>
      <w:ins w:id="489" w:author="Author" w:date="2021-01-27T10:06:00Z">
        <w:r>
          <w:t xml:space="preserve">Whereas 10% </w:t>
        </w:r>
      </w:ins>
      <w:del w:id="490" w:author="Author" w:date="2021-01-27T10:06:00Z">
        <w:r>
          <w:delText xml:space="preserve"> Ten percent </w:delText>
        </w:r>
      </w:del>
      <w:r>
        <w:t>(</w:t>
      </w:r>
      <w:r>
        <w:rPr>
          <w:i/>
        </w:rPr>
        <w:t xml:space="preserve">n = </w:t>
      </w:r>
      <w:r>
        <w:t xml:space="preserve">2) </w:t>
      </w:r>
      <w:del w:id="491" w:author="Author" w:date="2021-01-27T10:06:00Z">
        <w:r>
          <w:delText xml:space="preserve">of parents </w:delText>
        </w:r>
      </w:del>
      <w:r>
        <w:t>reported purchasing all five types of food items (animal proteins, grains, dairy, fruits, and vegetables</w:t>
      </w:r>
      <w:del w:id="492" w:author="Author" w:date="2021-01-27T10:07:00Z">
        <w:r>
          <w:delText xml:space="preserve">).  </w:delText>
        </w:r>
      </w:del>
      <w:ins w:id="493" w:author="Author" w:date="2021-01-27T10:07:00Z">
        <w:r>
          <w:t xml:space="preserve">), 71% </w:t>
        </w:r>
      </w:ins>
      <w:del w:id="494" w:author="Author" w:date="2021-01-27T10:07:00Z">
        <w:r>
          <w:delText xml:space="preserve">Seventy-one percent </w:delText>
        </w:r>
      </w:del>
      <w:r>
        <w:t>(</w:t>
      </w:r>
      <w:r>
        <w:rPr>
          <w:i/>
        </w:rPr>
        <w:t xml:space="preserve">n = </w:t>
      </w:r>
      <w:r>
        <w:t xml:space="preserve">15) </w:t>
      </w:r>
      <w:del w:id="495" w:author="Author" w:date="2021-01-27T10:07:00Z">
        <w:r>
          <w:delText xml:space="preserve">of parents </w:delText>
        </w:r>
      </w:del>
      <w:r>
        <w:t xml:space="preserve">reported maintaining a vegetable garden at home. </w:t>
      </w:r>
      <w:del w:id="496" w:author="Author" w:date="2021-02-05T17:23:00Z">
        <w:r w:rsidDel="000C6ABA">
          <w:delText xml:space="preserve"> </w:delText>
        </w:r>
      </w:del>
    </w:p>
    <w:p w14:paraId="59798395" w14:textId="77777777" w:rsidR="00897EFF" w:rsidRDefault="00897EFF" w:rsidP="00DE77A6">
      <w:pPr>
        <w:spacing w:line="480" w:lineRule="auto"/>
        <w:ind w:left="-5"/>
        <w:rPr>
          <w:ins w:id="497" w:author="Author" w:date="2021-01-29T07:35:00Z"/>
        </w:rPr>
      </w:pPr>
    </w:p>
    <w:p w14:paraId="0F3261ED" w14:textId="77777777" w:rsidR="00E601B1" w:rsidRDefault="00E601B1" w:rsidP="00136420">
      <w:pPr>
        <w:pStyle w:val="Heading2"/>
        <w:spacing w:after="258" w:line="480" w:lineRule="auto"/>
        <w:ind w:left="-5"/>
        <w:jc w:val="both"/>
      </w:pPr>
      <w:r>
        <w:rPr>
          <w:i/>
          <w:iCs/>
        </w:rPr>
        <w:t>Parent</w:t>
      </w:r>
      <w:ins w:id="498" w:author="Author" w:date="2021-01-27T10:07:00Z">
        <w:r>
          <w:rPr>
            <w:i/>
            <w:iCs/>
          </w:rPr>
          <w:t>al</w:t>
        </w:r>
      </w:ins>
      <w:r>
        <w:rPr>
          <w:i/>
          <w:iCs/>
        </w:rPr>
        <w:t xml:space="preserve"> Perceptions of Local Food</w:t>
      </w:r>
      <w:del w:id="499" w:author="Author" w:date="2021-02-04T14:23:00Z">
        <w:r w:rsidDel="00897EFF">
          <w:rPr>
            <w:i/>
            <w:iCs/>
          </w:rPr>
          <w:delText>s</w:delText>
        </w:r>
      </w:del>
      <w:r>
        <w:rPr>
          <w:i/>
          <w:iCs/>
        </w:rPr>
        <w:t xml:space="preserve"> </w:t>
      </w:r>
    </w:p>
    <w:p w14:paraId="7075AB76" w14:textId="77777777" w:rsidR="001C7BE8" w:rsidRDefault="00E601B1" w:rsidP="00DE77A6">
      <w:pPr>
        <w:spacing w:after="241" w:line="480" w:lineRule="auto"/>
        <w:ind w:left="-5"/>
        <w:rPr>
          <w:ins w:id="500" w:author="Author" w:date="2021-01-31T18:04:00Z"/>
        </w:rPr>
      </w:pPr>
      <w:del w:id="501" w:author="Author" w:date="2021-01-27T10:07:00Z">
        <w:r>
          <w:delText xml:space="preserve">A majority of </w:delText>
        </w:r>
      </w:del>
      <w:ins w:id="502" w:author="Author" w:date="2021-01-27T10:07:00Z">
        <w:r>
          <w:t xml:space="preserve">Most </w:t>
        </w:r>
      </w:ins>
      <w:r>
        <w:t xml:space="preserve">parents responded </w:t>
      </w:r>
      <w:ins w:id="503" w:author="Author" w:date="2021-01-27T10:07:00Z">
        <w:r>
          <w:t xml:space="preserve">saying </w:t>
        </w:r>
      </w:ins>
      <w:r>
        <w:t>that knowing where your food comes from (71%) was more important than serving local food</w:t>
      </w:r>
      <w:del w:id="504" w:author="Author" w:date="2021-02-04T14:23:00Z">
        <w:r w:rsidDel="00897EFF">
          <w:delText>s</w:delText>
        </w:r>
      </w:del>
      <w:r>
        <w:t xml:space="preserve"> at home (62%) and </w:t>
      </w:r>
      <w:del w:id="505" w:author="Author" w:date="2021-01-27T10:07:00Z">
        <w:r>
          <w:delText xml:space="preserve">serving local foods </w:delText>
        </w:r>
      </w:del>
      <w:r>
        <w:t>at preschool (55%)</w:t>
      </w:r>
      <w:del w:id="506" w:author="Author" w:date="2021-01-31T12:38:00Z">
        <w:r>
          <w:delText>.</w:delText>
        </w:r>
      </w:del>
      <w:r>
        <w:t xml:space="preserve"> (Table 3). </w:t>
      </w:r>
    </w:p>
    <w:p w14:paraId="72D6F860" w14:textId="77777777" w:rsidR="001C7BE8" w:rsidRDefault="001C7BE8" w:rsidP="00136420">
      <w:pPr>
        <w:spacing w:after="241" w:line="480" w:lineRule="auto"/>
        <w:ind w:left="-5"/>
        <w:jc w:val="center"/>
        <w:rPr>
          <w:ins w:id="507" w:author="Author" w:date="2021-01-31T18:04:00Z"/>
        </w:rPr>
      </w:pPr>
      <w:ins w:id="508" w:author="Author" w:date="2021-01-31T18:04:00Z">
        <w:r>
          <w:t>&lt;Insert Table 3 here&gt;</w:t>
        </w:r>
      </w:ins>
    </w:p>
    <w:p w14:paraId="1AE36C7C" w14:textId="5D06DE5A" w:rsidR="00E601B1" w:rsidRDefault="001C7BE8" w:rsidP="00DE77A6">
      <w:pPr>
        <w:spacing w:after="241" w:line="480" w:lineRule="auto"/>
        <w:ind w:left="-5"/>
      </w:pPr>
      <w:ins w:id="509" w:author="Author" w:date="2021-01-31T18:04:00Z">
        <w:r>
          <w:tab/>
        </w:r>
        <w:r>
          <w:tab/>
        </w:r>
        <w:r>
          <w:tab/>
        </w:r>
      </w:ins>
      <w:del w:id="510" w:author="Author" w:date="2021-01-29T07:36:00Z">
        <w:r w:rsidR="00E601B1">
          <w:delText xml:space="preserve"> </w:delText>
        </w:r>
      </w:del>
      <w:del w:id="511" w:author="Author" w:date="2021-01-27T10:08:00Z">
        <w:r w:rsidR="00E601B1">
          <w:delText>Furthermore, p</w:delText>
        </w:r>
      </w:del>
      <w:ins w:id="512" w:author="Author" w:date="2021-01-27T10:08:00Z">
        <w:r w:rsidR="00E601B1">
          <w:t>P</w:t>
        </w:r>
      </w:ins>
      <w:r w:rsidR="00E601B1">
        <w:t>arents revealed that it is more important to serve local food</w:t>
      </w:r>
      <w:del w:id="513" w:author="Author" w:date="2021-02-04T14:23:00Z">
        <w:r w:rsidR="00E601B1" w:rsidDel="00897EFF">
          <w:delText>s</w:delText>
        </w:r>
      </w:del>
      <w:r w:rsidR="00E601B1">
        <w:t xml:space="preserve"> at home than at preschool. </w:t>
      </w:r>
      <w:del w:id="514" w:author="Author" w:date="2021-01-27T10:08:00Z">
        <w:r w:rsidR="00E601B1">
          <w:delText xml:space="preserve"> Despite </w:delText>
        </w:r>
      </w:del>
      <w:ins w:id="515" w:author="Author" w:date="2021-01-27T10:08:00Z">
        <w:r w:rsidR="00E601B1">
          <w:t xml:space="preserve">While </w:t>
        </w:r>
      </w:ins>
      <w:del w:id="516" w:author="Author" w:date="2021-01-27T10:08:00Z">
        <w:r w:rsidR="00E601B1">
          <w:delText xml:space="preserve">the </w:delText>
        </w:r>
      </w:del>
      <w:r w:rsidR="00E601B1">
        <w:t>desir</w:t>
      </w:r>
      <w:del w:id="517" w:author="Author" w:date="2021-01-27T10:08:00Z">
        <w:r w:rsidR="00E601B1">
          <w:delText>e</w:delText>
        </w:r>
      </w:del>
      <w:ins w:id="518" w:author="Author" w:date="2021-01-27T10:08:00Z">
        <w:r w:rsidR="00E601B1">
          <w:t>ing to opt</w:t>
        </w:r>
      </w:ins>
      <w:r w:rsidR="00E601B1">
        <w:t xml:space="preserve"> for healthy choices, parents experienced </w:t>
      </w:r>
      <w:ins w:id="519" w:author="Author" w:date="2021-02-02T12:38:00Z">
        <w:r w:rsidR="00DE7A3D">
          <w:t xml:space="preserve">other </w:t>
        </w:r>
      </w:ins>
      <w:r w:rsidR="00E601B1">
        <w:t>challenges</w:t>
      </w:r>
      <w:del w:id="520" w:author="Author" w:date="2021-01-27T10:08:00Z">
        <w:r w:rsidR="00E601B1">
          <w:delText xml:space="preserve"> as well</w:delText>
        </w:r>
      </w:del>
      <w:r w:rsidR="00E601B1">
        <w:t xml:space="preserve">. </w:t>
      </w:r>
      <w:commentRangeStart w:id="521"/>
      <w:del w:id="522" w:author="Author" w:date="2021-01-27T10:08:00Z">
        <w:r w:rsidR="00E601B1">
          <w:delText xml:space="preserve"> </w:delText>
        </w:r>
      </w:del>
      <w:r w:rsidR="00E601B1">
        <w:t xml:space="preserve">In </w:t>
      </w:r>
      <w:del w:id="523" w:author="Author" w:date="2021-01-31T12:38:00Z">
        <w:r w:rsidR="00E601B1">
          <w:delText xml:space="preserve">an </w:delText>
        </w:r>
      </w:del>
      <w:ins w:id="524" w:author="Author" w:date="2021-01-31T12:38:00Z">
        <w:r w:rsidR="00E601B1">
          <w:t xml:space="preserve">the </w:t>
        </w:r>
      </w:ins>
      <w:r w:rsidR="00E601B1">
        <w:t xml:space="preserve">open-ended response, one parent </w:t>
      </w:r>
      <w:del w:id="525" w:author="Author" w:date="2021-02-02T12:39:00Z">
        <w:r w:rsidR="00E601B1" w:rsidDel="00DE7A3D">
          <w:delText>explained their views on local foods and HOM impact</w:delText>
        </w:r>
      </w:del>
      <w:del w:id="526" w:author="Author" w:date="2021-01-27T10:08:00Z">
        <w:r w:rsidR="00E601B1">
          <w:delText>; they said</w:delText>
        </w:r>
      </w:del>
      <w:ins w:id="527" w:author="Author" w:date="2021-02-02T12:39:00Z">
        <w:r w:rsidR="00DE7A3D">
          <w:t>said</w:t>
        </w:r>
        <w:commentRangeEnd w:id="521"/>
        <w:r w:rsidR="00DE7A3D">
          <w:rPr>
            <w:rStyle w:val="CommentReference"/>
          </w:rPr>
          <w:commentReference w:id="521"/>
        </w:r>
      </w:ins>
      <w:r w:rsidR="00E601B1">
        <w:t xml:space="preserve">, “We try to buy organic </w:t>
      </w:r>
      <w:del w:id="528" w:author="Author" w:date="2021-01-27T10:08:00Z">
        <w:r w:rsidR="00E601B1">
          <w:delText xml:space="preserve">when possible, </w:delText>
        </w:r>
      </w:del>
      <w:r w:rsidR="00E601B1">
        <w:t>and local when</w:t>
      </w:r>
      <w:ins w:id="529" w:author="Author" w:date="2021-01-27T10:08:00Z">
        <w:r w:rsidR="00E601B1">
          <w:t>ever</w:t>
        </w:r>
      </w:ins>
      <w:r w:rsidR="00E601B1">
        <w:t xml:space="preserve"> possible. </w:t>
      </w:r>
      <w:del w:id="530" w:author="Author" w:date="2021-01-27T10:08:00Z">
        <w:r w:rsidR="00E601B1">
          <w:delText xml:space="preserve"> </w:delText>
        </w:r>
      </w:del>
      <w:r w:rsidR="00E601B1">
        <w:t>But we get busy and often do not</w:t>
      </w:r>
      <w:ins w:id="531" w:author="Author" w:date="2021-01-27T10:08:00Z">
        <w:r w:rsidR="00E601B1">
          <w:t xml:space="preserve"> do so</w:t>
        </w:r>
      </w:ins>
      <w:r w:rsidR="00E601B1">
        <w:t xml:space="preserve">. </w:t>
      </w:r>
      <w:del w:id="532" w:author="Author" w:date="2021-01-27T10:08:00Z">
        <w:r w:rsidR="00E601B1">
          <w:delText xml:space="preserve"> </w:delText>
        </w:r>
      </w:del>
      <w:r w:rsidR="00E601B1">
        <w:t xml:space="preserve">[The preschool director] emailed us a recipe for lentil muffins that looked great, but we </w:t>
      </w:r>
      <w:del w:id="533" w:author="Author" w:date="2021-02-04T14:23:00Z">
        <w:r w:rsidR="00E601B1" w:rsidDel="00897EFF">
          <w:delText xml:space="preserve">still </w:delText>
        </w:r>
      </w:del>
      <w:r w:rsidR="00E601B1">
        <w:t xml:space="preserve">have </w:t>
      </w:r>
      <w:ins w:id="534" w:author="Author" w:date="2021-02-04T14:23:00Z">
        <w:r w:rsidR="00897EFF">
          <w:t xml:space="preserve">still </w:t>
        </w:r>
      </w:ins>
      <w:r w:rsidR="00E601B1">
        <w:t xml:space="preserve">not made time to try it. </w:t>
      </w:r>
      <w:del w:id="535" w:author="Author" w:date="2021-02-02T12:39:00Z">
        <w:r w:rsidR="00E601B1" w:rsidDel="00DE7A3D">
          <w:delText xml:space="preserve"> </w:delText>
        </w:r>
      </w:del>
      <w:r w:rsidR="00E601B1">
        <w:t xml:space="preserve">I think the HOM has had some impact, but our son is still </w:t>
      </w:r>
      <w:del w:id="536" w:author="Author" w:date="2021-02-04T14:23:00Z">
        <w:r w:rsidR="00E601B1" w:rsidDel="00902680">
          <w:delText xml:space="preserve">mainly </w:delText>
        </w:r>
      </w:del>
      <w:r w:rsidR="00E601B1">
        <w:t xml:space="preserve">focused on sweets and carbs. </w:t>
      </w:r>
      <w:del w:id="537" w:author="Author" w:date="2021-01-27T10:08:00Z">
        <w:r w:rsidR="00E601B1">
          <w:delText xml:space="preserve"> </w:delText>
        </w:r>
      </w:del>
      <w:r w:rsidR="00E601B1">
        <w:t xml:space="preserve">I see now that I could have keyed into this program </w:t>
      </w:r>
      <w:del w:id="538" w:author="Author" w:date="2021-02-04T14:24:00Z">
        <w:r w:rsidR="00E601B1" w:rsidDel="00902680">
          <w:delText xml:space="preserve">much </w:delText>
        </w:r>
      </w:del>
      <w:r w:rsidR="00E601B1">
        <w:t xml:space="preserve">more, to supplement the work on these things being done at school, at home.” </w:t>
      </w:r>
      <w:del w:id="539" w:author="Author" w:date="2021-01-27T10:08:00Z">
        <w:r w:rsidR="00E601B1">
          <w:delText xml:space="preserve"> </w:delText>
        </w:r>
      </w:del>
      <w:r w:rsidR="00E601B1">
        <w:t xml:space="preserve">Another parent </w:t>
      </w:r>
      <w:del w:id="540" w:author="Author" w:date="2021-01-27T10:09:00Z">
        <w:r w:rsidR="00E601B1">
          <w:delText xml:space="preserve">described that </w:delText>
        </w:r>
      </w:del>
      <w:ins w:id="541" w:author="Author" w:date="2021-01-27T10:09:00Z">
        <w:r w:rsidR="00E601B1">
          <w:t xml:space="preserve">said, </w:t>
        </w:r>
      </w:ins>
      <w:r w:rsidR="00E601B1">
        <w:t xml:space="preserve">“We try to eat local foods, but it is not </w:t>
      </w:r>
      <w:del w:id="542" w:author="Author" w:date="2021-01-27T10:09:00Z">
        <w:r w:rsidR="00E601B1">
          <w:delText xml:space="preserve">a </w:delText>
        </w:r>
        <w:r w:rsidR="00E601B1">
          <w:lastRenderedPageBreak/>
          <w:delText>requirement</w:delText>
        </w:r>
      </w:del>
      <w:ins w:id="543" w:author="Author" w:date="2021-01-27T10:09:00Z">
        <w:r w:rsidR="00E601B1">
          <w:t>mandatory</w:t>
        </w:r>
      </w:ins>
      <w:r w:rsidR="00E601B1">
        <w:t xml:space="preserve">. </w:t>
      </w:r>
      <w:del w:id="544" w:author="Author" w:date="2021-01-27T10:09:00Z">
        <w:r w:rsidR="00E601B1">
          <w:delText xml:space="preserve"> </w:delText>
        </w:r>
      </w:del>
      <w:r w:rsidR="00E601B1">
        <w:t xml:space="preserve">We eat what we can from our small garden. </w:t>
      </w:r>
      <w:del w:id="545" w:author="Author" w:date="2021-01-27T10:09:00Z">
        <w:r w:rsidR="00E601B1">
          <w:delText xml:space="preserve"> </w:delText>
        </w:r>
      </w:del>
      <w:r w:rsidR="00E601B1">
        <w:t xml:space="preserve">We encourage our children to try new food.” </w:t>
      </w:r>
    </w:p>
    <w:p w14:paraId="21C58B0B" w14:textId="77777777" w:rsidR="00E601B1" w:rsidRPr="00DE77A6" w:rsidRDefault="00E601B1" w:rsidP="00DE77A6">
      <w:pPr>
        <w:spacing w:line="480" w:lineRule="auto"/>
        <w:ind w:left="72"/>
        <w:jc w:val="both"/>
        <w:rPr>
          <w:del w:id="546" w:author="Author" w:date="2021-01-27T10:09:00Z"/>
        </w:rPr>
      </w:pPr>
    </w:p>
    <w:p w14:paraId="3273EF1A" w14:textId="77777777" w:rsidR="00E601B1" w:rsidRPr="00DE77A6" w:rsidRDefault="00E601B1" w:rsidP="00DE77A6">
      <w:pPr>
        <w:pStyle w:val="Heading2"/>
        <w:spacing w:line="480" w:lineRule="auto"/>
        <w:ind w:left="22"/>
        <w:jc w:val="both"/>
      </w:pPr>
      <w:r w:rsidRPr="00136420">
        <w:rPr>
          <w:rFonts w:cs="Arial"/>
          <w:bCs/>
          <w:szCs w:val="28"/>
        </w:rPr>
        <w:t xml:space="preserve">Discussion </w:t>
      </w:r>
    </w:p>
    <w:p w14:paraId="24A88493" w14:textId="26E71D13" w:rsidR="00E601B1" w:rsidRDefault="00E601B1" w:rsidP="00DE77A6">
      <w:pPr>
        <w:spacing w:after="242" w:line="480" w:lineRule="auto"/>
        <w:ind w:left="-5"/>
      </w:pPr>
      <w:r>
        <w:t>This study adds to the literature by considering parent</w:t>
      </w:r>
      <w:ins w:id="547" w:author="Author" w:date="2021-01-27T10:09:00Z">
        <w:r>
          <w:t>al</w:t>
        </w:r>
      </w:ins>
      <w:r>
        <w:t xml:space="preserve"> perspectives </w:t>
      </w:r>
      <w:del w:id="548" w:author="Author" w:date="2021-01-27T10:09:00Z">
        <w:r>
          <w:delText xml:space="preserve">about </w:delText>
        </w:r>
      </w:del>
      <w:ins w:id="549" w:author="Author" w:date="2021-01-27T10:09:00Z">
        <w:r>
          <w:t xml:space="preserve">on </w:t>
        </w:r>
      </w:ins>
      <w:r>
        <w:t xml:space="preserve">nutrition behavior at school and </w:t>
      </w:r>
      <w:del w:id="550" w:author="Author" w:date="2021-01-27T10:09:00Z">
        <w:r>
          <w:delText xml:space="preserve">at </w:delText>
        </w:r>
      </w:del>
      <w:r>
        <w:t xml:space="preserve">home. </w:t>
      </w:r>
      <w:del w:id="551" w:author="Author" w:date="2021-01-27T10:09:00Z">
        <w:r>
          <w:delText xml:space="preserve"> </w:delText>
        </w:r>
      </w:del>
      <w:del w:id="552" w:author="Author" w:date="2021-01-29T07:37:00Z">
        <w:r>
          <w:delText>In this study, p</w:delText>
        </w:r>
      </w:del>
      <w:ins w:id="553" w:author="Author" w:date="2021-01-29T07:37:00Z">
        <w:r>
          <w:t>P</w:t>
        </w:r>
      </w:ins>
      <w:r>
        <w:t xml:space="preserve">arents with </w:t>
      </w:r>
      <w:del w:id="554" w:author="Author" w:date="2021-01-27T10:09:00Z">
        <w:r>
          <w:delText xml:space="preserve">a </w:delText>
        </w:r>
      </w:del>
      <w:r>
        <w:t>child</w:t>
      </w:r>
      <w:ins w:id="555" w:author="Author" w:date="2021-01-27T10:09:00Z">
        <w:r>
          <w:t>ren</w:t>
        </w:r>
      </w:ins>
      <w:r>
        <w:t xml:space="preserve"> enrolled in a campus preschool provided </w:t>
      </w:r>
      <w:ins w:id="556" w:author="Author" w:date="2021-01-27T10:09:00Z">
        <w:r>
          <w:t xml:space="preserve">their </w:t>
        </w:r>
      </w:ins>
      <w:r>
        <w:t>perspective</w:t>
      </w:r>
      <w:ins w:id="557" w:author="Author" w:date="2021-01-27T10:09:00Z">
        <w:r>
          <w:t>s</w:t>
        </w:r>
      </w:ins>
      <w:r>
        <w:t xml:space="preserve"> </w:t>
      </w:r>
      <w:del w:id="558" w:author="Author" w:date="2021-01-27T10:09:00Z">
        <w:r>
          <w:delText xml:space="preserve">about </w:delText>
        </w:r>
      </w:del>
      <w:ins w:id="559" w:author="Author" w:date="2021-01-27T10:09:00Z">
        <w:r>
          <w:t xml:space="preserve">on </w:t>
        </w:r>
      </w:ins>
      <w:r>
        <w:t xml:space="preserve">HOM for ECE practices at home, including </w:t>
      </w:r>
      <w:ins w:id="560" w:author="Author" w:date="2021-01-27T10:09:00Z">
        <w:r>
          <w:t xml:space="preserve">the </w:t>
        </w:r>
      </w:ins>
      <w:r>
        <w:t xml:space="preserve">procurement of local foods through </w:t>
      </w:r>
      <w:del w:id="561" w:author="Author" w:date="2021-01-27T10:09:00Z">
        <w:r>
          <w:delText xml:space="preserve">Farmer’s </w:delText>
        </w:r>
      </w:del>
      <w:ins w:id="562" w:author="Author" w:date="2021-01-27T10:09:00Z">
        <w:r>
          <w:t xml:space="preserve">farmer’s </w:t>
        </w:r>
      </w:ins>
      <w:del w:id="563" w:author="Author" w:date="2021-01-27T10:09:00Z">
        <w:r>
          <w:delText xml:space="preserve">Market </w:delText>
        </w:r>
      </w:del>
      <w:ins w:id="564" w:author="Author" w:date="2021-01-27T10:09:00Z">
        <w:r>
          <w:t xml:space="preserve">markets </w:t>
        </w:r>
      </w:ins>
      <w:r>
        <w:t xml:space="preserve">and </w:t>
      </w:r>
      <w:del w:id="565" w:author="Author" w:date="2021-01-27T10:09:00Z">
        <w:r>
          <w:delText>CSA participation</w:delText>
        </w:r>
      </w:del>
      <w:ins w:id="566" w:author="Author" w:date="2021-01-27T10:09:00Z">
        <w:r>
          <w:t>CSA</w:t>
        </w:r>
      </w:ins>
      <w:r>
        <w:t xml:space="preserve">, gardening, and consumption habits. </w:t>
      </w:r>
      <w:del w:id="567" w:author="Author" w:date="2021-01-27T10:09:00Z">
        <w:r>
          <w:delText xml:space="preserve"> </w:delText>
        </w:r>
      </w:del>
      <w:r>
        <w:t xml:space="preserve">Consumption frequency among the </w:t>
      </w:r>
      <w:del w:id="568" w:author="Author" w:date="2021-01-27T10:09:00Z">
        <w:r>
          <w:delText xml:space="preserve">ten </w:delText>
        </w:r>
      </w:del>
      <w:ins w:id="569" w:author="Author" w:date="2021-01-27T10:09:00Z">
        <w:r>
          <w:t xml:space="preserve">10 </w:t>
        </w:r>
      </w:ins>
      <w:r>
        <w:t>HOM foods surveyed suggests that a variety of food</w:t>
      </w:r>
      <w:del w:id="570" w:author="Author" w:date="2021-01-29T07:37:00Z">
        <w:r>
          <w:delText>s</w:delText>
        </w:r>
      </w:del>
      <w:r>
        <w:t xml:space="preserve"> </w:t>
      </w:r>
      <w:del w:id="571" w:author="Author" w:date="2021-01-29T07:37:00Z">
        <w:r>
          <w:delText xml:space="preserve">were </w:delText>
        </w:r>
      </w:del>
      <w:ins w:id="572" w:author="Author" w:date="2021-01-29T07:37:00Z">
        <w:r>
          <w:t xml:space="preserve">was </w:t>
        </w:r>
      </w:ins>
      <w:r>
        <w:t xml:space="preserve">served at home and that adults and children were </w:t>
      </w:r>
      <w:del w:id="573" w:author="Author" w:date="2021-01-27T10:10:00Z">
        <w:r>
          <w:delText xml:space="preserve">likely </w:delText>
        </w:r>
      </w:del>
      <w:ins w:id="574" w:author="Author" w:date="2021-01-27T10:10:00Z">
        <w:r>
          <w:t xml:space="preserve">mostly </w:t>
        </w:r>
      </w:ins>
      <w:r>
        <w:t>eating the same food</w:t>
      </w:r>
      <w:del w:id="575" w:author="Author" w:date="2021-01-29T07:37:00Z">
        <w:r>
          <w:delText>s</w:delText>
        </w:r>
      </w:del>
      <w:r>
        <w:t xml:space="preserve">. </w:t>
      </w:r>
      <w:commentRangeStart w:id="576"/>
      <w:del w:id="577" w:author="Author" w:date="2021-01-27T10:10:00Z">
        <w:r>
          <w:delText xml:space="preserve"> </w:delText>
        </w:r>
      </w:del>
      <w:r>
        <w:t xml:space="preserve">Despite HOM efforts to increase local food consumption, adults and children may not be eating HOM foods </w:t>
      </w:r>
      <w:del w:id="578" w:author="Author" w:date="2021-01-27T10:10:00Z">
        <w:r>
          <w:delText xml:space="preserve">with </w:delText>
        </w:r>
      </w:del>
      <w:ins w:id="579" w:author="Author" w:date="2021-01-27T10:10:00Z">
        <w:r>
          <w:t xml:space="preserve">at </w:t>
        </w:r>
      </w:ins>
      <w:r>
        <w:t xml:space="preserve">the same frequency. </w:t>
      </w:r>
      <w:commentRangeEnd w:id="576"/>
      <w:r>
        <w:rPr>
          <w:rStyle w:val="CommentReference"/>
        </w:rPr>
        <w:commentReference w:id="576"/>
      </w:r>
      <w:del w:id="580" w:author="Author" w:date="2021-01-27T10:10:00Z">
        <w:r>
          <w:delText xml:space="preserve"> </w:delText>
        </w:r>
      </w:del>
      <w:r>
        <w:t xml:space="preserve">Per </w:t>
      </w:r>
      <w:ins w:id="581" w:author="Author" w:date="2021-01-27T10:10:00Z">
        <w:r>
          <w:t xml:space="preserve">the </w:t>
        </w:r>
      </w:ins>
      <w:r>
        <w:t xml:space="preserve">HOM goals, this programming </w:t>
      </w:r>
      <w:commentRangeStart w:id="582"/>
      <w:r>
        <w:t xml:space="preserve">may still be related </w:t>
      </w:r>
      <w:commentRangeEnd w:id="582"/>
      <w:r>
        <w:rPr>
          <w:rStyle w:val="CommentReference"/>
        </w:rPr>
        <w:commentReference w:id="582"/>
      </w:r>
      <w:r>
        <w:t>to increased exposure to these local foods</w:t>
      </w:r>
      <w:ins w:id="583" w:author="Author" w:date="2021-01-29T07:38:00Z">
        <w:r>
          <w:t>,</w:t>
        </w:r>
      </w:ins>
      <w:r>
        <w:t xml:space="preserve"> which aligns with the well-cited strategy of repeat exposure to influence children’s food preferences (Cooke, 2007; Dazeley &amp; Houston-Price, 2015; Laureati et al., 2014; Wolfenden et al., 2012). </w:t>
      </w:r>
      <w:del w:id="584" w:author="Author" w:date="2021-02-05T17:23:00Z">
        <w:r w:rsidDel="000C6ABA">
          <w:delText xml:space="preserve"> </w:delText>
        </w:r>
      </w:del>
    </w:p>
    <w:p w14:paraId="6FF2C3DB" w14:textId="3A17F991" w:rsidR="00E601B1" w:rsidRDefault="00DE77A6" w:rsidP="00DE77A6">
      <w:pPr>
        <w:spacing w:after="288" w:line="480" w:lineRule="auto"/>
        <w:ind w:left="-5"/>
      </w:pPr>
      <w:ins w:id="585" w:author="Author" w:date="2021-01-31T18:04:00Z">
        <w:r>
          <w:tab/>
        </w:r>
      </w:ins>
      <w:r w:rsidR="00E601B1">
        <w:tab/>
      </w:r>
      <w:r w:rsidR="00E601B1">
        <w:tab/>
        <w:t xml:space="preserve">The least consumed HOM foods (summer </w:t>
      </w:r>
      <w:del w:id="586" w:author="Author" w:date="2021-01-27T10:12:00Z">
        <w:r w:rsidR="00E601B1">
          <w:delText>squash,</w:delText>
        </w:r>
      </w:del>
      <w:ins w:id="587" w:author="Author" w:date="2021-01-27T10:12:00Z">
        <w:r w:rsidR="00E601B1">
          <w:t xml:space="preserve">and </w:t>
        </w:r>
      </w:ins>
      <w:del w:id="588" w:author="Author" w:date="2021-01-29T07:39:00Z">
        <w:r w:rsidR="00E601B1">
          <w:delText xml:space="preserve"> </w:delText>
        </w:r>
      </w:del>
      <w:r w:rsidR="00E601B1">
        <w:t xml:space="preserve">winter squash, beets, and lentils) </w:t>
      </w:r>
      <w:del w:id="589" w:author="Author" w:date="2021-01-27T10:12:00Z">
        <w:r w:rsidR="00E601B1">
          <w:delText xml:space="preserve">could </w:delText>
        </w:r>
      </w:del>
      <w:ins w:id="590" w:author="Author" w:date="2021-01-27T10:12:00Z">
        <w:r w:rsidR="00E601B1">
          <w:t xml:space="preserve">may not </w:t>
        </w:r>
      </w:ins>
      <w:r w:rsidR="00E601B1">
        <w:t xml:space="preserve">be </w:t>
      </w:r>
      <w:del w:id="591" w:author="Author" w:date="2021-01-27T10:12:00Z">
        <w:r w:rsidR="00E601B1">
          <w:delText xml:space="preserve">less </w:delText>
        </w:r>
      </w:del>
      <w:ins w:id="592" w:author="Author" w:date="2021-01-27T10:12:00Z">
        <w:r w:rsidR="00E601B1">
          <w:t xml:space="preserve">easily </w:t>
        </w:r>
      </w:ins>
      <w:r w:rsidR="00E601B1">
        <w:t xml:space="preserve">available or </w:t>
      </w:r>
      <w:ins w:id="593" w:author="Author" w:date="2021-01-27T10:12:00Z">
        <w:r w:rsidR="00E601B1">
          <w:t xml:space="preserve">may be </w:t>
        </w:r>
      </w:ins>
      <w:ins w:id="594" w:author="Author" w:date="2021-01-31T12:40:00Z">
        <w:r w:rsidR="00E601B1">
          <w:t xml:space="preserve">both </w:t>
        </w:r>
      </w:ins>
      <w:r w:rsidR="00E601B1">
        <w:t xml:space="preserve">less familiar and </w:t>
      </w:r>
      <w:ins w:id="595" w:author="Author" w:date="2021-01-31T12:40:00Z">
        <w:r w:rsidR="00E601B1">
          <w:t xml:space="preserve">less </w:t>
        </w:r>
      </w:ins>
      <w:r w:rsidR="00E601B1">
        <w:t>accepted by children and adults</w:t>
      </w:r>
      <w:ins w:id="596" w:author="Author" w:date="2021-01-31T12:40:00Z">
        <w:r w:rsidR="00E601B1">
          <w:t xml:space="preserve"> alike</w:t>
        </w:r>
      </w:ins>
      <w:ins w:id="597" w:author="Author" w:date="2021-01-27T10:13:00Z">
        <w:r w:rsidR="00E601B1">
          <w:t>. However</w:t>
        </w:r>
      </w:ins>
      <w:r w:rsidR="00E601B1">
        <w:t xml:space="preserve">, </w:t>
      </w:r>
      <w:del w:id="598" w:author="Author" w:date="2021-01-27T10:13:00Z">
        <w:r w:rsidR="00E601B1">
          <w:delText xml:space="preserve">but </w:delText>
        </w:r>
      </w:del>
      <w:del w:id="599" w:author="Author" w:date="2021-01-29T07:39:00Z">
        <w:r w:rsidR="00E601B1">
          <w:delText xml:space="preserve">it is noteworthy that </w:delText>
        </w:r>
      </w:del>
      <w:r w:rsidR="00E601B1">
        <w:t xml:space="preserve">lentils are the largest export crop in the state (Montana Department of Agriculture, 2018). </w:t>
      </w:r>
      <w:commentRangeStart w:id="600"/>
      <w:del w:id="601" w:author="Author" w:date="2021-01-27T10:13:00Z">
        <w:r w:rsidR="00E601B1">
          <w:delText xml:space="preserve"> </w:delText>
        </w:r>
      </w:del>
      <w:r w:rsidR="00E601B1">
        <w:t xml:space="preserve">One parent </w:t>
      </w:r>
      <w:del w:id="602" w:author="Author" w:date="2021-01-27T10:13:00Z">
        <w:r w:rsidR="00E601B1">
          <w:delText xml:space="preserve">commented that </w:delText>
        </w:r>
      </w:del>
      <w:ins w:id="603" w:author="Author" w:date="2021-01-27T10:13:00Z">
        <w:r w:rsidR="00E601B1">
          <w:t>said</w:t>
        </w:r>
      </w:ins>
      <w:commentRangeEnd w:id="600"/>
      <w:ins w:id="604" w:author="Author" w:date="2021-02-02T12:44:00Z">
        <w:r w:rsidR="00BC0828">
          <w:rPr>
            <w:rStyle w:val="CommentReference"/>
          </w:rPr>
          <w:commentReference w:id="600"/>
        </w:r>
      </w:ins>
      <w:ins w:id="605" w:author="Author" w:date="2021-01-27T10:13:00Z">
        <w:r w:rsidR="00E601B1">
          <w:t xml:space="preserve">, </w:t>
        </w:r>
      </w:ins>
      <w:r w:rsidR="00E601B1">
        <w:t>“My child identified lentils in a dish and taught me that (sic) how lentils look like,” thus</w:t>
      </w:r>
      <w:del w:id="606" w:author="Author" w:date="2021-01-27T10:13:00Z">
        <w:r w:rsidR="00E601B1">
          <w:delText xml:space="preserve">, </w:delText>
        </w:r>
      </w:del>
      <w:ins w:id="607" w:author="Author" w:date="2021-01-27T10:13:00Z">
        <w:r w:rsidR="00E601B1">
          <w:t xml:space="preserve"> </w:t>
        </w:r>
      </w:ins>
      <w:del w:id="608" w:author="Author" w:date="2021-01-27T10:13:00Z">
        <w:r w:rsidR="00E601B1">
          <w:delText xml:space="preserve">suggesting </w:delText>
        </w:r>
      </w:del>
      <w:ins w:id="609" w:author="Author" w:date="2021-01-27T10:13:00Z">
        <w:r w:rsidR="00E601B1">
          <w:t xml:space="preserve">indicating that </w:t>
        </w:r>
      </w:ins>
      <w:r w:rsidR="00E601B1">
        <w:t xml:space="preserve">the HOM educational strategies </w:t>
      </w:r>
      <w:r w:rsidR="00E601B1">
        <w:lastRenderedPageBreak/>
        <w:t>contributed to</w:t>
      </w:r>
      <w:ins w:id="610" w:author="Author" w:date="2021-01-27T10:13:00Z">
        <w:r w:rsidR="00E601B1">
          <w:t>ward</w:t>
        </w:r>
      </w:ins>
      <w:r w:rsidR="00E601B1">
        <w:t xml:space="preserve"> children’s knowledge of local foods and </w:t>
      </w:r>
      <w:ins w:id="611" w:author="Author" w:date="2021-01-27T10:13:00Z">
        <w:r w:rsidR="00E601B1">
          <w:t xml:space="preserve">the </w:t>
        </w:r>
      </w:ins>
      <w:r w:rsidR="00E601B1">
        <w:t xml:space="preserve">children brought this knowledge </w:t>
      </w:r>
      <w:del w:id="612" w:author="Author" w:date="2021-01-29T07:40:00Z">
        <w:r w:rsidR="00E601B1">
          <w:delText xml:space="preserve">into the </w:delText>
        </w:r>
      </w:del>
      <w:r w:rsidR="00E601B1">
        <w:t xml:space="preserve">home. </w:t>
      </w:r>
      <w:commentRangeStart w:id="613"/>
      <w:del w:id="614" w:author="Author" w:date="2021-01-29T07:40:00Z">
        <w:r w:rsidR="00E601B1">
          <w:delText xml:space="preserve"> </w:delText>
        </w:r>
      </w:del>
      <w:r w:rsidR="00E601B1">
        <w:t>Impacts on children’s knowledge and attitude</w:t>
      </w:r>
      <w:ins w:id="615" w:author="Author" w:date="2021-02-02T12:45:00Z">
        <w:r w:rsidR="00BC0828">
          <w:t>s</w:t>
        </w:r>
      </w:ins>
      <w:r w:rsidR="00E601B1">
        <w:t xml:space="preserve"> </w:t>
      </w:r>
      <w:del w:id="616" w:author="Author" w:date="2021-01-27T10:13:00Z">
        <w:r w:rsidR="00E601B1">
          <w:delText xml:space="preserve">of </w:delText>
        </w:r>
      </w:del>
      <w:ins w:id="617" w:author="Author" w:date="2021-01-27T10:13:00Z">
        <w:r w:rsidR="00E601B1">
          <w:t xml:space="preserve">toward </w:t>
        </w:r>
      </w:ins>
      <w:r w:rsidR="00E601B1">
        <w:t xml:space="preserve">local foods have </w:t>
      </w:r>
      <w:del w:id="618" w:author="Author" w:date="2021-01-27T10:13:00Z">
        <w:r w:rsidR="00E601B1">
          <w:delText xml:space="preserve">been </w:delText>
        </w:r>
      </w:del>
      <w:ins w:id="619" w:author="Author" w:date="2021-01-27T10:13:00Z">
        <w:r w:rsidR="00E601B1">
          <w:t xml:space="preserve">also </w:t>
        </w:r>
      </w:ins>
      <w:ins w:id="620" w:author="Author" w:date="2021-01-29T07:40:00Z">
        <w:r w:rsidR="00E601B1">
          <w:t xml:space="preserve">been </w:t>
        </w:r>
      </w:ins>
      <w:del w:id="621" w:author="Author" w:date="2021-01-27T10:13:00Z">
        <w:r w:rsidR="00E601B1">
          <w:delText xml:space="preserve">similarly </w:delText>
        </w:r>
      </w:del>
      <w:r w:rsidR="00E601B1">
        <w:t xml:space="preserve">reported in K-12 HOM studies (Margolin et al., 2018). </w:t>
      </w:r>
      <w:commentRangeEnd w:id="613"/>
      <w:r w:rsidR="00E601B1">
        <w:rPr>
          <w:rStyle w:val="CommentReference"/>
        </w:rPr>
        <w:commentReference w:id="613"/>
      </w:r>
    </w:p>
    <w:p w14:paraId="4F509B33" w14:textId="33A28DDC" w:rsidR="00E601B1" w:rsidRDefault="00DE77A6" w:rsidP="00DE77A6">
      <w:pPr>
        <w:spacing w:after="242" w:line="480" w:lineRule="auto"/>
        <w:ind w:left="-5"/>
      </w:pPr>
      <w:ins w:id="622" w:author="Author" w:date="2021-01-31T18:04:00Z">
        <w:r>
          <w:tab/>
        </w:r>
      </w:ins>
      <w:r w:rsidR="00E601B1">
        <w:tab/>
      </w:r>
      <w:r w:rsidR="00E601B1">
        <w:tab/>
        <w:t>Parents’ limited familiarity with farm</w:t>
      </w:r>
      <w:ins w:id="623" w:author="Author" w:date="2021-01-27T10:13:00Z">
        <w:r w:rsidR="00E601B1">
          <w:t>-</w:t>
        </w:r>
      </w:ins>
      <w:del w:id="624" w:author="Author" w:date="2021-01-27T10:13:00Z">
        <w:r w:rsidR="00E601B1">
          <w:delText xml:space="preserve"> </w:delText>
        </w:r>
      </w:del>
      <w:r w:rsidR="00E601B1">
        <w:t>to</w:t>
      </w:r>
      <w:ins w:id="625" w:author="Author" w:date="2021-01-27T10:13:00Z">
        <w:r w:rsidR="00E601B1">
          <w:t>-</w:t>
        </w:r>
      </w:ins>
      <w:del w:id="626" w:author="Author" w:date="2021-01-27T10:13:00Z">
        <w:r w:rsidR="00E601B1">
          <w:delText xml:space="preserve"> </w:delText>
        </w:r>
      </w:del>
      <w:r w:rsidR="00E601B1">
        <w:t xml:space="preserve">school and varying consumption patterns for some HOM foods suggests challenges </w:t>
      </w:r>
      <w:del w:id="627" w:author="Author" w:date="2021-01-27T10:14:00Z">
        <w:r w:rsidR="00E601B1">
          <w:delText xml:space="preserve">to </w:delText>
        </w:r>
      </w:del>
      <w:ins w:id="628" w:author="Author" w:date="2021-01-27T10:14:00Z">
        <w:r w:rsidR="00E601B1">
          <w:t>in the</w:t>
        </w:r>
      </w:ins>
      <w:ins w:id="629" w:author="Author" w:date="2021-01-31T12:41:00Z">
        <w:r w:rsidR="00E601B1">
          <w:t>ir</w:t>
        </w:r>
      </w:ins>
      <w:ins w:id="630" w:author="Author" w:date="2021-01-27T10:14:00Z">
        <w:r w:rsidR="00E601B1">
          <w:t xml:space="preserve"> </w:t>
        </w:r>
      </w:ins>
      <w:r w:rsidR="00E601B1">
        <w:t>successful</w:t>
      </w:r>
      <w:del w:id="631" w:author="Author" w:date="2021-01-27T10:14:00Z">
        <w:r w:rsidR="00E601B1">
          <w:delText>ly</w:delText>
        </w:r>
      </w:del>
      <w:r w:rsidR="00E601B1">
        <w:t xml:space="preserve"> </w:t>
      </w:r>
      <w:del w:id="632" w:author="Author" w:date="2021-01-27T10:14:00Z">
        <w:r w:rsidR="00E601B1">
          <w:delText xml:space="preserve">engaging </w:delText>
        </w:r>
      </w:del>
      <w:ins w:id="633" w:author="Author" w:date="2021-01-27T10:14:00Z">
        <w:r w:rsidR="00E601B1">
          <w:t>engagement</w:t>
        </w:r>
      </w:ins>
      <w:del w:id="634" w:author="Author" w:date="2021-01-31T12:41:00Z">
        <w:r w:rsidR="00E601B1">
          <w:delText>parents</w:delText>
        </w:r>
      </w:del>
      <w:r w:rsidR="00E601B1">
        <w:t xml:space="preserve">, </w:t>
      </w:r>
      <w:ins w:id="635" w:author="Author" w:date="2021-01-31T12:41:00Z">
        <w:r w:rsidR="00E601B1">
          <w:t xml:space="preserve">which is </w:t>
        </w:r>
      </w:ins>
      <w:r w:rsidR="00E601B1">
        <w:t xml:space="preserve">consistent with recent </w:t>
      </w:r>
      <w:ins w:id="636" w:author="Author" w:date="2021-02-04T14:25:00Z">
        <w:r w:rsidR="002F32B8">
          <w:t xml:space="preserve">research findings on </w:t>
        </w:r>
      </w:ins>
      <w:r w:rsidR="00E601B1">
        <w:t xml:space="preserve">K-12 nutrition </w:t>
      </w:r>
      <w:del w:id="637" w:author="Author" w:date="2021-02-04T14:25:00Z">
        <w:r w:rsidR="00E601B1" w:rsidDel="002F32B8">
          <w:delText xml:space="preserve">research findings </w:delText>
        </w:r>
      </w:del>
      <w:r w:rsidR="00E601B1">
        <w:t xml:space="preserve">(Ickes et al., 2016). </w:t>
      </w:r>
      <w:del w:id="638" w:author="Author" w:date="2021-01-27T10:14:00Z">
        <w:r w:rsidR="00E601B1">
          <w:delText xml:space="preserve"> </w:delText>
        </w:r>
      </w:del>
      <w:r w:rsidR="00E601B1">
        <w:t xml:space="preserve">Although parents in this study </w:t>
      </w:r>
      <w:del w:id="639" w:author="Author" w:date="2021-02-04T14:25:00Z">
        <w:r w:rsidR="00E601B1" w:rsidDel="002F32B8">
          <w:delText xml:space="preserve">reported </w:delText>
        </w:r>
      </w:del>
      <w:ins w:id="640" w:author="Author" w:date="2021-02-04T14:25:00Z">
        <w:r w:rsidR="002F32B8">
          <w:t xml:space="preserve">expressed their </w:t>
        </w:r>
      </w:ins>
      <w:r w:rsidR="00E601B1">
        <w:t xml:space="preserve">interest in </w:t>
      </w:r>
      <w:ins w:id="641" w:author="Author" w:date="2021-01-27T10:14:00Z">
        <w:r w:rsidR="00E601B1">
          <w:t xml:space="preserve">the </w:t>
        </w:r>
      </w:ins>
      <w:r w:rsidR="00E601B1">
        <w:t>procurement of local foods through farmer’s market</w:t>
      </w:r>
      <w:del w:id="642" w:author="Author" w:date="2021-01-27T10:14:00Z">
        <w:r w:rsidR="00E601B1">
          <w:delText xml:space="preserve"> purchasing</w:delText>
        </w:r>
      </w:del>
      <w:ins w:id="643" w:author="Author" w:date="2021-01-27T10:14:00Z">
        <w:r w:rsidR="00E601B1">
          <w:t>s,</w:t>
        </w:r>
      </w:ins>
      <w:del w:id="644" w:author="Author" w:date="2021-01-27T10:14:00Z">
        <w:r w:rsidR="00E601B1">
          <w:delText xml:space="preserve">, </w:delText>
        </w:r>
      </w:del>
      <w:ins w:id="645" w:author="Author" w:date="2021-01-27T10:14:00Z">
        <w:r w:rsidR="00E601B1">
          <w:t xml:space="preserve"> </w:t>
        </w:r>
      </w:ins>
      <w:r w:rsidR="00E601B1">
        <w:t>CSA</w:t>
      </w:r>
      <w:del w:id="646" w:author="Author" w:date="2021-01-27T10:14:00Z">
        <w:r w:rsidR="00E601B1">
          <w:delText xml:space="preserve"> participation</w:delText>
        </w:r>
      </w:del>
      <w:r w:rsidR="00E601B1">
        <w:t xml:space="preserve">, and home gardening, </w:t>
      </w:r>
      <w:ins w:id="647" w:author="Author" w:date="2021-01-27T10:14:00Z">
        <w:r w:rsidR="00E601B1">
          <w:t xml:space="preserve">research on </w:t>
        </w:r>
      </w:ins>
      <w:r w:rsidR="00E601B1">
        <w:t xml:space="preserve">food parenting </w:t>
      </w:r>
      <w:del w:id="648" w:author="Author" w:date="2021-01-27T10:14:00Z">
        <w:r w:rsidR="00E601B1">
          <w:delText xml:space="preserve">research </w:delText>
        </w:r>
      </w:del>
      <w:r w:rsidR="00E601B1">
        <w:t xml:space="preserve">suggests that interest alone does not always promote children’s healthy habits (Sano et al., 2019). </w:t>
      </w:r>
      <w:del w:id="649" w:author="Author" w:date="2021-01-29T07:41:00Z">
        <w:r w:rsidR="00E601B1">
          <w:delText xml:space="preserve"> </w:delText>
        </w:r>
      </w:del>
      <w:del w:id="650" w:author="Author" w:date="2021-01-27T10:14:00Z">
        <w:r w:rsidR="00E601B1">
          <w:delText>Specifically, t</w:delText>
        </w:r>
      </w:del>
      <w:ins w:id="651" w:author="Author" w:date="2021-01-27T10:14:00Z">
        <w:r w:rsidR="00E601B1">
          <w:t>T</w:t>
        </w:r>
      </w:ins>
      <w:r w:rsidR="00E601B1">
        <w:t>hese findings may indicate variation</w:t>
      </w:r>
      <w:ins w:id="652" w:author="Author" w:date="2021-01-27T10:14:00Z">
        <w:r w:rsidR="00E601B1">
          <w:t>s</w:t>
        </w:r>
      </w:ins>
      <w:r w:rsidR="00E601B1">
        <w:t xml:space="preserve"> in food parenting knowledge and skills to expose children to new HOM foods. </w:t>
      </w:r>
      <w:del w:id="653" w:author="Author" w:date="2021-01-27T10:14:00Z">
        <w:r w:rsidR="00E601B1">
          <w:delText xml:space="preserve"> </w:delText>
        </w:r>
      </w:del>
      <w:r w:rsidR="00E601B1">
        <w:t xml:space="preserve">One parent </w:t>
      </w:r>
      <w:del w:id="654" w:author="Author" w:date="2021-01-27T10:14:00Z">
        <w:r w:rsidR="00E601B1">
          <w:delText>explained</w:delText>
        </w:r>
      </w:del>
      <w:ins w:id="655" w:author="Author" w:date="2021-01-27T10:14:00Z">
        <w:r w:rsidR="00E601B1">
          <w:t>said</w:t>
        </w:r>
      </w:ins>
      <w:r w:rsidR="00E601B1">
        <w:t xml:space="preserve">, “Everyone must try new foods at our house. </w:t>
      </w:r>
      <w:del w:id="656" w:author="Author" w:date="2021-01-27T10:14:00Z">
        <w:r w:rsidR="00E601B1">
          <w:delText xml:space="preserve"> </w:delText>
        </w:r>
      </w:del>
      <w:r w:rsidR="00E601B1">
        <w:t xml:space="preserve">We cook at home </w:t>
      </w:r>
      <w:ins w:id="657" w:author="Author" w:date="2021-01-27T10:15:00Z">
        <w:r w:rsidR="00E601B1">
          <w:t xml:space="preserve">on </w:t>
        </w:r>
      </w:ins>
      <w:r w:rsidR="00E601B1">
        <w:t>6</w:t>
      </w:r>
      <w:del w:id="658" w:author="Author" w:date="2021-01-27T10:15:00Z">
        <w:r w:rsidR="00E601B1">
          <w:delText>-</w:delText>
        </w:r>
      </w:del>
      <w:ins w:id="659" w:author="Author" w:date="2021-01-27T10:15:00Z">
        <w:r w:rsidR="00E601B1">
          <w:t xml:space="preserve"> or </w:t>
        </w:r>
      </w:ins>
      <w:r w:rsidR="00E601B1">
        <w:t xml:space="preserve">7 nights </w:t>
      </w:r>
      <w:del w:id="660" w:author="Author" w:date="2021-01-27T10:15:00Z">
        <w:r w:rsidR="00E601B1">
          <w:delText xml:space="preserve">per </w:delText>
        </w:r>
      </w:del>
      <w:ins w:id="661" w:author="Author" w:date="2021-01-27T10:15:00Z">
        <w:r w:rsidR="00E601B1">
          <w:t xml:space="preserve">a </w:t>
        </w:r>
      </w:ins>
      <w:r w:rsidR="00E601B1">
        <w:t xml:space="preserve">week.” </w:t>
      </w:r>
      <w:del w:id="662" w:author="Author" w:date="2021-01-27T10:15:00Z">
        <w:r w:rsidR="00E601B1">
          <w:delText xml:space="preserve"> </w:delText>
        </w:r>
      </w:del>
      <w:r w:rsidR="00E601B1">
        <w:t xml:space="preserve">Encouraging mealtime experiences with local foods at home </w:t>
      </w:r>
      <w:del w:id="663" w:author="Author" w:date="2021-01-27T10:15:00Z">
        <w:r w:rsidR="00E601B1">
          <w:delText xml:space="preserve">might </w:delText>
        </w:r>
      </w:del>
      <w:ins w:id="664" w:author="Author" w:date="2021-01-27T10:15:00Z">
        <w:r w:rsidR="00E601B1">
          <w:t xml:space="preserve">may </w:t>
        </w:r>
      </w:ins>
      <w:r w:rsidR="00E601B1">
        <w:t xml:space="preserve">help families overcome some of the challenges </w:t>
      </w:r>
      <w:del w:id="665" w:author="Author" w:date="2021-01-27T10:15:00Z">
        <w:r w:rsidR="00E601B1">
          <w:delText xml:space="preserve">of </w:delText>
        </w:r>
      </w:del>
      <w:ins w:id="666" w:author="Author" w:date="2021-01-27T10:15:00Z">
        <w:r w:rsidR="00E601B1">
          <w:t xml:space="preserve">encountered in </w:t>
        </w:r>
      </w:ins>
      <w:r w:rsidR="00E601B1">
        <w:t xml:space="preserve">incorporating HOM foods into their menus through repeated exposure, </w:t>
      </w:r>
      <w:commentRangeStart w:id="667"/>
      <w:del w:id="668" w:author="Author" w:date="2021-01-27T10:15:00Z">
        <w:r w:rsidR="00E601B1">
          <w:delText>therefore</w:delText>
        </w:r>
      </w:del>
      <w:ins w:id="669" w:author="Author" w:date="2021-01-27T10:15:00Z">
        <w:r w:rsidR="00E601B1">
          <w:t>thus</w:t>
        </w:r>
      </w:ins>
      <w:del w:id="670" w:author="Author" w:date="2021-01-27T10:15:00Z">
        <w:r w:rsidR="00E601B1">
          <w:delText xml:space="preserve">, </w:delText>
        </w:r>
      </w:del>
      <w:ins w:id="671" w:author="Author" w:date="2021-01-27T10:15:00Z">
        <w:r w:rsidR="00E601B1">
          <w:t xml:space="preserve"> </w:t>
        </w:r>
      </w:ins>
      <w:r w:rsidR="00E601B1">
        <w:t xml:space="preserve">increasing consumption. </w:t>
      </w:r>
      <w:commentRangeEnd w:id="667"/>
      <w:r w:rsidR="00E601B1">
        <w:rPr>
          <w:rStyle w:val="CommentReference"/>
        </w:rPr>
        <w:commentReference w:id="667"/>
      </w:r>
    </w:p>
    <w:p w14:paraId="625ECA11" w14:textId="77777777" w:rsidR="00E601B1" w:rsidRDefault="00E601B1" w:rsidP="00DE77A6">
      <w:pPr>
        <w:pStyle w:val="Heading2"/>
        <w:spacing w:line="480" w:lineRule="auto"/>
        <w:ind w:left="22" w:right="2"/>
        <w:jc w:val="both"/>
      </w:pPr>
      <w:r>
        <w:t xml:space="preserve">Limitations </w:t>
      </w:r>
    </w:p>
    <w:p w14:paraId="697AE682" w14:textId="0B533AD9" w:rsidR="00E601B1" w:rsidRPr="00DE77A6" w:rsidRDefault="00E601B1" w:rsidP="00DE77A6">
      <w:pPr>
        <w:spacing w:line="480" w:lineRule="auto"/>
        <w:ind w:left="-5"/>
        <w:rPr>
          <w:del w:id="672" w:author="Author" w:date="2021-01-27T10:16:00Z"/>
        </w:rPr>
      </w:pPr>
      <w:del w:id="673" w:author="Author" w:date="2021-01-27T10:15:00Z">
        <w:r>
          <w:delText xml:space="preserve">Due </w:delText>
        </w:r>
      </w:del>
      <w:ins w:id="674" w:author="Author" w:date="2021-01-27T10:15:00Z">
        <w:r>
          <w:t xml:space="preserve">Owing </w:t>
        </w:r>
      </w:ins>
      <w:r>
        <w:t>to purposeful sampling, self-reported data</w:t>
      </w:r>
      <w:del w:id="675" w:author="Author" w:date="2021-01-29T07:43:00Z">
        <w:r>
          <w:delText xml:space="preserve"> collection</w:delText>
        </w:r>
      </w:del>
      <w:r>
        <w:t xml:space="preserve">, and </w:t>
      </w:r>
      <w:ins w:id="676" w:author="Author" w:date="2021-01-31T12:41:00Z">
        <w:r>
          <w:t xml:space="preserve">a </w:t>
        </w:r>
      </w:ins>
      <w:r>
        <w:t xml:space="preserve">small sample size, the </w:t>
      </w:r>
      <w:del w:id="677" w:author="Author" w:date="2021-01-27T10:15:00Z">
        <w:r>
          <w:delText xml:space="preserve">study </w:delText>
        </w:r>
      </w:del>
      <w:r>
        <w:t xml:space="preserve">findings </w:t>
      </w:r>
      <w:ins w:id="678" w:author="Author" w:date="2021-01-31T12:41:00Z">
        <w:r>
          <w:t>of</w:t>
        </w:r>
      </w:ins>
      <w:ins w:id="679" w:author="Author" w:date="2021-01-31T12:42:00Z">
        <w:r>
          <w:t xml:space="preserve"> this study </w:t>
        </w:r>
      </w:ins>
      <w:r>
        <w:t xml:space="preserve">are limited to the </w:t>
      </w:r>
      <w:del w:id="680" w:author="Author" w:date="2021-01-27T10:15:00Z">
        <w:r>
          <w:delText xml:space="preserve">study </w:delText>
        </w:r>
      </w:del>
      <w:r>
        <w:t xml:space="preserve">participants and are not generalizable. </w:t>
      </w:r>
      <w:del w:id="681" w:author="Author" w:date="2021-01-27T10:15:00Z">
        <w:r>
          <w:delText xml:space="preserve">  </w:delText>
        </w:r>
      </w:del>
      <w:r>
        <w:t xml:space="preserve">It is not </w:t>
      </w:r>
      <w:del w:id="682" w:author="Author" w:date="2021-01-27T10:15:00Z">
        <w:r>
          <w:delText xml:space="preserve">known </w:delText>
        </w:r>
      </w:del>
      <w:ins w:id="683" w:author="Author" w:date="2021-01-27T10:15:00Z">
        <w:r>
          <w:t xml:space="preserve">clear whether </w:t>
        </w:r>
      </w:ins>
      <w:del w:id="684" w:author="Author" w:date="2021-01-27T10:15:00Z">
        <w:r>
          <w:delText xml:space="preserve">if </w:delText>
        </w:r>
      </w:del>
      <w:r>
        <w:t xml:space="preserve">more than one parent from the same household participated in </w:t>
      </w:r>
      <w:del w:id="685" w:author="Author" w:date="2021-01-29T07:43:00Z">
        <w:r>
          <w:delText xml:space="preserve">this </w:delText>
        </w:r>
      </w:del>
      <w:ins w:id="686" w:author="Author" w:date="2021-01-29T07:43:00Z">
        <w:r>
          <w:t xml:space="preserve">the </w:t>
        </w:r>
      </w:ins>
      <w:r>
        <w:t xml:space="preserve">study. </w:t>
      </w:r>
      <w:del w:id="687" w:author="Author" w:date="2021-01-27T10:15:00Z">
        <w:r>
          <w:delText xml:space="preserve"> </w:delText>
        </w:r>
      </w:del>
      <w:r>
        <w:t xml:space="preserve">Of </w:t>
      </w:r>
      <w:del w:id="688" w:author="Author" w:date="2021-01-27T10:15:00Z">
        <w:r>
          <w:delText xml:space="preserve">a total of </w:delText>
        </w:r>
      </w:del>
      <w:ins w:id="689" w:author="Author" w:date="2021-01-27T10:15:00Z">
        <w:r>
          <w:t xml:space="preserve">the </w:t>
        </w:r>
      </w:ins>
      <w:r>
        <w:t xml:space="preserve">85 parents who received the survey request, </w:t>
      </w:r>
      <w:del w:id="690" w:author="Author" w:date="2021-01-27T10:15:00Z">
        <w:r>
          <w:delText>twenty-</w:delText>
        </w:r>
      </w:del>
      <w:ins w:id="691" w:author="Author" w:date="2021-01-27T10:15:00Z">
        <w:r>
          <w:t xml:space="preserve">21 </w:t>
        </w:r>
      </w:ins>
      <w:del w:id="692" w:author="Author" w:date="2021-01-27T10:15:00Z">
        <w:r>
          <w:delText xml:space="preserve">one parents </w:delText>
        </w:r>
      </w:del>
      <w:r>
        <w:t xml:space="preserve">(25%) responded. </w:t>
      </w:r>
      <w:del w:id="693" w:author="Author" w:date="2021-01-27T10:15:00Z">
        <w:r>
          <w:delText xml:space="preserve"> </w:delText>
        </w:r>
      </w:del>
      <w:r>
        <w:t xml:space="preserve">Additional </w:t>
      </w:r>
      <w:del w:id="694" w:author="Author" w:date="2021-01-27T10:15:00Z">
        <w:r>
          <w:delText xml:space="preserve">exploration </w:delText>
        </w:r>
      </w:del>
      <w:ins w:id="695" w:author="Author" w:date="2021-01-27T10:15:00Z">
        <w:r>
          <w:t xml:space="preserve">research </w:t>
        </w:r>
      </w:ins>
      <w:r>
        <w:lastRenderedPageBreak/>
        <w:t xml:space="preserve">is </w:t>
      </w:r>
      <w:del w:id="696" w:author="Author" w:date="2021-01-27T10:15:00Z">
        <w:r>
          <w:delText xml:space="preserve">needed </w:delText>
        </w:r>
      </w:del>
      <w:ins w:id="697" w:author="Author" w:date="2021-01-27T10:15:00Z">
        <w:r>
          <w:t xml:space="preserve">necessary </w:t>
        </w:r>
      </w:ins>
      <w:r>
        <w:t xml:space="preserve">to generalize these exploratory findings to a wider population of parents and </w:t>
      </w:r>
      <w:ins w:id="698" w:author="Author" w:date="2021-02-02T12:46:00Z">
        <w:r w:rsidR="00375BFA">
          <w:t xml:space="preserve">a larger number of </w:t>
        </w:r>
      </w:ins>
      <w:r>
        <w:t xml:space="preserve">ECE programs. </w:t>
      </w:r>
      <w:ins w:id="699" w:author="Author" w:date="2021-02-02T12:46:00Z">
        <w:r w:rsidR="00375BFA">
          <w:t xml:space="preserve">The </w:t>
        </w:r>
      </w:ins>
      <w:del w:id="700" w:author="Author" w:date="2021-01-27T10:15:00Z">
        <w:r>
          <w:delText xml:space="preserve"> Additionally, s</w:delText>
        </w:r>
      </w:del>
      <w:del w:id="701" w:author="Author" w:date="2021-02-02T12:46:00Z">
        <w:r w:rsidDel="00375BFA">
          <w:delText xml:space="preserve">urvey </w:delText>
        </w:r>
      </w:del>
      <w:r>
        <w:t xml:space="preserve">findings </w:t>
      </w:r>
      <w:ins w:id="702" w:author="Author" w:date="2021-02-02T12:46:00Z">
        <w:r w:rsidR="00375BFA">
          <w:t xml:space="preserve">in this study </w:t>
        </w:r>
      </w:ins>
      <w:r>
        <w:t>indicated potential areas where wording clarification</w:t>
      </w:r>
      <w:ins w:id="703" w:author="Author" w:date="2021-01-27T10:16:00Z">
        <w:r>
          <w:t>s</w:t>
        </w:r>
      </w:ins>
      <w:r>
        <w:t xml:space="preserve"> in future research </w:t>
      </w:r>
      <w:del w:id="704" w:author="Author" w:date="2021-01-27T10:16:00Z">
        <w:r>
          <w:delText xml:space="preserve">might </w:delText>
        </w:r>
      </w:del>
      <w:ins w:id="705" w:author="Author" w:date="2021-01-27T10:16:00Z">
        <w:r>
          <w:t xml:space="preserve">may </w:t>
        </w:r>
      </w:ins>
      <w:r>
        <w:t xml:space="preserve">capture a more precise understanding of </w:t>
      </w:r>
      <w:ins w:id="706" w:author="Author" w:date="2021-01-27T10:16:00Z">
        <w:r>
          <w:t xml:space="preserve">the </w:t>
        </w:r>
      </w:ins>
      <w:r>
        <w:t xml:space="preserve">parents’ attitudes </w:t>
      </w:r>
      <w:del w:id="707" w:author="Author" w:date="2021-01-27T10:16:00Z">
        <w:r>
          <w:delText xml:space="preserve">of </w:delText>
        </w:r>
      </w:del>
      <w:ins w:id="708" w:author="Author" w:date="2021-01-27T10:16:00Z">
        <w:r>
          <w:t xml:space="preserve">toward </w:t>
        </w:r>
      </w:ins>
      <w:del w:id="709" w:author="Author" w:date="2021-01-27T10:16:00Z">
        <w:r>
          <w:delText xml:space="preserve">local food as well as </w:delText>
        </w:r>
      </w:del>
      <w:ins w:id="710" w:author="Author" w:date="2021-01-27T10:16:00Z">
        <w:r>
          <w:t xml:space="preserve">and </w:t>
        </w:r>
      </w:ins>
      <w:r>
        <w:t xml:space="preserve">the frequency of </w:t>
      </w:r>
      <w:ins w:id="711" w:author="Author" w:date="2021-01-31T12:42:00Z">
        <w:r>
          <w:t xml:space="preserve">the </w:t>
        </w:r>
      </w:ins>
      <w:r>
        <w:t>procurement and consumption</w:t>
      </w:r>
      <w:ins w:id="712" w:author="Author" w:date="2021-01-27T10:16:00Z">
        <w:r>
          <w:t xml:space="preserve"> of local food</w:t>
        </w:r>
      </w:ins>
      <w:r>
        <w:t xml:space="preserve">. </w:t>
      </w:r>
      <w:del w:id="713" w:author="Author" w:date="2021-01-27T10:16:00Z">
        <w:r>
          <w:delText xml:space="preserve"> </w:delText>
        </w:r>
      </w:del>
      <w:r>
        <w:t xml:space="preserve">For example, there was a wide distribution in </w:t>
      </w:r>
      <w:del w:id="714" w:author="Author" w:date="2021-01-27T10:16:00Z">
        <w:r>
          <w:delText xml:space="preserve">reported </w:delText>
        </w:r>
      </w:del>
      <w:r>
        <w:t xml:space="preserve">beef consumption in this study, perhaps because some families consume beef-like wild game. </w:t>
      </w:r>
      <w:del w:id="715" w:author="Author" w:date="2021-01-27T10:16:00Z">
        <w:r>
          <w:delText xml:space="preserve"> </w:delText>
        </w:r>
      </w:del>
      <w:r>
        <w:t xml:space="preserve">One parent </w:t>
      </w:r>
      <w:del w:id="716" w:author="Author" w:date="2021-01-27T10:16:00Z">
        <w:r>
          <w:delText>explained</w:delText>
        </w:r>
      </w:del>
      <w:ins w:id="717" w:author="Author" w:date="2021-01-27T10:16:00Z">
        <w:r>
          <w:t>said</w:t>
        </w:r>
      </w:ins>
      <w:r>
        <w:t>, “Most of our meat comes from hunting</w:t>
      </w:r>
      <w:ins w:id="718" w:author="Author" w:date="2021-01-27T10:16:00Z">
        <w:r>
          <w:t>,</w:t>
        </w:r>
      </w:ins>
      <w:r>
        <w:t xml:space="preserve"> which was not included in this survey</w:t>
      </w:r>
      <w:del w:id="719" w:author="Author" w:date="2021-01-27T10:16:00Z">
        <w:r>
          <w:delText>–</w:delText>
        </w:r>
      </w:del>
      <w:ins w:id="720" w:author="Author" w:date="2021-01-27T10:16:00Z">
        <w:r>
          <w:t xml:space="preserve">. </w:t>
        </w:r>
      </w:ins>
      <w:del w:id="721" w:author="Author" w:date="2021-01-27T10:16:00Z">
        <w:r>
          <w:delText xml:space="preserve">while </w:delText>
        </w:r>
      </w:del>
      <w:ins w:id="722" w:author="Author" w:date="2021-01-27T10:16:00Z">
        <w:r>
          <w:t xml:space="preserve">While </w:t>
        </w:r>
      </w:ins>
      <w:r>
        <w:t xml:space="preserve">we eat no beef, we regularly eat elk.” </w:t>
      </w:r>
      <w:del w:id="723" w:author="Author" w:date="2021-02-05T17:23:00Z">
        <w:r w:rsidDel="000C6ABA">
          <w:delText xml:space="preserve"> </w:delText>
        </w:r>
      </w:del>
      <w:r>
        <w:t xml:space="preserve">Another parent </w:t>
      </w:r>
      <w:del w:id="724" w:author="Author" w:date="2021-01-27T10:16:00Z">
        <w:r>
          <w:delText>stated</w:delText>
        </w:r>
      </w:del>
      <w:ins w:id="725" w:author="Author" w:date="2021-01-27T10:16:00Z">
        <w:r>
          <w:t>said</w:t>
        </w:r>
      </w:ins>
      <w:r>
        <w:t xml:space="preserve">, </w:t>
      </w:r>
    </w:p>
    <w:p w14:paraId="6DD4E583" w14:textId="13053B40" w:rsidR="00E601B1" w:rsidRPr="00375BFA" w:rsidRDefault="00E601B1" w:rsidP="00136420">
      <w:pPr>
        <w:spacing w:line="480" w:lineRule="auto"/>
        <w:ind w:left="-5"/>
        <w:rPr>
          <w:bCs/>
        </w:rPr>
      </w:pPr>
      <w:r w:rsidRPr="00136420">
        <w:rPr>
          <w:szCs w:val="24"/>
        </w:rPr>
        <w:t>“</w:t>
      </w:r>
      <w:del w:id="726" w:author="Author" w:date="2021-01-27T10:16:00Z">
        <w:r w:rsidRPr="00136420">
          <w:rPr>
            <w:szCs w:val="24"/>
          </w:rPr>
          <w:delText xml:space="preserve">we </w:delText>
        </w:r>
      </w:del>
      <w:ins w:id="727" w:author="Author" w:date="2021-01-27T10:16:00Z">
        <w:r w:rsidRPr="00136420">
          <w:rPr>
            <w:szCs w:val="24"/>
          </w:rPr>
          <w:t xml:space="preserve">We </w:t>
        </w:r>
      </w:ins>
      <w:r w:rsidRPr="00136420">
        <w:rPr>
          <w:szCs w:val="24"/>
        </w:rPr>
        <w:t xml:space="preserve">eat elk and buffalo, </w:t>
      </w:r>
      <w:ins w:id="728" w:author="Author" w:date="2021-01-27T10:16:00Z">
        <w:r w:rsidRPr="00136420">
          <w:rPr>
            <w:szCs w:val="24"/>
          </w:rPr>
          <w:t xml:space="preserve">but </w:t>
        </w:r>
      </w:ins>
      <w:r w:rsidRPr="00136420">
        <w:rPr>
          <w:szCs w:val="24"/>
        </w:rPr>
        <w:t>not beef</w:t>
      </w:r>
      <w:del w:id="729" w:author="Author" w:date="2021-01-27T10:16:00Z">
        <w:r w:rsidRPr="00136420">
          <w:rPr>
            <w:szCs w:val="24"/>
          </w:rPr>
          <w:delText xml:space="preserve">,” </w:delText>
        </w:r>
      </w:del>
      <w:ins w:id="730" w:author="Author" w:date="2021-01-27T10:16:00Z">
        <w:r w:rsidRPr="00136420">
          <w:rPr>
            <w:szCs w:val="24"/>
          </w:rPr>
          <w:t xml:space="preserve">.” </w:t>
        </w:r>
      </w:ins>
      <w:ins w:id="731" w:author="Author" w:date="2021-01-27T10:17:00Z">
        <w:r w:rsidRPr="00136420">
          <w:rPr>
            <w:szCs w:val="24"/>
          </w:rPr>
          <w:t xml:space="preserve">This </w:t>
        </w:r>
      </w:ins>
      <w:del w:id="732" w:author="Author" w:date="2021-01-27T10:17:00Z">
        <w:r w:rsidRPr="00136420">
          <w:rPr>
            <w:szCs w:val="24"/>
          </w:rPr>
          <w:delText xml:space="preserve">potentially </w:delText>
        </w:r>
      </w:del>
      <w:r w:rsidRPr="00136420">
        <w:rPr>
          <w:szCs w:val="24"/>
        </w:rPr>
        <w:t>indicat</w:t>
      </w:r>
      <w:del w:id="733" w:author="Author" w:date="2021-01-27T10:17:00Z">
        <w:r w:rsidRPr="00136420">
          <w:rPr>
            <w:szCs w:val="24"/>
          </w:rPr>
          <w:delText>ing</w:delText>
        </w:r>
      </w:del>
      <w:ins w:id="734" w:author="Author" w:date="2021-01-27T10:17:00Z">
        <w:r w:rsidRPr="00136420">
          <w:rPr>
            <w:szCs w:val="24"/>
          </w:rPr>
          <w:t>ed</w:t>
        </w:r>
      </w:ins>
      <w:r w:rsidRPr="00136420">
        <w:rPr>
          <w:szCs w:val="24"/>
        </w:rPr>
        <w:t xml:space="preserve"> </w:t>
      </w:r>
      <w:ins w:id="735" w:author="Author" w:date="2021-01-27T10:17:00Z">
        <w:r w:rsidRPr="00136420">
          <w:rPr>
            <w:szCs w:val="24"/>
          </w:rPr>
          <w:t xml:space="preserve">that </w:t>
        </w:r>
      </w:ins>
      <w:r w:rsidRPr="00136420">
        <w:rPr>
          <w:szCs w:val="24"/>
        </w:rPr>
        <w:t xml:space="preserve">they </w:t>
      </w:r>
      <w:ins w:id="736" w:author="Author" w:date="2021-01-27T10:17:00Z">
        <w:r w:rsidRPr="00136420">
          <w:rPr>
            <w:szCs w:val="24"/>
          </w:rPr>
          <w:t xml:space="preserve">may have </w:t>
        </w:r>
      </w:ins>
      <w:del w:id="737" w:author="Author" w:date="2021-01-31T12:43:00Z">
        <w:r w:rsidRPr="00136420">
          <w:rPr>
            <w:szCs w:val="24"/>
          </w:rPr>
          <w:delText xml:space="preserve">considered </w:delText>
        </w:r>
      </w:del>
      <w:ins w:id="738" w:author="Author" w:date="2021-01-31T12:43:00Z">
        <w:r w:rsidRPr="00136420">
          <w:rPr>
            <w:szCs w:val="24"/>
          </w:rPr>
          <w:t xml:space="preserve">thought about </w:t>
        </w:r>
      </w:ins>
      <w:r w:rsidRPr="00136420">
        <w:rPr>
          <w:szCs w:val="24"/>
        </w:rPr>
        <w:t xml:space="preserve">beef-like wild game </w:t>
      </w:r>
      <w:del w:id="739" w:author="Author" w:date="2021-01-27T10:17:00Z">
        <w:r w:rsidRPr="00136420">
          <w:rPr>
            <w:szCs w:val="24"/>
          </w:rPr>
          <w:delText xml:space="preserve">when </w:delText>
        </w:r>
      </w:del>
      <w:ins w:id="740" w:author="Author" w:date="2021-01-27T10:17:00Z">
        <w:r w:rsidRPr="00136420">
          <w:rPr>
            <w:szCs w:val="24"/>
          </w:rPr>
          <w:t xml:space="preserve">while </w:t>
        </w:r>
      </w:ins>
      <w:r w:rsidRPr="00136420">
        <w:rPr>
          <w:szCs w:val="24"/>
        </w:rPr>
        <w:t xml:space="preserve">reporting beef consumption. </w:t>
      </w:r>
      <w:del w:id="741" w:author="Author" w:date="2021-01-27T10:17:00Z">
        <w:r w:rsidRPr="00136420">
          <w:rPr>
            <w:szCs w:val="24"/>
          </w:rPr>
          <w:delText xml:space="preserve"> </w:delText>
        </w:r>
      </w:del>
      <w:r w:rsidRPr="00136420">
        <w:rPr>
          <w:szCs w:val="24"/>
        </w:rPr>
        <w:t xml:space="preserve">The survey did not </w:t>
      </w:r>
      <w:del w:id="742" w:author="Author" w:date="2021-01-27T10:20:00Z">
        <w:r w:rsidRPr="00136420">
          <w:rPr>
            <w:szCs w:val="24"/>
          </w:rPr>
          <w:delText xml:space="preserve">have </w:delText>
        </w:r>
      </w:del>
      <w:ins w:id="743" w:author="Author" w:date="2021-01-27T10:20:00Z">
        <w:r w:rsidRPr="00136420">
          <w:rPr>
            <w:szCs w:val="24"/>
          </w:rPr>
          <w:t xml:space="preserve">offer </w:t>
        </w:r>
      </w:ins>
      <w:r w:rsidRPr="00136420">
        <w:rPr>
          <w:szCs w:val="24"/>
        </w:rPr>
        <w:t>an</w:t>
      </w:r>
      <w:ins w:id="744" w:author="Author" w:date="2021-01-27T10:18:00Z">
        <w:r w:rsidRPr="00136420">
          <w:rPr>
            <w:szCs w:val="24"/>
          </w:rPr>
          <w:t>y</w:t>
        </w:r>
      </w:ins>
      <w:r w:rsidRPr="00136420">
        <w:rPr>
          <w:szCs w:val="24"/>
        </w:rPr>
        <w:t xml:space="preserve"> </w:t>
      </w:r>
      <w:del w:id="745" w:author="Author" w:date="2021-01-27T10:18:00Z">
        <w:r w:rsidRPr="00136420">
          <w:rPr>
            <w:szCs w:val="24"/>
          </w:rPr>
          <w:delText xml:space="preserve">alternate </w:delText>
        </w:r>
      </w:del>
      <w:ins w:id="746" w:author="Author" w:date="2021-01-27T10:18:00Z">
        <w:r w:rsidRPr="00136420">
          <w:rPr>
            <w:szCs w:val="24"/>
          </w:rPr>
          <w:t xml:space="preserve">other </w:t>
        </w:r>
      </w:ins>
      <w:r w:rsidRPr="00136420">
        <w:rPr>
          <w:szCs w:val="24"/>
        </w:rPr>
        <w:t xml:space="preserve">opportunity to report wild game consumption. </w:t>
      </w:r>
      <w:del w:id="747" w:author="Author" w:date="2021-02-05T17:23:00Z">
        <w:r w:rsidRPr="00136420" w:rsidDel="000C6ABA">
          <w:rPr>
            <w:szCs w:val="24"/>
          </w:rPr>
          <w:delText xml:space="preserve">  </w:delText>
        </w:r>
      </w:del>
      <w:ins w:id="748" w:author="Author" w:date="2021-02-01T12:07:00Z">
        <w:r w:rsidR="002D5E52">
          <w:br/>
        </w:r>
      </w:ins>
      <w:r w:rsidRPr="00136420">
        <w:rPr>
          <w:b/>
          <w:bCs/>
        </w:rPr>
        <w:t xml:space="preserve">Implications for Research and Practice </w:t>
      </w:r>
    </w:p>
    <w:p w14:paraId="1B75C635" w14:textId="0E262D6B" w:rsidR="00E601B1" w:rsidRDefault="00E601B1" w:rsidP="00DE77A6">
      <w:pPr>
        <w:spacing w:after="241" w:line="480" w:lineRule="auto"/>
        <w:ind w:left="-5"/>
        <w:rPr>
          <w:del w:id="749" w:author="Author" w:date="2021-01-27T10:21:00Z"/>
        </w:rPr>
      </w:pPr>
      <w:del w:id="750" w:author="Author" w:date="2021-01-27T10:20:00Z">
        <w:r>
          <w:delText>Based on the data collected, t</w:delText>
        </w:r>
      </w:del>
      <w:ins w:id="751" w:author="Author" w:date="2021-01-27T10:20:00Z">
        <w:r>
          <w:t>T</w:t>
        </w:r>
      </w:ins>
      <w:r>
        <w:t>his study adds to the literature by providing a better understanding of parent</w:t>
      </w:r>
      <w:ins w:id="752" w:author="Author" w:date="2021-02-02T12:48:00Z">
        <w:r w:rsidR="00375BFA">
          <w:t>s</w:t>
        </w:r>
      </w:ins>
      <w:r>
        <w:t xml:space="preserve"> and children’s early eating patterns </w:t>
      </w:r>
      <w:del w:id="753" w:author="Author" w:date="2021-01-27T10:20:00Z">
        <w:r>
          <w:delText xml:space="preserve">related </w:delText>
        </w:r>
      </w:del>
      <w:ins w:id="754" w:author="Author" w:date="2021-01-27T10:20:00Z">
        <w:r>
          <w:t>wi</w:t>
        </w:r>
      </w:ins>
      <w:ins w:id="755" w:author="Author" w:date="2021-01-27T10:21:00Z">
        <w:r>
          <w:t xml:space="preserve">th respect </w:t>
        </w:r>
      </w:ins>
      <w:r>
        <w:t>to local foods and farm</w:t>
      </w:r>
      <w:del w:id="756" w:author="Author" w:date="2021-01-27T10:21:00Z">
        <w:r>
          <w:delText xml:space="preserve"> </w:delText>
        </w:r>
      </w:del>
      <w:ins w:id="757" w:author="Author" w:date="2021-01-27T10:21:00Z">
        <w:r>
          <w:t>-</w:t>
        </w:r>
      </w:ins>
      <w:r>
        <w:t>to</w:t>
      </w:r>
      <w:ins w:id="758" w:author="Author" w:date="2021-01-27T10:21:00Z">
        <w:r>
          <w:t>-</w:t>
        </w:r>
      </w:ins>
      <w:del w:id="759" w:author="Author" w:date="2021-01-27T10:21:00Z">
        <w:r>
          <w:delText xml:space="preserve"> </w:delText>
        </w:r>
      </w:del>
      <w:r>
        <w:t xml:space="preserve">ECE efforts. </w:t>
      </w:r>
      <w:del w:id="760" w:author="Author" w:date="2021-01-27T10:21:00Z">
        <w:r>
          <w:delText xml:space="preserve"> </w:delText>
        </w:r>
      </w:del>
      <w:r>
        <w:t xml:space="preserve">The </w:t>
      </w:r>
      <w:del w:id="761" w:author="Author" w:date="2021-01-29T07:45:00Z">
        <w:r>
          <w:delText xml:space="preserve">understanding generated by </w:delText>
        </w:r>
      </w:del>
      <w:ins w:id="762" w:author="Author" w:date="2021-01-29T07:45:00Z">
        <w:r>
          <w:t xml:space="preserve">findings of </w:t>
        </w:r>
      </w:ins>
      <w:r>
        <w:t xml:space="preserve">this study </w:t>
      </w:r>
      <w:del w:id="763" w:author="Author" w:date="2021-01-27T10:21:00Z">
        <w:r>
          <w:delText xml:space="preserve">could </w:delText>
        </w:r>
      </w:del>
      <w:ins w:id="764" w:author="Author" w:date="2021-01-27T10:21:00Z">
        <w:r>
          <w:t xml:space="preserve">can </w:t>
        </w:r>
      </w:ins>
      <w:r>
        <w:t xml:space="preserve">be used to provide more opportunities for parent and family engagement in early childhood contexts. </w:t>
      </w:r>
    </w:p>
    <w:p w14:paraId="10419D39" w14:textId="77777777" w:rsidR="00E601B1" w:rsidRDefault="00E601B1" w:rsidP="00DE77A6">
      <w:pPr>
        <w:spacing w:after="241" w:line="480" w:lineRule="auto"/>
        <w:ind w:left="-5"/>
      </w:pPr>
      <w:r>
        <w:tab/>
      </w:r>
    </w:p>
    <w:p w14:paraId="40394F80" w14:textId="4ABEC45D" w:rsidR="00E601B1" w:rsidRDefault="00DE77A6" w:rsidP="00DE77A6">
      <w:pPr>
        <w:spacing w:after="241" w:line="480" w:lineRule="auto"/>
        <w:ind w:left="-5"/>
      </w:pPr>
      <w:ins w:id="765" w:author="Author" w:date="2021-01-31T18:04:00Z">
        <w:r>
          <w:tab/>
        </w:r>
      </w:ins>
      <w:r w:rsidR="00E601B1">
        <w:tab/>
      </w:r>
      <w:r w:rsidR="00E601B1">
        <w:tab/>
        <w:t>The Center</w:t>
      </w:r>
      <w:del w:id="766" w:author="Author" w:date="2021-02-02T12:48:00Z">
        <w:r w:rsidR="00E601B1" w:rsidDel="00375BFA">
          <w:delText>s</w:delText>
        </w:r>
      </w:del>
      <w:r w:rsidR="00E601B1">
        <w:t xml:space="preserve"> for Disease Control and Prevention (2015) </w:t>
      </w:r>
      <w:del w:id="767" w:author="Author" w:date="2021-01-27T10:21:00Z">
        <w:r w:rsidR="00E601B1">
          <w:delText xml:space="preserve">offers </w:delText>
        </w:r>
      </w:del>
      <w:ins w:id="768" w:author="Author" w:date="2021-01-27T10:21:00Z">
        <w:r w:rsidR="00E601B1">
          <w:t xml:space="preserve">uses </w:t>
        </w:r>
      </w:ins>
      <w:r w:rsidR="00E601B1">
        <w:t xml:space="preserve">a tri-fold approach </w:t>
      </w:r>
      <w:ins w:id="769" w:author="Author" w:date="2021-02-02T12:48:00Z">
        <w:r w:rsidR="00375BFA">
          <w:t xml:space="preserve">in order </w:t>
        </w:r>
      </w:ins>
      <w:r w:rsidR="00E601B1">
        <w:t xml:space="preserve">to </w:t>
      </w:r>
      <w:del w:id="770" w:author="Author" w:date="2021-02-02T12:48:00Z">
        <w:r w:rsidR="00E601B1" w:rsidDel="00375BFA">
          <w:delText xml:space="preserve">involving </w:delText>
        </w:r>
      </w:del>
      <w:ins w:id="771" w:author="Author" w:date="2021-02-02T12:48:00Z">
        <w:r w:rsidR="00375BFA">
          <w:t xml:space="preserve">involve </w:t>
        </w:r>
      </w:ins>
      <w:r w:rsidR="00E601B1">
        <w:t>parents in K-12 school health</w:t>
      </w:r>
      <w:del w:id="772" w:author="Author" w:date="2021-02-02T12:48:00Z">
        <w:r w:rsidR="00E601B1" w:rsidDel="00375BFA">
          <w:delText xml:space="preserve">: </w:delText>
        </w:r>
      </w:del>
      <w:ins w:id="773" w:author="Author" w:date="2021-02-02T12:48:00Z">
        <w:r w:rsidR="00375BFA">
          <w:t xml:space="preserve">. </w:t>
        </w:r>
        <w:commentRangeStart w:id="774"/>
        <w:r w:rsidR="00375BFA">
          <w:t xml:space="preserve">This approach </w:t>
        </w:r>
      </w:ins>
      <w:ins w:id="775" w:author="Author" w:date="2021-02-04T14:28:00Z">
        <w:r w:rsidR="0004310E">
          <w:t xml:space="preserve">aims to </w:t>
        </w:r>
      </w:ins>
      <w:r w:rsidR="00E601B1">
        <w:t xml:space="preserve">connect, engage, and sustain. </w:t>
      </w:r>
      <w:commentRangeEnd w:id="774"/>
      <w:r w:rsidR="0004310E">
        <w:rPr>
          <w:rStyle w:val="CommentReference"/>
        </w:rPr>
        <w:commentReference w:id="774"/>
      </w:r>
      <w:del w:id="776" w:author="Author" w:date="2021-01-27T10:21:00Z">
        <w:r w:rsidR="00E601B1">
          <w:delText xml:space="preserve"> </w:delText>
        </w:r>
      </w:del>
      <w:r w:rsidR="00E601B1">
        <w:t xml:space="preserve">According to the framework, connections with parents </w:t>
      </w:r>
      <w:r w:rsidR="00E601B1">
        <w:lastRenderedPageBreak/>
        <w:t xml:space="preserve">can occur through relationship-building opportunities such as extending invitations to attend school mealtimes and volunteering in food-related activities. </w:t>
      </w:r>
      <w:del w:id="777" w:author="Author" w:date="2021-01-27T10:21:00Z">
        <w:r w:rsidR="00E601B1">
          <w:delText xml:space="preserve"> Using </w:delText>
        </w:r>
      </w:del>
      <w:ins w:id="778" w:author="Author" w:date="2021-01-27T10:21:00Z">
        <w:r w:rsidR="00E601B1">
          <w:t xml:space="preserve">With </w:t>
        </w:r>
      </w:ins>
      <w:r w:rsidR="00E601B1">
        <w:t>this framework, sustained HOM for ECE efforts for parent</w:t>
      </w:r>
      <w:ins w:id="779" w:author="Author" w:date="2021-01-27T10:21:00Z">
        <w:r w:rsidR="00E601B1">
          <w:t>al</w:t>
        </w:r>
      </w:ins>
      <w:r w:rsidR="00E601B1">
        <w:t xml:space="preserve"> engagement </w:t>
      </w:r>
      <w:del w:id="780" w:author="Author" w:date="2021-01-27T10:21:00Z">
        <w:r w:rsidR="00E601B1">
          <w:delText xml:space="preserve">could </w:delText>
        </w:r>
      </w:del>
      <w:ins w:id="781" w:author="Author" w:date="2021-01-27T10:21:00Z">
        <w:r w:rsidR="00E601B1">
          <w:t xml:space="preserve">can </w:t>
        </w:r>
      </w:ins>
      <w:r w:rsidR="00E601B1">
        <w:t xml:space="preserve">include sending newsletters home and soliciting </w:t>
      </w:r>
      <w:del w:id="782" w:author="Author" w:date="2021-01-27T10:21:00Z">
        <w:r w:rsidR="00E601B1">
          <w:delText xml:space="preserve">parent </w:delText>
        </w:r>
      </w:del>
      <w:ins w:id="783" w:author="Author" w:date="2021-01-27T10:21:00Z">
        <w:r w:rsidR="00E601B1">
          <w:t xml:space="preserve">their </w:t>
        </w:r>
      </w:ins>
      <w:r w:rsidR="00E601B1">
        <w:t xml:space="preserve">feedback to continually improve outreach. </w:t>
      </w:r>
      <w:del w:id="784" w:author="Author" w:date="2021-02-05T17:23:00Z">
        <w:r w:rsidR="00E601B1" w:rsidDel="000C6ABA">
          <w:delText xml:space="preserve"> </w:delText>
        </w:r>
      </w:del>
    </w:p>
    <w:p w14:paraId="71ABB963" w14:textId="138013E2" w:rsidR="00E601B1" w:rsidRDefault="00DE77A6" w:rsidP="00DE77A6">
      <w:pPr>
        <w:spacing w:after="242" w:line="480" w:lineRule="auto"/>
        <w:ind w:left="-5"/>
      </w:pPr>
      <w:ins w:id="785" w:author="Author" w:date="2021-01-31T18:04:00Z">
        <w:r>
          <w:tab/>
        </w:r>
      </w:ins>
      <w:r w:rsidR="00E601B1">
        <w:tab/>
      </w:r>
      <w:r w:rsidR="00E601B1">
        <w:tab/>
      </w:r>
      <w:del w:id="786" w:author="Author" w:date="2021-01-29T07:45:00Z">
        <w:r w:rsidR="00E601B1">
          <w:delText>Findings in t</w:delText>
        </w:r>
      </w:del>
      <w:ins w:id="787" w:author="Author" w:date="2021-01-29T07:45:00Z">
        <w:r w:rsidR="00E601B1">
          <w:t>T</w:t>
        </w:r>
      </w:ins>
      <w:r w:rsidR="00E601B1">
        <w:t>his study indicate</w:t>
      </w:r>
      <w:ins w:id="788" w:author="Author" w:date="2021-01-27T10:21:00Z">
        <w:r w:rsidR="00E601B1">
          <w:t>d</w:t>
        </w:r>
      </w:ins>
      <w:r w:rsidR="00E601B1">
        <w:t xml:space="preserve"> </w:t>
      </w:r>
      <w:ins w:id="789" w:author="Author" w:date="2021-01-27T10:21:00Z">
        <w:r w:rsidR="00E601B1">
          <w:t xml:space="preserve">that </w:t>
        </w:r>
      </w:ins>
      <w:r w:rsidR="00E601B1">
        <w:t>HOM for ECE may benefit from additional parent</w:t>
      </w:r>
      <w:ins w:id="790" w:author="Author" w:date="2021-01-27T10:21:00Z">
        <w:r w:rsidR="00E601B1">
          <w:t>al</w:t>
        </w:r>
      </w:ins>
      <w:r w:rsidR="00E601B1">
        <w:t xml:space="preserve"> involvement, including establishing family cooking nights </w:t>
      </w:r>
      <w:del w:id="791" w:author="Author" w:date="2021-01-27T10:21:00Z">
        <w:r w:rsidR="00E601B1">
          <w:delText xml:space="preserve">using </w:delText>
        </w:r>
      </w:del>
      <w:ins w:id="792" w:author="Author" w:date="2021-01-27T10:21:00Z">
        <w:r w:rsidR="00E601B1">
          <w:t xml:space="preserve">with </w:t>
        </w:r>
      </w:ins>
      <w:r w:rsidR="00E601B1">
        <w:t xml:space="preserve">local foods and inviting parent volunteers to prepare HOM for ECE meals and snacks for the classroom. </w:t>
      </w:r>
      <w:del w:id="793" w:author="Author" w:date="2021-01-27T10:21:00Z">
        <w:r w:rsidR="00E601B1">
          <w:delText xml:space="preserve"> </w:delText>
        </w:r>
      </w:del>
      <w:r w:rsidR="00E601B1">
        <w:t xml:space="preserve">Exposure to HOM foods in multiple settings may be supported by identifying strengths and reducing barriers for families to purchase or produce local foods within the context of their </w:t>
      </w:r>
      <w:ins w:id="794" w:author="Author" w:date="2021-01-29T07:46:00Z">
        <w:r w:rsidR="00E601B1">
          <w:t xml:space="preserve">individual </w:t>
        </w:r>
      </w:ins>
      <w:del w:id="795" w:author="Author" w:date="2021-01-29T07:46:00Z">
        <w:r w:rsidR="00E601B1">
          <w:delText xml:space="preserve">community </w:delText>
        </w:r>
      </w:del>
      <w:ins w:id="796" w:author="Author" w:date="2021-01-29T07:46:00Z">
        <w:r w:rsidR="00E601B1">
          <w:t xml:space="preserve">communities </w:t>
        </w:r>
      </w:ins>
      <w:r w:rsidR="00E601B1">
        <w:t xml:space="preserve">(e.g., considering the length of the growing season, availability of local game, and knowledge of food preservation techniques). </w:t>
      </w:r>
      <w:del w:id="797" w:author="Author" w:date="2021-02-05T17:23:00Z">
        <w:r w:rsidR="00E601B1" w:rsidDel="000C6ABA">
          <w:delText xml:space="preserve"> </w:delText>
        </w:r>
      </w:del>
    </w:p>
    <w:p w14:paraId="63F40DA3" w14:textId="33876E63" w:rsidR="00E601B1" w:rsidRDefault="00E601B1" w:rsidP="00DE77A6">
      <w:pPr>
        <w:pStyle w:val="Heading4Paragraph"/>
        <w:rPr>
          <w:ins w:id="798" w:author="Author" w:date="2021-02-02T12:50:00Z"/>
        </w:rPr>
      </w:pPr>
      <w:r>
        <w:tab/>
      </w:r>
      <w:commentRangeStart w:id="799"/>
      <w:r>
        <w:t xml:space="preserve">Pilot research and </w:t>
      </w:r>
      <w:proofErr w:type="spellStart"/>
      <w:r>
        <w:t>HOM</w:t>
      </w:r>
      <w:proofErr w:type="spellEnd"/>
      <w:r>
        <w:t xml:space="preserve"> for </w:t>
      </w:r>
      <w:proofErr w:type="spellStart"/>
      <w:r>
        <w:t>ECE</w:t>
      </w:r>
      <w:proofErr w:type="spellEnd"/>
      <w:r>
        <w:t xml:space="preserve"> program development should be expanded to </w:t>
      </w:r>
      <w:ins w:id="800" w:author="Author" w:date="2021-01-29T07:46:00Z">
        <w:r>
          <w:t xml:space="preserve">cover </w:t>
        </w:r>
      </w:ins>
      <w:del w:id="801" w:author="Author" w:date="2021-01-27T10:22:00Z">
        <w:r>
          <w:delText>more</w:delText>
        </w:r>
        <w:r>
          <w:rPr>
            <w:strike/>
          </w:rPr>
          <w:delText xml:space="preserve"> </w:delText>
        </w:r>
      </w:del>
      <w:ins w:id="802" w:author="Author" w:date="2021-01-27T10:22:00Z">
        <w:r>
          <w:t xml:space="preserve">a larger number of </w:t>
        </w:r>
      </w:ins>
      <w:r>
        <w:t xml:space="preserve">sites across the state. </w:t>
      </w:r>
      <w:del w:id="803" w:author="Author" w:date="2021-01-27T10:22:00Z">
        <w:r>
          <w:delText xml:space="preserve"> </w:delText>
        </w:r>
      </w:del>
      <w:commentRangeEnd w:id="799"/>
      <w:r>
        <w:rPr>
          <w:rStyle w:val="CommentReference"/>
          <w:color w:val="000000"/>
          <w:lang w:val="en-US" w:eastAsia="en-US"/>
        </w:rPr>
        <w:commentReference w:id="799"/>
      </w:r>
      <w:r>
        <w:t>Parent</w:t>
      </w:r>
      <w:ins w:id="804" w:author="Author" w:date="2021-01-27T10:22:00Z">
        <w:r>
          <w:t>al</w:t>
        </w:r>
      </w:ins>
      <w:r>
        <w:t xml:space="preserve"> survey questions should be clarified </w:t>
      </w:r>
      <w:ins w:id="805" w:author="Author" w:date="2021-01-27T10:22:00Z">
        <w:r>
          <w:t xml:space="preserve">in order </w:t>
        </w:r>
      </w:ins>
      <w:r>
        <w:t xml:space="preserve">to explore </w:t>
      </w:r>
      <w:del w:id="806" w:author="Author" w:date="2021-01-27T10:22:00Z">
        <w:r>
          <w:delText xml:space="preserve">what </w:delText>
        </w:r>
      </w:del>
      <w:ins w:id="807" w:author="Author" w:date="2021-01-27T10:22:00Z">
        <w:r>
          <w:t xml:space="preserve">the </w:t>
        </w:r>
      </w:ins>
      <w:del w:id="808" w:author="Author" w:date="2021-02-02T12:49:00Z">
        <w:r w:rsidDel="00375BFA">
          <w:delText xml:space="preserve">percentage </w:delText>
        </w:r>
      </w:del>
      <w:ins w:id="809" w:author="Author" w:date="2021-02-02T12:49:00Z">
        <w:r w:rsidR="00375BFA">
          <w:t xml:space="preserve">quantity </w:t>
        </w:r>
      </w:ins>
      <w:r>
        <w:t xml:space="preserve">of </w:t>
      </w:r>
      <w:del w:id="810" w:author="Author" w:date="2021-02-02T12:49:00Z">
        <w:r w:rsidDel="00375BFA">
          <w:delText xml:space="preserve">family </w:delText>
        </w:r>
      </w:del>
      <w:ins w:id="811" w:author="Author" w:date="2021-02-02T12:49:00Z">
        <w:r w:rsidR="00375BFA">
          <w:t xml:space="preserve">local </w:t>
        </w:r>
      </w:ins>
      <w:r>
        <w:t xml:space="preserve">food </w:t>
      </w:r>
      <w:ins w:id="812" w:author="Author" w:date="2021-02-02T12:49:00Z">
        <w:r w:rsidR="00375BFA">
          <w:t xml:space="preserve">that is </w:t>
        </w:r>
      </w:ins>
      <w:r>
        <w:t xml:space="preserve">purchased and consumed </w:t>
      </w:r>
      <w:ins w:id="813" w:author="Author" w:date="2021-02-02T12:49:00Z">
        <w:r w:rsidR="00375BFA">
          <w:t>by the family</w:t>
        </w:r>
      </w:ins>
      <w:del w:id="814" w:author="Author" w:date="2021-02-02T12:49:00Z">
        <w:r w:rsidDel="00375BFA">
          <w:delText>is local</w:delText>
        </w:r>
      </w:del>
      <w:r>
        <w:t xml:space="preserve"> (i.e., from gardening, hunting, or purchased </w:t>
      </w:r>
      <w:del w:id="815" w:author="Author" w:date="2021-01-27T10:22:00Z">
        <w:r>
          <w:delText xml:space="preserve">through </w:delText>
        </w:r>
      </w:del>
      <w:ins w:id="816" w:author="Author" w:date="2021-01-27T10:22:00Z">
        <w:r>
          <w:t>from</w:t>
        </w:r>
      </w:ins>
      <w:ins w:id="817" w:author="Author" w:date="2021-01-31T12:44:00Z">
        <w:r>
          <w:t xml:space="preserve"> a</w:t>
        </w:r>
      </w:ins>
      <w:ins w:id="818" w:author="Author" w:date="2021-01-27T10:22:00Z">
        <w:r>
          <w:t xml:space="preserve"> </w:t>
        </w:r>
      </w:ins>
      <w:r>
        <w:t>farmer’s market, CSA, and</w:t>
      </w:r>
      <w:ins w:id="819" w:author="Author" w:date="2021-02-04T14:30:00Z">
        <w:r w:rsidR="002E5ECA">
          <w:t>/or</w:t>
        </w:r>
      </w:ins>
      <w:r>
        <w:t xml:space="preserve"> grocer</w:t>
      </w:r>
      <w:ins w:id="820" w:author="Author" w:date="2021-01-27T10:23:00Z">
        <w:r>
          <w:t>s</w:t>
        </w:r>
      </w:ins>
      <w:r>
        <w:t xml:space="preserve">). </w:t>
      </w:r>
      <w:del w:id="821" w:author="Author" w:date="2021-01-27T10:23:00Z">
        <w:r>
          <w:delText xml:space="preserve"> </w:delText>
        </w:r>
      </w:del>
      <w:r>
        <w:t xml:space="preserve">Future research should test </w:t>
      </w:r>
      <w:ins w:id="822" w:author="Author" w:date="2021-01-31T12:44:00Z">
        <w:r>
          <w:t xml:space="preserve">the </w:t>
        </w:r>
      </w:ins>
      <w:r>
        <w:t xml:space="preserve">feasibility, acceptability, and efficacy of strategies </w:t>
      </w:r>
      <w:ins w:id="823" w:author="Author" w:date="2021-01-27T10:23:00Z">
        <w:r>
          <w:t xml:space="preserve">in order </w:t>
        </w:r>
      </w:ins>
      <w:r>
        <w:t>to increase parent</w:t>
      </w:r>
      <w:ins w:id="824" w:author="Author" w:date="2021-01-27T10:23:00Z">
        <w:r>
          <w:t>al</w:t>
        </w:r>
      </w:ins>
      <w:r>
        <w:t xml:space="preserve"> engagement and explore </w:t>
      </w:r>
      <w:del w:id="825" w:author="Author" w:date="2021-01-27T10:23:00Z">
        <w:r>
          <w:delText xml:space="preserve">how </w:delText>
        </w:r>
      </w:del>
      <w:ins w:id="826" w:author="Author" w:date="2021-01-27T10:23:00Z">
        <w:r>
          <w:t xml:space="preserve">ways in which </w:t>
        </w:r>
      </w:ins>
      <w:r>
        <w:t xml:space="preserve">these efforts can leverage parents’ desires and attempts to connect with HOM for ECE with a larger and more diverse population. </w:t>
      </w:r>
      <w:del w:id="827" w:author="Author" w:date="2021-02-05T17:23:00Z">
        <w:r w:rsidDel="000C6ABA">
          <w:delText xml:space="preserve"> </w:delText>
        </w:r>
      </w:del>
    </w:p>
    <w:p w14:paraId="41BD566B" w14:textId="77777777" w:rsidR="00BC321B" w:rsidRPr="00963B6D" w:rsidRDefault="00BC321B" w:rsidP="00136420"/>
    <w:p w14:paraId="24BC1E07" w14:textId="2847F882" w:rsidR="00E601B1" w:rsidRDefault="00E601B1" w:rsidP="00DE77A6">
      <w:pPr>
        <w:pStyle w:val="Acknowledgements"/>
        <w:spacing w:line="480" w:lineRule="auto"/>
      </w:pPr>
      <w:commentRangeStart w:id="828"/>
      <w:r>
        <w:t>Acknowledgments</w:t>
      </w:r>
      <w:commentRangeEnd w:id="828"/>
      <w:r w:rsidR="00BC321B">
        <w:rPr>
          <w:rStyle w:val="CommentReference"/>
          <w:color w:val="000000"/>
          <w:lang w:val="en-US" w:eastAsia="en-US"/>
        </w:rPr>
        <w:commentReference w:id="828"/>
      </w:r>
      <w:r w:rsidR="00BC321B">
        <w:t>:</w:t>
      </w:r>
      <w:r>
        <w:t xml:space="preserve"> </w:t>
      </w:r>
    </w:p>
    <w:p w14:paraId="45A52276" w14:textId="19DFCBBD" w:rsidR="00DE77A6" w:rsidRPr="00A874E4" w:rsidRDefault="00E601B1" w:rsidP="00136420">
      <w:pPr>
        <w:pStyle w:val="References"/>
        <w:spacing w:line="480" w:lineRule="auto"/>
      </w:pPr>
      <w:commentRangeStart w:id="829"/>
      <w:r>
        <w:lastRenderedPageBreak/>
        <w:t>References</w:t>
      </w:r>
      <w:commentRangeEnd w:id="829"/>
      <w:r w:rsidR="00BC321B">
        <w:rPr>
          <w:rStyle w:val="CommentReference"/>
          <w:color w:val="000000"/>
          <w:lang w:val="en-US" w:eastAsia="en-US"/>
        </w:rPr>
        <w:commentReference w:id="829"/>
      </w:r>
      <w:r>
        <w:t xml:space="preserve">: </w:t>
      </w:r>
    </w:p>
    <w:bookmarkEnd w:id="0"/>
    <w:p w14:paraId="5469A30C" w14:textId="462C8ABF" w:rsidR="00470E94" w:rsidRPr="00E601B1" w:rsidRDefault="00470E94" w:rsidP="00E601B1"/>
    <w:sectPr w:rsidR="00470E94" w:rsidRPr="00E601B1">
      <w:headerReference w:type="even" r:id="rId9"/>
      <w:headerReference w:type="default" r:id="rId10"/>
      <w:footerReference w:type="even" r:id="rId11"/>
      <w:headerReference w:type="first" r:id="rId12"/>
      <w:footerReference w:type="first" r:id="rId13"/>
      <w:pgSz w:w="12240" w:h="15840"/>
      <w:pgMar w:top="1450" w:right="1449" w:bottom="1449" w:left="1440" w:header="730" w:footer="718" w:gutter="0"/>
      <w:pgNumType w:start="206"/>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uthor" w:date="2021-01-26T09:20:00Z" w:initials="A">
    <w:p w14:paraId="1EB5B7B3" w14:textId="77777777" w:rsidR="00963B6D" w:rsidRDefault="00E601B1" w:rsidP="00963B6D">
      <w:pPr>
        <w:pStyle w:val="CommentText"/>
      </w:pPr>
      <w:r>
        <w:rPr>
          <w:rStyle w:val="CommentReference"/>
        </w:rPr>
        <w:annotationRef/>
      </w:r>
      <w:r w:rsidR="00963B6D">
        <w:t>Dear Author,</w:t>
      </w:r>
    </w:p>
    <w:p w14:paraId="3C550B3F" w14:textId="77777777" w:rsidR="00963B6D" w:rsidRDefault="00963B6D" w:rsidP="00963B6D">
      <w:pPr>
        <w:pStyle w:val="CommentText"/>
      </w:pPr>
    </w:p>
    <w:p w14:paraId="26BED48B" w14:textId="012BD24F" w:rsidR="00E601B1" w:rsidRDefault="00963B6D" w:rsidP="00963B6D">
      <w:pPr>
        <w:pStyle w:val="CommentText"/>
      </w:pPr>
      <w:proofErr w:type="gramStart"/>
      <w:r>
        <w:t>I’m</w:t>
      </w:r>
      <w:proofErr w:type="gramEnd"/>
      <w:r>
        <w:t xml:space="preserve"> grateful for the opportunity to work on your 12</w:t>
      </w:r>
      <w:r w:rsidR="00136420">
        <w:t>th</w:t>
      </w:r>
      <w:r>
        <w:t xml:space="preserve"> job with us this year. Thank you for your continued faith in our service. I have edited this manuscript carefully and thoroughly, and I look forward to receiving your feedback regarding my work on this manuscript.</w:t>
      </w:r>
    </w:p>
  </w:comment>
  <w:comment w:id="3" w:author="Author" w:date="2021-01-28T11:32:00Z" w:initials="A">
    <w:p w14:paraId="7514E115" w14:textId="45A4C79E" w:rsidR="00E601B1" w:rsidRDefault="00E601B1" w:rsidP="00E601B1">
      <w:pPr>
        <w:pStyle w:val="CommentText"/>
      </w:pPr>
      <w:r>
        <w:rPr>
          <w:rStyle w:val="CommentReference"/>
        </w:rPr>
        <w:annotationRef/>
      </w:r>
      <w:r>
        <w:t>Please note the edit I made to the title</w:t>
      </w:r>
      <w:r w:rsidR="00136420">
        <w:t xml:space="preserve">, and </w:t>
      </w:r>
      <w:r w:rsidR="00136420" w:rsidRPr="00136420">
        <w:t>if acceptable, use the revised title at all relevant instances.</w:t>
      </w:r>
    </w:p>
  </w:comment>
  <w:comment w:id="6" w:author="Author" w:date="2021-02-10T10:26:00Z" w:initials="A">
    <w:p w14:paraId="0A1CB455" w14:textId="2753818A" w:rsidR="00136420" w:rsidRDefault="00136420">
      <w:pPr>
        <w:pStyle w:val="CommentText"/>
      </w:pPr>
      <w:r>
        <w:rPr>
          <w:rStyle w:val="CommentReference"/>
        </w:rPr>
        <w:annotationRef/>
      </w:r>
      <w:r w:rsidRPr="00EB1216">
        <w:t xml:space="preserve">Please add these details. Where available, please also include </w:t>
      </w:r>
      <w:proofErr w:type="spellStart"/>
      <w:r w:rsidRPr="00EB1216">
        <w:t>ORCiDs</w:t>
      </w:r>
      <w:proofErr w:type="spellEnd"/>
      <w:r w:rsidRPr="00EB1216">
        <w:t xml:space="preserve"> and social media handles (Facebook, </w:t>
      </w:r>
      <w:proofErr w:type="gramStart"/>
      <w:r w:rsidRPr="00EB1216">
        <w:t>Twitter</w:t>
      </w:r>
      <w:proofErr w:type="gramEnd"/>
      <w:r w:rsidRPr="00EB1216">
        <w:t xml:space="preserve"> or LinkedIn).</w:t>
      </w:r>
    </w:p>
  </w:comment>
  <w:comment w:id="8" w:author="Author" w:date="2021-02-10T10:27:00Z" w:initials="A">
    <w:p w14:paraId="5F7DFD2E" w14:textId="53C9BD15" w:rsidR="00136420" w:rsidRDefault="00136420" w:rsidP="00136420">
      <w:pPr>
        <w:pStyle w:val="CommentText"/>
        <w:ind w:left="720" w:firstLine="0"/>
      </w:pPr>
      <w:r>
        <w:rPr>
          <w:rStyle w:val="CommentReference"/>
        </w:rPr>
        <w:annotationRef/>
      </w:r>
      <w:r w:rsidRPr="00EB1216">
        <w:t>Please include a word count for your paper, inclusive of the abstract, tables, references, figure captions, footnotes, endnotes.</w:t>
      </w:r>
    </w:p>
  </w:comment>
  <w:comment w:id="66" w:author="Author" w:date="2021-01-30T10:11:00Z" w:initials="A">
    <w:p w14:paraId="3447925E" w14:textId="77777777" w:rsidR="00E601B1" w:rsidRDefault="00E601B1" w:rsidP="00E601B1">
      <w:pPr>
        <w:pStyle w:val="CommentText"/>
      </w:pPr>
      <w:r>
        <w:rPr>
          <w:rStyle w:val="CommentReference"/>
        </w:rPr>
        <w:annotationRef/>
      </w:r>
      <w:r>
        <w:t xml:space="preserve">This concept has not </w:t>
      </w:r>
      <w:proofErr w:type="gramStart"/>
      <w:r>
        <w:t>been defined / explained</w:t>
      </w:r>
      <w:proofErr w:type="gramEnd"/>
      <w:r>
        <w:t xml:space="preserve"> before this. It may help establish what you are referring to here – although one may assume that a reader may be able to infer it from context, being as clear as possible is recommended.</w:t>
      </w:r>
    </w:p>
  </w:comment>
  <w:comment w:id="73" w:author="Author" w:date="2021-02-05T17:19:00Z" w:initials="A">
    <w:p w14:paraId="191D2040" w14:textId="51C2A78C" w:rsidR="00963B6D" w:rsidRDefault="00963B6D">
      <w:pPr>
        <w:pStyle w:val="CommentText"/>
      </w:pPr>
      <w:r>
        <w:rPr>
          <w:rStyle w:val="CommentReference"/>
        </w:rPr>
        <w:annotationRef/>
      </w:r>
      <w:r>
        <w:t>As this has not been used again in the abstract, I deleted it.</w:t>
      </w:r>
    </w:p>
  </w:comment>
  <w:comment w:id="87" w:author="Author" w:date="2021-01-31T17:48:00Z" w:initials="A">
    <w:p w14:paraId="38C6E66F" w14:textId="77777777" w:rsidR="00E601B1" w:rsidRDefault="00E601B1" w:rsidP="00E601B1">
      <w:pPr>
        <w:pStyle w:val="CommentText"/>
      </w:pPr>
      <w:r>
        <w:rPr>
          <w:rStyle w:val="CommentReference"/>
        </w:rPr>
        <w:annotationRef/>
      </w:r>
      <w:r>
        <w:rPr>
          <w:rStyle w:val="CommentReference"/>
        </w:rPr>
        <w:t xml:space="preserve">Please </w:t>
      </w:r>
      <w:r>
        <w:t xml:space="preserve">provide between 1 and 3 more keywords, as the journal allows 5 to 7 keywords in all. </w:t>
      </w:r>
    </w:p>
  </w:comment>
  <w:comment w:id="90" w:author="Author" w:date="2021-01-28T11:34:00Z" w:initials="A">
    <w:p w14:paraId="4182F256" w14:textId="77777777" w:rsidR="00E601B1" w:rsidRDefault="00E601B1" w:rsidP="00E601B1">
      <w:pPr>
        <w:pStyle w:val="CommentText"/>
      </w:pPr>
      <w:r>
        <w:rPr>
          <w:rStyle w:val="CommentReference"/>
        </w:rPr>
        <w:annotationRef/>
      </w:r>
      <w:r>
        <w:t>Please consider elaborating on the genesis of this program, and perhaps a bit more in terms of the areas under coverage and the dynamics of its operation.</w:t>
      </w:r>
    </w:p>
  </w:comment>
  <w:comment w:id="95" w:author="Author" w:date="2021-01-30T10:14:00Z" w:initials="A">
    <w:p w14:paraId="5797A80E" w14:textId="77777777" w:rsidR="00E601B1" w:rsidRDefault="00E601B1" w:rsidP="00E601B1">
      <w:pPr>
        <w:pStyle w:val="CommentText"/>
      </w:pPr>
      <w:r>
        <w:rPr>
          <w:rStyle w:val="CommentReference"/>
        </w:rPr>
        <w:annotationRef/>
      </w:r>
      <w:r>
        <w:t xml:space="preserve">At what levels (high, middle, junior), specifically? </w:t>
      </w:r>
    </w:p>
  </w:comment>
  <w:comment w:id="104" w:author="Author" w:date="2021-01-28T11:34:00Z" w:initials="A">
    <w:p w14:paraId="7017009E" w14:textId="77777777" w:rsidR="00E601B1" w:rsidRDefault="00E601B1" w:rsidP="00E601B1">
      <w:pPr>
        <w:pStyle w:val="CommentText"/>
      </w:pPr>
      <w:r>
        <w:rPr>
          <w:rStyle w:val="CommentReference"/>
        </w:rPr>
        <w:annotationRef/>
      </w:r>
      <w:r>
        <w:t xml:space="preserve">Again, it would help if you could establish the genesis and dynamics of the program itself, to understand its origins and operations. </w:t>
      </w:r>
    </w:p>
  </w:comment>
  <w:comment w:id="105" w:author="Author" w:date="2021-02-01T11:50:00Z" w:initials="A">
    <w:p w14:paraId="6CBE6C43" w14:textId="5A608169" w:rsidR="003704D1" w:rsidRDefault="003704D1">
      <w:pPr>
        <w:pStyle w:val="CommentText"/>
      </w:pPr>
      <w:r>
        <w:rPr>
          <w:rStyle w:val="CommentReference"/>
        </w:rPr>
        <w:annotationRef/>
      </w:r>
      <w:r>
        <w:t xml:space="preserve">Consider offering more details – for example, consider providing answers to the following: when was it formed, how long has it been in practice, what areas and geographies does it cover, and how effective has it been? </w:t>
      </w:r>
    </w:p>
  </w:comment>
  <w:comment w:id="107" w:author="Author" w:date="2021-01-30T10:13:00Z" w:initials="A">
    <w:p w14:paraId="3D7F9DF1" w14:textId="77777777" w:rsidR="00E601B1" w:rsidRDefault="00E601B1" w:rsidP="00E601B1">
      <w:pPr>
        <w:pStyle w:val="CommentText"/>
      </w:pPr>
      <w:r>
        <w:rPr>
          <w:rStyle w:val="CommentReference"/>
        </w:rPr>
        <w:annotationRef/>
      </w:r>
      <w:r>
        <w:t>Is this a government-initiated program?</w:t>
      </w:r>
    </w:p>
  </w:comment>
  <w:comment w:id="114" w:author="Author" w:date="2021-01-28T11:35:00Z" w:initials="A">
    <w:p w14:paraId="63DAF9CB" w14:textId="54C6E14F" w:rsidR="00E601B1" w:rsidRDefault="00E601B1" w:rsidP="00E601B1">
      <w:pPr>
        <w:pStyle w:val="CommentText"/>
      </w:pPr>
      <w:r>
        <w:rPr>
          <w:rStyle w:val="CommentReference"/>
        </w:rPr>
        <w:annotationRef/>
      </w:r>
      <w:r>
        <w:t xml:space="preserve">Is this intended to suggest that this study focuses on Montana’s experience? Or is this an example of how the program manifests? </w:t>
      </w:r>
      <w:r w:rsidR="003704D1">
        <w:t xml:space="preserve">Regardless, it may be a useful thing to draw comparisons on how the program is perceived and engaged with across different states. </w:t>
      </w:r>
    </w:p>
  </w:comment>
  <w:comment w:id="135" w:author="Author" w:date="2021-02-03T13:39:00Z" w:initials="A">
    <w:p w14:paraId="40A86DDC" w14:textId="5AAE4D7D" w:rsidR="00B8190D" w:rsidRDefault="00B8190D">
      <w:pPr>
        <w:pStyle w:val="CommentText"/>
      </w:pPr>
      <w:r>
        <w:rPr>
          <w:rStyle w:val="CommentReference"/>
        </w:rPr>
        <w:annotationRef/>
      </w:r>
      <w:r>
        <w:t xml:space="preserve">It would help a reader understand what it started from – how many states did it cover at first? </w:t>
      </w:r>
    </w:p>
  </w:comment>
  <w:comment w:id="139" w:author="Author" w:date="2021-01-28T11:36:00Z" w:initials="A">
    <w:p w14:paraId="62ADD961" w14:textId="77777777" w:rsidR="00E601B1" w:rsidRDefault="00E601B1" w:rsidP="00E601B1">
      <w:pPr>
        <w:pStyle w:val="CommentText"/>
      </w:pPr>
      <w:r>
        <w:rPr>
          <w:rStyle w:val="CommentReference"/>
        </w:rPr>
        <w:annotationRef/>
      </w:r>
      <w:r>
        <w:t xml:space="preserve">With what, specifically? It is not clear what local agriculture should be connected to, here. </w:t>
      </w:r>
    </w:p>
  </w:comment>
  <w:comment w:id="143" w:author="Author" w:date="2021-01-28T11:37:00Z" w:initials="A">
    <w:p w14:paraId="42794903" w14:textId="77777777" w:rsidR="00E601B1" w:rsidRDefault="00E601B1" w:rsidP="00E601B1">
      <w:pPr>
        <w:pStyle w:val="CommentText"/>
      </w:pPr>
      <w:r>
        <w:rPr>
          <w:rStyle w:val="CommentReference"/>
        </w:rPr>
        <w:annotationRef/>
      </w:r>
      <w:r>
        <w:t xml:space="preserve">Do you mean children younger than kindergarteners? Consider elaborating on this – what is the minimum age threshold? </w:t>
      </w:r>
    </w:p>
  </w:comment>
  <w:comment w:id="148" w:author="Author" w:date="2021-01-28T11:39:00Z" w:initials="A">
    <w:p w14:paraId="41F2CBB6" w14:textId="77777777" w:rsidR="00E601B1" w:rsidRDefault="00E601B1" w:rsidP="00E601B1">
      <w:pPr>
        <w:pStyle w:val="CommentText"/>
      </w:pPr>
      <w:r>
        <w:rPr>
          <w:rStyle w:val="CommentReference"/>
        </w:rPr>
        <w:annotationRef/>
      </w:r>
      <w:r>
        <w:t xml:space="preserve">Was this limited to hands-on parents, or regardless of their level of involvement? </w:t>
      </w:r>
    </w:p>
  </w:comment>
  <w:comment w:id="156" w:author="Author" w:date="2021-02-01T11:51:00Z" w:initials="A">
    <w:p w14:paraId="2D134C68" w14:textId="13A3A4C3" w:rsidR="00A874E4" w:rsidRDefault="00A874E4">
      <w:pPr>
        <w:pStyle w:val="CommentText"/>
      </w:pPr>
      <w:r>
        <w:rPr>
          <w:rStyle w:val="CommentReference"/>
        </w:rPr>
        <w:annotationRef/>
      </w:r>
      <w:r>
        <w:t xml:space="preserve">Do you mean particular foods in this context? Or local foods / organic foods? </w:t>
      </w:r>
    </w:p>
  </w:comment>
  <w:comment w:id="152" w:author="Author" w:date="2021-01-28T11:39:00Z" w:initials="A">
    <w:p w14:paraId="6835C1D0" w14:textId="77777777" w:rsidR="00E601B1" w:rsidRDefault="00E601B1" w:rsidP="00E601B1">
      <w:pPr>
        <w:pStyle w:val="CommentText"/>
      </w:pPr>
      <w:r>
        <w:rPr>
          <w:rStyle w:val="CommentReference"/>
        </w:rPr>
        <w:annotationRef/>
      </w:r>
      <w:r>
        <w:t xml:space="preserve">This seems inherently understood and need not be mentioned explicitly. </w:t>
      </w:r>
    </w:p>
  </w:comment>
  <w:comment w:id="160" w:author="Author" w:date="2021-01-28T11:39:00Z" w:initials="A">
    <w:p w14:paraId="08A2A061" w14:textId="4577A96D" w:rsidR="00E601B1" w:rsidRDefault="00E601B1" w:rsidP="00E601B1">
      <w:pPr>
        <w:pStyle w:val="CommentText"/>
      </w:pPr>
      <w:r>
        <w:rPr>
          <w:rStyle w:val="CommentReference"/>
        </w:rPr>
        <w:annotationRef/>
      </w:r>
      <w:r>
        <w:t>Was there a particular age they addressed here?</w:t>
      </w:r>
      <w:r w:rsidR="00356C80">
        <w:t xml:space="preserve"> Or is this generally true across all age groups within the broad ambit of “children” here?</w:t>
      </w:r>
      <w:r>
        <w:t xml:space="preserve"> </w:t>
      </w:r>
    </w:p>
  </w:comment>
  <w:comment w:id="191" w:author="Author" w:date="2021-02-03T13:41:00Z" w:initials="A">
    <w:p w14:paraId="4B46BB85" w14:textId="53B82833" w:rsidR="00711DFE" w:rsidRDefault="00711DFE">
      <w:pPr>
        <w:pStyle w:val="CommentText"/>
      </w:pPr>
      <w:r>
        <w:rPr>
          <w:rStyle w:val="CommentReference"/>
        </w:rPr>
        <w:annotationRef/>
      </w:r>
      <w:r>
        <w:t xml:space="preserve">Do they cover habits in general, or food/health habits? </w:t>
      </w:r>
    </w:p>
  </w:comment>
  <w:comment w:id="192" w:author="Author" w:date="2021-01-28T11:40:00Z" w:initials="A">
    <w:p w14:paraId="308119E3" w14:textId="77777777" w:rsidR="00E601B1" w:rsidRDefault="00E601B1" w:rsidP="00E601B1">
      <w:pPr>
        <w:pStyle w:val="CommentText"/>
      </w:pPr>
      <w:r>
        <w:rPr>
          <w:rStyle w:val="CommentReference"/>
        </w:rPr>
        <w:annotationRef/>
      </w:r>
      <w:r>
        <w:t xml:space="preserve">This seems like a rather valuable study to focus on – please consider elaborating on this with more information on their data collection and analysis. </w:t>
      </w:r>
    </w:p>
  </w:comment>
  <w:comment w:id="193" w:author="Author" w:date="2021-01-31T17:37:00Z" w:initials="A">
    <w:p w14:paraId="63CADA6D" w14:textId="77777777" w:rsidR="00E601B1" w:rsidRDefault="00E601B1" w:rsidP="00E601B1">
      <w:pPr>
        <w:pStyle w:val="CommentText"/>
      </w:pPr>
      <w:r>
        <w:rPr>
          <w:rStyle w:val="CommentReference"/>
        </w:rPr>
        <w:annotationRef/>
      </w:r>
      <w:r>
        <w:t>At this juncture, it would help if you present a signposting paragraph with an outline of the rest of this paper.</w:t>
      </w:r>
    </w:p>
  </w:comment>
  <w:comment w:id="194" w:author="Author" w:date="2021-01-28T11:41:00Z" w:initials="A">
    <w:p w14:paraId="782A73F1" w14:textId="77777777" w:rsidR="00E601B1" w:rsidRDefault="00E601B1" w:rsidP="00E601B1">
      <w:pPr>
        <w:pStyle w:val="CommentText"/>
      </w:pPr>
      <w:r>
        <w:rPr>
          <w:rStyle w:val="CommentReference"/>
        </w:rPr>
        <w:annotationRef/>
      </w:r>
      <w:r>
        <w:t>The section below speaks of the method and the objectives of the study, rather than the purpose. You may either change the heading here, or, you may add a brief note on the purpose of this study – a purpose differs from an objective in that the the purpose is the reason why the study was conducted, and the objective is what it needs to do to achieve its goals.</w:t>
      </w:r>
    </w:p>
  </w:comment>
  <w:comment w:id="219" w:author="Author" w:date="2021-02-01T11:56:00Z" w:initials="A">
    <w:p w14:paraId="4BCED06C" w14:textId="56C54B8A" w:rsidR="00654119" w:rsidRDefault="00654119">
      <w:pPr>
        <w:pStyle w:val="CommentText"/>
      </w:pPr>
      <w:r>
        <w:rPr>
          <w:rStyle w:val="CommentReference"/>
        </w:rPr>
        <w:annotationRef/>
      </w:r>
      <w:r>
        <w:t xml:space="preserve">Please confirm if you agree with this framing. </w:t>
      </w:r>
    </w:p>
  </w:comment>
  <w:comment w:id="236" w:author="Author" w:date="2021-02-01T11:57:00Z" w:initials="A">
    <w:p w14:paraId="69EFCF5D" w14:textId="2981B2AE" w:rsidR="00654119" w:rsidRDefault="00654119">
      <w:pPr>
        <w:pStyle w:val="CommentText"/>
      </w:pPr>
      <w:r>
        <w:rPr>
          <w:rStyle w:val="CommentReference"/>
        </w:rPr>
        <w:annotationRef/>
      </w:r>
      <w:r>
        <w:t xml:space="preserve">Consider offering a footnote or a few sentences after this sentence, explaining this set of guidelines and what they aimed at establishing. </w:t>
      </w:r>
    </w:p>
  </w:comment>
  <w:comment w:id="270" w:author="Author" w:date="2021-02-03T13:45:00Z" w:initials="A">
    <w:p w14:paraId="39DA7260" w14:textId="3D63A605" w:rsidR="00711DFE" w:rsidRDefault="00711DFE">
      <w:pPr>
        <w:pStyle w:val="CommentText"/>
      </w:pPr>
      <w:r>
        <w:rPr>
          <w:rStyle w:val="CommentReference"/>
        </w:rPr>
        <w:annotationRef/>
      </w:r>
      <w:r>
        <w:t>The meaning here is not quite clear. Please clarify your intended meaning so that this can be edited appropriately.</w:t>
      </w:r>
    </w:p>
  </w:comment>
  <w:comment w:id="272" w:author="Author" w:date="2021-01-26T10:01:00Z" w:initials="A">
    <w:p w14:paraId="443D47C9" w14:textId="77777777" w:rsidR="00E601B1" w:rsidRDefault="00E601B1" w:rsidP="00E601B1">
      <w:pPr>
        <w:pStyle w:val="CommentText"/>
      </w:pPr>
      <w:r>
        <w:rPr>
          <w:rStyle w:val="CommentReference"/>
        </w:rPr>
        <w:annotationRef/>
      </w:r>
      <w:r>
        <w:t xml:space="preserve">Consider explaining what the family handbook is. It is not clear at the moment what this is, as no context has been provided thus far. </w:t>
      </w:r>
    </w:p>
  </w:comment>
  <w:comment w:id="273" w:author="Author" w:date="2021-02-04T14:17:00Z" w:initials="A">
    <w:p w14:paraId="20A1D98E" w14:textId="47AA102C" w:rsidR="008D0BF2" w:rsidRDefault="008D0BF2">
      <w:pPr>
        <w:pStyle w:val="CommentText"/>
      </w:pPr>
      <w:r>
        <w:rPr>
          <w:rStyle w:val="CommentReference"/>
        </w:rPr>
        <w:annotationRef/>
      </w:r>
      <w:r>
        <w:t>Please confirm if this is accurate.</w:t>
      </w:r>
    </w:p>
  </w:comment>
  <w:comment w:id="296" w:author="Author" w:date="2021-01-28T11:43:00Z" w:initials="A">
    <w:p w14:paraId="7DF7C9B3" w14:textId="51306B2B" w:rsidR="00E601B1" w:rsidRDefault="00E601B1" w:rsidP="00E601B1">
      <w:pPr>
        <w:pStyle w:val="CommentText"/>
      </w:pPr>
      <w:r>
        <w:rPr>
          <w:rStyle w:val="CommentReference"/>
        </w:rPr>
        <w:annotationRef/>
      </w:r>
      <w:r w:rsidR="00900249">
        <w:rPr>
          <w:rStyle w:val="CommentReference"/>
        </w:rPr>
        <w:t>Consider saying: “To the best of the researchers’ knowledge, there is no short survey with established validity and reliability</w:t>
      </w:r>
      <w:r w:rsidR="00055F0E">
        <w:rPr>
          <w:rStyle w:val="CommentReference"/>
        </w:rPr>
        <w:t xml:space="preserve"> that aims</w:t>
      </w:r>
      <w:r w:rsidR="00900249">
        <w:rPr>
          <w:rStyle w:val="CommentReference"/>
        </w:rPr>
        <w:t xml:space="preserve"> to measure parental perspectives and food behaviors related to HOM for ECE.”</w:t>
      </w:r>
    </w:p>
  </w:comment>
  <w:comment w:id="386" w:author="Author" w:date="2021-02-02T12:38:00Z" w:initials="A">
    <w:p w14:paraId="6A2C3406" w14:textId="1870A8C8" w:rsidR="00DE7A3D" w:rsidRDefault="00DE7A3D">
      <w:pPr>
        <w:pStyle w:val="CommentText"/>
      </w:pPr>
      <w:r>
        <w:rPr>
          <w:rStyle w:val="CommentReference"/>
        </w:rPr>
        <w:annotationRef/>
      </w:r>
      <w:r>
        <w:t>The above description indicated that there were two open-ended questions. Please clarify what the other was, too.</w:t>
      </w:r>
    </w:p>
  </w:comment>
  <w:comment w:id="398" w:author="Author" w:date="2021-02-01T12:06:00Z" w:initials="A">
    <w:p w14:paraId="7AEAE2D0" w14:textId="6B06D9BC" w:rsidR="000C0FD3" w:rsidRDefault="000C0FD3">
      <w:pPr>
        <w:pStyle w:val="CommentText"/>
      </w:pPr>
      <w:r>
        <w:rPr>
          <w:rStyle w:val="CommentReference"/>
        </w:rPr>
        <w:annotationRef/>
      </w:r>
      <w:r>
        <w:t>Do you mean “at the end of the month” here?</w:t>
      </w:r>
    </w:p>
  </w:comment>
  <w:comment w:id="433" w:author="Author" w:date="2021-01-27T10:04:00Z" w:initials="A">
    <w:p w14:paraId="0547ED12" w14:textId="77777777" w:rsidR="00E601B1" w:rsidRDefault="00E601B1" w:rsidP="00E601B1">
      <w:pPr>
        <w:pStyle w:val="CommentText"/>
      </w:pPr>
      <w:r>
        <w:rPr>
          <w:rStyle w:val="CommentReference"/>
        </w:rPr>
        <w:annotationRef/>
      </w:r>
      <w:r>
        <w:rPr>
          <w:rStyle w:val="CommentReference"/>
        </w:rPr>
        <w:t xml:space="preserve">It might be a good idea to attempt to unpack this – what may have caused this?  </w:t>
      </w:r>
    </w:p>
  </w:comment>
  <w:comment w:id="434" w:author="Author" w:date="2021-02-02T12:35:00Z" w:initials="A">
    <w:p w14:paraId="3C862327" w14:textId="35ED5635" w:rsidR="00DE7A3D" w:rsidRDefault="00DE7A3D">
      <w:pPr>
        <w:pStyle w:val="CommentText"/>
      </w:pPr>
      <w:r>
        <w:rPr>
          <w:rStyle w:val="CommentReference"/>
        </w:rPr>
        <w:annotationRef/>
      </w:r>
      <w:r>
        <w:t xml:space="preserve">Given that you speak about frequency in the rest of the sentence, do you rather mean “kale more frequently than their children” instead? This current framing offers the impression that they had more kale in terms of quantity. Admittedly, it is clear that a greater frequency may imply a larger quantity, but it need not always be so. </w:t>
      </w:r>
    </w:p>
  </w:comment>
  <w:comment w:id="442" w:author="Author" w:date="2021-02-02T12:36:00Z" w:initials="A">
    <w:p w14:paraId="6D1112E8" w14:textId="1923DE98" w:rsidR="00DE7A3D" w:rsidRDefault="00DE7A3D">
      <w:pPr>
        <w:pStyle w:val="CommentText"/>
      </w:pPr>
      <w:r>
        <w:rPr>
          <w:rStyle w:val="CommentReference"/>
        </w:rPr>
        <w:annotationRef/>
      </w:r>
      <w:r>
        <w:t xml:space="preserve">Are there particular studies you can reference here with more information on particular findings in the literature that this study aligns with? </w:t>
      </w:r>
    </w:p>
  </w:comment>
  <w:comment w:id="450" w:author="Author" w:date="2021-02-10T10:29:00Z" w:initials="A">
    <w:p w14:paraId="6E69292C" w14:textId="03561E94" w:rsidR="00136420" w:rsidRDefault="00136420" w:rsidP="00136420">
      <w:pPr>
        <w:pStyle w:val="CommentText"/>
        <w:ind w:left="0" w:firstLine="0"/>
      </w:pPr>
      <w:r>
        <w:rPr>
          <w:rStyle w:val="CommentReference"/>
        </w:rPr>
        <w:annotationRef/>
      </w:r>
      <w:r w:rsidRPr="00EB1216">
        <w:t>As per journal requirements, I have inserted placeholders for tables. Please add the tables at the end of the paper, each on a separate page.</w:t>
      </w:r>
    </w:p>
  </w:comment>
  <w:comment w:id="454" w:author="Author" w:date="2021-02-04T14:20:00Z" w:initials="A">
    <w:p w14:paraId="5EE69283" w14:textId="6E2005E0" w:rsidR="00897EFF" w:rsidRDefault="00897EFF">
      <w:pPr>
        <w:pStyle w:val="CommentText"/>
      </w:pPr>
      <w:r>
        <w:rPr>
          <w:rStyle w:val="CommentReference"/>
        </w:rPr>
        <w:annotationRef/>
      </w:r>
      <w:r>
        <w:t xml:space="preserve">This is not clear. Do you mean to say limited reports on CSA participation, and reports of varying levels of attendance at farmer’s markets? </w:t>
      </w:r>
    </w:p>
  </w:comment>
  <w:comment w:id="521" w:author="Author" w:date="2021-02-02T12:39:00Z" w:initials="A">
    <w:p w14:paraId="09BAB7BD" w14:textId="78D81E7A" w:rsidR="00DE7A3D" w:rsidRDefault="00DE7A3D">
      <w:pPr>
        <w:pStyle w:val="CommentText"/>
      </w:pPr>
      <w:r>
        <w:rPr>
          <w:rStyle w:val="CommentReference"/>
        </w:rPr>
        <w:annotationRef/>
      </w:r>
      <w:r>
        <w:t xml:space="preserve">It would really help to examine the open-ended responses a bit further. It may be an interesting dynamic to explore in enhancing the findings of this study further. Consider adding more information on this front, especially as you have the space to add to the existing word count. </w:t>
      </w:r>
    </w:p>
  </w:comment>
  <w:comment w:id="576" w:author="Author" w:date="2021-01-29T07:38:00Z" w:initials="A">
    <w:p w14:paraId="08853269" w14:textId="77777777" w:rsidR="00E601B1" w:rsidRDefault="00E601B1" w:rsidP="00E601B1">
      <w:pPr>
        <w:pStyle w:val="CommentText"/>
      </w:pPr>
      <w:r>
        <w:rPr>
          <w:rStyle w:val="CommentReference"/>
        </w:rPr>
        <w:annotationRef/>
      </w:r>
      <w:r>
        <w:t xml:space="preserve">What may be the cause for this, if you were to speculate? As the discussion section is for you to analyze the results that you have drawn out, you may definitely augment this section. </w:t>
      </w:r>
    </w:p>
  </w:comment>
  <w:comment w:id="582" w:author="Author" w:date="2021-01-29T07:38:00Z" w:initials="A">
    <w:p w14:paraId="78EB913A" w14:textId="77777777" w:rsidR="00E601B1" w:rsidRDefault="00E601B1" w:rsidP="00E601B1">
      <w:pPr>
        <w:pStyle w:val="CommentText"/>
      </w:pPr>
      <w:r>
        <w:rPr>
          <w:rStyle w:val="CommentReference"/>
        </w:rPr>
        <w:annotationRef/>
      </w:r>
      <w:r>
        <w:t xml:space="preserve">Do you mean to say that the goal is not about increased consumption of these foods, but just exposure alone? </w:t>
      </w:r>
    </w:p>
  </w:comment>
  <w:comment w:id="600" w:author="Author" w:date="2021-02-02T12:44:00Z" w:initials="A">
    <w:p w14:paraId="04BE9B8E" w14:textId="5DF80008" w:rsidR="00BC0828" w:rsidRDefault="00BC0828">
      <w:pPr>
        <w:pStyle w:val="CommentText"/>
      </w:pPr>
      <w:r>
        <w:rPr>
          <w:rStyle w:val="CommentReference"/>
        </w:rPr>
        <w:annotationRef/>
      </w:r>
      <w:r>
        <w:t xml:space="preserve">Was this also in response to the (same) open-ended question? </w:t>
      </w:r>
      <w:r w:rsidR="00375BFA">
        <w:t>The others seem to speak to the open-ended question you have defined, that is, around meal habits and purchases, but this seems a bit different.</w:t>
      </w:r>
    </w:p>
  </w:comment>
  <w:comment w:id="613" w:author="Author" w:date="2021-01-29T07:40:00Z" w:initials="A">
    <w:p w14:paraId="310D3A1C" w14:textId="77777777" w:rsidR="00E601B1" w:rsidRDefault="00E601B1" w:rsidP="00E601B1">
      <w:pPr>
        <w:pStyle w:val="CommentText"/>
      </w:pPr>
      <w:r>
        <w:rPr>
          <w:rStyle w:val="CommentReference"/>
        </w:rPr>
        <w:annotationRef/>
      </w:r>
      <w:r>
        <w:t xml:space="preserve">What were some of the findings in these studies? Did your findings align with these studies, too? If you can cite a few more studies, it would be a good idea as it can enhance your arguments here. </w:t>
      </w:r>
    </w:p>
  </w:comment>
  <w:comment w:id="667" w:author="Author" w:date="2021-01-29T07:41:00Z" w:initials="A">
    <w:p w14:paraId="050A5B5A" w14:textId="77777777" w:rsidR="00E601B1" w:rsidRDefault="00E601B1" w:rsidP="00E601B1">
      <w:pPr>
        <w:pStyle w:val="CommentText"/>
      </w:pPr>
      <w:r>
        <w:rPr>
          <w:rStyle w:val="CommentReference"/>
        </w:rPr>
        <w:annotationRef/>
      </w:r>
      <w:r>
        <w:t>This could be enhanced and explained further. As the earlier contention you make at the end of the preceding paragraph is that HOM may still only be related to exposure to particular food – so it would help understand how the repeated exposure culminated in increased consumption, and reconcile it with the earlier note.</w:t>
      </w:r>
    </w:p>
  </w:comment>
  <w:comment w:id="774" w:author="Author" w:date="2021-02-04T14:28:00Z" w:initials="A">
    <w:p w14:paraId="38C55A9C" w14:textId="6A437E1C" w:rsidR="0004310E" w:rsidRDefault="0004310E">
      <w:pPr>
        <w:pStyle w:val="CommentText"/>
      </w:pPr>
      <w:r>
        <w:rPr>
          <w:rStyle w:val="CommentReference"/>
        </w:rPr>
        <w:annotationRef/>
      </w:r>
      <w:r>
        <w:t xml:space="preserve">Please confirm if this conveys the intended meaning. If not, please share your response to these questions so that it can be reframed: What exactly was to be connected, engaged, and sustained? Was this a slogan? </w:t>
      </w:r>
    </w:p>
  </w:comment>
  <w:comment w:id="799" w:author="Author" w:date="2021-01-31T17:30:00Z" w:initials="A">
    <w:p w14:paraId="54A4428F" w14:textId="77777777" w:rsidR="00E601B1" w:rsidRDefault="00E601B1" w:rsidP="00E601B1">
      <w:pPr>
        <w:pStyle w:val="CommentText"/>
      </w:pPr>
      <w:r>
        <w:rPr>
          <w:rStyle w:val="CommentReference"/>
        </w:rPr>
        <w:annotationRef/>
      </w:r>
      <w:r>
        <w:t xml:space="preserve">This is unclear – pilot research of what, specifically? </w:t>
      </w:r>
    </w:p>
  </w:comment>
  <w:comment w:id="828" w:author="Author" w:date="2021-02-02T12:50:00Z" w:initials="A">
    <w:p w14:paraId="678CFD36" w14:textId="0AA86C2D" w:rsidR="00BC321B" w:rsidRDefault="00BC321B">
      <w:pPr>
        <w:pStyle w:val="CommentText"/>
      </w:pPr>
      <w:r>
        <w:rPr>
          <w:rStyle w:val="CommentReference"/>
        </w:rPr>
        <w:annotationRef/>
      </w:r>
      <w:r>
        <w:t>Please include this information while taking care to avoid identifying any of the authors prior to peer review.</w:t>
      </w:r>
    </w:p>
  </w:comment>
  <w:comment w:id="829" w:author="Author" w:date="2021-02-02T12:50:00Z" w:initials="A">
    <w:p w14:paraId="167459A1" w14:textId="77777777" w:rsidR="00BC321B" w:rsidRDefault="00BC321B">
      <w:pPr>
        <w:pStyle w:val="CommentText"/>
      </w:pPr>
      <w:r>
        <w:rPr>
          <w:rStyle w:val="CommentReference"/>
        </w:rPr>
        <w:annotationRef/>
      </w:r>
      <w:r>
        <w:t>Please list your references below. Please feel free to reach out if you need help formatting them.</w:t>
      </w:r>
    </w:p>
    <w:p w14:paraId="144565C1" w14:textId="77777777" w:rsidR="00136420" w:rsidRDefault="00136420">
      <w:pPr>
        <w:pStyle w:val="CommentText"/>
      </w:pPr>
    </w:p>
    <w:p w14:paraId="1BB6BA72" w14:textId="543D6971" w:rsidR="00136420" w:rsidRDefault="00136420">
      <w:pPr>
        <w:pStyle w:val="CommentText"/>
      </w:pPr>
      <w:r w:rsidRPr="00EB1216">
        <w:t>After the references, insert each table on a separate page.</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BED48B" w15:done="0"/>
  <w15:commentEx w15:paraId="7514E115" w15:done="0"/>
  <w15:commentEx w15:paraId="0A1CB455" w15:done="0"/>
  <w15:commentEx w15:paraId="5F7DFD2E" w15:done="0"/>
  <w15:commentEx w15:paraId="3447925E" w15:done="0"/>
  <w15:commentEx w15:paraId="191D2040" w15:done="0"/>
  <w15:commentEx w15:paraId="38C6E66F" w15:done="0"/>
  <w15:commentEx w15:paraId="4182F256" w15:done="0"/>
  <w15:commentEx w15:paraId="5797A80E" w15:done="0"/>
  <w15:commentEx w15:paraId="7017009E" w15:done="0"/>
  <w15:commentEx w15:paraId="6CBE6C43" w15:done="0"/>
  <w15:commentEx w15:paraId="3D7F9DF1" w15:done="0"/>
  <w15:commentEx w15:paraId="63DAF9CB" w15:done="0"/>
  <w15:commentEx w15:paraId="40A86DDC" w15:done="0"/>
  <w15:commentEx w15:paraId="62ADD961" w15:done="0"/>
  <w15:commentEx w15:paraId="42794903" w15:done="0"/>
  <w15:commentEx w15:paraId="41F2CBB6" w15:done="0"/>
  <w15:commentEx w15:paraId="2D134C68" w15:done="0"/>
  <w15:commentEx w15:paraId="6835C1D0" w15:done="0"/>
  <w15:commentEx w15:paraId="08A2A061" w15:done="0"/>
  <w15:commentEx w15:paraId="4B46BB85" w15:done="0"/>
  <w15:commentEx w15:paraId="308119E3" w15:done="0"/>
  <w15:commentEx w15:paraId="63CADA6D" w15:done="0"/>
  <w15:commentEx w15:paraId="782A73F1" w15:done="0"/>
  <w15:commentEx w15:paraId="4BCED06C" w15:done="0"/>
  <w15:commentEx w15:paraId="69EFCF5D" w15:done="0"/>
  <w15:commentEx w15:paraId="39DA7260" w15:done="0"/>
  <w15:commentEx w15:paraId="443D47C9" w15:done="0"/>
  <w15:commentEx w15:paraId="20A1D98E" w15:done="0"/>
  <w15:commentEx w15:paraId="7DF7C9B3" w15:done="0"/>
  <w15:commentEx w15:paraId="6A2C3406" w15:done="0"/>
  <w15:commentEx w15:paraId="7AEAE2D0" w15:done="0"/>
  <w15:commentEx w15:paraId="0547ED12" w15:done="0"/>
  <w15:commentEx w15:paraId="3C862327" w15:done="0"/>
  <w15:commentEx w15:paraId="6D1112E8" w15:done="0"/>
  <w15:commentEx w15:paraId="6E69292C" w15:done="0"/>
  <w15:commentEx w15:paraId="5EE69283" w15:done="0"/>
  <w15:commentEx w15:paraId="09BAB7BD" w15:done="0"/>
  <w15:commentEx w15:paraId="08853269" w15:done="0"/>
  <w15:commentEx w15:paraId="78EB913A" w15:done="0"/>
  <w15:commentEx w15:paraId="04BE9B8E" w15:done="0"/>
  <w15:commentEx w15:paraId="310D3A1C" w15:done="0"/>
  <w15:commentEx w15:paraId="050A5B5A" w15:done="0"/>
  <w15:commentEx w15:paraId="38C55A9C" w15:done="0"/>
  <w15:commentEx w15:paraId="54A4428F" w15:done="0"/>
  <w15:commentEx w15:paraId="678CFD36" w15:done="0"/>
  <w15:commentEx w15:paraId="1BB6BA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BED48B" w16cid:durableId="23C16F5E"/>
  <w16cid:commentId w16cid:paraId="7514E115" w16cid:durableId="23C16F60"/>
  <w16cid:commentId w16cid:paraId="0A1CB455" w16cid:durableId="23CE3358"/>
  <w16cid:commentId w16cid:paraId="5F7DFD2E" w16cid:durableId="23CE3377"/>
  <w16cid:commentId w16cid:paraId="3447925E" w16cid:durableId="23C16F65"/>
  <w16cid:commentId w16cid:paraId="191D2040" w16cid:durableId="23C7FCB7"/>
  <w16cid:commentId w16cid:paraId="38C6E66F" w16cid:durableId="23C16F66"/>
  <w16cid:commentId w16cid:paraId="4182F256" w16cid:durableId="23C16F67"/>
  <w16cid:commentId w16cid:paraId="5797A80E" w16cid:durableId="23C16F68"/>
  <w16cid:commentId w16cid:paraId="7017009E" w16cid:durableId="23C16F69"/>
  <w16cid:commentId w16cid:paraId="6CBE6C43" w16cid:durableId="23C26979"/>
  <w16cid:commentId w16cid:paraId="3D7F9DF1" w16cid:durableId="23C16F6A"/>
  <w16cid:commentId w16cid:paraId="63DAF9CB" w16cid:durableId="23C16F6B"/>
  <w16cid:commentId w16cid:paraId="40A86DDC" w16cid:durableId="23C52625"/>
  <w16cid:commentId w16cid:paraId="62ADD961" w16cid:durableId="23C16F6C"/>
  <w16cid:commentId w16cid:paraId="42794903" w16cid:durableId="23C16F6D"/>
  <w16cid:commentId w16cid:paraId="41F2CBB6" w16cid:durableId="23C16F6E"/>
  <w16cid:commentId w16cid:paraId="2D134C68" w16cid:durableId="23C269DE"/>
  <w16cid:commentId w16cid:paraId="6835C1D0" w16cid:durableId="23C16F72"/>
  <w16cid:commentId w16cid:paraId="08A2A061" w16cid:durableId="23C16F76"/>
  <w16cid:commentId w16cid:paraId="4B46BB85" w16cid:durableId="23C52692"/>
  <w16cid:commentId w16cid:paraId="308119E3" w16cid:durableId="23C16F7C"/>
  <w16cid:commentId w16cid:paraId="63CADA6D" w16cid:durableId="23C16F7D"/>
  <w16cid:commentId w16cid:paraId="782A73F1" w16cid:durableId="23C16F7E"/>
  <w16cid:commentId w16cid:paraId="4BCED06C" w16cid:durableId="23C26B00"/>
  <w16cid:commentId w16cid:paraId="69EFCF5D" w16cid:durableId="23C26B21"/>
  <w16cid:commentId w16cid:paraId="39DA7260" w16cid:durableId="23C52791"/>
  <w16cid:commentId w16cid:paraId="443D47C9" w16cid:durableId="23C16F83"/>
  <w16cid:commentId w16cid:paraId="20A1D98E" w16cid:durableId="23C68088"/>
  <w16cid:commentId w16cid:paraId="7DF7C9B3" w16cid:durableId="23C16F84"/>
  <w16cid:commentId w16cid:paraId="6A2C3406" w16cid:durableId="23C3C654"/>
  <w16cid:commentId w16cid:paraId="7AEAE2D0" w16cid:durableId="23C26D5C"/>
  <w16cid:commentId w16cid:paraId="0547ED12" w16cid:durableId="23C16F8B"/>
  <w16cid:commentId w16cid:paraId="3C862327" w16cid:durableId="23C3C5B9"/>
  <w16cid:commentId w16cid:paraId="6D1112E8" w16cid:durableId="23C3C5E3"/>
  <w16cid:commentId w16cid:paraId="6E69292C" w16cid:durableId="23CE3408"/>
  <w16cid:commentId w16cid:paraId="5EE69283" w16cid:durableId="23C68139"/>
  <w16cid:commentId w16cid:paraId="09BAB7BD" w16cid:durableId="23C3C68B"/>
  <w16cid:commentId w16cid:paraId="08853269" w16cid:durableId="23C16F91"/>
  <w16cid:commentId w16cid:paraId="78EB913A" w16cid:durableId="23C16F92"/>
  <w16cid:commentId w16cid:paraId="04BE9B8E" w16cid:durableId="23C3C7B8"/>
  <w16cid:commentId w16cid:paraId="310D3A1C" w16cid:durableId="23C16F94"/>
  <w16cid:commentId w16cid:paraId="050A5B5A" w16cid:durableId="23C16F96"/>
  <w16cid:commentId w16cid:paraId="38C55A9C" w16cid:durableId="23C68307"/>
  <w16cid:commentId w16cid:paraId="54A4428F" w16cid:durableId="23C16F9C"/>
  <w16cid:commentId w16cid:paraId="678CFD36" w16cid:durableId="23C3C90E"/>
  <w16cid:commentId w16cid:paraId="1BB6BA72" w16cid:durableId="23C3C9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BD1F1" w14:textId="77777777" w:rsidR="00DF5B74" w:rsidRDefault="00DF5B74">
      <w:pPr>
        <w:spacing w:after="0" w:line="240" w:lineRule="auto"/>
      </w:pPr>
      <w:r>
        <w:separator/>
      </w:r>
    </w:p>
  </w:endnote>
  <w:endnote w:type="continuationSeparator" w:id="0">
    <w:p w14:paraId="6A07C73E" w14:textId="77777777" w:rsidR="00DF5B74" w:rsidRDefault="00DF5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F1557" w14:textId="77777777" w:rsidR="00470E94" w:rsidRDefault="007170AA">
    <w:pPr>
      <w:tabs>
        <w:tab w:val="center" w:pos="4681"/>
        <w:tab w:val="right" w:pos="9350"/>
      </w:tabs>
      <w:spacing w:after="0" w:line="259" w:lineRule="auto"/>
      <w:ind w:left="0" w:right="-9" w:firstLine="0"/>
    </w:pPr>
    <w:r>
      <w:rPr>
        <w:sz w:val="20"/>
      </w:rPr>
      <w:t xml:space="preserve">Journal of Human Sciences and Extension </w:t>
    </w:r>
    <w:r>
      <w:rPr>
        <w:sz w:val="20"/>
      </w:rPr>
      <w:tab/>
      <w:t xml:space="preserve"> </w:t>
    </w:r>
    <w:r>
      <w:rPr>
        <w:sz w:val="20"/>
      </w:rPr>
      <w:tab/>
      <w:t xml:space="preserve">Volume 8, Number 2, 2020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1EB1E" w14:textId="77777777" w:rsidR="00470E94" w:rsidRDefault="007170AA">
    <w:pPr>
      <w:tabs>
        <w:tab w:val="center" w:pos="4681"/>
        <w:tab w:val="right" w:pos="9350"/>
      </w:tabs>
      <w:spacing w:after="0" w:line="259" w:lineRule="auto"/>
      <w:ind w:left="0" w:right="-9" w:firstLine="0"/>
    </w:pPr>
    <w:r>
      <w:rPr>
        <w:sz w:val="20"/>
      </w:rPr>
      <w:t xml:space="preserve">Journal of Human Sciences and Extension </w:t>
    </w:r>
    <w:r>
      <w:rPr>
        <w:sz w:val="20"/>
      </w:rPr>
      <w:tab/>
      <w:t xml:space="preserve"> </w:t>
    </w:r>
    <w:r>
      <w:rPr>
        <w:sz w:val="20"/>
      </w:rPr>
      <w:tab/>
      <w:t xml:space="preserve">Volume 8, Number 2, 2020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C9209" w14:textId="77777777" w:rsidR="00DF5B74" w:rsidRDefault="00DF5B74">
      <w:pPr>
        <w:spacing w:after="0" w:line="240" w:lineRule="auto"/>
      </w:pPr>
      <w:r>
        <w:separator/>
      </w:r>
    </w:p>
  </w:footnote>
  <w:footnote w:type="continuationSeparator" w:id="0">
    <w:p w14:paraId="27ECD29C" w14:textId="77777777" w:rsidR="00DF5B74" w:rsidRDefault="00DF5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2F7AA" w14:textId="77777777" w:rsidR="00470E94" w:rsidRDefault="007170AA">
    <w:pPr>
      <w:tabs>
        <w:tab w:val="center" w:pos="4681"/>
        <w:tab w:val="right" w:pos="9350"/>
      </w:tabs>
      <w:spacing w:after="0" w:line="259" w:lineRule="auto"/>
      <w:ind w:left="0" w:right="-12" w:firstLine="0"/>
    </w:pPr>
    <w:r>
      <w:rPr>
        <w:sz w:val="20"/>
      </w:rPr>
      <w:t xml:space="preserve">Harvest of the Month </w:t>
    </w:r>
    <w:r>
      <w:rPr>
        <w:sz w:val="20"/>
      </w:rPr>
      <w:tab/>
      <w:t xml:space="preserve"> </w:t>
    </w:r>
    <w:r>
      <w:rPr>
        <w:sz w:val="20"/>
      </w:rPr>
      <w:tab/>
    </w:r>
    <w:r>
      <w:rPr>
        <w:sz w:val="20"/>
      </w:rPr>
      <w:fldChar w:fldCharType="begin"/>
    </w:r>
    <w:r>
      <w:rPr>
        <w:sz w:val="20"/>
      </w:rPr>
      <w:instrText xml:space="preserve"> PAGE   \* MERGEFORMAT </w:instrText>
    </w:r>
    <w:r>
      <w:rPr>
        <w:sz w:val="20"/>
      </w:rPr>
      <w:fldChar w:fldCharType="separate"/>
    </w:r>
    <w:r>
      <w:rPr>
        <w:sz w:val="20"/>
      </w:rPr>
      <w:t>206</w:t>
    </w:r>
    <w:r>
      <w:rPr>
        <w:sz w:val="20"/>
      </w:rPr>
      <w:fldChar w:fldCharType="end"/>
    </w: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38B84" w14:textId="77777777" w:rsidR="00470E94" w:rsidRDefault="00470E94">
    <w:pPr>
      <w:tabs>
        <w:tab w:val="center" w:pos="4681"/>
        <w:tab w:val="right" w:pos="9350"/>
      </w:tabs>
      <w:spacing w:after="0" w:line="259" w:lineRule="auto"/>
      <w:ind w:left="0" w:right="-12"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3820E" w14:textId="77777777" w:rsidR="00470E94" w:rsidRDefault="007170AA">
    <w:pPr>
      <w:tabs>
        <w:tab w:val="center" w:pos="4681"/>
        <w:tab w:val="right" w:pos="9350"/>
      </w:tabs>
      <w:spacing w:after="0" w:line="259" w:lineRule="auto"/>
      <w:ind w:left="0" w:right="-12" w:firstLine="0"/>
    </w:pPr>
    <w:r>
      <w:rPr>
        <w:sz w:val="20"/>
      </w:rPr>
      <w:t xml:space="preserve">Harvest of the Month </w:t>
    </w:r>
    <w:r>
      <w:rPr>
        <w:sz w:val="20"/>
      </w:rPr>
      <w:tab/>
      <w:t xml:space="preserve"> </w:t>
    </w:r>
    <w:r>
      <w:rPr>
        <w:sz w:val="20"/>
      </w:rPr>
      <w:tab/>
    </w:r>
    <w:r>
      <w:rPr>
        <w:sz w:val="20"/>
      </w:rPr>
      <w:fldChar w:fldCharType="begin"/>
    </w:r>
    <w:r>
      <w:rPr>
        <w:sz w:val="20"/>
      </w:rPr>
      <w:instrText xml:space="preserve"> PAGE   \* MERGEFORMAT </w:instrText>
    </w:r>
    <w:r>
      <w:rPr>
        <w:sz w:val="20"/>
      </w:rPr>
      <w:fldChar w:fldCharType="separate"/>
    </w:r>
    <w:r>
      <w:rPr>
        <w:sz w:val="20"/>
      </w:rPr>
      <w:t>206</w:t>
    </w:r>
    <w:r>
      <w:rPr>
        <w:sz w:val="20"/>
      </w:rPr>
      <w:fldChar w:fldCharType="end"/>
    </w:r>
    <w:r>
      <w:rPr>
        <w:sz w:val="20"/>
      </w:rPr>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E94"/>
    <w:rsid w:val="00005655"/>
    <w:rsid w:val="00017C58"/>
    <w:rsid w:val="00025340"/>
    <w:rsid w:val="00042CEB"/>
    <w:rsid w:val="0004310E"/>
    <w:rsid w:val="00055F0E"/>
    <w:rsid w:val="00084191"/>
    <w:rsid w:val="00092490"/>
    <w:rsid w:val="000A3599"/>
    <w:rsid w:val="000A7EE6"/>
    <w:rsid w:val="000C0FD3"/>
    <w:rsid w:val="000C6ABA"/>
    <w:rsid w:val="000E030A"/>
    <w:rsid w:val="00136420"/>
    <w:rsid w:val="001500DB"/>
    <w:rsid w:val="00184BF1"/>
    <w:rsid w:val="0018500A"/>
    <w:rsid w:val="001964D5"/>
    <w:rsid w:val="001A7EF4"/>
    <w:rsid w:val="001B0E36"/>
    <w:rsid w:val="001C7BE8"/>
    <w:rsid w:val="001E6437"/>
    <w:rsid w:val="001F366D"/>
    <w:rsid w:val="001F5A51"/>
    <w:rsid w:val="0020501F"/>
    <w:rsid w:val="002430F9"/>
    <w:rsid w:val="002434AA"/>
    <w:rsid w:val="0027339F"/>
    <w:rsid w:val="002D5E52"/>
    <w:rsid w:val="002E5ECA"/>
    <w:rsid w:val="002F32B8"/>
    <w:rsid w:val="002F78D6"/>
    <w:rsid w:val="0030053C"/>
    <w:rsid w:val="003015FF"/>
    <w:rsid w:val="00304D42"/>
    <w:rsid w:val="00305A94"/>
    <w:rsid w:val="0033417F"/>
    <w:rsid w:val="00356578"/>
    <w:rsid w:val="00356C80"/>
    <w:rsid w:val="003704D1"/>
    <w:rsid w:val="00375BFA"/>
    <w:rsid w:val="003F1ADC"/>
    <w:rsid w:val="004644E8"/>
    <w:rsid w:val="00470E94"/>
    <w:rsid w:val="004B2B2B"/>
    <w:rsid w:val="004E3445"/>
    <w:rsid w:val="0052174D"/>
    <w:rsid w:val="00611BC8"/>
    <w:rsid w:val="006178FC"/>
    <w:rsid w:val="00654119"/>
    <w:rsid w:val="00673FC8"/>
    <w:rsid w:val="006F2DCA"/>
    <w:rsid w:val="00711DFE"/>
    <w:rsid w:val="007170AA"/>
    <w:rsid w:val="00741AC0"/>
    <w:rsid w:val="0075624A"/>
    <w:rsid w:val="007D4F04"/>
    <w:rsid w:val="008804DB"/>
    <w:rsid w:val="00886DCD"/>
    <w:rsid w:val="00895482"/>
    <w:rsid w:val="00897EFF"/>
    <w:rsid w:val="008A4B6D"/>
    <w:rsid w:val="008B5DAE"/>
    <w:rsid w:val="008B664E"/>
    <w:rsid w:val="008D0BF2"/>
    <w:rsid w:val="008F527A"/>
    <w:rsid w:val="00900249"/>
    <w:rsid w:val="00902680"/>
    <w:rsid w:val="0092179A"/>
    <w:rsid w:val="00956509"/>
    <w:rsid w:val="00963B6D"/>
    <w:rsid w:val="00996EC4"/>
    <w:rsid w:val="009B6988"/>
    <w:rsid w:val="009D754F"/>
    <w:rsid w:val="009F1B0C"/>
    <w:rsid w:val="00A06829"/>
    <w:rsid w:val="00A37152"/>
    <w:rsid w:val="00A874E4"/>
    <w:rsid w:val="00AB34B9"/>
    <w:rsid w:val="00B12637"/>
    <w:rsid w:val="00B22559"/>
    <w:rsid w:val="00B30EF2"/>
    <w:rsid w:val="00B32264"/>
    <w:rsid w:val="00B41F46"/>
    <w:rsid w:val="00B630D5"/>
    <w:rsid w:val="00B7687B"/>
    <w:rsid w:val="00B8190D"/>
    <w:rsid w:val="00B920C2"/>
    <w:rsid w:val="00BA1058"/>
    <w:rsid w:val="00BA3199"/>
    <w:rsid w:val="00BB5DC4"/>
    <w:rsid w:val="00BB7EE0"/>
    <w:rsid w:val="00BC0828"/>
    <w:rsid w:val="00BC321B"/>
    <w:rsid w:val="00BE5824"/>
    <w:rsid w:val="00C0142D"/>
    <w:rsid w:val="00C112CD"/>
    <w:rsid w:val="00C56643"/>
    <w:rsid w:val="00D23DA3"/>
    <w:rsid w:val="00DE1BFA"/>
    <w:rsid w:val="00DE77A6"/>
    <w:rsid w:val="00DE7A3D"/>
    <w:rsid w:val="00DF5B74"/>
    <w:rsid w:val="00E22C4A"/>
    <w:rsid w:val="00E601B1"/>
    <w:rsid w:val="00E75C66"/>
    <w:rsid w:val="00EF1685"/>
    <w:rsid w:val="00F12D44"/>
    <w:rsid w:val="00F21346"/>
    <w:rsid w:val="00F61DB6"/>
    <w:rsid w:val="00F65ABC"/>
    <w:rsid w:val="00F702FD"/>
    <w:rsid w:val="00F7437F"/>
    <w:rsid w:val="00FA606D"/>
    <w:rsid w:val="00FF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B5EC0"/>
  <w15:docId w15:val="{CC94A822-F814-4153-86A0-25B319401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6" w:line="271" w:lineRule="auto"/>
      <w:ind w:left="730" w:right="614"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8"/>
      <w:ind w:left="22" w:hanging="10"/>
      <w:jc w:val="center"/>
      <w:outlineLvl w:val="0"/>
    </w:pPr>
    <w:rPr>
      <w:rFonts w:ascii="Times New Roman" w:eastAsia="Times New Roman" w:hAnsi="Times New Roman" w:cs="Times New Roman"/>
      <w:b/>
      <w:color w:val="333333"/>
      <w:sz w:val="24"/>
    </w:rPr>
  </w:style>
  <w:style w:type="paragraph" w:styleId="Heading2">
    <w:name w:val="heading 2"/>
    <w:next w:val="Normal"/>
    <w:link w:val="Heading2Char"/>
    <w:uiPriority w:val="9"/>
    <w:unhideWhenUsed/>
    <w:qFormat/>
    <w:pPr>
      <w:keepNext/>
      <w:keepLines/>
      <w:spacing w:after="257"/>
      <w:ind w:left="20"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333333"/>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756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4A"/>
    <w:rPr>
      <w:rFonts w:ascii="Times New Roman" w:eastAsia="Times New Roman" w:hAnsi="Times New Roman" w:cs="Times New Roman"/>
      <w:color w:val="000000"/>
      <w:sz w:val="24"/>
    </w:rPr>
  </w:style>
  <w:style w:type="character" w:styleId="CommentReference">
    <w:name w:val="annotation reference"/>
    <w:basedOn w:val="DefaultParagraphFont"/>
    <w:uiPriority w:val="99"/>
    <w:semiHidden/>
    <w:unhideWhenUsed/>
    <w:rsid w:val="00956509"/>
    <w:rPr>
      <w:sz w:val="16"/>
      <w:szCs w:val="16"/>
    </w:rPr>
  </w:style>
  <w:style w:type="paragraph" w:styleId="CommentText">
    <w:name w:val="annotation text"/>
    <w:basedOn w:val="Normal"/>
    <w:link w:val="CommentTextChar"/>
    <w:uiPriority w:val="99"/>
    <w:semiHidden/>
    <w:unhideWhenUsed/>
    <w:rsid w:val="00956509"/>
    <w:pPr>
      <w:spacing w:line="240" w:lineRule="auto"/>
    </w:pPr>
    <w:rPr>
      <w:sz w:val="20"/>
      <w:szCs w:val="20"/>
    </w:rPr>
  </w:style>
  <w:style w:type="character" w:customStyle="1" w:styleId="CommentTextChar">
    <w:name w:val="Comment Text Char"/>
    <w:basedOn w:val="DefaultParagraphFont"/>
    <w:link w:val="CommentText"/>
    <w:uiPriority w:val="99"/>
    <w:semiHidden/>
    <w:rsid w:val="00956509"/>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956509"/>
    <w:rPr>
      <w:b/>
      <w:bCs/>
    </w:rPr>
  </w:style>
  <w:style w:type="character" w:customStyle="1" w:styleId="CommentSubjectChar">
    <w:name w:val="Comment Subject Char"/>
    <w:basedOn w:val="CommentTextChar"/>
    <w:link w:val="CommentSubject"/>
    <w:uiPriority w:val="99"/>
    <w:semiHidden/>
    <w:rsid w:val="00956509"/>
    <w:rPr>
      <w:rFonts w:ascii="Times New Roman" w:eastAsia="Times New Roman" w:hAnsi="Times New Roman" w:cs="Times New Roman"/>
      <w:b/>
      <w:bCs/>
      <w:color w:val="000000"/>
      <w:sz w:val="20"/>
      <w:szCs w:val="20"/>
    </w:rPr>
  </w:style>
  <w:style w:type="paragraph" w:customStyle="1" w:styleId="Articletitle">
    <w:name w:val="Article title"/>
    <w:basedOn w:val="Normal"/>
    <w:next w:val="Normal"/>
    <w:qFormat/>
    <w:rsid w:val="00E601B1"/>
    <w:pPr>
      <w:spacing w:after="120" w:line="360" w:lineRule="auto"/>
      <w:ind w:left="0" w:right="0" w:firstLine="0"/>
    </w:pPr>
    <w:rPr>
      <w:b/>
      <w:color w:val="auto"/>
      <w:sz w:val="28"/>
      <w:szCs w:val="24"/>
      <w:lang w:val="en-GB" w:eastAsia="en-GB"/>
    </w:rPr>
  </w:style>
  <w:style w:type="paragraph" w:customStyle="1" w:styleId="Authornames">
    <w:name w:val="Author names"/>
    <w:basedOn w:val="Normal"/>
    <w:next w:val="Normal"/>
    <w:qFormat/>
    <w:rsid w:val="00E601B1"/>
    <w:pPr>
      <w:spacing w:before="240" w:after="0" w:line="360" w:lineRule="auto"/>
      <w:ind w:left="0" w:right="0" w:firstLine="0"/>
    </w:pPr>
    <w:rPr>
      <w:color w:val="auto"/>
      <w:sz w:val="28"/>
      <w:szCs w:val="24"/>
      <w:lang w:val="en-GB" w:eastAsia="en-GB"/>
    </w:rPr>
  </w:style>
  <w:style w:type="paragraph" w:customStyle="1" w:styleId="Affiliation">
    <w:name w:val="Affiliation"/>
    <w:basedOn w:val="Normal"/>
    <w:qFormat/>
    <w:rsid w:val="00E601B1"/>
    <w:pPr>
      <w:spacing w:before="240" w:after="0" w:line="360" w:lineRule="auto"/>
      <w:ind w:left="0" w:right="0" w:firstLine="0"/>
    </w:pPr>
    <w:rPr>
      <w:i/>
      <w:color w:val="auto"/>
      <w:szCs w:val="24"/>
      <w:lang w:val="en-GB" w:eastAsia="en-GB"/>
    </w:rPr>
  </w:style>
  <w:style w:type="paragraph" w:customStyle="1" w:styleId="Abstract">
    <w:name w:val="Abstract"/>
    <w:basedOn w:val="Normal"/>
    <w:next w:val="Normal"/>
    <w:qFormat/>
    <w:rsid w:val="00E601B1"/>
    <w:pPr>
      <w:spacing w:before="360" w:after="300" w:line="360" w:lineRule="auto"/>
      <w:ind w:left="720" w:right="567" w:firstLine="0"/>
    </w:pPr>
    <w:rPr>
      <w:color w:val="auto"/>
      <w:sz w:val="22"/>
      <w:szCs w:val="24"/>
      <w:lang w:val="en-GB" w:eastAsia="en-GB"/>
    </w:rPr>
  </w:style>
  <w:style w:type="paragraph" w:customStyle="1" w:styleId="Correspondencedetails">
    <w:name w:val="Correspondence details"/>
    <w:basedOn w:val="Normal"/>
    <w:qFormat/>
    <w:rsid w:val="00E601B1"/>
    <w:pPr>
      <w:spacing w:before="240" w:after="0" w:line="360" w:lineRule="auto"/>
      <w:ind w:left="0" w:right="0" w:firstLine="0"/>
    </w:pPr>
    <w:rPr>
      <w:color w:val="auto"/>
      <w:szCs w:val="24"/>
      <w:lang w:val="en-GB" w:eastAsia="en-GB"/>
    </w:rPr>
  </w:style>
  <w:style w:type="paragraph" w:customStyle="1" w:styleId="Acknowledgements">
    <w:name w:val="Acknowledgements"/>
    <w:basedOn w:val="Normal"/>
    <w:next w:val="Normal"/>
    <w:qFormat/>
    <w:rsid w:val="00E601B1"/>
    <w:pPr>
      <w:spacing w:before="120" w:after="0" w:line="360" w:lineRule="auto"/>
      <w:ind w:left="0" w:right="0" w:firstLine="0"/>
    </w:pPr>
    <w:rPr>
      <w:color w:val="auto"/>
      <w:sz w:val="22"/>
      <w:szCs w:val="24"/>
      <w:lang w:val="en-GB" w:eastAsia="en-GB"/>
    </w:rPr>
  </w:style>
  <w:style w:type="paragraph" w:customStyle="1" w:styleId="Tabletitle">
    <w:name w:val="Table title"/>
    <w:basedOn w:val="Normal"/>
    <w:next w:val="Normal"/>
    <w:qFormat/>
    <w:rsid w:val="00E601B1"/>
    <w:pPr>
      <w:spacing w:before="240" w:after="0" w:line="360" w:lineRule="auto"/>
      <w:ind w:left="0" w:right="0" w:firstLine="0"/>
    </w:pPr>
    <w:rPr>
      <w:color w:val="auto"/>
      <w:szCs w:val="24"/>
      <w:lang w:val="en-GB" w:eastAsia="en-GB"/>
    </w:rPr>
  </w:style>
  <w:style w:type="paragraph" w:customStyle="1" w:styleId="Figurecaption">
    <w:name w:val="Figure caption"/>
    <w:basedOn w:val="Normal"/>
    <w:next w:val="Normal"/>
    <w:qFormat/>
    <w:rsid w:val="00E601B1"/>
    <w:pPr>
      <w:spacing w:before="240" w:after="0" w:line="360" w:lineRule="auto"/>
      <w:ind w:left="0" w:right="0" w:firstLine="0"/>
    </w:pPr>
    <w:rPr>
      <w:color w:val="auto"/>
      <w:szCs w:val="24"/>
      <w:lang w:val="en-GB" w:eastAsia="en-GB"/>
    </w:rPr>
  </w:style>
  <w:style w:type="paragraph" w:customStyle="1" w:styleId="Footnotes">
    <w:name w:val="Footnotes"/>
    <w:basedOn w:val="Normal"/>
    <w:qFormat/>
    <w:rsid w:val="00E601B1"/>
    <w:pPr>
      <w:spacing w:before="120" w:after="0" w:line="360" w:lineRule="auto"/>
      <w:ind w:left="482" w:right="0" w:hanging="482"/>
      <w:contextualSpacing/>
    </w:pPr>
    <w:rPr>
      <w:color w:val="auto"/>
      <w:sz w:val="22"/>
      <w:szCs w:val="24"/>
      <w:lang w:val="en-GB" w:eastAsia="en-GB"/>
    </w:rPr>
  </w:style>
  <w:style w:type="paragraph" w:customStyle="1" w:styleId="Notesoncontributors">
    <w:name w:val="Notes on contributors"/>
    <w:basedOn w:val="Normal"/>
    <w:qFormat/>
    <w:rsid w:val="00E601B1"/>
    <w:pPr>
      <w:spacing w:before="240" w:after="0" w:line="360" w:lineRule="auto"/>
      <w:ind w:left="0" w:right="0" w:firstLine="0"/>
    </w:pPr>
    <w:rPr>
      <w:color w:val="auto"/>
      <w:sz w:val="22"/>
      <w:szCs w:val="24"/>
      <w:lang w:val="en-GB" w:eastAsia="en-GB"/>
    </w:rPr>
  </w:style>
  <w:style w:type="paragraph" w:customStyle="1" w:styleId="References">
    <w:name w:val="References"/>
    <w:basedOn w:val="Normal"/>
    <w:qFormat/>
    <w:rsid w:val="00E601B1"/>
    <w:pPr>
      <w:spacing w:before="120" w:after="0" w:line="360" w:lineRule="auto"/>
      <w:ind w:left="720" w:right="0" w:hanging="720"/>
      <w:contextualSpacing/>
    </w:pPr>
    <w:rPr>
      <w:color w:val="auto"/>
      <w:szCs w:val="24"/>
      <w:lang w:val="en-GB" w:eastAsia="en-GB"/>
    </w:rPr>
  </w:style>
  <w:style w:type="paragraph" w:customStyle="1" w:styleId="Subjectcodes">
    <w:name w:val="Subject codes"/>
    <w:basedOn w:val="Normal"/>
    <w:next w:val="Normal"/>
    <w:qFormat/>
    <w:rsid w:val="00E601B1"/>
    <w:pPr>
      <w:spacing w:before="240" w:after="240" w:line="360" w:lineRule="auto"/>
      <w:ind w:left="720" w:right="567" w:firstLine="0"/>
    </w:pPr>
    <w:rPr>
      <w:color w:val="auto"/>
      <w:sz w:val="22"/>
      <w:szCs w:val="24"/>
      <w:lang w:val="en-GB" w:eastAsia="en-GB"/>
    </w:rPr>
  </w:style>
  <w:style w:type="paragraph" w:customStyle="1" w:styleId="Heading4Paragraph">
    <w:name w:val="Heading 4 + Paragraph"/>
    <w:basedOn w:val="Normal"/>
    <w:next w:val="Normal"/>
    <w:qFormat/>
    <w:rsid w:val="00E601B1"/>
    <w:pPr>
      <w:spacing w:before="360" w:after="0" w:line="480" w:lineRule="auto"/>
      <w:ind w:left="0" w:right="0" w:firstLine="0"/>
    </w:pPr>
    <w:rPr>
      <w:color w:val="auto"/>
      <w:szCs w:val="24"/>
      <w:lang w:val="en-GB" w:eastAsia="en-GB"/>
    </w:rPr>
  </w:style>
  <w:style w:type="paragraph" w:styleId="BalloonText">
    <w:name w:val="Balloon Text"/>
    <w:basedOn w:val="Normal"/>
    <w:link w:val="BalloonTextChar"/>
    <w:uiPriority w:val="99"/>
    <w:semiHidden/>
    <w:unhideWhenUsed/>
    <w:rsid w:val="00BB5D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DC4"/>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82689">
      <w:bodyDiv w:val="1"/>
      <w:marLeft w:val="0"/>
      <w:marRight w:val="0"/>
      <w:marTop w:val="0"/>
      <w:marBottom w:val="0"/>
      <w:divBdr>
        <w:top w:val="none" w:sz="0" w:space="0" w:color="auto"/>
        <w:left w:val="none" w:sz="0" w:space="0" w:color="auto"/>
        <w:bottom w:val="none" w:sz="0" w:space="0" w:color="auto"/>
        <w:right w:val="none" w:sz="0" w:space="0" w:color="auto"/>
      </w:divBdr>
    </w:div>
    <w:div w:id="6611289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2910</Words>
  <Characters>16588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cp:lastModifiedBy>Author</cp:lastModifiedBy>
  <cp:revision>2</cp:revision>
  <dcterms:created xsi:type="dcterms:W3CDTF">2021-02-12T09:35:00Z</dcterms:created>
  <dcterms:modified xsi:type="dcterms:W3CDTF">2021-02-12T09:35:00Z</dcterms:modified>
</cp:coreProperties>
</file>