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95726" w14:textId="36AEC4D2" w:rsidR="00BA6187" w:rsidRPr="00CD210C" w:rsidRDefault="00056E50" w:rsidP="00FF42C2">
      <w:pPr>
        <w:pStyle w:val="Articletitle"/>
        <w:rPr>
          <w:ins w:id="0" w:author="Author" w:date="2021-01-27T14:52:00Z"/>
          <w:lang w:val="en-US"/>
        </w:rPr>
      </w:pPr>
      <w:commentRangeStart w:id="1"/>
      <w:commentRangeStart w:id="2"/>
      <w:r w:rsidRPr="00CD210C">
        <w:rPr>
          <w:lang w:val="en-US"/>
        </w:rPr>
        <w:t>A Narrative of Resistance</w:t>
      </w:r>
      <w:commentRangeEnd w:id="1"/>
      <w:r w:rsidR="00382946" w:rsidRPr="00CD210C">
        <w:rPr>
          <w:rStyle w:val="CommentReference"/>
          <w:lang w:val="en-US"/>
        </w:rPr>
        <w:commentReference w:id="1"/>
      </w:r>
      <w:r w:rsidRPr="00CD210C">
        <w:rPr>
          <w:lang w:val="en-US"/>
        </w:rPr>
        <w:t xml:space="preserve">: </w:t>
      </w:r>
      <w:ins w:id="3" w:author="Author" w:date="2021-01-23T23:06:00Z">
        <w:r w:rsidR="002A025C" w:rsidRPr="00CD210C">
          <w:rPr>
            <w:lang w:val="en-US"/>
          </w:rPr>
          <w:t xml:space="preserve">The </w:t>
        </w:r>
      </w:ins>
      <w:del w:id="4" w:author="Author" w:date="2021-01-23T23:06:00Z">
        <w:r w:rsidRPr="00CD210C" w:rsidDel="002A025C">
          <w:rPr>
            <w:lang w:val="en-US"/>
          </w:rPr>
          <w:delText>A Brief History of the</w:delText>
        </w:r>
        <w:r w:rsidR="00FF42C2" w:rsidRPr="00CD210C" w:rsidDel="002A025C">
          <w:rPr>
            <w:lang w:val="en-US"/>
          </w:rPr>
          <w:delText xml:space="preserve"> </w:delText>
        </w:r>
      </w:del>
      <w:r w:rsidRPr="00CD210C">
        <w:rPr>
          <w:lang w:val="en-US"/>
        </w:rPr>
        <w:t>Dandara Community</w:t>
      </w:r>
      <w:commentRangeEnd w:id="2"/>
      <w:r w:rsidR="002A025C" w:rsidRPr="00CD210C">
        <w:rPr>
          <w:rStyle w:val="CommentReference"/>
          <w:b w:val="0"/>
          <w:lang w:val="en-US"/>
        </w:rPr>
        <w:commentReference w:id="2"/>
      </w:r>
      <w:r w:rsidRPr="00CD210C">
        <w:rPr>
          <w:lang w:val="en-US"/>
        </w:rPr>
        <w:t>, Brazil</w:t>
      </w:r>
    </w:p>
    <w:p w14:paraId="3CDF58B8" w14:textId="77777777" w:rsidR="008A5315" w:rsidRPr="00CD210C" w:rsidRDefault="008A5315" w:rsidP="008A5315">
      <w:pPr>
        <w:pStyle w:val="Authornames"/>
        <w:rPr>
          <w:ins w:id="5" w:author="Author" w:date="2021-01-27T14:52:00Z"/>
          <w:lang w:val="en-US"/>
        </w:rPr>
      </w:pPr>
      <w:commentRangeStart w:id="6"/>
      <w:ins w:id="7" w:author="Author" w:date="2021-01-27T14:52:00Z">
        <w:r w:rsidRPr="00CD210C">
          <w:rPr>
            <w:lang w:val="en-US"/>
          </w:rPr>
          <w:t>Author Names</w:t>
        </w:r>
      </w:ins>
    </w:p>
    <w:p w14:paraId="5F5B4ECD" w14:textId="77777777" w:rsidR="008A5315" w:rsidRPr="00CD210C" w:rsidRDefault="008A5315" w:rsidP="008A5315">
      <w:pPr>
        <w:pStyle w:val="Affiliation"/>
        <w:rPr>
          <w:ins w:id="8" w:author="Author" w:date="2021-01-27T14:52:00Z"/>
          <w:lang w:val="en-US"/>
        </w:rPr>
      </w:pPr>
      <w:ins w:id="9" w:author="Author" w:date="2021-01-27T14:52:00Z">
        <w:r w:rsidRPr="00CD210C">
          <w:rPr>
            <w:lang w:val="en-US"/>
          </w:rPr>
          <w:t>Department, University, City, Country</w:t>
        </w:r>
      </w:ins>
    </w:p>
    <w:p w14:paraId="4CEB0502" w14:textId="77777777" w:rsidR="008A5315" w:rsidRPr="00CD210C" w:rsidRDefault="008A5315" w:rsidP="008A5315">
      <w:pPr>
        <w:pStyle w:val="Correspondencedetails"/>
        <w:rPr>
          <w:ins w:id="10" w:author="Author" w:date="2021-01-27T14:52:00Z"/>
          <w:lang w:val="en-US"/>
        </w:rPr>
      </w:pPr>
      <w:ins w:id="11" w:author="Author" w:date="2021-01-27T14:52:00Z">
        <w:r w:rsidRPr="00CD210C">
          <w:rPr>
            <w:lang w:val="en-US"/>
          </w:rPr>
          <w:t>Provide full correspondence details here including e-mail for the corresponding author</w:t>
        </w:r>
        <w:commentRangeEnd w:id="6"/>
        <w:r w:rsidRPr="00CD210C">
          <w:rPr>
            <w:rStyle w:val="CommentReference"/>
            <w:lang w:val="en-US"/>
          </w:rPr>
          <w:commentReference w:id="6"/>
        </w:r>
      </w:ins>
    </w:p>
    <w:p w14:paraId="6F2C0533" w14:textId="77777777" w:rsidR="008A5315" w:rsidRPr="00CD210C" w:rsidRDefault="008A5315" w:rsidP="008A5315">
      <w:pPr>
        <w:rPr>
          <w:ins w:id="12" w:author="Author" w:date="2021-01-27T14:52:00Z"/>
          <w:lang w:val="en-US"/>
        </w:rPr>
      </w:pPr>
      <w:commentRangeStart w:id="13"/>
      <w:ins w:id="14" w:author="Author" w:date="2021-01-27T14:52:00Z">
        <w:r w:rsidRPr="00CD210C">
          <w:rPr>
            <w:lang w:val="en-US"/>
          </w:rPr>
          <w:t>Provide short biographical notes on all contributors here</w:t>
        </w:r>
        <w:commentRangeEnd w:id="13"/>
        <w:r w:rsidRPr="00CD210C">
          <w:rPr>
            <w:rStyle w:val="CommentReference"/>
            <w:lang w:val="en-US"/>
          </w:rPr>
          <w:commentReference w:id="13"/>
        </w:r>
      </w:ins>
    </w:p>
    <w:p w14:paraId="06D06FD0" w14:textId="77777777" w:rsidR="008A5315" w:rsidRPr="00CD210C" w:rsidRDefault="008A5315" w:rsidP="008A5315">
      <w:pPr>
        <w:rPr>
          <w:ins w:id="15" w:author="Author" w:date="2021-01-27T14:52:00Z"/>
          <w:lang w:val="en-US"/>
        </w:rPr>
      </w:pPr>
      <w:commentRangeStart w:id="16"/>
      <w:ins w:id="17" w:author="Author" w:date="2021-01-27T14:52:00Z">
        <w:r w:rsidRPr="00CD210C">
          <w:rPr>
            <w:lang w:val="en-US"/>
          </w:rPr>
          <w:t xml:space="preserve">Word count: </w:t>
        </w:r>
        <w:commentRangeEnd w:id="16"/>
        <w:r w:rsidRPr="00CD210C">
          <w:rPr>
            <w:rStyle w:val="CommentReference"/>
            <w:lang w:val="en-US"/>
          </w:rPr>
          <w:commentReference w:id="16"/>
        </w:r>
      </w:ins>
    </w:p>
    <w:p w14:paraId="69C16F7F" w14:textId="64082DF8" w:rsidR="008A5315" w:rsidRPr="00CD210C" w:rsidRDefault="008A5315">
      <w:pPr>
        <w:spacing w:after="160" w:line="259" w:lineRule="auto"/>
        <w:rPr>
          <w:ins w:id="18" w:author="Author" w:date="2021-01-27T14:52:00Z"/>
          <w:lang w:val="en-US"/>
        </w:rPr>
      </w:pPr>
      <w:ins w:id="19" w:author="Author" w:date="2021-01-27T14:52:00Z">
        <w:r w:rsidRPr="00CD210C">
          <w:rPr>
            <w:lang w:val="en-US"/>
          </w:rPr>
          <w:br w:type="page"/>
        </w:r>
      </w:ins>
    </w:p>
    <w:p w14:paraId="560759E6" w14:textId="1501112F" w:rsidR="008A5315" w:rsidRPr="00CD210C" w:rsidRDefault="008A5315" w:rsidP="008A5315">
      <w:pPr>
        <w:pStyle w:val="Articletitle"/>
        <w:rPr>
          <w:ins w:id="20" w:author="Author" w:date="2021-01-27T14:52:00Z"/>
          <w:lang w:val="en-US"/>
        </w:rPr>
      </w:pPr>
      <w:r w:rsidRPr="00CD210C">
        <w:rPr>
          <w:lang w:val="en-US"/>
        </w:rPr>
        <w:lastRenderedPageBreak/>
        <w:t xml:space="preserve">A Narrative of Resistance: </w:t>
      </w:r>
      <w:ins w:id="21" w:author="Author" w:date="2021-01-23T23:06:00Z">
        <w:r w:rsidRPr="00CD210C">
          <w:rPr>
            <w:lang w:val="en-US"/>
          </w:rPr>
          <w:t xml:space="preserve">The </w:t>
        </w:r>
      </w:ins>
      <w:del w:id="22" w:author="Author" w:date="2021-01-23T23:06:00Z">
        <w:r w:rsidRPr="00CD210C" w:rsidDel="002A025C">
          <w:rPr>
            <w:lang w:val="en-US"/>
          </w:rPr>
          <w:delText xml:space="preserve">A Brief History of the </w:delText>
        </w:r>
      </w:del>
      <w:r w:rsidRPr="00CD210C">
        <w:rPr>
          <w:lang w:val="en-US"/>
        </w:rPr>
        <w:t>Dandara Community, Brazil</w:t>
      </w:r>
    </w:p>
    <w:p w14:paraId="1A10F9D7" w14:textId="1D8134EA" w:rsidR="00BA6187" w:rsidRPr="00CD210C" w:rsidRDefault="00056E50" w:rsidP="00FF42C2">
      <w:pPr>
        <w:pStyle w:val="Abstract"/>
        <w:rPr>
          <w:lang w:val="en-US"/>
        </w:rPr>
      </w:pPr>
      <w:commentRangeStart w:id="23"/>
      <w:r w:rsidRPr="00CD210C">
        <w:rPr>
          <w:b/>
          <w:lang w:val="en-US"/>
        </w:rPr>
        <w:t xml:space="preserve">Abstract: </w:t>
      </w:r>
      <w:commentRangeEnd w:id="23"/>
      <w:r w:rsidR="00A35A39" w:rsidRPr="00CD210C">
        <w:rPr>
          <w:rStyle w:val="CommentReference"/>
          <w:lang w:val="en-US"/>
        </w:rPr>
        <w:commentReference w:id="23"/>
      </w:r>
      <w:r w:rsidRPr="00CD210C">
        <w:rPr>
          <w:lang w:val="en-US"/>
        </w:rPr>
        <w:t xml:space="preserve">This paper presents </w:t>
      </w:r>
      <w:del w:id="25" w:author="Author" w:date="2021-01-27T15:18:00Z">
        <w:r w:rsidRPr="00CD210C" w:rsidDel="00B9775D">
          <w:rPr>
            <w:lang w:val="en-US"/>
          </w:rPr>
          <w:delText xml:space="preserve">a </w:delText>
        </w:r>
      </w:del>
      <w:ins w:id="26" w:author="Author" w:date="2021-01-27T15:18:00Z">
        <w:r w:rsidR="00B9775D">
          <w:rPr>
            <w:lang w:val="en-US"/>
          </w:rPr>
          <w:t>the</w:t>
        </w:r>
        <w:r w:rsidR="00B9775D" w:rsidRPr="00CD210C">
          <w:rPr>
            <w:lang w:val="en-US"/>
          </w:rPr>
          <w:t xml:space="preserve"> </w:t>
        </w:r>
      </w:ins>
      <w:del w:id="27" w:author="Author" w:date="2021-01-24T02:38:00Z">
        <w:r w:rsidRPr="00CD210C" w:rsidDel="00DD0F5C">
          <w:rPr>
            <w:lang w:val="en-US"/>
          </w:rPr>
          <w:delText xml:space="preserve">brief </w:delText>
        </w:r>
      </w:del>
      <w:del w:id="28" w:author="Author" w:date="2021-01-24T02:36:00Z">
        <w:r w:rsidRPr="00CD210C" w:rsidDel="002C43EF">
          <w:rPr>
            <w:lang w:val="en-US"/>
          </w:rPr>
          <w:delText xml:space="preserve">report on the </w:delText>
        </w:r>
      </w:del>
      <w:r w:rsidRPr="00CD210C">
        <w:rPr>
          <w:lang w:val="en-US"/>
        </w:rPr>
        <w:t xml:space="preserve">history of the Dandara Occupation, in the city of Belo Horizonte, Brazil. </w:t>
      </w:r>
      <w:commentRangeStart w:id="29"/>
      <w:ins w:id="30" w:author="Author" w:date="2021-01-24T03:51:00Z">
        <w:r w:rsidR="00305417" w:rsidRPr="00CD210C">
          <w:rPr>
            <w:lang w:val="en-US"/>
          </w:rPr>
          <w:t xml:space="preserve">By exploring </w:t>
        </w:r>
      </w:ins>
      <w:del w:id="31" w:author="Author" w:date="2021-01-23T23:08:00Z">
        <w:r w:rsidRPr="00CD210C" w:rsidDel="00411698">
          <w:rPr>
            <w:lang w:val="en-US"/>
          </w:rPr>
          <w:delText xml:space="preserve">Through a general </w:delText>
        </w:r>
      </w:del>
      <w:del w:id="32" w:author="Author" w:date="2021-01-24T03:51:00Z">
        <w:r w:rsidRPr="00CD210C" w:rsidDel="00305417">
          <w:rPr>
            <w:lang w:val="en-US"/>
          </w:rPr>
          <w:delText xml:space="preserve">panorama of </w:delText>
        </w:r>
      </w:del>
      <w:r w:rsidRPr="00CD210C">
        <w:rPr>
          <w:lang w:val="en-US"/>
        </w:rPr>
        <w:t xml:space="preserve">the strategies </w:t>
      </w:r>
      <w:commentRangeEnd w:id="29"/>
      <w:r w:rsidR="00305417" w:rsidRPr="00CD210C">
        <w:rPr>
          <w:rStyle w:val="CommentReference"/>
          <w:lang w:val="en-US"/>
        </w:rPr>
        <w:commentReference w:id="29"/>
      </w:r>
      <w:r w:rsidRPr="00CD210C">
        <w:rPr>
          <w:lang w:val="en-US"/>
        </w:rPr>
        <w:t>and resistance of the residents and movements involved</w:t>
      </w:r>
      <w:del w:id="33" w:author="Author" w:date="2021-01-23T23:10:00Z">
        <w:r w:rsidRPr="00CD210C" w:rsidDel="002D7402">
          <w:rPr>
            <w:lang w:val="en-US"/>
          </w:rPr>
          <w:delText>;</w:delText>
        </w:r>
      </w:del>
      <w:ins w:id="34" w:author="Author" w:date="2021-01-23T23:10:00Z">
        <w:r w:rsidR="002D7402" w:rsidRPr="00CD210C">
          <w:rPr>
            <w:lang w:val="en-US"/>
          </w:rPr>
          <w:t>,</w:t>
        </w:r>
      </w:ins>
      <w:r w:rsidRPr="00CD210C">
        <w:rPr>
          <w:lang w:val="en-US"/>
        </w:rPr>
        <w:t xml:space="preserve"> this paper shows the importance of the occupied territory in the struggle for the right to housing in the city. Through the narratives of the residents, references</w:t>
      </w:r>
      <w:ins w:id="35" w:author="Author" w:date="2021-01-23T13:55:00Z">
        <w:r w:rsidR="00382946" w:rsidRPr="00CD210C">
          <w:rPr>
            <w:lang w:val="en-US"/>
          </w:rPr>
          <w:t>,</w:t>
        </w:r>
      </w:ins>
      <w:r w:rsidRPr="00CD210C">
        <w:rPr>
          <w:lang w:val="en-US"/>
        </w:rPr>
        <w:t xml:space="preserve"> and photographic remnants of the initial years of the occupation, a temporal line </w:t>
      </w:r>
      <w:proofErr w:type="gramStart"/>
      <w:r w:rsidRPr="00CD210C">
        <w:rPr>
          <w:lang w:val="en-US"/>
        </w:rPr>
        <w:t>is developed</w:t>
      </w:r>
      <w:proofErr w:type="gramEnd"/>
      <w:r w:rsidRPr="00CD210C">
        <w:rPr>
          <w:lang w:val="en-US"/>
        </w:rPr>
        <w:t xml:space="preserve"> </w:t>
      </w:r>
      <w:del w:id="36" w:author="Author" w:date="2021-01-24T02:37:00Z">
        <w:r w:rsidRPr="00CD210C" w:rsidDel="002C43EF">
          <w:rPr>
            <w:lang w:val="en-US"/>
          </w:rPr>
          <w:delText xml:space="preserve">to the present day </w:delText>
        </w:r>
      </w:del>
      <w:r w:rsidRPr="00CD210C">
        <w:rPr>
          <w:lang w:val="en-US"/>
        </w:rPr>
        <w:t xml:space="preserve">that reveals the challenges and opportunities for the people of Dandara in the </w:t>
      </w:r>
      <w:ins w:id="37" w:author="Author" w:date="2021-01-23T23:09:00Z">
        <w:r w:rsidR="00411698" w:rsidRPr="00CD210C">
          <w:rPr>
            <w:lang w:val="en-US"/>
          </w:rPr>
          <w:t xml:space="preserve">development </w:t>
        </w:r>
      </w:ins>
      <w:del w:id="38" w:author="Author" w:date="2021-01-23T23:09:00Z">
        <w:r w:rsidRPr="00CD210C" w:rsidDel="00411698">
          <w:rPr>
            <w:lang w:val="en-US"/>
          </w:rPr>
          <w:delText xml:space="preserve">making </w:delText>
        </w:r>
      </w:del>
      <w:r w:rsidRPr="00CD210C">
        <w:rPr>
          <w:lang w:val="en-US"/>
        </w:rPr>
        <w:t>of their community.</w:t>
      </w:r>
    </w:p>
    <w:p w14:paraId="184D66F4" w14:textId="65A45F52" w:rsidR="00BA6187" w:rsidRPr="00CD210C" w:rsidRDefault="00056E50" w:rsidP="00FF42C2">
      <w:pPr>
        <w:pStyle w:val="Keywords"/>
        <w:rPr>
          <w:lang w:val="en-US"/>
        </w:rPr>
      </w:pPr>
      <w:r w:rsidRPr="00CD210C">
        <w:rPr>
          <w:b/>
          <w:lang w:val="en-US"/>
        </w:rPr>
        <w:t xml:space="preserve">Keywords: </w:t>
      </w:r>
      <w:r w:rsidRPr="00CD210C">
        <w:rPr>
          <w:lang w:val="en-US"/>
        </w:rPr>
        <w:t>Dandara; Occupation; Belo Horizonte</w:t>
      </w:r>
      <w:ins w:id="39" w:author="Author" w:date="2021-01-23T23:09:00Z">
        <w:r w:rsidR="002D7402" w:rsidRPr="00CD210C">
          <w:rPr>
            <w:lang w:val="en-US"/>
          </w:rPr>
          <w:t xml:space="preserve">; </w:t>
        </w:r>
        <w:commentRangeStart w:id="40"/>
        <w:r w:rsidR="002D7402" w:rsidRPr="00CD210C">
          <w:rPr>
            <w:lang w:val="en-US"/>
          </w:rPr>
          <w:t>Resistance</w:t>
        </w:r>
      </w:ins>
      <w:commentRangeEnd w:id="40"/>
      <w:ins w:id="41" w:author="Author" w:date="2021-01-23T23:14:00Z">
        <w:r w:rsidR="005F63FB" w:rsidRPr="00CD210C">
          <w:rPr>
            <w:rStyle w:val="CommentReference"/>
            <w:lang w:val="en-US"/>
          </w:rPr>
          <w:commentReference w:id="40"/>
        </w:r>
      </w:ins>
    </w:p>
    <w:p w14:paraId="206F8B92" w14:textId="77777777" w:rsidR="00BA6187" w:rsidRPr="00CD210C" w:rsidRDefault="00056E50" w:rsidP="00FF42C2">
      <w:pPr>
        <w:pStyle w:val="Heading1"/>
        <w:rPr>
          <w:lang w:val="en-US"/>
        </w:rPr>
      </w:pPr>
      <w:r w:rsidRPr="00CD210C">
        <w:rPr>
          <w:lang w:val="en-US"/>
        </w:rPr>
        <w:t>Introduction</w:t>
      </w:r>
    </w:p>
    <w:p w14:paraId="724A27E4" w14:textId="03FC4BB8" w:rsidR="00BA6187" w:rsidRPr="00CD210C" w:rsidRDefault="00056E50" w:rsidP="00FF42C2">
      <w:pPr>
        <w:pStyle w:val="Paragraph"/>
        <w:rPr>
          <w:lang w:val="en-US"/>
        </w:rPr>
      </w:pPr>
      <w:r w:rsidRPr="00CD210C">
        <w:rPr>
          <w:lang w:val="en-US"/>
        </w:rPr>
        <w:t xml:space="preserve">The city of Belo Horizonte, capital of the Minas Gerais State in the Southeast Region of Brazil, is one of the few planned cities in the country. However, since its creation, its </w:t>
      </w:r>
      <w:commentRangeStart w:id="42"/>
      <w:ins w:id="43" w:author="Author" w:date="2021-01-23T23:11:00Z">
        <w:r w:rsidR="002D7402" w:rsidRPr="00CD210C">
          <w:rPr>
            <w:lang w:val="en-US"/>
          </w:rPr>
          <w:t xml:space="preserve">peripheral neighborhoods </w:t>
        </w:r>
      </w:ins>
      <w:del w:id="44" w:author="Author" w:date="2021-01-23T23:11:00Z">
        <w:r w:rsidRPr="00CD210C" w:rsidDel="002D7402">
          <w:rPr>
            <w:lang w:val="en-US"/>
          </w:rPr>
          <w:delText xml:space="preserve">hinterlands </w:delText>
        </w:r>
      </w:del>
      <w:r w:rsidRPr="00CD210C">
        <w:rPr>
          <w:lang w:val="en-US"/>
        </w:rPr>
        <w:t xml:space="preserve">have </w:t>
      </w:r>
      <w:ins w:id="45" w:author="Author" w:date="2021-01-23T23:11:00Z">
        <w:r w:rsidR="002D7402" w:rsidRPr="00CD210C">
          <w:rPr>
            <w:lang w:val="en-US"/>
          </w:rPr>
          <w:t xml:space="preserve">been </w:t>
        </w:r>
      </w:ins>
      <w:del w:id="46" w:author="Author" w:date="2021-01-23T23:11:00Z">
        <w:r w:rsidRPr="00CD210C" w:rsidDel="002D7402">
          <w:rPr>
            <w:lang w:val="en-US"/>
          </w:rPr>
          <w:delText xml:space="preserve">become </w:delText>
        </w:r>
      </w:del>
      <w:r w:rsidRPr="00CD210C">
        <w:rPr>
          <w:lang w:val="en-US"/>
        </w:rPr>
        <w:t>characterized by poverty</w:t>
      </w:r>
      <w:commentRangeEnd w:id="42"/>
      <w:r w:rsidR="005B6AF1" w:rsidRPr="00CD210C">
        <w:rPr>
          <w:rStyle w:val="CommentReference"/>
          <w:lang w:val="en-US"/>
        </w:rPr>
        <w:commentReference w:id="42"/>
      </w:r>
      <w:del w:id="47" w:author="Author" w:date="2021-01-23T23:11:00Z">
        <w:r w:rsidRPr="00CD210C" w:rsidDel="002D7402">
          <w:rPr>
            <w:lang w:val="en-US"/>
          </w:rPr>
          <w:delText xml:space="preserve"> in the peripheral neighborhoods</w:delText>
        </w:r>
      </w:del>
      <w:r w:rsidRPr="00CD210C">
        <w:rPr>
          <w:lang w:val="en-US"/>
        </w:rPr>
        <w:t xml:space="preserve">. The form in which Belo Horizonte was built forced the working-class population to stay out of the planned circle. Therefore, the </w:t>
      </w:r>
      <w:ins w:id="48" w:author="Author" w:date="2021-01-24T02:59:00Z">
        <w:r w:rsidR="0067580F" w:rsidRPr="00CD210C">
          <w:rPr>
            <w:lang w:val="en-US"/>
          </w:rPr>
          <w:t>c</w:t>
        </w:r>
      </w:ins>
      <w:ins w:id="49" w:author="Author" w:date="2021-01-24T03:00:00Z">
        <w:r w:rsidR="0067580F" w:rsidRPr="00CD210C">
          <w:rPr>
            <w:lang w:val="en-US"/>
          </w:rPr>
          <w:t xml:space="preserve">reation </w:t>
        </w:r>
      </w:ins>
      <w:del w:id="50" w:author="Author" w:date="2021-01-24T03:00:00Z">
        <w:r w:rsidRPr="00CD210C" w:rsidDel="0067580F">
          <w:rPr>
            <w:lang w:val="en-US"/>
          </w:rPr>
          <w:delText>creation o</w:delText>
        </w:r>
      </w:del>
      <w:ins w:id="51" w:author="Author" w:date="2021-01-24T03:00:00Z">
        <w:r w:rsidR="0067580F" w:rsidRPr="00CD210C">
          <w:rPr>
            <w:lang w:val="en-US"/>
          </w:rPr>
          <w:t>o</w:t>
        </w:r>
      </w:ins>
      <w:r w:rsidRPr="00CD210C">
        <w:rPr>
          <w:lang w:val="en-US"/>
        </w:rPr>
        <w:t xml:space="preserve">f Belo Horizonte </w:t>
      </w:r>
      <w:ins w:id="52" w:author="Author" w:date="2021-01-24T03:00:00Z">
        <w:r w:rsidR="0067580F" w:rsidRPr="00CD210C">
          <w:rPr>
            <w:lang w:val="en-US"/>
          </w:rPr>
          <w:t xml:space="preserve">embodied </w:t>
        </w:r>
      </w:ins>
      <w:del w:id="53" w:author="Author" w:date="2021-01-24T03:00:00Z">
        <w:r w:rsidRPr="00CD210C" w:rsidDel="0067580F">
          <w:rPr>
            <w:lang w:val="en-US"/>
          </w:rPr>
          <w:delText xml:space="preserve">in its conception presented </w:delText>
        </w:r>
      </w:del>
      <w:r w:rsidRPr="00CD210C">
        <w:rPr>
          <w:lang w:val="en-US"/>
        </w:rPr>
        <w:t xml:space="preserve">the </w:t>
      </w:r>
      <w:ins w:id="54" w:author="Author" w:date="2021-01-24T03:00:00Z">
        <w:r w:rsidR="0067580F" w:rsidRPr="00CD210C">
          <w:rPr>
            <w:lang w:val="en-US"/>
          </w:rPr>
          <w:t xml:space="preserve">concept </w:t>
        </w:r>
      </w:ins>
      <w:del w:id="55" w:author="Author" w:date="2021-01-24T03:00:00Z">
        <w:r w:rsidRPr="00CD210C" w:rsidDel="0067580F">
          <w:rPr>
            <w:lang w:val="en-US"/>
          </w:rPr>
          <w:delText xml:space="preserve">idea </w:delText>
        </w:r>
      </w:del>
      <w:ins w:id="56" w:author="Author" w:date="2021-01-23T13:56:00Z">
        <w:r w:rsidR="00382946" w:rsidRPr="00CD210C">
          <w:rPr>
            <w:lang w:val="en-US"/>
          </w:rPr>
          <w:t xml:space="preserve">that </w:t>
        </w:r>
      </w:ins>
      <w:del w:id="57" w:author="Author" w:date="2021-01-23T13:56:00Z">
        <w:r w:rsidRPr="00CD210C" w:rsidDel="00382946">
          <w:rPr>
            <w:lang w:val="en-US"/>
          </w:rPr>
          <w:delText>of</w:delText>
        </w:r>
      </w:del>
      <w:del w:id="58" w:author="Author" w:date="2021-01-23T13:57:00Z">
        <w:r w:rsidRPr="00CD210C" w:rsidDel="00382946">
          <w:rPr>
            <w:lang w:val="en-US"/>
          </w:rPr>
          <w:delText xml:space="preserve"> </w:delText>
        </w:r>
      </w:del>
      <w:r w:rsidRPr="00CD210C">
        <w:rPr>
          <w:lang w:val="en-US"/>
        </w:rPr>
        <w:t xml:space="preserve">housing in the formal city </w:t>
      </w:r>
      <w:del w:id="59" w:author="Author" w:date="2021-01-23T13:56:00Z">
        <w:r w:rsidRPr="00CD210C" w:rsidDel="00382946">
          <w:rPr>
            <w:lang w:val="en-US"/>
          </w:rPr>
          <w:delText xml:space="preserve">as </w:delText>
        </w:r>
      </w:del>
      <w:ins w:id="60" w:author="Author" w:date="2021-01-23T13:56:00Z">
        <w:r w:rsidR="00382946" w:rsidRPr="00CD210C">
          <w:rPr>
            <w:lang w:val="en-US"/>
          </w:rPr>
          <w:t xml:space="preserve">is </w:t>
        </w:r>
      </w:ins>
      <w:r w:rsidRPr="00CD210C">
        <w:rPr>
          <w:lang w:val="en-US"/>
        </w:rPr>
        <w:t>a privilege</w:t>
      </w:r>
      <w:ins w:id="61" w:author="Author" w:date="2021-01-24T03:00:00Z">
        <w:r w:rsidR="00446D87" w:rsidRPr="00CD210C">
          <w:rPr>
            <w:lang w:val="en-US"/>
          </w:rPr>
          <w:t xml:space="preserve"> </w:t>
        </w:r>
      </w:ins>
      <w:del w:id="62" w:author="Author" w:date="2021-01-27T14:37:00Z">
        <w:r w:rsidRPr="00CD210C" w:rsidDel="00A43DB8">
          <w:rPr>
            <w:lang w:val="en-US"/>
          </w:rPr>
          <w:delText xml:space="preserve"> </w:delText>
        </w:r>
      </w:del>
      <w:commentRangeStart w:id="63"/>
      <w:r w:rsidRPr="00CD210C">
        <w:rPr>
          <w:lang w:val="en-US"/>
        </w:rPr>
        <w:t>(</w:t>
      </w:r>
      <w:ins w:id="64" w:author="Author" w:date="2021-01-23T23:20:00Z">
        <w:r w:rsidR="00705FB4" w:rsidRPr="00CD210C">
          <w:rPr>
            <w:lang w:val="en-US"/>
          </w:rPr>
          <w:t xml:space="preserve">e.g., </w:t>
        </w:r>
      </w:ins>
      <w:del w:id="65" w:author="Author" w:date="2021-01-23T23:19:00Z">
        <w:r w:rsidRPr="00CD210C" w:rsidDel="006672FF">
          <w:rPr>
            <w:lang w:val="en-US"/>
          </w:rPr>
          <w:delText xml:space="preserve">see </w:delText>
        </w:r>
      </w:del>
      <w:del w:id="66" w:author="Author" w:date="2021-01-23T23:20:00Z">
        <w:r w:rsidRPr="00CD210C" w:rsidDel="00705FB4">
          <w:rPr>
            <w:lang w:val="en-US"/>
          </w:rPr>
          <w:delText xml:space="preserve">for example, </w:delText>
        </w:r>
      </w:del>
      <w:r w:rsidRPr="00CD210C">
        <w:rPr>
          <w:color w:val="0875B7"/>
          <w:lang w:val="en-US"/>
        </w:rPr>
        <w:t xml:space="preserve">Fernandes </w:t>
      </w:r>
      <w:del w:id="67" w:author="Author" w:date="2021-01-23T23:19:00Z">
        <w:r w:rsidRPr="00CD210C" w:rsidDel="006672FF">
          <w:rPr>
            <w:lang w:val="en-US"/>
          </w:rPr>
          <w:delText>(</w:delText>
        </w:r>
      </w:del>
      <w:r w:rsidRPr="00CD210C">
        <w:rPr>
          <w:color w:val="0875B7"/>
          <w:lang w:val="en-US"/>
        </w:rPr>
        <w:t>2017</w:t>
      </w:r>
      <w:del w:id="68" w:author="Author" w:date="2021-01-23T23:19:00Z">
        <w:r w:rsidRPr="00CD210C" w:rsidDel="006672FF">
          <w:rPr>
            <w:lang w:val="en-US"/>
          </w:rPr>
          <w:delText>)</w:delText>
        </w:r>
      </w:del>
      <w:r w:rsidRPr="00CD210C">
        <w:rPr>
          <w:lang w:val="en-US"/>
        </w:rPr>
        <w:t>).</w:t>
      </w:r>
      <w:commentRangeEnd w:id="63"/>
      <w:r w:rsidR="00705FB4" w:rsidRPr="00CD210C">
        <w:rPr>
          <w:rStyle w:val="CommentReference"/>
          <w:lang w:val="en-US"/>
        </w:rPr>
        <w:commentReference w:id="63"/>
      </w:r>
    </w:p>
    <w:p w14:paraId="5D1BD9EF" w14:textId="6EE7776C" w:rsidR="00A43DB8" w:rsidRPr="00CD210C" w:rsidRDefault="00056E50" w:rsidP="00A43DB8">
      <w:pPr>
        <w:pStyle w:val="Newparagraph"/>
        <w:rPr>
          <w:lang w:val="en-US"/>
        </w:rPr>
      </w:pPr>
      <w:r w:rsidRPr="00CD210C">
        <w:rPr>
          <w:lang w:val="en-US"/>
        </w:rPr>
        <w:t xml:space="preserve">The original structure of the city, along with many other social and economic processes, </w:t>
      </w:r>
      <w:del w:id="69" w:author="Author" w:date="2021-01-27T14:37:00Z">
        <w:r w:rsidRPr="00CD210C" w:rsidDel="00A43DB8">
          <w:rPr>
            <w:lang w:val="en-US"/>
          </w:rPr>
          <w:delText>is evident in</w:delText>
        </w:r>
      </w:del>
      <w:ins w:id="70" w:author="Author" w:date="2021-01-27T14:37:00Z">
        <w:r w:rsidR="00A43DB8" w:rsidRPr="00CD210C">
          <w:rPr>
            <w:lang w:val="en-US"/>
          </w:rPr>
          <w:t>reveals</w:t>
        </w:r>
      </w:ins>
      <w:r w:rsidRPr="00CD210C">
        <w:rPr>
          <w:lang w:val="en-US"/>
        </w:rPr>
        <w:t xml:space="preserve"> the</w:t>
      </w:r>
      <w:del w:id="71" w:author="Author" w:date="2021-01-23T23:24:00Z">
        <w:r w:rsidRPr="00CD210C" w:rsidDel="00712854">
          <w:rPr>
            <w:lang w:val="en-US"/>
          </w:rPr>
          <w:delText xml:space="preserve"> current</w:delText>
        </w:r>
      </w:del>
      <w:del w:id="72" w:author="Author" w:date="2021-01-23T23:25:00Z">
        <w:r w:rsidRPr="00CD210C" w:rsidDel="00712854">
          <w:rPr>
            <w:lang w:val="en-US"/>
          </w:rPr>
          <w:delText>,</w:delText>
        </w:r>
      </w:del>
      <w:r w:rsidRPr="00CD210C">
        <w:rPr>
          <w:lang w:val="en-US"/>
        </w:rPr>
        <w:t xml:space="preserve"> high inequalities </w:t>
      </w:r>
      <w:del w:id="73" w:author="Author" w:date="2021-01-27T14:38:00Z">
        <w:r w:rsidRPr="00CD210C" w:rsidDel="00A43DB8">
          <w:rPr>
            <w:lang w:val="en-US"/>
          </w:rPr>
          <w:delText xml:space="preserve">that are reproduced </w:delText>
        </w:r>
      </w:del>
      <w:r w:rsidRPr="00CD210C">
        <w:rPr>
          <w:lang w:val="en-US"/>
        </w:rPr>
        <w:t xml:space="preserve">within it. A study </w:t>
      </w:r>
      <w:ins w:id="74" w:author="Author" w:date="2021-01-24T02:39:00Z">
        <w:r w:rsidR="00DD0F5C" w:rsidRPr="00CD210C">
          <w:rPr>
            <w:lang w:val="en-US"/>
          </w:rPr>
          <w:t>by</w:t>
        </w:r>
      </w:ins>
      <w:del w:id="75" w:author="Author" w:date="2021-01-24T02:39:00Z">
        <w:r w:rsidRPr="00CD210C" w:rsidDel="00DD0F5C">
          <w:rPr>
            <w:lang w:val="en-US"/>
          </w:rPr>
          <w:delText>of</w:delText>
        </w:r>
      </w:del>
      <w:r w:rsidRPr="00CD210C">
        <w:rPr>
          <w:lang w:val="en-US"/>
        </w:rPr>
        <w:t xml:space="preserve"> the João Pinheiro Foundation (FJP) </w:t>
      </w:r>
      <w:del w:id="76" w:author="Author" w:date="2021-01-27T14:38:00Z">
        <w:r w:rsidRPr="00CD210C" w:rsidDel="00A43DB8">
          <w:rPr>
            <w:lang w:val="en-US"/>
          </w:rPr>
          <w:delText>points out</w:delText>
        </w:r>
      </w:del>
      <w:ins w:id="77" w:author="Author" w:date="2021-01-27T14:38:00Z">
        <w:r w:rsidR="00A43DB8" w:rsidRPr="00CD210C">
          <w:rPr>
            <w:lang w:val="en-US"/>
          </w:rPr>
          <w:t>shows</w:t>
        </w:r>
      </w:ins>
      <w:r w:rsidRPr="00CD210C">
        <w:rPr>
          <w:lang w:val="en-US"/>
        </w:rPr>
        <w:t xml:space="preserve"> that Minas Gerais has the </w:t>
      </w:r>
      <w:del w:id="78" w:author="Author" w:date="2021-01-23T13:57:00Z">
        <w:r w:rsidRPr="00CD210C" w:rsidDel="00382946">
          <w:rPr>
            <w:lang w:val="en-US"/>
          </w:rPr>
          <w:delText xml:space="preserve">second </w:delText>
        </w:r>
      </w:del>
      <w:ins w:id="79" w:author="Author" w:date="2021-01-23T13:57:00Z">
        <w:r w:rsidR="00382946" w:rsidRPr="00CD210C">
          <w:rPr>
            <w:lang w:val="en-US"/>
          </w:rPr>
          <w:t>second-</w:t>
        </w:r>
      </w:ins>
      <w:r w:rsidRPr="00CD210C">
        <w:rPr>
          <w:lang w:val="en-US"/>
        </w:rPr>
        <w:t xml:space="preserve">largest housing deficit in the country: in 2014, Minas Gerais lacked 529,000 housing units. </w:t>
      </w:r>
      <w:del w:id="80" w:author="Author" w:date="2021-01-27T14:35:00Z">
        <w:r w:rsidR="00A43DB8" w:rsidRPr="00CD210C">
          <w:rPr>
            <w:lang w:val="en-US"/>
          </w:rPr>
          <w:delText>In the Metropolitan Region of Belo Horizonte (RMBH), neither</w:delText>
        </w:r>
      </w:del>
      <w:ins w:id="81" w:author="Author" w:date="2021-01-27T14:35:00Z">
        <w:r w:rsidR="00A43DB8" w:rsidRPr="00CD210C">
          <w:rPr>
            <w:lang w:val="en-US"/>
          </w:rPr>
          <w:t>Neither</w:t>
        </w:r>
      </w:ins>
      <w:r w:rsidR="00A43DB8" w:rsidRPr="00CD210C">
        <w:rPr>
          <w:lang w:val="en-US"/>
        </w:rPr>
        <w:t xml:space="preserve"> the private sector nor the government housing programs (the largest of these being “Programa Minha Casa, Minha Vida</w:t>
      </w:r>
      <w:del w:id="82" w:author="Author" w:date="2021-01-27T14:35:00Z">
        <w:r w:rsidR="00A43DB8" w:rsidRPr="00CD210C">
          <w:rPr>
            <w:lang w:val="en-US"/>
          </w:rPr>
          <w:delText>”,</w:delText>
        </w:r>
      </w:del>
      <w:ins w:id="83" w:author="Author" w:date="2021-01-27T14:35:00Z">
        <w:r w:rsidR="00A43DB8" w:rsidRPr="00CD210C">
          <w:rPr>
            <w:lang w:val="en-US"/>
          </w:rPr>
          <w:t>,”</w:t>
        </w:r>
      </w:ins>
      <w:r w:rsidR="00A43DB8" w:rsidRPr="00CD210C">
        <w:rPr>
          <w:lang w:val="en-US"/>
        </w:rPr>
        <w:t xml:space="preserve"> PMCMV—My House, My Life, Program) were able to solve </w:t>
      </w:r>
      <w:r w:rsidR="00A43DB8" w:rsidRPr="00CD210C">
        <w:rPr>
          <w:lang w:val="en-US"/>
        </w:rPr>
        <w:lastRenderedPageBreak/>
        <w:t>this problem</w:t>
      </w:r>
      <w:del w:id="84" w:author="Author" w:date="2021-01-27T14:35:00Z">
        <w:r w:rsidR="00A43DB8" w:rsidRPr="00CD210C">
          <w:rPr>
            <w:lang w:val="en-US"/>
          </w:rPr>
          <w:delText>.</w:delText>
        </w:r>
      </w:del>
      <w:ins w:id="85" w:author="Author" w:date="2021-01-27T14:35:00Z">
        <w:r w:rsidR="00A43DB8" w:rsidRPr="00CD210C">
          <w:rPr>
            <w:lang w:val="en-US"/>
          </w:rPr>
          <w:t xml:space="preserve"> in the Metropolitan Region of Belo Horizonte (</w:t>
        </w:r>
        <w:commentRangeStart w:id="86"/>
        <w:del w:id="87" w:author="Author" w:date="2021-01-27T14:57:00Z">
          <w:r w:rsidR="00A43DB8" w:rsidRPr="00CD210C" w:rsidDel="00CD210C">
            <w:rPr>
              <w:lang w:val="en-US"/>
            </w:rPr>
            <w:delText>R</w:delText>
          </w:r>
        </w:del>
        <w:r w:rsidR="00A43DB8" w:rsidRPr="00CD210C">
          <w:rPr>
            <w:lang w:val="en-US"/>
          </w:rPr>
          <w:t>M</w:t>
        </w:r>
      </w:ins>
      <w:ins w:id="88" w:author="Author" w:date="2021-01-27T14:57:00Z">
        <w:r w:rsidR="00CD210C">
          <w:rPr>
            <w:lang w:val="en-US"/>
          </w:rPr>
          <w:t>R</w:t>
        </w:r>
      </w:ins>
      <w:ins w:id="89" w:author="Author" w:date="2021-01-27T14:35:00Z">
        <w:r w:rsidR="00A43DB8" w:rsidRPr="00CD210C">
          <w:rPr>
            <w:lang w:val="en-US"/>
          </w:rPr>
          <w:t>BH</w:t>
        </w:r>
      </w:ins>
      <w:commentRangeEnd w:id="86"/>
      <w:r w:rsidR="00CD210C">
        <w:rPr>
          <w:rStyle w:val="CommentReference"/>
        </w:rPr>
        <w:commentReference w:id="86"/>
      </w:r>
      <w:ins w:id="90" w:author="Author" w:date="2021-01-27T14:35:00Z">
        <w:r w:rsidR="00A43DB8" w:rsidRPr="00CD210C">
          <w:rPr>
            <w:lang w:val="en-US"/>
          </w:rPr>
          <w:t>).</w:t>
        </w:r>
      </w:ins>
      <w:r w:rsidR="00A43DB8" w:rsidRPr="00CD210C">
        <w:rPr>
          <w:lang w:val="en-US"/>
        </w:rPr>
        <w:t xml:space="preserve"> Instead, the housing deficit in </w:t>
      </w:r>
      <w:del w:id="91" w:author="Author" w:date="2021-01-27T14:57:00Z">
        <w:r w:rsidR="00A43DB8" w:rsidRPr="00CD210C" w:rsidDel="00CD210C">
          <w:rPr>
            <w:lang w:val="en-US"/>
          </w:rPr>
          <w:delText>R</w:delText>
        </w:r>
      </w:del>
      <w:r w:rsidR="00A43DB8" w:rsidRPr="00CD210C">
        <w:rPr>
          <w:lang w:val="en-US"/>
        </w:rPr>
        <w:t>M</w:t>
      </w:r>
      <w:ins w:id="92" w:author="Author" w:date="2021-01-27T14:58:00Z">
        <w:r w:rsidR="00CD210C">
          <w:rPr>
            <w:lang w:val="en-US"/>
          </w:rPr>
          <w:t>R</w:t>
        </w:r>
      </w:ins>
      <w:r w:rsidR="00A43DB8" w:rsidRPr="00CD210C">
        <w:rPr>
          <w:lang w:val="en-US"/>
        </w:rPr>
        <w:t xml:space="preserve">BH increases </w:t>
      </w:r>
      <w:del w:id="93" w:author="Author" w:date="2021-01-27T14:35:00Z">
        <w:r w:rsidR="00A43DB8" w:rsidRPr="00CD210C">
          <w:rPr>
            <w:lang w:val="en-US"/>
          </w:rPr>
          <w:delText xml:space="preserve">annually. </w:delText>
        </w:r>
      </w:del>
      <w:ins w:id="94" w:author="Author" w:date="2021-01-27T14:35:00Z">
        <w:r w:rsidR="00A43DB8" w:rsidRPr="00CD210C">
          <w:rPr>
            <w:lang w:val="en-US"/>
          </w:rPr>
          <w:t>year-on-year.</w:t>
        </w:r>
      </w:ins>
    </w:p>
    <w:p w14:paraId="10B2D5EE" w14:textId="41BC54DF" w:rsidR="00BA6187" w:rsidRPr="00CD210C" w:rsidRDefault="00056E50" w:rsidP="00FF42C2">
      <w:pPr>
        <w:pStyle w:val="Newparagraph"/>
        <w:rPr>
          <w:lang w:val="en-US"/>
        </w:rPr>
      </w:pPr>
      <w:r w:rsidRPr="00CD210C">
        <w:rPr>
          <w:lang w:val="en-US"/>
        </w:rPr>
        <w:t xml:space="preserve">The housing deficit is a social issue where lack of access to </w:t>
      </w:r>
      <w:del w:id="95" w:author="Author" w:date="2021-01-24T02:40:00Z">
        <w:r w:rsidRPr="00CD210C" w:rsidDel="00DD0F5C">
          <w:rPr>
            <w:lang w:val="en-US"/>
          </w:rPr>
          <w:delText xml:space="preserve">a </w:delText>
        </w:r>
      </w:del>
      <w:r w:rsidRPr="00CD210C">
        <w:rPr>
          <w:lang w:val="en-US"/>
        </w:rPr>
        <w:t>hous</w:t>
      </w:r>
      <w:ins w:id="96" w:author="Author" w:date="2021-01-24T02:40:00Z">
        <w:r w:rsidR="00DD0F5C" w:rsidRPr="00CD210C">
          <w:rPr>
            <w:lang w:val="en-US"/>
          </w:rPr>
          <w:t>ing</w:t>
        </w:r>
      </w:ins>
      <w:del w:id="97" w:author="Author" w:date="2021-01-24T02:40:00Z">
        <w:r w:rsidRPr="00CD210C" w:rsidDel="00DD0F5C">
          <w:rPr>
            <w:lang w:val="en-US"/>
          </w:rPr>
          <w:delText>e</w:delText>
        </w:r>
      </w:del>
      <w:r w:rsidRPr="00CD210C">
        <w:rPr>
          <w:lang w:val="en-US"/>
        </w:rPr>
        <w:t xml:space="preserve"> is a consequence of market logic. </w:t>
      </w:r>
      <w:commentRangeStart w:id="98"/>
      <w:ins w:id="99" w:author="Author" w:date="2021-01-24T02:40:00Z">
        <w:r w:rsidR="00DD0F5C" w:rsidRPr="00CD210C">
          <w:rPr>
            <w:lang w:val="en-US"/>
          </w:rPr>
          <w:t>The r</w:t>
        </w:r>
      </w:ins>
      <w:del w:id="100" w:author="Author" w:date="2021-01-24T02:40:00Z">
        <w:r w:rsidRPr="00CD210C" w:rsidDel="00DD0F5C">
          <w:rPr>
            <w:lang w:val="en-US"/>
          </w:rPr>
          <w:delText>R</w:delText>
        </w:r>
      </w:del>
      <w:r w:rsidRPr="00CD210C">
        <w:rPr>
          <w:lang w:val="en-US"/>
        </w:rPr>
        <w:t xml:space="preserve">eal estate market </w:t>
      </w:r>
      <w:ins w:id="101" w:author="Author" w:date="2021-01-24T02:43:00Z">
        <w:r w:rsidR="006C7728" w:rsidRPr="00CD210C">
          <w:rPr>
            <w:lang w:val="en-US"/>
          </w:rPr>
          <w:t xml:space="preserve">is </w:t>
        </w:r>
      </w:ins>
      <w:del w:id="102" w:author="Author" w:date="2021-01-24T02:40:00Z">
        <w:r w:rsidRPr="00CD210C" w:rsidDel="00DD0F5C">
          <w:rPr>
            <w:lang w:val="en-US"/>
          </w:rPr>
          <w:delText xml:space="preserve">supply </w:delText>
        </w:r>
      </w:del>
      <w:del w:id="103" w:author="Author" w:date="2021-01-24T02:41:00Z">
        <w:r w:rsidRPr="00CD210C" w:rsidDel="00DD0F5C">
          <w:rPr>
            <w:lang w:val="en-US"/>
          </w:rPr>
          <w:delText xml:space="preserve">is so </w:delText>
        </w:r>
      </w:del>
      <w:r w:rsidRPr="00CD210C">
        <w:rPr>
          <w:lang w:val="en-US"/>
        </w:rPr>
        <w:t>expensive</w:t>
      </w:r>
      <w:ins w:id="104" w:author="Author" w:date="2021-01-24T02:44:00Z">
        <w:r w:rsidR="006C7728" w:rsidRPr="00CD210C">
          <w:rPr>
            <w:lang w:val="en-US"/>
          </w:rPr>
          <w:t xml:space="preserve">, </w:t>
        </w:r>
      </w:ins>
      <w:del w:id="105" w:author="Author" w:date="2021-01-24T02:44:00Z">
        <w:r w:rsidRPr="00CD210C" w:rsidDel="006C7728">
          <w:rPr>
            <w:lang w:val="en-US"/>
          </w:rPr>
          <w:delText xml:space="preserve"> </w:delText>
        </w:r>
      </w:del>
      <w:ins w:id="106" w:author="Author" w:date="2021-01-24T02:44:00Z">
        <w:r w:rsidR="006C7728" w:rsidRPr="00CD210C">
          <w:rPr>
            <w:lang w:val="en-US"/>
          </w:rPr>
          <w:t>b</w:t>
        </w:r>
      </w:ins>
      <w:ins w:id="107" w:author="Author" w:date="2021-01-24T02:41:00Z">
        <w:r w:rsidR="00DD0F5C" w:rsidRPr="00CD210C">
          <w:rPr>
            <w:lang w:val="en-US"/>
          </w:rPr>
          <w:t>ureaucra</w:t>
        </w:r>
      </w:ins>
      <w:ins w:id="108" w:author="Author" w:date="2021-01-24T02:43:00Z">
        <w:r w:rsidR="006C7728" w:rsidRPr="00CD210C">
          <w:rPr>
            <w:lang w:val="en-US"/>
          </w:rPr>
          <w:t xml:space="preserve">tic, </w:t>
        </w:r>
      </w:ins>
      <w:ins w:id="109" w:author="Author" w:date="2021-01-24T02:44:00Z">
        <w:r w:rsidR="006C7728" w:rsidRPr="00CD210C">
          <w:rPr>
            <w:lang w:val="en-US"/>
          </w:rPr>
          <w:t xml:space="preserve">and inaccessible to </w:t>
        </w:r>
      </w:ins>
      <w:del w:id="110" w:author="Author" w:date="2021-01-24T02:41:00Z">
        <w:r w:rsidRPr="00CD210C" w:rsidDel="00DD0F5C">
          <w:rPr>
            <w:lang w:val="en-US"/>
          </w:rPr>
          <w:delText xml:space="preserve">and its </w:delText>
        </w:r>
      </w:del>
      <w:del w:id="111" w:author="Author" w:date="2021-01-24T02:43:00Z">
        <w:r w:rsidRPr="00CD210C" w:rsidDel="006C7728">
          <w:rPr>
            <w:lang w:val="en-US"/>
          </w:rPr>
          <w:delText xml:space="preserve">access </w:delText>
        </w:r>
      </w:del>
      <w:del w:id="112" w:author="Author" w:date="2021-01-24T02:44:00Z">
        <w:r w:rsidRPr="00CD210C" w:rsidDel="006C7728">
          <w:rPr>
            <w:lang w:val="en-US"/>
          </w:rPr>
          <w:delText xml:space="preserve">so </w:delText>
        </w:r>
      </w:del>
      <w:del w:id="113" w:author="Author" w:date="2021-01-24T02:41:00Z">
        <w:r w:rsidRPr="00CD210C" w:rsidDel="00DD0F5C">
          <w:rPr>
            <w:lang w:val="en-US"/>
          </w:rPr>
          <w:delText xml:space="preserve">bureaucratic </w:delText>
        </w:r>
      </w:del>
      <w:del w:id="114" w:author="Author" w:date="2021-01-24T02:44:00Z">
        <w:r w:rsidRPr="00CD210C" w:rsidDel="006C7728">
          <w:rPr>
            <w:lang w:val="en-US"/>
          </w:rPr>
          <w:delText xml:space="preserve">that </w:delText>
        </w:r>
      </w:del>
      <w:del w:id="115" w:author="Author" w:date="2021-01-24T02:42:00Z">
        <w:r w:rsidRPr="00CD210C" w:rsidDel="00DD0F5C">
          <w:rPr>
            <w:lang w:val="en-US"/>
          </w:rPr>
          <w:delText>it becomes unfeasible for</w:delText>
        </w:r>
      </w:del>
      <w:del w:id="116" w:author="Author" w:date="2021-01-24T02:44:00Z">
        <w:r w:rsidRPr="00CD210C" w:rsidDel="006C7728">
          <w:rPr>
            <w:lang w:val="en-US"/>
          </w:rPr>
          <w:delText xml:space="preserve"> </w:delText>
        </w:r>
      </w:del>
      <w:r w:rsidRPr="00CD210C">
        <w:rPr>
          <w:lang w:val="en-US"/>
        </w:rPr>
        <w:t xml:space="preserve">a </w:t>
      </w:r>
      <w:ins w:id="117" w:author="Author" w:date="2021-01-24T02:44:00Z">
        <w:r w:rsidR="006C7728" w:rsidRPr="00CD210C">
          <w:rPr>
            <w:lang w:val="en-US"/>
          </w:rPr>
          <w:t xml:space="preserve">significant </w:t>
        </w:r>
      </w:ins>
      <w:del w:id="118" w:author="Author" w:date="2021-01-24T02:44:00Z">
        <w:r w:rsidRPr="00CD210C" w:rsidDel="006C7728">
          <w:rPr>
            <w:lang w:val="en-US"/>
          </w:rPr>
          <w:delText xml:space="preserve">large </w:delText>
        </w:r>
      </w:del>
      <w:r w:rsidRPr="00CD210C">
        <w:rPr>
          <w:lang w:val="en-US"/>
        </w:rPr>
        <w:t xml:space="preserve">proportion of the </w:t>
      </w:r>
      <w:del w:id="119" w:author="Author" w:date="2021-01-24T02:42:00Z">
        <w:r w:rsidRPr="00CD210C" w:rsidDel="00DD0F5C">
          <w:rPr>
            <w:lang w:val="en-US"/>
          </w:rPr>
          <w:delText xml:space="preserve">poorest </w:delText>
        </w:r>
      </w:del>
      <w:del w:id="120" w:author="Author" w:date="2021-01-23T23:28:00Z">
        <w:r w:rsidRPr="00CD210C" w:rsidDel="00CB3ACF">
          <w:rPr>
            <w:lang w:val="en-US"/>
          </w:rPr>
          <w:delText xml:space="preserve">layers </w:delText>
        </w:r>
      </w:del>
      <w:del w:id="121" w:author="Author" w:date="2021-01-24T02:45:00Z">
        <w:r w:rsidRPr="00CD210C" w:rsidDel="006C7728">
          <w:rPr>
            <w:lang w:val="en-US"/>
          </w:rPr>
          <w:delText xml:space="preserve">of </w:delText>
        </w:r>
      </w:del>
      <w:ins w:id="122" w:author="Author" w:date="2021-01-24T02:45:00Z">
        <w:r w:rsidR="006C7728" w:rsidRPr="00CD210C">
          <w:rPr>
            <w:lang w:val="en-US"/>
          </w:rPr>
          <w:t xml:space="preserve">community, who </w:t>
        </w:r>
      </w:ins>
      <w:del w:id="123" w:author="Author" w:date="2021-01-24T02:45:00Z">
        <w:r w:rsidRPr="00CD210C" w:rsidDel="006C7728">
          <w:rPr>
            <w:lang w:val="en-US"/>
          </w:rPr>
          <w:delText xml:space="preserve">society </w:delText>
        </w:r>
      </w:del>
      <w:ins w:id="124" w:author="Author" w:date="2021-01-24T02:42:00Z">
        <w:r w:rsidR="00DD0F5C" w:rsidRPr="00CD210C">
          <w:rPr>
            <w:lang w:val="en-US"/>
          </w:rPr>
          <w:t xml:space="preserve">are unable </w:t>
        </w:r>
      </w:ins>
      <w:r w:rsidRPr="00CD210C">
        <w:rPr>
          <w:lang w:val="en-US"/>
        </w:rPr>
        <w:t xml:space="preserve">to obtain a home through </w:t>
      </w:r>
      <w:del w:id="125" w:author="Author" w:date="2021-01-24T02:42:00Z">
        <w:r w:rsidRPr="00CD210C" w:rsidDel="00DD0F5C">
          <w:rPr>
            <w:lang w:val="en-US"/>
          </w:rPr>
          <w:delText xml:space="preserve">the </w:delText>
        </w:r>
      </w:del>
      <w:r w:rsidRPr="00CD210C">
        <w:rPr>
          <w:lang w:val="en-US"/>
        </w:rPr>
        <w:t xml:space="preserve">formal channels. </w:t>
      </w:r>
      <w:commentRangeEnd w:id="98"/>
      <w:r w:rsidR="003C31EF" w:rsidRPr="00CD210C">
        <w:rPr>
          <w:rStyle w:val="CommentReference"/>
          <w:lang w:val="en-US"/>
        </w:rPr>
        <w:commentReference w:id="98"/>
      </w:r>
      <w:ins w:id="126" w:author="Author" w:date="2021-01-27T14:40:00Z">
        <w:r w:rsidR="00A43DB8" w:rsidRPr="00CD210C">
          <w:rPr>
            <w:lang w:val="en-US"/>
          </w:rPr>
          <w:t>Moreover</w:t>
        </w:r>
      </w:ins>
      <w:del w:id="127" w:author="Author" w:date="2021-01-24T02:46:00Z">
        <w:r w:rsidRPr="00CD210C" w:rsidDel="006C7728">
          <w:rPr>
            <w:lang w:val="en-US"/>
          </w:rPr>
          <w:delText>More than that</w:delText>
        </w:r>
      </w:del>
      <w:r w:rsidRPr="00CD210C">
        <w:rPr>
          <w:lang w:val="en-US"/>
        </w:rPr>
        <w:t xml:space="preserve">, since housing is </w:t>
      </w:r>
      <w:ins w:id="128" w:author="Author" w:date="2021-01-24T02:46:00Z">
        <w:r w:rsidR="006C7728" w:rsidRPr="00CD210C">
          <w:rPr>
            <w:lang w:val="en-US"/>
          </w:rPr>
          <w:t xml:space="preserve">regarded </w:t>
        </w:r>
      </w:ins>
      <w:del w:id="129" w:author="Author" w:date="2021-01-24T02:46:00Z">
        <w:r w:rsidRPr="00CD210C" w:rsidDel="006C7728">
          <w:rPr>
            <w:lang w:val="en-US"/>
          </w:rPr>
          <w:delText xml:space="preserve">treated by the market </w:delText>
        </w:r>
      </w:del>
      <w:r w:rsidRPr="00CD210C">
        <w:rPr>
          <w:lang w:val="en-US"/>
        </w:rPr>
        <w:t xml:space="preserve">as a financial asset, </w:t>
      </w:r>
      <w:del w:id="130" w:author="Author" w:date="2021-01-23T13:58:00Z">
        <w:r w:rsidRPr="00CD210C" w:rsidDel="00382946">
          <w:rPr>
            <w:lang w:val="en-US"/>
          </w:rPr>
          <w:delText>there are many properties that</w:delText>
        </w:r>
      </w:del>
      <w:ins w:id="131" w:author="Author" w:date="2021-01-23T13:58:00Z">
        <w:r w:rsidR="00382946" w:rsidRPr="00CD210C">
          <w:rPr>
            <w:lang w:val="en-US"/>
          </w:rPr>
          <w:t>many properties</w:t>
        </w:r>
      </w:ins>
      <w:r w:rsidRPr="00CD210C">
        <w:rPr>
          <w:lang w:val="en-US"/>
        </w:rPr>
        <w:t xml:space="preserve"> are left unoccupied as a </w:t>
      </w:r>
      <w:commentRangeStart w:id="132"/>
      <w:r w:rsidRPr="00CD210C">
        <w:rPr>
          <w:lang w:val="en-US"/>
        </w:rPr>
        <w:t xml:space="preserve">form of </w:t>
      </w:r>
      <w:del w:id="133" w:author="Author" w:date="2021-01-23T23:30:00Z">
        <w:r w:rsidRPr="00CD210C" w:rsidDel="00897DD3">
          <w:rPr>
            <w:lang w:val="en-US"/>
          </w:rPr>
          <w:delText xml:space="preserve">housing </w:delText>
        </w:r>
      </w:del>
      <w:r w:rsidRPr="00CD210C">
        <w:rPr>
          <w:lang w:val="en-US"/>
        </w:rPr>
        <w:t>speculation</w:t>
      </w:r>
      <w:commentRangeEnd w:id="132"/>
      <w:r w:rsidR="00897DD3" w:rsidRPr="00CD210C">
        <w:rPr>
          <w:rStyle w:val="CommentReference"/>
          <w:lang w:val="en-US"/>
        </w:rPr>
        <w:commentReference w:id="132"/>
      </w:r>
      <w:r w:rsidRPr="00CD210C">
        <w:rPr>
          <w:lang w:val="en-US"/>
        </w:rPr>
        <w:t>.</w:t>
      </w:r>
    </w:p>
    <w:p w14:paraId="37C5B413" w14:textId="0D35FF05" w:rsidR="00BA6187" w:rsidRPr="00CD210C" w:rsidDel="001237DE" w:rsidRDefault="00056E50" w:rsidP="00FF42C2">
      <w:pPr>
        <w:pStyle w:val="Newparagraph"/>
        <w:rPr>
          <w:del w:id="134" w:author="Author" w:date="2021-01-23T21:42:00Z"/>
          <w:lang w:val="en-US"/>
        </w:rPr>
      </w:pPr>
      <w:r w:rsidRPr="00CD210C">
        <w:rPr>
          <w:lang w:val="en-US"/>
        </w:rPr>
        <w:t>This situation in the M</w:t>
      </w:r>
      <w:ins w:id="135" w:author="Author" w:date="2021-01-27T14:58:00Z">
        <w:r w:rsidR="00CD210C">
          <w:rPr>
            <w:lang w:val="en-US"/>
          </w:rPr>
          <w:t>RBH</w:t>
        </w:r>
      </w:ins>
      <w:del w:id="136" w:author="Author" w:date="2021-01-27T14:58:00Z">
        <w:r w:rsidRPr="00CD210C" w:rsidDel="00CD210C">
          <w:rPr>
            <w:lang w:val="en-US"/>
          </w:rPr>
          <w:delText>etropolitan Region of Belo Horizonte</w:delText>
        </w:r>
      </w:del>
      <w:r w:rsidRPr="00CD210C">
        <w:rPr>
          <w:lang w:val="en-US"/>
        </w:rPr>
        <w:t xml:space="preserve"> has led to a severe increase in the</w:t>
      </w:r>
    </w:p>
    <w:p w14:paraId="369A019D" w14:textId="64B846C0" w:rsidR="00BA6187" w:rsidRPr="00CD210C" w:rsidDel="001237DE" w:rsidRDefault="001237DE" w:rsidP="00FF42C2">
      <w:pPr>
        <w:pStyle w:val="Newparagraph"/>
        <w:rPr>
          <w:del w:id="137" w:author="Author" w:date="2021-01-23T21:42:00Z"/>
          <w:lang w:val="en-US"/>
        </w:rPr>
      </w:pPr>
      <w:ins w:id="138" w:author="Author" w:date="2021-01-23T21:42:00Z">
        <w:r w:rsidRPr="00CD210C">
          <w:rPr>
            <w:lang w:val="en-US"/>
          </w:rPr>
          <w:t xml:space="preserve"> </w:t>
        </w:r>
      </w:ins>
      <w:del w:id="139" w:author="Author" w:date="2021-01-27T14:40:00Z">
        <w:r w:rsidR="00056E50" w:rsidRPr="00CD210C" w:rsidDel="00A43DB8">
          <w:rPr>
            <w:lang w:val="en-US"/>
          </w:rPr>
          <w:delText>U</w:delText>
        </w:r>
      </w:del>
      <w:ins w:id="140" w:author="Author" w:date="2021-01-27T14:40:00Z">
        <w:r w:rsidR="00A43DB8" w:rsidRPr="00CD210C">
          <w:rPr>
            <w:lang w:val="en-US"/>
          </w:rPr>
          <w:t>u</w:t>
        </w:r>
      </w:ins>
      <w:r w:rsidR="00056E50" w:rsidRPr="00CD210C">
        <w:rPr>
          <w:lang w:val="en-US"/>
        </w:rPr>
        <w:t xml:space="preserve">rban </w:t>
      </w:r>
      <w:del w:id="141" w:author="Author" w:date="2021-01-27T14:40:00Z">
        <w:r w:rsidR="00056E50" w:rsidRPr="00CD210C" w:rsidDel="00A43DB8">
          <w:rPr>
            <w:lang w:val="en-US"/>
          </w:rPr>
          <w:delText>O</w:delText>
        </w:r>
      </w:del>
      <w:ins w:id="142" w:author="Author" w:date="2021-01-27T14:40:00Z">
        <w:r w:rsidR="00A43DB8" w:rsidRPr="00CD210C">
          <w:rPr>
            <w:lang w:val="en-US"/>
          </w:rPr>
          <w:t>o</w:t>
        </w:r>
      </w:ins>
      <w:r w:rsidR="00056E50" w:rsidRPr="00CD210C">
        <w:rPr>
          <w:lang w:val="en-US"/>
        </w:rPr>
        <w:t>ccupations, reflecting the need for a fight for the “Right to the City” in Belo Horizonte</w:t>
      </w:r>
      <w:ins w:id="143" w:author="Author" w:date="2021-01-23T21:42:00Z">
        <w:r w:rsidRPr="00CD210C">
          <w:rPr>
            <w:lang w:val="en-US"/>
          </w:rPr>
          <w:t xml:space="preserve"> </w:t>
        </w:r>
      </w:ins>
      <w:commentRangeStart w:id="144"/>
    </w:p>
    <w:p w14:paraId="4D3CAD2A" w14:textId="6B5F5C21" w:rsidR="00BA6187" w:rsidRPr="00CD210C" w:rsidRDefault="00056E50" w:rsidP="005B6AF1">
      <w:pPr>
        <w:pStyle w:val="Newparagraph"/>
        <w:rPr>
          <w:lang w:val="en-US"/>
        </w:rPr>
      </w:pPr>
      <w:r w:rsidRPr="00CD210C">
        <w:rPr>
          <w:lang w:val="en-US"/>
        </w:rPr>
        <w:t>(</w:t>
      </w:r>
      <w:del w:id="145" w:author="Author" w:date="2021-01-23T23:31:00Z">
        <w:r w:rsidRPr="00CD210C" w:rsidDel="00235A80">
          <w:rPr>
            <w:lang w:val="en-US"/>
          </w:rPr>
          <w:delText xml:space="preserve">see </w:delText>
        </w:r>
      </w:del>
      <w:r w:rsidRPr="00CD210C">
        <w:rPr>
          <w:color w:val="0875B7"/>
          <w:lang w:val="en-US"/>
        </w:rPr>
        <w:t>Ferrari de Lima et al. 2014</w:t>
      </w:r>
      <w:r w:rsidRPr="00CD210C">
        <w:rPr>
          <w:lang w:val="en-US"/>
        </w:rPr>
        <w:t xml:space="preserve">). </w:t>
      </w:r>
      <w:commentRangeEnd w:id="144"/>
      <w:r w:rsidR="00235A80" w:rsidRPr="00CD210C">
        <w:rPr>
          <w:rStyle w:val="CommentReference"/>
          <w:lang w:val="en-US"/>
        </w:rPr>
        <w:commentReference w:id="144"/>
      </w:r>
      <w:r w:rsidRPr="00CD210C">
        <w:rPr>
          <w:lang w:val="en-US"/>
        </w:rPr>
        <w:t>Occupation in this context emerges as a reaction to the deficit itself and to the spatial inequalities that have characterized urban cent</w:t>
      </w:r>
      <w:r w:rsidR="00D6150B" w:rsidRPr="00CD210C">
        <w:rPr>
          <w:lang w:val="en-US"/>
        </w:rPr>
        <w:t>er</w:t>
      </w:r>
      <w:del w:id="146" w:author="Author" w:date="2021-01-23T23:32:00Z">
        <w:r w:rsidRPr="00CD210C" w:rsidDel="00235A80">
          <w:rPr>
            <w:lang w:val="en-US"/>
          </w:rPr>
          <w:delText>er</w:delText>
        </w:r>
      </w:del>
      <w:r w:rsidRPr="00CD210C">
        <w:rPr>
          <w:lang w:val="en-US"/>
        </w:rPr>
        <w:t>s</w:t>
      </w:r>
      <w:del w:id="147" w:author="Author" w:date="2021-01-24T02:48:00Z">
        <w:r w:rsidRPr="00CD210C" w:rsidDel="00AD0491">
          <w:rPr>
            <w:lang w:val="en-US"/>
          </w:rPr>
          <w:delText xml:space="preserve"> in general</w:delText>
        </w:r>
      </w:del>
      <w:r w:rsidRPr="00CD210C">
        <w:rPr>
          <w:lang w:val="en-US"/>
        </w:rPr>
        <w:t xml:space="preserve">, </w:t>
      </w:r>
      <w:ins w:id="148" w:author="Author" w:date="2021-01-24T02:48:00Z">
        <w:r w:rsidR="00AD0491" w:rsidRPr="00CD210C">
          <w:rPr>
            <w:lang w:val="en-US"/>
          </w:rPr>
          <w:t>particularly</w:t>
        </w:r>
      </w:ins>
      <w:ins w:id="149" w:author="Author" w:date="2021-01-27T14:41:00Z">
        <w:r w:rsidR="00A43DB8" w:rsidRPr="00CD210C">
          <w:rPr>
            <w:lang w:val="en-US"/>
          </w:rPr>
          <w:t>,</w:t>
        </w:r>
      </w:ins>
      <w:ins w:id="150" w:author="Author" w:date="2021-01-24T02:48:00Z">
        <w:r w:rsidR="00AD0491" w:rsidRPr="00CD210C" w:rsidDel="00AD0491">
          <w:rPr>
            <w:lang w:val="en-US"/>
          </w:rPr>
          <w:t xml:space="preserve"> </w:t>
        </w:r>
      </w:ins>
      <w:del w:id="151" w:author="Author" w:date="2021-01-24T02:48:00Z">
        <w:r w:rsidRPr="00CD210C" w:rsidDel="00AD0491">
          <w:rPr>
            <w:lang w:val="en-US"/>
          </w:rPr>
          <w:delText xml:space="preserve">and particularly in </w:delText>
        </w:r>
      </w:del>
      <w:r w:rsidRPr="00CD210C">
        <w:rPr>
          <w:lang w:val="en-US"/>
        </w:rPr>
        <w:t xml:space="preserve">Belo Horizonte. </w:t>
      </w:r>
      <w:commentRangeStart w:id="152"/>
      <w:ins w:id="153" w:author="Author" w:date="2021-01-24T02:51:00Z">
        <w:r w:rsidR="000040C4" w:rsidRPr="00CD210C">
          <w:rPr>
            <w:lang w:val="en-US"/>
          </w:rPr>
          <w:t>The “cruz do aluguel”</w:t>
        </w:r>
      </w:ins>
      <w:ins w:id="154" w:author="Author" w:date="2021-01-24T02:52:00Z">
        <w:r w:rsidR="000040C4" w:rsidRPr="00CD210C">
          <w:rPr>
            <w:lang w:val="en-US"/>
          </w:rPr>
          <w:t>—</w:t>
        </w:r>
      </w:ins>
      <w:ins w:id="155" w:author="Author" w:date="2021-01-24T02:51:00Z">
        <w:r w:rsidR="000040C4" w:rsidRPr="00CD210C">
          <w:rPr>
            <w:lang w:val="en-US"/>
          </w:rPr>
          <w:t>rent cross</w:t>
        </w:r>
      </w:ins>
      <w:ins w:id="156" w:author="Author" w:date="2021-01-24T02:53:00Z">
        <w:r w:rsidR="000040C4" w:rsidRPr="00CD210C">
          <w:rPr>
            <w:lang w:val="en-US"/>
          </w:rPr>
          <w:t xml:space="preserve">—also </w:t>
        </w:r>
      </w:ins>
      <w:del w:id="157" w:author="Author" w:date="2021-01-24T02:53:00Z">
        <w:r w:rsidRPr="00CD210C" w:rsidDel="000040C4">
          <w:rPr>
            <w:lang w:val="en-US"/>
          </w:rPr>
          <w:delText xml:space="preserve">However, there is another relevant element that </w:delText>
        </w:r>
      </w:del>
      <w:r w:rsidRPr="00CD210C">
        <w:rPr>
          <w:lang w:val="en-US"/>
        </w:rPr>
        <w:t>explains why so many families have</w:t>
      </w:r>
      <w:r w:rsidR="00DC0494" w:rsidRPr="00CD210C">
        <w:rPr>
          <w:lang w:val="en-US"/>
        </w:rPr>
        <w:t xml:space="preserve"> </w:t>
      </w:r>
      <w:del w:id="158" w:author="Author" w:date="2021-01-24T02:53:00Z">
        <w:r w:rsidRPr="00CD210C" w:rsidDel="000040C4">
          <w:rPr>
            <w:lang w:val="en-US"/>
          </w:rPr>
          <w:delText xml:space="preserve">been </w:delText>
        </w:r>
      </w:del>
      <w:r w:rsidRPr="00CD210C">
        <w:rPr>
          <w:lang w:val="en-US"/>
        </w:rPr>
        <w:t>occup</w:t>
      </w:r>
      <w:ins w:id="159" w:author="Author" w:date="2021-01-24T02:53:00Z">
        <w:r w:rsidR="000040C4" w:rsidRPr="00CD210C">
          <w:rPr>
            <w:lang w:val="en-US"/>
          </w:rPr>
          <w:t>ied</w:t>
        </w:r>
      </w:ins>
      <w:del w:id="160" w:author="Author" w:date="2021-01-24T02:53:00Z">
        <w:r w:rsidRPr="00CD210C" w:rsidDel="000040C4">
          <w:rPr>
            <w:lang w:val="en-US"/>
          </w:rPr>
          <w:delText>ying</w:delText>
        </w:r>
      </w:del>
      <w:r w:rsidRPr="00CD210C">
        <w:rPr>
          <w:lang w:val="en-US"/>
        </w:rPr>
        <w:t xml:space="preserve"> empty land that does not conform to the “social function of </w:t>
      </w:r>
      <w:commentRangeEnd w:id="152"/>
      <w:r w:rsidR="00F3457B" w:rsidRPr="00CD210C">
        <w:rPr>
          <w:rStyle w:val="CommentReference"/>
          <w:lang w:val="en-US"/>
        </w:rPr>
        <w:commentReference w:id="152"/>
      </w:r>
      <w:r w:rsidRPr="00CD210C">
        <w:rPr>
          <w:lang w:val="en-US"/>
        </w:rPr>
        <w:t>the property</w:t>
      </w:r>
      <w:ins w:id="161" w:author="Author" w:date="2021-01-27T15:00:00Z">
        <w:r w:rsidR="00CD210C">
          <w:rPr>
            <w:lang w:val="en-US"/>
          </w:rPr>
          <w:t>.</w:t>
        </w:r>
      </w:ins>
      <w:r w:rsidRPr="00CD210C">
        <w:rPr>
          <w:lang w:val="en-US"/>
        </w:rPr>
        <w:t>”</w:t>
      </w:r>
      <w:ins w:id="162" w:author="Author" w:date="2021-01-24T02:53:00Z">
        <w:r w:rsidR="000040C4" w:rsidRPr="00CD210C">
          <w:rPr>
            <w:lang w:val="en-US"/>
          </w:rPr>
          <w:t xml:space="preserve"> </w:t>
        </w:r>
      </w:ins>
      <w:del w:id="163" w:author="Author" w:date="2021-01-24T02:54:00Z">
        <w:r w:rsidRPr="00CD210C" w:rsidDel="000040C4">
          <w:rPr>
            <w:lang w:val="en-US"/>
          </w:rPr>
          <w:delText>:</w:delText>
        </w:r>
      </w:del>
      <w:del w:id="164" w:author="Author" w:date="2021-01-24T02:51:00Z">
        <w:r w:rsidRPr="00CD210C" w:rsidDel="000040C4">
          <w:rPr>
            <w:lang w:val="en-US"/>
          </w:rPr>
          <w:delText xml:space="preserve"> the “cruz do aluguel” (rent cross), as it is called by various social movements</w:delText>
        </w:r>
      </w:del>
      <w:del w:id="165" w:author="Author" w:date="2021-01-24T02:54:00Z">
        <w:r w:rsidRPr="00CD210C" w:rsidDel="000040C4">
          <w:rPr>
            <w:lang w:val="en-US"/>
          </w:rPr>
          <w:delText>. It refers to the fact that m</w:delText>
        </w:r>
      </w:del>
      <w:ins w:id="166" w:author="Author" w:date="2021-01-24T02:54:00Z">
        <w:r w:rsidR="000040C4" w:rsidRPr="00CD210C">
          <w:rPr>
            <w:lang w:val="en-US"/>
          </w:rPr>
          <w:t>M</w:t>
        </w:r>
      </w:ins>
      <w:r w:rsidRPr="00CD210C">
        <w:rPr>
          <w:lang w:val="en-US"/>
        </w:rPr>
        <w:t xml:space="preserve">any poor families simply cannot pay </w:t>
      </w:r>
      <w:del w:id="167" w:author="Author" w:date="2021-01-23T23:34:00Z">
        <w:r w:rsidRPr="00CD210C" w:rsidDel="00D6150B">
          <w:rPr>
            <w:lang w:val="en-US"/>
          </w:rPr>
          <w:delText xml:space="preserve">the </w:delText>
        </w:r>
      </w:del>
      <w:r w:rsidRPr="00CD210C">
        <w:rPr>
          <w:lang w:val="en-US"/>
        </w:rPr>
        <w:t xml:space="preserve">rent due to the extremely low wage levels among the working-class and the high cost of </w:t>
      </w:r>
      <w:del w:id="168" w:author="Author" w:date="2021-01-23T13:58:00Z">
        <w:r w:rsidRPr="00CD210C" w:rsidDel="00382946">
          <w:rPr>
            <w:lang w:val="en-US"/>
          </w:rPr>
          <w:delText xml:space="preserve">life </w:delText>
        </w:r>
      </w:del>
      <w:ins w:id="169" w:author="Author" w:date="2021-01-23T13:58:00Z">
        <w:r w:rsidR="00382946" w:rsidRPr="00CD210C">
          <w:rPr>
            <w:lang w:val="en-US"/>
          </w:rPr>
          <w:t xml:space="preserve">living </w:t>
        </w:r>
      </w:ins>
      <w:r w:rsidRPr="00CD210C">
        <w:rPr>
          <w:lang w:val="en-US"/>
        </w:rPr>
        <w:t>in the M</w:t>
      </w:r>
      <w:del w:id="170" w:author="Author" w:date="2021-01-27T14:58:00Z">
        <w:r w:rsidRPr="00CD210C" w:rsidDel="00CD210C">
          <w:rPr>
            <w:lang w:val="en-US"/>
          </w:rPr>
          <w:delText>etropolitan Region of Belo Horizonte</w:delText>
        </w:r>
      </w:del>
      <w:ins w:id="171" w:author="Author" w:date="2021-01-27T14:58:00Z">
        <w:r w:rsidR="00CD210C">
          <w:rPr>
            <w:lang w:val="en-US"/>
          </w:rPr>
          <w:t>RBH</w:t>
        </w:r>
      </w:ins>
      <w:r w:rsidRPr="00CD210C">
        <w:rPr>
          <w:lang w:val="en-US"/>
        </w:rPr>
        <w:t>.</w:t>
      </w:r>
    </w:p>
    <w:p w14:paraId="2BCC08E3" w14:textId="7B5142CF" w:rsidR="00BA6187" w:rsidRPr="00CD210C" w:rsidRDefault="00056E50" w:rsidP="00FF42C2">
      <w:pPr>
        <w:pStyle w:val="Newparagraph"/>
        <w:rPr>
          <w:lang w:val="en-US"/>
        </w:rPr>
      </w:pPr>
      <w:r w:rsidRPr="00CD210C">
        <w:rPr>
          <w:lang w:val="en-US"/>
        </w:rPr>
        <w:t>The Dandara Community was created within such a social framework. Dandara dreamed</w:t>
      </w:r>
      <w:del w:id="172" w:author="Author" w:date="2021-01-24T04:41:00Z">
        <w:r w:rsidRPr="00CD210C" w:rsidDel="00925BAF">
          <w:rPr>
            <w:lang w:val="en-US"/>
          </w:rPr>
          <w:delText>,</w:delText>
        </w:r>
      </w:del>
      <w:r w:rsidRPr="00CD210C">
        <w:rPr>
          <w:lang w:val="en-US"/>
        </w:rPr>
        <w:t xml:space="preserve"> </w:t>
      </w:r>
      <w:commentRangeStart w:id="173"/>
      <w:r w:rsidRPr="00CD210C">
        <w:rPr>
          <w:lang w:val="en-US"/>
        </w:rPr>
        <w:t xml:space="preserve">and </w:t>
      </w:r>
      <w:ins w:id="174" w:author="Author" w:date="2021-01-24T02:55:00Z">
        <w:r w:rsidR="00F3457B" w:rsidRPr="00CD210C">
          <w:rPr>
            <w:lang w:val="en-US"/>
          </w:rPr>
          <w:t>articulated</w:t>
        </w:r>
      </w:ins>
      <w:commentRangeEnd w:id="173"/>
      <w:ins w:id="175" w:author="Author" w:date="2021-01-24T02:56:00Z">
        <w:r w:rsidR="00F3457B" w:rsidRPr="00CD210C">
          <w:rPr>
            <w:rStyle w:val="CommentReference"/>
            <w:lang w:val="en-US"/>
          </w:rPr>
          <w:commentReference w:id="173"/>
        </w:r>
      </w:ins>
      <w:del w:id="176" w:author="Author" w:date="2021-01-24T02:56:00Z">
        <w:r w:rsidRPr="00CD210C" w:rsidDel="00F3457B">
          <w:rPr>
            <w:lang w:val="en-US"/>
          </w:rPr>
          <w:delText>dreamed aloud</w:delText>
        </w:r>
      </w:del>
      <w:del w:id="177" w:author="Author" w:date="2021-01-28T18:56:00Z">
        <w:r w:rsidRPr="00CD210C" w:rsidDel="004A0971">
          <w:rPr>
            <w:lang w:val="en-US"/>
          </w:rPr>
          <w:delText>,</w:delText>
        </w:r>
      </w:del>
      <w:r w:rsidRPr="00CD210C">
        <w:rPr>
          <w:lang w:val="en-US"/>
        </w:rPr>
        <w:t xml:space="preserve"> </w:t>
      </w:r>
      <w:del w:id="178" w:author="Author" w:date="2021-01-24T02:57:00Z">
        <w:r w:rsidRPr="00CD210C" w:rsidDel="008869AA">
          <w:rPr>
            <w:lang w:val="en-US"/>
          </w:rPr>
          <w:delText xml:space="preserve">of promoting </w:delText>
        </w:r>
      </w:del>
      <w:r w:rsidRPr="00CD210C">
        <w:rPr>
          <w:lang w:val="en-US"/>
        </w:rPr>
        <w:t>a new way of dwelling</w:t>
      </w:r>
      <w:ins w:id="179" w:author="Author" w:date="2021-01-27T15:01:00Z">
        <w:r w:rsidR="005860B4">
          <w:rPr>
            <w:lang w:val="en-US"/>
          </w:rPr>
          <w:t>,</w:t>
        </w:r>
      </w:ins>
      <w:del w:id="180" w:author="Author" w:date="2021-01-27T15:01:00Z">
        <w:r w:rsidRPr="00CD210C" w:rsidDel="005860B4">
          <w:rPr>
            <w:lang w:val="en-US"/>
          </w:rPr>
          <w:delText>;</w:delText>
        </w:r>
      </w:del>
      <w:r w:rsidRPr="00CD210C">
        <w:rPr>
          <w:lang w:val="en-US"/>
        </w:rPr>
        <w:t xml:space="preserve"> a conception beyond the </w:t>
      </w:r>
      <w:commentRangeStart w:id="181"/>
      <w:r w:rsidRPr="00CD210C">
        <w:rPr>
          <w:lang w:val="en-US"/>
        </w:rPr>
        <w:t xml:space="preserve">established </w:t>
      </w:r>
      <w:ins w:id="182" w:author="Author" w:date="2021-01-23T23:35:00Z">
        <w:r w:rsidR="00D6150B" w:rsidRPr="00CD210C">
          <w:rPr>
            <w:lang w:val="en-US"/>
          </w:rPr>
          <w:t xml:space="preserve">model </w:t>
        </w:r>
        <w:commentRangeEnd w:id="181"/>
        <w:r w:rsidR="00D6150B" w:rsidRPr="00CD210C">
          <w:rPr>
            <w:rStyle w:val="CommentReference"/>
            <w:lang w:val="en-US"/>
          </w:rPr>
          <w:commentReference w:id="181"/>
        </w:r>
      </w:ins>
      <w:del w:id="183" w:author="Author" w:date="2021-01-23T23:35:00Z">
        <w:r w:rsidRPr="00CD210C" w:rsidDel="00D6150B">
          <w:rPr>
            <w:lang w:val="en-US"/>
          </w:rPr>
          <w:delText xml:space="preserve">market </w:delText>
        </w:r>
      </w:del>
      <w:r w:rsidRPr="00CD210C">
        <w:rPr>
          <w:lang w:val="en-US"/>
        </w:rPr>
        <w:t xml:space="preserve">of </w:t>
      </w:r>
      <w:del w:id="184" w:author="Author" w:date="2021-01-24T02:57:00Z">
        <w:r w:rsidRPr="00CD210C" w:rsidDel="008869AA">
          <w:rPr>
            <w:lang w:val="en-US"/>
          </w:rPr>
          <w:delText xml:space="preserve">the </w:delText>
        </w:r>
      </w:del>
      <w:r w:rsidRPr="00CD210C">
        <w:rPr>
          <w:lang w:val="en-US"/>
        </w:rPr>
        <w:t>exploit</w:t>
      </w:r>
      <w:ins w:id="185" w:author="Author" w:date="2021-01-24T02:57:00Z">
        <w:r w:rsidR="008869AA" w:rsidRPr="00CD210C">
          <w:rPr>
            <w:lang w:val="en-US"/>
          </w:rPr>
          <w:t>ing</w:t>
        </w:r>
      </w:ins>
      <w:del w:id="186" w:author="Author" w:date="2021-01-24T02:57:00Z">
        <w:r w:rsidRPr="00CD210C" w:rsidDel="008869AA">
          <w:rPr>
            <w:lang w:val="en-US"/>
          </w:rPr>
          <w:delText>ation</w:delText>
        </w:r>
      </w:del>
      <w:r w:rsidRPr="00CD210C">
        <w:rPr>
          <w:lang w:val="en-US"/>
        </w:rPr>
        <w:t xml:space="preserve"> </w:t>
      </w:r>
      <w:del w:id="187" w:author="Author" w:date="2021-01-24T04:42:00Z">
        <w:r w:rsidRPr="00CD210C" w:rsidDel="00925BAF">
          <w:rPr>
            <w:lang w:val="en-US"/>
          </w:rPr>
          <w:delText xml:space="preserve">of </w:delText>
        </w:r>
      </w:del>
      <w:r w:rsidRPr="00CD210C">
        <w:rPr>
          <w:lang w:val="en-US"/>
        </w:rPr>
        <w:t xml:space="preserve">peripheral subjects in large centers. </w:t>
      </w:r>
      <w:ins w:id="188" w:author="Author" w:date="2021-01-24T02:57:00Z">
        <w:r w:rsidR="008869AA" w:rsidRPr="00CD210C">
          <w:rPr>
            <w:lang w:val="en-US"/>
          </w:rPr>
          <w:t>Dandara was constituted through struggle</w:t>
        </w:r>
      </w:ins>
      <w:ins w:id="189" w:author="Author" w:date="2021-01-24T02:58:00Z">
        <w:r w:rsidR="008869AA" w:rsidRPr="00CD210C">
          <w:rPr>
            <w:lang w:val="en-US"/>
          </w:rPr>
          <w:t xml:space="preserve">, intensifying </w:t>
        </w:r>
      </w:ins>
      <w:del w:id="190" w:author="Author" w:date="2021-01-24T02:58:00Z">
        <w:r w:rsidRPr="00CD210C" w:rsidDel="008869AA">
          <w:rPr>
            <w:lang w:val="en-US"/>
          </w:rPr>
          <w:delText xml:space="preserve">With intense </w:delText>
        </w:r>
      </w:del>
      <w:r w:rsidRPr="00CD210C">
        <w:rPr>
          <w:lang w:val="en-US"/>
        </w:rPr>
        <w:t xml:space="preserve">debates about </w:t>
      </w:r>
      <w:r w:rsidRPr="00CD210C">
        <w:rPr>
          <w:lang w:val="en-US"/>
        </w:rPr>
        <w:lastRenderedPageBreak/>
        <w:t xml:space="preserve">the right to housing, and </w:t>
      </w:r>
      <w:ins w:id="191" w:author="Author" w:date="2021-01-24T02:58:00Z">
        <w:r w:rsidR="008869AA" w:rsidRPr="00CD210C">
          <w:rPr>
            <w:lang w:val="en-US"/>
          </w:rPr>
          <w:t xml:space="preserve">prompting </w:t>
        </w:r>
      </w:ins>
      <w:del w:id="192" w:author="Author" w:date="2021-01-24T02:58:00Z">
        <w:r w:rsidRPr="00CD210C" w:rsidDel="008869AA">
          <w:rPr>
            <w:lang w:val="en-US"/>
          </w:rPr>
          <w:delText xml:space="preserve">severe </w:delText>
        </w:r>
      </w:del>
      <w:r w:rsidRPr="00CD210C">
        <w:rPr>
          <w:lang w:val="en-US"/>
        </w:rPr>
        <w:t>criticism of the housing deficit in this city that belongs to the few</w:t>
      </w:r>
      <w:del w:id="193" w:author="Author" w:date="2021-01-24T04:39:00Z">
        <w:r w:rsidRPr="00CD210C" w:rsidDel="00A01D33">
          <w:rPr>
            <w:lang w:val="en-US"/>
          </w:rPr>
          <w:delText>,</w:delText>
        </w:r>
      </w:del>
      <w:del w:id="194" w:author="Author" w:date="2021-01-24T02:57:00Z">
        <w:r w:rsidRPr="00CD210C" w:rsidDel="008869AA">
          <w:rPr>
            <w:lang w:val="en-US"/>
          </w:rPr>
          <w:delText xml:space="preserve"> Dandara was constituted through struggle</w:delText>
        </w:r>
      </w:del>
      <w:r w:rsidRPr="00CD210C">
        <w:rPr>
          <w:lang w:val="en-US"/>
        </w:rPr>
        <w:t>.</w:t>
      </w:r>
    </w:p>
    <w:p w14:paraId="4D7DC421" w14:textId="624020F0" w:rsidR="00BA6187" w:rsidRPr="00CD210C" w:rsidRDefault="00056E50" w:rsidP="00FF42C2">
      <w:pPr>
        <w:pStyle w:val="Heading1"/>
        <w:rPr>
          <w:lang w:val="en-US"/>
        </w:rPr>
      </w:pPr>
      <w:r w:rsidRPr="00CD210C">
        <w:rPr>
          <w:lang w:val="en-US"/>
        </w:rPr>
        <w:t xml:space="preserve">Dandara’s History in </w:t>
      </w:r>
      <w:commentRangeStart w:id="195"/>
      <w:r w:rsidRPr="00CD210C">
        <w:rPr>
          <w:lang w:val="en-US"/>
        </w:rPr>
        <w:t>Photo</w:t>
      </w:r>
      <w:ins w:id="196" w:author="Author" w:date="2021-01-23T23:37:00Z">
        <w:r w:rsidR="003957B8" w:rsidRPr="00CD210C">
          <w:rPr>
            <w:lang w:val="en-US"/>
          </w:rPr>
          <w:t>graphs</w:t>
        </w:r>
      </w:ins>
      <w:commentRangeEnd w:id="195"/>
      <w:ins w:id="197" w:author="Author" w:date="2021-01-23T23:38:00Z">
        <w:r w:rsidR="003957B8" w:rsidRPr="00CD210C">
          <w:rPr>
            <w:rStyle w:val="CommentReference"/>
            <w:rFonts w:cs="Times New Roman"/>
            <w:b w:val="0"/>
            <w:bCs w:val="0"/>
            <w:kern w:val="0"/>
            <w:lang w:val="en-US"/>
          </w:rPr>
          <w:commentReference w:id="195"/>
        </w:r>
      </w:ins>
      <w:del w:id="198" w:author="Author" w:date="2021-01-23T23:37:00Z">
        <w:r w:rsidRPr="00CD210C" w:rsidDel="003957B8">
          <w:rPr>
            <w:lang w:val="en-US"/>
          </w:rPr>
          <w:delText>s</w:delText>
        </w:r>
      </w:del>
      <w:r w:rsidRPr="00CD210C">
        <w:rPr>
          <w:lang w:val="en-US"/>
        </w:rPr>
        <w:t xml:space="preserve"> and Memory</w:t>
      </w:r>
    </w:p>
    <w:p w14:paraId="6CDA13C1" w14:textId="038DFB51" w:rsidR="00BA6187" w:rsidRPr="00CD210C" w:rsidRDefault="00056E50" w:rsidP="00FF42C2">
      <w:pPr>
        <w:pStyle w:val="Paragraph"/>
        <w:rPr>
          <w:lang w:val="en-US"/>
        </w:rPr>
      </w:pPr>
      <w:r w:rsidRPr="00CD210C">
        <w:rPr>
          <w:lang w:val="en-US"/>
        </w:rPr>
        <w:t xml:space="preserve">The Dandara community is located in the Pampulha region (a zone of high real estate value), in Belo Horizonte (Minas Gerais, Brazil). In the early hours of </w:t>
      </w:r>
      <w:commentRangeStart w:id="199"/>
      <w:del w:id="200" w:author="Author" w:date="2021-01-23T13:59:00Z">
        <w:r w:rsidRPr="00CD210C" w:rsidDel="00382946">
          <w:rPr>
            <w:lang w:val="en-US"/>
          </w:rPr>
          <w:delText xml:space="preserve">9 </w:delText>
        </w:r>
      </w:del>
      <w:r w:rsidRPr="00CD210C">
        <w:rPr>
          <w:lang w:val="en-US"/>
        </w:rPr>
        <w:t>April</w:t>
      </w:r>
      <w:ins w:id="201" w:author="Author" w:date="2021-01-23T13:59:00Z">
        <w:r w:rsidR="00382946" w:rsidRPr="00CD210C">
          <w:rPr>
            <w:lang w:val="en-US"/>
          </w:rPr>
          <w:t xml:space="preserve"> 9</w:t>
        </w:r>
      </w:ins>
      <w:r w:rsidRPr="00CD210C">
        <w:rPr>
          <w:lang w:val="en-US"/>
        </w:rPr>
        <w:t>, 2009</w:t>
      </w:r>
      <w:commentRangeEnd w:id="199"/>
      <w:r w:rsidR="00BA35FB" w:rsidRPr="00CD210C">
        <w:rPr>
          <w:rStyle w:val="CommentReference"/>
          <w:lang w:val="en-US"/>
        </w:rPr>
        <w:commentReference w:id="199"/>
      </w:r>
      <w:r w:rsidRPr="00CD210C">
        <w:rPr>
          <w:lang w:val="en-US"/>
        </w:rPr>
        <w:t>, a group of 150 homeless families occupied</w:t>
      </w:r>
      <w:del w:id="202" w:author="Author" w:date="2021-01-27T14:42:00Z">
        <w:r w:rsidRPr="00CD210C" w:rsidDel="00A43DB8">
          <w:rPr>
            <w:lang w:val="en-US"/>
          </w:rPr>
          <w:delText xml:space="preserve"> a territory</w:delText>
        </w:r>
      </w:del>
      <w:r w:rsidRPr="00CD210C">
        <w:rPr>
          <w:lang w:val="en-US"/>
        </w:rPr>
        <w:t>—like a “sea of canvas tents”—</w:t>
      </w:r>
      <w:del w:id="203" w:author="Author" w:date="2021-01-27T14:42:00Z">
        <w:r w:rsidRPr="00CD210C" w:rsidDel="00A43DB8">
          <w:rPr>
            <w:lang w:val="en-US"/>
          </w:rPr>
          <w:delText>on</w:delText>
        </w:r>
      </w:del>
      <w:r w:rsidRPr="00CD210C">
        <w:rPr>
          <w:lang w:val="en-US"/>
        </w:rPr>
        <w:t xml:space="preserve"> a piece of land that did not conform to its social function. </w:t>
      </w:r>
      <w:commentRangeStart w:id="204"/>
      <w:ins w:id="205" w:author="Author" w:date="2021-01-24T03:18:00Z">
        <w:r w:rsidR="0063184A" w:rsidRPr="00CD210C">
          <w:rPr>
            <w:lang w:val="en-US"/>
          </w:rPr>
          <w:t xml:space="preserve">Assisted by </w:t>
        </w:r>
      </w:ins>
      <w:del w:id="206" w:author="Author" w:date="2021-01-24T03:18:00Z">
        <w:r w:rsidRPr="00CD210C" w:rsidDel="0063184A">
          <w:rPr>
            <w:lang w:val="en-US"/>
          </w:rPr>
          <w:delText xml:space="preserve">Since then, along with </w:delText>
        </w:r>
      </w:del>
      <w:r w:rsidRPr="00CD210C">
        <w:rPr>
          <w:lang w:val="en-US"/>
        </w:rPr>
        <w:t xml:space="preserve">the social </w:t>
      </w:r>
      <w:commentRangeEnd w:id="204"/>
      <w:r w:rsidR="0063184A" w:rsidRPr="00CD210C">
        <w:rPr>
          <w:rStyle w:val="CommentReference"/>
          <w:lang w:val="en-US"/>
        </w:rPr>
        <w:commentReference w:id="204"/>
      </w:r>
      <w:r w:rsidRPr="00CD210C">
        <w:rPr>
          <w:lang w:val="en-US"/>
        </w:rPr>
        <w:t xml:space="preserve">movements </w:t>
      </w:r>
      <w:r w:rsidRPr="00CD210C">
        <w:rPr>
          <w:i/>
          <w:lang w:val="en-US"/>
        </w:rPr>
        <w:t xml:space="preserve">Brigadas Populares </w:t>
      </w:r>
      <w:r w:rsidRPr="00CD210C">
        <w:rPr>
          <w:lang w:val="en-US"/>
        </w:rPr>
        <w:t xml:space="preserve">(BPs), </w:t>
      </w:r>
      <w:r w:rsidRPr="00CD210C">
        <w:rPr>
          <w:i/>
          <w:lang w:val="en-US"/>
        </w:rPr>
        <w:t xml:space="preserve">Comissão Pastoral da Terra </w:t>
      </w:r>
      <w:r w:rsidRPr="00CD210C">
        <w:rPr>
          <w:lang w:val="en-US"/>
        </w:rPr>
        <w:t xml:space="preserve">(CPT), and </w:t>
      </w:r>
      <w:r w:rsidRPr="00CD210C">
        <w:rPr>
          <w:i/>
          <w:lang w:val="en-US"/>
        </w:rPr>
        <w:t xml:space="preserve">Movimento dos Sem Terra </w:t>
      </w:r>
      <w:r w:rsidRPr="00CD210C">
        <w:rPr>
          <w:lang w:val="en-US"/>
        </w:rPr>
        <w:t xml:space="preserve">(MST), </w:t>
      </w:r>
      <w:ins w:id="207" w:author="Author" w:date="2021-01-27T14:42:00Z">
        <w:r w:rsidR="00A43DB8" w:rsidRPr="00CD210C">
          <w:rPr>
            <w:lang w:val="en-US"/>
          </w:rPr>
          <w:t xml:space="preserve">those </w:t>
        </w:r>
      </w:ins>
      <w:r w:rsidRPr="00CD210C">
        <w:rPr>
          <w:lang w:val="en-US"/>
        </w:rPr>
        <w:t>150 families started to build their own houses</w:t>
      </w:r>
      <w:ins w:id="208" w:author="Author" w:date="2021-01-27T14:42:00Z">
        <w:r w:rsidR="00A43DB8" w:rsidRPr="00CD210C">
          <w:rPr>
            <w:lang w:val="en-US"/>
          </w:rPr>
          <w:t>, giving rise to</w:t>
        </w:r>
      </w:ins>
      <w:del w:id="209" w:author="Author" w:date="2021-01-27T14:42:00Z">
        <w:r w:rsidRPr="00CD210C" w:rsidDel="00A43DB8">
          <w:rPr>
            <w:lang w:val="en-US"/>
          </w:rPr>
          <w:delText>. T</w:delText>
        </w:r>
      </w:del>
      <w:ins w:id="210" w:author="Author" w:date="2021-01-27T14:42:00Z">
        <w:r w:rsidR="00A43DB8" w:rsidRPr="00CD210C">
          <w:rPr>
            <w:lang w:val="en-US"/>
          </w:rPr>
          <w:t xml:space="preserve"> t</w:t>
        </w:r>
      </w:ins>
      <w:r w:rsidRPr="00CD210C">
        <w:rPr>
          <w:lang w:val="en-US"/>
        </w:rPr>
        <w:t>he Dandara Community</w:t>
      </w:r>
      <w:del w:id="211" w:author="Author" w:date="2021-01-27T14:43:00Z">
        <w:r w:rsidRPr="00CD210C" w:rsidDel="00A43DB8">
          <w:rPr>
            <w:lang w:val="en-US"/>
          </w:rPr>
          <w:delText xml:space="preserve"> was born</w:delText>
        </w:r>
      </w:del>
      <w:r w:rsidRPr="00CD210C">
        <w:rPr>
          <w:lang w:val="en-US"/>
        </w:rPr>
        <w:t>.</w:t>
      </w:r>
    </w:p>
    <w:p w14:paraId="0534D74A" w14:textId="0AF1D947" w:rsidR="00BA6187" w:rsidRPr="00CD210C" w:rsidRDefault="00056E50" w:rsidP="00FF42C2">
      <w:pPr>
        <w:pStyle w:val="Newparagraph"/>
        <w:rPr>
          <w:lang w:val="en-US"/>
        </w:rPr>
      </w:pPr>
      <w:r w:rsidRPr="00CD210C">
        <w:rPr>
          <w:lang w:val="en-US"/>
        </w:rPr>
        <w:t xml:space="preserve">Once the territory was occupied, the </w:t>
      </w:r>
      <w:r w:rsidRPr="00CD210C">
        <w:rPr>
          <w:i/>
          <w:lang w:val="en-US"/>
        </w:rPr>
        <w:t xml:space="preserve">Brigadas Populares </w:t>
      </w:r>
      <w:r w:rsidRPr="00CD210C">
        <w:rPr>
          <w:lang w:val="en-US"/>
        </w:rPr>
        <w:t xml:space="preserve">(a political organization and social movement) </w:t>
      </w:r>
      <w:commentRangeStart w:id="212"/>
      <w:ins w:id="213" w:author="Author" w:date="2021-01-24T03:20:00Z">
        <w:r w:rsidR="00FC35A9" w:rsidRPr="00CD210C">
          <w:rPr>
            <w:lang w:val="en-US"/>
          </w:rPr>
          <w:t xml:space="preserve">assisted the residents with </w:t>
        </w:r>
      </w:ins>
      <w:del w:id="214" w:author="Author" w:date="2021-01-24T03:20:00Z">
        <w:r w:rsidRPr="00CD210C" w:rsidDel="00FC35A9">
          <w:rPr>
            <w:lang w:val="en-US"/>
          </w:rPr>
          <w:delText xml:space="preserve">took on </w:delText>
        </w:r>
      </w:del>
      <w:r w:rsidRPr="00CD210C">
        <w:rPr>
          <w:lang w:val="en-US"/>
        </w:rPr>
        <w:t xml:space="preserve">the process </w:t>
      </w:r>
      <w:commentRangeEnd w:id="212"/>
      <w:r w:rsidR="00FC35A9" w:rsidRPr="00CD210C">
        <w:rPr>
          <w:rStyle w:val="CommentReference"/>
          <w:lang w:val="en-US"/>
        </w:rPr>
        <w:commentReference w:id="212"/>
      </w:r>
      <w:r w:rsidRPr="00CD210C">
        <w:rPr>
          <w:lang w:val="en-US"/>
        </w:rPr>
        <w:t>of organization and resistance</w:t>
      </w:r>
      <w:del w:id="215" w:author="Author" w:date="2021-01-24T03:20:00Z">
        <w:r w:rsidRPr="00CD210C" w:rsidDel="00FC35A9">
          <w:rPr>
            <w:lang w:val="en-US"/>
          </w:rPr>
          <w:delText xml:space="preserve"> with the residents</w:delText>
        </w:r>
      </w:del>
      <w:r w:rsidRPr="00CD210C">
        <w:rPr>
          <w:lang w:val="en-US"/>
        </w:rPr>
        <w:t xml:space="preserve">. It sought to promote the maintenance </w:t>
      </w:r>
      <w:del w:id="216" w:author="Author" w:date="2021-01-24T03:23:00Z">
        <w:r w:rsidRPr="00CD210C" w:rsidDel="00FC35A9">
          <w:rPr>
            <w:lang w:val="en-US"/>
          </w:rPr>
          <w:delText>and self-</w:delText>
        </w:r>
      </w:del>
      <w:ins w:id="217" w:author="Author" w:date="2021-01-24T03:23:00Z">
        <w:r w:rsidR="00FC35A9" w:rsidRPr="00CD210C">
          <w:rPr>
            <w:lang w:val="en-US"/>
          </w:rPr>
          <w:t xml:space="preserve">and </w:t>
        </w:r>
      </w:ins>
      <w:commentRangeStart w:id="218"/>
      <w:r w:rsidRPr="00CD210C">
        <w:rPr>
          <w:lang w:val="en-US"/>
        </w:rPr>
        <w:t>construction</w:t>
      </w:r>
      <w:commentRangeEnd w:id="218"/>
      <w:r w:rsidR="00FC35A9" w:rsidRPr="00CD210C">
        <w:rPr>
          <w:rStyle w:val="CommentReference"/>
          <w:lang w:val="en-US"/>
        </w:rPr>
        <w:commentReference w:id="218"/>
      </w:r>
      <w:r w:rsidRPr="00CD210C">
        <w:rPr>
          <w:lang w:val="en-US"/>
        </w:rPr>
        <w:t xml:space="preserve"> of housing on the land. In the first few days</w:t>
      </w:r>
      <w:ins w:id="219" w:author="Author" w:date="2021-01-23T23:42:00Z">
        <w:r w:rsidR="00FF6D56" w:rsidRPr="00CD210C">
          <w:rPr>
            <w:lang w:val="en-US"/>
          </w:rPr>
          <w:t>,</w:t>
        </w:r>
      </w:ins>
      <w:r w:rsidRPr="00CD210C">
        <w:rPr>
          <w:lang w:val="en-US"/>
        </w:rPr>
        <w:t xml:space="preserve"> news of the occupation gained national attention. The media coverage further increased the number of families that joined the occupation process. In three days</w:t>
      </w:r>
      <w:ins w:id="220" w:author="Author" w:date="2021-01-23T23:42:00Z">
        <w:r w:rsidR="00FF6D56" w:rsidRPr="00CD210C">
          <w:rPr>
            <w:lang w:val="en-US"/>
          </w:rPr>
          <w:t>,</w:t>
        </w:r>
      </w:ins>
      <w:r w:rsidRPr="00CD210C">
        <w:rPr>
          <w:lang w:val="en-US"/>
        </w:rPr>
        <w:t xml:space="preserve"> the occupation increased from 150 to 1086 families. </w:t>
      </w:r>
      <w:commentRangeStart w:id="221"/>
      <w:ins w:id="222" w:author="Author" w:date="2021-01-23T14:01:00Z">
        <w:r w:rsidR="00382946" w:rsidRPr="00CD210C">
          <w:rPr>
            <w:lang w:val="en-US"/>
          </w:rPr>
          <w:t xml:space="preserve">Frei Gilvander, an important </w:t>
        </w:r>
      </w:ins>
      <w:commentRangeEnd w:id="221"/>
      <w:ins w:id="223" w:author="Author" w:date="2021-01-23T23:42:00Z">
        <w:r w:rsidR="00FF6D56" w:rsidRPr="00CD210C">
          <w:rPr>
            <w:rStyle w:val="CommentReference"/>
            <w:lang w:val="en-US"/>
          </w:rPr>
          <w:commentReference w:id="221"/>
        </w:r>
      </w:ins>
      <w:ins w:id="224" w:author="Author" w:date="2021-01-23T14:01:00Z">
        <w:r w:rsidR="00382946" w:rsidRPr="00CD210C">
          <w:rPr>
            <w:lang w:val="en-US"/>
          </w:rPr>
          <w:t xml:space="preserve">figure in the history of the occupation, remembers the beginnings of Dandara: </w:t>
        </w:r>
      </w:ins>
      <w:r w:rsidRPr="00CD210C">
        <w:rPr>
          <w:lang w:val="en-US"/>
        </w:rPr>
        <w:t xml:space="preserve">“It was nice because it happened like this, it was a surprise that we had to work so quickly! Within five days, it had already reached 1200 families.” </w:t>
      </w:r>
      <w:del w:id="225" w:author="Author" w:date="2021-01-23T14:01:00Z">
        <w:r w:rsidRPr="00CD210C" w:rsidDel="00382946">
          <w:rPr>
            <w:lang w:val="en-US"/>
          </w:rPr>
          <w:delText>This is how Frei Gilvander, an important figure in the history of the occupation, remembers the beginnings of Dandara.</w:delText>
        </w:r>
      </w:del>
    </w:p>
    <w:p w14:paraId="5733F53E" w14:textId="76765A01" w:rsidR="00BA6187" w:rsidRPr="00CD210C" w:rsidRDefault="00056E50" w:rsidP="00FF42C2">
      <w:pPr>
        <w:pStyle w:val="Newparagraph"/>
        <w:rPr>
          <w:lang w:val="en-US"/>
        </w:rPr>
      </w:pPr>
      <w:r w:rsidRPr="00CD210C">
        <w:rPr>
          <w:lang w:val="en-US"/>
        </w:rPr>
        <w:t xml:space="preserve">In the following days, due to this phenomenon, there </w:t>
      </w:r>
      <w:commentRangeStart w:id="226"/>
      <w:r w:rsidRPr="00CD210C">
        <w:rPr>
          <w:lang w:val="en-US"/>
        </w:rPr>
        <w:t>were intensif</w:t>
      </w:r>
      <w:ins w:id="227" w:author="Author" w:date="2021-01-23T23:52:00Z">
        <w:r w:rsidR="002F1B4D" w:rsidRPr="00CD210C">
          <w:rPr>
            <w:lang w:val="en-US"/>
          </w:rPr>
          <w:t>ied</w:t>
        </w:r>
      </w:ins>
      <w:del w:id="228" w:author="Author" w:date="2021-01-23T23:52:00Z">
        <w:r w:rsidRPr="00CD210C" w:rsidDel="002F1B4D">
          <w:rPr>
            <w:lang w:val="en-US"/>
          </w:rPr>
          <w:delText>ying</w:delText>
        </w:r>
      </w:del>
      <w:r w:rsidRPr="00CD210C">
        <w:rPr>
          <w:lang w:val="en-US"/>
        </w:rPr>
        <w:t xml:space="preserve"> calls </w:t>
      </w:r>
      <w:commentRangeEnd w:id="226"/>
      <w:r w:rsidR="002F1B4D" w:rsidRPr="00CD210C">
        <w:rPr>
          <w:rStyle w:val="CommentReference"/>
          <w:lang w:val="en-US"/>
        </w:rPr>
        <w:commentReference w:id="226"/>
      </w:r>
      <w:r w:rsidRPr="00CD210C">
        <w:rPr>
          <w:lang w:val="en-US"/>
        </w:rPr>
        <w:t xml:space="preserve">for resistance and </w:t>
      </w:r>
      <w:commentRangeStart w:id="229"/>
      <w:ins w:id="230" w:author="Author" w:date="2021-01-23T23:44:00Z">
        <w:r w:rsidR="00FF6D56" w:rsidRPr="00CD210C">
          <w:rPr>
            <w:lang w:val="en-US"/>
          </w:rPr>
          <w:t>secur</w:t>
        </w:r>
      </w:ins>
      <w:ins w:id="231" w:author="Author" w:date="2021-01-27T14:43:00Z">
        <w:r w:rsidR="00A43DB8" w:rsidRPr="00CD210C">
          <w:rPr>
            <w:lang w:val="en-US"/>
          </w:rPr>
          <w:t>ing</w:t>
        </w:r>
      </w:ins>
      <w:ins w:id="232" w:author="Author" w:date="2021-01-23T23:44:00Z">
        <w:r w:rsidR="00FF6D56" w:rsidRPr="00CD210C">
          <w:rPr>
            <w:lang w:val="en-US"/>
          </w:rPr>
          <w:t xml:space="preserve"> access to the land</w:t>
        </w:r>
      </w:ins>
      <w:ins w:id="233" w:author="Author" w:date="2021-01-23T23:45:00Z">
        <w:r w:rsidR="00FF6D56" w:rsidRPr="00CD210C">
          <w:rPr>
            <w:lang w:val="en-US"/>
          </w:rPr>
          <w:t>.</w:t>
        </w:r>
      </w:ins>
      <w:ins w:id="234" w:author="Author" w:date="2021-01-23T23:44:00Z">
        <w:r w:rsidR="00FF6D56" w:rsidRPr="00CD210C">
          <w:rPr>
            <w:lang w:val="en-US"/>
          </w:rPr>
          <w:t xml:space="preserve"> </w:t>
        </w:r>
      </w:ins>
      <w:commentRangeEnd w:id="229"/>
      <w:ins w:id="235" w:author="Author" w:date="2021-01-23T23:45:00Z">
        <w:r w:rsidR="00FF6D56" w:rsidRPr="00CD210C">
          <w:rPr>
            <w:rStyle w:val="CommentReference"/>
            <w:lang w:val="en-US"/>
          </w:rPr>
          <w:commentReference w:id="229"/>
        </w:r>
      </w:ins>
      <w:del w:id="236" w:author="Author" w:date="2021-01-23T23:45:00Z">
        <w:r w:rsidRPr="00510271" w:rsidDel="00FF6D56">
          <w:rPr>
            <w:lang w:val="en-US"/>
          </w:rPr>
          <w:delText>security to stay on the land</w:delText>
        </w:r>
        <w:r w:rsidRPr="00CD210C" w:rsidDel="00FF6D56">
          <w:rPr>
            <w:lang w:val="en-US"/>
          </w:rPr>
          <w:delText xml:space="preserve">. </w:delText>
        </w:r>
      </w:del>
      <w:r w:rsidRPr="00CD210C">
        <w:rPr>
          <w:lang w:val="en-US"/>
        </w:rPr>
        <w:t>Dwellers, members of social movements, and support networks all started to organize daily assemblies. Here</w:t>
      </w:r>
      <w:ins w:id="237" w:author="Author" w:date="2021-01-28T18:57:00Z">
        <w:r w:rsidR="00414F14">
          <w:rPr>
            <w:lang w:val="en-US"/>
          </w:rPr>
          <w:t>,</w:t>
        </w:r>
      </w:ins>
      <w:r w:rsidRPr="00CD210C">
        <w:rPr>
          <w:lang w:val="en-US"/>
        </w:rPr>
        <w:t xml:space="preserve"> the dwellers defined questions that addressed such themes as the logic of the self-managed space, its organization</w:t>
      </w:r>
      <w:ins w:id="238" w:author="Author" w:date="2021-01-23T14:02:00Z">
        <w:r w:rsidR="004F26DC" w:rsidRPr="00CD210C">
          <w:rPr>
            <w:lang w:val="en-US"/>
          </w:rPr>
          <w:t>,</w:t>
        </w:r>
      </w:ins>
      <w:r w:rsidRPr="00CD210C">
        <w:rPr>
          <w:lang w:val="en-US"/>
        </w:rPr>
        <w:t xml:space="preserve"> and structure, as well as strategies beyond the </w:t>
      </w:r>
      <w:del w:id="239" w:author="Author" w:date="2021-01-23T23:46:00Z">
        <w:r w:rsidRPr="00CD210C" w:rsidDel="00423A2D">
          <w:rPr>
            <w:lang w:val="en-US"/>
          </w:rPr>
          <w:delText>‘</w:delText>
        </w:r>
      </w:del>
      <w:ins w:id="240" w:author="Author" w:date="2021-01-23T23:46:00Z">
        <w:r w:rsidR="00423A2D" w:rsidRPr="00CD210C">
          <w:rPr>
            <w:lang w:val="en-US"/>
          </w:rPr>
          <w:t>“</w:t>
        </w:r>
      </w:ins>
      <w:r w:rsidRPr="00CD210C">
        <w:rPr>
          <w:lang w:val="en-US"/>
        </w:rPr>
        <w:t>occupied</w:t>
      </w:r>
      <w:del w:id="241" w:author="Author" w:date="2021-01-23T23:46:00Z">
        <w:r w:rsidRPr="00CD210C" w:rsidDel="00423A2D">
          <w:rPr>
            <w:lang w:val="en-US"/>
          </w:rPr>
          <w:delText>’</w:delText>
        </w:r>
      </w:del>
      <w:ins w:id="242" w:author="Author" w:date="2021-01-23T23:46:00Z">
        <w:r w:rsidR="00423A2D" w:rsidRPr="00CD210C">
          <w:rPr>
            <w:lang w:val="en-US"/>
          </w:rPr>
          <w:t>”</w:t>
        </w:r>
      </w:ins>
      <w:r w:rsidRPr="00CD210C">
        <w:rPr>
          <w:lang w:val="en-US"/>
        </w:rPr>
        <w:t xml:space="preserve"> territory.</w:t>
      </w:r>
    </w:p>
    <w:p w14:paraId="7F5430AC" w14:textId="331DDA31" w:rsidR="00BA6187" w:rsidRPr="00CD210C" w:rsidRDefault="00056E50" w:rsidP="00FF42C2">
      <w:pPr>
        <w:pStyle w:val="Newparagraph"/>
        <w:rPr>
          <w:lang w:val="en-US"/>
        </w:rPr>
      </w:pPr>
      <w:r w:rsidRPr="00CD210C">
        <w:rPr>
          <w:lang w:val="en-US"/>
        </w:rPr>
        <w:lastRenderedPageBreak/>
        <w:t xml:space="preserve">From the articulation of the CPT, a support network was born. </w:t>
      </w:r>
      <w:del w:id="243" w:author="Author" w:date="2021-01-23T14:02:00Z">
        <w:r w:rsidRPr="00CD210C" w:rsidDel="004F26DC">
          <w:rPr>
            <w:lang w:val="en-US"/>
          </w:rPr>
          <w:delText xml:space="preserve">At </w:delText>
        </w:r>
      </w:del>
      <w:ins w:id="244" w:author="Author" w:date="2021-01-23T14:02:00Z">
        <w:r w:rsidR="004F26DC" w:rsidRPr="00CD210C">
          <w:rPr>
            <w:lang w:val="en-US"/>
          </w:rPr>
          <w:t xml:space="preserve">In </w:t>
        </w:r>
      </w:ins>
      <w:r w:rsidRPr="00CD210C">
        <w:rPr>
          <w:lang w:val="en-US"/>
        </w:rPr>
        <w:t xml:space="preserve">the beginning, this was composed of religious affiliates of the Catholic church, but later it expanded to </w:t>
      </w:r>
      <w:ins w:id="245" w:author="Author" w:date="2021-01-23T23:54:00Z">
        <w:r w:rsidR="002F1B4D" w:rsidRPr="00CD210C">
          <w:rPr>
            <w:lang w:val="en-US"/>
          </w:rPr>
          <w:t xml:space="preserve">include </w:t>
        </w:r>
      </w:ins>
      <w:r w:rsidRPr="00CD210C">
        <w:rPr>
          <w:lang w:val="en-US"/>
        </w:rPr>
        <w:t>public lawyers, social architects, and political scientists, along with other professionals. Important agents of these networks were groups from universities, including undergraduate and graduate students who also became involved in the daily challenges of the expanding occupation.</w:t>
      </w:r>
    </w:p>
    <w:p w14:paraId="5BDC3EED" w14:textId="77777777" w:rsidR="00BA6187" w:rsidRPr="00CD210C" w:rsidRDefault="00DC0494" w:rsidP="00FF42C2">
      <w:pPr>
        <w:pStyle w:val="Displayedquotation"/>
        <w:rPr>
          <w:lang w:val="en-US"/>
        </w:rPr>
      </w:pPr>
      <w:r w:rsidRPr="00CD210C">
        <w:rPr>
          <w:lang w:val="en-US"/>
        </w:rPr>
        <w:t xml:space="preserve"> </w:t>
      </w:r>
      <w:r w:rsidR="00056E50" w:rsidRPr="00CD210C">
        <w:rPr>
          <w:highlight w:val="yellow"/>
          <w:lang w:val="en-US"/>
        </w:rPr>
        <w:t xml:space="preserve">“( . . . ) And we started to join some reunions in there ( . . . ) and all the organizational process under [the] canvas and fighting the police ( . . . )” (Sãozinha, member of Rede de Educação Cidadã (Web of Citizen Education)—RECID </w:t>
      </w:r>
      <w:r w:rsidR="00056E50" w:rsidRPr="00CD210C">
        <w:rPr>
          <w:i/>
          <w:highlight w:val="yellow"/>
          <w:lang w:val="en-US"/>
        </w:rPr>
        <w:t>apud</w:t>
      </w:r>
      <w:r w:rsidR="00056E50" w:rsidRPr="00CD210C">
        <w:rPr>
          <w:highlight w:val="yellow"/>
          <w:lang w:val="en-US"/>
        </w:rPr>
        <w:t>. (</w:t>
      </w:r>
      <w:r w:rsidR="00056E50" w:rsidRPr="00CD210C">
        <w:rPr>
          <w:color w:val="0875B7"/>
          <w:highlight w:val="yellow"/>
          <w:lang w:val="en-US"/>
        </w:rPr>
        <w:t>Ribeiro 2017</w:t>
      </w:r>
      <w:r w:rsidR="00056E50" w:rsidRPr="00CD210C">
        <w:rPr>
          <w:highlight w:val="yellow"/>
          <w:lang w:val="en-US"/>
        </w:rPr>
        <w:t>, p. 93))</w:t>
      </w:r>
    </w:p>
    <w:p w14:paraId="2B670176" w14:textId="13D7DAC6" w:rsidR="00BA6187" w:rsidRPr="00CD210C" w:rsidRDefault="00056E50" w:rsidP="00FF42C2">
      <w:pPr>
        <w:pStyle w:val="Newparagraph"/>
        <w:rPr>
          <w:lang w:val="en-US"/>
        </w:rPr>
      </w:pPr>
      <w:r w:rsidRPr="00CD210C">
        <w:rPr>
          <w:lang w:val="en-US"/>
        </w:rPr>
        <w:t xml:space="preserve">The media attention during the early years of the occupation also played </w:t>
      </w:r>
      <w:ins w:id="246" w:author="Author" w:date="2021-01-27T14:43:00Z">
        <w:r w:rsidR="00A43DB8" w:rsidRPr="00CD210C">
          <w:rPr>
            <w:lang w:val="en-US"/>
          </w:rPr>
          <w:t>an important</w:t>
        </w:r>
      </w:ins>
      <w:del w:id="247" w:author="Author" w:date="2021-01-27T14:43:00Z">
        <w:r w:rsidRPr="00CD210C" w:rsidDel="00A43DB8">
          <w:rPr>
            <w:lang w:val="en-US"/>
          </w:rPr>
          <w:delText>a</w:delText>
        </w:r>
      </w:del>
      <w:r w:rsidRPr="00CD210C">
        <w:rPr>
          <w:lang w:val="en-US"/>
        </w:rPr>
        <w:t xml:space="preserve"> </w:t>
      </w:r>
      <w:del w:id="248" w:author="Author" w:date="2021-01-27T14:43:00Z">
        <w:r w:rsidRPr="00CD210C" w:rsidDel="00A43DB8">
          <w:rPr>
            <w:lang w:val="en-US"/>
          </w:rPr>
          <w:delText xml:space="preserve">leading </w:delText>
        </w:r>
      </w:del>
      <w:r w:rsidRPr="00CD210C">
        <w:rPr>
          <w:lang w:val="en-US"/>
        </w:rPr>
        <w:t xml:space="preserve">role in the establishment of the community. Through blogs, articles in newspapers, photographic exhibitions, documentaries, concerts, and events in the area, the occupation managed to expand this support network, </w:t>
      </w:r>
      <w:del w:id="249" w:author="Author" w:date="2021-01-27T14:43:00Z">
        <w:r w:rsidRPr="00CD210C" w:rsidDel="00A43DB8">
          <w:rPr>
            <w:lang w:val="en-US"/>
          </w:rPr>
          <w:delText xml:space="preserve">commanding </w:delText>
        </w:r>
      </w:del>
      <w:ins w:id="250" w:author="Author" w:date="2021-01-27T14:43:00Z">
        <w:r w:rsidR="00A43DB8" w:rsidRPr="00CD210C">
          <w:rPr>
            <w:lang w:val="en-US"/>
          </w:rPr>
          <w:t xml:space="preserve">achieving </w:t>
        </w:r>
      </w:ins>
      <w:r w:rsidRPr="00CD210C">
        <w:rPr>
          <w:lang w:val="en-US"/>
        </w:rPr>
        <w:t xml:space="preserve">international visibility. Campaigns on social media </w:t>
      </w:r>
      <w:bookmarkStart w:id="251" w:name="_Hlk62338894"/>
      <w:r w:rsidRPr="00CD210C">
        <w:rPr>
          <w:lang w:val="en-US"/>
        </w:rPr>
        <w:t xml:space="preserve">made the dilemmas of the occupation </w:t>
      </w:r>
      <w:ins w:id="252" w:author="Author" w:date="2021-01-28T18:58:00Z">
        <w:r w:rsidR="00414F14">
          <w:rPr>
            <w:lang w:val="en-US"/>
          </w:rPr>
          <w:t xml:space="preserve">visible </w:t>
        </w:r>
      </w:ins>
      <w:del w:id="253" w:author="Author" w:date="2021-01-28T18:58:00Z">
        <w:r w:rsidRPr="00CD210C" w:rsidDel="00414F14">
          <w:rPr>
            <w:lang w:val="en-US"/>
          </w:rPr>
          <w:delText xml:space="preserve">accessible </w:delText>
        </w:r>
      </w:del>
      <w:r w:rsidRPr="00CD210C">
        <w:rPr>
          <w:lang w:val="en-US"/>
        </w:rPr>
        <w:t xml:space="preserve">to </w:t>
      </w:r>
      <w:del w:id="254" w:author="Author" w:date="2021-01-23T14:04:00Z">
        <w:r w:rsidRPr="00CD210C" w:rsidDel="001C0ADD">
          <w:rPr>
            <w:lang w:val="en-US"/>
          </w:rPr>
          <w:delText xml:space="preserve">people from all over the world </w:delText>
        </w:r>
      </w:del>
      <w:ins w:id="255" w:author="Author" w:date="2021-01-23T14:04:00Z">
        <w:r w:rsidR="001C0ADD" w:rsidRPr="00CD210C">
          <w:rPr>
            <w:lang w:val="en-US"/>
          </w:rPr>
          <w:t xml:space="preserve">a global audience, </w:t>
        </w:r>
      </w:ins>
      <w:bookmarkEnd w:id="251"/>
      <w:r w:rsidRPr="00CD210C">
        <w:rPr>
          <w:lang w:val="en-US"/>
        </w:rPr>
        <w:t xml:space="preserve">who could </w:t>
      </w:r>
      <w:commentRangeStart w:id="256"/>
      <w:ins w:id="257" w:author="Author" w:date="2021-01-24T03:27:00Z">
        <w:r w:rsidR="00FC35A9" w:rsidRPr="00CD210C">
          <w:rPr>
            <w:lang w:val="en-US"/>
          </w:rPr>
          <w:t xml:space="preserve">advocate for </w:t>
        </w:r>
      </w:ins>
      <w:del w:id="258" w:author="Author" w:date="2021-01-24T03:27:00Z">
        <w:r w:rsidRPr="00CD210C" w:rsidDel="00FC35A9">
          <w:rPr>
            <w:lang w:val="en-US"/>
          </w:rPr>
          <w:delText xml:space="preserve">contribute to </w:delText>
        </w:r>
      </w:del>
      <w:r w:rsidRPr="00CD210C">
        <w:rPr>
          <w:lang w:val="en-US"/>
        </w:rPr>
        <w:t>the community’s permanen</w:t>
      </w:r>
      <w:ins w:id="259" w:author="Author" w:date="2021-01-27T14:44:00Z">
        <w:r w:rsidR="00A43DB8" w:rsidRPr="00CD210C">
          <w:rPr>
            <w:lang w:val="en-US"/>
          </w:rPr>
          <w:t>t residen</w:t>
        </w:r>
      </w:ins>
      <w:r w:rsidRPr="00CD210C">
        <w:rPr>
          <w:lang w:val="en-US"/>
        </w:rPr>
        <w:t xml:space="preserve">ce </w:t>
      </w:r>
      <w:commentRangeEnd w:id="256"/>
      <w:r w:rsidR="00FC35A9" w:rsidRPr="00CD210C">
        <w:rPr>
          <w:rStyle w:val="CommentReference"/>
          <w:lang w:val="en-US"/>
        </w:rPr>
        <w:commentReference w:id="256"/>
      </w:r>
      <w:r w:rsidRPr="00CD210C">
        <w:rPr>
          <w:lang w:val="en-US"/>
        </w:rPr>
        <w:t>in the territory. All these processes of articulation, from different groups, in addition to the various forces on the ground</w:t>
      </w:r>
      <w:ins w:id="260" w:author="Author" w:date="2021-01-23T14:04:00Z">
        <w:r w:rsidR="001C0ADD" w:rsidRPr="00CD210C">
          <w:rPr>
            <w:lang w:val="en-US"/>
          </w:rPr>
          <w:t>,</w:t>
        </w:r>
      </w:ins>
      <w:r w:rsidRPr="00CD210C">
        <w:rPr>
          <w:lang w:val="en-US"/>
        </w:rPr>
        <w:t xml:space="preserve"> allowed the occupation to be </w:t>
      </w:r>
      <w:del w:id="261" w:author="Author" w:date="2021-01-28T18:58:00Z">
        <w:r w:rsidRPr="00CD210C" w:rsidDel="00414F14">
          <w:rPr>
            <w:lang w:val="en-US"/>
          </w:rPr>
          <w:delText xml:space="preserve">realized </w:delText>
        </w:r>
      </w:del>
      <w:ins w:id="262" w:author="Author" w:date="2021-01-28T18:58:00Z">
        <w:r w:rsidR="00414F14">
          <w:rPr>
            <w:lang w:val="en-US"/>
          </w:rPr>
          <w:t>created</w:t>
        </w:r>
        <w:r w:rsidR="00414F14" w:rsidRPr="00CD210C">
          <w:rPr>
            <w:lang w:val="en-US"/>
          </w:rPr>
          <w:t xml:space="preserve"> </w:t>
        </w:r>
      </w:ins>
      <w:commentRangeStart w:id="263"/>
      <w:r w:rsidRPr="00CD210C">
        <w:rPr>
          <w:lang w:val="en-US"/>
        </w:rPr>
        <w:t xml:space="preserve">and </w:t>
      </w:r>
      <w:ins w:id="264" w:author="Author" w:date="2021-01-24T03:29:00Z">
        <w:r w:rsidR="00FC35A9" w:rsidRPr="00CD210C">
          <w:rPr>
            <w:lang w:val="en-US"/>
          </w:rPr>
          <w:t>sustained</w:t>
        </w:r>
        <w:commentRangeEnd w:id="263"/>
        <w:r w:rsidR="00FC35A9" w:rsidRPr="00CD210C">
          <w:rPr>
            <w:rStyle w:val="CommentReference"/>
            <w:lang w:val="en-US"/>
          </w:rPr>
          <w:commentReference w:id="263"/>
        </w:r>
        <w:r w:rsidR="00FC35A9" w:rsidRPr="00CD210C">
          <w:rPr>
            <w:lang w:val="en-US"/>
          </w:rPr>
          <w:t xml:space="preserve">. </w:t>
        </w:r>
      </w:ins>
      <w:del w:id="265" w:author="Author" w:date="2021-01-24T03:29:00Z">
        <w:r w:rsidRPr="00CD210C" w:rsidDel="00FC35A9">
          <w:rPr>
            <w:lang w:val="en-US"/>
          </w:rPr>
          <w:delText xml:space="preserve">to remain until the present day. </w:delText>
        </w:r>
      </w:del>
      <w:ins w:id="266" w:author="Author" w:date="2021-01-23T23:57:00Z">
        <w:r w:rsidR="002F1B4D" w:rsidRPr="00CD210C">
          <w:rPr>
            <w:lang w:val="en-US"/>
          </w:rPr>
          <w:t xml:space="preserve">Gradually, </w:t>
        </w:r>
      </w:ins>
      <w:del w:id="267" w:author="Author" w:date="2021-01-23T23:57:00Z">
        <w:r w:rsidRPr="00CD210C" w:rsidDel="002F1B4D">
          <w:rPr>
            <w:lang w:val="en-US"/>
          </w:rPr>
          <w:delText xml:space="preserve">Little by little, </w:delText>
        </w:r>
      </w:del>
      <w:r w:rsidRPr="00CD210C">
        <w:rPr>
          <w:lang w:val="en-US"/>
        </w:rPr>
        <w:t>the canvas constructions gave way to huts made of wood, which</w:t>
      </w:r>
      <w:ins w:id="268" w:author="Author" w:date="2021-01-24T03:30:00Z">
        <w:r w:rsidR="0067644D" w:rsidRPr="00CD210C">
          <w:rPr>
            <w:lang w:val="en-US"/>
          </w:rPr>
          <w:t xml:space="preserve"> has now mostly been </w:t>
        </w:r>
        <w:commentRangeStart w:id="269"/>
        <w:r w:rsidR="0067644D" w:rsidRPr="00CD210C">
          <w:rPr>
            <w:lang w:val="en-US"/>
          </w:rPr>
          <w:t>replaced with</w:t>
        </w:r>
      </w:ins>
      <w:ins w:id="270" w:author="Author" w:date="2021-01-24T03:31:00Z">
        <w:r w:rsidR="0067644D" w:rsidRPr="00CD210C">
          <w:rPr>
            <w:lang w:val="en-US"/>
          </w:rPr>
          <w:t xml:space="preserve"> </w:t>
        </w:r>
      </w:ins>
      <w:del w:id="271" w:author="Author" w:date="2021-01-24T03:31:00Z">
        <w:r w:rsidRPr="00CD210C" w:rsidDel="0067644D">
          <w:rPr>
            <w:lang w:val="en-US"/>
          </w:rPr>
          <w:delText xml:space="preserve">, nowadays, are almost all in the form of </w:delText>
        </w:r>
      </w:del>
      <w:r w:rsidRPr="00CD210C">
        <w:rPr>
          <w:lang w:val="en-US"/>
        </w:rPr>
        <w:t>stone</w:t>
      </w:r>
      <w:commentRangeEnd w:id="269"/>
      <w:r w:rsidR="0067644D" w:rsidRPr="00CD210C">
        <w:rPr>
          <w:rStyle w:val="CommentReference"/>
          <w:lang w:val="en-US"/>
        </w:rPr>
        <w:commentReference w:id="269"/>
      </w:r>
      <w:del w:id="272" w:author="Author" w:date="2021-01-24T03:31:00Z">
        <w:r w:rsidRPr="00CD210C" w:rsidDel="0067644D">
          <w:rPr>
            <w:lang w:val="en-US"/>
          </w:rPr>
          <w:delText xml:space="preserve"> houses</w:delText>
        </w:r>
      </w:del>
      <w:ins w:id="273" w:author="Author" w:date="2021-01-27T14:44:00Z">
        <w:r w:rsidR="008C57AD" w:rsidRPr="00CD210C">
          <w:rPr>
            <w:lang w:val="en-US"/>
          </w:rPr>
          <w:t>; though</w:t>
        </w:r>
      </w:ins>
      <w:del w:id="274" w:author="Author" w:date="2021-01-27T14:44:00Z">
        <w:r w:rsidRPr="00CD210C" w:rsidDel="008C57AD">
          <w:rPr>
            <w:lang w:val="en-US"/>
          </w:rPr>
          <w:delText>,</w:delText>
        </w:r>
      </w:del>
      <w:r w:rsidRPr="00CD210C">
        <w:rPr>
          <w:lang w:val="en-US"/>
        </w:rPr>
        <w:t xml:space="preserve"> still un</w:t>
      </w:r>
      <w:r w:rsidR="008752FD" w:rsidRPr="00CD210C">
        <w:rPr>
          <w:lang w:val="en-US"/>
        </w:rPr>
        <w:t>-</w:t>
      </w:r>
      <w:r w:rsidRPr="00CD210C">
        <w:rPr>
          <w:lang w:val="en-US"/>
        </w:rPr>
        <w:t xml:space="preserve">plastered, </w:t>
      </w:r>
      <w:commentRangeStart w:id="275"/>
      <w:del w:id="276" w:author="Author" w:date="2021-01-27T14:44:00Z">
        <w:r w:rsidRPr="00CD210C" w:rsidDel="008C57AD">
          <w:rPr>
            <w:lang w:val="en-US"/>
          </w:rPr>
          <w:delText>bu</w:delText>
        </w:r>
      </w:del>
      <w:r w:rsidRPr="00CD210C">
        <w:rPr>
          <w:lang w:val="en-US"/>
        </w:rPr>
        <w:t>t</w:t>
      </w:r>
      <w:ins w:id="277" w:author="Author" w:date="2021-01-27T14:44:00Z">
        <w:r w:rsidR="008C57AD" w:rsidRPr="00CD210C">
          <w:rPr>
            <w:lang w:val="en-US"/>
          </w:rPr>
          <w:t>hey</w:t>
        </w:r>
      </w:ins>
      <w:r w:rsidRPr="00CD210C">
        <w:rPr>
          <w:lang w:val="en-US"/>
        </w:rPr>
        <w:t xml:space="preserve"> </w:t>
      </w:r>
      <w:ins w:id="278" w:author="Author" w:date="2021-01-24T00:04:00Z">
        <w:r w:rsidR="009563E5" w:rsidRPr="00CD210C">
          <w:rPr>
            <w:lang w:val="en-US"/>
          </w:rPr>
          <w:t xml:space="preserve">represent the </w:t>
        </w:r>
      </w:ins>
      <w:del w:id="279" w:author="Author" w:date="2021-01-24T00:04:00Z">
        <w:r w:rsidRPr="00CD210C" w:rsidDel="009563E5">
          <w:rPr>
            <w:lang w:val="en-US"/>
          </w:rPr>
          <w:delText xml:space="preserve">full of </w:delText>
        </w:r>
      </w:del>
      <w:r w:rsidRPr="00CD210C">
        <w:rPr>
          <w:lang w:val="en-US"/>
        </w:rPr>
        <w:t>dreams</w:t>
      </w:r>
      <w:commentRangeEnd w:id="275"/>
      <w:r w:rsidR="009563E5" w:rsidRPr="00CD210C">
        <w:rPr>
          <w:rStyle w:val="CommentReference"/>
          <w:lang w:val="en-US"/>
        </w:rPr>
        <w:commentReference w:id="275"/>
      </w:r>
      <w:r w:rsidRPr="00CD210C">
        <w:rPr>
          <w:lang w:val="en-US"/>
        </w:rPr>
        <w:t xml:space="preserve"> </w:t>
      </w:r>
      <w:ins w:id="280" w:author="Author" w:date="2021-01-24T03:31:00Z">
        <w:r w:rsidR="0067644D" w:rsidRPr="00CD210C">
          <w:rPr>
            <w:lang w:val="en-US"/>
          </w:rPr>
          <w:t xml:space="preserve">of </w:t>
        </w:r>
      </w:ins>
      <w:del w:id="281" w:author="Author" w:date="2021-01-24T03:31:00Z">
        <w:r w:rsidRPr="00CD210C" w:rsidDel="0067644D">
          <w:rPr>
            <w:lang w:val="en-US"/>
          </w:rPr>
          <w:delText xml:space="preserve">about </w:delText>
        </w:r>
      </w:del>
      <w:r w:rsidRPr="00CD210C">
        <w:rPr>
          <w:lang w:val="en-US"/>
        </w:rPr>
        <w:t xml:space="preserve">the reforms and constructions yet to </w:t>
      </w:r>
      <w:del w:id="282" w:author="Author" w:date="2021-01-28T19:05:00Z">
        <w:r w:rsidRPr="00CD210C" w:rsidDel="00DC0B2E">
          <w:rPr>
            <w:lang w:val="en-US"/>
          </w:rPr>
          <w:delText>be made</w:delText>
        </w:r>
      </w:del>
      <w:ins w:id="283" w:author="Author" w:date="2021-01-28T19:05:00Z">
        <w:r w:rsidR="00DC0B2E">
          <w:rPr>
            <w:lang w:val="en-US"/>
          </w:rPr>
          <w:t>take place</w:t>
        </w:r>
      </w:ins>
      <w:r w:rsidRPr="00CD210C">
        <w:rPr>
          <w:lang w:val="en-US"/>
        </w:rPr>
        <w:t>.</w:t>
      </w:r>
    </w:p>
    <w:p w14:paraId="5854AD3B" w14:textId="151E552E" w:rsidR="00BA6187" w:rsidRPr="00CD210C" w:rsidRDefault="00D32620" w:rsidP="00FF42C2">
      <w:pPr>
        <w:pStyle w:val="Newparagraph"/>
        <w:rPr>
          <w:lang w:val="en-US"/>
        </w:rPr>
      </w:pPr>
      <w:del w:id="284" w:author="Author" w:date="2021-01-28T18:53:00Z">
        <w:r>
          <w:rPr>
            <w:lang w:val="en-US"/>
          </w:rPr>
          <w:delText>The</w:delText>
        </w:r>
        <w:r w:rsidRPr="00E53059">
          <w:rPr>
            <w:lang w:val="en-US"/>
          </w:rPr>
          <w:delText xml:space="preserve"> community, </w:delText>
        </w:r>
        <w:r>
          <w:rPr>
            <w:lang w:val="en-US"/>
          </w:rPr>
          <w:delText xml:space="preserve">baptized as </w:delText>
        </w:r>
      </w:del>
      <w:commentRangeStart w:id="285"/>
      <w:r w:rsidRPr="00CD210C">
        <w:rPr>
          <w:lang w:val="en-US"/>
        </w:rPr>
        <w:t>Dandara,</w:t>
      </w:r>
      <w:commentRangeEnd w:id="285"/>
      <w:del w:id="286" w:author="Author" w:date="2021-01-28T18:53:00Z">
        <w:r w:rsidRPr="00E53059">
          <w:rPr>
            <w:lang w:val="en-US"/>
          </w:rPr>
          <w:delText xml:space="preserve"> </w:delText>
        </w:r>
        <w:r>
          <w:rPr>
            <w:lang w:val="en-US"/>
          </w:rPr>
          <w:delText>shared its</w:delText>
        </w:r>
      </w:del>
      <w:ins w:id="287" w:author="Author" w:date="2021-01-28T18:53:00Z">
        <w:r w:rsidRPr="00CD210C">
          <w:rPr>
            <w:rStyle w:val="CommentReference"/>
            <w:lang w:val="en-US"/>
          </w:rPr>
          <w:commentReference w:id="285"/>
        </w:r>
        <w:r w:rsidRPr="00CD210C">
          <w:rPr>
            <w:lang w:val="en-US"/>
          </w:rPr>
          <w:t xml:space="preserve"> the</w:t>
        </w:r>
      </w:ins>
      <w:r w:rsidRPr="00CD210C">
        <w:rPr>
          <w:lang w:val="en-US"/>
        </w:rPr>
        <w:t xml:space="preserve"> name </w:t>
      </w:r>
      <w:del w:id="288" w:author="Author" w:date="2021-01-28T18:53:00Z">
        <w:r>
          <w:rPr>
            <w:lang w:val="en-US"/>
          </w:rPr>
          <w:delText>with</w:delText>
        </w:r>
      </w:del>
      <w:ins w:id="289" w:author="Author" w:date="2021-01-28T18:53:00Z">
        <w:r w:rsidRPr="00CD210C">
          <w:rPr>
            <w:lang w:val="en-US"/>
          </w:rPr>
          <w:t>chosen to baptize the community, was that of</w:t>
        </w:r>
      </w:ins>
      <w:r w:rsidRPr="00CD210C">
        <w:rPr>
          <w:lang w:val="en-US"/>
        </w:rPr>
        <w:t xml:space="preserve"> a black woman and </w:t>
      </w:r>
      <w:r w:rsidR="00056E50" w:rsidRPr="00CD210C">
        <w:rPr>
          <w:lang w:val="en-US"/>
        </w:rPr>
        <w:t>a warrior, the life-</w:t>
      </w:r>
      <w:commentRangeStart w:id="290"/>
      <w:r w:rsidR="00056E50" w:rsidRPr="00CD210C">
        <w:rPr>
          <w:lang w:val="en-US"/>
        </w:rPr>
        <w:t xml:space="preserve">mate </w:t>
      </w:r>
      <w:commentRangeEnd w:id="290"/>
      <w:r w:rsidR="002C39F9">
        <w:rPr>
          <w:rStyle w:val="CommentReference"/>
        </w:rPr>
        <w:commentReference w:id="290"/>
      </w:r>
      <w:r w:rsidR="00056E50" w:rsidRPr="00CD210C">
        <w:rPr>
          <w:lang w:val="en-US"/>
        </w:rPr>
        <w:t xml:space="preserve">of the leader of the slave resistance in Brazil, Zumbi dos Palmares, and </w:t>
      </w:r>
      <w:commentRangeStart w:id="291"/>
      <w:r w:rsidR="00056E50" w:rsidRPr="00CD210C">
        <w:rPr>
          <w:lang w:val="en-US"/>
        </w:rPr>
        <w:t xml:space="preserve">an important reference point </w:t>
      </w:r>
      <w:commentRangeEnd w:id="291"/>
      <w:r w:rsidR="002C39F9">
        <w:rPr>
          <w:rStyle w:val="CommentReference"/>
        </w:rPr>
        <w:commentReference w:id="291"/>
      </w:r>
      <w:r w:rsidR="00056E50" w:rsidRPr="00CD210C">
        <w:rPr>
          <w:lang w:val="en-US"/>
        </w:rPr>
        <w:t xml:space="preserve">in the fight against </w:t>
      </w:r>
      <w:del w:id="292" w:author="Author" w:date="2021-01-24T00:06:00Z">
        <w:r w:rsidR="00056E50" w:rsidRPr="00CD210C" w:rsidDel="000C0DB0">
          <w:rPr>
            <w:lang w:val="en-US"/>
          </w:rPr>
          <w:delText xml:space="preserve">the </w:delText>
        </w:r>
      </w:del>
      <w:r w:rsidR="00056E50" w:rsidRPr="00CD210C">
        <w:rPr>
          <w:lang w:val="en-US"/>
        </w:rPr>
        <w:t xml:space="preserve">slavery </w:t>
      </w:r>
      <w:ins w:id="293" w:author="Author" w:date="2021-01-24T00:06:00Z">
        <w:r w:rsidR="000C0DB0" w:rsidRPr="00CD210C">
          <w:rPr>
            <w:lang w:val="en-US"/>
          </w:rPr>
          <w:t xml:space="preserve">in </w:t>
        </w:r>
      </w:ins>
      <w:del w:id="294" w:author="Author" w:date="2021-01-24T00:06:00Z">
        <w:r w:rsidR="00056E50" w:rsidRPr="00CD210C" w:rsidDel="000C0DB0">
          <w:rPr>
            <w:lang w:val="en-US"/>
          </w:rPr>
          <w:delText xml:space="preserve">of </w:delText>
        </w:r>
      </w:del>
      <w:r w:rsidR="00056E50" w:rsidRPr="00CD210C">
        <w:rPr>
          <w:lang w:val="en-US"/>
        </w:rPr>
        <w:t>the Portuguese American period.</w:t>
      </w:r>
      <w:r w:rsidR="00056E50" w:rsidRPr="00CD210C">
        <w:rPr>
          <w:vertAlign w:val="superscript"/>
          <w:lang w:val="en-US"/>
        </w:rPr>
        <w:t xml:space="preserve"> </w:t>
      </w:r>
      <w:r w:rsidR="00056E50" w:rsidRPr="00CD210C">
        <w:rPr>
          <w:lang w:val="en-US"/>
        </w:rPr>
        <w:t xml:space="preserve">Dandara was an important warrior </w:t>
      </w:r>
      <w:r w:rsidR="00056E50" w:rsidRPr="00CD210C">
        <w:rPr>
          <w:lang w:val="en-US"/>
        </w:rPr>
        <w:lastRenderedPageBreak/>
        <w:t>and strategist. When her freedom was threatened</w:t>
      </w:r>
      <w:ins w:id="295" w:author="Author" w:date="2021-01-24T00:06:00Z">
        <w:r w:rsidR="000C0DB0" w:rsidRPr="00CD210C">
          <w:rPr>
            <w:lang w:val="en-US"/>
          </w:rPr>
          <w:t>,</w:t>
        </w:r>
      </w:ins>
      <w:r w:rsidR="00056E50" w:rsidRPr="00CD210C">
        <w:rPr>
          <w:lang w:val="en-US"/>
        </w:rPr>
        <w:t xml:space="preserve"> she chose </w:t>
      </w:r>
      <w:ins w:id="296" w:author="Author" w:date="2021-01-27T14:45:00Z">
        <w:r w:rsidR="008C57AD" w:rsidRPr="00CD210C">
          <w:rPr>
            <w:lang w:val="en-US"/>
          </w:rPr>
          <w:t xml:space="preserve">to commit </w:t>
        </w:r>
      </w:ins>
      <w:r w:rsidR="00056E50" w:rsidRPr="00CD210C">
        <w:rPr>
          <w:lang w:val="en-US"/>
        </w:rPr>
        <w:t>suicide rather than returning to a life of slavery.</w:t>
      </w:r>
    </w:p>
    <w:p w14:paraId="43869F2D" w14:textId="6E4E4939" w:rsidR="00BA6187" w:rsidRPr="00CD210C" w:rsidRDefault="00056E50" w:rsidP="00FF42C2">
      <w:pPr>
        <w:pStyle w:val="Displayedquotation"/>
        <w:rPr>
          <w:lang w:val="en-US"/>
        </w:rPr>
      </w:pPr>
      <w:r w:rsidRPr="00CD210C">
        <w:rPr>
          <w:highlight w:val="yellow"/>
          <w:lang w:val="en-US"/>
        </w:rPr>
        <w:t>“Her fight is preserved in Brazilian history, and her warrior personality is, to this day, an example for other women. Inspired by this model, many reveal, even unconsciously, that “the fight is in the blood”, like the warriors of the occupation in Belo Horizonte. Faithful companions, more than wives and mothers, they carry out the work inside their houses, they plant, and they fight—even more than some men—for the ideal of freedom glimpsed from behind the eyes of Dandara</w:t>
      </w:r>
      <w:ins w:id="297" w:author="Author" w:date="2021-01-27T15:00:00Z">
        <w:r w:rsidR="00CD210C">
          <w:rPr>
            <w:highlight w:val="yellow"/>
            <w:lang w:val="en-US"/>
          </w:rPr>
          <w:t>.</w:t>
        </w:r>
      </w:ins>
      <w:r w:rsidRPr="00CD210C">
        <w:rPr>
          <w:highlight w:val="yellow"/>
          <w:lang w:val="en-US"/>
        </w:rPr>
        <w:t>”</w:t>
      </w:r>
      <w:del w:id="298" w:author="Author" w:date="2021-01-27T15:00:00Z">
        <w:r w:rsidRPr="00CD210C" w:rsidDel="00CD210C">
          <w:rPr>
            <w:highlight w:val="yellow"/>
            <w:lang w:val="en-US"/>
          </w:rPr>
          <w:delText>.</w:delText>
        </w:r>
      </w:del>
      <w:r w:rsidRPr="00CD210C">
        <w:rPr>
          <w:highlight w:val="yellow"/>
          <w:lang w:val="en-US"/>
        </w:rPr>
        <w:t xml:space="preserve"> (</w:t>
      </w:r>
      <w:r w:rsidRPr="00CD210C">
        <w:rPr>
          <w:color w:val="0875B7"/>
          <w:highlight w:val="yellow"/>
          <w:lang w:val="en-US"/>
        </w:rPr>
        <w:t>Andrade and Lelis 2010</w:t>
      </w:r>
      <w:r w:rsidRPr="00CD210C">
        <w:rPr>
          <w:highlight w:val="yellow"/>
          <w:lang w:val="en-US"/>
        </w:rPr>
        <w:t>, p. 38, loose translation)</w:t>
      </w:r>
    </w:p>
    <w:p w14:paraId="1E956D06" w14:textId="74313EBD" w:rsidR="00BA6187" w:rsidRPr="00CD210C" w:rsidRDefault="004F475E" w:rsidP="00FF42C2">
      <w:pPr>
        <w:pStyle w:val="Newparagraph"/>
        <w:rPr>
          <w:lang w:val="en-US"/>
        </w:rPr>
      </w:pPr>
      <w:commentRangeStart w:id="299"/>
      <w:ins w:id="300" w:author="Author" w:date="2021-01-23T14:06:00Z">
        <w:r w:rsidRPr="00CD210C">
          <w:rPr>
            <w:lang w:val="en-US"/>
          </w:rPr>
          <w:t>T</w:t>
        </w:r>
      </w:ins>
      <w:ins w:id="301" w:author="Author" w:date="2021-01-23T14:05:00Z">
        <w:r w:rsidRPr="00CD210C">
          <w:rPr>
            <w:lang w:val="en-US"/>
          </w:rPr>
          <w:t>he choice of this politically charged name</w:t>
        </w:r>
      </w:ins>
      <w:ins w:id="302" w:author="Author" w:date="2021-01-23T14:06:00Z">
        <w:r w:rsidRPr="00CD210C">
          <w:rPr>
            <w:lang w:val="en-US"/>
          </w:rPr>
          <w:t xml:space="preserve">—a </w:t>
        </w:r>
      </w:ins>
      <w:del w:id="303" w:author="Author" w:date="2021-01-23T14:06:00Z">
        <w:r w:rsidR="00056E50" w:rsidRPr="00CD210C" w:rsidDel="004F475E">
          <w:rPr>
            <w:lang w:val="en-US"/>
          </w:rPr>
          <w:delText xml:space="preserve">A </w:delText>
        </w:r>
      </w:del>
      <w:r w:rsidR="00056E50" w:rsidRPr="00CD210C">
        <w:rPr>
          <w:lang w:val="en-US"/>
        </w:rPr>
        <w:t xml:space="preserve">symbol </w:t>
      </w:r>
      <w:commentRangeEnd w:id="299"/>
      <w:r w:rsidR="008752FD" w:rsidRPr="00CD210C">
        <w:rPr>
          <w:rStyle w:val="CommentReference"/>
          <w:lang w:val="en-US"/>
        </w:rPr>
        <w:commentReference w:id="299"/>
      </w:r>
      <w:r w:rsidR="00056E50" w:rsidRPr="00CD210C">
        <w:rPr>
          <w:lang w:val="en-US"/>
        </w:rPr>
        <w:t>of the fight for freedom of black people</w:t>
      </w:r>
      <w:ins w:id="304" w:author="Author" w:date="2021-01-23T14:06:00Z">
        <w:r w:rsidRPr="00CD210C">
          <w:rPr>
            <w:lang w:val="en-US"/>
          </w:rPr>
          <w:t>—</w:t>
        </w:r>
      </w:ins>
      <w:del w:id="305" w:author="Author" w:date="2021-01-23T14:06:00Z">
        <w:r w:rsidR="00056E50" w:rsidRPr="00CD210C" w:rsidDel="004F475E">
          <w:rPr>
            <w:lang w:val="en-US"/>
          </w:rPr>
          <w:delText xml:space="preserve">, </w:delText>
        </w:r>
      </w:del>
      <w:del w:id="306" w:author="Author" w:date="2021-01-23T14:05:00Z">
        <w:r w:rsidR="00056E50" w:rsidRPr="00CD210C" w:rsidDel="004F475E">
          <w:rPr>
            <w:lang w:val="en-US"/>
          </w:rPr>
          <w:delText xml:space="preserve">the choice of this politically charged name </w:delText>
        </w:r>
      </w:del>
      <w:r w:rsidR="00056E50" w:rsidRPr="00CD210C">
        <w:rPr>
          <w:lang w:val="en-US"/>
        </w:rPr>
        <w:t xml:space="preserve">also embodies the empowerment of women in the occupation and </w:t>
      </w:r>
      <w:del w:id="307" w:author="Author" w:date="2021-01-23T14:07:00Z">
        <w:r w:rsidR="00056E50" w:rsidRPr="00CD210C" w:rsidDel="004F475E">
          <w:rPr>
            <w:lang w:val="en-US"/>
          </w:rPr>
          <w:delText xml:space="preserve">in </w:delText>
        </w:r>
      </w:del>
      <w:r w:rsidR="00056E50" w:rsidRPr="00CD210C">
        <w:rPr>
          <w:lang w:val="en-US"/>
        </w:rPr>
        <w:t>the fight for habitation. Many times, while their husbands were out working, the women maintained the political presence of the community. They are considered the “front line”</w:t>
      </w:r>
      <w:ins w:id="308" w:author="Author" w:date="2021-01-27T14:45:00Z">
        <w:r w:rsidR="008C57AD" w:rsidRPr="00CD210C">
          <w:rPr>
            <w:lang w:val="en-US"/>
          </w:rPr>
          <w:t xml:space="preserve"> warriors</w:t>
        </w:r>
      </w:ins>
      <w:r w:rsidR="00056E50" w:rsidRPr="00CD210C">
        <w:rPr>
          <w:lang w:val="en-US"/>
        </w:rPr>
        <w:t>, even in confrontations with the police.</w:t>
      </w:r>
    </w:p>
    <w:p w14:paraId="1BB2078B" w14:textId="676F9A03" w:rsidR="00BA6187" w:rsidRPr="00CD210C" w:rsidDel="000905C6" w:rsidRDefault="00DC0494" w:rsidP="00510271">
      <w:pPr>
        <w:pStyle w:val="Paragraph"/>
        <w:rPr>
          <w:del w:id="309" w:author="Author" w:date="2021-01-24T03:35:00Z"/>
          <w:lang w:val="en-US"/>
        </w:rPr>
      </w:pPr>
      <w:r w:rsidRPr="00CD210C">
        <w:rPr>
          <w:lang w:val="en-US"/>
        </w:rPr>
        <w:t xml:space="preserve"> </w:t>
      </w:r>
      <w:moveFromRangeStart w:id="310" w:author="Author" w:date="2021-01-24T03:35:00Z" w:name="move62351757"/>
      <w:moveFrom w:id="311" w:author="Author" w:date="2021-01-24T03:35:00Z">
        <w:r w:rsidR="00056E50" w:rsidRPr="00CD210C" w:rsidDel="000905C6">
          <w:rPr>
            <w:highlight w:val="yellow"/>
            <w:lang w:val="en-US"/>
          </w:rPr>
          <w:t xml:space="preserve">“In here it’s like that, everything you plant, grows! If I plant in this piece of cement, it grows a sprout of cabbage!” (Mr. Orlando, resident of the occupation and militant of the Brigadas Populares (Popular Brigades) </w:t>
        </w:r>
        <w:r w:rsidR="00056E50" w:rsidRPr="00CD210C" w:rsidDel="000905C6">
          <w:rPr>
            <w:i/>
            <w:highlight w:val="yellow"/>
            <w:lang w:val="en-US"/>
          </w:rPr>
          <w:t xml:space="preserve">apud </w:t>
        </w:r>
        <w:r w:rsidR="00056E50" w:rsidRPr="00CD210C" w:rsidDel="000905C6">
          <w:rPr>
            <w:highlight w:val="yellow"/>
            <w:lang w:val="en-US"/>
          </w:rPr>
          <w:t>(</w:t>
        </w:r>
        <w:r w:rsidR="00056E50" w:rsidRPr="00CD210C" w:rsidDel="000905C6">
          <w:rPr>
            <w:color w:val="0875B7"/>
            <w:highlight w:val="yellow"/>
            <w:lang w:val="en-US"/>
          </w:rPr>
          <w:t>Ribeiro 2017</w:t>
        </w:r>
        <w:r w:rsidR="00056E50" w:rsidRPr="00CD210C" w:rsidDel="000905C6">
          <w:rPr>
            <w:highlight w:val="yellow"/>
            <w:lang w:val="en-US"/>
          </w:rPr>
          <w:t>, p. 58)).</w:t>
        </w:r>
      </w:moveFrom>
      <w:moveFromRangeEnd w:id="310"/>
    </w:p>
    <w:p w14:paraId="17D813CC" w14:textId="03510A05" w:rsidR="00BA6187" w:rsidRPr="00CD210C" w:rsidRDefault="00AC7AC4" w:rsidP="00510271">
      <w:pPr>
        <w:pStyle w:val="Paragraph"/>
        <w:rPr>
          <w:ins w:id="312" w:author="Author" w:date="2021-01-24T03:35:00Z"/>
          <w:lang w:val="en-US"/>
        </w:rPr>
      </w:pPr>
      <w:moveToRangeStart w:id="313" w:author="Author" w:date="2021-01-24T00:07:00Z" w:name="move62339286"/>
      <w:commentRangeStart w:id="314"/>
      <w:moveTo w:id="315" w:author="Author" w:date="2021-01-24T00:07:00Z">
        <w:r w:rsidRPr="00CD210C">
          <w:rPr>
            <w:lang w:val="en-US"/>
          </w:rPr>
          <w:t>Mr. Orlando</w:t>
        </w:r>
      </w:moveTo>
      <w:ins w:id="316" w:author="Author" w:date="2021-01-27T14:45:00Z">
        <w:r w:rsidR="008C57AD" w:rsidRPr="00CD210C">
          <w:rPr>
            <w:lang w:val="en-US"/>
          </w:rPr>
          <w:t xml:space="preserve"> Soares Lopes</w:t>
        </w:r>
      </w:ins>
      <w:moveTo w:id="317" w:author="Author" w:date="2021-01-24T00:07:00Z">
        <w:del w:id="318" w:author="Author" w:date="2021-01-24T00:07:00Z">
          <w:r w:rsidRPr="00CD210C" w:rsidDel="00AC7AC4">
            <w:rPr>
              <w:lang w:val="en-US"/>
            </w:rPr>
            <w:delText>.</w:delText>
          </w:r>
        </w:del>
      </w:moveTo>
      <w:ins w:id="319" w:author="Author" w:date="2021-01-24T00:08:00Z">
        <w:r w:rsidRPr="00CD210C">
          <w:rPr>
            <w:lang w:val="en-US"/>
          </w:rPr>
          <w:t>—</w:t>
        </w:r>
      </w:ins>
      <w:moveTo w:id="320" w:author="Author" w:date="2021-01-24T00:07:00Z">
        <w:del w:id="321" w:author="Author" w:date="2021-01-24T00:08:00Z">
          <w:r w:rsidRPr="00CD210C" w:rsidDel="00AC7AC4">
            <w:rPr>
              <w:lang w:val="en-US"/>
            </w:rPr>
            <w:delText xml:space="preserve"> </w:delText>
          </w:r>
        </w:del>
      </w:moveTo>
      <w:moveToRangeEnd w:id="313"/>
      <w:del w:id="322" w:author="Author" w:date="2021-01-24T00:08:00Z">
        <w:r w:rsidR="00056E50" w:rsidRPr="00510271" w:rsidDel="00AC7AC4">
          <w:rPr>
            <w:lang w:val="en-US"/>
          </w:rPr>
          <w:delText>The man in</w:delText>
        </w:r>
      </w:del>
      <w:ins w:id="323" w:author="Author" w:date="2021-01-24T00:08:00Z">
        <w:r w:rsidRPr="00CD210C">
          <w:rPr>
            <w:lang w:val="en-US"/>
          </w:rPr>
          <w:t>pictured here standing in his lot —</w:t>
        </w:r>
      </w:ins>
      <w:del w:id="324" w:author="Author" w:date="2021-01-24T00:08:00Z">
        <w:r w:rsidR="00056E50" w:rsidRPr="00510271" w:rsidDel="00AC7AC4">
          <w:rPr>
            <w:lang w:val="en-US"/>
          </w:rPr>
          <w:delText xml:space="preserve"> this last photograph </w:delText>
        </w:r>
      </w:del>
      <w:r w:rsidR="00056E50" w:rsidRPr="00510271">
        <w:rPr>
          <w:lang w:val="en-US"/>
        </w:rPr>
        <w:t xml:space="preserve">is </w:t>
      </w:r>
      <w:del w:id="325" w:author="Author" w:date="2021-01-24T00:08:00Z">
        <w:r w:rsidR="00056E50" w:rsidRPr="00510271" w:rsidDel="00AC7AC4">
          <w:rPr>
            <w:lang w:val="en-US"/>
          </w:rPr>
          <w:delText xml:space="preserve">named </w:delText>
        </w:r>
      </w:del>
      <w:del w:id="326" w:author="Author" w:date="2021-01-27T14:46:00Z">
        <w:r w:rsidR="00056E50" w:rsidRPr="00510271" w:rsidDel="008C57AD">
          <w:rPr>
            <w:lang w:val="en-US"/>
          </w:rPr>
          <w:delText xml:space="preserve">Orlando Soares Lopes, also known as </w:delText>
        </w:r>
      </w:del>
      <w:moveFromRangeStart w:id="327" w:author="Author" w:date="2021-01-24T00:07:00Z" w:name="move62339286"/>
      <w:moveFrom w:id="328" w:author="Author" w:date="2021-01-24T00:07:00Z">
        <w:del w:id="329" w:author="Author" w:date="2021-01-27T14:46:00Z">
          <w:r w:rsidR="00056E50" w:rsidRPr="00510271" w:rsidDel="008C57AD">
            <w:rPr>
              <w:lang w:val="en-US"/>
            </w:rPr>
            <w:delText>Mr. Orlando</w:delText>
          </w:r>
          <w:r w:rsidR="00056E50" w:rsidRPr="00CD210C" w:rsidDel="008C57AD">
            <w:rPr>
              <w:lang w:val="en-US"/>
            </w:rPr>
            <w:delText xml:space="preserve">. </w:delText>
          </w:r>
        </w:del>
      </w:moveFrom>
      <w:moveFromRangeEnd w:id="327"/>
      <w:del w:id="330" w:author="Author" w:date="2021-01-27T14:46:00Z">
        <w:r w:rsidR="00056E50" w:rsidRPr="00CD210C" w:rsidDel="008C57AD">
          <w:rPr>
            <w:lang w:val="en-US"/>
          </w:rPr>
          <w:delText>The</w:delText>
        </w:r>
      </w:del>
      <w:ins w:id="331" w:author="Author" w:date="2021-01-27T14:46:00Z">
        <w:r w:rsidR="008C57AD" w:rsidRPr="00CD210C">
          <w:rPr>
            <w:lang w:val="en-US"/>
          </w:rPr>
          <w:t>a</w:t>
        </w:r>
      </w:ins>
      <w:r w:rsidR="00056E50" w:rsidRPr="00CD210C">
        <w:rPr>
          <w:lang w:val="en-US"/>
        </w:rPr>
        <w:t xml:space="preserve"> resident and leader of the occupation</w:t>
      </w:r>
      <w:commentRangeEnd w:id="314"/>
      <w:r w:rsidR="00A0611C" w:rsidRPr="00CD210C">
        <w:rPr>
          <w:rStyle w:val="CommentReference"/>
          <w:lang w:val="en-US"/>
        </w:rPr>
        <w:commentReference w:id="314"/>
      </w:r>
      <w:del w:id="332" w:author="Author" w:date="2021-01-24T00:09:00Z">
        <w:r w:rsidR="00056E50" w:rsidRPr="00CD210C" w:rsidDel="00AC7AC4">
          <w:rPr>
            <w:lang w:val="en-US"/>
          </w:rPr>
          <w:delText xml:space="preserve"> </w:delText>
        </w:r>
      </w:del>
      <w:del w:id="333" w:author="Author" w:date="2021-01-24T00:08:00Z">
        <w:r w:rsidR="00056E50" w:rsidRPr="00CD210C" w:rsidDel="00AC7AC4">
          <w:rPr>
            <w:lang w:val="en-US"/>
          </w:rPr>
          <w:delText>stand</w:delText>
        </w:r>
      </w:del>
      <w:del w:id="334" w:author="Author" w:date="2021-01-23T14:08:00Z">
        <w:r w:rsidR="00056E50" w:rsidRPr="00CD210C" w:rsidDel="006E66A9">
          <w:rPr>
            <w:lang w:val="en-US"/>
          </w:rPr>
          <w:delText>s</w:delText>
        </w:r>
      </w:del>
      <w:del w:id="335" w:author="Author" w:date="2021-01-24T00:08:00Z">
        <w:r w:rsidR="00056E50" w:rsidRPr="00CD210C" w:rsidDel="00AC7AC4">
          <w:rPr>
            <w:lang w:val="en-US"/>
          </w:rPr>
          <w:delText xml:space="preserve"> in his lot</w:delText>
        </w:r>
      </w:del>
      <w:r w:rsidR="00056E50" w:rsidRPr="00CD210C">
        <w:rPr>
          <w:lang w:val="en-US"/>
        </w:rPr>
        <w:t>. In this space, the dweller—who has a lifetime of experience in urban agriculture—</w:t>
      </w:r>
      <w:ins w:id="336" w:author="Author" w:date="2021-01-23T14:08:00Z">
        <w:r w:rsidR="006E66A9" w:rsidRPr="00CD210C">
          <w:rPr>
            <w:lang w:val="en-US"/>
          </w:rPr>
          <w:t>is determine</w:t>
        </w:r>
      </w:ins>
      <w:ins w:id="337" w:author="Author" w:date="2021-01-23T14:09:00Z">
        <w:r w:rsidR="006E66A9" w:rsidRPr="00CD210C">
          <w:rPr>
            <w:lang w:val="en-US"/>
          </w:rPr>
          <w:t xml:space="preserve">d to </w:t>
        </w:r>
      </w:ins>
      <w:del w:id="338" w:author="Author" w:date="2021-01-23T14:09:00Z">
        <w:r w:rsidR="00056E50" w:rsidRPr="00CD210C" w:rsidDel="006E66A9">
          <w:rPr>
            <w:lang w:val="en-US"/>
          </w:rPr>
          <w:delText xml:space="preserve">wills to </w:delText>
        </w:r>
      </w:del>
      <w:r w:rsidR="00056E50" w:rsidRPr="00CD210C">
        <w:rPr>
          <w:lang w:val="en-US"/>
        </w:rPr>
        <w:t>build his urban garden, or what he also likes to call his “future tomb</w:t>
      </w:r>
      <w:ins w:id="339" w:author="Author" w:date="2021-01-27T15:00:00Z">
        <w:r w:rsidR="00CD210C">
          <w:rPr>
            <w:lang w:val="en-US"/>
          </w:rPr>
          <w:t>.</w:t>
        </w:r>
      </w:ins>
      <w:r w:rsidR="00056E50" w:rsidRPr="00CD210C">
        <w:rPr>
          <w:lang w:val="en-US"/>
        </w:rPr>
        <w:t>”</w:t>
      </w:r>
      <w:del w:id="340" w:author="Author" w:date="2021-01-27T15:00:00Z">
        <w:r w:rsidR="00056E50" w:rsidRPr="00CD210C" w:rsidDel="00CD210C">
          <w:rPr>
            <w:lang w:val="en-US"/>
          </w:rPr>
          <w:delText>.</w:delText>
        </w:r>
      </w:del>
    </w:p>
    <w:p w14:paraId="506D89E5" w14:textId="77777777" w:rsidR="000905C6" w:rsidRPr="00CD210C" w:rsidRDefault="000905C6" w:rsidP="000905C6">
      <w:pPr>
        <w:pStyle w:val="Displayedquotation"/>
        <w:rPr>
          <w:moveTo w:id="341" w:author="Author" w:date="2021-01-24T03:35:00Z"/>
          <w:lang w:val="en-US"/>
        </w:rPr>
      </w:pPr>
      <w:moveToRangeStart w:id="342" w:author="Author" w:date="2021-01-24T03:35:00Z" w:name="move62351757"/>
      <w:moveTo w:id="343" w:author="Author" w:date="2021-01-24T03:35:00Z">
        <w:r w:rsidRPr="00CD210C">
          <w:rPr>
            <w:highlight w:val="yellow"/>
            <w:lang w:val="en-US"/>
          </w:rPr>
          <w:t xml:space="preserve">“In here it’s like that, everything you plant, grows! If I plant in this piece of cement, it grows a sprout of cabbage!” (Mr. Orlando, resident of the occupation and militant of the Brigadas Populares (Popular Brigades) </w:t>
        </w:r>
        <w:r w:rsidRPr="00CD210C">
          <w:rPr>
            <w:i/>
            <w:highlight w:val="yellow"/>
            <w:lang w:val="en-US"/>
          </w:rPr>
          <w:t xml:space="preserve">apud </w:t>
        </w:r>
        <w:r w:rsidRPr="00CD210C">
          <w:rPr>
            <w:highlight w:val="yellow"/>
            <w:lang w:val="en-US"/>
          </w:rPr>
          <w:t>(</w:t>
        </w:r>
        <w:r w:rsidRPr="00CD210C">
          <w:rPr>
            <w:color w:val="0875B7"/>
            <w:highlight w:val="yellow"/>
            <w:lang w:val="en-US"/>
          </w:rPr>
          <w:t>Ribeiro 2017</w:t>
        </w:r>
        <w:r w:rsidRPr="00CD210C">
          <w:rPr>
            <w:highlight w:val="yellow"/>
            <w:lang w:val="en-US"/>
          </w:rPr>
          <w:t>, p. 58)).</w:t>
        </w:r>
      </w:moveTo>
    </w:p>
    <w:moveToRangeEnd w:id="342"/>
    <w:p w14:paraId="6E1FAE45" w14:textId="77777777" w:rsidR="000905C6" w:rsidRPr="00CD210C" w:rsidRDefault="000905C6" w:rsidP="00703721">
      <w:pPr>
        <w:pStyle w:val="Displayedquotation"/>
        <w:rPr>
          <w:lang w:val="en-US"/>
        </w:rPr>
      </w:pPr>
    </w:p>
    <w:p w14:paraId="577C4AB5" w14:textId="5D899721" w:rsidR="00BA6187" w:rsidRPr="00CD210C" w:rsidRDefault="00056E50" w:rsidP="00FF42C2">
      <w:pPr>
        <w:pStyle w:val="Heading1"/>
        <w:rPr>
          <w:lang w:val="en-US"/>
        </w:rPr>
      </w:pPr>
      <w:commentRangeStart w:id="344"/>
      <w:r w:rsidRPr="00CD210C">
        <w:rPr>
          <w:lang w:val="en-US"/>
        </w:rPr>
        <w:lastRenderedPageBreak/>
        <w:t>Dandara’s Legacy</w:t>
      </w:r>
      <w:commentRangeEnd w:id="344"/>
      <w:r w:rsidR="00703721" w:rsidRPr="00CD210C">
        <w:rPr>
          <w:rStyle w:val="CommentReference"/>
          <w:rFonts w:cs="Times New Roman"/>
          <w:b w:val="0"/>
          <w:bCs w:val="0"/>
          <w:kern w:val="0"/>
          <w:lang w:val="en-US"/>
        </w:rPr>
        <w:commentReference w:id="344"/>
      </w:r>
      <w:ins w:id="345" w:author="Author" w:date="2021-01-24T04:26:00Z">
        <w:r w:rsidR="00703721" w:rsidRPr="00CD210C">
          <w:rPr>
            <w:lang w:val="en-US"/>
          </w:rPr>
          <w:t>: Rururban Projects</w:t>
        </w:r>
      </w:ins>
    </w:p>
    <w:p w14:paraId="564AD42D" w14:textId="1471EE4F" w:rsidR="00BA6187" w:rsidRPr="00CD210C" w:rsidRDefault="00056E50" w:rsidP="00FF42C2">
      <w:pPr>
        <w:pStyle w:val="Paragraph"/>
        <w:rPr>
          <w:lang w:val="en-US"/>
        </w:rPr>
      </w:pPr>
      <w:r w:rsidRPr="00CD210C">
        <w:rPr>
          <w:lang w:val="en-US"/>
        </w:rPr>
        <w:t>The Dandara occupation process is</w:t>
      </w:r>
      <w:del w:id="346" w:author="Author" w:date="2021-01-23T14:09:00Z">
        <w:r w:rsidRPr="00CD210C" w:rsidDel="0017601D">
          <w:rPr>
            <w:lang w:val="en-US"/>
          </w:rPr>
          <w:delText xml:space="preserve"> extremely</w:delText>
        </w:r>
      </w:del>
      <w:r w:rsidRPr="00CD210C">
        <w:rPr>
          <w:lang w:val="en-US"/>
        </w:rPr>
        <w:t xml:space="preserve"> relevant to the struggles for urban and agrarian reform</w:t>
      </w:r>
      <w:ins w:id="347" w:author="Author" w:date="2021-01-27T14:47:00Z">
        <w:r w:rsidR="008C57AD" w:rsidRPr="00CD210C">
          <w:rPr>
            <w:lang w:val="en-US"/>
          </w:rPr>
          <w:t>s</w:t>
        </w:r>
      </w:ins>
      <w:r w:rsidRPr="00CD210C">
        <w:rPr>
          <w:lang w:val="en-US"/>
        </w:rPr>
        <w:t xml:space="preserve"> of the Brazilian left. First, an attempt to overcome a rural vs. urban dichotomy is presented through the conception of the occupation. </w:t>
      </w:r>
      <w:del w:id="348" w:author="Author" w:date="2021-01-24T00:22:00Z">
        <w:r w:rsidRPr="00CD210C" w:rsidDel="00E610FC">
          <w:rPr>
            <w:lang w:val="en-US"/>
          </w:rPr>
          <w:delText>Thus emerges t</w:delText>
        </w:r>
      </w:del>
      <w:ins w:id="349" w:author="Author" w:date="2021-01-24T00:22:00Z">
        <w:r w:rsidR="00E610FC" w:rsidRPr="00CD210C">
          <w:rPr>
            <w:lang w:val="en-US"/>
          </w:rPr>
          <w:t>T</w:t>
        </w:r>
      </w:ins>
      <w:r w:rsidRPr="00CD210C">
        <w:rPr>
          <w:lang w:val="en-US"/>
        </w:rPr>
        <w:t>he Dandara occupation</w:t>
      </w:r>
      <w:del w:id="350" w:author="Author" w:date="2021-01-24T00:23:00Z">
        <w:r w:rsidRPr="00CD210C" w:rsidDel="00E610FC">
          <w:rPr>
            <w:lang w:val="en-US"/>
          </w:rPr>
          <w:delText>,</w:delText>
        </w:r>
      </w:del>
      <w:r w:rsidRPr="00CD210C">
        <w:rPr>
          <w:lang w:val="en-US"/>
        </w:rPr>
        <w:t xml:space="preserve"> </w:t>
      </w:r>
      <w:ins w:id="351" w:author="Author" w:date="2021-01-24T00:23:00Z">
        <w:r w:rsidR="00E610FC" w:rsidRPr="00CD210C">
          <w:rPr>
            <w:lang w:val="en-US"/>
          </w:rPr>
          <w:t xml:space="preserve">is in </w:t>
        </w:r>
      </w:ins>
      <w:del w:id="352" w:author="Author" w:date="2021-01-24T03:42:00Z">
        <w:r w:rsidRPr="00CD210C" w:rsidDel="00DB61A2">
          <w:rPr>
            <w:lang w:val="en-US"/>
          </w:rPr>
          <w:delText xml:space="preserve">a territory </w:delText>
        </w:r>
      </w:del>
      <w:del w:id="353" w:author="Author" w:date="2021-01-24T00:23:00Z">
        <w:r w:rsidRPr="00CD210C" w:rsidDel="00E610FC">
          <w:rPr>
            <w:lang w:val="en-US"/>
          </w:rPr>
          <w:delText xml:space="preserve">located in </w:delText>
        </w:r>
      </w:del>
      <w:r w:rsidRPr="00CD210C">
        <w:rPr>
          <w:lang w:val="en-US"/>
        </w:rPr>
        <w:t>the urban perimeter</w:t>
      </w:r>
      <w:ins w:id="354" w:author="Author" w:date="2021-01-23T14:10:00Z">
        <w:r w:rsidR="0017601D" w:rsidRPr="00CD210C">
          <w:rPr>
            <w:lang w:val="en-US"/>
          </w:rPr>
          <w:t xml:space="preserve">, </w:t>
        </w:r>
        <w:commentRangeStart w:id="355"/>
        <w:r w:rsidR="0017601D" w:rsidRPr="00CD210C">
          <w:rPr>
            <w:lang w:val="en-US"/>
          </w:rPr>
          <w:t xml:space="preserve">where a transformation </w:t>
        </w:r>
      </w:ins>
      <w:ins w:id="356" w:author="Author" w:date="2021-01-23T14:11:00Z">
        <w:r w:rsidR="0017601D" w:rsidRPr="00CD210C">
          <w:rPr>
            <w:lang w:val="en-US"/>
          </w:rPr>
          <w:t xml:space="preserve">of the land </w:t>
        </w:r>
      </w:ins>
      <w:ins w:id="357" w:author="Author" w:date="2021-01-23T14:10:00Z">
        <w:r w:rsidR="0017601D" w:rsidRPr="00CD210C">
          <w:rPr>
            <w:lang w:val="en-US"/>
          </w:rPr>
          <w:t xml:space="preserve">is </w:t>
        </w:r>
      </w:ins>
      <w:del w:id="358" w:author="Author" w:date="2021-01-23T14:10:00Z">
        <w:r w:rsidRPr="00CD210C" w:rsidDel="0017601D">
          <w:rPr>
            <w:lang w:val="en-US"/>
          </w:rPr>
          <w:delText xml:space="preserve"> that </w:delText>
        </w:r>
      </w:del>
      <w:r w:rsidRPr="00CD210C">
        <w:rPr>
          <w:lang w:val="en-US"/>
        </w:rPr>
        <w:t>propose</w:t>
      </w:r>
      <w:ins w:id="359" w:author="Author" w:date="2021-01-23T14:10:00Z">
        <w:r w:rsidR="0017601D" w:rsidRPr="00CD210C">
          <w:rPr>
            <w:lang w:val="en-US"/>
          </w:rPr>
          <w:t>d</w:t>
        </w:r>
      </w:ins>
      <w:commentRangeEnd w:id="355"/>
      <w:r w:rsidR="001B2E3D" w:rsidRPr="00CD210C">
        <w:rPr>
          <w:rStyle w:val="CommentReference"/>
          <w:lang w:val="en-US"/>
        </w:rPr>
        <w:commentReference w:id="355"/>
      </w:r>
      <w:del w:id="360" w:author="Author" w:date="2021-01-23T14:10:00Z">
        <w:r w:rsidRPr="00CD210C" w:rsidDel="0017601D">
          <w:rPr>
            <w:lang w:val="en-US"/>
          </w:rPr>
          <w:delText>s to energize this land</w:delText>
        </w:r>
      </w:del>
      <w:r w:rsidRPr="00CD210C">
        <w:rPr>
          <w:lang w:val="en-US"/>
        </w:rPr>
        <w:t xml:space="preserve">, </w:t>
      </w:r>
      <w:ins w:id="361" w:author="Author" w:date="2021-01-24T04:28:00Z">
        <w:r w:rsidR="0016043A" w:rsidRPr="00CD210C">
          <w:rPr>
            <w:lang w:val="en-US"/>
          </w:rPr>
          <w:t xml:space="preserve">to </w:t>
        </w:r>
      </w:ins>
      <w:r w:rsidRPr="00CD210C">
        <w:rPr>
          <w:lang w:val="en-US"/>
        </w:rPr>
        <w:t>mak</w:t>
      </w:r>
      <w:ins w:id="362" w:author="Author" w:date="2021-01-24T04:28:00Z">
        <w:r w:rsidR="0016043A" w:rsidRPr="00CD210C">
          <w:rPr>
            <w:lang w:val="en-US"/>
          </w:rPr>
          <w:t xml:space="preserve">e </w:t>
        </w:r>
      </w:ins>
      <w:del w:id="363" w:author="Author" w:date="2021-01-24T04:28:00Z">
        <w:r w:rsidRPr="00CD210C" w:rsidDel="0016043A">
          <w:rPr>
            <w:lang w:val="en-US"/>
          </w:rPr>
          <w:delText xml:space="preserve">ing </w:delText>
        </w:r>
      </w:del>
      <w:r w:rsidRPr="00CD210C">
        <w:rPr>
          <w:lang w:val="en-US"/>
        </w:rPr>
        <w:t xml:space="preserve">it fertile and productive </w:t>
      </w:r>
      <w:ins w:id="364" w:author="Author" w:date="2021-01-24T04:28:00Z">
        <w:r w:rsidR="0016043A" w:rsidRPr="00CD210C">
          <w:rPr>
            <w:lang w:val="en-US"/>
          </w:rPr>
          <w:t xml:space="preserve">for </w:t>
        </w:r>
      </w:ins>
      <w:ins w:id="365" w:author="Author" w:date="2021-01-24T03:47:00Z">
        <w:r w:rsidR="00DB61A2" w:rsidRPr="00CD210C">
          <w:rPr>
            <w:lang w:val="en-US"/>
          </w:rPr>
          <w:t>the occupants</w:t>
        </w:r>
      </w:ins>
      <w:del w:id="366" w:author="Author" w:date="2021-01-24T03:47:00Z">
        <w:r w:rsidRPr="00CD210C" w:rsidDel="00DB61A2">
          <w:rPr>
            <w:lang w:val="en-US"/>
          </w:rPr>
          <w:delText>for those families that occupy it</w:delText>
        </w:r>
      </w:del>
      <w:r w:rsidRPr="00CD210C">
        <w:rPr>
          <w:lang w:val="en-US"/>
        </w:rPr>
        <w:t xml:space="preserve">. Dandara embodies the combination of two agendas, three social movements, and the ideal of overcoming </w:t>
      </w:r>
      <w:del w:id="367" w:author="Author" w:date="2021-01-27T14:47:00Z">
        <w:r w:rsidRPr="00CD210C" w:rsidDel="008C57AD">
          <w:rPr>
            <w:lang w:val="en-US"/>
          </w:rPr>
          <w:delText xml:space="preserve">the </w:delText>
        </w:r>
      </w:del>
      <w:r w:rsidRPr="00CD210C">
        <w:rPr>
          <w:lang w:val="en-US"/>
        </w:rPr>
        <w:t xml:space="preserve">difficulties encountered in occupations and peripheries (also known in Brazil as “favelas”) of the metropolitan area of Belo Horizonte. The union of social movements </w:t>
      </w:r>
      <w:del w:id="368" w:author="Author" w:date="2021-01-23T14:11:00Z">
        <w:r w:rsidRPr="00CD210C" w:rsidDel="0017601D">
          <w:rPr>
            <w:lang w:val="en-US"/>
          </w:rPr>
          <w:delText xml:space="preserve">does not only </w:delText>
        </w:r>
      </w:del>
      <w:r w:rsidRPr="00CD210C">
        <w:rPr>
          <w:lang w:val="en-US"/>
        </w:rPr>
        <w:t>look</w:t>
      </w:r>
      <w:ins w:id="369" w:author="Author" w:date="2021-01-23T14:11:00Z">
        <w:r w:rsidR="0017601D" w:rsidRPr="00CD210C">
          <w:rPr>
            <w:lang w:val="en-US"/>
          </w:rPr>
          <w:t>s</w:t>
        </w:r>
      </w:ins>
      <w:r w:rsidRPr="00CD210C">
        <w:rPr>
          <w:lang w:val="en-US"/>
        </w:rPr>
        <w:t xml:space="preserve"> toward a new conception of housing, </w:t>
      </w:r>
      <w:ins w:id="370" w:author="Author" w:date="2021-01-27T14:47:00Z">
        <w:r w:rsidR="008C57AD" w:rsidRPr="00CD210C">
          <w:rPr>
            <w:lang w:val="en-US"/>
          </w:rPr>
          <w:t>as well as</w:t>
        </w:r>
      </w:ins>
      <w:ins w:id="371" w:author="Author" w:date="2021-01-23T14:12:00Z">
        <w:r w:rsidR="0017601D" w:rsidRPr="00CD210C">
          <w:rPr>
            <w:lang w:val="en-US"/>
          </w:rPr>
          <w:t xml:space="preserve"> </w:t>
        </w:r>
      </w:ins>
      <w:del w:id="372" w:author="Author" w:date="2021-01-23T14:12:00Z">
        <w:r w:rsidRPr="00CD210C" w:rsidDel="0017601D">
          <w:rPr>
            <w:lang w:val="en-US"/>
          </w:rPr>
          <w:delText xml:space="preserve">but </w:delText>
        </w:r>
      </w:del>
      <w:r w:rsidRPr="00CD210C">
        <w:rPr>
          <w:lang w:val="en-US"/>
        </w:rPr>
        <w:t xml:space="preserve">an open unity of the leftist movements acting together to promote a space of internal translation between themselves and the residents of the occupation. The takeover of an important sector of the city is the result of overcoming differences and learning from </w:t>
      </w:r>
      <w:ins w:id="373" w:author="Author" w:date="2021-01-23T14:12:00Z">
        <w:r w:rsidR="0017601D" w:rsidRPr="00CD210C">
          <w:rPr>
            <w:lang w:val="en-US"/>
          </w:rPr>
          <w:t>one an</w:t>
        </w:r>
      </w:ins>
      <w:del w:id="374" w:author="Author" w:date="2021-01-23T14:12:00Z">
        <w:r w:rsidRPr="00CD210C" w:rsidDel="0017601D">
          <w:rPr>
            <w:lang w:val="en-US"/>
          </w:rPr>
          <w:delText xml:space="preserve">each </w:delText>
        </w:r>
      </w:del>
      <w:r w:rsidRPr="00CD210C">
        <w:rPr>
          <w:lang w:val="en-US"/>
        </w:rPr>
        <w:t>other’s experiences.</w:t>
      </w:r>
    </w:p>
    <w:p w14:paraId="0FBA94B2" w14:textId="5A9DFED9" w:rsidR="00BA6187" w:rsidRPr="00CD210C" w:rsidRDefault="00056E50" w:rsidP="00FF42C2">
      <w:pPr>
        <w:pStyle w:val="Newparagraph"/>
        <w:rPr>
          <w:lang w:val="en-US"/>
        </w:rPr>
      </w:pPr>
      <w:r w:rsidRPr="00CD210C">
        <w:rPr>
          <w:lang w:val="en-US"/>
        </w:rPr>
        <w:t xml:space="preserve">Being one of the first planned occupations in the city, Dandara is an example of the dream of </w:t>
      </w:r>
      <w:del w:id="375" w:author="Author" w:date="2021-01-24T04:29:00Z">
        <w:r w:rsidRPr="00CD210C" w:rsidDel="000506B7">
          <w:rPr>
            <w:lang w:val="en-US"/>
          </w:rPr>
          <w:delText>pro</w:delText>
        </w:r>
      </w:del>
      <w:commentRangeStart w:id="376"/>
      <w:ins w:id="377" w:author="Author" w:date="2021-01-24T04:29:00Z">
        <w:r w:rsidR="000506B7" w:rsidRPr="00CD210C">
          <w:rPr>
            <w:lang w:val="en-US"/>
          </w:rPr>
          <w:t>self-sufficien</w:t>
        </w:r>
        <w:commentRangeEnd w:id="376"/>
        <w:r w:rsidR="000506B7" w:rsidRPr="00CD210C">
          <w:rPr>
            <w:rStyle w:val="CommentReference"/>
            <w:lang w:val="en-US"/>
          </w:rPr>
          <w:commentReference w:id="376"/>
        </w:r>
        <w:r w:rsidR="000506B7" w:rsidRPr="00CD210C">
          <w:rPr>
            <w:lang w:val="en-US"/>
          </w:rPr>
          <w:t>cy</w:t>
        </w:r>
      </w:ins>
      <w:ins w:id="378" w:author="Author" w:date="2021-01-27T14:48:00Z">
        <w:r w:rsidR="008C57AD" w:rsidRPr="00CD210C">
          <w:rPr>
            <w:lang w:val="en-US"/>
          </w:rPr>
          <w:t xml:space="preserve"> achieved through pro</w:t>
        </w:r>
      </w:ins>
      <w:r w:rsidRPr="00CD210C">
        <w:rPr>
          <w:lang w:val="en-US"/>
        </w:rPr>
        <w:t xml:space="preserve">ducing food and </w:t>
      </w:r>
      <w:ins w:id="379" w:author="Author" w:date="2021-01-27T14:49:00Z">
        <w:r w:rsidR="008C57AD" w:rsidRPr="00CD210C">
          <w:rPr>
            <w:lang w:val="en-US"/>
          </w:rPr>
          <w:t xml:space="preserve">providing </w:t>
        </w:r>
      </w:ins>
      <w:r w:rsidRPr="00CD210C">
        <w:rPr>
          <w:lang w:val="en-US"/>
        </w:rPr>
        <w:t>services on one’s own land</w:t>
      </w:r>
      <w:del w:id="380" w:author="Author" w:date="2021-01-27T15:03:00Z">
        <w:r w:rsidRPr="00CD210C" w:rsidDel="002C39F9">
          <w:rPr>
            <w:lang w:val="en-US"/>
          </w:rPr>
          <w:delText xml:space="preserve"> </w:delText>
        </w:r>
      </w:del>
      <w:del w:id="381" w:author="Author" w:date="2021-01-23T14:12:00Z">
        <w:r w:rsidRPr="00CD210C" w:rsidDel="002D2B13">
          <w:rPr>
            <w:lang w:val="en-US"/>
          </w:rPr>
          <w:delText xml:space="preserve">in order </w:delText>
        </w:r>
      </w:del>
      <w:del w:id="382" w:author="Author" w:date="2021-01-24T04:29:00Z">
        <w:r w:rsidRPr="00CD210C" w:rsidDel="000506B7">
          <w:rPr>
            <w:lang w:val="en-US"/>
          </w:rPr>
          <w:delText xml:space="preserve">to make it </w:delText>
        </w:r>
      </w:del>
      <w:del w:id="383" w:author="Author" w:date="2021-01-24T03:44:00Z">
        <w:r w:rsidRPr="00CD210C" w:rsidDel="00DB61A2">
          <w:rPr>
            <w:lang w:val="en-US"/>
          </w:rPr>
          <w:delText>autonomous</w:delText>
        </w:r>
      </w:del>
      <w:r w:rsidRPr="00CD210C">
        <w:rPr>
          <w:lang w:val="en-US"/>
        </w:rPr>
        <w:t xml:space="preserve">. Social movements, whether for agrarian or urban reform, have united around </w:t>
      </w:r>
      <w:bookmarkStart w:id="384" w:name="_Hlk62354615"/>
      <w:r w:rsidRPr="00CD210C">
        <w:rPr>
          <w:lang w:val="en-US"/>
        </w:rPr>
        <w:t xml:space="preserve">an occupation project that </w:t>
      </w:r>
      <w:del w:id="385" w:author="Author" w:date="2021-01-28T19:09:00Z">
        <w:r w:rsidRPr="00CD210C" w:rsidDel="00D32620">
          <w:rPr>
            <w:lang w:val="en-US"/>
          </w:rPr>
          <w:delText xml:space="preserve">joins </w:delText>
        </w:r>
      </w:del>
      <w:ins w:id="386" w:author="Author" w:date="2021-01-28T19:09:00Z">
        <w:r w:rsidR="00D32620">
          <w:rPr>
            <w:lang w:val="en-US"/>
          </w:rPr>
          <w:t>lends</w:t>
        </w:r>
        <w:r w:rsidR="00D32620" w:rsidRPr="00CD210C">
          <w:rPr>
            <w:lang w:val="en-US"/>
          </w:rPr>
          <w:t xml:space="preserve"> </w:t>
        </w:r>
      </w:ins>
      <w:r w:rsidRPr="00CD210C">
        <w:rPr>
          <w:lang w:val="en-US"/>
        </w:rPr>
        <w:t>their struggles</w:t>
      </w:r>
      <w:ins w:id="387" w:author="Author" w:date="2021-01-28T19:09:00Z">
        <w:r w:rsidR="00D32620">
          <w:rPr>
            <w:lang w:val="en-US"/>
          </w:rPr>
          <w:t xml:space="preserve"> a collective voice</w:t>
        </w:r>
      </w:ins>
      <w:r w:rsidRPr="00CD210C">
        <w:rPr>
          <w:lang w:val="en-US"/>
        </w:rPr>
        <w:t>: the “</w:t>
      </w:r>
      <w:proofErr w:type="spellStart"/>
      <w:r w:rsidRPr="00CD210C">
        <w:rPr>
          <w:lang w:val="en-US"/>
        </w:rPr>
        <w:t>rururban</w:t>
      </w:r>
      <w:proofErr w:type="spellEnd"/>
      <w:r w:rsidRPr="00CD210C">
        <w:rPr>
          <w:lang w:val="en-US"/>
        </w:rPr>
        <w:t xml:space="preserve">” (rural and urban) </w:t>
      </w:r>
      <w:bookmarkEnd w:id="384"/>
      <w:r w:rsidRPr="00CD210C">
        <w:rPr>
          <w:lang w:val="en-US"/>
        </w:rPr>
        <w:t xml:space="preserve">proposal. This is an expression of the fluidity that exists between rural and urban counterparts (in the plural, thus expressing their multiplicity). Rural and urban areas are not alone; there is a co-dependency between the two </w:t>
      </w:r>
      <w:commentRangeStart w:id="388"/>
      <w:r w:rsidRPr="00CD210C">
        <w:rPr>
          <w:lang w:val="en-US"/>
        </w:rPr>
        <w:t>that is quotidian</w:t>
      </w:r>
      <w:commentRangeEnd w:id="388"/>
      <w:r w:rsidR="00911A3E" w:rsidRPr="00CD210C">
        <w:rPr>
          <w:rStyle w:val="CommentReference"/>
          <w:lang w:val="en-US"/>
        </w:rPr>
        <w:commentReference w:id="388"/>
      </w:r>
      <w:r w:rsidRPr="00CD210C">
        <w:rPr>
          <w:lang w:val="en-US"/>
        </w:rPr>
        <w:t>. Dandara makes it possible to deepen this convergence of agendas</w:t>
      </w:r>
      <w:ins w:id="389" w:author="Author" w:date="2021-01-24T00:26:00Z">
        <w:r w:rsidR="002C168E" w:rsidRPr="00CD210C">
          <w:rPr>
            <w:lang w:val="en-US"/>
          </w:rPr>
          <w:t xml:space="preserve"> and </w:t>
        </w:r>
      </w:ins>
      <w:del w:id="390" w:author="Author" w:date="2021-01-24T00:26:00Z">
        <w:r w:rsidRPr="00510271" w:rsidDel="002C168E">
          <w:rPr>
            <w:lang w:val="en-US"/>
          </w:rPr>
          <w:delText xml:space="preserve">, of </w:delText>
        </w:r>
      </w:del>
      <w:r w:rsidRPr="00510271">
        <w:rPr>
          <w:lang w:val="en-US"/>
        </w:rPr>
        <w:t>movements</w:t>
      </w:r>
      <w:ins w:id="391" w:author="Author" w:date="2021-01-24T00:26:00Z">
        <w:r w:rsidR="002C168E" w:rsidRPr="00CD210C">
          <w:rPr>
            <w:lang w:val="en-US"/>
          </w:rPr>
          <w:t>,</w:t>
        </w:r>
      </w:ins>
      <w:r w:rsidRPr="00CD210C">
        <w:rPr>
          <w:lang w:val="en-US"/>
        </w:rPr>
        <w:t xml:space="preserve"> coming from different spaces, both rural and urban. There is </w:t>
      </w:r>
      <w:commentRangeStart w:id="392"/>
      <w:r w:rsidRPr="00CD210C">
        <w:rPr>
          <w:lang w:val="en-US"/>
        </w:rPr>
        <w:t xml:space="preserve">no sense </w:t>
      </w:r>
      <w:ins w:id="393" w:author="Author" w:date="2021-01-23T14:14:00Z">
        <w:r w:rsidR="00911A3E" w:rsidRPr="00CD210C">
          <w:rPr>
            <w:lang w:val="en-US"/>
          </w:rPr>
          <w:t xml:space="preserve">of </w:t>
        </w:r>
      </w:ins>
      <w:del w:id="394" w:author="Author" w:date="2021-01-23T14:14:00Z">
        <w:r w:rsidRPr="00CD210C" w:rsidDel="00911A3E">
          <w:rPr>
            <w:lang w:val="en-US"/>
          </w:rPr>
          <w:delText xml:space="preserve">in </w:delText>
        </w:r>
      </w:del>
      <w:r w:rsidRPr="00CD210C">
        <w:rPr>
          <w:lang w:val="en-US"/>
        </w:rPr>
        <w:t>division</w:t>
      </w:r>
      <w:del w:id="395" w:author="Author" w:date="2021-01-23T14:14:00Z">
        <w:r w:rsidRPr="00CD210C" w:rsidDel="00911A3E">
          <w:rPr>
            <w:lang w:val="en-US"/>
          </w:rPr>
          <w:delText>s</w:delText>
        </w:r>
      </w:del>
      <w:r w:rsidRPr="00CD210C">
        <w:rPr>
          <w:lang w:val="en-US"/>
        </w:rPr>
        <w:t xml:space="preserve"> </w:t>
      </w:r>
      <w:del w:id="396" w:author="Author" w:date="2021-01-23T14:14:00Z">
        <w:r w:rsidRPr="00CD210C" w:rsidDel="00911A3E">
          <w:rPr>
            <w:lang w:val="en-US"/>
          </w:rPr>
          <w:delText xml:space="preserve">which </w:delText>
        </w:r>
      </w:del>
      <w:ins w:id="397" w:author="Author" w:date="2021-01-23T14:14:00Z">
        <w:r w:rsidR="00911A3E" w:rsidRPr="00CD210C">
          <w:rPr>
            <w:lang w:val="en-US"/>
          </w:rPr>
          <w:t xml:space="preserve">that </w:t>
        </w:r>
      </w:ins>
      <w:r w:rsidRPr="00CD210C">
        <w:rPr>
          <w:lang w:val="en-US"/>
        </w:rPr>
        <w:t xml:space="preserve">would </w:t>
      </w:r>
      <w:ins w:id="398" w:author="Author" w:date="2021-01-24T00:34:00Z">
        <w:r w:rsidR="0031454F" w:rsidRPr="00CD210C">
          <w:rPr>
            <w:lang w:val="en-US"/>
          </w:rPr>
          <w:t xml:space="preserve">be an obstacle to this </w:t>
        </w:r>
      </w:ins>
      <w:del w:id="399" w:author="Author" w:date="2021-01-24T00:34:00Z">
        <w:r w:rsidRPr="00CD210C" w:rsidDel="0031454F">
          <w:rPr>
            <w:lang w:val="en-US"/>
          </w:rPr>
          <w:delText xml:space="preserve">prevent a </w:delText>
        </w:r>
      </w:del>
      <w:r w:rsidRPr="00CD210C">
        <w:rPr>
          <w:lang w:val="en-US"/>
        </w:rPr>
        <w:t>unified housing project</w:t>
      </w:r>
      <w:commentRangeEnd w:id="392"/>
      <w:r w:rsidR="0031454F" w:rsidRPr="00CD210C">
        <w:rPr>
          <w:rStyle w:val="CommentReference"/>
          <w:lang w:val="en-US"/>
        </w:rPr>
        <w:commentReference w:id="392"/>
      </w:r>
      <w:r w:rsidRPr="00CD210C">
        <w:rPr>
          <w:lang w:val="en-US"/>
        </w:rPr>
        <w:t xml:space="preserve"> that is a support-base for so many families living in </w:t>
      </w:r>
      <w:del w:id="400" w:author="Author" w:date="2021-01-27T14:49:00Z">
        <w:r w:rsidRPr="00CD210C" w:rsidDel="008C57AD">
          <w:rPr>
            <w:lang w:val="en-US"/>
          </w:rPr>
          <w:delText xml:space="preserve">conditions of </w:delText>
        </w:r>
      </w:del>
      <w:r w:rsidRPr="00CD210C">
        <w:rPr>
          <w:lang w:val="en-US"/>
        </w:rPr>
        <w:t xml:space="preserve">poverty. This effort </w:t>
      </w:r>
      <w:del w:id="401" w:author="Author" w:date="2021-01-28T19:09:00Z">
        <w:r w:rsidRPr="00CD210C" w:rsidDel="00E27CC6">
          <w:rPr>
            <w:lang w:val="en-US"/>
          </w:rPr>
          <w:delText xml:space="preserve">generates </w:delText>
        </w:r>
      </w:del>
      <w:ins w:id="402" w:author="Author" w:date="2021-01-28T19:09:00Z">
        <w:r w:rsidR="00E27CC6">
          <w:rPr>
            <w:lang w:val="en-US"/>
          </w:rPr>
          <w:t>persuades</w:t>
        </w:r>
        <w:r w:rsidR="00E27CC6" w:rsidRPr="00CD210C">
          <w:rPr>
            <w:lang w:val="en-US"/>
          </w:rPr>
          <w:t xml:space="preserve"> </w:t>
        </w:r>
      </w:ins>
      <w:r w:rsidRPr="00CD210C">
        <w:rPr>
          <w:lang w:val="en-US"/>
        </w:rPr>
        <w:t xml:space="preserve">a pertinent reflection on society and especially on the </w:t>
      </w:r>
      <w:ins w:id="403" w:author="Author" w:date="2021-01-28T19:09:00Z">
        <w:r w:rsidR="00E27CC6">
          <w:rPr>
            <w:lang w:val="en-US"/>
          </w:rPr>
          <w:t>s</w:t>
        </w:r>
      </w:ins>
      <w:del w:id="404" w:author="Author" w:date="2021-01-28T19:09:00Z">
        <w:r w:rsidRPr="00CD210C" w:rsidDel="00E27CC6">
          <w:rPr>
            <w:lang w:val="en-US"/>
          </w:rPr>
          <w:delText>S</w:delText>
        </w:r>
      </w:del>
      <w:r w:rsidRPr="00CD210C">
        <w:rPr>
          <w:lang w:val="en-US"/>
        </w:rPr>
        <w:t xml:space="preserve">tate, which has hitherto </w:t>
      </w:r>
      <w:r w:rsidRPr="00CD210C">
        <w:rPr>
          <w:lang w:val="en-US"/>
        </w:rPr>
        <w:lastRenderedPageBreak/>
        <w:t xml:space="preserve">regarded rural and urban movements </w:t>
      </w:r>
      <w:commentRangeStart w:id="405"/>
      <w:r w:rsidRPr="00CD210C">
        <w:rPr>
          <w:lang w:val="en-US"/>
        </w:rPr>
        <w:t xml:space="preserve">as </w:t>
      </w:r>
      <w:del w:id="406" w:author="Author" w:date="2021-01-24T00:35:00Z">
        <w:r w:rsidRPr="00CD210C" w:rsidDel="0031454F">
          <w:rPr>
            <w:lang w:val="en-US"/>
          </w:rPr>
          <w:delText xml:space="preserve">absolutely </w:delText>
        </w:r>
      </w:del>
      <w:r w:rsidRPr="00CD210C">
        <w:rPr>
          <w:lang w:val="en-US"/>
        </w:rPr>
        <w:t>distinct issues</w:t>
      </w:r>
      <w:commentRangeEnd w:id="405"/>
      <w:r w:rsidR="0031454F" w:rsidRPr="00CD210C">
        <w:rPr>
          <w:rStyle w:val="CommentReference"/>
          <w:lang w:val="en-US"/>
        </w:rPr>
        <w:commentReference w:id="405"/>
      </w:r>
      <w:r w:rsidRPr="00CD210C">
        <w:rPr>
          <w:lang w:val="en-US"/>
        </w:rPr>
        <w:t xml:space="preserve">. This </w:t>
      </w:r>
      <w:del w:id="407" w:author="Author" w:date="2021-01-24T00:36:00Z">
        <w:r w:rsidRPr="00CD210C" w:rsidDel="00AB29AA">
          <w:rPr>
            <w:lang w:val="en-US"/>
          </w:rPr>
          <w:delText xml:space="preserve">distinction </w:delText>
        </w:r>
      </w:del>
      <w:r w:rsidRPr="00CD210C">
        <w:rPr>
          <w:lang w:val="en-US"/>
        </w:rPr>
        <w:t xml:space="preserve">is maintained despite the deep history of migration in this country—the resulting interconnections, and inter-dependencies inherent in these ways of life. Still, the juridical, municipal, state, and federal bureaucracies choose to dissociate the demands of one from the other. The </w:t>
      </w:r>
      <w:r w:rsidRPr="00CD210C">
        <w:rPr>
          <w:i/>
          <w:lang w:val="en-US"/>
        </w:rPr>
        <w:t xml:space="preserve">rururban </w:t>
      </w:r>
      <w:r w:rsidRPr="00CD210C">
        <w:rPr>
          <w:lang w:val="en-US"/>
        </w:rPr>
        <w:t>project, ther</w:t>
      </w:r>
      <w:ins w:id="408" w:author="Author" w:date="2021-01-23T14:15:00Z">
        <w:r w:rsidR="002D2B24" w:rsidRPr="00CD210C">
          <w:rPr>
            <w:lang w:val="en-US"/>
          </w:rPr>
          <w:t>e</w:t>
        </w:r>
      </w:ins>
      <w:r w:rsidRPr="00CD210C">
        <w:rPr>
          <w:lang w:val="en-US"/>
        </w:rPr>
        <w:t>fore, is more than a unifying agenda of the movements</w:t>
      </w:r>
      <w:del w:id="409" w:author="Author" w:date="2021-01-27T14:49:00Z">
        <w:r w:rsidRPr="00CD210C" w:rsidDel="008C57AD">
          <w:rPr>
            <w:lang w:val="en-US"/>
          </w:rPr>
          <w:delText>,</w:delText>
        </w:r>
      </w:del>
      <w:ins w:id="410" w:author="Author" w:date="2021-01-27T14:49:00Z">
        <w:r w:rsidR="008C57AD" w:rsidRPr="00CD210C">
          <w:rPr>
            <w:lang w:val="en-US"/>
          </w:rPr>
          <w:t>;</w:t>
        </w:r>
      </w:ins>
      <w:r w:rsidRPr="00CD210C">
        <w:rPr>
          <w:lang w:val="en-US"/>
        </w:rPr>
        <w:t xml:space="preserve"> it also </w:t>
      </w:r>
      <w:commentRangeStart w:id="411"/>
      <w:ins w:id="412" w:author="Author" w:date="2021-01-23T14:15:00Z">
        <w:r w:rsidR="002D2B24" w:rsidRPr="00CD210C">
          <w:rPr>
            <w:lang w:val="en-US"/>
          </w:rPr>
          <w:t>focuses</w:t>
        </w:r>
      </w:ins>
      <w:commentRangeEnd w:id="411"/>
      <w:ins w:id="413" w:author="Author" w:date="2021-01-23T14:16:00Z">
        <w:r w:rsidR="002D2B24" w:rsidRPr="00CD210C">
          <w:rPr>
            <w:rStyle w:val="CommentReference"/>
            <w:lang w:val="en-US"/>
          </w:rPr>
          <w:commentReference w:id="411"/>
        </w:r>
      </w:ins>
      <w:ins w:id="414" w:author="Author" w:date="2021-01-23T14:15:00Z">
        <w:r w:rsidR="002D2B24" w:rsidRPr="00CD210C">
          <w:rPr>
            <w:lang w:val="en-US"/>
          </w:rPr>
          <w:t xml:space="preserve"> </w:t>
        </w:r>
      </w:ins>
      <w:ins w:id="415" w:author="Author" w:date="2021-01-27T14:49:00Z">
        <w:r w:rsidR="008C57AD" w:rsidRPr="00CD210C">
          <w:rPr>
            <w:lang w:val="en-US"/>
          </w:rPr>
          <w:t xml:space="preserve">on </w:t>
        </w:r>
      </w:ins>
      <w:del w:id="416" w:author="Author" w:date="2021-01-23T14:15:00Z">
        <w:r w:rsidRPr="00CD210C" w:rsidDel="002D2B24">
          <w:rPr>
            <w:lang w:val="en-US"/>
          </w:rPr>
          <w:delText xml:space="preserve">bring into view </w:delText>
        </w:r>
      </w:del>
      <w:del w:id="417" w:author="Author" w:date="2021-01-23T14:16:00Z">
        <w:r w:rsidRPr="00CD210C" w:rsidDel="002D2B24">
          <w:rPr>
            <w:lang w:val="en-US"/>
          </w:rPr>
          <w:delText>t</w:delText>
        </w:r>
      </w:del>
      <w:ins w:id="418" w:author="Author" w:date="2021-01-23T14:16:00Z">
        <w:r w:rsidR="002D2B24" w:rsidRPr="00CD210C">
          <w:rPr>
            <w:lang w:val="en-US"/>
          </w:rPr>
          <w:t>t</w:t>
        </w:r>
      </w:ins>
      <w:r w:rsidRPr="00CD210C">
        <w:rPr>
          <w:lang w:val="en-US"/>
        </w:rPr>
        <w:t xml:space="preserve">he </w:t>
      </w:r>
      <w:ins w:id="419" w:author="Author" w:date="2021-01-24T00:37:00Z">
        <w:r w:rsidR="00AB29AA" w:rsidRPr="00CD210C">
          <w:rPr>
            <w:lang w:val="en-US"/>
          </w:rPr>
          <w:t>rural</w:t>
        </w:r>
      </w:ins>
      <w:ins w:id="420" w:author="Author" w:date="2021-01-27T14:49:00Z">
        <w:r w:rsidR="008C57AD" w:rsidRPr="00CD210C">
          <w:rPr>
            <w:lang w:val="en-US"/>
          </w:rPr>
          <w:t>–</w:t>
        </w:r>
      </w:ins>
      <w:ins w:id="421" w:author="Author" w:date="2021-01-24T00:37:00Z">
        <w:r w:rsidR="00AB29AA" w:rsidRPr="00CD210C">
          <w:rPr>
            <w:lang w:val="en-US"/>
          </w:rPr>
          <w:t xml:space="preserve">urban </w:t>
        </w:r>
      </w:ins>
      <w:r w:rsidRPr="00CD210C">
        <w:rPr>
          <w:lang w:val="en-US"/>
        </w:rPr>
        <w:t>debate</w:t>
      </w:r>
      <w:del w:id="422" w:author="Author" w:date="2021-01-24T00:37:00Z">
        <w:r w:rsidRPr="00CD210C" w:rsidDel="00AB29AA">
          <w:rPr>
            <w:lang w:val="en-US"/>
          </w:rPr>
          <w:delText xml:space="preserve"> </w:delText>
        </w:r>
        <w:r w:rsidRPr="00510271" w:rsidDel="00AB29AA">
          <w:rPr>
            <w:lang w:val="en-US"/>
          </w:rPr>
          <w:delText>of field and city</w:delText>
        </w:r>
      </w:del>
      <w:r w:rsidRPr="00CD210C">
        <w:rPr>
          <w:lang w:val="en-US"/>
        </w:rPr>
        <w:t>.</w:t>
      </w:r>
    </w:p>
    <w:p w14:paraId="03E73C0C" w14:textId="4CF9F44E" w:rsidR="00BA6187" w:rsidRPr="00CD210C" w:rsidRDefault="00056E50" w:rsidP="00FF42C2">
      <w:pPr>
        <w:pStyle w:val="Newparagraph"/>
        <w:rPr>
          <w:lang w:val="en-US"/>
        </w:rPr>
      </w:pPr>
      <w:r w:rsidRPr="00CD210C">
        <w:rPr>
          <w:lang w:val="en-US"/>
        </w:rPr>
        <w:t xml:space="preserve">The planned </w:t>
      </w:r>
      <w:r w:rsidRPr="00CD210C">
        <w:rPr>
          <w:i/>
          <w:lang w:val="en-US"/>
        </w:rPr>
        <w:t xml:space="preserve">rururban </w:t>
      </w:r>
      <w:r w:rsidRPr="00CD210C">
        <w:rPr>
          <w:lang w:val="en-US"/>
        </w:rPr>
        <w:t xml:space="preserve">project, that is Dandara, </w:t>
      </w:r>
      <w:proofErr w:type="gramStart"/>
      <w:r w:rsidRPr="00CD210C">
        <w:rPr>
          <w:lang w:val="en-US"/>
        </w:rPr>
        <w:t>was predetermined</w:t>
      </w:r>
      <w:proofErr w:type="gramEnd"/>
      <w:r w:rsidRPr="00CD210C">
        <w:rPr>
          <w:lang w:val="en-US"/>
        </w:rPr>
        <w:t xml:space="preserve"> from the experience </w:t>
      </w:r>
      <w:del w:id="423" w:author="Author" w:date="2021-01-28T19:10:00Z">
        <w:r w:rsidRPr="00CD210C" w:rsidDel="00E27CC6">
          <w:rPr>
            <w:lang w:val="en-US"/>
          </w:rPr>
          <w:delText>lived by</w:delText>
        </w:r>
      </w:del>
      <w:ins w:id="424" w:author="Author" w:date="2021-01-28T19:10:00Z">
        <w:r w:rsidR="00E27CC6">
          <w:rPr>
            <w:lang w:val="en-US"/>
          </w:rPr>
          <w:t>of</w:t>
        </w:r>
      </w:ins>
      <w:r w:rsidRPr="00CD210C">
        <w:rPr>
          <w:lang w:val="en-US"/>
        </w:rPr>
        <w:t xml:space="preserve"> the locals, which allowed for ambitious plans to be transformed into </w:t>
      </w:r>
      <w:del w:id="425" w:author="Author" w:date="2021-01-27T15:04:00Z">
        <w:r w:rsidRPr="00CD210C" w:rsidDel="002C39F9">
          <w:rPr>
            <w:lang w:val="en-US"/>
          </w:rPr>
          <w:delText xml:space="preserve">achievable </w:delText>
        </w:r>
      </w:del>
      <w:r w:rsidRPr="00CD210C">
        <w:rPr>
          <w:lang w:val="en-US"/>
        </w:rPr>
        <w:t xml:space="preserve">realities </w:t>
      </w:r>
      <w:ins w:id="426" w:author="Author" w:date="2021-01-27T15:04:00Z">
        <w:r w:rsidR="002C39F9" w:rsidRPr="00CD210C">
          <w:rPr>
            <w:lang w:val="en-US"/>
          </w:rPr>
          <w:t xml:space="preserve">achievable </w:t>
        </w:r>
      </w:ins>
      <w:del w:id="427" w:author="Author" w:date="2021-01-27T15:04:00Z">
        <w:r w:rsidRPr="00CD210C" w:rsidDel="002C39F9">
          <w:rPr>
            <w:lang w:val="en-US"/>
          </w:rPr>
          <w:delText xml:space="preserve">possible </w:delText>
        </w:r>
      </w:del>
      <w:r w:rsidRPr="00CD210C">
        <w:rPr>
          <w:lang w:val="en-US"/>
        </w:rPr>
        <w:t xml:space="preserve">in that moment. This model of occupation, comprising two ways of life, has initiated its own trajectory. Increasingly in the </w:t>
      </w:r>
      <w:proofErr w:type="spellStart"/>
      <w:ins w:id="428" w:author="Author" w:date="2021-01-27T14:58:00Z">
        <w:r w:rsidR="00CD210C">
          <w:rPr>
            <w:lang w:val="en-US"/>
          </w:rPr>
          <w:t>MRBH</w:t>
        </w:r>
      </w:ins>
      <w:proofErr w:type="spellEnd"/>
      <w:del w:id="429" w:author="Author" w:date="2021-01-27T14:58:00Z">
        <w:r w:rsidRPr="00CD210C" w:rsidDel="00CD210C">
          <w:rPr>
            <w:lang w:val="en-US"/>
          </w:rPr>
          <w:delText>metropolitan region of Belo Horizonte</w:delText>
        </w:r>
      </w:del>
      <w:r w:rsidRPr="00CD210C">
        <w:rPr>
          <w:lang w:val="en-US"/>
        </w:rPr>
        <w:t xml:space="preserve">, </w:t>
      </w:r>
      <w:commentRangeStart w:id="430"/>
      <w:del w:id="431" w:author="Author" w:date="2021-01-23T14:17:00Z">
        <w:r w:rsidRPr="00CD210C" w:rsidDel="00065DBD">
          <w:rPr>
            <w:lang w:val="en-US"/>
          </w:rPr>
          <w:delText>there are occupations that</w:delText>
        </w:r>
      </w:del>
      <w:ins w:id="432" w:author="Author" w:date="2021-01-23T14:17:00Z">
        <w:r w:rsidR="00065DBD" w:rsidRPr="00CD210C">
          <w:rPr>
            <w:lang w:val="en-US"/>
          </w:rPr>
          <w:t>some occupations</w:t>
        </w:r>
      </w:ins>
      <w:r w:rsidRPr="00CD210C">
        <w:rPr>
          <w:lang w:val="en-US"/>
        </w:rPr>
        <w:t xml:space="preserve"> d</w:t>
      </w:r>
      <w:del w:id="433" w:author="Author" w:date="2021-01-27T15:41:00Z">
        <w:r w:rsidRPr="00CD210C" w:rsidDel="000722A5">
          <w:rPr>
            <w:lang w:val="en-US"/>
          </w:rPr>
          <w:delText>en</w:delText>
        </w:r>
      </w:del>
      <w:r w:rsidRPr="00CD210C">
        <w:rPr>
          <w:lang w:val="en-US"/>
        </w:rPr>
        <w:t xml:space="preserve">ominate </w:t>
      </w:r>
      <w:commentRangeEnd w:id="430"/>
      <w:r w:rsidR="00065DBD" w:rsidRPr="00CD210C">
        <w:rPr>
          <w:rStyle w:val="CommentReference"/>
          <w:lang w:val="en-US"/>
        </w:rPr>
        <w:commentReference w:id="430"/>
      </w:r>
      <w:proofErr w:type="spellStart"/>
      <w:r w:rsidRPr="00CD210C">
        <w:rPr>
          <w:lang w:val="en-US"/>
        </w:rPr>
        <w:t>rururban</w:t>
      </w:r>
      <w:proofErr w:type="spellEnd"/>
      <w:r w:rsidRPr="00CD210C">
        <w:rPr>
          <w:lang w:val="en-US"/>
        </w:rPr>
        <w:t xml:space="preserve"> areas and fight to remain in the territory with their unique standing as </w:t>
      </w:r>
      <w:r w:rsidRPr="00CD210C">
        <w:rPr>
          <w:i/>
          <w:lang w:val="en-US"/>
        </w:rPr>
        <w:t xml:space="preserve">rururban </w:t>
      </w:r>
      <w:r w:rsidRPr="00CD210C">
        <w:rPr>
          <w:lang w:val="en-US"/>
        </w:rPr>
        <w:t xml:space="preserve">occupations. The dynamics of this model become autonomous even in this aspect. The concept itself is redefined not only by residents, but also by other movements that incorporate this term in their struggle for access to housing. While it is possible to map the definition of the planned rururban project from the movements of the Belo Horizonte occupation, the directions it takes remain unique and </w:t>
      </w:r>
      <w:del w:id="434" w:author="Author" w:date="2021-01-28T19:10:00Z">
        <w:r w:rsidRPr="00CD210C" w:rsidDel="00E27CC6">
          <w:rPr>
            <w:lang w:val="en-US"/>
          </w:rPr>
          <w:delText>fluid</w:delText>
        </w:r>
      </w:del>
      <w:ins w:id="435" w:author="Author" w:date="2021-01-28T19:10:00Z">
        <w:r w:rsidR="00E27CC6">
          <w:rPr>
            <w:lang w:val="en-US"/>
          </w:rPr>
          <w:t>flexible</w:t>
        </w:r>
      </w:ins>
      <w:r w:rsidRPr="00CD210C">
        <w:rPr>
          <w:lang w:val="en-US"/>
        </w:rPr>
        <w:t>.</w:t>
      </w:r>
    </w:p>
    <w:p w14:paraId="58F7417E" w14:textId="7BCB68F5" w:rsidR="00BA6187" w:rsidRPr="00CD210C" w:rsidRDefault="00056E50" w:rsidP="00FF42C2">
      <w:pPr>
        <w:pStyle w:val="Newparagraph"/>
        <w:rPr>
          <w:lang w:val="en-US"/>
        </w:rPr>
      </w:pPr>
      <w:commentRangeStart w:id="436"/>
      <w:r w:rsidRPr="00CD210C">
        <w:rPr>
          <w:lang w:val="en-US"/>
        </w:rPr>
        <w:t>Another important aspect that emerged from the analysis of this work is the fundamental role of the support networks in the consolidation and permanence of the occupation.</w:t>
      </w:r>
      <w:commentRangeEnd w:id="436"/>
      <w:r w:rsidR="00987BF5" w:rsidRPr="00CD210C">
        <w:rPr>
          <w:rStyle w:val="CommentReference"/>
          <w:lang w:val="en-US"/>
        </w:rPr>
        <w:commentReference w:id="436"/>
      </w:r>
      <w:r w:rsidRPr="00CD210C">
        <w:rPr>
          <w:lang w:val="en-US"/>
        </w:rPr>
        <w:t xml:space="preserve"> The collective work carried out by its supporters continues to </w:t>
      </w:r>
      <w:del w:id="437" w:author="Author" w:date="2021-01-27T14:50:00Z">
        <w:r w:rsidRPr="00CD210C" w:rsidDel="008C57AD">
          <w:rPr>
            <w:lang w:val="en-US"/>
          </w:rPr>
          <w:delText xml:space="preserve">produce a current that </w:delText>
        </w:r>
      </w:del>
      <w:r w:rsidRPr="00CD210C">
        <w:rPr>
          <w:lang w:val="en-US"/>
        </w:rPr>
        <w:t>strengthen</w:t>
      </w:r>
      <w:del w:id="438" w:author="Author" w:date="2021-01-27T14:50:00Z">
        <w:r w:rsidRPr="00CD210C" w:rsidDel="008C57AD">
          <w:rPr>
            <w:lang w:val="en-US"/>
          </w:rPr>
          <w:delText>s</w:delText>
        </w:r>
      </w:del>
      <w:r w:rsidRPr="00CD210C">
        <w:rPr>
          <w:lang w:val="en-US"/>
        </w:rPr>
        <w:t xml:space="preserve"> the inhabitants and militants, and which—perhaps as the main </w:t>
      </w:r>
      <w:del w:id="439" w:author="Author" w:date="2021-01-28T19:10:00Z">
        <w:r w:rsidRPr="00CD210C" w:rsidDel="00F93503">
          <w:rPr>
            <w:lang w:val="en-US"/>
          </w:rPr>
          <w:delText xml:space="preserve">point </w:delText>
        </w:r>
      </w:del>
      <w:ins w:id="440" w:author="Author" w:date="2021-01-28T19:10:00Z">
        <w:r w:rsidR="00F93503">
          <w:rPr>
            <w:lang w:val="en-US"/>
          </w:rPr>
          <w:t>purpose</w:t>
        </w:r>
        <w:r w:rsidR="00F93503" w:rsidRPr="00CD210C">
          <w:rPr>
            <w:lang w:val="en-US"/>
          </w:rPr>
          <w:t xml:space="preserve"> </w:t>
        </w:r>
      </w:ins>
      <w:r w:rsidRPr="00CD210C">
        <w:rPr>
          <w:lang w:val="en-US"/>
        </w:rPr>
        <w:t>of their involvement—produces an immeasurable exchange of knowledge and experiences.</w:t>
      </w:r>
    </w:p>
    <w:p w14:paraId="20987443" w14:textId="05003A62" w:rsidR="00BA6187" w:rsidRPr="00CD210C" w:rsidRDefault="00056E50" w:rsidP="00FF42C2">
      <w:pPr>
        <w:pStyle w:val="Newparagraph"/>
        <w:rPr>
          <w:lang w:val="en-US"/>
        </w:rPr>
      </w:pPr>
      <w:r w:rsidRPr="00CD210C">
        <w:rPr>
          <w:lang w:val="en-US"/>
        </w:rPr>
        <w:t xml:space="preserve">The empathy </w:t>
      </w:r>
      <w:ins w:id="441" w:author="Author" w:date="2021-01-24T00:40:00Z">
        <w:r w:rsidR="00BF4E26" w:rsidRPr="00CD210C">
          <w:rPr>
            <w:lang w:val="en-US"/>
          </w:rPr>
          <w:t xml:space="preserve">promoted by </w:t>
        </w:r>
      </w:ins>
      <w:del w:id="442" w:author="Author" w:date="2021-01-24T00:40:00Z">
        <w:r w:rsidRPr="00510271" w:rsidDel="00BF4E26">
          <w:rPr>
            <w:lang w:val="en-US"/>
          </w:rPr>
          <w:delText>that</w:delText>
        </w:r>
      </w:del>
      <w:del w:id="443" w:author="Author" w:date="2021-01-24T00:41:00Z">
        <w:r w:rsidRPr="00510271" w:rsidDel="00BF4E26">
          <w:rPr>
            <w:lang w:val="en-US"/>
          </w:rPr>
          <w:delText xml:space="preserve"> </w:delText>
        </w:r>
      </w:del>
      <w:r w:rsidRPr="00510271">
        <w:rPr>
          <w:lang w:val="en-US"/>
        </w:rPr>
        <w:t xml:space="preserve">these spaces </w:t>
      </w:r>
      <w:del w:id="444" w:author="Author" w:date="2021-01-24T00:40:00Z">
        <w:r w:rsidRPr="00510271" w:rsidDel="00BF4E26">
          <w:rPr>
            <w:lang w:val="en-US"/>
          </w:rPr>
          <w:delText xml:space="preserve">promote </w:delText>
        </w:r>
      </w:del>
      <w:r w:rsidRPr="00510271">
        <w:rPr>
          <w:lang w:val="en-US"/>
        </w:rPr>
        <w:t xml:space="preserve">constructs a </w:t>
      </w:r>
      <w:commentRangeStart w:id="445"/>
      <w:r w:rsidRPr="00510271">
        <w:rPr>
          <w:lang w:val="en-US"/>
        </w:rPr>
        <w:t>society</w:t>
      </w:r>
      <w:commentRangeEnd w:id="445"/>
      <w:r w:rsidR="00065DBD" w:rsidRPr="00CD210C">
        <w:rPr>
          <w:rStyle w:val="CommentReference"/>
          <w:lang w:val="en-US"/>
        </w:rPr>
        <w:commentReference w:id="445"/>
      </w:r>
      <w:r w:rsidRPr="00CD210C">
        <w:rPr>
          <w:lang w:val="en-US"/>
        </w:rPr>
        <w:t xml:space="preserve"> based on equity and social justice, but without </w:t>
      </w:r>
      <w:del w:id="446" w:author="Author" w:date="2021-01-23T14:19:00Z">
        <w:r w:rsidRPr="00CD210C" w:rsidDel="00065DBD">
          <w:rPr>
            <w:lang w:val="en-US"/>
          </w:rPr>
          <w:delText>romanticisation</w:delText>
        </w:r>
      </w:del>
      <w:ins w:id="447" w:author="Author" w:date="2021-01-23T14:19:00Z">
        <w:r w:rsidR="00065DBD" w:rsidRPr="00CD210C">
          <w:rPr>
            <w:lang w:val="en-US"/>
          </w:rPr>
          <w:t>romanticization</w:t>
        </w:r>
      </w:ins>
      <w:r w:rsidRPr="00CD210C">
        <w:rPr>
          <w:lang w:val="en-US"/>
        </w:rPr>
        <w:t xml:space="preserve">. An </w:t>
      </w:r>
      <w:del w:id="448" w:author="Author" w:date="2021-01-24T04:08:00Z">
        <w:r w:rsidRPr="00CD210C" w:rsidDel="0093305C">
          <w:rPr>
            <w:lang w:val="en-US"/>
          </w:rPr>
          <w:delText xml:space="preserve">experience such as this, </w:delText>
        </w:r>
      </w:del>
      <w:ins w:id="449" w:author="Author" w:date="2021-01-24T04:09:00Z">
        <w:r w:rsidR="0093305C" w:rsidRPr="00CD210C">
          <w:rPr>
            <w:lang w:val="en-US"/>
          </w:rPr>
          <w:t xml:space="preserve">act </w:t>
        </w:r>
      </w:ins>
      <w:r w:rsidRPr="00CD210C">
        <w:rPr>
          <w:lang w:val="en-US"/>
        </w:rPr>
        <w:t xml:space="preserve">of occupying, with the involvement of future professionals, </w:t>
      </w:r>
      <w:commentRangeStart w:id="450"/>
      <w:ins w:id="451" w:author="Author" w:date="2021-01-24T00:44:00Z">
        <w:r w:rsidR="0025287C" w:rsidRPr="00CD210C">
          <w:rPr>
            <w:lang w:val="en-US"/>
          </w:rPr>
          <w:t>such as university students</w:t>
        </w:r>
      </w:ins>
      <w:commentRangeEnd w:id="450"/>
      <w:ins w:id="452" w:author="Author" w:date="2021-01-24T00:45:00Z">
        <w:r w:rsidR="0025287C" w:rsidRPr="00CD210C">
          <w:rPr>
            <w:rStyle w:val="CommentReference"/>
            <w:lang w:val="en-US"/>
          </w:rPr>
          <w:commentReference w:id="450"/>
        </w:r>
      </w:ins>
      <w:del w:id="453" w:author="Author" w:date="2021-01-24T00:44:00Z">
        <w:r w:rsidRPr="00510271" w:rsidDel="0025287C">
          <w:rPr>
            <w:lang w:val="en-US"/>
          </w:rPr>
          <w:delText>as in the case of those from universities</w:delText>
        </w:r>
        <w:r w:rsidRPr="00CD210C" w:rsidDel="0025287C">
          <w:rPr>
            <w:lang w:val="en-US"/>
          </w:rPr>
          <w:delText>,</w:delText>
        </w:r>
      </w:del>
      <w:ins w:id="454" w:author="Author" w:date="2021-01-24T00:44:00Z">
        <w:r w:rsidR="0025287C" w:rsidRPr="00CD210C">
          <w:rPr>
            <w:lang w:val="en-US"/>
          </w:rPr>
          <w:t>,</w:t>
        </w:r>
      </w:ins>
      <w:r w:rsidRPr="00CD210C">
        <w:rPr>
          <w:lang w:val="en-US"/>
        </w:rPr>
        <w:t xml:space="preserve"> can promote (trans)formation in these </w:t>
      </w:r>
      <w:r w:rsidRPr="00CD210C">
        <w:rPr>
          <w:lang w:val="en-US"/>
        </w:rPr>
        <w:lastRenderedPageBreak/>
        <w:t xml:space="preserve">individuals. Whether it affects their ultimate choice of profession or career, their understanding of this world will </w:t>
      </w:r>
      <w:del w:id="455" w:author="Author" w:date="2021-01-23T14:20:00Z">
        <w:r w:rsidRPr="00CD210C" w:rsidDel="00BA655E">
          <w:rPr>
            <w:lang w:val="en-US"/>
          </w:rPr>
          <w:delText>never</w:delText>
        </w:r>
      </w:del>
      <w:del w:id="456" w:author="Author" w:date="2021-01-23T14:21:00Z">
        <w:r w:rsidRPr="00CD210C" w:rsidDel="00BA655E">
          <w:rPr>
            <w:lang w:val="en-US"/>
          </w:rPr>
          <w:delText xml:space="preserve"> </w:delText>
        </w:r>
      </w:del>
      <w:proofErr w:type="gramStart"/>
      <w:r w:rsidRPr="00CD210C">
        <w:rPr>
          <w:lang w:val="en-US"/>
        </w:rPr>
        <w:t xml:space="preserve">be </w:t>
      </w:r>
      <w:ins w:id="457" w:author="Author" w:date="2021-01-23T14:21:00Z">
        <w:r w:rsidR="00BA655E" w:rsidRPr="00CD210C">
          <w:rPr>
            <w:lang w:val="en-US"/>
          </w:rPr>
          <w:t>transformed</w:t>
        </w:r>
      </w:ins>
      <w:proofErr w:type="gramEnd"/>
      <w:del w:id="458" w:author="Author" w:date="2021-01-23T14:21:00Z">
        <w:r w:rsidRPr="00CD210C" w:rsidDel="00BA655E">
          <w:rPr>
            <w:lang w:val="en-US"/>
          </w:rPr>
          <w:delText>the same</w:delText>
        </w:r>
      </w:del>
      <w:r w:rsidRPr="00CD210C">
        <w:rPr>
          <w:lang w:val="en-US"/>
        </w:rPr>
        <w:t xml:space="preserve">. The same logic </w:t>
      </w:r>
      <w:del w:id="459" w:author="Author" w:date="2021-01-27T15:53:00Z">
        <w:r w:rsidRPr="00CD210C" w:rsidDel="00BF3739">
          <w:rPr>
            <w:lang w:val="en-US"/>
          </w:rPr>
          <w:delText xml:space="preserve">pervades </w:delText>
        </w:r>
      </w:del>
      <w:ins w:id="460" w:author="Author" w:date="2021-01-27T15:53:00Z">
        <w:r w:rsidR="00BF3739">
          <w:rPr>
            <w:lang w:val="en-US"/>
          </w:rPr>
          <w:t>applies to</w:t>
        </w:r>
        <w:r w:rsidR="00BF3739" w:rsidRPr="00CD210C">
          <w:rPr>
            <w:lang w:val="en-US"/>
          </w:rPr>
          <w:t xml:space="preserve"> </w:t>
        </w:r>
      </w:ins>
      <w:r w:rsidRPr="00CD210C">
        <w:rPr>
          <w:lang w:val="en-US"/>
        </w:rPr>
        <w:t xml:space="preserve">all the groups that are involved. Furthermore, the strength that these spaces bring to the families that find themselves in situations </w:t>
      </w:r>
      <w:del w:id="461" w:author="Author" w:date="2021-01-27T15:54:00Z">
        <w:r w:rsidRPr="00CD210C" w:rsidDel="007E42A6">
          <w:rPr>
            <w:lang w:val="en-US"/>
          </w:rPr>
          <w:delText>like those presented in this paper, beyond any bonds of empathy</w:delText>
        </w:r>
      </w:del>
      <w:ins w:id="462" w:author="Author" w:date="2021-01-27T15:54:00Z">
        <w:r w:rsidR="007E42A6">
          <w:rPr>
            <w:lang w:val="en-US"/>
          </w:rPr>
          <w:t>described here</w:t>
        </w:r>
      </w:ins>
      <w:r w:rsidRPr="00CD210C">
        <w:rPr>
          <w:lang w:val="en-US"/>
        </w:rPr>
        <w:t>, give</w:t>
      </w:r>
      <w:ins w:id="463" w:author="Author" w:date="2021-01-28T19:11:00Z">
        <w:r w:rsidR="0023324E">
          <w:rPr>
            <w:lang w:val="en-US"/>
          </w:rPr>
          <w:t>s</w:t>
        </w:r>
      </w:ins>
      <w:r w:rsidRPr="00CD210C">
        <w:rPr>
          <w:lang w:val="en-US"/>
        </w:rPr>
        <w:t xml:space="preserve"> power to their construction and political participation. </w:t>
      </w:r>
      <w:bookmarkStart w:id="464" w:name="_Hlk62353903"/>
      <w:r w:rsidRPr="00CD210C">
        <w:rPr>
          <w:lang w:val="en-US"/>
        </w:rPr>
        <w:t>There is a process of emancipation and autonomy in the act of occup</w:t>
      </w:r>
      <w:ins w:id="465" w:author="Author" w:date="2021-01-27T15:54:00Z">
        <w:r w:rsidR="007E42A6">
          <w:rPr>
            <w:lang w:val="en-US"/>
          </w:rPr>
          <w:t>ation</w:t>
        </w:r>
      </w:ins>
      <w:del w:id="466" w:author="Author" w:date="2021-01-24T00:48:00Z">
        <w:r w:rsidRPr="00510271" w:rsidDel="00205AB5">
          <w:rPr>
            <w:lang w:val="en-US"/>
          </w:rPr>
          <w:delText>ying</w:delText>
        </w:r>
      </w:del>
      <w:r w:rsidRPr="00CD210C">
        <w:rPr>
          <w:lang w:val="en-US"/>
        </w:rPr>
        <w:t>, and the support networks contribute considerably to the strengthening and maintenance of this process.</w:t>
      </w:r>
    </w:p>
    <w:bookmarkEnd w:id="464"/>
    <w:p w14:paraId="13B100FD" w14:textId="77777777" w:rsidR="00BA6187" w:rsidRPr="00CD210C" w:rsidRDefault="00056E50" w:rsidP="00FF42C2">
      <w:pPr>
        <w:pStyle w:val="Heading1"/>
        <w:rPr>
          <w:lang w:val="en-US"/>
        </w:rPr>
      </w:pPr>
      <w:commentRangeStart w:id="467"/>
      <w:r w:rsidRPr="00CD210C">
        <w:rPr>
          <w:lang w:val="en-US"/>
        </w:rPr>
        <w:t>Final Remarks: Dandara’s Current Challenges</w:t>
      </w:r>
      <w:commentRangeEnd w:id="467"/>
      <w:r w:rsidR="000E6F1A" w:rsidRPr="00CD210C">
        <w:rPr>
          <w:rStyle w:val="CommentReference"/>
          <w:rFonts w:cs="Times New Roman"/>
          <w:b w:val="0"/>
          <w:bCs w:val="0"/>
          <w:kern w:val="0"/>
          <w:lang w:val="en-US"/>
        </w:rPr>
        <w:commentReference w:id="467"/>
      </w:r>
    </w:p>
    <w:p w14:paraId="087FAACD" w14:textId="35D227BE" w:rsidR="00BA6187" w:rsidRPr="00CD210C" w:rsidRDefault="00056E50" w:rsidP="00FF42C2">
      <w:pPr>
        <w:pStyle w:val="Paragraph"/>
        <w:rPr>
          <w:lang w:val="en-US"/>
        </w:rPr>
      </w:pPr>
      <w:del w:id="468" w:author="Author" w:date="2021-01-27T14:50:00Z">
        <w:r w:rsidRPr="00CD210C" w:rsidDel="008C57AD">
          <w:rPr>
            <w:lang w:val="en-US"/>
          </w:rPr>
          <w:delText>From day to day, t</w:delText>
        </w:r>
      </w:del>
      <w:ins w:id="469" w:author="Author" w:date="2021-01-27T14:50:00Z">
        <w:r w:rsidR="008C57AD" w:rsidRPr="00CD210C">
          <w:rPr>
            <w:lang w:val="en-US"/>
          </w:rPr>
          <w:t>T</w:t>
        </w:r>
      </w:ins>
      <w:r w:rsidRPr="00CD210C">
        <w:rPr>
          <w:lang w:val="en-US"/>
        </w:rPr>
        <w:t>he Dandara Community keeps growing</w:t>
      </w:r>
      <w:ins w:id="470" w:author="Author" w:date="2021-01-27T14:50:00Z">
        <w:r w:rsidR="008C57AD" w:rsidRPr="00CD210C">
          <w:rPr>
            <w:lang w:val="en-US"/>
          </w:rPr>
          <w:t xml:space="preserve"> every day</w:t>
        </w:r>
      </w:ins>
      <w:r w:rsidRPr="00CD210C">
        <w:rPr>
          <w:lang w:val="en-US"/>
        </w:rPr>
        <w:t xml:space="preserve">: houses are built, enhanced, and improved. Gradually, more than 2000 families have </w:t>
      </w:r>
      <w:del w:id="471" w:author="Author" w:date="2021-01-28T19:12:00Z">
        <w:r w:rsidRPr="00CD210C" w:rsidDel="00FB19C1">
          <w:rPr>
            <w:lang w:val="en-US"/>
          </w:rPr>
          <w:delText xml:space="preserve">conquered </w:delText>
        </w:r>
      </w:del>
      <w:ins w:id="472" w:author="Author" w:date="2021-01-28T19:12:00Z">
        <w:r w:rsidR="00FB19C1">
          <w:rPr>
            <w:lang w:val="en-US"/>
          </w:rPr>
          <w:t>overcome</w:t>
        </w:r>
        <w:r w:rsidR="00FB19C1" w:rsidRPr="00CD210C">
          <w:rPr>
            <w:lang w:val="en-US"/>
          </w:rPr>
          <w:t xml:space="preserve"> </w:t>
        </w:r>
      </w:ins>
      <w:r w:rsidRPr="00CD210C">
        <w:rPr>
          <w:lang w:val="en-US"/>
        </w:rPr>
        <w:t xml:space="preserve">the </w:t>
      </w:r>
      <w:commentRangeStart w:id="473"/>
      <w:r w:rsidRPr="00CD210C">
        <w:rPr>
          <w:lang w:val="en-US"/>
        </w:rPr>
        <w:t>housing struggle</w:t>
      </w:r>
      <w:del w:id="474" w:author="Author" w:date="2021-01-24T00:50:00Z">
        <w:r w:rsidRPr="00CD210C" w:rsidDel="00591562">
          <w:rPr>
            <w:lang w:val="en-US"/>
          </w:rPr>
          <w:delText xml:space="preserve"> that </w:delText>
        </w:r>
      </w:del>
      <w:ins w:id="475" w:author="Author" w:date="2021-01-24T00:50:00Z">
        <w:r w:rsidR="00591562" w:rsidRPr="00CD210C">
          <w:rPr>
            <w:lang w:val="en-US"/>
          </w:rPr>
          <w:t xml:space="preserve"> and </w:t>
        </w:r>
      </w:ins>
      <w:ins w:id="476" w:author="Author" w:date="2021-01-28T19:12:00Z">
        <w:r w:rsidR="00FB19C1">
          <w:rPr>
            <w:lang w:val="en-US"/>
          </w:rPr>
          <w:t>acquired</w:t>
        </w:r>
      </w:ins>
      <w:ins w:id="477" w:author="Author" w:date="2021-01-24T00:50:00Z">
        <w:r w:rsidR="00591562" w:rsidRPr="00CD210C">
          <w:rPr>
            <w:lang w:val="en-US"/>
          </w:rPr>
          <w:t xml:space="preserve"> homes that </w:t>
        </w:r>
      </w:ins>
      <w:r w:rsidRPr="00CD210C">
        <w:rPr>
          <w:lang w:val="en-US"/>
        </w:rPr>
        <w:t xml:space="preserve">they dreamed </w:t>
      </w:r>
      <w:commentRangeEnd w:id="473"/>
      <w:r w:rsidR="00591562" w:rsidRPr="00CD210C">
        <w:rPr>
          <w:rStyle w:val="CommentReference"/>
          <w:lang w:val="en-US"/>
        </w:rPr>
        <w:commentReference w:id="473"/>
      </w:r>
      <w:r w:rsidRPr="00CD210C">
        <w:rPr>
          <w:lang w:val="en-US"/>
        </w:rPr>
        <w:t xml:space="preserve">and fought for. Today, after eight years of occupation, Dandara is a neighborhood, albeit an informal one, with all the characteristics and limitations of the neo-liberal city that we </w:t>
      </w:r>
      <w:del w:id="478" w:author="Author" w:date="2021-01-24T00:52:00Z">
        <w:r w:rsidRPr="00CD210C" w:rsidDel="00C14C80">
          <w:rPr>
            <w:lang w:val="en-US"/>
          </w:rPr>
          <w:delText xml:space="preserve">so often </w:delText>
        </w:r>
      </w:del>
      <w:r w:rsidRPr="00CD210C">
        <w:rPr>
          <w:lang w:val="en-US"/>
        </w:rPr>
        <w:t>encounter da</w:t>
      </w:r>
      <w:ins w:id="479" w:author="Author" w:date="2021-01-24T00:52:00Z">
        <w:r w:rsidR="00C14C80" w:rsidRPr="00CD210C">
          <w:rPr>
            <w:lang w:val="en-US"/>
          </w:rPr>
          <w:t>ily</w:t>
        </w:r>
      </w:ins>
      <w:del w:id="480" w:author="Author" w:date="2021-01-24T00:52:00Z">
        <w:r w:rsidRPr="00510271" w:rsidDel="00C14C80">
          <w:rPr>
            <w:lang w:val="en-US"/>
          </w:rPr>
          <w:delText>y after day</w:delText>
        </w:r>
      </w:del>
      <w:r w:rsidRPr="00CD210C">
        <w:rPr>
          <w:lang w:val="en-US"/>
        </w:rPr>
        <w:t xml:space="preserve">. However, Dandara </w:t>
      </w:r>
      <w:ins w:id="481" w:author="Author" w:date="2021-01-24T00:54:00Z">
        <w:r w:rsidR="00BE7D77" w:rsidRPr="00CD210C">
          <w:rPr>
            <w:lang w:val="en-US"/>
          </w:rPr>
          <w:t xml:space="preserve">is unique among </w:t>
        </w:r>
      </w:ins>
      <w:del w:id="482" w:author="Author" w:date="2021-01-24T00:53:00Z">
        <w:r w:rsidRPr="00510271" w:rsidDel="00BE7D77">
          <w:rPr>
            <w:lang w:val="en-US"/>
          </w:rPr>
          <w:delText xml:space="preserve">has something that sets it apart from other </w:delText>
        </w:r>
      </w:del>
      <w:r w:rsidRPr="00510271">
        <w:rPr>
          <w:lang w:val="en-US"/>
        </w:rPr>
        <w:t xml:space="preserve">neighborhoods in </w:t>
      </w:r>
      <w:ins w:id="483" w:author="Author" w:date="2021-01-24T00:54:00Z">
        <w:r w:rsidR="00BE7D77" w:rsidRPr="00CD210C">
          <w:rPr>
            <w:lang w:val="en-US"/>
          </w:rPr>
          <w:t xml:space="preserve">the </w:t>
        </w:r>
      </w:ins>
      <w:del w:id="484" w:author="Author" w:date="2021-01-24T00:54:00Z">
        <w:r w:rsidRPr="00510271" w:rsidDel="00BE7D77">
          <w:rPr>
            <w:lang w:val="en-US"/>
          </w:rPr>
          <w:delText xml:space="preserve">its </w:delText>
        </w:r>
      </w:del>
      <w:r w:rsidRPr="00510271">
        <w:rPr>
          <w:lang w:val="en-US"/>
        </w:rPr>
        <w:t>region</w:t>
      </w:r>
      <w:r w:rsidRPr="00CD210C">
        <w:rPr>
          <w:lang w:val="en-US"/>
        </w:rPr>
        <w:t xml:space="preserve">. </w:t>
      </w:r>
      <w:ins w:id="485" w:author="Author" w:date="2021-01-24T00:55:00Z">
        <w:r w:rsidR="00281DDE" w:rsidRPr="00CD210C">
          <w:rPr>
            <w:lang w:val="en-US"/>
          </w:rPr>
          <w:t xml:space="preserve">It </w:t>
        </w:r>
      </w:ins>
      <w:del w:id="486" w:author="Author" w:date="2021-01-24T00:55:00Z">
        <w:r w:rsidRPr="00CD210C" w:rsidDel="00281DDE">
          <w:rPr>
            <w:lang w:val="en-US"/>
          </w:rPr>
          <w:delText xml:space="preserve">Dandara </w:delText>
        </w:r>
      </w:del>
      <w:r w:rsidRPr="00CD210C">
        <w:rPr>
          <w:lang w:val="en-US"/>
        </w:rPr>
        <w:t>has a history</w:t>
      </w:r>
      <w:ins w:id="487" w:author="Author" w:date="2021-01-24T00:55:00Z">
        <w:r w:rsidR="00281DDE" w:rsidRPr="00CD210C">
          <w:rPr>
            <w:lang w:val="en-US"/>
          </w:rPr>
          <w:t xml:space="preserve">, </w:t>
        </w:r>
      </w:ins>
      <w:del w:id="488" w:author="Author" w:date="2021-01-24T00:55:00Z">
        <w:r w:rsidRPr="00CD210C" w:rsidDel="00281DDE">
          <w:rPr>
            <w:lang w:val="en-US"/>
          </w:rPr>
          <w:delText xml:space="preserve">; one </w:delText>
        </w:r>
      </w:del>
      <w:r w:rsidRPr="00CD210C">
        <w:rPr>
          <w:lang w:val="en-US"/>
        </w:rPr>
        <w:t xml:space="preserve">pervaded by struggle and effort. </w:t>
      </w:r>
      <w:ins w:id="489" w:author="Author" w:date="2021-01-24T00:55:00Z">
        <w:r w:rsidR="00281DDE" w:rsidRPr="00CD210C">
          <w:rPr>
            <w:lang w:val="en-US"/>
          </w:rPr>
          <w:t xml:space="preserve">These </w:t>
        </w:r>
      </w:ins>
      <w:del w:id="490" w:author="Author" w:date="2021-01-24T00:55:00Z">
        <w:r w:rsidRPr="00CD210C" w:rsidDel="00281DDE">
          <w:rPr>
            <w:lang w:val="en-US"/>
          </w:rPr>
          <w:delText xml:space="preserve">All these </w:delText>
        </w:r>
      </w:del>
      <w:r w:rsidRPr="00CD210C">
        <w:rPr>
          <w:lang w:val="en-US"/>
        </w:rPr>
        <w:t xml:space="preserve">characteristics </w:t>
      </w:r>
      <w:commentRangeStart w:id="491"/>
      <w:ins w:id="492" w:author="Author" w:date="2021-01-27T14:50:00Z">
        <w:r w:rsidR="008C57AD" w:rsidRPr="00CD210C">
          <w:rPr>
            <w:lang w:val="en-US"/>
          </w:rPr>
          <w:t>b</w:t>
        </w:r>
      </w:ins>
      <w:ins w:id="493" w:author="Author" w:date="2021-01-24T00:56:00Z">
        <w:r w:rsidR="00281DDE" w:rsidRPr="00CD210C">
          <w:rPr>
            <w:lang w:val="en-US"/>
          </w:rPr>
          <w:t>e</w:t>
        </w:r>
      </w:ins>
      <w:ins w:id="494" w:author="Author" w:date="2021-01-27T14:50:00Z">
        <w:r w:rsidR="008C57AD" w:rsidRPr="00CD210C">
          <w:rPr>
            <w:lang w:val="en-US"/>
          </w:rPr>
          <w:t>come</w:t>
        </w:r>
      </w:ins>
      <w:ins w:id="495" w:author="Author" w:date="2021-01-24T00:56:00Z">
        <w:r w:rsidR="00281DDE" w:rsidRPr="00CD210C">
          <w:rPr>
            <w:lang w:val="en-US"/>
          </w:rPr>
          <w:t xml:space="preserve"> evident </w:t>
        </w:r>
      </w:ins>
      <w:del w:id="496" w:author="Author" w:date="2021-01-24T00:56:00Z">
        <w:r w:rsidRPr="00CD210C" w:rsidDel="00281DDE">
          <w:rPr>
            <w:lang w:val="en-US"/>
          </w:rPr>
          <w:delText xml:space="preserve">present themselves at some point </w:delText>
        </w:r>
      </w:del>
      <w:r w:rsidRPr="00CD210C">
        <w:rPr>
          <w:lang w:val="en-US"/>
        </w:rPr>
        <w:t xml:space="preserve">as </w:t>
      </w:r>
      <w:commentRangeEnd w:id="491"/>
      <w:r w:rsidR="00281DDE" w:rsidRPr="00CD210C">
        <w:rPr>
          <w:rStyle w:val="CommentReference"/>
          <w:lang w:val="en-US"/>
        </w:rPr>
        <w:commentReference w:id="491"/>
      </w:r>
      <w:r w:rsidRPr="00CD210C">
        <w:rPr>
          <w:lang w:val="en-US"/>
        </w:rPr>
        <w:t xml:space="preserve">an occupation becomes a community before the eyes of the </w:t>
      </w:r>
      <w:ins w:id="497" w:author="Author" w:date="2021-01-28T19:13:00Z">
        <w:r w:rsidR="00FB19C1">
          <w:rPr>
            <w:lang w:val="en-US"/>
          </w:rPr>
          <w:t>s</w:t>
        </w:r>
      </w:ins>
      <w:del w:id="498" w:author="Author" w:date="2021-01-28T19:13:00Z">
        <w:r w:rsidRPr="00CD210C" w:rsidDel="00FB19C1">
          <w:rPr>
            <w:lang w:val="en-US"/>
          </w:rPr>
          <w:delText>S</w:delText>
        </w:r>
      </w:del>
      <w:r w:rsidRPr="00CD210C">
        <w:rPr>
          <w:lang w:val="en-US"/>
        </w:rPr>
        <w:t xml:space="preserve">tate and </w:t>
      </w:r>
      <w:del w:id="499" w:author="Author" w:date="2021-01-24T00:57:00Z">
        <w:r w:rsidRPr="00CD210C" w:rsidDel="00CC4058">
          <w:rPr>
            <w:lang w:val="en-US"/>
          </w:rPr>
          <w:delText xml:space="preserve">even its </w:delText>
        </w:r>
      </w:del>
      <w:r w:rsidRPr="00CD210C">
        <w:rPr>
          <w:lang w:val="en-US"/>
        </w:rPr>
        <w:t>residents. With transformations resulting from the internal dynamics and ongoing family flows</w:t>
      </w:r>
      <w:ins w:id="500" w:author="Author" w:date="2021-01-24T00:57:00Z">
        <w:r w:rsidR="00CC4058" w:rsidRPr="00CD210C">
          <w:rPr>
            <w:lang w:val="en-US"/>
          </w:rPr>
          <w:t>,</w:t>
        </w:r>
      </w:ins>
      <w:r w:rsidRPr="00CD210C">
        <w:rPr>
          <w:lang w:val="en-US"/>
        </w:rPr>
        <w:t xml:space="preserve"> the </w:t>
      </w:r>
      <w:commentRangeStart w:id="501"/>
      <w:ins w:id="502" w:author="Author" w:date="2021-01-24T00:58:00Z">
        <w:r w:rsidR="00CC4058" w:rsidRPr="00CD210C">
          <w:rPr>
            <w:lang w:val="en-US"/>
          </w:rPr>
          <w:t xml:space="preserve">settlements develop </w:t>
        </w:r>
      </w:ins>
      <w:del w:id="503" w:author="Author" w:date="2021-01-24T00:58:00Z">
        <w:r w:rsidRPr="00CD210C" w:rsidDel="00CC4058">
          <w:rPr>
            <w:lang w:val="en-US"/>
          </w:rPr>
          <w:delText>c</w:delText>
        </w:r>
      </w:del>
      <w:ins w:id="504" w:author="Author" w:date="2021-01-24T00:58:00Z">
        <w:r w:rsidR="00CC4058" w:rsidRPr="00CD210C">
          <w:rPr>
            <w:lang w:val="en-US"/>
          </w:rPr>
          <w:t>c</w:t>
        </w:r>
      </w:ins>
      <w:r w:rsidRPr="00CD210C">
        <w:rPr>
          <w:lang w:val="en-US"/>
        </w:rPr>
        <w:t>haracteristics of a traditional city</w:t>
      </w:r>
      <w:del w:id="505" w:author="Author" w:date="2021-01-24T00:58:00Z">
        <w:r w:rsidRPr="00CD210C" w:rsidDel="00CC4058">
          <w:rPr>
            <w:lang w:val="en-US"/>
          </w:rPr>
          <w:delText xml:space="preserve"> enter these settlements</w:delText>
        </w:r>
      </w:del>
      <w:r w:rsidRPr="00CD210C">
        <w:rPr>
          <w:lang w:val="en-US"/>
        </w:rPr>
        <w:t xml:space="preserve">, and perceptions </w:t>
      </w:r>
      <w:del w:id="506" w:author="Author" w:date="2021-01-24T00:57:00Z">
        <w:r w:rsidRPr="00CD210C" w:rsidDel="00CC4058">
          <w:rPr>
            <w:lang w:val="en-US"/>
          </w:rPr>
          <w:delText xml:space="preserve">of it </w:delText>
        </w:r>
      </w:del>
      <w:r w:rsidRPr="00CD210C">
        <w:rPr>
          <w:lang w:val="en-US"/>
        </w:rPr>
        <w:t>change.</w:t>
      </w:r>
      <w:commentRangeEnd w:id="501"/>
      <w:r w:rsidR="00CC4058" w:rsidRPr="00CD210C">
        <w:rPr>
          <w:rStyle w:val="CommentReference"/>
          <w:lang w:val="en-US"/>
        </w:rPr>
        <w:commentReference w:id="501"/>
      </w:r>
    </w:p>
    <w:p w14:paraId="24C8397D" w14:textId="37068DF0" w:rsidR="00BA6187" w:rsidRPr="00CD210C" w:rsidRDefault="00056E50" w:rsidP="00FF42C2">
      <w:pPr>
        <w:pStyle w:val="Newparagraph"/>
        <w:rPr>
          <w:lang w:val="en-US"/>
        </w:rPr>
      </w:pPr>
      <w:r w:rsidRPr="00CD210C">
        <w:rPr>
          <w:lang w:val="en-US"/>
        </w:rPr>
        <w:t xml:space="preserve">The </w:t>
      </w:r>
      <w:del w:id="507" w:author="Author" w:date="2021-01-27T14:50:00Z">
        <w:r w:rsidRPr="00CD210C" w:rsidDel="008C57AD">
          <w:rPr>
            <w:lang w:val="en-US"/>
          </w:rPr>
          <w:delText xml:space="preserve">perspective of the </w:delText>
        </w:r>
      </w:del>
      <w:r w:rsidRPr="00CD210C">
        <w:rPr>
          <w:lang w:val="en-US"/>
        </w:rPr>
        <w:t>future of the occupation may be one of the most complex aspects to be considered. The intrusion of the neo-liberal model of the city warns of an arduous struggle to come. As the capital seeks to demonstrate its power, it establishes itself even in places of occupation, resistance, and construction.</w:t>
      </w:r>
    </w:p>
    <w:p w14:paraId="30524109" w14:textId="708C7454" w:rsidR="00BA6187" w:rsidRPr="00CD210C" w:rsidRDefault="00056E50" w:rsidP="00FF42C2">
      <w:pPr>
        <w:pStyle w:val="Newparagraph"/>
        <w:rPr>
          <w:lang w:val="en-US"/>
        </w:rPr>
      </w:pPr>
      <w:r w:rsidRPr="00CD210C">
        <w:rPr>
          <w:lang w:val="en-US"/>
        </w:rPr>
        <w:lastRenderedPageBreak/>
        <w:t xml:space="preserve">Is the logic of the traditional city’s system unavoidable? This question has no ready answers. In some </w:t>
      </w:r>
      <w:ins w:id="508" w:author="Author" w:date="2021-01-24T00:59:00Z">
        <w:r w:rsidR="000D3192" w:rsidRPr="00CD210C">
          <w:rPr>
            <w:lang w:val="en-US"/>
          </w:rPr>
          <w:t>respects</w:t>
        </w:r>
      </w:ins>
      <w:del w:id="509" w:author="Author" w:date="2021-01-24T00:59:00Z">
        <w:r w:rsidRPr="00CD210C" w:rsidDel="000D3192">
          <w:rPr>
            <w:lang w:val="en-US"/>
          </w:rPr>
          <w:delText>aspects</w:delText>
        </w:r>
      </w:del>
      <w:r w:rsidRPr="00CD210C">
        <w:rPr>
          <w:lang w:val="en-US"/>
        </w:rPr>
        <w:t>, the communities break from some features of the traditional city, but in others</w:t>
      </w:r>
      <w:ins w:id="510" w:author="Author" w:date="2021-01-23T14:23:00Z">
        <w:r w:rsidR="00BA655E" w:rsidRPr="00CD210C">
          <w:rPr>
            <w:lang w:val="en-US"/>
          </w:rPr>
          <w:t>,</w:t>
        </w:r>
      </w:ins>
      <w:r w:rsidRPr="00CD210C">
        <w:rPr>
          <w:lang w:val="en-US"/>
        </w:rPr>
        <w:t xml:space="preserve"> they do not. </w:t>
      </w:r>
      <w:del w:id="511" w:author="Author" w:date="2021-01-27T14:51:00Z">
        <w:r w:rsidRPr="00CD210C" w:rsidDel="008C57AD">
          <w:rPr>
            <w:lang w:val="en-US"/>
          </w:rPr>
          <w:delText xml:space="preserve">As </w:delText>
        </w:r>
      </w:del>
      <w:ins w:id="512" w:author="Author" w:date="2021-01-27T14:51:00Z">
        <w:r w:rsidR="008C57AD" w:rsidRPr="00CD210C">
          <w:rPr>
            <w:lang w:val="en-US"/>
          </w:rPr>
          <w:t xml:space="preserve">With </w:t>
        </w:r>
      </w:ins>
      <w:r w:rsidRPr="00CD210C">
        <w:rPr>
          <w:lang w:val="en-US"/>
        </w:rPr>
        <w:t>time</w:t>
      </w:r>
      <w:del w:id="513" w:author="Author" w:date="2021-01-27T14:51:00Z">
        <w:r w:rsidRPr="00CD210C" w:rsidDel="008C57AD">
          <w:rPr>
            <w:lang w:val="en-US"/>
          </w:rPr>
          <w:delText xml:space="preserve"> goes by</w:delText>
        </w:r>
      </w:del>
      <w:r w:rsidRPr="00CD210C">
        <w:rPr>
          <w:lang w:val="en-US"/>
        </w:rPr>
        <w:t xml:space="preserve">, the occupied spaces become more embedded in the formal city. They become neighborhoods and start to </w:t>
      </w:r>
      <w:ins w:id="514" w:author="Author" w:date="2021-01-23T14:23:00Z">
        <w:r w:rsidR="00BA655E" w:rsidRPr="00CD210C">
          <w:rPr>
            <w:lang w:val="en-US"/>
          </w:rPr>
          <w:t xml:space="preserve">gain </w:t>
        </w:r>
      </w:ins>
      <w:r w:rsidRPr="00CD210C">
        <w:rPr>
          <w:lang w:val="en-US"/>
        </w:rPr>
        <w:t xml:space="preserve">access </w:t>
      </w:r>
      <w:ins w:id="515" w:author="Author" w:date="2021-01-23T14:23:00Z">
        <w:r w:rsidR="00BA655E" w:rsidRPr="00CD210C">
          <w:rPr>
            <w:lang w:val="en-US"/>
          </w:rPr>
          <w:t xml:space="preserve">to </w:t>
        </w:r>
      </w:ins>
      <w:r w:rsidRPr="00CD210C">
        <w:rPr>
          <w:lang w:val="en-US"/>
        </w:rPr>
        <w:t xml:space="preserve">public services—although </w:t>
      </w:r>
      <w:commentRangeStart w:id="516"/>
      <w:r w:rsidRPr="00CD210C">
        <w:rPr>
          <w:lang w:val="en-US"/>
        </w:rPr>
        <w:t>often precariously</w:t>
      </w:r>
      <w:commentRangeEnd w:id="516"/>
      <w:r w:rsidR="00FF2E77" w:rsidRPr="00CD210C">
        <w:rPr>
          <w:rStyle w:val="CommentReference"/>
          <w:lang w:val="en-US"/>
        </w:rPr>
        <w:commentReference w:id="516"/>
      </w:r>
      <w:r w:rsidRPr="00CD210C">
        <w:rPr>
          <w:lang w:val="en-US"/>
        </w:rPr>
        <w:t xml:space="preserve">—and from there the struggle becomes only a memory. At the same time, </w:t>
      </w:r>
      <w:commentRangeStart w:id="517"/>
      <w:r w:rsidRPr="00CD210C">
        <w:rPr>
          <w:lang w:val="en-US"/>
        </w:rPr>
        <w:t xml:space="preserve">walls increase </w:t>
      </w:r>
      <w:commentRangeEnd w:id="517"/>
      <w:r w:rsidR="0045349D" w:rsidRPr="00CD210C">
        <w:rPr>
          <w:rStyle w:val="CommentReference"/>
          <w:lang w:val="en-US"/>
        </w:rPr>
        <w:commentReference w:id="517"/>
      </w:r>
      <w:r w:rsidRPr="00CD210C">
        <w:rPr>
          <w:lang w:val="en-US"/>
        </w:rPr>
        <w:t xml:space="preserve">and the cost of </w:t>
      </w:r>
      <w:del w:id="519" w:author="Author" w:date="2021-01-27T14:51:00Z">
        <w:r w:rsidRPr="00CD210C" w:rsidDel="008C57AD">
          <w:rPr>
            <w:lang w:val="en-US"/>
          </w:rPr>
          <w:delText>people’s daily life</w:delText>
        </w:r>
      </w:del>
      <w:ins w:id="520" w:author="Author" w:date="2021-01-27T14:51:00Z">
        <w:r w:rsidR="008C57AD" w:rsidRPr="00CD210C">
          <w:rPr>
            <w:lang w:val="en-US"/>
          </w:rPr>
          <w:t>living</w:t>
        </w:r>
      </w:ins>
      <w:r w:rsidRPr="00CD210C">
        <w:rPr>
          <w:lang w:val="en-US"/>
        </w:rPr>
        <w:t xml:space="preserve"> and housing prices rise </w:t>
      </w:r>
      <w:del w:id="521" w:author="Author" w:date="2021-01-28T19:13:00Z">
        <w:r w:rsidRPr="00CD210C" w:rsidDel="00FB19C1">
          <w:rPr>
            <w:lang w:val="en-US"/>
          </w:rPr>
          <w:delText>due to the planned streets</w:delText>
        </w:r>
      </w:del>
      <w:ins w:id="522" w:author="Author" w:date="2021-01-28T19:13:00Z">
        <w:r w:rsidR="00FB19C1">
          <w:rPr>
            <w:lang w:val="en-US"/>
          </w:rPr>
          <w:t>as a result of street planning</w:t>
        </w:r>
      </w:ins>
      <w:r w:rsidRPr="00CD210C">
        <w:rPr>
          <w:lang w:val="en-US"/>
        </w:rPr>
        <w:t xml:space="preserve"> and </w:t>
      </w:r>
      <w:del w:id="523" w:author="Author" w:date="2021-01-28T19:13:00Z">
        <w:r w:rsidRPr="00CD210C" w:rsidDel="00FB19C1">
          <w:rPr>
            <w:lang w:val="en-US"/>
          </w:rPr>
          <w:delText xml:space="preserve">the </w:delText>
        </w:r>
      </w:del>
      <w:r w:rsidRPr="00CD210C">
        <w:rPr>
          <w:lang w:val="en-US"/>
        </w:rPr>
        <w:t>large</w:t>
      </w:r>
      <w:ins w:id="524" w:author="Author" w:date="2021-01-28T19:13:00Z">
        <w:r w:rsidR="00FB19C1">
          <w:rPr>
            <w:lang w:val="en-US"/>
          </w:rPr>
          <w:t>r</w:t>
        </w:r>
      </w:ins>
      <w:r w:rsidRPr="00CD210C">
        <w:rPr>
          <w:lang w:val="en-US"/>
        </w:rPr>
        <w:t xml:space="preserve"> houses—even those </w:t>
      </w:r>
      <w:del w:id="525" w:author="Author" w:date="2021-01-24T01:01:00Z">
        <w:r w:rsidRPr="00CD210C" w:rsidDel="00BA53D0">
          <w:rPr>
            <w:lang w:val="en-US"/>
          </w:rPr>
          <w:delText xml:space="preserve">not yet </w:delText>
        </w:r>
      </w:del>
      <w:ins w:id="526" w:author="Author" w:date="2021-01-24T01:01:00Z">
        <w:r w:rsidR="00BA53D0" w:rsidRPr="00CD210C">
          <w:rPr>
            <w:lang w:val="en-US"/>
          </w:rPr>
          <w:t>un</w:t>
        </w:r>
      </w:ins>
      <w:r w:rsidRPr="00CD210C">
        <w:rPr>
          <w:lang w:val="en-US"/>
        </w:rPr>
        <w:t>finished. In addition to the increasing housing costs, residents start to pay more tributes and taxes f</w:t>
      </w:r>
      <w:bookmarkStart w:id="527" w:name="_GoBack"/>
      <w:bookmarkEnd w:id="527"/>
      <w:r w:rsidRPr="00CD210C">
        <w:rPr>
          <w:lang w:val="en-US"/>
        </w:rPr>
        <w:t xml:space="preserve">or each new service </w:t>
      </w:r>
      <w:del w:id="528" w:author="Author" w:date="2021-01-28T19:13:00Z">
        <w:r w:rsidRPr="00CD210C" w:rsidDel="00FB19C1">
          <w:rPr>
            <w:lang w:val="en-US"/>
          </w:rPr>
          <w:delText xml:space="preserve">implemented </w:delText>
        </w:r>
      </w:del>
      <w:r w:rsidRPr="00CD210C">
        <w:rPr>
          <w:lang w:val="en-US"/>
        </w:rPr>
        <w:t>in the community.</w:t>
      </w:r>
    </w:p>
    <w:p w14:paraId="5E95BAD4" w14:textId="57A06224" w:rsidR="00BA6187" w:rsidRPr="00CD210C" w:rsidRDefault="00056E50" w:rsidP="00FF42C2">
      <w:pPr>
        <w:pStyle w:val="Newparagraph"/>
        <w:rPr>
          <w:lang w:val="en-US"/>
        </w:rPr>
      </w:pPr>
      <w:bookmarkStart w:id="529" w:name="_Hlk62354250"/>
      <w:r w:rsidRPr="00CD210C">
        <w:rPr>
          <w:lang w:val="en-US"/>
        </w:rPr>
        <w:t xml:space="preserve">The </w:t>
      </w:r>
      <w:r w:rsidRPr="00CD210C">
        <w:rPr>
          <w:i/>
          <w:lang w:val="en-US"/>
        </w:rPr>
        <w:t xml:space="preserve">rururban </w:t>
      </w:r>
      <w:r w:rsidRPr="00CD210C">
        <w:rPr>
          <w:lang w:val="en-US"/>
        </w:rPr>
        <w:t xml:space="preserve">project, originally planned by social movements, </w:t>
      </w:r>
      <w:commentRangeStart w:id="530"/>
      <w:r w:rsidRPr="00CD210C">
        <w:rPr>
          <w:lang w:val="en-US"/>
        </w:rPr>
        <w:t xml:space="preserve">could be a way </w:t>
      </w:r>
      <w:ins w:id="531" w:author="Author" w:date="2021-01-24T01:03:00Z">
        <w:r w:rsidR="0036751A" w:rsidRPr="00CD210C">
          <w:rPr>
            <w:lang w:val="en-US"/>
          </w:rPr>
          <w:t>to trans</w:t>
        </w:r>
      </w:ins>
      <w:ins w:id="532" w:author="Author" w:date="2021-01-24T01:04:00Z">
        <w:r w:rsidR="0036751A" w:rsidRPr="00CD210C">
          <w:rPr>
            <w:lang w:val="en-US"/>
          </w:rPr>
          <w:t xml:space="preserve">form the </w:t>
        </w:r>
      </w:ins>
      <w:del w:id="533" w:author="Author" w:date="2021-01-24T01:04:00Z">
        <w:r w:rsidRPr="00CD210C" w:rsidDel="0036751A">
          <w:rPr>
            <w:lang w:val="en-US"/>
          </w:rPr>
          <w:delText xml:space="preserve">out of this </w:delText>
        </w:r>
      </w:del>
      <w:r w:rsidRPr="00CD210C">
        <w:rPr>
          <w:lang w:val="en-US"/>
        </w:rPr>
        <w:t xml:space="preserve">new/old </w:t>
      </w:r>
      <w:ins w:id="534" w:author="Author" w:date="2021-01-24T01:04:00Z">
        <w:r w:rsidR="0036751A" w:rsidRPr="00CD210C">
          <w:rPr>
            <w:lang w:val="en-US"/>
          </w:rPr>
          <w:t xml:space="preserve">dichotomy </w:t>
        </w:r>
        <w:commentRangeEnd w:id="530"/>
        <w:r w:rsidR="00542069" w:rsidRPr="00CD210C">
          <w:rPr>
            <w:rStyle w:val="CommentReference"/>
            <w:lang w:val="en-US"/>
          </w:rPr>
          <w:commentReference w:id="530"/>
        </w:r>
      </w:ins>
      <w:del w:id="535" w:author="Author" w:date="2021-01-24T01:04:00Z">
        <w:r w:rsidRPr="00CD210C" w:rsidDel="0036751A">
          <w:rPr>
            <w:lang w:val="en-US"/>
          </w:rPr>
          <w:delText xml:space="preserve">reality </w:delText>
        </w:r>
      </w:del>
      <w:r w:rsidRPr="00CD210C">
        <w:rPr>
          <w:lang w:val="en-US"/>
        </w:rPr>
        <w:t>in occupied territories.</w:t>
      </w:r>
      <w:bookmarkEnd w:id="529"/>
      <w:r w:rsidRPr="00CD210C">
        <w:rPr>
          <w:lang w:val="en-US"/>
        </w:rPr>
        <w:t xml:space="preserve"> The production of goods inside these spaces could provide autonomy and allow maintenance of the territory, not only financially, but also through the union and formative processes of similar occupation projects. However, the demand for housing is urgent and, due to the increasing number of families that need places to live, the occupation of urban lands, </w:t>
      </w:r>
      <w:del w:id="536" w:author="Author" w:date="2021-01-27T14:51:00Z">
        <w:r w:rsidRPr="00CD210C" w:rsidDel="008A5315">
          <w:rPr>
            <w:lang w:val="en-US"/>
          </w:rPr>
          <w:delText>like the</w:delText>
        </w:r>
      </w:del>
      <w:ins w:id="537" w:author="Author" w:date="2021-01-27T14:51:00Z">
        <w:r w:rsidR="008A5315" w:rsidRPr="00CD210C">
          <w:rPr>
            <w:lang w:val="en-US"/>
          </w:rPr>
          <w:t>similar to</w:t>
        </w:r>
      </w:ins>
      <w:r w:rsidRPr="00CD210C">
        <w:rPr>
          <w:lang w:val="en-US"/>
        </w:rPr>
        <w:t xml:space="preserve"> Dandara</w:t>
      </w:r>
      <w:del w:id="538" w:author="Author" w:date="2021-01-27T14:51:00Z">
        <w:r w:rsidRPr="00CD210C" w:rsidDel="008A5315">
          <w:rPr>
            <w:lang w:val="en-US"/>
          </w:rPr>
          <w:delText xml:space="preserve"> case</w:delText>
        </w:r>
      </w:del>
      <w:r w:rsidRPr="00CD210C">
        <w:rPr>
          <w:lang w:val="en-US"/>
        </w:rPr>
        <w:t xml:space="preserve">, </w:t>
      </w:r>
      <w:del w:id="539" w:author="Author" w:date="2021-01-28T19:14:00Z">
        <w:r w:rsidRPr="00CD210C" w:rsidDel="003A1F9A">
          <w:rPr>
            <w:lang w:val="en-US"/>
          </w:rPr>
          <w:delText xml:space="preserve">are </w:delText>
        </w:r>
      </w:del>
      <w:ins w:id="540" w:author="Author" w:date="2021-01-28T19:14:00Z">
        <w:r w:rsidR="003A1F9A">
          <w:rPr>
            <w:lang w:val="en-US"/>
          </w:rPr>
          <w:t>is</w:t>
        </w:r>
        <w:r w:rsidR="003A1F9A" w:rsidRPr="00CD210C">
          <w:rPr>
            <w:lang w:val="en-US"/>
          </w:rPr>
          <w:t xml:space="preserve"> </w:t>
        </w:r>
      </w:ins>
      <w:ins w:id="541" w:author="Author" w:date="2021-01-24T01:06:00Z">
        <w:r w:rsidR="000D591E" w:rsidRPr="00CD210C">
          <w:rPr>
            <w:lang w:val="en-US"/>
          </w:rPr>
          <w:t xml:space="preserve">increasingly </w:t>
        </w:r>
      </w:ins>
      <w:del w:id="542" w:author="Author" w:date="2021-01-24T01:07:00Z">
        <w:r w:rsidRPr="00CD210C" w:rsidDel="000D591E">
          <w:rPr>
            <w:lang w:val="en-US"/>
          </w:rPr>
          <w:delText xml:space="preserve">more and more </w:delText>
        </w:r>
      </w:del>
      <w:commentRangeStart w:id="543"/>
      <w:r w:rsidRPr="00CD210C">
        <w:rPr>
          <w:lang w:val="en-US"/>
        </w:rPr>
        <w:t>prone to family booms occupying the territory.</w:t>
      </w:r>
      <w:commentRangeEnd w:id="543"/>
      <w:r w:rsidR="00964908" w:rsidRPr="00CD210C">
        <w:rPr>
          <w:rStyle w:val="CommentReference"/>
          <w:lang w:val="en-US"/>
        </w:rPr>
        <w:commentReference w:id="543"/>
      </w:r>
    </w:p>
    <w:p w14:paraId="312D3893" w14:textId="7BC7FCD2" w:rsidR="00BA6187" w:rsidRPr="00CD210C" w:rsidRDefault="00056E50" w:rsidP="00FF42C2">
      <w:pPr>
        <w:pStyle w:val="Newparagraph"/>
        <w:rPr>
          <w:lang w:val="en-US"/>
        </w:rPr>
      </w:pPr>
      <w:r w:rsidRPr="00CD210C">
        <w:rPr>
          <w:lang w:val="en-US"/>
        </w:rPr>
        <w:t>The reality of these urban occupations is complex</w:t>
      </w:r>
      <w:del w:id="544" w:author="Author" w:date="2021-01-24T01:08:00Z">
        <w:r w:rsidRPr="00CD210C" w:rsidDel="00C26EFE">
          <w:rPr>
            <w:lang w:val="en-US"/>
          </w:rPr>
          <w:delText xml:space="preserve"> in their processes</w:delText>
        </w:r>
      </w:del>
      <w:del w:id="545" w:author="Author" w:date="2021-01-23T14:24:00Z">
        <w:r w:rsidRPr="00CD210C" w:rsidDel="001E435C">
          <w:rPr>
            <w:lang w:val="en-US"/>
          </w:rPr>
          <w:delText>,</w:delText>
        </w:r>
      </w:del>
      <w:r w:rsidRPr="00CD210C">
        <w:rPr>
          <w:lang w:val="en-US"/>
        </w:rPr>
        <w:t xml:space="preserve"> and defies generalizations about their formation. Beyond this discussion of the difficulties </w:t>
      </w:r>
      <w:ins w:id="546" w:author="Author" w:date="2021-01-28T19:15:00Z">
        <w:r w:rsidR="003A1F9A">
          <w:rPr>
            <w:lang w:val="en-US"/>
          </w:rPr>
          <w:t>involved with</w:t>
        </w:r>
        <w:r w:rsidR="003A1F9A" w:rsidRPr="00CD210C">
          <w:rPr>
            <w:lang w:val="en-US"/>
          </w:rPr>
          <w:t xml:space="preserve"> </w:t>
        </w:r>
      </w:ins>
      <w:del w:id="547" w:author="Author" w:date="2021-01-28T19:15:00Z">
        <w:r w:rsidRPr="00CD210C" w:rsidDel="003A1F9A">
          <w:rPr>
            <w:lang w:val="en-US"/>
          </w:rPr>
          <w:delText xml:space="preserve">of </w:delText>
        </w:r>
      </w:del>
      <w:r w:rsidRPr="00CD210C">
        <w:rPr>
          <w:lang w:val="en-US"/>
        </w:rPr>
        <w:t xml:space="preserve">the structure and maintenance of the work of occupying land, the formative process led by social movements and support networks is the main form of resistance to the current model of society. Only a formation that sets us free from the moorings of the traditional system can drive </w:t>
      </w:r>
      <w:del w:id="548" w:author="Author" w:date="2021-01-28T19:15:00Z">
        <w:r w:rsidRPr="00CD210C" w:rsidDel="003A1F9A">
          <w:rPr>
            <w:lang w:val="en-US"/>
          </w:rPr>
          <w:delText xml:space="preserve">the beginning of </w:delText>
        </w:r>
      </w:del>
      <w:r w:rsidRPr="00CD210C">
        <w:rPr>
          <w:lang w:val="en-US"/>
        </w:rPr>
        <w:t xml:space="preserve">a new model of </w:t>
      </w:r>
      <w:del w:id="549" w:author="Author" w:date="2021-01-27T14:51:00Z">
        <w:r w:rsidRPr="00CD210C" w:rsidDel="008A5315">
          <w:rPr>
            <w:lang w:val="en-US"/>
          </w:rPr>
          <w:delText xml:space="preserve">the </w:delText>
        </w:r>
      </w:del>
      <w:r w:rsidRPr="00CD210C">
        <w:rPr>
          <w:lang w:val="en-US"/>
        </w:rPr>
        <w:t>cit</w:t>
      </w:r>
      <w:ins w:id="550" w:author="Author" w:date="2021-01-27T14:51:00Z">
        <w:r w:rsidR="008A5315" w:rsidRPr="00CD210C">
          <w:rPr>
            <w:lang w:val="en-US"/>
          </w:rPr>
          <w:t>ies</w:t>
        </w:r>
      </w:ins>
      <w:del w:id="551" w:author="Author" w:date="2021-01-27T14:51:00Z">
        <w:r w:rsidRPr="00CD210C" w:rsidDel="008A5315">
          <w:rPr>
            <w:lang w:val="en-US"/>
          </w:rPr>
          <w:delText>y</w:delText>
        </w:r>
      </w:del>
      <w:r w:rsidRPr="00CD210C">
        <w:rPr>
          <w:lang w:val="en-US"/>
        </w:rPr>
        <w:t xml:space="preserve"> and societ</w:t>
      </w:r>
      <w:ins w:id="552" w:author="Author" w:date="2021-01-27T14:51:00Z">
        <w:r w:rsidR="008A5315" w:rsidRPr="00CD210C">
          <w:rPr>
            <w:lang w:val="en-US"/>
          </w:rPr>
          <w:t>ies</w:t>
        </w:r>
      </w:ins>
      <w:del w:id="553" w:author="Author" w:date="2021-01-27T14:51:00Z">
        <w:r w:rsidRPr="00CD210C" w:rsidDel="008A5315">
          <w:rPr>
            <w:lang w:val="en-US"/>
          </w:rPr>
          <w:delText>y</w:delText>
        </w:r>
      </w:del>
      <w:r w:rsidRPr="00CD210C">
        <w:rPr>
          <w:lang w:val="en-US"/>
        </w:rPr>
        <w:t>.</w:t>
      </w:r>
    </w:p>
    <w:p w14:paraId="2EE025E9" w14:textId="58D8447B" w:rsidR="00BA6187" w:rsidRPr="00CD210C" w:rsidRDefault="00056E50" w:rsidP="00FF42C2">
      <w:pPr>
        <w:pStyle w:val="Newparagraph"/>
        <w:rPr>
          <w:lang w:val="en-US"/>
        </w:rPr>
      </w:pPr>
      <w:r w:rsidRPr="00CD210C">
        <w:rPr>
          <w:lang w:val="en-US"/>
        </w:rPr>
        <w:t xml:space="preserve">The occupation </w:t>
      </w:r>
      <w:commentRangeStart w:id="554"/>
      <w:r w:rsidRPr="00CD210C">
        <w:rPr>
          <w:lang w:val="en-US"/>
        </w:rPr>
        <w:t xml:space="preserve">is </w:t>
      </w:r>
      <w:ins w:id="555" w:author="Author" w:date="2021-01-24T01:09:00Z">
        <w:r w:rsidR="00C26EFE" w:rsidRPr="00CD210C">
          <w:rPr>
            <w:lang w:val="en-US"/>
          </w:rPr>
          <w:t xml:space="preserve">now </w:t>
        </w:r>
      </w:ins>
      <w:r w:rsidRPr="00CD210C">
        <w:rPr>
          <w:lang w:val="en-US"/>
        </w:rPr>
        <w:t xml:space="preserve">undergoing </w:t>
      </w:r>
      <w:commentRangeEnd w:id="554"/>
      <w:r w:rsidR="00A82E38" w:rsidRPr="00CD210C">
        <w:rPr>
          <w:rStyle w:val="CommentReference"/>
          <w:lang w:val="en-US"/>
        </w:rPr>
        <w:commentReference w:id="554"/>
      </w:r>
      <w:r w:rsidRPr="00CD210C">
        <w:rPr>
          <w:lang w:val="en-US"/>
        </w:rPr>
        <w:t xml:space="preserve">urbanization. The </w:t>
      </w:r>
      <w:ins w:id="556" w:author="Author" w:date="2021-01-28T19:15:00Z">
        <w:r w:rsidR="003A1F9A">
          <w:rPr>
            <w:lang w:val="en-US"/>
          </w:rPr>
          <w:t>s</w:t>
        </w:r>
      </w:ins>
      <w:del w:id="557" w:author="Author" w:date="2021-01-28T19:15:00Z">
        <w:r w:rsidRPr="00CD210C" w:rsidDel="003A1F9A">
          <w:rPr>
            <w:lang w:val="en-US"/>
          </w:rPr>
          <w:delText>S</w:delText>
        </w:r>
      </w:del>
      <w:r w:rsidRPr="00CD210C">
        <w:rPr>
          <w:lang w:val="en-US"/>
        </w:rPr>
        <w:t xml:space="preserve">tate has already begun to formalize the territory and incorporate it into the city. This fact has many implications for the occupation that is gradually starting to become a neighborhood. Nevertheless, Dandara’s </w:t>
      </w:r>
      <w:r w:rsidRPr="00CD210C">
        <w:rPr>
          <w:lang w:val="en-US"/>
        </w:rPr>
        <w:lastRenderedPageBreak/>
        <w:t xml:space="preserve">impact is still reflected in other struggles for continued habitation in occupied territories. Dandara </w:t>
      </w:r>
      <w:commentRangeStart w:id="558"/>
      <w:r w:rsidRPr="00CD210C">
        <w:rPr>
          <w:lang w:val="en-US"/>
        </w:rPr>
        <w:t xml:space="preserve">represents a milestone </w:t>
      </w:r>
      <w:commentRangeEnd w:id="558"/>
      <w:r w:rsidR="00C26EFE" w:rsidRPr="00CD210C">
        <w:rPr>
          <w:rStyle w:val="CommentReference"/>
          <w:lang w:val="en-US"/>
        </w:rPr>
        <w:commentReference w:id="558"/>
      </w:r>
      <w:r w:rsidRPr="00CD210C">
        <w:rPr>
          <w:lang w:val="en-US"/>
        </w:rPr>
        <w:t xml:space="preserve">in the struggle for housing in Belo Horizonte, Minas Gerais, and </w:t>
      </w:r>
      <w:commentRangeStart w:id="559"/>
      <w:r w:rsidRPr="00CD210C">
        <w:rPr>
          <w:lang w:val="en-US"/>
        </w:rPr>
        <w:t>Brazil.</w:t>
      </w:r>
      <w:commentRangeEnd w:id="559"/>
      <w:r w:rsidR="0060326D" w:rsidRPr="00CD210C">
        <w:rPr>
          <w:rStyle w:val="CommentReference"/>
          <w:lang w:val="en-US"/>
        </w:rPr>
        <w:commentReference w:id="559"/>
      </w:r>
    </w:p>
    <w:sectPr w:rsidR="00BA6187" w:rsidRPr="00CD210C">
      <w:headerReference w:type="even" r:id="rId11"/>
      <w:headerReference w:type="default" r:id="rId12"/>
      <w:footerReference w:type="even" r:id="rId13"/>
      <w:footerReference w:type="default" r:id="rId14"/>
      <w:headerReference w:type="first" r:id="rId15"/>
      <w:footerReference w:type="first" r:id="rId16"/>
      <w:pgSz w:w="11906" w:h="16838"/>
      <w:pgMar w:top="986" w:right="1417" w:bottom="806" w:left="15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3T13:54:00Z" w:initials="TC">
    <w:p w14:paraId="5CE95BC0" w14:textId="77777777" w:rsidR="006E7DAC" w:rsidRPr="006E7DAC" w:rsidRDefault="00FC35A9" w:rsidP="006E7DAC">
      <w:pPr>
        <w:pStyle w:val="CommentText"/>
        <w:rPr>
          <w:lang w:val="en-US"/>
        </w:rPr>
      </w:pPr>
      <w:r>
        <w:rPr>
          <w:rStyle w:val="CommentReference"/>
        </w:rPr>
        <w:annotationRef/>
      </w:r>
      <w:r w:rsidR="006E7DAC" w:rsidRPr="006E7DAC">
        <w:rPr>
          <w:lang w:val="en-US"/>
        </w:rPr>
        <w:t>Dear Author,</w:t>
      </w:r>
    </w:p>
    <w:p w14:paraId="7F71CF54" w14:textId="77777777" w:rsidR="006E7DAC" w:rsidRPr="006E7DAC" w:rsidRDefault="006E7DAC" w:rsidP="006E7DAC">
      <w:pPr>
        <w:pStyle w:val="CommentText"/>
        <w:rPr>
          <w:lang w:val="en-US"/>
        </w:rPr>
      </w:pPr>
    </w:p>
    <w:p w14:paraId="65CE6264" w14:textId="3D4409CD" w:rsidR="00FC35A9" w:rsidRPr="00CD210C" w:rsidRDefault="006E7DAC">
      <w:pPr>
        <w:pStyle w:val="CommentText"/>
        <w:rPr>
          <w:lang w:val="en-US"/>
        </w:rPr>
      </w:pPr>
      <w:r w:rsidRPr="006E7DAC">
        <w:rPr>
          <w:lang w:val="en-US"/>
        </w:rPr>
        <w:t xml:space="preserve">Thank you for choosing to upgrade your service to Premium Editing. </w:t>
      </w:r>
      <w:r w:rsidR="005D2012" w:rsidRPr="00492056">
        <w:rPr>
          <w:lang w:val="en-US"/>
        </w:rPr>
        <w:t xml:space="preserve">Although this document did not require heavy or extensive revisions, I have carefully </w:t>
      </w:r>
      <w:r w:rsidRPr="006E7DAC">
        <w:rPr>
          <w:lang w:val="en-US"/>
        </w:rPr>
        <w:t xml:space="preserve">edited your manuscript for structure, logic, and flow, in addition to checking its language and readability. </w:t>
      </w:r>
      <w:r w:rsidR="00FC35A9" w:rsidRPr="00CD210C">
        <w:rPr>
          <w:lang w:val="en-US"/>
        </w:rPr>
        <w:t xml:space="preserve">I have </w:t>
      </w:r>
      <w:r>
        <w:rPr>
          <w:lang w:val="en-US"/>
        </w:rPr>
        <w:t xml:space="preserve">also </w:t>
      </w:r>
      <w:r w:rsidR="00FC35A9" w:rsidRPr="00CD210C">
        <w:rPr>
          <w:lang w:val="en-US"/>
        </w:rPr>
        <w:t xml:space="preserve">formatted the document according to the guidelines of the target journal, </w:t>
      </w:r>
      <w:r w:rsidR="00FC35A9" w:rsidRPr="00CD210C">
        <w:rPr>
          <w:i/>
          <w:iCs/>
          <w:lang w:val="en-US"/>
        </w:rPr>
        <w:t>International Journal of Sociology.</w:t>
      </w:r>
      <w:r w:rsidR="00FC35A9" w:rsidRPr="00CD210C">
        <w:rPr>
          <w:lang w:val="en-US"/>
        </w:rPr>
        <w:t xml:space="preserve"> Please see the letter from the editor for more details.</w:t>
      </w:r>
    </w:p>
    <w:p w14:paraId="3FB5529E" w14:textId="2A2F4ACC" w:rsidR="00FC35A9" w:rsidRPr="00CD210C" w:rsidRDefault="00FC35A9">
      <w:pPr>
        <w:pStyle w:val="CommentText"/>
        <w:rPr>
          <w:lang w:val="en-US"/>
        </w:rPr>
      </w:pPr>
    </w:p>
    <w:p w14:paraId="115B6E48" w14:textId="3D9DF647" w:rsidR="00FC35A9" w:rsidRDefault="00FC35A9">
      <w:pPr>
        <w:pStyle w:val="CommentText"/>
      </w:pPr>
      <w:r w:rsidRPr="00CD210C">
        <w:rPr>
          <w:lang w:val="en-US"/>
        </w:rPr>
        <w:t>Please do not hesitate to contact us if we can assist you with anything further. I wish you every success with your submission.</w:t>
      </w:r>
    </w:p>
  </w:comment>
  <w:comment w:id="2" w:author="Author" w:date="2021-01-23T23:03:00Z" w:initials="TC">
    <w:p w14:paraId="0390FE18" w14:textId="7638D9B5" w:rsidR="00FC35A9" w:rsidRDefault="00FC35A9">
      <w:pPr>
        <w:pStyle w:val="CommentText"/>
      </w:pPr>
      <w:r>
        <w:rPr>
          <w:rStyle w:val="CommentReference"/>
        </w:rPr>
        <w:annotationRef/>
      </w:r>
      <w:r w:rsidRPr="00CD210C">
        <w:rPr>
          <w:lang w:val="en-US"/>
        </w:rPr>
        <w:t>The title is clear and representative of the paper. There is, however, some repetition inherent in the concepts of “narrative” and “a brief history”. I have therefore suggested a consolidation of the wording.</w:t>
      </w:r>
    </w:p>
  </w:comment>
  <w:comment w:id="6" w:author="Author" w:date="2021-01-27T10:56:00Z" w:initials="A">
    <w:p w14:paraId="055E42D3" w14:textId="77777777" w:rsidR="008A5315" w:rsidRDefault="008A5315" w:rsidP="008A5315">
      <w:pPr>
        <w:pStyle w:val="CommentText"/>
      </w:pPr>
      <w:r>
        <w:rPr>
          <w:rStyle w:val="CommentReference"/>
        </w:rPr>
        <w:annotationRef/>
      </w:r>
      <w:r w:rsidRPr="00CD210C">
        <w:rPr>
          <w:lang w:val="en-US"/>
        </w:rPr>
        <w:t>Please provide these details. Where available, please also include ORCiDs and social media handles (Facebook, Twitter, or LinkedIn).</w:t>
      </w:r>
    </w:p>
  </w:comment>
  <w:comment w:id="13" w:author="Author" w:date="2021-01-27T10:55:00Z" w:initials="A">
    <w:p w14:paraId="0C365E57" w14:textId="77777777" w:rsidR="008A5315" w:rsidRDefault="008A5315" w:rsidP="008A5315">
      <w:pPr>
        <w:pStyle w:val="CommentText"/>
      </w:pPr>
      <w:r>
        <w:rPr>
          <w:rStyle w:val="CommentReference"/>
        </w:rPr>
        <w:annotationRef/>
      </w:r>
      <w:r w:rsidRPr="00CD210C">
        <w:rPr>
          <w:rFonts w:ascii="Open Sans" w:hAnsi="Open Sans" w:cs="Open Sans"/>
          <w:color w:val="333333"/>
          <w:lang w:val="en-US"/>
        </w:rPr>
        <w:t xml:space="preserve">Please supply a short biographical note for each author. This could be adapted from your departmental website or academic networking profile and should be relatively brief (e.g., no more than 200 words). </w:t>
      </w:r>
    </w:p>
  </w:comment>
  <w:comment w:id="16" w:author="Author" w:date="2021-01-27T10:56:00Z" w:initials="A">
    <w:p w14:paraId="1CCDE03D" w14:textId="77777777" w:rsidR="008A5315" w:rsidRPr="00CD210C" w:rsidRDefault="008A5315" w:rsidP="008A5315">
      <w:pPr>
        <w:pStyle w:val="NormalWeb"/>
        <w:rPr>
          <w:szCs w:val="20"/>
          <w:lang w:val="en-US" w:eastAsia="en-GB"/>
        </w:rPr>
      </w:pPr>
      <w:r>
        <w:rPr>
          <w:rStyle w:val="CommentReference"/>
        </w:rPr>
        <w:annotationRef/>
      </w:r>
      <w:r w:rsidRPr="00CD210C">
        <w:rPr>
          <w:szCs w:val="20"/>
          <w:lang w:val="en-US" w:eastAsia="en-GB"/>
        </w:rPr>
        <w:t>Please include a word count for your paper.</w:t>
      </w:r>
    </w:p>
    <w:p w14:paraId="21203338" w14:textId="77777777" w:rsidR="008A5315" w:rsidRDefault="008A5315" w:rsidP="008A5315">
      <w:pPr>
        <w:pStyle w:val="CommentText"/>
      </w:pPr>
      <w:r w:rsidRPr="00CD210C">
        <w:rPr>
          <w:lang w:val="en-US"/>
        </w:rPr>
        <w:t xml:space="preserve">A typical paper for this journal should be no more than 15,000 words. </w:t>
      </w:r>
    </w:p>
  </w:comment>
  <w:comment w:id="23" w:author="Author" w:date="2021-01-23T22:46:00Z" w:initials="TC">
    <w:p w14:paraId="04AD1DA0" w14:textId="62CC11ED" w:rsidR="00FC35A9" w:rsidRDefault="00FC35A9">
      <w:pPr>
        <w:pStyle w:val="CommentText"/>
      </w:pPr>
      <w:r>
        <w:rPr>
          <w:rStyle w:val="CommentReference"/>
        </w:rPr>
        <w:annotationRef/>
      </w:r>
      <w:bookmarkStart w:id="24" w:name="_Hlk62334594"/>
      <w:r w:rsidRPr="00CD210C">
        <w:rPr>
          <w:lang w:val="en-US"/>
        </w:rPr>
        <w:t xml:space="preserve">Your concise, unstructured abstract of </w:t>
      </w:r>
      <w:r w:rsidR="00B9775D">
        <w:rPr>
          <w:lang w:val="en-US"/>
        </w:rPr>
        <w:t>87</w:t>
      </w:r>
      <w:r w:rsidRPr="00CD210C">
        <w:rPr>
          <w:lang w:val="en-US"/>
        </w:rPr>
        <w:t xml:space="preserve"> words meets the journal requirement and is well within the 200- word limit allocated.</w:t>
      </w:r>
      <w:bookmarkEnd w:id="24"/>
      <w:r w:rsidRPr="00CD210C">
        <w:rPr>
          <w:lang w:val="en-US"/>
        </w:rPr>
        <w:t xml:space="preserve"> It is representative of the study.</w:t>
      </w:r>
    </w:p>
  </w:comment>
  <w:comment w:id="29" w:author="Author" w:date="2021-01-24T03:52:00Z" w:initials="TC">
    <w:p w14:paraId="79EA4D87" w14:textId="7AFD0B87" w:rsidR="00305417" w:rsidRDefault="00305417">
      <w:pPr>
        <w:pStyle w:val="CommentText"/>
      </w:pPr>
      <w:r>
        <w:rPr>
          <w:rStyle w:val="CommentReference"/>
        </w:rPr>
        <w:annotationRef/>
      </w:r>
      <w:r w:rsidRPr="00CD210C">
        <w:rPr>
          <w:lang w:val="en-US"/>
        </w:rPr>
        <w:t xml:space="preserve">I have suggested a simpler expression to replace “Using a panorama </w:t>
      </w:r>
      <w:r w:rsidRPr="00CD210C">
        <w:rPr>
          <w:rStyle w:val="CommentReference"/>
          <w:lang w:val="en-US"/>
        </w:rPr>
        <w:annotationRef/>
      </w:r>
      <w:r w:rsidRPr="00CD210C">
        <w:rPr>
          <w:lang w:val="en-US"/>
        </w:rPr>
        <w:t>of</w:t>
      </w:r>
      <w:proofErr w:type="gramStart"/>
      <w:r w:rsidRPr="00CD210C">
        <w:rPr>
          <w:lang w:val="en-US"/>
        </w:rPr>
        <w:t>”,</w:t>
      </w:r>
      <w:proofErr w:type="gramEnd"/>
      <w:r w:rsidRPr="00CD210C">
        <w:rPr>
          <w:lang w:val="en-US"/>
        </w:rPr>
        <w:t xml:space="preserve"> because while this phrase suggests a sweeping view, this is not borne out in the quantity or breadth of evidence presented in the study. I would therefore suggest a more modest expression here.</w:t>
      </w:r>
    </w:p>
  </w:comment>
  <w:comment w:id="40" w:author="Author" w:date="2021-01-23T23:14:00Z" w:initials="TC">
    <w:p w14:paraId="6065CE27" w14:textId="26B39160" w:rsidR="00FC35A9" w:rsidRDefault="00FC35A9">
      <w:pPr>
        <w:pStyle w:val="CommentText"/>
      </w:pPr>
      <w:r>
        <w:rPr>
          <w:rStyle w:val="CommentReference"/>
        </w:rPr>
        <w:annotationRef/>
      </w:r>
      <w:r w:rsidRPr="00CD210C">
        <w:rPr>
          <w:lang w:val="en-US"/>
        </w:rPr>
        <w:t>You have supplied an appropriate number of relevant keywords. I have suggested adding “Resistance” as this is a key concept in your paper.</w:t>
      </w:r>
    </w:p>
  </w:comment>
  <w:comment w:id="42" w:author="Author" w:date="2021-01-23T23:16:00Z" w:initials="TC">
    <w:p w14:paraId="6FC8914A" w14:textId="3E9294C4" w:rsidR="00FC35A9" w:rsidRDefault="00FC35A9">
      <w:pPr>
        <w:pStyle w:val="CommentText"/>
      </w:pPr>
      <w:r>
        <w:rPr>
          <w:rStyle w:val="CommentReference"/>
        </w:rPr>
        <w:annotationRef/>
      </w:r>
      <w:r w:rsidRPr="00CD210C">
        <w:rPr>
          <w:lang w:val="en-US"/>
        </w:rPr>
        <w:t xml:space="preserve">I have suggested a consolidation of the wording, as there was repetition in “peripheral” and “hinterlands”. This aids conciseness in the paper. </w:t>
      </w:r>
    </w:p>
  </w:comment>
  <w:comment w:id="63" w:author="Author" w:date="2021-01-23T23:20:00Z" w:initials="TC">
    <w:p w14:paraId="76D5B135" w14:textId="22914955" w:rsidR="00FC35A9" w:rsidRDefault="00FC35A9">
      <w:pPr>
        <w:pStyle w:val="CommentText"/>
      </w:pPr>
      <w:r>
        <w:rPr>
          <w:rStyle w:val="CommentReference"/>
        </w:rPr>
        <w:annotationRef/>
      </w:r>
      <w:r w:rsidRPr="00CD210C">
        <w:rPr>
          <w:lang w:val="en-US"/>
        </w:rPr>
        <w:t>I have suggested a simplification of this information in parenthesis. Please remember to add this citation to your reference list before submission.</w:t>
      </w:r>
    </w:p>
  </w:comment>
  <w:comment w:id="86" w:author="Author" w:date="2021-01-27T14:58:00Z" w:initials="A">
    <w:p w14:paraId="4A6657C6" w14:textId="473700CB" w:rsidR="00CD210C" w:rsidRDefault="00CD210C">
      <w:pPr>
        <w:pStyle w:val="CommentText"/>
      </w:pPr>
      <w:r>
        <w:rPr>
          <w:rStyle w:val="CommentReference"/>
        </w:rPr>
        <w:annotationRef/>
      </w:r>
      <w:r>
        <w:t xml:space="preserve">The abbreviation has </w:t>
      </w:r>
      <w:proofErr w:type="gramStart"/>
      <w:r>
        <w:t>been corrected</w:t>
      </w:r>
      <w:proofErr w:type="gramEnd"/>
      <w:r>
        <w:t xml:space="preserve"> according to the expanded form. Please check.</w:t>
      </w:r>
    </w:p>
  </w:comment>
  <w:comment w:id="98" w:author="Author" w:date="2021-01-24T02:47:00Z" w:initials="TC">
    <w:p w14:paraId="1243C9AC" w14:textId="6EA687CF" w:rsidR="00FC35A9" w:rsidRDefault="00FC35A9">
      <w:pPr>
        <w:pStyle w:val="CommentText"/>
      </w:pPr>
      <w:r>
        <w:rPr>
          <w:rStyle w:val="CommentReference"/>
        </w:rPr>
        <w:annotationRef/>
      </w:r>
      <w:r w:rsidRPr="00CD210C">
        <w:rPr>
          <w:rStyle w:val="CommentReference"/>
          <w:lang w:val="en-US"/>
        </w:rPr>
        <w:t xml:space="preserve">I have suggested a consolidation of the information in this sentence, to create a more concise expression. </w:t>
      </w:r>
    </w:p>
  </w:comment>
  <w:comment w:id="132" w:author="Author" w:date="2021-01-23T23:30:00Z" w:initials="TC">
    <w:p w14:paraId="608AC9D7" w14:textId="33FB2DD0" w:rsidR="00FC35A9" w:rsidRDefault="00FC35A9">
      <w:pPr>
        <w:pStyle w:val="CommentText"/>
      </w:pPr>
      <w:r>
        <w:rPr>
          <w:rStyle w:val="CommentReference"/>
        </w:rPr>
        <w:annotationRef/>
      </w:r>
      <w:r w:rsidRPr="00CD210C">
        <w:rPr>
          <w:rStyle w:val="CommentReference"/>
          <w:lang w:val="en-US"/>
        </w:rPr>
        <w:t xml:space="preserve">I have suggested deleting “housing” here, as this </w:t>
      </w:r>
      <w:proofErr w:type="gramStart"/>
      <w:r w:rsidRPr="00CD210C">
        <w:rPr>
          <w:rStyle w:val="CommentReference"/>
          <w:lang w:val="en-US"/>
        </w:rPr>
        <w:t>is understood</w:t>
      </w:r>
      <w:proofErr w:type="gramEnd"/>
      <w:r w:rsidRPr="00CD210C">
        <w:rPr>
          <w:rStyle w:val="CommentReference"/>
          <w:lang w:val="en-US"/>
        </w:rPr>
        <w:t>.</w:t>
      </w:r>
    </w:p>
  </w:comment>
  <w:comment w:id="144" w:author="Author" w:date="2021-01-23T23:31:00Z" w:initials="TC">
    <w:p w14:paraId="6D86834F" w14:textId="7A402C6F" w:rsidR="00FC35A9" w:rsidRDefault="00FC35A9">
      <w:pPr>
        <w:pStyle w:val="CommentText"/>
      </w:pPr>
      <w:r>
        <w:rPr>
          <w:rStyle w:val="CommentReference"/>
        </w:rPr>
        <w:annotationRef/>
      </w:r>
      <w:r w:rsidRPr="00CD210C">
        <w:rPr>
          <w:lang w:val="en-US"/>
        </w:rPr>
        <w:t>Please remember to add this citation to your reference list.</w:t>
      </w:r>
    </w:p>
  </w:comment>
  <w:comment w:id="152" w:author="Author" w:date="2021-01-24T02:54:00Z" w:initials="TC">
    <w:p w14:paraId="301C936E" w14:textId="3FEBAE3B" w:rsidR="00FC35A9" w:rsidRDefault="00FC35A9">
      <w:pPr>
        <w:pStyle w:val="CommentText"/>
      </w:pPr>
      <w:r>
        <w:rPr>
          <w:rStyle w:val="CommentReference"/>
        </w:rPr>
        <w:annotationRef/>
      </w:r>
      <w:r w:rsidRPr="00CD210C">
        <w:rPr>
          <w:lang w:val="en-US"/>
        </w:rPr>
        <w:t>I have suggested a more direct and concise expression. Please check that this still reflects your original intended meaning.</w:t>
      </w:r>
    </w:p>
  </w:comment>
  <w:comment w:id="173" w:author="Author" w:date="2021-01-24T02:56:00Z" w:initials="TC">
    <w:p w14:paraId="033EEAD2" w14:textId="4FDA6B65" w:rsidR="00FC35A9" w:rsidRDefault="00FC35A9">
      <w:pPr>
        <w:pStyle w:val="CommentText"/>
      </w:pPr>
      <w:r>
        <w:rPr>
          <w:rStyle w:val="CommentReference"/>
        </w:rPr>
        <w:annotationRef/>
      </w:r>
      <w:r w:rsidRPr="00CD210C">
        <w:rPr>
          <w:rStyle w:val="CommentReference"/>
          <w:lang w:val="en-US"/>
        </w:rPr>
        <w:t>I have suggested replacing “</w:t>
      </w:r>
      <w:r w:rsidRPr="00CD210C">
        <w:rPr>
          <w:lang w:val="en-US"/>
        </w:rPr>
        <w:t>dreamed aloud” with “articulated” as a more formal word choice.</w:t>
      </w:r>
    </w:p>
  </w:comment>
  <w:comment w:id="181" w:author="Author" w:date="2021-01-23T23:35:00Z" w:initials="TC">
    <w:p w14:paraId="706C5A95" w14:textId="75814E51" w:rsidR="00FC35A9" w:rsidRDefault="00FC35A9">
      <w:pPr>
        <w:pStyle w:val="CommentText"/>
      </w:pPr>
      <w:r>
        <w:rPr>
          <w:rStyle w:val="CommentReference"/>
        </w:rPr>
        <w:annotationRef/>
      </w:r>
      <w:r w:rsidRPr="00CD210C">
        <w:rPr>
          <w:lang w:val="en-US"/>
        </w:rPr>
        <w:t xml:space="preserve">I have suggested that “established model” might be a more suitable expression than “established market”. </w:t>
      </w:r>
    </w:p>
  </w:comment>
  <w:comment w:id="195" w:author="Author" w:date="2021-01-23T23:38:00Z" w:initials="TC">
    <w:p w14:paraId="513C730D" w14:textId="3F51FAA9" w:rsidR="00FC35A9" w:rsidRDefault="00FC35A9">
      <w:pPr>
        <w:pStyle w:val="CommentText"/>
      </w:pPr>
      <w:r>
        <w:rPr>
          <w:rStyle w:val="CommentReference"/>
        </w:rPr>
        <w:annotationRef/>
      </w:r>
      <w:r w:rsidRPr="00CD210C">
        <w:rPr>
          <w:lang w:val="en-US"/>
        </w:rPr>
        <w:t xml:space="preserve">I have suggested using the full word “photographs” as this is more formal. </w:t>
      </w:r>
    </w:p>
  </w:comment>
  <w:comment w:id="199" w:author="Author" w:date="2021-01-23T23:41:00Z" w:initials="TC">
    <w:p w14:paraId="2175C62F" w14:textId="754E7BEC" w:rsidR="00FC35A9" w:rsidRDefault="00FC35A9">
      <w:pPr>
        <w:pStyle w:val="CommentText"/>
      </w:pPr>
      <w:r>
        <w:rPr>
          <w:rStyle w:val="CommentReference"/>
        </w:rPr>
        <w:annotationRef/>
      </w:r>
      <w:r w:rsidRPr="00CD210C">
        <w:rPr>
          <w:lang w:val="en-US"/>
        </w:rPr>
        <w:t>I have used the US format for dates.</w:t>
      </w:r>
    </w:p>
  </w:comment>
  <w:comment w:id="204" w:author="Author" w:date="2021-01-24T03:19:00Z" w:initials="TC">
    <w:p w14:paraId="021E845E" w14:textId="7C58752F" w:rsidR="00FC35A9" w:rsidRDefault="00FC35A9">
      <w:pPr>
        <w:pStyle w:val="CommentText"/>
      </w:pPr>
      <w:r>
        <w:rPr>
          <w:rStyle w:val="CommentReference"/>
        </w:rPr>
        <w:annotationRef/>
      </w:r>
      <w:r w:rsidRPr="00CD210C">
        <w:rPr>
          <w:lang w:val="en-US"/>
        </w:rPr>
        <w:t>As the time frame has already been mentioned, I have suggested a more concise expression.</w:t>
      </w:r>
    </w:p>
  </w:comment>
  <w:comment w:id="212" w:author="Author" w:date="2021-01-24T03:20:00Z" w:initials="TC">
    <w:p w14:paraId="57607BE4" w14:textId="5DCF078B" w:rsidR="00FC35A9" w:rsidRDefault="00FC35A9">
      <w:pPr>
        <w:pStyle w:val="CommentText"/>
      </w:pPr>
      <w:r>
        <w:rPr>
          <w:rStyle w:val="CommentReference"/>
        </w:rPr>
        <w:annotationRef/>
      </w:r>
      <w:r w:rsidRPr="00CD210C">
        <w:rPr>
          <w:lang w:val="en-US"/>
        </w:rPr>
        <w:t>I have suggested a more direct expression here. Please check that it correctly reflects your intended meaning.</w:t>
      </w:r>
    </w:p>
  </w:comment>
  <w:comment w:id="218" w:author="Author" w:date="2021-01-24T03:23:00Z" w:initials="TC">
    <w:p w14:paraId="7B2935C8" w14:textId="76C99D02" w:rsidR="00FC35A9" w:rsidRDefault="00FC35A9">
      <w:pPr>
        <w:pStyle w:val="CommentText"/>
      </w:pPr>
      <w:r>
        <w:rPr>
          <w:rStyle w:val="CommentReference"/>
        </w:rPr>
        <w:annotationRef/>
      </w:r>
      <w:r w:rsidRPr="00CD210C">
        <w:rPr>
          <w:lang w:val="en-US"/>
        </w:rPr>
        <w:t>I have suggested simply saying “construction” as “self-construction” is confusing to the reader.</w:t>
      </w:r>
    </w:p>
  </w:comment>
  <w:comment w:id="221" w:author="Author" w:date="2021-01-23T23:42:00Z" w:initials="TC">
    <w:p w14:paraId="1D1BED7C" w14:textId="05B510DB" w:rsidR="00FC35A9" w:rsidRDefault="00FC35A9">
      <w:pPr>
        <w:pStyle w:val="CommentText"/>
      </w:pPr>
      <w:r>
        <w:rPr>
          <w:rStyle w:val="CommentReference"/>
        </w:rPr>
        <w:annotationRef/>
      </w:r>
      <w:r w:rsidRPr="00CD210C">
        <w:rPr>
          <w:lang w:val="en-US"/>
        </w:rPr>
        <w:t xml:space="preserve">I have suggested foregrounding the speaker of the words at the beginning of the sentence, which enables your reader to better follow the flow of the ideas. </w:t>
      </w:r>
    </w:p>
  </w:comment>
  <w:comment w:id="226" w:author="Author" w:date="2021-01-23T23:53:00Z" w:initials="TC">
    <w:p w14:paraId="78609276" w14:textId="13DD63FB" w:rsidR="00FC35A9" w:rsidRDefault="00FC35A9">
      <w:pPr>
        <w:pStyle w:val="CommentText"/>
      </w:pPr>
      <w:r>
        <w:rPr>
          <w:rStyle w:val="CommentReference"/>
        </w:rPr>
        <w:annotationRef/>
      </w:r>
      <w:r w:rsidRPr="00CD210C">
        <w:rPr>
          <w:lang w:val="en-US"/>
        </w:rPr>
        <w:t>I have suggested maintaining the past tense, as you are describing events that happened in the past.</w:t>
      </w:r>
    </w:p>
  </w:comment>
  <w:comment w:id="229" w:author="Author" w:date="2021-01-23T23:45:00Z" w:initials="TC">
    <w:p w14:paraId="1914FBF4" w14:textId="4C197C91" w:rsidR="00FC35A9" w:rsidRDefault="00FC35A9">
      <w:pPr>
        <w:pStyle w:val="CommentText"/>
      </w:pPr>
      <w:r>
        <w:rPr>
          <w:rStyle w:val="CommentReference"/>
        </w:rPr>
        <w:annotationRef/>
      </w:r>
      <w:r w:rsidRPr="00CD210C">
        <w:rPr>
          <w:lang w:val="en-US"/>
        </w:rPr>
        <w:t>The phrase “security to stay on the land” was not clear. I have suggested “secur</w:t>
      </w:r>
      <w:r w:rsidR="00A43DB8" w:rsidRPr="00CD210C">
        <w:rPr>
          <w:lang w:val="en-US"/>
        </w:rPr>
        <w:t>ing</w:t>
      </w:r>
      <w:r w:rsidRPr="00CD210C">
        <w:rPr>
          <w:lang w:val="en-US"/>
        </w:rPr>
        <w:t xml:space="preserve"> access to the land”. Please review this carefully to check that it correctly reflects your original intended meaning.</w:t>
      </w:r>
    </w:p>
  </w:comment>
  <w:comment w:id="256" w:author="Author" w:date="2021-01-24T03:27:00Z" w:initials="TC">
    <w:p w14:paraId="33E7923E" w14:textId="5C351E97" w:rsidR="00FC35A9" w:rsidRDefault="00FC35A9">
      <w:pPr>
        <w:pStyle w:val="CommentText"/>
      </w:pPr>
      <w:r>
        <w:rPr>
          <w:rStyle w:val="CommentReference"/>
        </w:rPr>
        <w:annotationRef/>
      </w:r>
      <w:r w:rsidRPr="00CD210C">
        <w:rPr>
          <w:lang w:val="en-US"/>
        </w:rPr>
        <w:t>I was unsure of how the global audience could contribute to the permanence of the community, so I have suggested the words “advocate for</w:t>
      </w:r>
      <w:proofErr w:type="gramStart"/>
      <w:r w:rsidRPr="00CD210C">
        <w:rPr>
          <w:lang w:val="en-US"/>
        </w:rPr>
        <w:t>”.</w:t>
      </w:r>
      <w:proofErr w:type="gramEnd"/>
      <w:r w:rsidRPr="00CD210C">
        <w:rPr>
          <w:lang w:val="en-US"/>
        </w:rPr>
        <w:t xml:space="preserve"> Please </w:t>
      </w:r>
      <w:r w:rsidR="00547602">
        <w:rPr>
          <w:lang w:val="en-US"/>
        </w:rPr>
        <w:t>see if this matches your intent.</w:t>
      </w:r>
    </w:p>
  </w:comment>
  <w:comment w:id="263" w:author="Author" w:date="2021-01-24T03:29:00Z" w:initials="TC">
    <w:p w14:paraId="3C170C60" w14:textId="5ECAAEA8" w:rsidR="00FC35A9" w:rsidRDefault="00FC35A9">
      <w:pPr>
        <w:pStyle w:val="CommentText"/>
      </w:pPr>
      <w:r>
        <w:rPr>
          <w:rStyle w:val="CommentReference"/>
        </w:rPr>
        <w:annotationRef/>
      </w:r>
      <w:r w:rsidRPr="00CD210C">
        <w:rPr>
          <w:lang w:val="en-US"/>
        </w:rPr>
        <w:t>I have suggested replacing “to remain until the present day” with “and sustained</w:t>
      </w:r>
      <w:proofErr w:type="gramStart"/>
      <w:r w:rsidRPr="00CD210C">
        <w:rPr>
          <w:lang w:val="en-US"/>
        </w:rPr>
        <w:t>”,</w:t>
      </w:r>
      <w:proofErr w:type="gramEnd"/>
      <w:r w:rsidRPr="00CD210C">
        <w:rPr>
          <w:lang w:val="en-US"/>
        </w:rPr>
        <w:t xml:space="preserve"> which is more concise. </w:t>
      </w:r>
    </w:p>
  </w:comment>
  <w:comment w:id="269" w:author="Author" w:date="2021-01-24T03:31:00Z" w:initials="TC">
    <w:p w14:paraId="0053D1E2" w14:textId="6156D6C0" w:rsidR="0067644D" w:rsidRDefault="0067644D">
      <w:pPr>
        <w:pStyle w:val="CommentText"/>
      </w:pPr>
      <w:r>
        <w:rPr>
          <w:rStyle w:val="CommentReference"/>
        </w:rPr>
        <w:annotationRef/>
      </w:r>
      <w:r w:rsidRPr="00CD210C">
        <w:rPr>
          <w:lang w:val="en-US"/>
        </w:rPr>
        <w:t>Please check this material – is it stone or perhaps bricks/concrete?</w:t>
      </w:r>
    </w:p>
  </w:comment>
  <w:comment w:id="275" w:author="Author" w:date="2021-01-24T00:04:00Z" w:initials="TC">
    <w:p w14:paraId="21209D1A" w14:textId="0143EB89" w:rsidR="00FC35A9" w:rsidRDefault="00FC35A9">
      <w:pPr>
        <w:pStyle w:val="CommentText"/>
      </w:pPr>
      <w:r>
        <w:rPr>
          <w:rStyle w:val="CommentReference"/>
        </w:rPr>
        <w:annotationRef/>
      </w:r>
      <w:r w:rsidRPr="00CD210C">
        <w:rPr>
          <w:lang w:val="en-US"/>
        </w:rPr>
        <w:t>I have suggested saying that the houses are “representing the dreams …</w:t>
      </w:r>
      <w:proofErr w:type="gramStart"/>
      <w:r w:rsidRPr="00CD210C">
        <w:rPr>
          <w:lang w:val="en-US"/>
        </w:rPr>
        <w:t>”,</w:t>
      </w:r>
      <w:proofErr w:type="gramEnd"/>
      <w:r w:rsidRPr="00CD210C">
        <w:rPr>
          <w:lang w:val="en-US"/>
        </w:rPr>
        <w:t xml:space="preserve"> which is more formal than “full of dreams”.</w:t>
      </w:r>
    </w:p>
  </w:comment>
  <w:comment w:id="285" w:author="Author" w:date="2021-01-24T03:33:00Z" w:initials="TC">
    <w:p w14:paraId="47B68866" w14:textId="77777777" w:rsidR="00D32620" w:rsidRDefault="00D32620" w:rsidP="00D32620">
      <w:pPr>
        <w:pStyle w:val="CommentText"/>
      </w:pPr>
      <w:r>
        <w:rPr>
          <w:rStyle w:val="CommentReference"/>
        </w:rPr>
        <w:annotationRef/>
      </w:r>
      <w:r w:rsidRPr="00CD210C">
        <w:rPr>
          <w:lang w:val="en-US"/>
        </w:rPr>
        <w:t>You may consider using a sub-heading here e.g., “the origin of the name</w:t>
      </w:r>
      <w:proofErr w:type="gramStart"/>
      <w:r w:rsidRPr="00CD210C">
        <w:rPr>
          <w:lang w:val="en-US"/>
        </w:rPr>
        <w:t>”.</w:t>
      </w:r>
      <w:proofErr w:type="gramEnd"/>
      <w:r w:rsidRPr="00CD210C">
        <w:rPr>
          <w:lang w:val="en-US"/>
        </w:rPr>
        <w:t xml:space="preserve"> I leave this to your consideration.</w:t>
      </w:r>
    </w:p>
  </w:comment>
  <w:comment w:id="290" w:author="Author" w:date="2021-01-27T15:02:00Z" w:initials="A">
    <w:p w14:paraId="4FC4199A" w14:textId="268AE75B" w:rsidR="002C39F9" w:rsidRDefault="002C39F9">
      <w:pPr>
        <w:pStyle w:val="CommentText"/>
      </w:pPr>
      <w:r>
        <w:rPr>
          <w:rStyle w:val="CommentReference"/>
        </w:rPr>
        <w:annotationRef/>
      </w:r>
      <w:r>
        <w:t>Please see if “partner” would be more suitable here.</w:t>
      </w:r>
    </w:p>
  </w:comment>
  <w:comment w:id="291" w:author="Author" w:date="2021-01-27T15:02:00Z" w:initials="A">
    <w:p w14:paraId="39DA4A60" w14:textId="0D5DDE89" w:rsidR="002C39F9" w:rsidRDefault="002C39F9">
      <w:pPr>
        <w:pStyle w:val="CommentText"/>
      </w:pPr>
      <w:r>
        <w:rPr>
          <w:rStyle w:val="CommentReference"/>
        </w:rPr>
        <w:annotationRef/>
      </w:r>
      <w:r>
        <w:t>Can we replace this with “a pioneer”?</w:t>
      </w:r>
    </w:p>
  </w:comment>
  <w:comment w:id="299" w:author="Author" w:date="2021-01-24T01:30:00Z" w:initials="TC">
    <w:p w14:paraId="7DC657DD" w14:textId="354E5C4D" w:rsidR="00FC35A9" w:rsidRDefault="00FC35A9">
      <w:pPr>
        <w:pStyle w:val="CommentText"/>
      </w:pPr>
      <w:r>
        <w:rPr>
          <w:rStyle w:val="CommentReference"/>
        </w:rPr>
        <w:annotationRef/>
      </w:r>
      <w:r w:rsidRPr="00CD210C">
        <w:rPr>
          <w:lang w:val="en-US"/>
        </w:rPr>
        <w:t>I have suggested a change in the order of ideas in the sentence, to foreground the choice of name at the beginning of the sentence. This helps the reader to follow the flow of the ideas more easily.</w:t>
      </w:r>
    </w:p>
  </w:comment>
  <w:comment w:id="314" w:author="Author" w:date="2021-01-24T00:09:00Z" w:initials="TC">
    <w:p w14:paraId="32B00D77" w14:textId="6902758E" w:rsidR="00FC35A9" w:rsidRDefault="00FC35A9">
      <w:pPr>
        <w:pStyle w:val="CommentText"/>
      </w:pPr>
      <w:r>
        <w:rPr>
          <w:rStyle w:val="CommentReference"/>
        </w:rPr>
        <w:annotationRef/>
      </w:r>
      <w:r w:rsidRPr="00CD210C">
        <w:rPr>
          <w:lang w:val="en-US"/>
        </w:rPr>
        <w:t xml:space="preserve">I have suggested </w:t>
      </w:r>
      <w:r w:rsidR="000905C6" w:rsidRPr="00CD210C">
        <w:rPr>
          <w:lang w:val="en-US"/>
        </w:rPr>
        <w:t xml:space="preserve">introducing the person before the quotation, otherwise there is an abrupt transition between the previous paragraph and the quotation. You might also consider creating another subheading e.g., “Growth and resilience” or “Mr Orlando”. I have also suggested </w:t>
      </w:r>
      <w:r w:rsidRPr="00CD210C">
        <w:rPr>
          <w:lang w:val="en-US"/>
        </w:rPr>
        <w:t>a consolidation of this information to provide a more concise sentence. Please check that this correctly reflects your intended meaning.</w:t>
      </w:r>
      <w:r w:rsidR="008C57AD" w:rsidRPr="00CD210C">
        <w:rPr>
          <w:lang w:val="en-US"/>
        </w:rPr>
        <w:t xml:space="preserve"> Do you mean to insert a figure here as you mention a picture?</w:t>
      </w:r>
    </w:p>
  </w:comment>
  <w:comment w:id="344" w:author="Author" w:date="2021-01-24T04:25:00Z" w:initials="TC">
    <w:p w14:paraId="1A9C6CFD" w14:textId="263E9713" w:rsidR="00703721" w:rsidRPr="00CD210C" w:rsidRDefault="00703721" w:rsidP="00703721">
      <w:pPr>
        <w:rPr>
          <w:lang w:val="en-US" w:eastAsia="en-ZA"/>
        </w:rPr>
      </w:pPr>
      <w:r>
        <w:rPr>
          <w:rStyle w:val="CommentReference"/>
        </w:rPr>
        <w:annotationRef/>
      </w:r>
      <w:r w:rsidRPr="00CD210C">
        <w:rPr>
          <w:sz w:val="22"/>
          <w:szCs w:val="22"/>
          <w:lang w:val="en-US"/>
        </w:rPr>
        <w:t>I have suggested adding the concept of the rururban project to this heading,</w:t>
      </w:r>
      <w:r w:rsidR="00A01D33" w:rsidRPr="00CD210C">
        <w:rPr>
          <w:sz w:val="22"/>
          <w:szCs w:val="22"/>
          <w:lang w:val="en-US"/>
        </w:rPr>
        <w:t xml:space="preserve"> </w:t>
      </w:r>
      <w:r w:rsidRPr="00CD210C">
        <w:rPr>
          <w:sz w:val="22"/>
          <w:szCs w:val="22"/>
          <w:lang w:val="en-US"/>
        </w:rPr>
        <w:t xml:space="preserve">to create a clearer structure. </w:t>
      </w:r>
    </w:p>
    <w:p w14:paraId="354B9AF8" w14:textId="7E0DE1C6" w:rsidR="00703721" w:rsidRDefault="00703721">
      <w:pPr>
        <w:pStyle w:val="CommentText"/>
      </w:pPr>
    </w:p>
  </w:comment>
  <w:comment w:id="355" w:author="Author" w:date="2021-01-24T01:34:00Z" w:initials="TC">
    <w:p w14:paraId="3965D1AD" w14:textId="25AF9AB2" w:rsidR="00FC35A9" w:rsidRDefault="00FC35A9">
      <w:pPr>
        <w:pStyle w:val="CommentText"/>
      </w:pPr>
      <w:r>
        <w:rPr>
          <w:rStyle w:val="CommentReference"/>
        </w:rPr>
        <w:annotationRef/>
      </w:r>
      <w:r w:rsidRPr="00CD210C">
        <w:rPr>
          <w:rStyle w:val="CommentReference"/>
          <w:lang w:val="en-US"/>
        </w:rPr>
        <w:t xml:space="preserve">I have suggested the word “transformation” here and a change in the wording to create a smoother flow in the sentence. </w:t>
      </w:r>
    </w:p>
  </w:comment>
  <w:comment w:id="376" w:author="Author" w:date="2021-01-24T03:44:00Z" w:initials="TC">
    <w:p w14:paraId="7C90914F" w14:textId="5CCE73C8" w:rsidR="000506B7" w:rsidRDefault="000506B7" w:rsidP="000506B7">
      <w:pPr>
        <w:pStyle w:val="CommentText"/>
      </w:pPr>
      <w:r>
        <w:rPr>
          <w:rStyle w:val="CommentReference"/>
        </w:rPr>
        <w:annotationRef/>
      </w:r>
      <w:r w:rsidRPr="00CD210C">
        <w:rPr>
          <w:lang w:val="en-US"/>
        </w:rPr>
        <w:t>I have suggested the word “self-sufficiency” in preference to “autonomous</w:t>
      </w:r>
      <w:proofErr w:type="gramStart"/>
      <w:r w:rsidRPr="00CD210C">
        <w:rPr>
          <w:lang w:val="en-US"/>
        </w:rPr>
        <w:t>”.</w:t>
      </w:r>
      <w:proofErr w:type="gramEnd"/>
      <w:r w:rsidRPr="00CD210C">
        <w:rPr>
          <w:lang w:val="en-US"/>
        </w:rPr>
        <w:t xml:space="preserve"> I think that this is a more suitable term in a development context. </w:t>
      </w:r>
    </w:p>
  </w:comment>
  <w:comment w:id="388" w:author="Author" w:date="2021-01-23T14:13:00Z" w:initials="TC">
    <w:p w14:paraId="004330D2" w14:textId="601DC992" w:rsidR="00FC35A9" w:rsidRDefault="00FC35A9">
      <w:pPr>
        <w:pStyle w:val="CommentText"/>
      </w:pPr>
      <w:r>
        <w:rPr>
          <w:rStyle w:val="CommentReference"/>
        </w:rPr>
        <w:annotationRef/>
      </w:r>
      <w:r w:rsidRPr="00CD210C">
        <w:rPr>
          <w:lang w:val="en-US"/>
        </w:rPr>
        <w:t>“quotidian” is an interesting word choice here, meaning commonplace or every-day. Please review this to check that this correctly reflects your intention.</w:t>
      </w:r>
    </w:p>
  </w:comment>
  <w:comment w:id="392" w:author="Author" w:date="2021-01-24T00:34:00Z" w:initials="TC">
    <w:p w14:paraId="38BC8D36" w14:textId="701F8E6D" w:rsidR="00FC35A9" w:rsidRDefault="00FC35A9">
      <w:pPr>
        <w:pStyle w:val="CommentText"/>
      </w:pPr>
      <w:r>
        <w:rPr>
          <w:rStyle w:val="CommentReference"/>
        </w:rPr>
        <w:annotationRef/>
      </w:r>
      <w:r w:rsidRPr="00CD210C">
        <w:rPr>
          <w:lang w:val="en-US"/>
        </w:rPr>
        <w:t>The original meaning of this sentence was not clear, so I have suggested a change to the wording. Please review this to check that I have understood this correctly.</w:t>
      </w:r>
    </w:p>
  </w:comment>
  <w:comment w:id="405" w:author="Author" w:date="2021-01-24T00:35:00Z" w:initials="TC">
    <w:p w14:paraId="5A3D4356" w14:textId="0225EF4F" w:rsidR="00FC35A9" w:rsidRDefault="00FC35A9">
      <w:pPr>
        <w:pStyle w:val="CommentText"/>
      </w:pPr>
      <w:r>
        <w:rPr>
          <w:rStyle w:val="CommentReference"/>
        </w:rPr>
        <w:annotationRef/>
      </w:r>
      <w:r w:rsidRPr="00CD210C">
        <w:rPr>
          <w:lang w:val="en-US"/>
        </w:rPr>
        <w:t>I have suggested deleting “absolutely” as it is implied in “distinct” and therefore redundant.</w:t>
      </w:r>
    </w:p>
  </w:comment>
  <w:comment w:id="411" w:author="Author" w:date="2021-01-23T14:16:00Z" w:initials="TC">
    <w:p w14:paraId="4D030809" w14:textId="70405DC2" w:rsidR="00FC35A9" w:rsidRDefault="00FC35A9">
      <w:pPr>
        <w:pStyle w:val="CommentText"/>
      </w:pPr>
      <w:r>
        <w:rPr>
          <w:rStyle w:val="CommentReference"/>
        </w:rPr>
        <w:annotationRef/>
      </w:r>
      <w:r w:rsidRPr="00CD210C">
        <w:rPr>
          <w:lang w:val="en-US"/>
        </w:rPr>
        <w:t>I have suggested replacing “bring into view” with “focuses” and “of field and city” with “rural</w:t>
      </w:r>
      <w:r w:rsidR="008C57AD" w:rsidRPr="00CD210C">
        <w:rPr>
          <w:lang w:val="en-US"/>
        </w:rPr>
        <w:t>–</w:t>
      </w:r>
      <w:r w:rsidRPr="00CD210C">
        <w:rPr>
          <w:lang w:val="en-US"/>
        </w:rPr>
        <w:t>urban”. Please accept these changes if they correctly reflect your intended meaning.</w:t>
      </w:r>
    </w:p>
  </w:comment>
  <w:comment w:id="430" w:author="Author" w:date="2021-01-23T14:17:00Z" w:initials="TC">
    <w:p w14:paraId="547E91ED" w14:textId="2352637E" w:rsidR="00FC35A9" w:rsidRDefault="00FC35A9">
      <w:pPr>
        <w:pStyle w:val="CommentText"/>
      </w:pPr>
      <w:r>
        <w:rPr>
          <w:rStyle w:val="CommentReference"/>
        </w:rPr>
        <w:annotationRef/>
      </w:r>
      <w:r w:rsidRPr="00CD210C">
        <w:rPr>
          <w:lang w:val="en-US"/>
        </w:rPr>
        <w:t>I have suggested a simplification of this expression. Please check that it reflects your intended meaning.</w:t>
      </w:r>
    </w:p>
  </w:comment>
  <w:comment w:id="436" w:author="Author" w:date="2021-01-24T00:39:00Z" w:initials="TC">
    <w:p w14:paraId="38D2337D" w14:textId="3C496A70" w:rsidR="00FC35A9" w:rsidRDefault="00FC35A9">
      <w:pPr>
        <w:pStyle w:val="CommentText"/>
      </w:pPr>
      <w:r>
        <w:rPr>
          <w:rStyle w:val="CommentReference"/>
        </w:rPr>
        <w:annotationRef/>
      </w:r>
      <w:r w:rsidRPr="00CD210C">
        <w:rPr>
          <w:lang w:val="en-US"/>
        </w:rPr>
        <w:t>This is a strong, effective sentence.</w:t>
      </w:r>
    </w:p>
  </w:comment>
  <w:comment w:id="445" w:author="Author" w:date="2021-01-23T14:19:00Z" w:initials="TC">
    <w:p w14:paraId="3B8B5C06" w14:textId="77777777" w:rsidR="00FC35A9" w:rsidRPr="00CD210C" w:rsidRDefault="00FC35A9">
      <w:pPr>
        <w:pStyle w:val="CommentText"/>
        <w:rPr>
          <w:lang w:val="en-US"/>
        </w:rPr>
      </w:pPr>
      <w:r>
        <w:rPr>
          <w:rStyle w:val="CommentReference"/>
        </w:rPr>
        <w:annotationRef/>
      </w:r>
      <w:r w:rsidRPr="00CD210C">
        <w:rPr>
          <w:lang w:val="en-US"/>
        </w:rPr>
        <w:t>You may wish to consider the construction of this sentence. Can empathy construct a society? An alternative expression might be:</w:t>
      </w:r>
    </w:p>
    <w:p w14:paraId="64E0BE5E" w14:textId="77777777" w:rsidR="00FC35A9" w:rsidRPr="00CD210C" w:rsidRDefault="00FC35A9">
      <w:pPr>
        <w:pStyle w:val="CommentText"/>
        <w:rPr>
          <w:lang w:val="en-US"/>
        </w:rPr>
      </w:pPr>
      <w:r w:rsidRPr="00CD210C">
        <w:rPr>
          <w:lang w:val="en-US"/>
        </w:rPr>
        <w:t>“The empathy promoted by these spaces facilitates the construction of a society …”</w:t>
      </w:r>
    </w:p>
    <w:p w14:paraId="22423C3F" w14:textId="15D11A41" w:rsidR="00FC35A9" w:rsidRDefault="00FC35A9">
      <w:pPr>
        <w:pStyle w:val="CommentText"/>
      </w:pPr>
      <w:r w:rsidRPr="00CD210C">
        <w:rPr>
          <w:lang w:val="en-US"/>
        </w:rPr>
        <w:t>Another alternative for “facilitates” would be “enables”. I leave this question for your kind consideration.</w:t>
      </w:r>
    </w:p>
  </w:comment>
  <w:comment w:id="450" w:author="Author" w:date="2021-01-24T00:45:00Z" w:initials="TC">
    <w:p w14:paraId="4FB16E20" w14:textId="64E204A7" w:rsidR="00FC35A9" w:rsidRDefault="00FC35A9">
      <w:pPr>
        <w:pStyle w:val="CommentText"/>
      </w:pPr>
      <w:r>
        <w:rPr>
          <w:rStyle w:val="CommentReference"/>
        </w:rPr>
        <w:annotationRef/>
      </w:r>
      <w:r w:rsidRPr="00CD210C">
        <w:rPr>
          <w:lang w:val="en-US"/>
        </w:rPr>
        <w:t>I have suggested that it would be clearer to simply say “such as university students”. Please check that this correctly reflects your intended meaning.</w:t>
      </w:r>
    </w:p>
  </w:comment>
  <w:comment w:id="467" w:author="Author" w:date="2021-01-24T05:04:00Z" w:initials="TC">
    <w:p w14:paraId="3D1D74D9" w14:textId="079E404F" w:rsidR="000E6F1A" w:rsidRPr="00CD210C" w:rsidRDefault="000E6F1A" w:rsidP="000E6F1A">
      <w:pPr>
        <w:spacing w:before="60" w:after="180"/>
        <w:rPr>
          <w:iCs/>
          <w:color w:val="000000"/>
          <w:lang w:val="en-US" w:eastAsia="en-US"/>
        </w:rPr>
      </w:pPr>
      <w:r>
        <w:rPr>
          <w:rStyle w:val="CommentReference"/>
        </w:rPr>
        <w:annotationRef/>
      </w:r>
      <w:r w:rsidRPr="00CD210C">
        <w:rPr>
          <w:rStyle w:val="CommentReference"/>
          <w:lang w:val="en-US"/>
        </w:rPr>
        <w:t>This heading is also broad. You may wish to consider providing some specific information in the heading I have suggested providing the reader with information in the heading that is more specific e.g., “Self-sufficiency and the Challenge of Urbanization”.</w:t>
      </w:r>
      <w:r w:rsidRPr="00CD210C">
        <w:rPr>
          <w:rFonts w:ascii="Calibri" w:eastAsia="Calibri" w:hAnsi="Calibri"/>
          <w:iCs/>
          <w:color w:val="000000"/>
          <w:lang w:val="en-US" w:eastAsia="en-US"/>
        </w:rPr>
        <w:t xml:space="preserve"> </w:t>
      </w:r>
    </w:p>
    <w:p w14:paraId="00CA5327" w14:textId="2E188243" w:rsidR="000E6F1A" w:rsidRDefault="000E6F1A">
      <w:pPr>
        <w:pStyle w:val="CommentText"/>
      </w:pPr>
    </w:p>
  </w:comment>
  <w:comment w:id="473" w:author="Author" w:date="2021-01-24T00:50:00Z" w:initials="TC">
    <w:p w14:paraId="7672924B" w14:textId="111364CC" w:rsidR="00FC35A9" w:rsidRDefault="00FC35A9">
      <w:pPr>
        <w:pStyle w:val="CommentText"/>
      </w:pPr>
      <w:r>
        <w:rPr>
          <w:rStyle w:val="CommentReference"/>
        </w:rPr>
        <w:annotationRef/>
      </w:r>
      <w:r w:rsidRPr="00CD210C">
        <w:rPr>
          <w:lang w:val="en-US"/>
        </w:rPr>
        <w:t>I have suggested the addition of “gained homes” so that it is the homes that are “dreamed and fought for”, rather than “the struggle”. Please accept this if it correctly reflects your intended meaning.</w:t>
      </w:r>
    </w:p>
  </w:comment>
  <w:comment w:id="491" w:author="Author" w:date="2021-01-24T00:56:00Z" w:initials="TC">
    <w:p w14:paraId="4AFCAA36" w14:textId="3FAAC46A" w:rsidR="00FC35A9" w:rsidRDefault="00FC35A9">
      <w:pPr>
        <w:pStyle w:val="CommentText"/>
      </w:pPr>
      <w:r>
        <w:rPr>
          <w:rStyle w:val="CommentReference"/>
        </w:rPr>
        <w:annotationRef/>
      </w:r>
      <w:r w:rsidRPr="00CD210C">
        <w:rPr>
          <w:lang w:val="en-US"/>
        </w:rPr>
        <w:t>I have suggested replacing “present themselves at some point” with “</w:t>
      </w:r>
      <w:r w:rsidR="006E7DAC">
        <w:rPr>
          <w:lang w:val="en-US"/>
        </w:rPr>
        <w:t>become</w:t>
      </w:r>
      <w:r w:rsidRPr="00CD210C">
        <w:rPr>
          <w:lang w:val="en-US"/>
        </w:rPr>
        <w:t xml:space="preserve"> evident” as this creates a more concise expression.</w:t>
      </w:r>
    </w:p>
  </w:comment>
  <w:comment w:id="501" w:author="Author" w:date="2021-01-24T00:58:00Z" w:initials="TC">
    <w:p w14:paraId="650428C1" w14:textId="4DF7C9C7" w:rsidR="00FC35A9" w:rsidRDefault="00FC35A9">
      <w:pPr>
        <w:pStyle w:val="CommentText"/>
      </w:pPr>
      <w:r>
        <w:rPr>
          <w:rStyle w:val="CommentReference"/>
        </w:rPr>
        <w:annotationRef/>
      </w:r>
      <w:r w:rsidRPr="00CD210C">
        <w:rPr>
          <w:rStyle w:val="CommentReference"/>
          <w:lang w:val="en-US"/>
        </w:rPr>
        <w:t>I have suggested using the word “develop” here. Please check that this reflects your intended meaning.</w:t>
      </w:r>
    </w:p>
  </w:comment>
  <w:comment w:id="516" w:author="Author" w:date="2021-01-24T01:00:00Z" w:initials="TC">
    <w:p w14:paraId="474071B9" w14:textId="5CA8B91F" w:rsidR="00FC35A9" w:rsidRDefault="00FC35A9">
      <w:pPr>
        <w:pStyle w:val="CommentText"/>
      </w:pPr>
      <w:r>
        <w:rPr>
          <w:rStyle w:val="CommentReference"/>
        </w:rPr>
        <w:annotationRef/>
      </w:r>
      <w:r w:rsidRPr="00CD210C">
        <w:rPr>
          <w:lang w:val="en-US"/>
        </w:rPr>
        <w:t>This is an effective word choice.</w:t>
      </w:r>
    </w:p>
  </w:comment>
  <w:comment w:id="517" w:author="Author" w:date="2021-01-24T01:02:00Z" w:initials="TC">
    <w:p w14:paraId="3A82F013" w14:textId="2B61FE6E" w:rsidR="00FC35A9" w:rsidRDefault="00FC35A9">
      <w:pPr>
        <w:pStyle w:val="CommentText"/>
      </w:pPr>
      <w:r>
        <w:rPr>
          <w:rStyle w:val="CommentReference"/>
        </w:rPr>
        <w:annotationRef/>
      </w:r>
      <w:bookmarkStart w:id="518" w:name="_Hlk62656050"/>
      <w:r w:rsidRPr="00CD210C">
        <w:rPr>
          <w:lang w:val="en-US"/>
        </w:rPr>
        <w:t>The meaning of “walls increase” is not clear. Does this literally mean that people build walls, or is there a figurative meaning here?</w:t>
      </w:r>
      <w:r w:rsidR="008D5968">
        <w:rPr>
          <w:lang w:val="en-US"/>
        </w:rPr>
        <w:t xml:space="preserve"> Can “barriers” </w:t>
      </w:r>
      <w:proofErr w:type="gramStart"/>
      <w:r w:rsidR="008D5968">
        <w:rPr>
          <w:lang w:val="en-US"/>
        </w:rPr>
        <w:t>be used</w:t>
      </w:r>
      <w:proofErr w:type="gramEnd"/>
      <w:r w:rsidR="008D5968">
        <w:rPr>
          <w:lang w:val="en-US"/>
        </w:rPr>
        <w:t>?</w:t>
      </w:r>
      <w:r w:rsidRPr="00CD210C">
        <w:rPr>
          <w:lang w:val="en-US"/>
        </w:rPr>
        <w:t xml:space="preserve"> Please review this expression. Thank you.</w:t>
      </w:r>
    </w:p>
    <w:bookmarkEnd w:id="518"/>
  </w:comment>
  <w:comment w:id="530" w:author="Author" w:date="2021-01-24T01:04:00Z" w:initials="TC">
    <w:p w14:paraId="099BFDA8" w14:textId="16C75BB7" w:rsidR="00FC35A9" w:rsidRDefault="00FC35A9">
      <w:pPr>
        <w:pStyle w:val="CommentText"/>
      </w:pPr>
      <w:r>
        <w:rPr>
          <w:rStyle w:val="CommentReference"/>
        </w:rPr>
        <w:annotationRef/>
      </w:r>
      <w:r w:rsidRPr="00CD210C">
        <w:rPr>
          <w:lang w:val="en-US"/>
        </w:rPr>
        <w:t>I have suggested a more formal expression, by replacing “could be a way out of this new/old reality” to “this could be a way to transform the new/old dichotomy”. Please review this to check that I have correctly understood your intended meaning.</w:t>
      </w:r>
    </w:p>
  </w:comment>
  <w:comment w:id="543" w:author="Author" w:date="2021-01-24T01:07:00Z" w:initials="TC">
    <w:p w14:paraId="6F135645" w14:textId="20E99B7E" w:rsidR="00FC35A9" w:rsidRDefault="00FC35A9">
      <w:pPr>
        <w:pStyle w:val="CommentText"/>
      </w:pPr>
      <w:r>
        <w:rPr>
          <w:rStyle w:val="CommentReference"/>
        </w:rPr>
        <w:annotationRef/>
      </w:r>
      <w:r w:rsidRPr="00CD210C">
        <w:rPr>
          <w:lang w:val="en-US"/>
        </w:rPr>
        <w:t>You may wish to provide more information for your reader about what is meant by “family booms</w:t>
      </w:r>
      <w:proofErr w:type="gramStart"/>
      <w:r w:rsidRPr="00CD210C">
        <w:rPr>
          <w:lang w:val="en-US"/>
        </w:rPr>
        <w:t>”.</w:t>
      </w:r>
      <w:proofErr w:type="gramEnd"/>
      <w:r w:rsidRPr="00CD210C">
        <w:rPr>
          <w:lang w:val="en-US"/>
        </w:rPr>
        <w:t xml:space="preserve"> </w:t>
      </w:r>
    </w:p>
  </w:comment>
  <w:comment w:id="554" w:author="Author" w:date="2021-01-24T01:46:00Z" w:initials="TC">
    <w:p w14:paraId="183457F0" w14:textId="0FF98DC4" w:rsidR="00FC35A9" w:rsidRDefault="00FC35A9">
      <w:pPr>
        <w:pStyle w:val="CommentText"/>
      </w:pPr>
      <w:r>
        <w:rPr>
          <w:rStyle w:val="CommentReference"/>
        </w:rPr>
        <w:annotationRef/>
      </w:r>
      <w:r w:rsidRPr="00CD210C">
        <w:rPr>
          <w:lang w:val="en-US"/>
        </w:rPr>
        <w:t>I have suggested inserting “now” into the sentence. An alternative would be “currently”.</w:t>
      </w:r>
    </w:p>
  </w:comment>
  <w:comment w:id="558" w:author="Author" w:date="2021-01-24T01:09:00Z" w:initials="TC">
    <w:p w14:paraId="3AA8A3B4" w14:textId="46AACA46" w:rsidR="00FC35A9" w:rsidRDefault="00FC35A9">
      <w:pPr>
        <w:pStyle w:val="CommentText"/>
      </w:pPr>
      <w:r>
        <w:rPr>
          <w:rStyle w:val="CommentReference"/>
        </w:rPr>
        <w:annotationRef/>
      </w:r>
      <w:r w:rsidRPr="00CD210C">
        <w:rPr>
          <w:lang w:val="en-US"/>
        </w:rPr>
        <w:t>This is a successful metaphor with which to conclude the paper.</w:t>
      </w:r>
    </w:p>
  </w:comment>
  <w:comment w:id="559" w:author="Author" w:date="2021-01-23T23:21:00Z" w:initials="TC">
    <w:p w14:paraId="3BDF5130" w14:textId="7CD0B1D1" w:rsidR="00FC35A9" w:rsidRPr="00CD210C" w:rsidRDefault="00FC35A9">
      <w:pPr>
        <w:pStyle w:val="CommentText"/>
        <w:rPr>
          <w:lang w:val="en-US"/>
        </w:rPr>
      </w:pPr>
      <w:r>
        <w:rPr>
          <w:rStyle w:val="CommentReference"/>
        </w:rPr>
        <w:annotationRef/>
      </w:r>
      <w:r w:rsidRPr="00CD210C">
        <w:rPr>
          <w:lang w:val="en-US"/>
        </w:rPr>
        <w:t>Please remember to include the following in your final submission:</w:t>
      </w:r>
    </w:p>
    <w:p w14:paraId="4714F079" w14:textId="77777777" w:rsidR="00FC35A9" w:rsidRPr="00CD210C" w:rsidRDefault="00FC35A9">
      <w:pPr>
        <w:pStyle w:val="CommentText"/>
        <w:rPr>
          <w:lang w:val="en-US"/>
        </w:rPr>
      </w:pPr>
      <w:r w:rsidRPr="00CD210C">
        <w:rPr>
          <w:lang w:val="en-US"/>
        </w:rPr>
        <w:t>acknowledgments; declaration of interest statement; references; appendices (as appropriate); table(s) with caption(s) (on individual pages); figures; figure captions (as a list).</w:t>
      </w:r>
    </w:p>
    <w:p w14:paraId="4B0A212A" w14:textId="2C2445DA" w:rsidR="00FC35A9" w:rsidRDefault="00FC35A9">
      <w:pPr>
        <w:pStyle w:val="CommentText"/>
      </w:pPr>
      <w:r w:rsidRPr="00CD210C">
        <w:rPr>
          <w:lang w:val="en-US"/>
        </w:rPr>
        <w:t>Some journals would also require a list of abbreviations.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B6E48" w15:done="0"/>
  <w15:commentEx w15:paraId="0390FE18" w15:done="0"/>
  <w15:commentEx w15:paraId="055E42D3" w15:done="0"/>
  <w15:commentEx w15:paraId="0C365E57" w15:done="0"/>
  <w15:commentEx w15:paraId="21203338" w15:done="0"/>
  <w15:commentEx w15:paraId="04AD1DA0" w15:done="0"/>
  <w15:commentEx w15:paraId="79EA4D87" w15:done="0"/>
  <w15:commentEx w15:paraId="6065CE27" w15:done="0"/>
  <w15:commentEx w15:paraId="6FC8914A" w15:done="0"/>
  <w15:commentEx w15:paraId="76D5B135" w15:done="0"/>
  <w15:commentEx w15:paraId="4A6657C6" w15:done="0"/>
  <w15:commentEx w15:paraId="1243C9AC" w15:done="0"/>
  <w15:commentEx w15:paraId="608AC9D7" w15:done="0"/>
  <w15:commentEx w15:paraId="6D86834F" w15:done="0"/>
  <w15:commentEx w15:paraId="301C936E" w15:done="0"/>
  <w15:commentEx w15:paraId="033EEAD2" w15:done="0"/>
  <w15:commentEx w15:paraId="706C5A95" w15:done="0"/>
  <w15:commentEx w15:paraId="513C730D" w15:done="0"/>
  <w15:commentEx w15:paraId="2175C62F" w15:done="0"/>
  <w15:commentEx w15:paraId="021E845E" w15:done="0"/>
  <w15:commentEx w15:paraId="57607BE4" w15:done="0"/>
  <w15:commentEx w15:paraId="7B2935C8" w15:done="0"/>
  <w15:commentEx w15:paraId="1D1BED7C" w15:done="0"/>
  <w15:commentEx w15:paraId="78609276" w15:done="0"/>
  <w15:commentEx w15:paraId="1914FBF4" w15:done="0"/>
  <w15:commentEx w15:paraId="33E7923E" w15:done="0"/>
  <w15:commentEx w15:paraId="3C170C60" w15:done="0"/>
  <w15:commentEx w15:paraId="0053D1E2" w15:done="0"/>
  <w15:commentEx w15:paraId="21209D1A" w15:done="0"/>
  <w15:commentEx w15:paraId="47B68866" w15:done="0"/>
  <w15:commentEx w15:paraId="4FC4199A" w15:done="0"/>
  <w15:commentEx w15:paraId="39DA4A60" w15:done="0"/>
  <w15:commentEx w15:paraId="7DC657DD" w15:done="0"/>
  <w15:commentEx w15:paraId="32B00D77" w15:done="0"/>
  <w15:commentEx w15:paraId="354B9AF8" w15:done="0"/>
  <w15:commentEx w15:paraId="3965D1AD" w15:done="0"/>
  <w15:commentEx w15:paraId="7C90914F" w15:done="0"/>
  <w15:commentEx w15:paraId="004330D2" w15:done="0"/>
  <w15:commentEx w15:paraId="38BC8D36" w15:done="0"/>
  <w15:commentEx w15:paraId="5A3D4356" w15:done="0"/>
  <w15:commentEx w15:paraId="4D030809" w15:done="0"/>
  <w15:commentEx w15:paraId="547E91ED" w15:done="0"/>
  <w15:commentEx w15:paraId="38D2337D" w15:done="0"/>
  <w15:commentEx w15:paraId="22423C3F" w15:done="0"/>
  <w15:commentEx w15:paraId="4FB16E20" w15:done="0"/>
  <w15:commentEx w15:paraId="00CA5327" w15:done="0"/>
  <w15:commentEx w15:paraId="7672924B" w15:done="0"/>
  <w15:commentEx w15:paraId="4AFCAA36" w15:done="0"/>
  <w15:commentEx w15:paraId="650428C1" w15:done="0"/>
  <w15:commentEx w15:paraId="474071B9" w15:done="0"/>
  <w15:commentEx w15:paraId="3A82F013" w15:done="0"/>
  <w15:commentEx w15:paraId="099BFDA8" w15:done="0"/>
  <w15:commentEx w15:paraId="6F135645" w15:done="0"/>
  <w15:commentEx w15:paraId="183457F0" w15:done="0"/>
  <w15:commentEx w15:paraId="3AA8A3B4" w15:done="0"/>
  <w15:commentEx w15:paraId="4B0A2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B6E48" w16cid:durableId="23B6A908"/>
  <w16cid:commentId w16cid:paraId="0390FE18" w16cid:durableId="23B729D2"/>
  <w16cid:commentId w16cid:paraId="055E42D3" w16cid:durableId="23BBC54B"/>
  <w16cid:commentId w16cid:paraId="0C365E57" w16cid:durableId="23BBC526"/>
  <w16cid:commentId w16cid:paraId="21203338" w16cid:durableId="23BBC567"/>
  <w16cid:commentId w16cid:paraId="04AD1DA0" w16cid:durableId="23B725CD"/>
  <w16cid:commentId w16cid:paraId="79EA4D87" w16cid:durableId="23B76D64"/>
  <w16cid:commentId w16cid:paraId="6065CE27" w16cid:durableId="23B72C3F"/>
  <w16cid:commentId w16cid:paraId="6FC8914A" w16cid:durableId="23B72CBC"/>
  <w16cid:commentId w16cid:paraId="76D5B135" w16cid:durableId="23B72DB7"/>
  <w16cid:commentId w16cid:paraId="4A6657C6" w16cid:durableId="23BBFE2B"/>
  <w16cid:commentId w16cid:paraId="1243C9AC" w16cid:durableId="23B75E28"/>
  <w16cid:commentId w16cid:paraId="608AC9D7" w16cid:durableId="23B7301A"/>
  <w16cid:commentId w16cid:paraId="6D86834F" w16cid:durableId="23B7304D"/>
  <w16cid:commentId w16cid:paraId="301C936E" w16cid:durableId="23B75FFF"/>
  <w16cid:commentId w16cid:paraId="033EEAD2" w16cid:durableId="23B76048"/>
  <w16cid:commentId w16cid:paraId="706C5A95" w16cid:durableId="23B73159"/>
  <w16cid:commentId w16cid:paraId="513C730D" w16cid:durableId="23B731DB"/>
  <w16cid:commentId w16cid:paraId="2175C62F" w16cid:durableId="23B732A1"/>
  <w16cid:commentId w16cid:paraId="021E845E" w16cid:durableId="23B765AB"/>
  <w16cid:commentId w16cid:paraId="57607BE4" w16cid:durableId="23B76610"/>
  <w16cid:commentId w16cid:paraId="7B2935C8" w16cid:durableId="23B766BD"/>
  <w16cid:commentId w16cid:paraId="1D1BED7C" w16cid:durableId="23B732FB"/>
  <w16cid:commentId w16cid:paraId="78609276" w16cid:durableId="23B7355D"/>
  <w16cid:commentId w16cid:paraId="1914FBF4" w16cid:durableId="23B7338B"/>
  <w16cid:commentId w16cid:paraId="33E7923E" w16cid:durableId="23B767B3"/>
  <w16cid:commentId w16cid:paraId="3C170C60" w16cid:durableId="23B76820"/>
  <w16cid:commentId w16cid:paraId="0053D1E2" w16cid:durableId="23B768A6"/>
  <w16cid:commentId w16cid:paraId="21209D1A" w16cid:durableId="23B7381D"/>
  <w16cid:commentId w16cid:paraId="47B68866" w16cid:durableId="23B76909"/>
  <w16cid:commentId w16cid:paraId="4FC4199A" w16cid:durableId="23BBFF0C"/>
  <w16cid:commentId w16cid:paraId="39DA4A60" w16cid:durableId="23BBFF22"/>
  <w16cid:commentId w16cid:paraId="7DC657DD" w16cid:durableId="23B74C39"/>
  <w16cid:commentId w16cid:paraId="32B00D77" w16cid:durableId="23B73932"/>
  <w16cid:commentId w16cid:paraId="354B9AF8" w16cid:durableId="23B7754D"/>
  <w16cid:commentId w16cid:paraId="3965D1AD" w16cid:durableId="23B74D36"/>
  <w16cid:commentId w16cid:paraId="7C90914F" w16cid:durableId="23B76BAC"/>
  <w16cid:commentId w16cid:paraId="004330D2" w16cid:durableId="23B6AD97"/>
  <w16cid:commentId w16cid:paraId="38BC8D36" w16cid:durableId="23B73F2C"/>
  <w16cid:commentId w16cid:paraId="5A3D4356" w16cid:durableId="23B73F52"/>
  <w16cid:commentId w16cid:paraId="4D030809" w16cid:durableId="23B6AE26"/>
  <w16cid:commentId w16cid:paraId="547E91ED" w16cid:durableId="23B6AE6B"/>
  <w16cid:commentId w16cid:paraId="38D2337D" w16cid:durableId="23B7405D"/>
  <w16cid:commentId w16cid:paraId="22423C3F" w16cid:durableId="23B6AED9"/>
  <w16cid:commentId w16cid:paraId="4FB16E20" w16cid:durableId="23B7418D"/>
  <w16cid:commentId w16cid:paraId="00CA5327" w16cid:durableId="23B77E75"/>
  <w16cid:commentId w16cid:paraId="7672924B" w16cid:durableId="23B742DB"/>
  <w16cid:commentId w16cid:paraId="4AFCAA36" w16cid:durableId="23B7442E"/>
  <w16cid:commentId w16cid:paraId="650428C1" w16cid:durableId="23B744C5"/>
  <w16cid:commentId w16cid:paraId="474071B9" w16cid:durableId="23B7454A"/>
  <w16cid:commentId w16cid:paraId="3A82F013" w16cid:durableId="23B7458C"/>
  <w16cid:commentId w16cid:paraId="099BFDA8" w16cid:durableId="23B74618"/>
  <w16cid:commentId w16cid:paraId="6F135645" w16cid:durableId="23B746E3"/>
  <w16cid:commentId w16cid:paraId="183457F0" w16cid:durableId="23B74FEE"/>
  <w16cid:commentId w16cid:paraId="3AA8A3B4" w16cid:durableId="23B7475B"/>
  <w16cid:commentId w16cid:paraId="4B0A212A" w16cid:durableId="23B72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04ABD" w14:textId="77777777" w:rsidR="003832BC" w:rsidRDefault="003832BC">
      <w:pPr>
        <w:spacing w:line="240" w:lineRule="auto"/>
      </w:pPr>
      <w:r>
        <w:separator/>
      </w:r>
    </w:p>
  </w:endnote>
  <w:endnote w:type="continuationSeparator" w:id="0">
    <w:p w14:paraId="73281302" w14:textId="77777777" w:rsidR="003832BC" w:rsidRDefault="00383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2EE09" w14:textId="77777777" w:rsidR="00CD210C" w:rsidRDefault="00CD2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F1B2" w14:textId="77777777" w:rsidR="00CD210C" w:rsidRPr="00CD210C" w:rsidRDefault="00CD210C">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60" w:author="Author" w:date="2021-01-23T22:41:00Z"/>
  <w:sdt>
    <w:sdtPr>
      <w:rPr>
        <w:lang w:val="en-US"/>
      </w:rPr>
      <w:id w:val="1079093947"/>
      <w:docPartObj>
        <w:docPartGallery w:val="Page Numbers (Bottom of Page)"/>
        <w:docPartUnique/>
      </w:docPartObj>
    </w:sdtPr>
    <w:sdtEndPr/>
    <w:sdtContent>
      <w:customXmlInsRangeEnd w:id="560"/>
      <w:p w14:paraId="15DC5FE4" w14:textId="2C51099D" w:rsidR="00FC35A9" w:rsidRPr="00CD210C" w:rsidRDefault="00FC35A9">
        <w:pPr>
          <w:pStyle w:val="Footer"/>
          <w:jc w:val="center"/>
          <w:rPr>
            <w:ins w:id="561" w:author="Author" w:date="2021-01-23T22:41:00Z"/>
            <w:lang w:val="en-US"/>
          </w:rPr>
        </w:pPr>
        <w:ins w:id="562" w:author="Author" w:date="2021-01-23T22:41:00Z">
          <w:r w:rsidRPr="00CD210C">
            <w:rPr>
              <w:lang w:val="en-US"/>
            </w:rPr>
            <w:fldChar w:fldCharType="begin"/>
          </w:r>
          <w:r w:rsidRPr="00CD210C">
            <w:rPr>
              <w:lang w:val="en-US"/>
            </w:rPr>
            <w:instrText xml:space="preserve"> PAGE   \* MERGEFORMAT </w:instrText>
          </w:r>
          <w:r w:rsidRPr="00CD210C">
            <w:rPr>
              <w:lang w:val="en-US"/>
            </w:rPr>
            <w:fldChar w:fldCharType="separate"/>
          </w:r>
          <w:r w:rsidRPr="00CD210C">
            <w:rPr>
              <w:lang w:val="en-US"/>
            </w:rPr>
            <w:t>2</w:t>
          </w:r>
          <w:r w:rsidRPr="00CD210C">
            <w:rPr>
              <w:lang w:val="en-US"/>
            </w:rPr>
            <w:fldChar w:fldCharType="end"/>
          </w:r>
        </w:ins>
      </w:p>
      <w:customXmlInsRangeStart w:id="563" w:author="Author" w:date="2021-01-23T22:41:00Z"/>
    </w:sdtContent>
  </w:sdt>
  <w:customXmlInsRangeEnd w:id="563"/>
  <w:p w14:paraId="229804D1" w14:textId="77777777" w:rsidR="00FC35A9" w:rsidRPr="00CD210C" w:rsidRDefault="00FC35A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6EF9F" w14:textId="77777777" w:rsidR="003832BC" w:rsidRDefault="003832BC">
      <w:pPr>
        <w:spacing w:line="252" w:lineRule="auto"/>
        <w:ind w:left="313" w:hanging="283"/>
      </w:pPr>
      <w:r>
        <w:separator/>
      </w:r>
    </w:p>
  </w:footnote>
  <w:footnote w:type="continuationSeparator" w:id="0">
    <w:p w14:paraId="16E4E60D" w14:textId="77777777" w:rsidR="003832BC" w:rsidRDefault="003832BC">
      <w:pPr>
        <w:spacing w:line="252" w:lineRule="auto"/>
        <w:ind w:left="313" w:hanging="28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98B1B" w14:textId="77777777" w:rsidR="00FC35A9" w:rsidRDefault="00FC35A9">
    <w:pPr>
      <w:tabs>
        <w:tab w:val="right" w:pos="8987"/>
      </w:tabs>
      <w:spacing w:line="259" w:lineRule="auto"/>
    </w:pPr>
    <w:r>
      <w:rPr>
        <w:i/>
        <w:sz w:val="16"/>
      </w:rPr>
      <w:t xml:space="preserve">Humanities </w:t>
    </w:r>
    <w:r>
      <w:rPr>
        <w:b/>
        <w:sz w:val="16"/>
      </w:rPr>
      <w:t>2017</w:t>
    </w:r>
    <w:r>
      <w:rPr>
        <w:sz w:val="16"/>
      </w:rPr>
      <w:t xml:space="preserve">, </w:t>
    </w:r>
    <w:r>
      <w:rPr>
        <w:i/>
        <w:sz w:val="16"/>
      </w:rPr>
      <w:t>6</w:t>
    </w:r>
    <w:r>
      <w:rPr>
        <w:sz w:val="16"/>
      </w:rPr>
      <w:t>, 70</w:t>
    </w:r>
    <w:r>
      <w:rPr>
        <w:sz w:val="16"/>
      </w:rPr>
      <w:tab/>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8</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A48A3" w14:textId="77777777" w:rsidR="00CD210C" w:rsidRPr="00CD210C" w:rsidRDefault="00CD210C">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DC4C4" w14:textId="77777777" w:rsidR="00FC35A9" w:rsidRPr="00CD210C" w:rsidRDefault="00FC35A9">
    <w:pPr>
      <w:spacing w:after="160" w:line="259" w:lineRule="aut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AD6277"/>
    <w:multiLevelType w:val="hybridMultilevel"/>
    <w:tmpl w:val="7AD2539A"/>
    <w:lvl w:ilvl="0" w:tplc="C29C6CFA">
      <w:start w:val="1"/>
      <w:numFmt w:val="decimal"/>
      <w:lvlText w:val="%1"/>
      <w:lvlJc w:val="left"/>
      <w:pPr>
        <w:ind w:left="4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2430BB6E">
      <w:start w:val="1"/>
      <w:numFmt w:val="lowerLetter"/>
      <w:lvlText w:val="%2"/>
      <w:lvlJc w:val="left"/>
      <w:pPr>
        <w:ind w:left="12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F94809FA">
      <w:start w:val="1"/>
      <w:numFmt w:val="lowerRoman"/>
      <w:lvlText w:val="%3"/>
      <w:lvlJc w:val="left"/>
      <w:pPr>
        <w:ind w:left="19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14B02960">
      <w:start w:val="1"/>
      <w:numFmt w:val="decimal"/>
      <w:lvlText w:val="%4"/>
      <w:lvlJc w:val="left"/>
      <w:pPr>
        <w:ind w:left="26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C2F0F07A">
      <w:start w:val="1"/>
      <w:numFmt w:val="lowerLetter"/>
      <w:lvlText w:val="%5"/>
      <w:lvlJc w:val="left"/>
      <w:pPr>
        <w:ind w:left="33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03401A78">
      <w:start w:val="1"/>
      <w:numFmt w:val="lowerRoman"/>
      <w:lvlText w:val="%6"/>
      <w:lvlJc w:val="left"/>
      <w:pPr>
        <w:ind w:left="4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E03016BE">
      <w:start w:val="1"/>
      <w:numFmt w:val="decimal"/>
      <w:lvlText w:val="%7"/>
      <w:lvlJc w:val="left"/>
      <w:pPr>
        <w:ind w:left="4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EFCE70E4">
      <w:start w:val="1"/>
      <w:numFmt w:val="lowerLetter"/>
      <w:lvlText w:val="%8"/>
      <w:lvlJc w:val="left"/>
      <w:pPr>
        <w:ind w:left="5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43B6181E">
      <w:start w:val="1"/>
      <w:numFmt w:val="lowerRoman"/>
      <w:lvlText w:val="%9"/>
      <w:lvlJc w:val="left"/>
      <w:pPr>
        <w:ind w:left="6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70625B"/>
    <w:multiLevelType w:val="hybridMultilevel"/>
    <w:tmpl w:val="329AAA04"/>
    <w:lvl w:ilvl="0" w:tplc="CC14B0EC">
      <w:start w:val="1"/>
      <w:numFmt w:val="decimal"/>
      <w:lvlText w:val="%1."/>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6340BC0">
      <w:start w:val="1"/>
      <w:numFmt w:val="lowerLetter"/>
      <w:lvlText w:val="%2"/>
      <w:lvlJc w:val="left"/>
      <w:pPr>
        <w:ind w:left="109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382C47D2">
      <w:start w:val="1"/>
      <w:numFmt w:val="lowerRoman"/>
      <w:lvlText w:val="%3"/>
      <w:lvlJc w:val="left"/>
      <w:pPr>
        <w:ind w:left="181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76287D0">
      <w:start w:val="1"/>
      <w:numFmt w:val="decimal"/>
      <w:lvlText w:val="%4"/>
      <w:lvlJc w:val="left"/>
      <w:pPr>
        <w:ind w:left="253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CFC6813C">
      <w:start w:val="1"/>
      <w:numFmt w:val="lowerLetter"/>
      <w:lvlText w:val="%5"/>
      <w:lvlJc w:val="left"/>
      <w:pPr>
        <w:ind w:left="325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D1EA48C">
      <w:start w:val="1"/>
      <w:numFmt w:val="lowerRoman"/>
      <w:lvlText w:val="%6"/>
      <w:lvlJc w:val="left"/>
      <w:pPr>
        <w:ind w:left="397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FD0581C">
      <w:start w:val="1"/>
      <w:numFmt w:val="decimal"/>
      <w:lvlText w:val="%7"/>
      <w:lvlJc w:val="left"/>
      <w:pPr>
        <w:ind w:left="469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C4FED00A">
      <w:start w:val="1"/>
      <w:numFmt w:val="lowerLetter"/>
      <w:lvlText w:val="%8"/>
      <w:lvlJc w:val="left"/>
      <w:pPr>
        <w:ind w:left="541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464FCE">
      <w:start w:val="1"/>
      <w:numFmt w:val="lowerRoman"/>
      <w:lvlText w:val="%9"/>
      <w:lvlJc w:val="left"/>
      <w:pPr>
        <w:ind w:left="613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3"/>
  </w:num>
  <w:num w:numId="3">
    <w:abstractNumId w:val="16"/>
  </w:num>
  <w:num w:numId="4">
    <w:abstractNumId w:val="20"/>
  </w:num>
  <w:num w:numId="5">
    <w:abstractNumId w:val="1"/>
  </w:num>
  <w:num w:numId="6">
    <w:abstractNumId w:val="2"/>
  </w:num>
  <w:num w:numId="7">
    <w:abstractNumId w:val="3"/>
  </w:num>
  <w:num w:numId="8">
    <w:abstractNumId w:val="4"/>
  </w:num>
  <w:num w:numId="9">
    <w:abstractNumId w:val="9"/>
  </w:num>
  <w:num w:numId="10">
    <w:abstractNumId w:val="5"/>
  </w:num>
  <w:num w:numId="11">
    <w:abstractNumId w:val="7"/>
  </w:num>
  <w:num w:numId="12">
    <w:abstractNumId w:val="6"/>
  </w:num>
  <w:num w:numId="13">
    <w:abstractNumId w:val="10"/>
  </w:num>
  <w:num w:numId="14">
    <w:abstractNumId w:val="8"/>
  </w:num>
  <w:num w:numId="15">
    <w:abstractNumId w:val="18"/>
  </w:num>
  <w:num w:numId="16">
    <w:abstractNumId w:val="21"/>
  </w:num>
  <w:num w:numId="17">
    <w:abstractNumId w:val="15"/>
  </w:num>
  <w:num w:numId="18">
    <w:abstractNumId w:val="17"/>
  </w:num>
  <w:num w:numId="19">
    <w:abstractNumId w:val="11"/>
  </w:num>
  <w:num w:numId="20">
    <w:abstractNumId w:val="0"/>
  </w:num>
  <w:num w:numId="21">
    <w:abstractNumId w:val="12"/>
  </w:num>
  <w:num w:numId="22">
    <w:abstractNumId w:val="19"/>
  </w:num>
  <w:num w:numId="23">
    <w:abstractNumId w:val="22"/>
  </w:num>
  <w:num w:numId="24">
    <w:abstractNumId w:val="24"/>
  </w:num>
  <w:num w:numId="25">
    <w:abstractNumId w:val="14"/>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activeWritingStyle w:appName="MSWord" w:lang="en-US" w:vendorID="64" w:dllVersion="0" w:nlCheck="1" w:checkStyle="0"/>
  <w:activeWritingStyle w:appName="MSWord" w:lang="en-GB" w:vendorID="64" w:dllVersion="0" w:nlCheck="1" w:checkStyle="0"/>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NzMxMjY0NTU2MLRU0lEKTi0uzszPAykwrgUAG+gaiSwAAAA="/>
  </w:docVars>
  <w:rsids>
    <w:rsidRoot w:val="00BA6187"/>
    <w:rsid w:val="000040C4"/>
    <w:rsid w:val="000506B7"/>
    <w:rsid w:val="00056E50"/>
    <w:rsid w:val="00065DBD"/>
    <w:rsid w:val="000722A5"/>
    <w:rsid w:val="000905C6"/>
    <w:rsid w:val="0009149F"/>
    <w:rsid w:val="000C0DB0"/>
    <w:rsid w:val="000D3192"/>
    <w:rsid w:val="000D591E"/>
    <w:rsid w:val="000E6F1A"/>
    <w:rsid w:val="000F6D8D"/>
    <w:rsid w:val="001237DE"/>
    <w:rsid w:val="00141B6C"/>
    <w:rsid w:val="0016043A"/>
    <w:rsid w:val="00174B5E"/>
    <w:rsid w:val="0017601D"/>
    <w:rsid w:val="001B0876"/>
    <w:rsid w:val="001B2E3D"/>
    <w:rsid w:val="001C0ADD"/>
    <w:rsid w:val="001D1637"/>
    <w:rsid w:val="001E435C"/>
    <w:rsid w:val="00203EA8"/>
    <w:rsid w:val="00205AB5"/>
    <w:rsid w:val="00227325"/>
    <w:rsid w:val="0023324E"/>
    <w:rsid w:val="00235A80"/>
    <w:rsid w:val="0025287C"/>
    <w:rsid w:val="00281DDE"/>
    <w:rsid w:val="002A025C"/>
    <w:rsid w:val="002A6B5B"/>
    <w:rsid w:val="002B73C1"/>
    <w:rsid w:val="002C168E"/>
    <w:rsid w:val="002C39F9"/>
    <w:rsid w:val="002C43EF"/>
    <w:rsid w:val="002D1444"/>
    <w:rsid w:val="002D2B13"/>
    <w:rsid w:val="002D2B24"/>
    <w:rsid w:val="002D7402"/>
    <w:rsid w:val="002F0135"/>
    <w:rsid w:val="002F1B4D"/>
    <w:rsid w:val="00305417"/>
    <w:rsid w:val="0031454F"/>
    <w:rsid w:val="0031699C"/>
    <w:rsid w:val="0036751A"/>
    <w:rsid w:val="00382946"/>
    <w:rsid w:val="0038298B"/>
    <w:rsid w:val="003832BC"/>
    <w:rsid w:val="003957B8"/>
    <w:rsid w:val="003A1F9A"/>
    <w:rsid w:val="003B53E1"/>
    <w:rsid w:val="003C31EF"/>
    <w:rsid w:val="003F11AD"/>
    <w:rsid w:val="00411698"/>
    <w:rsid w:val="00414F14"/>
    <w:rsid w:val="00422803"/>
    <w:rsid w:val="00423A2D"/>
    <w:rsid w:val="00446D87"/>
    <w:rsid w:val="00446F49"/>
    <w:rsid w:val="0045349D"/>
    <w:rsid w:val="00466A30"/>
    <w:rsid w:val="004A0971"/>
    <w:rsid w:val="004A6BED"/>
    <w:rsid w:val="004F26DC"/>
    <w:rsid w:val="004F475E"/>
    <w:rsid w:val="00510271"/>
    <w:rsid w:val="00542069"/>
    <w:rsid w:val="00547602"/>
    <w:rsid w:val="00554089"/>
    <w:rsid w:val="005546D4"/>
    <w:rsid w:val="005646CB"/>
    <w:rsid w:val="005860B4"/>
    <w:rsid w:val="00591562"/>
    <w:rsid w:val="005B6AF1"/>
    <w:rsid w:val="005D2012"/>
    <w:rsid w:val="005F63FB"/>
    <w:rsid w:val="0060326D"/>
    <w:rsid w:val="00606775"/>
    <w:rsid w:val="0061163A"/>
    <w:rsid w:val="0063184A"/>
    <w:rsid w:val="00643658"/>
    <w:rsid w:val="006566AF"/>
    <w:rsid w:val="006672FF"/>
    <w:rsid w:val="0067580F"/>
    <w:rsid w:val="0067644D"/>
    <w:rsid w:val="006A15FE"/>
    <w:rsid w:val="006B4829"/>
    <w:rsid w:val="006C7728"/>
    <w:rsid w:val="006D253C"/>
    <w:rsid w:val="006E66A9"/>
    <w:rsid w:val="006E7DAC"/>
    <w:rsid w:val="00703721"/>
    <w:rsid w:val="00705FB4"/>
    <w:rsid w:val="00712854"/>
    <w:rsid w:val="00735D0B"/>
    <w:rsid w:val="0074254E"/>
    <w:rsid w:val="007C0681"/>
    <w:rsid w:val="007D32CC"/>
    <w:rsid w:val="007E42A6"/>
    <w:rsid w:val="0080184F"/>
    <w:rsid w:val="00824CEA"/>
    <w:rsid w:val="00844704"/>
    <w:rsid w:val="008544A1"/>
    <w:rsid w:val="008752FD"/>
    <w:rsid w:val="008869AA"/>
    <w:rsid w:val="00897DD3"/>
    <w:rsid w:val="008A5315"/>
    <w:rsid w:val="008C57AD"/>
    <w:rsid w:val="008D5968"/>
    <w:rsid w:val="00911A3E"/>
    <w:rsid w:val="00925BAF"/>
    <w:rsid w:val="0093305C"/>
    <w:rsid w:val="00937C6C"/>
    <w:rsid w:val="009563E5"/>
    <w:rsid w:val="00964908"/>
    <w:rsid w:val="00987BF5"/>
    <w:rsid w:val="009C5832"/>
    <w:rsid w:val="009D3F1F"/>
    <w:rsid w:val="009D7BF2"/>
    <w:rsid w:val="00A01D33"/>
    <w:rsid w:val="00A0611C"/>
    <w:rsid w:val="00A06FCE"/>
    <w:rsid w:val="00A115AE"/>
    <w:rsid w:val="00A1286A"/>
    <w:rsid w:val="00A35A39"/>
    <w:rsid w:val="00A43DB8"/>
    <w:rsid w:val="00A43F19"/>
    <w:rsid w:val="00A82E38"/>
    <w:rsid w:val="00A9702A"/>
    <w:rsid w:val="00AB29AA"/>
    <w:rsid w:val="00AC7AC4"/>
    <w:rsid w:val="00AD0491"/>
    <w:rsid w:val="00AF1F35"/>
    <w:rsid w:val="00B377C7"/>
    <w:rsid w:val="00B56062"/>
    <w:rsid w:val="00B61AB9"/>
    <w:rsid w:val="00B90158"/>
    <w:rsid w:val="00B9519B"/>
    <w:rsid w:val="00B9775D"/>
    <w:rsid w:val="00BA35FB"/>
    <w:rsid w:val="00BA53D0"/>
    <w:rsid w:val="00BA6187"/>
    <w:rsid w:val="00BA655E"/>
    <w:rsid w:val="00BE1681"/>
    <w:rsid w:val="00BE7D77"/>
    <w:rsid w:val="00BF3739"/>
    <w:rsid w:val="00BF4E26"/>
    <w:rsid w:val="00C14C80"/>
    <w:rsid w:val="00C2193F"/>
    <w:rsid w:val="00C26EFE"/>
    <w:rsid w:val="00CB3ACF"/>
    <w:rsid w:val="00CC4058"/>
    <w:rsid w:val="00CD210C"/>
    <w:rsid w:val="00CD3E07"/>
    <w:rsid w:val="00CD78B1"/>
    <w:rsid w:val="00D32620"/>
    <w:rsid w:val="00D55DAA"/>
    <w:rsid w:val="00D6150B"/>
    <w:rsid w:val="00DA0C43"/>
    <w:rsid w:val="00DB61A2"/>
    <w:rsid w:val="00DC0494"/>
    <w:rsid w:val="00DC0B2E"/>
    <w:rsid w:val="00DD0F5C"/>
    <w:rsid w:val="00DF13C8"/>
    <w:rsid w:val="00E12B5F"/>
    <w:rsid w:val="00E27CC6"/>
    <w:rsid w:val="00E610FC"/>
    <w:rsid w:val="00E71470"/>
    <w:rsid w:val="00EB7FB9"/>
    <w:rsid w:val="00F3457B"/>
    <w:rsid w:val="00F52FD4"/>
    <w:rsid w:val="00F93503"/>
    <w:rsid w:val="00FB19C1"/>
    <w:rsid w:val="00FC35A9"/>
    <w:rsid w:val="00FF2E77"/>
    <w:rsid w:val="00FF42C2"/>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75F9"/>
  <w15:docId w15:val="{CC0A54BD-B0CD-46E0-922C-B9373523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5AE"/>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A115AE"/>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A115AE"/>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A115AE"/>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A115AE"/>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67" w:lineRule="auto"/>
      <w:ind w:left="313" w:hanging="28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basedOn w:val="DefaultParagraphFont"/>
    <w:link w:val="Heading1"/>
    <w:rsid w:val="00A115AE"/>
    <w:rPr>
      <w:rFonts w:ascii="Times New Roman" w:eastAsia="Times New Roman" w:hAnsi="Times New Roman" w:cs="Arial"/>
      <w:b/>
      <w:bCs/>
      <w:kern w:val="32"/>
      <w:sz w:val="24"/>
      <w:szCs w:val="32"/>
      <w:lang w:val="en-GB" w:eastAsia="en-GB"/>
    </w:rPr>
  </w:style>
  <w:style w:type="character" w:customStyle="1" w:styleId="footnotemark">
    <w:name w:val="footnote mark"/>
    <w:hidden/>
    <w:rPr>
      <w:rFonts w:ascii="Calibri" w:eastAsia="Calibri" w:hAnsi="Calibri" w:cs="Calibri"/>
      <w:color w:val="000000"/>
      <w:sz w:val="16"/>
      <w:vertAlign w:val="superscript"/>
    </w:rPr>
  </w:style>
  <w:style w:type="paragraph" w:styleId="Footer">
    <w:name w:val="footer"/>
    <w:basedOn w:val="Normal"/>
    <w:link w:val="FooterChar"/>
    <w:rsid w:val="00A115AE"/>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115AE"/>
    <w:rPr>
      <w:rFonts w:ascii="Times New Roman" w:eastAsia="Times New Roman" w:hAnsi="Times New Roman" w:cs="Times New Roman"/>
      <w:sz w:val="24"/>
      <w:szCs w:val="24"/>
      <w:lang w:val="en-GB" w:eastAsia="en-GB"/>
    </w:rPr>
  </w:style>
  <w:style w:type="paragraph" w:styleId="Header">
    <w:name w:val="header"/>
    <w:basedOn w:val="Normal"/>
    <w:link w:val="HeaderChar"/>
    <w:rsid w:val="00A115AE"/>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A115AE"/>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382946"/>
    <w:rPr>
      <w:sz w:val="16"/>
      <w:szCs w:val="16"/>
    </w:rPr>
  </w:style>
  <w:style w:type="paragraph" w:styleId="CommentText">
    <w:name w:val="annotation text"/>
    <w:basedOn w:val="Normal"/>
    <w:link w:val="CommentTextChar"/>
    <w:uiPriority w:val="99"/>
    <w:unhideWhenUsed/>
    <w:rsid w:val="00382946"/>
    <w:pPr>
      <w:spacing w:line="240" w:lineRule="auto"/>
    </w:pPr>
    <w:rPr>
      <w:szCs w:val="20"/>
    </w:rPr>
  </w:style>
  <w:style w:type="character" w:customStyle="1" w:styleId="CommentTextChar">
    <w:name w:val="Comment Text Char"/>
    <w:basedOn w:val="DefaultParagraphFont"/>
    <w:link w:val="CommentText"/>
    <w:uiPriority w:val="99"/>
    <w:rsid w:val="0038294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82946"/>
    <w:rPr>
      <w:b/>
      <w:bCs/>
    </w:rPr>
  </w:style>
  <w:style w:type="character" w:customStyle="1" w:styleId="CommentSubjectChar">
    <w:name w:val="Comment Subject Char"/>
    <w:basedOn w:val="CommentTextChar"/>
    <w:link w:val="CommentSubject"/>
    <w:uiPriority w:val="99"/>
    <w:semiHidden/>
    <w:rsid w:val="00382946"/>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3829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946"/>
    <w:rPr>
      <w:rFonts w:ascii="Segoe UI" w:eastAsia="Calibri" w:hAnsi="Segoe UI" w:cs="Segoe UI"/>
      <w:color w:val="000000"/>
      <w:sz w:val="18"/>
      <w:szCs w:val="18"/>
    </w:rPr>
  </w:style>
  <w:style w:type="character" w:customStyle="1" w:styleId="Heading2Char">
    <w:name w:val="Heading 2 Char"/>
    <w:basedOn w:val="DefaultParagraphFont"/>
    <w:link w:val="Heading2"/>
    <w:rsid w:val="00A115AE"/>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A115AE"/>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A115AE"/>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rsid w:val="00A115AE"/>
    <w:pPr>
      <w:spacing w:after="120" w:line="360" w:lineRule="auto"/>
    </w:pPr>
    <w:rPr>
      <w:b/>
      <w:sz w:val="28"/>
    </w:rPr>
  </w:style>
  <w:style w:type="paragraph" w:customStyle="1" w:styleId="Authornames">
    <w:name w:val="Author names"/>
    <w:basedOn w:val="Normal"/>
    <w:next w:val="Normal"/>
    <w:qFormat/>
    <w:rsid w:val="00A115AE"/>
    <w:pPr>
      <w:spacing w:before="240" w:line="360" w:lineRule="auto"/>
    </w:pPr>
    <w:rPr>
      <w:sz w:val="28"/>
    </w:rPr>
  </w:style>
  <w:style w:type="paragraph" w:customStyle="1" w:styleId="Affiliation">
    <w:name w:val="Affiliation"/>
    <w:basedOn w:val="Normal"/>
    <w:qFormat/>
    <w:rsid w:val="00A115AE"/>
    <w:pPr>
      <w:spacing w:before="240" w:line="360" w:lineRule="auto"/>
    </w:pPr>
    <w:rPr>
      <w:i/>
    </w:rPr>
  </w:style>
  <w:style w:type="paragraph" w:customStyle="1" w:styleId="Receiveddates">
    <w:name w:val="Received dates"/>
    <w:basedOn w:val="Affiliation"/>
    <w:next w:val="Normal"/>
    <w:qFormat/>
    <w:rsid w:val="00A115AE"/>
  </w:style>
  <w:style w:type="paragraph" w:customStyle="1" w:styleId="Abstract">
    <w:name w:val="Abstract"/>
    <w:basedOn w:val="Normal"/>
    <w:next w:val="Keywords"/>
    <w:qFormat/>
    <w:rsid w:val="00A115AE"/>
    <w:pPr>
      <w:spacing w:before="360" w:after="300" w:line="360" w:lineRule="auto"/>
      <w:ind w:left="720" w:right="567"/>
    </w:pPr>
    <w:rPr>
      <w:sz w:val="22"/>
    </w:rPr>
  </w:style>
  <w:style w:type="paragraph" w:customStyle="1" w:styleId="Keywords">
    <w:name w:val="Keywords"/>
    <w:basedOn w:val="Normal"/>
    <w:next w:val="Paragraph"/>
    <w:qFormat/>
    <w:rsid w:val="00A115AE"/>
    <w:pPr>
      <w:spacing w:before="240" w:after="240" w:line="360" w:lineRule="auto"/>
      <w:ind w:left="720" w:right="567"/>
    </w:pPr>
    <w:rPr>
      <w:sz w:val="22"/>
    </w:rPr>
  </w:style>
  <w:style w:type="paragraph" w:customStyle="1" w:styleId="Correspondencedetails">
    <w:name w:val="Correspondence details"/>
    <w:basedOn w:val="Normal"/>
    <w:qFormat/>
    <w:rsid w:val="00A115AE"/>
    <w:pPr>
      <w:spacing w:before="240" w:line="360" w:lineRule="auto"/>
    </w:pPr>
  </w:style>
  <w:style w:type="paragraph" w:customStyle="1" w:styleId="Displayedquotation">
    <w:name w:val="Displayed quotation"/>
    <w:basedOn w:val="Normal"/>
    <w:qFormat/>
    <w:rsid w:val="00A115A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A115AE"/>
    <w:pPr>
      <w:widowControl/>
      <w:numPr>
        <w:numId w:val="15"/>
      </w:numPr>
      <w:spacing w:after="240"/>
      <w:contextualSpacing/>
    </w:pPr>
  </w:style>
  <w:style w:type="paragraph" w:customStyle="1" w:styleId="Displayedequation">
    <w:name w:val="Displayed equation"/>
    <w:basedOn w:val="Normal"/>
    <w:next w:val="Paragraph"/>
    <w:qFormat/>
    <w:rsid w:val="00A115AE"/>
    <w:pPr>
      <w:tabs>
        <w:tab w:val="center" w:pos="4253"/>
        <w:tab w:val="right" w:pos="8222"/>
      </w:tabs>
      <w:spacing w:before="240" w:after="240"/>
      <w:jc w:val="center"/>
    </w:pPr>
  </w:style>
  <w:style w:type="paragraph" w:customStyle="1" w:styleId="Acknowledgements">
    <w:name w:val="Acknowledgements"/>
    <w:basedOn w:val="Normal"/>
    <w:next w:val="Normal"/>
    <w:qFormat/>
    <w:rsid w:val="00A115AE"/>
    <w:pPr>
      <w:spacing w:before="120" w:line="360" w:lineRule="auto"/>
    </w:pPr>
    <w:rPr>
      <w:sz w:val="22"/>
    </w:rPr>
  </w:style>
  <w:style w:type="paragraph" w:customStyle="1" w:styleId="Tabletitle">
    <w:name w:val="Table title"/>
    <w:basedOn w:val="Normal"/>
    <w:next w:val="Normal"/>
    <w:qFormat/>
    <w:rsid w:val="00A115AE"/>
    <w:pPr>
      <w:spacing w:before="240" w:line="360" w:lineRule="auto"/>
    </w:pPr>
  </w:style>
  <w:style w:type="paragraph" w:customStyle="1" w:styleId="Figurecaption">
    <w:name w:val="Figure caption"/>
    <w:basedOn w:val="Normal"/>
    <w:next w:val="Normal"/>
    <w:qFormat/>
    <w:rsid w:val="00A115AE"/>
    <w:pPr>
      <w:spacing w:before="240" w:line="360" w:lineRule="auto"/>
    </w:pPr>
  </w:style>
  <w:style w:type="paragraph" w:customStyle="1" w:styleId="Footnotes">
    <w:name w:val="Footnotes"/>
    <w:basedOn w:val="Normal"/>
    <w:qFormat/>
    <w:rsid w:val="00A115AE"/>
    <w:pPr>
      <w:spacing w:before="120" w:line="360" w:lineRule="auto"/>
      <w:ind w:left="482" w:hanging="482"/>
      <w:contextualSpacing/>
    </w:pPr>
    <w:rPr>
      <w:sz w:val="22"/>
    </w:rPr>
  </w:style>
  <w:style w:type="paragraph" w:customStyle="1" w:styleId="Notesoncontributors">
    <w:name w:val="Notes on contributors"/>
    <w:basedOn w:val="Normal"/>
    <w:qFormat/>
    <w:rsid w:val="00A115AE"/>
    <w:pPr>
      <w:spacing w:before="240" w:line="360" w:lineRule="auto"/>
    </w:pPr>
    <w:rPr>
      <w:sz w:val="22"/>
    </w:rPr>
  </w:style>
  <w:style w:type="paragraph" w:customStyle="1" w:styleId="Normalparagraphstyle">
    <w:name w:val="Normal paragraph style"/>
    <w:basedOn w:val="Normal"/>
    <w:next w:val="Normal"/>
    <w:rsid w:val="00A115AE"/>
  </w:style>
  <w:style w:type="paragraph" w:customStyle="1" w:styleId="Paragraph">
    <w:name w:val="Paragraph"/>
    <w:basedOn w:val="Normal"/>
    <w:next w:val="Newparagraph"/>
    <w:qFormat/>
    <w:rsid w:val="00A115AE"/>
    <w:pPr>
      <w:widowControl w:val="0"/>
      <w:spacing w:before="240"/>
    </w:pPr>
  </w:style>
  <w:style w:type="paragraph" w:customStyle="1" w:styleId="Newparagraph">
    <w:name w:val="New paragraph"/>
    <w:basedOn w:val="Normal"/>
    <w:qFormat/>
    <w:rsid w:val="00A115AE"/>
    <w:pPr>
      <w:ind w:firstLine="720"/>
    </w:pPr>
  </w:style>
  <w:style w:type="paragraph" w:styleId="NormalIndent">
    <w:name w:val="Normal Indent"/>
    <w:basedOn w:val="Normal"/>
    <w:rsid w:val="00A115AE"/>
    <w:pPr>
      <w:ind w:left="720"/>
    </w:pPr>
  </w:style>
  <w:style w:type="paragraph" w:customStyle="1" w:styleId="References">
    <w:name w:val="References"/>
    <w:basedOn w:val="Normal"/>
    <w:qFormat/>
    <w:rsid w:val="00A115AE"/>
    <w:pPr>
      <w:spacing w:before="120" w:line="360" w:lineRule="auto"/>
      <w:ind w:left="720" w:hanging="720"/>
      <w:contextualSpacing/>
    </w:pPr>
  </w:style>
  <w:style w:type="paragraph" w:customStyle="1" w:styleId="Subjectcodes">
    <w:name w:val="Subject codes"/>
    <w:basedOn w:val="Keywords"/>
    <w:next w:val="Paragraph"/>
    <w:qFormat/>
    <w:rsid w:val="00A115AE"/>
  </w:style>
  <w:style w:type="paragraph" w:customStyle="1" w:styleId="Bulletedlist">
    <w:name w:val="Bulleted list"/>
    <w:basedOn w:val="Paragraph"/>
    <w:next w:val="Paragraph"/>
    <w:qFormat/>
    <w:rsid w:val="00A115AE"/>
    <w:pPr>
      <w:widowControl/>
      <w:numPr>
        <w:numId w:val="16"/>
      </w:numPr>
      <w:spacing w:after="240"/>
      <w:contextualSpacing/>
    </w:pPr>
  </w:style>
  <w:style w:type="paragraph" w:styleId="FootnoteText">
    <w:name w:val="footnote text"/>
    <w:basedOn w:val="Normal"/>
    <w:link w:val="FootnoteTextChar"/>
    <w:autoRedefine/>
    <w:rsid w:val="00A115AE"/>
    <w:pPr>
      <w:ind w:left="284" w:hanging="284"/>
    </w:pPr>
    <w:rPr>
      <w:sz w:val="22"/>
      <w:szCs w:val="20"/>
    </w:rPr>
  </w:style>
  <w:style w:type="character" w:customStyle="1" w:styleId="FootnoteTextChar">
    <w:name w:val="Footnote Text Char"/>
    <w:basedOn w:val="DefaultParagraphFont"/>
    <w:link w:val="FootnoteText"/>
    <w:rsid w:val="00A115AE"/>
    <w:rPr>
      <w:rFonts w:ascii="Times New Roman" w:eastAsia="Times New Roman" w:hAnsi="Times New Roman" w:cs="Times New Roman"/>
      <w:szCs w:val="20"/>
      <w:lang w:val="en-GB" w:eastAsia="en-GB"/>
    </w:rPr>
  </w:style>
  <w:style w:type="character" w:styleId="FootnoteReference">
    <w:name w:val="footnote reference"/>
    <w:basedOn w:val="DefaultParagraphFont"/>
    <w:rsid w:val="00A115AE"/>
    <w:rPr>
      <w:vertAlign w:val="superscript"/>
    </w:rPr>
  </w:style>
  <w:style w:type="paragraph" w:styleId="EndnoteText">
    <w:name w:val="endnote text"/>
    <w:basedOn w:val="Normal"/>
    <w:link w:val="EndnoteTextChar"/>
    <w:autoRedefine/>
    <w:rsid w:val="00A115AE"/>
    <w:pPr>
      <w:ind w:left="284" w:hanging="284"/>
    </w:pPr>
    <w:rPr>
      <w:sz w:val="22"/>
      <w:szCs w:val="20"/>
    </w:rPr>
  </w:style>
  <w:style w:type="character" w:customStyle="1" w:styleId="EndnoteTextChar">
    <w:name w:val="Endnote Text Char"/>
    <w:basedOn w:val="DefaultParagraphFont"/>
    <w:link w:val="EndnoteText"/>
    <w:rsid w:val="00A115AE"/>
    <w:rPr>
      <w:rFonts w:ascii="Times New Roman" w:eastAsia="Times New Roman" w:hAnsi="Times New Roman" w:cs="Times New Roman"/>
      <w:szCs w:val="20"/>
      <w:lang w:val="en-GB" w:eastAsia="en-GB"/>
    </w:rPr>
  </w:style>
  <w:style w:type="character" w:styleId="EndnoteReference">
    <w:name w:val="endnote reference"/>
    <w:basedOn w:val="DefaultParagraphFont"/>
    <w:rsid w:val="00A115AE"/>
    <w:rPr>
      <w:vertAlign w:val="superscript"/>
    </w:rPr>
  </w:style>
  <w:style w:type="paragraph" w:customStyle="1" w:styleId="Heading4Paragraph">
    <w:name w:val="Heading 4 + Paragraph"/>
    <w:basedOn w:val="Paragraph"/>
    <w:next w:val="Newparagraph"/>
    <w:qFormat/>
    <w:rsid w:val="00A115AE"/>
    <w:pPr>
      <w:widowControl/>
      <w:spacing w:before="360"/>
    </w:pPr>
  </w:style>
  <w:style w:type="paragraph" w:styleId="NormalWeb">
    <w:name w:val="Normal (Web)"/>
    <w:basedOn w:val="Normal"/>
    <w:uiPriority w:val="99"/>
    <w:semiHidden/>
    <w:unhideWhenUsed/>
    <w:rsid w:val="0061163A"/>
    <w:pPr>
      <w:spacing w:before="100" w:beforeAutospacing="1" w:after="100" w:afterAutospacing="1" w:line="240" w:lineRule="auto"/>
    </w:pPr>
    <w:rPr>
      <w:lang w:val="en-ZA" w:eastAsia="en-ZA"/>
    </w:rPr>
  </w:style>
  <w:style w:type="character" w:styleId="Hyperlink">
    <w:name w:val="Hyperlink"/>
    <w:basedOn w:val="DefaultParagraphFont"/>
    <w:uiPriority w:val="99"/>
    <w:semiHidden/>
    <w:unhideWhenUsed/>
    <w:rsid w:val="006B4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9597">
      <w:bodyDiv w:val="1"/>
      <w:marLeft w:val="0"/>
      <w:marRight w:val="0"/>
      <w:marTop w:val="0"/>
      <w:marBottom w:val="0"/>
      <w:divBdr>
        <w:top w:val="none" w:sz="0" w:space="0" w:color="auto"/>
        <w:left w:val="none" w:sz="0" w:space="0" w:color="auto"/>
        <w:bottom w:val="none" w:sz="0" w:space="0" w:color="auto"/>
        <w:right w:val="none" w:sz="0" w:space="0" w:color="auto"/>
      </w:divBdr>
    </w:div>
    <w:div w:id="653145893">
      <w:bodyDiv w:val="1"/>
      <w:marLeft w:val="0"/>
      <w:marRight w:val="0"/>
      <w:marTop w:val="0"/>
      <w:marBottom w:val="0"/>
      <w:divBdr>
        <w:top w:val="none" w:sz="0" w:space="0" w:color="auto"/>
        <w:left w:val="none" w:sz="0" w:space="0" w:color="auto"/>
        <w:bottom w:val="none" w:sz="0" w:space="0" w:color="auto"/>
        <w:right w:val="none" w:sz="0" w:space="0" w:color="auto"/>
      </w:divBdr>
    </w:div>
    <w:div w:id="862983522">
      <w:bodyDiv w:val="1"/>
      <w:marLeft w:val="0"/>
      <w:marRight w:val="0"/>
      <w:marTop w:val="0"/>
      <w:marBottom w:val="0"/>
      <w:divBdr>
        <w:top w:val="none" w:sz="0" w:space="0" w:color="auto"/>
        <w:left w:val="none" w:sz="0" w:space="0" w:color="auto"/>
        <w:bottom w:val="none" w:sz="0" w:space="0" w:color="auto"/>
        <w:right w:val="none" w:sz="0" w:space="0" w:color="auto"/>
      </w:divBdr>
    </w:div>
    <w:div w:id="1137261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OneDrive%20-%20CACTUS\Current%20W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2ACED-3AEF-4EC3-AC87-0BCE59B9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5</TotalTime>
  <Pages>11</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 Narrative of Resistance: A Brief History of the Dandara Community, Brazil</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Narrative of Resistance: A Brief History of the Dandara Community, Brazil</dc:title>
  <dc:subject>This paper presents a brief report on the history of the Dandara Occupation, in the city of Belo Horizonte, Brazil. Through a general panorama of the strategies and resistance of the residents and movements involved; this paper shows the importance of the</dc:subject>
  <dc:creator>Beatriz Ribeiro, Fernando Oelze and Orlando Soares Lopes</dc:creator>
  <cp:keywords>Dandara; Occupation; Belo Horizonte</cp:keywords>
  <dc:description/>
  <cp:lastModifiedBy>Author</cp:lastModifiedBy>
  <cp:revision>10</cp:revision>
  <dcterms:created xsi:type="dcterms:W3CDTF">2021-01-28T13:22:00Z</dcterms:created>
  <dcterms:modified xsi:type="dcterms:W3CDTF">2021-01-28T13:45:00Z</dcterms:modified>
</cp:coreProperties>
</file>