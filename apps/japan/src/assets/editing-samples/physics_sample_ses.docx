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86C5C" w14:textId="144134FA" w:rsidR="006270B3" w:rsidRPr="006F3C56" w:rsidRDefault="00C7213B" w:rsidP="00BA2412">
      <w:pPr>
        <w:pStyle w:val="01Title"/>
      </w:pPr>
      <w:commentRangeStart w:id="0"/>
      <w:commentRangeStart w:id="1"/>
      <w:r w:rsidRPr="006F3C56">
        <w:t>Effect</w:t>
      </w:r>
      <w:commentRangeEnd w:id="0"/>
      <w:r w:rsidR="00010ACD" w:rsidRPr="006F3C56">
        <w:rPr>
          <w:rStyle w:val="CommentReference"/>
          <w:rFonts w:asciiTheme="minorHAnsi" w:hAnsiTheme="minorHAnsi"/>
          <w:b w:val="0"/>
          <w:spacing w:val="0"/>
          <w:kern w:val="0"/>
        </w:rPr>
        <w:commentReference w:id="0"/>
      </w:r>
      <w:ins w:id="3" w:author="Author">
        <w:r w:rsidR="003322FA" w:rsidRPr="006F3C56">
          <w:t>s</w:t>
        </w:r>
      </w:ins>
      <w:r w:rsidRPr="006F3C56">
        <w:t xml:space="preserve"> of </w:t>
      </w:r>
      <w:del w:id="4" w:author="Author">
        <w:r w:rsidRPr="006F3C56" w:rsidDel="0091348E">
          <w:delText>D</w:delText>
        </w:r>
        <w:r w:rsidRPr="006F3C56" w:rsidDel="003322FA">
          <w:delText xml:space="preserve">iscrete </w:delText>
        </w:r>
        <w:r w:rsidRPr="006F3C56" w:rsidDel="0091348E">
          <w:delText>L</w:delText>
        </w:r>
        <w:r w:rsidRPr="006F3C56" w:rsidDel="003322FA">
          <w:delText xml:space="preserve">evels </w:delText>
        </w:r>
        <w:r w:rsidRPr="006F3C56" w:rsidDel="0091348E">
          <w:delText>W</w:delText>
        </w:r>
      </w:del>
      <w:ins w:id="5" w:author="Author">
        <w:r w:rsidR="0091348E" w:rsidRPr="006F3C56">
          <w:t>w</w:t>
        </w:r>
      </w:ins>
      <w:r w:rsidRPr="006F3C56">
        <w:t xml:space="preserve">idth </w:t>
      </w:r>
      <w:del w:id="6" w:author="Author">
        <w:r w:rsidRPr="006F3C56" w:rsidDel="0091348E">
          <w:delText>E</w:delText>
        </w:r>
      </w:del>
      <w:ins w:id="7" w:author="Author">
        <w:r w:rsidR="0091348E" w:rsidRPr="006F3C56">
          <w:t>e</w:t>
        </w:r>
      </w:ins>
      <w:r w:rsidRPr="006F3C56">
        <w:t>rror</w:t>
      </w:r>
      <w:ins w:id="8" w:author="Author">
        <w:r w:rsidR="003322FA" w:rsidRPr="006F3C56">
          <w:t>s</w:t>
        </w:r>
      </w:ins>
      <w:r w:rsidRPr="006F3C56">
        <w:t xml:space="preserve"> </w:t>
      </w:r>
      <w:ins w:id="9" w:author="Author">
        <w:r w:rsidR="003322FA" w:rsidRPr="006F3C56">
          <w:t xml:space="preserve">of discrete levels </w:t>
        </w:r>
      </w:ins>
      <w:r w:rsidRPr="006F3C56">
        <w:t xml:space="preserve">on </w:t>
      </w:r>
      <w:del w:id="10" w:author="Author">
        <w:r w:rsidRPr="006F3C56" w:rsidDel="003322FA">
          <w:delText xml:space="preserve">the </w:delText>
        </w:r>
        <w:r w:rsidRPr="006F3C56" w:rsidDel="0091348E">
          <w:delText>O</w:delText>
        </w:r>
      </w:del>
      <w:ins w:id="11" w:author="Author">
        <w:r w:rsidR="0091348E" w:rsidRPr="006F3C56">
          <w:t>o</w:t>
        </w:r>
      </w:ins>
      <w:r w:rsidRPr="006F3C56">
        <w:t xml:space="preserve">ptical </w:t>
      </w:r>
      <w:del w:id="12" w:author="Author">
        <w:r w:rsidRPr="006F3C56" w:rsidDel="0091348E">
          <w:delText>P</w:delText>
        </w:r>
      </w:del>
      <w:ins w:id="13" w:author="Author">
        <w:r w:rsidR="0091348E" w:rsidRPr="006F3C56">
          <w:t>p</w:t>
        </w:r>
      </w:ins>
      <w:r w:rsidRPr="006F3C56">
        <w:t xml:space="preserve">erformance of </w:t>
      </w:r>
      <w:commentRangeStart w:id="14"/>
      <w:ins w:id="15" w:author="Author">
        <w:r w:rsidR="009940F9" w:rsidRPr="006F3C56">
          <w:t xml:space="preserve">binary </w:t>
        </w:r>
      </w:ins>
      <w:del w:id="16" w:author="Author">
        <w:r w:rsidRPr="006F3C56" w:rsidDel="003322FA">
          <w:delText xml:space="preserve">the </w:delText>
        </w:r>
        <w:r w:rsidRPr="006F3C56" w:rsidDel="0091348E">
          <w:delText>D</w:delText>
        </w:r>
      </w:del>
      <w:ins w:id="17" w:author="Author">
        <w:r w:rsidR="0091348E" w:rsidRPr="006F3C56">
          <w:t>d</w:t>
        </w:r>
      </w:ins>
      <w:r w:rsidRPr="006F3C56">
        <w:t xml:space="preserve">iffractive </w:t>
      </w:r>
      <w:del w:id="18" w:author="Author">
        <w:r w:rsidRPr="006F3C56" w:rsidDel="0091348E">
          <w:delText>B</w:delText>
        </w:r>
        <w:r w:rsidRPr="006F3C56" w:rsidDel="009940F9">
          <w:delText xml:space="preserve">inary </w:delText>
        </w:r>
        <w:r w:rsidRPr="006F3C56" w:rsidDel="0091348E">
          <w:delText>L</w:delText>
        </w:r>
      </w:del>
      <w:ins w:id="19" w:author="Author">
        <w:r w:rsidR="0091348E" w:rsidRPr="006F3C56">
          <w:t>l</w:t>
        </w:r>
      </w:ins>
      <w:r w:rsidRPr="006F3C56">
        <w:t>ens</w:t>
      </w:r>
      <w:commentRangeEnd w:id="1"/>
      <w:r w:rsidR="003322FA" w:rsidRPr="006F3C56">
        <w:rPr>
          <w:rStyle w:val="CommentReference"/>
          <w:rFonts w:asciiTheme="minorHAnsi" w:hAnsiTheme="minorHAnsi"/>
          <w:b w:val="0"/>
          <w:spacing w:val="0"/>
          <w:kern w:val="0"/>
        </w:rPr>
        <w:commentReference w:id="1"/>
      </w:r>
      <w:commentRangeEnd w:id="14"/>
      <w:r w:rsidR="009940F9" w:rsidRPr="006F3C56">
        <w:rPr>
          <w:rStyle w:val="CommentReference"/>
          <w:rFonts w:asciiTheme="minorHAnsi" w:hAnsiTheme="minorHAnsi"/>
          <w:b w:val="0"/>
          <w:spacing w:val="0"/>
          <w:kern w:val="0"/>
        </w:rPr>
        <w:commentReference w:id="14"/>
      </w:r>
    </w:p>
    <w:p w14:paraId="43A1E2EF" w14:textId="77777777" w:rsidR="00497360" w:rsidRPr="006F3C56" w:rsidRDefault="00497360" w:rsidP="00974BEF">
      <w:pPr>
        <w:pStyle w:val="02Author"/>
        <w:rPr>
          <w:vertAlign w:val="superscript"/>
        </w:rPr>
      </w:pPr>
      <w:commentRangeStart w:id="20"/>
      <w:r w:rsidRPr="006F3C56">
        <w:t>Author One,</w:t>
      </w:r>
      <w:r w:rsidRPr="006F3C56">
        <w:rPr>
          <w:vertAlign w:val="superscript"/>
        </w:rPr>
        <w:t>1</w:t>
      </w:r>
      <w:r w:rsidRPr="006F3C56">
        <w:t xml:space="preserve"> Author Two,</w:t>
      </w:r>
      <w:r w:rsidRPr="006F3C56">
        <w:rPr>
          <w:vertAlign w:val="superscript"/>
        </w:rPr>
        <w:t>2,*</w:t>
      </w:r>
      <w:r w:rsidRPr="006F3C56">
        <w:t xml:space="preserve"> and Author Three</w:t>
      </w:r>
      <w:r w:rsidRPr="006F3C56">
        <w:rPr>
          <w:vertAlign w:val="superscript"/>
        </w:rPr>
        <w:t>2,3</w:t>
      </w:r>
    </w:p>
    <w:p w14:paraId="348BB8AD" w14:textId="77777777" w:rsidR="00497360" w:rsidRPr="006F3C56" w:rsidRDefault="00497360" w:rsidP="00497360">
      <w:pPr>
        <w:pStyle w:val="03AuthorAffiliation"/>
      </w:pPr>
      <w:r w:rsidRPr="006F3C56">
        <w:rPr>
          <w:vertAlign w:val="superscript"/>
        </w:rPr>
        <w:t>1</w:t>
      </w:r>
      <w:r w:rsidRPr="006F3C56">
        <w:t>Peer Review, Publications Department, The Optical Society, 2010 Massachusetts Avenue NW, Washington, DC 20036, USA</w:t>
      </w:r>
    </w:p>
    <w:p w14:paraId="6F38941F" w14:textId="77777777" w:rsidR="00497360" w:rsidRPr="006F3C56" w:rsidRDefault="00497360" w:rsidP="00497360">
      <w:pPr>
        <w:pStyle w:val="03AuthorAffiliation"/>
      </w:pPr>
      <w:r w:rsidRPr="006F3C56">
        <w:rPr>
          <w:vertAlign w:val="superscript"/>
        </w:rPr>
        <w:t>2</w:t>
      </w:r>
      <w:r w:rsidRPr="006F3C56">
        <w:t>Publications Department, The Optical Society, 2010 Massachusetts Avenue NW, Washington, DC 20036, USA</w:t>
      </w:r>
    </w:p>
    <w:p w14:paraId="689749D8" w14:textId="77777777" w:rsidR="00497360" w:rsidRPr="006F3C56" w:rsidRDefault="00497360" w:rsidP="00497360">
      <w:pPr>
        <w:pStyle w:val="03AuthorAffiliation"/>
      </w:pPr>
      <w:r w:rsidRPr="006F3C56">
        <w:rPr>
          <w:vertAlign w:val="superscript"/>
        </w:rPr>
        <w:t>3</w:t>
      </w:r>
      <w:r w:rsidRPr="006F3C56">
        <w:t>Currently with the Department of Electronic Journals, The Optical Society, 2010 Massachusetts Avenue NW, Washington, DC 20036, USA</w:t>
      </w:r>
    </w:p>
    <w:p w14:paraId="0EF8C28E" w14:textId="77777777" w:rsidR="00497360" w:rsidRPr="006F3C56" w:rsidRDefault="00497360" w:rsidP="00497360">
      <w:pPr>
        <w:pStyle w:val="04Email"/>
      </w:pPr>
      <w:r w:rsidRPr="006F3C56">
        <w:t>*</w:t>
      </w:r>
      <w:r w:rsidR="00FA1BFD" w:rsidRPr="006F3C56">
        <w:t>xyz</w:t>
      </w:r>
      <w:r w:rsidRPr="006F3C56">
        <w:t>@osa.org</w:t>
      </w:r>
      <w:commentRangeEnd w:id="20"/>
      <w:r w:rsidR="00583F55" w:rsidRPr="006F3C56">
        <w:rPr>
          <w:rStyle w:val="CommentReference"/>
          <w:rFonts w:asciiTheme="minorHAnsi" w:hAnsiTheme="minorHAnsi"/>
          <w:i w:val="0"/>
          <w:color w:val="auto"/>
        </w:rPr>
        <w:commentReference w:id="20"/>
      </w:r>
    </w:p>
    <w:p w14:paraId="784C8851" w14:textId="2752852F" w:rsidR="00497360" w:rsidRPr="006F3C56" w:rsidRDefault="00497360" w:rsidP="00092896">
      <w:pPr>
        <w:pStyle w:val="06AbstractBody"/>
      </w:pPr>
      <w:commentRangeStart w:id="21"/>
      <w:r w:rsidRPr="006F3C56">
        <w:rPr>
          <w:rFonts w:cs="Times New Roman"/>
          <w:b/>
        </w:rPr>
        <w:t>Abstract</w:t>
      </w:r>
      <w:commentRangeEnd w:id="21"/>
      <w:r w:rsidR="000C6DF2" w:rsidRPr="006F3C56">
        <w:rPr>
          <w:rStyle w:val="CommentReference"/>
          <w:rFonts w:asciiTheme="minorHAnsi" w:hAnsiTheme="minorHAnsi"/>
          <w:color w:val="auto"/>
        </w:rPr>
        <w:commentReference w:id="21"/>
      </w:r>
      <w:r w:rsidRPr="006F3C56">
        <w:rPr>
          <w:rFonts w:cs="Times New Roman"/>
          <w:b/>
        </w:rPr>
        <w:t>:</w:t>
      </w:r>
      <w:r w:rsidRPr="006F3C56">
        <w:t xml:space="preserve"> </w:t>
      </w:r>
      <w:r w:rsidR="00C7213B" w:rsidRPr="006F3C56">
        <w:t xml:space="preserve">The effects of </w:t>
      </w:r>
      <w:ins w:id="22" w:author="Author">
        <w:r w:rsidR="00A825E8" w:rsidRPr="006F3C56">
          <w:t>width errors</w:t>
        </w:r>
        <w:r w:rsidR="00E92787" w:rsidRPr="006F3C56">
          <w:t xml:space="preserve"> </w:t>
        </w:r>
        <w:r w:rsidR="00BF1245" w:rsidRPr="006F3C56">
          <w:t xml:space="preserve">of </w:t>
        </w:r>
      </w:ins>
      <w:r w:rsidR="00C7213B" w:rsidRPr="006F3C56">
        <w:t>discrete levels</w:t>
      </w:r>
      <w:del w:id="23" w:author="Author">
        <w:r w:rsidR="00C7213B" w:rsidRPr="006F3C56" w:rsidDel="00E92787">
          <w:delText xml:space="preserve"> width error developed</w:delText>
        </w:r>
      </w:del>
      <w:r w:rsidR="00C7213B" w:rsidRPr="006F3C56">
        <w:t xml:space="preserve"> </w:t>
      </w:r>
      <w:del w:id="24" w:author="Author">
        <w:r w:rsidR="00C7213B" w:rsidRPr="006F3C56" w:rsidDel="00E92787">
          <w:delText>by</w:delText>
        </w:r>
      </w:del>
      <w:ins w:id="25" w:author="Author">
        <w:r w:rsidR="00E92787" w:rsidRPr="006F3C56">
          <w:t>during</w:t>
        </w:r>
      </w:ins>
      <w:r w:rsidR="00C7213B" w:rsidRPr="006F3C56">
        <w:t xml:space="preserve"> thin</w:t>
      </w:r>
      <w:ins w:id="26" w:author="Author">
        <w:r w:rsidR="00E92787" w:rsidRPr="006F3C56">
          <w:t>-</w:t>
        </w:r>
      </w:ins>
      <w:del w:id="27" w:author="Author">
        <w:r w:rsidR="00C7213B" w:rsidRPr="006F3C56" w:rsidDel="00E92787">
          <w:delText xml:space="preserve"> </w:delText>
        </w:r>
      </w:del>
      <w:r w:rsidR="00C7213B" w:rsidRPr="006F3C56">
        <w:t xml:space="preserve">film deposition on the optical performance of </w:t>
      </w:r>
      <w:ins w:id="28" w:author="Author">
        <w:r w:rsidR="00E92787" w:rsidRPr="006F3C56">
          <w:t xml:space="preserve">a </w:t>
        </w:r>
        <w:r w:rsidR="009940F9" w:rsidRPr="006F3C56">
          <w:t xml:space="preserve">binary </w:t>
        </w:r>
      </w:ins>
      <w:r w:rsidR="00C7213B" w:rsidRPr="006F3C56">
        <w:t xml:space="preserve">diffractive </w:t>
      </w:r>
      <w:del w:id="29" w:author="Author">
        <w:r w:rsidR="00C7213B" w:rsidRPr="006F3C56" w:rsidDel="009940F9">
          <w:delText xml:space="preserve">binary </w:delText>
        </w:r>
      </w:del>
      <w:r w:rsidR="00C7213B" w:rsidRPr="006F3C56">
        <w:t xml:space="preserve">germanium lens </w:t>
      </w:r>
      <w:del w:id="30" w:author="Author">
        <w:r w:rsidR="00C7213B" w:rsidRPr="006F3C56" w:rsidDel="00E92787">
          <w:delText xml:space="preserve">with four discrete levels </w:delText>
        </w:r>
      </w:del>
      <w:r w:rsidR="00C7213B" w:rsidRPr="006F3C56">
        <w:t xml:space="preserve">are investigated using </w:t>
      </w:r>
      <w:ins w:id="31" w:author="Author">
        <w:r w:rsidR="00E92787" w:rsidRPr="006F3C56">
          <w:t xml:space="preserve">the </w:t>
        </w:r>
      </w:ins>
      <w:r w:rsidR="00C7213B" w:rsidRPr="006F3C56">
        <w:t xml:space="preserve">nonsequential mode </w:t>
      </w:r>
      <w:ins w:id="32" w:author="Author">
        <w:r w:rsidR="00553925" w:rsidRPr="006F3C56">
          <w:t xml:space="preserve">and four discrete levels </w:t>
        </w:r>
      </w:ins>
      <w:r w:rsidR="00C7213B" w:rsidRPr="006F3C56">
        <w:t>in the optical design code ZEMAX. The thin</w:t>
      </w:r>
      <w:ins w:id="33" w:author="Author">
        <w:r w:rsidR="00553925" w:rsidRPr="006F3C56">
          <w:t>-</w:t>
        </w:r>
      </w:ins>
      <w:del w:id="34" w:author="Author">
        <w:r w:rsidR="00C7213B" w:rsidRPr="006F3C56" w:rsidDel="00553925">
          <w:delText xml:space="preserve"> </w:delText>
        </w:r>
      </w:del>
      <w:r w:rsidR="00C7213B" w:rsidRPr="006F3C56">
        <w:t xml:space="preserve">film deposition </w:t>
      </w:r>
      <w:del w:id="35" w:author="Author">
        <w:r w:rsidR="00C7213B" w:rsidRPr="006F3C56" w:rsidDel="00553925">
          <w:delText xml:space="preserve">technique </w:delText>
        </w:r>
      </w:del>
      <w:r w:rsidR="00C7213B" w:rsidRPr="006F3C56">
        <w:t xml:space="preserve">errors considered are </w:t>
      </w:r>
      <w:ins w:id="36" w:author="Author">
        <w:r w:rsidR="00553925" w:rsidRPr="006F3C56">
          <w:t xml:space="preserve">all </w:t>
        </w:r>
      </w:ins>
      <w:r w:rsidR="00C7213B" w:rsidRPr="006F3C56">
        <w:t xml:space="preserve">metallic mask fabrication errors. The peak value of the </w:t>
      </w:r>
      <w:commentRangeStart w:id="37"/>
      <w:del w:id="38" w:author="Author">
        <w:r w:rsidR="00C7213B" w:rsidRPr="006F3C56" w:rsidDel="00553925">
          <w:delText>P</w:delText>
        </w:r>
      </w:del>
      <w:ins w:id="39" w:author="Author">
        <w:r w:rsidR="00553925" w:rsidRPr="006F3C56">
          <w:t>p</w:t>
        </w:r>
      </w:ins>
      <w:r w:rsidR="00C7213B" w:rsidRPr="006F3C56">
        <w:t xml:space="preserve">oint </w:t>
      </w:r>
      <w:del w:id="40" w:author="Author">
        <w:r w:rsidR="00C7213B" w:rsidRPr="006F3C56" w:rsidDel="00553925">
          <w:delText>S</w:delText>
        </w:r>
      </w:del>
      <w:ins w:id="41" w:author="Author">
        <w:r w:rsidR="00553925" w:rsidRPr="006F3C56">
          <w:t>s</w:t>
        </w:r>
      </w:ins>
      <w:r w:rsidR="00C7213B" w:rsidRPr="006F3C56">
        <w:t xml:space="preserve">pread </w:t>
      </w:r>
      <w:del w:id="42" w:author="Author">
        <w:r w:rsidR="00C7213B" w:rsidRPr="006F3C56" w:rsidDel="00553925">
          <w:delText>F</w:delText>
        </w:r>
      </w:del>
      <w:ins w:id="43" w:author="Author">
        <w:r w:rsidR="00553925" w:rsidRPr="006F3C56">
          <w:t>f</w:t>
        </w:r>
      </w:ins>
      <w:r w:rsidR="00C7213B" w:rsidRPr="006F3C56">
        <w:t>unction</w:t>
      </w:r>
      <w:commentRangeEnd w:id="37"/>
      <w:r w:rsidR="00553925" w:rsidRPr="006F3C56">
        <w:rPr>
          <w:rStyle w:val="CommentReference"/>
          <w:rFonts w:asciiTheme="minorHAnsi" w:hAnsiTheme="minorHAnsi"/>
          <w:color w:val="auto"/>
        </w:rPr>
        <w:commentReference w:id="37"/>
      </w:r>
      <w:commentRangeStart w:id="44"/>
      <w:r w:rsidR="00C7213B" w:rsidRPr="006F3C56">
        <w:t xml:space="preserve"> </w:t>
      </w:r>
      <w:del w:id="45" w:author="Author">
        <w:r w:rsidR="00C7213B" w:rsidRPr="006F3C56" w:rsidDel="00855642">
          <w:delText>(PSF)</w:delText>
        </w:r>
      </w:del>
      <w:commentRangeEnd w:id="44"/>
      <w:r w:rsidR="00855642" w:rsidRPr="006F3C56">
        <w:rPr>
          <w:rStyle w:val="CommentReference"/>
          <w:rFonts w:asciiTheme="minorHAnsi" w:hAnsiTheme="minorHAnsi"/>
          <w:color w:val="auto"/>
        </w:rPr>
        <w:commentReference w:id="44"/>
      </w:r>
      <w:del w:id="46" w:author="Author">
        <w:r w:rsidR="00C7213B" w:rsidRPr="006F3C56" w:rsidDel="00855642">
          <w:delText xml:space="preserve"> </w:delText>
        </w:r>
        <w:r w:rsidR="00C7213B" w:rsidRPr="006F3C56" w:rsidDel="009D46BD">
          <w:delText xml:space="preserve">was </w:delText>
        </w:r>
      </w:del>
      <w:ins w:id="47" w:author="Author">
        <w:r w:rsidR="009D46BD" w:rsidRPr="006F3C56">
          <w:t xml:space="preserve">is </w:t>
        </w:r>
      </w:ins>
      <w:r w:rsidR="00C7213B" w:rsidRPr="006F3C56">
        <w:t xml:space="preserve">used as </w:t>
      </w:r>
      <w:ins w:id="48" w:author="Author">
        <w:r w:rsidR="009D46BD" w:rsidRPr="006F3C56">
          <w:t xml:space="preserve">the </w:t>
        </w:r>
      </w:ins>
      <w:r w:rsidR="00C7213B" w:rsidRPr="006F3C56">
        <w:t>criterion to show the effect</w:t>
      </w:r>
      <w:ins w:id="49" w:author="Author">
        <w:r w:rsidR="009D46BD" w:rsidRPr="006F3C56">
          <w:t>s</w:t>
        </w:r>
      </w:ins>
      <w:r w:rsidR="00C7213B" w:rsidRPr="006F3C56">
        <w:t xml:space="preserve"> of </w:t>
      </w:r>
      <w:ins w:id="50" w:author="Author">
        <w:r w:rsidR="009D46BD" w:rsidRPr="006F3C56">
          <w:t xml:space="preserve">the width errors of the four </w:t>
        </w:r>
      </w:ins>
      <w:r w:rsidR="00C7213B" w:rsidRPr="006F3C56">
        <w:t xml:space="preserve">discrete levels </w:t>
      </w:r>
      <w:del w:id="51" w:author="Author">
        <w:r w:rsidR="00C7213B" w:rsidRPr="006F3C56" w:rsidDel="009D46BD">
          <w:delText xml:space="preserve">width error </w:delText>
        </w:r>
      </w:del>
      <w:r w:rsidR="00C7213B" w:rsidRPr="006F3C56">
        <w:t xml:space="preserve">on the optical performance of the </w:t>
      </w:r>
      <w:del w:id="52" w:author="Author">
        <w:r w:rsidR="00C7213B" w:rsidRPr="006F3C56" w:rsidDel="009D46BD">
          <w:delText xml:space="preserve">four-level </w:delText>
        </w:r>
      </w:del>
      <w:r w:rsidR="00C7213B" w:rsidRPr="006F3C56">
        <w:t>binary germanium lens</w:t>
      </w:r>
      <w:r w:rsidRPr="006F3C56">
        <w:t>.</w:t>
      </w:r>
      <w:r w:rsidR="002F14ED" w:rsidRPr="006F3C56">
        <w:t xml:space="preserve"> </w:t>
      </w:r>
    </w:p>
    <w:p w14:paraId="2B167740" w14:textId="77777777" w:rsidR="00497360" w:rsidRPr="006F3C56" w:rsidRDefault="00497360" w:rsidP="0036209C">
      <w:pPr>
        <w:pStyle w:val="07Copyright"/>
      </w:pPr>
      <w:r w:rsidRPr="006F3C56">
        <w:t>© 20</w:t>
      </w:r>
      <w:r w:rsidR="002E0DDB" w:rsidRPr="006F3C56">
        <w:t>20</w:t>
      </w:r>
      <w:r w:rsidRPr="006F3C56">
        <w:t xml:space="preserve"> Optical Society of America under the terms of the </w:t>
      </w:r>
      <w:hyperlink r:id="rId11" w:history="1">
        <w:r w:rsidRPr="006F3C56">
          <w:rPr>
            <w:color w:val="2F2FB1"/>
          </w:rPr>
          <w:t>OSA Open Access Publishing Agreement</w:t>
        </w:r>
      </w:hyperlink>
    </w:p>
    <w:p w14:paraId="17E9946A" w14:textId="41F2D10E" w:rsidR="00497360" w:rsidRPr="006F3C56" w:rsidRDefault="00497360" w:rsidP="00497360">
      <w:pPr>
        <w:pStyle w:val="08SectionHeader10"/>
        <w:numPr>
          <w:ilvl w:val="0"/>
          <w:numId w:val="5"/>
        </w:numPr>
      </w:pPr>
      <w:r w:rsidRPr="006F3C56">
        <w:t>Introduction</w:t>
      </w:r>
      <w:bookmarkStart w:id="53" w:name="_GoBack"/>
      <w:bookmarkEnd w:id="53"/>
    </w:p>
    <w:p w14:paraId="3DA7A719" w14:textId="38185690" w:rsidR="00583F55" w:rsidRPr="006F3C56" w:rsidRDefault="00583F55" w:rsidP="00583F55">
      <w:pPr>
        <w:spacing w:before="120" w:after="0" w:line="240" w:lineRule="auto"/>
        <w:jc w:val="both"/>
        <w:rPr>
          <w:rFonts w:ascii="Times New Roman" w:hAnsi="Times New Roman" w:cs="Times New Roman"/>
          <w:sz w:val="20"/>
          <w:szCs w:val="20"/>
        </w:rPr>
      </w:pPr>
      <w:del w:id="54" w:author="Author">
        <w:r w:rsidRPr="006F3C56" w:rsidDel="0093569B">
          <w:rPr>
            <w:rFonts w:ascii="Times New Roman" w:hAnsi="Times New Roman" w:cs="Times New Roman"/>
            <w:sz w:val="20"/>
            <w:szCs w:val="20"/>
          </w:rPr>
          <w:delText>To enhance optical resolution and reduce aberrations, r</w:delText>
        </w:r>
      </w:del>
      <w:ins w:id="55" w:author="Author">
        <w:r w:rsidR="0093569B" w:rsidRPr="006F3C56">
          <w:rPr>
            <w:rFonts w:ascii="Times New Roman" w:hAnsi="Times New Roman" w:cs="Times New Roman"/>
            <w:sz w:val="20"/>
            <w:szCs w:val="20"/>
          </w:rPr>
          <w:t>R</w:t>
        </w:r>
      </w:ins>
      <w:r w:rsidRPr="006F3C56">
        <w:rPr>
          <w:rFonts w:ascii="Times New Roman" w:hAnsi="Times New Roman" w:cs="Times New Roman"/>
          <w:sz w:val="20"/>
          <w:szCs w:val="20"/>
        </w:rPr>
        <w:t xml:space="preserve">efractive and diffractive lenses are often combined </w:t>
      </w:r>
      <w:del w:id="56" w:author="Author">
        <w:r w:rsidRPr="006F3C56" w:rsidDel="0093569B">
          <w:rPr>
            <w:rFonts w:ascii="Times New Roman" w:hAnsi="Times New Roman" w:cs="Times New Roman"/>
            <w:sz w:val="20"/>
            <w:szCs w:val="20"/>
          </w:rPr>
          <w:delText xml:space="preserve">as </w:delText>
        </w:r>
      </w:del>
      <w:ins w:id="57" w:author="Author">
        <w:r w:rsidR="0093569B" w:rsidRPr="006F3C56">
          <w:rPr>
            <w:rFonts w:ascii="Times New Roman" w:hAnsi="Times New Roman" w:cs="Times New Roman"/>
            <w:sz w:val="20"/>
            <w:szCs w:val="20"/>
          </w:rPr>
          <w:t xml:space="preserve">into </w:t>
        </w:r>
      </w:ins>
      <w:r w:rsidRPr="006F3C56">
        <w:rPr>
          <w:rFonts w:ascii="Times New Roman" w:hAnsi="Times New Roman" w:cs="Times New Roman"/>
          <w:sz w:val="20"/>
          <w:szCs w:val="20"/>
        </w:rPr>
        <w:t xml:space="preserve">a hybrid lens </w:t>
      </w:r>
      <w:ins w:id="58" w:author="Author">
        <w:r w:rsidR="0093569B" w:rsidRPr="006F3C56">
          <w:rPr>
            <w:rFonts w:ascii="Times New Roman" w:hAnsi="Times New Roman" w:cs="Times New Roman"/>
            <w:sz w:val="20"/>
            <w:szCs w:val="20"/>
          </w:rPr>
          <w:t xml:space="preserve">to enhance optical resolution and reduce aberrations </w:t>
        </w:r>
      </w:ins>
      <w:r w:rsidRPr="006F3C56">
        <w:rPr>
          <w:rFonts w:ascii="Times New Roman" w:hAnsi="Times New Roman" w:cs="Times New Roman"/>
          <w:sz w:val="20"/>
          <w:szCs w:val="20"/>
        </w:rPr>
        <w:t xml:space="preserve">[1]. Diffractive lenses are </w:t>
      </w:r>
      <w:del w:id="59" w:author="Author">
        <w:r w:rsidRPr="006F3C56" w:rsidDel="0093569B">
          <w:rPr>
            <w:rFonts w:ascii="Times New Roman" w:hAnsi="Times New Roman" w:cs="Times New Roman"/>
            <w:sz w:val="20"/>
            <w:szCs w:val="20"/>
          </w:rPr>
          <w:delText xml:space="preserve">essentially </w:delText>
        </w:r>
      </w:del>
      <w:ins w:id="60" w:author="Author">
        <w:r w:rsidR="0093569B" w:rsidRPr="006F3C56">
          <w:rPr>
            <w:rFonts w:ascii="Times New Roman" w:hAnsi="Times New Roman" w:cs="Times New Roman"/>
            <w:sz w:val="20"/>
            <w:szCs w:val="20"/>
          </w:rPr>
          <w:t xml:space="preserve">primarily </w:t>
        </w:r>
      </w:ins>
      <w:r w:rsidRPr="006F3C56">
        <w:rPr>
          <w:rFonts w:ascii="Times New Roman" w:hAnsi="Times New Roman" w:cs="Times New Roman"/>
          <w:sz w:val="20"/>
          <w:szCs w:val="20"/>
        </w:rPr>
        <w:t>gratings with variable groove spacing</w:t>
      </w:r>
      <w:ins w:id="61" w:author="Author">
        <w:r w:rsidR="0093569B" w:rsidRPr="006F3C56">
          <w:rPr>
            <w:rFonts w:ascii="Times New Roman" w:hAnsi="Times New Roman" w:cs="Times New Roman"/>
            <w:sz w:val="20"/>
            <w:szCs w:val="20"/>
          </w:rPr>
          <w:t>s</w:t>
        </w:r>
      </w:ins>
      <w:r w:rsidRPr="006F3C56">
        <w:rPr>
          <w:rFonts w:ascii="Times New Roman" w:hAnsi="Times New Roman" w:cs="Times New Roman"/>
          <w:sz w:val="20"/>
          <w:szCs w:val="20"/>
        </w:rPr>
        <w:t xml:space="preserve"> across the optical surface, which </w:t>
      </w:r>
      <w:del w:id="62" w:author="Author">
        <w:r w:rsidRPr="006F3C56" w:rsidDel="0093569B">
          <w:rPr>
            <w:rFonts w:ascii="Times New Roman" w:hAnsi="Times New Roman" w:cs="Times New Roman"/>
            <w:sz w:val="20"/>
            <w:szCs w:val="20"/>
          </w:rPr>
          <w:delText xml:space="preserve">impart </w:delText>
        </w:r>
      </w:del>
      <w:ins w:id="63" w:author="Author">
        <w:r w:rsidR="0093569B" w:rsidRPr="006F3C56">
          <w:rPr>
            <w:rFonts w:ascii="Times New Roman" w:hAnsi="Times New Roman" w:cs="Times New Roman"/>
            <w:sz w:val="20"/>
            <w:szCs w:val="20"/>
          </w:rPr>
          <w:t xml:space="preserve">cause </w:t>
        </w:r>
      </w:ins>
      <w:del w:id="64" w:author="Author">
        <w:r w:rsidRPr="006F3C56" w:rsidDel="0093569B">
          <w:rPr>
            <w:rFonts w:ascii="Times New Roman" w:hAnsi="Times New Roman" w:cs="Times New Roman"/>
            <w:sz w:val="20"/>
            <w:szCs w:val="20"/>
          </w:rPr>
          <w:delText xml:space="preserve">a </w:delText>
        </w:r>
      </w:del>
      <w:r w:rsidRPr="006F3C56">
        <w:rPr>
          <w:rFonts w:ascii="Times New Roman" w:hAnsi="Times New Roman" w:cs="Times New Roman"/>
          <w:sz w:val="20"/>
          <w:szCs w:val="20"/>
        </w:rPr>
        <w:t>change</w:t>
      </w:r>
      <w:ins w:id="65" w:author="Author">
        <w:r w:rsidR="0093569B" w:rsidRPr="006F3C56">
          <w:rPr>
            <w:rFonts w:ascii="Times New Roman" w:hAnsi="Times New Roman" w:cs="Times New Roman"/>
            <w:sz w:val="20"/>
            <w:szCs w:val="20"/>
          </w:rPr>
          <w:t>s</w:t>
        </w:r>
      </w:ins>
      <w:r w:rsidRPr="006F3C56">
        <w:rPr>
          <w:rFonts w:ascii="Times New Roman" w:hAnsi="Times New Roman" w:cs="Times New Roman"/>
          <w:sz w:val="20"/>
          <w:szCs w:val="20"/>
        </w:rPr>
        <w:t xml:space="preserve"> in </w:t>
      </w:r>
      <w:ins w:id="66" w:author="Author">
        <w:r w:rsidR="0093569B" w:rsidRPr="006F3C56">
          <w:rPr>
            <w:rFonts w:ascii="Times New Roman" w:hAnsi="Times New Roman" w:cs="Times New Roman"/>
            <w:sz w:val="20"/>
            <w:szCs w:val="20"/>
          </w:rPr>
          <w:t xml:space="preserve">the </w:t>
        </w:r>
      </w:ins>
      <w:r w:rsidRPr="006F3C56">
        <w:rPr>
          <w:rFonts w:ascii="Times New Roman" w:hAnsi="Times New Roman" w:cs="Times New Roman"/>
          <w:sz w:val="20"/>
          <w:szCs w:val="20"/>
        </w:rPr>
        <w:t>phase</w:t>
      </w:r>
      <w:ins w:id="67" w:author="Author">
        <w:r w:rsidR="0093569B" w:rsidRPr="006F3C56">
          <w:rPr>
            <w:rFonts w:ascii="Times New Roman" w:hAnsi="Times New Roman" w:cs="Times New Roman"/>
            <w:sz w:val="20"/>
            <w:szCs w:val="20"/>
          </w:rPr>
          <w:t>s</w:t>
        </w:r>
      </w:ins>
      <w:r w:rsidRPr="006F3C56">
        <w:rPr>
          <w:rFonts w:ascii="Times New Roman" w:hAnsi="Times New Roman" w:cs="Times New Roman"/>
          <w:sz w:val="20"/>
          <w:szCs w:val="20"/>
        </w:rPr>
        <w:t xml:space="preserve"> of </w:t>
      </w:r>
      <w:del w:id="68" w:author="Author">
        <w:r w:rsidRPr="006F3C56" w:rsidDel="0093569B">
          <w:rPr>
            <w:rFonts w:ascii="Times New Roman" w:hAnsi="Times New Roman" w:cs="Times New Roman"/>
            <w:sz w:val="20"/>
            <w:szCs w:val="20"/>
          </w:rPr>
          <w:delText xml:space="preserve">the </w:delText>
        </w:r>
      </w:del>
      <w:r w:rsidRPr="006F3C56">
        <w:rPr>
          <w:rFonts w:ascii="Times New Roman" w:hAnsi="Times New Roman" w:cs="Times New Roman"/>
          <w:sz w:val="20"/>
          <w:szCs w:val="20"/>
        </w:rPr>
        <w:t>wavefront</w:t>
      </w:r>
      <w:ins w:id="69" w:author="Author">
        <w:r w:rsidR="0093569B" w:rsidRPr="006F3C56">
          <w:rPr>
            <w:rFonts w:ascii="Times New Roman" w:hAnsi="Times New Roman" w:cs="Times New Roman"/>
            <w:sz w:val="20"/>
            <w:szCs w:val="20"/>
          </w:rPr>
          <w:t>s</w:t>
        </w:r>
      </w:ins>
      <w:r w:rsidRPr="006F3C56">
        <w:rPr>
          <w:rFonts w:ascii="Times New Roman" w:hAnsi="Times New Roman" w:cs="Times New Roman"/>
          <w:sz w:val="20"/>
          <w:szCs w:val="20"/>
        </w:rPr>
        <w:t xml:space="preserve"> passing through </w:t>
      </w:r>
      <w:del w:id="70" w:author="Author">
        <w:r w:rsidRPr="006F3C56" w:rsidDel="0093569B">
          <w:rPr>
            <w:rFonts w:ascii="Times New Roman" w:hAnsi="Times New Roman" w:cs="Times New Roman"/>
            <w:sz w:val="20"/>
            <w:szCs w:val="20"/>
          </w:rPr>
          <w:delText xml:space="preserve">it </w:delText>
        </w:r>
      </w:del>
      <w:ins w:id="71" w:author="Author">
        <w:r w:rsidR="0093569B" w:rsidRPr="006F3C56">
          <w:rPr>
            <w:rFonts w:ascii="Times New Roman" w:hAnsi="Times New Roman" w:cs="Times New Roman"/>
            <w:sz w:val="20"/>
            <w:szCs w:val="20"/>
          </w:rPr>
          <w:t xml:space="preserve">them </w:t>
        </w:r>
      </w:ins>
      <w:r w:rsidRPr="006F3C56">
        <w:rPr>
          <w:rFonts w:ascii="Times New Roman" w:hAnsi="Times New Roman" w:cs="Times New Roman"/>
          <w:sz w:val="20"/>
          <w:szCs w:val="20"/>
        </w:rPr>
        <w:t>[2].</w:t>
      </w:r>
    </w:p>
    <w:p w14:paraId="63C24C63" w14:textId="55788C0A" w:rsidR="00583F55" w:rsidRPr="006F3C56" w:rsidRDefault="00583F55" w:rsidP="00D76344">
      <w:pPr>
        <w:spacing w:after="0" w:line="240" w:lineRule="auto"/>
        <w:ind w:left="-15" w:firstLine="299"/>
        <w:jc w:val="both"/>
        <w:rPr>
          <w:rFonts w:ascii="Times New Roman" w:hAnsi="Times New Roman" w:cs="Times New Roman"/>
          <w:sz w:val="20"/>
          <w:szCs w:val="20"/>
        </w:rPr>
      </w:pPr>
      <w:r w:rsidRPr="006F3C56">
        <w:rPr>
          <w:rFonts w:ascii="Times New Roman" w:hAnsi="Times New Roman" w:cs="Times New Roman"/>
          <w:sz w:val="20"/>
          <w:szCs w:val="20"/>
        </w:rPr>
        <w:t>A diffractive optical element (DOE)</w:t>
      </w:r>
      <w:del w:id="72" w:author="Author">
        <w:r w:rsidRPr="006F3C56" w:rsidDel="00CD57E3">
          <w:rPr>
            <w:rFonts w:ascii="Times New Roman" w:hAnsi="Times New Roman" w:cs="Times New Roman"/>
            <w:sz w:val="20"/>
            <w:szCs w:val="20"/>
          </w:rPr>
          <w:delText>,</w:delText>
        </w:r>
      </w:del>
      <w:r w:rsidRPr="006F3C56">
        <w:rPr>
          <w:rFonts w:ascii="Times New Roman" w:hAnsi="Times New Roman" w:cs="Times New Roman"/>
          <w:sz w:val="20"/>
          <w:szCs w:val="20"/>
        </w:rPr>
        <w:t xml:space="preserve"> with </w:t>
      </w:r>
      <w:ins w:id="73" w:author="Author">
        <w:r w:rsidR="00CD57E3" w:rsidRPr="006F3C56">
          <w:rPr>
            <w:rFonts w:ascii="Times New Roman" w:hAnsi="Times New Roman" w:cs="Times New Roman"/>
            <w:sz w:val="20"/>
            <w:szCs w:val="20"/>
          </w:rPr>
          <w:t xml:space="preserve">a </w:t>
        </w:r>
      </w:ins>
      <w:r w:rsidRPr="006F3C56">
        <w:rPr>
          <w:rFonts w:ascii="Times New Roman" w:hAnsi="Times New Roman" w:cs="Times New Roman"/>
          <w:sz w:val="20"/>
          <w:szCs w:val="20"/>
        </w:rPr>
        <w:t>continuous surface profile</w:t>
      </w:r>
      <w:del w:id="74" w:author="Author">
        <w:r w:rsidRPr="006F3C56" w:rsidDel="00CD57E3">
          <w:rPr>
            <w:rFonts w:ascii="Times New Roman" w:hAnsi="Times New Roman" w:cs="Times New Roman"/>
            <w:sz w:val="20"/>
            <w:szCs w:val="20"/>
          </w:rPr>
          <w:delText>,</w:delText>
        </w:r>
      </w:del>
      <w:r w:rsidRPr="006F3C56">
        <w:rPr>
          <w:rFonts w:ascii="Times New Roman" w:hAnsi="Times New Roman" w:cs="Times New Roman"/>
          <w:sz w:val="20"/>
          <w:szCs w:val="20"/>
        </w:rPr>
        <w:t xml:space="preserve"> is often referred to as </w:t>
      </w:r>
      <w:ins w:id="75" w:author="Author">
        <w:r w:rsidR="00CD57E3" w:rsidRPr="006F3C56">
          <w:rPr>
            <w:rFonts w:ascii="Times New Roman" w:hAnsi="Times New Roman" w:cs="Times New Roman"/>
            <w:sz w:val="20"/>
            <w:szCs w:val="20"/>
          </w:rPr>
          <w:t xml:space="preserve">a </w:t>
        </w:r>
      </w:ins>
      <w:r w:rsidRPr="006F3C56">
        <w:rPr>
          <w:rFonts w:ascii="Times New Roman" w:hAnsi="Times New Roman" w:cs="Times New Roman"/>
          <w:sz w:val="20"/>
          <w:szCs w:val="20"/>
        </w:rPr>
        <w:t xml:space="preserve">kinoform, and the </w:t>
      </w:r>
      <w:ins w:id="76" w:author="Author">
        <w:r w:rsidR="00C13CC7" w:rsidRPr="006F3C56">
          <w:rPr>
            <w:rFonts w:ascii="Times New Roman" w:hAnsi="Times New Roman" w:cs="Times New Roman"/>
            <w:sz w:val="20"/>
            <w:szCs w:val="20"/>
          </w:rPr>
          <w:t xml:space="preserve">ideal </w:t>
        </w:r>
      </w:ins>
      <w:r w:rsidRPr="006F3C56">
        <w:rPr>
          <w:rFonts w:ascii="Times New Roman" w:hAnsi="Times New Roman" w:cs="Times New Roman"/>
          <w:sz w:val="20"/>
          <w:szCs w:val="20"/>
        </w:rPr>
        <w:t>theoretical</w:t>
      </w:r>
      <w:del w:id="77" w:author="Author">
        <w:r w:rsidRPr="006F3C56" w:rsidDel="00C13CC7">
          <w:rPr>
            <w:rFonts w:ascii="Times New Roman" w:hAnsi="Times New Roman" w:cs="Times New Roman"/>
            <w:sz w:val="20"/>
            <w:szCs w:val="20"/>
          </w:rPr>
          <w:delText xml:space="preserve"> ideal</w:delText>
        </w:r>
      </w:del>
      <w:r w:rsidRPr="006F3C56">
        <w:rPr>
          <w:rFonts w:ascii="Times New Roman" w:hAnsi="Times New Roman" w:cs="Times New Roman"/>
          <w:sz w:val="20"/>
          <w:szCs w:val="20"/>
        </w:rPr>
        <w:t xml:space="preserve"> profile of the diffractive surface can be </w:t>
      </w:r>
      <w:ins w:id="78" w:author="Author">
        <w:r w:rsidR="00CD57E3" w:rsidRPr="006F3C56">
          <w:rPr>
            <w:rFonts w:ascii="Times New Roman" w:hAnsi="Times New Roman" w:cs="Times New Roman"/>
            <w:sz w:val="20"/>
            <w:szCs w:val="20"/>
          </w:rPr>
          <w:t xml:space="preserve">discretely </w:t>
        </w:r>
      </w:ins>
      <w:r w:rsidRPr="006F3C56">
        <w:rPr>
          <w:rFonts w:ascii="Times New Roman" w:hAnsi="Times New Roman" w:cs="Times New Roman"/>
          <w:sz w:val="20"/>
          <w:szCs w:val="20"/>
        </w:rPr>
        <w:t xml:space="preserve">approximated </w:t>
      </w:r>
      <w:del w:id="79" w:author="Author">
        <w:r w:rsidRPr="006F3C56" w:rsidDel="00CD57E3">
          <w:rPr>
            <w:rFonts w:ascii="Times New Roman" w:hAnsi="Times New Roman" w:cs="Times New Roman"/>
            <w:sz w:val="20"/>
            <w:szCs w:val="20"/>
          </w:rPr>
          <w:delText xml:space="preserve">in a discrete fashion </w:delText>
        </w:r>
      </w:del>
      <w:r w:rsidRPr="006F3C56">
        <w:rPr>
          <w:rFonts w:ascii="Times New Roman" w:hAnsi="Times New Roman" w:cs="Times New Roman"/>
          <w:sz w:val="20"/>
          <w:szCs w:val="20"/>
        </w:rPr>
        <w:t xml:space="preserve">(the sag is approximated </w:t>
      </w:r>
      <w:del w:id="80" w:author="Author">
        <w:r w:rsidRPr="006F3C56" w:rsidDel="00CD57E3">
          <w:rPr>
            <w:rFonts w:ascii="Times New Roman" w:hAnsi="Times New Roman" w:cs="Times New Roman"/>
            <w:sz w:val="20"/>
            <w:szCs w:val="20"/>
          </w:rPr>
          <w:delText xml:space="preserve">by </w:delText>
        </w:r>
      </w:del>
      <w:ins w:id="81" w:author="Author">
        <w:r w:rsidR="00CD57E3" w:rsidRPr="006F3C56">
          <w:rPr>
            <w:rFonts w:ascii="Times New Roman" w:hAnsi="Times New Roman" w:cs="Times New Roman"/>
            <w:sz w:val="20"/>
            <w:szCs w:val="20"/>
          </w:rPr>
          <w:t xml:space="preserve">in </w:t>
        </w:r>
      </w:ins>
      <w:r w:rsidRPr="006F3C56">
        <w:rPr>
          <w:rFonts w:ascii="Times New Roman" w:hAnsi="Times New Roman" w:cs="Times New Roman"/>
          <w:sz w:val="20"/>
          <w:szCs w:val="20"/>
        </w:rPr>
        <w:t>discrete steps)</w:t>
      </w:r>
      <w:del w:id="82" w:author="Author">
        <w:r w:rsidRPr="006F3C56" w:rsidDel="00CD57E3">
          <w:rPr>
            <w:rFonts w:ascii="Times New Roman" w:hAnsi="Times New Roman" w:cs="Times New Roman"/>
            <w:sz w:val="20"/>
            <w:szCs w:val="20"/>
          </w:rPr>
          <w:delText>,</w:delText>
        </w:r>
      </w:del>
      <w:ins w:id="83" w:author="Author">
        <w:r w:rsidR="00CD57E3" w:rsidRPr="006F3C56">
          <w:rPr>
            <w:rFonts w:ascii="Times New Roman" w:hAnsi="Times New Roman" w:cs="Times New Roman"/>
            <w:sz w:val="20"/>
            <w:szCs w:val="20"/>
          </w:rPr>
          <w:t xml:space="preserve"> in a</w:t>
        </w:r>
      </w:ins>
      <w:r w:rsidRPr="006F3C56">
        <w:rPr>
          <w:rFonts w:ascii="Times New Roman" w:hAnsi="Times New Roman" w:cs="Times New Roman"/>
          <w:sz w:val="20"/>
          <w:szCs w:val="20"/>
        </w:rPr>
        <w:t xml:space="preserve"> </w:t>
      </w:r>
      <w:ins w:id="84" w:author="Author">
        <w:r w:rsidR="00CD57E3" w:rsidRPr="006F3C56">
          <w:rPr>
            <w:rFonts w:ascii="Times New Roman" w:hAnsi="Times New Roman" w:cs="Times New Roman"/>
            <w:sz w:val="20"/>
            <w:szCs w:val="20"/>
          </w:rPr>
          <w:t xml:space="preserve">manner </w:t>
        </w:r>
      </w:ins>
      <w:r w:rsidRPr="006F3C56">
        <w:rPr>
          <w:rFonts w:ascii="Times New Roman" w:hAnsi="Times New Roman" w:cs="Times New Roman"/>
          <w:sz w:val="20"/>
          <w:szCs w:val="20"/>
        </w:rPr>
        <w:t xml:space="preserve">similar to the digital representation of an analog function [3]. This discrete representation is called a multilevel or binary profile [4]. The design techniques used </w:t>
      </w:r>
      <w:ins w:id="85" w:author="Author">
        <w:r w:rsidR="00CD57E3" w:rsidRPr="006F3C56">
          <w:rPr>
            <w:rFonts w:ascii="Times New Roman" w:hAnsi="Times New Roman" w:cs="Times New Roman"/>
            <w:sz w:val="20"/>
            <w:szCs w:val="20"/>
          </w:rPr>
          <w:t xml:space="preserve">in </w:t>
        </w:r>
      </w:ins>
      <w:del w:id="86" w:author="Author">
        <w:r w:rsidRPr="006F3C56" w:rsidDel="00CD57E3">
          <w:rPr>
            <w:rFonts w:ascii="Times New Roman" w:hAnsi="Times New Roman" w:cs="Times New Roman"/>
            <w:sz w:val="20"/>
            <w:szCs w:val="20"/>
          </w:rPr>
          <w:delText xml:space="preserve">for </w:delText>
        </w:r>
      </w:del>
      <w:r w:rsidRPr="006F3C56">
        <w:rPr>
          <w:rFonts w:ascii="Times New Roman" w:hAnsi="Times New Roman" w:cs="Times New Roman"/>
          <w:sz w:val="20"/>
          <w:szCs w:val="20"/>
        </w:rPr>
        <w:t>binary optics were initially developed by integrated circuit</w:t>
      </w:r>
      <w:commentRangeStart w:id="87"/>
      <w:r w:rsidRPr="006F3C56">
        <w:rPr>
          <w:rFonts w:ascii="Times New Roman" w:hAnsi="Times New Roman" w:cs="Times New Roman"/>
          <w:sz w:val="20"/>
          <w:szCs w:val="20"/>
        </w:rPr>
        <w:t xml:space="preserve"> </w:t>
      </w:r>
      <w:del w:id="88" w:author="Author">
        <w:r w:rsidRPr="006F3C56" w:rsidDel="004721C5">
          <w:rPr>
            <w:rFonts w:ascii="Times New Roman" w:hAnsi="Times New Roman" w:cs="Times New Roman"/>
            <w:sz w:val="20"/>
            <w:szCs w:val="20"/>
          </w:rPr>
          <w:delText xml:space="preserve">(IC) </w:delText>
        </w:r>
      </w:del>
      <w:commentRangeEnd w:id="87"/>
      <w:r w:rsidR="004721C5" w:rsidRPr="00D2139A">
        <w:rPr>
          <w:rStyle w:val="CommentReference"/>
          <w:rFonts w:ascii="Times New Roman" w:hAnsi="Times New Roman" w:cs="Times New Roman"/>
          <w:sz w:val="20"/>
          <w:szCs w:val="20"/>
          <w:rPrChange w:id="89" w:author="Author">
            <w:rPr>
              <w:rStyle w:val="CommentReference"/>
            </w:rPr>
          </w:rPrChange>
        </w:rPr>
        <w:commentReference w:id="87"/>
      </w:r>
      <w:r w:rsidRPr="006F3C56">
        <w:rPr>
          <w:rFonts w:ascii="Times New Roman" w:hAnsi="Times New Roman" w:cs="Times New Roman"/>
          <w:sz w:val="20"/>
          <w:szCs w:val="20"/>
        </w:rPr>
        <w:t>manufacturers</w:t>
      </w:r>
      <w:del w:id="90" w:author="Author">
        <w:r w:rsidRPr="006F3C56" w:rsidDel="00CD57E3">
          <w:rPr>
            <w:rFonts w:ascii="Times New Roman" w:hAnsi="Times New Roman" w:cs="Times New Roman"/>
            <w:sz w:val="20"/>
            <w:szCs w:val="20"/>
          </w:rPr>
          <w:delText>,</w:delText>
        </w:r>
      </w:del>
      <w:r w:rsidRPr="006F3C56">
        <w:rPr>
          <w:rFonts w:ascii="Times New Roman" w:hAnsi="Times New Roman" w:cs="Times New Roman"/>
          <w:sz w:val="20"/>
          <w:szCs w:val="20"/>
        </w:rPr>
        <w:t xml:space="preserve"> </w:t>
      </w:r>
      <w:ins w:id="91" w:author="Author">
        <w:r w:rsidR="00E83425">
          <w:rPr>
            <w:rFonts w:ascii="Times New Roman" w:hAnsi="Times New Roman" w:cs="Times New Roman"/>
            <w:sz w:val="20"/>
            <w:szCs w:val="20"/>
          </w:rPr>
          <w:t xml:space="preserve">by </w:t>
        </w:r>
      </w:ins>
      <w:del w:id="92" w:author="Author">
        <w:r w:rsidRPr="006F3C56" w:rsidDel="00CD57E3">
          <w:rPr>
            <w:rFonts w:ascii="Times New Roman" w:hAnsi="Times New Roman" w:cs="Times New Roman"/>
            <w:sz w:val="20"/>
            <w:szCs w:val="20"/>
          </w:rPr>
          <w:delText xml:space="preserve">by </w:delText>
        </w:r>
      </w:del>
      <w:r w:rsidRPr="006F3C56">
        <w:rPr>
          <w:rFonts w:ascii="Times New Roman" w:hAnsi="Times New Roman" w:cs="Times New Roman"/>
          <w:sz w:val="20"/>
          <w:szCs w:val="20"/>
        </w:rPr>
        <w:t xml:space="preserve">using </w:t>
      </w:r>
      <w:del w:id="93" w:author="Author">
        <w:r w:rsidRPr="006F3C56" w:rsidDel="00CD57E3">
          <w:rPr>
            <w:rFonts w:ascii="Times New Roman" w:hAnsi="Times New Roman" w:cs="Times New Roman"/>
            <w:sz w:val="20"/>
            <w:szCs w:val="20"/>
          </w:rPr>
          <w:delText xml:space="preserve">the </w:delText>
        </w:r>
      </w:del>
      <w:ins w:id="94" w:author="Author">
        <w:r w:rsidR="00C436CC" w:rsidRPr="006F3C56">
          <w:rPr>
            <w:rFonts w:ascii="Times New Roman" w:hAnsi="Times New Roman" w:cs="Times New Roman"/>
            <w:sz w:val="20"/>
            <w:szCs w:val="20"/>
          </w:rPr>
          <w:t xml:space="preserve">computer-aided design </w:t>
        </w:r>
      </w:ins>
      <w:del w:id="95" w:author="Author">
        <w:r w:rsidRPr="006F3C56" w:rsidDel="00C436CC">
          <w:rPr>
            <w:rFonts w:ascii="Times New Roman" w:hAnsi="Times New Roman" w:cs="Times New Roman"/>
            <w:sz w:val="20"/>
            <w:szCs w:val="20"/>
          </w:rPr>
          <w:delText xml:space="preserve">CAD </w:delText>
        </w:r>
      </w:del>
      <w:r w:rsidRPr="006F3C56">
        <w:rPr>
          <w:rFonts w:ascii="Times New Roman" w:hAnsi="Times New Roman" w:cs="Times New Roman"/>
          <w:sz w:val="20"/>
          <w:szCs w:val="20"/>
        </w:rPr>
        <w:t>software [4].</w:t>
      </w:r>
    </w:p>
    <w:p w14:paraId="0BA9DAD2" w14:textId="64951D74" w:rsidR="00583F55" w:rsidRPr="006F3C56" w:rsidRDefault="00583F55" w:rsidP="00583F55">
      <w:pPr>
        <w:spacing w:after="0" w:line="240" w:lineRule="auto"/>
        <w:ind w:left="-15" w:firstLine="299"/>
        <w:jc w:val="both"/>
        <w:rPr>
          <w:rFonts w:ascii="Times New Roman" w:hAnsi="Times New Roman" w:cs="Times New Roman"/>
          <w:sz w:val="20"/>
          <w:szCs w:val="20"/>
        </w:rPr>
      </w:pPr>
      <w:r w:rsidRPr="006F3C56">
        <w:rPr>
          <w:rFonts w:ascii="Times New Roman" w:hAnsi="Times New Roman" w:cs="Times New Roman"/>
          <w:sz w:val="20"/>
          <w:szCs w:val="20"/>
        </w:rPr>
        <w:t xml:space="preserve">Diffractive surfaces in most </w:t>
      </w:r>
      <w:del w:id="96" w:author="Author">
        <w:r w:rsidRPr="006F3C56" w:rsidDel="00CD57E3">
          <w:rPr>
            <w:rFonts w:ascii="Times New Roman" w:hAnsi="Times New Roman" w:cs="Times New Roman"/>
            <w:sz w:val="20"/>
            <w:szCs w:val="20"/>
          </w:rPr>
          <w:delText xml:space="preserve">of the </w:delText>
        </w:r>
      </w:del>
      <w:r w:rsidRPr="006F3C56">
        <w:rPr>
          <w:rFonts w:ascii="Times New Roman" w:hAnsi="Times New Roman" w:cs="Times New Roman"/>
          <w:sz w:val="20"/>
          <w:szCs w:val="20"/>
        </w:rPr>
        <w:t>optical design codes, such as Oslo [5] and ZEMAX [2], are closer approximation</w:t>
      </w:r>
      <w:ins w:id="97" w:author="Author">
        <w:r w:rsidR="00CD57E3" w:rsidRPr="006F3C56">
          <w:rPr>
            <w:rFonts w:ascii="Times New Roman" w:hAnsi="Times New Roman" w:cs="Times New Roman"/>
            <w:sz w:val="20"/>
            <w:szCs w:val="20"/>
          </w:rPr>
          <w:t>s</w:t>
        </w:r>
      </w:ins>
      <w:r w:rsidRPr="006F3C56">
        <w:rPr>
          <w:rFonts w:ascii="Times New Roman" w:hAnsi="Times New Roman" w:cs="Times New Roman"/>
          <w:sz w:val="20"/>
          <w:szCs w:val="20"/>
        </w:rPr>
        <w:t xml:space="preserve"> to kinoforms than true binary optics</w:t>
      </w:r>
      <w:del w:id="98" w:author="Author">
        <w:r w:rsidRPr="006F3C56" w:rsidDel="00CD57E3">
          <w:rPr>
            <w:rFonts w:ascii="Times New Roman" w:hAnsi="Times New Roman" w:cs="Times New Roman"/>
            <w:sz w:val="20"/>
            <w:szCs w:val="20"/>
          </w:rPr>
          <w:delText>,</w:delText>
        </w:r>
      </w:del>
      <w:r w:rsidRPr="006F3C56">
        <w:rPr>
          <w:rFonts w:ascii="Times New Roman" w:hAnsi="Times New Roman" w:cs="Times New Roman"/>
          <w:sz w:val="20"/>
          <w:szCs w:val="20"/>
        </w:rPr>
        <w:t xml:space="preserve"> since the phase</w:t>
      </w:r>
      <w:ins w:id="99" w:author="Author">
        <w:r w:rsidR="00CD57E3" w:rsidRPr="006F3C56">
          <w:rPr>
            <w:rFonts w:ascii="Times New Roman" w:hAnsi="Times New Roman" w:cs="Times New Roman"/>
            <w:sz w:val="20"/>
            <w:szCs w:val="20"/>
          </w:rPr>
          <w:t>s</w:t>
        </w:r>
      </w:ins>
      <w:r w:rsidRPr="006F3C56">
        <w:rPr>
          <w:rFonts w:ascii="Times New Roman" w:hAnsi="Times New Roman" w:cs="Times New Roman"/>
          <w:sz w:val="20"/>
          <w:szCs w:val="20"/>
        </w:rPr>
        <w:t xml:space="preserve"> </w:t>
      </w:r>
      <w:del w:id="100" w:author="Author">
        <w:r w:rsidRPr="006F3C56" w:rsidDel="00CD57E3">
          <w:rPr>
            <w:rFonts w:ascii="Times New Roman" w:hAnsi="Times New Roman" w:cs="Times New Roman"/>
            <w:sz w:val="20"/>
            <w:szCs w:val="20"/>
          </w:rPr>
          <w:delText xml:space="preserve">is </w:delText>
        </w:r>
      </w:del>
      <w:ins w:id="101" w:author="Author">
        <w:r w:rsidR="00CD57E3" w:rsidRPr="006F3C56">
          <w:rPr>
            <w:rFonts w:ascii="Times New Roman" w:hAnsi="Times New Roman" w:cs="Times New Roman"/>
            <w:sz w:val="20"/>
            <w:szCs w:val="20"/>
          </w:rPr>
          <w:t xml:space="preserve">are </w:t>
        </w:r>
      </w:ins>
      <w:commentRangeStart w:id="102"/>
      <w:r w:rsidRPr="006F3C56">
        <w:rPr>
          <w:rFonts w:ascii="Times New Roman" w:hAnsi="Times New Roman" w:cs="Times New Roman"/>
          <w:sz w:val="20"/>
          <w:szCs w:val="20"/>
        </w:rPr>
        <w:t>continuous everywhere</w:t>
      </w:r>
      <w:ins w:id="103" w:author="Author">
        <w:r w:rsidR="00CD57E3" w:rsidRPr="006F3C56">
          <w:rPr>
            <w:rFonts w:ascii="Times New Roman" w:hAnsi="Times New Roman" w:cs="Times New Roman"/>
            <w:sz w:val="20"/>
            <w:szCs w:val="20"/>
          </w:rPr>
          <w:t>;</w:t>
        </w:r>
      </w:ins>
      <w:del w:id="104" w:author="Author">
        <w:r w:rsidRPr="006F3C56" w:rsidDel="00CD57E3">
          <w:rPr>
            <w:rFonts w:ascii="Times New Roman" w:hAnsi="Times New Roman" w:cs="Times New Roman"/>
            <w:sz w:val="20"/>
            <w:szCs w:val="20"/>
          </w:rPr>
          <w:delText>,</w:delText>
        </w:r>
      </w:del>
      <w:r w:rsidRPr="006F3C56">
        <w:rPr>
          <w:rFonts w:ascii="Times New Roman" w:hAnsi="Times New Roman" w:cs="Times New Roman"/>
          <w:sz w:val="20"/>
          <w:szCs w:val="20"/>
        </w:rPr>
        <w:t xml:space="preserve"> </w:t>
      </w:r>
      <w:del w:id="105" w:author="Author">
        <w:r w:rsidRPr="006F3C56" w:rsidDel="00CD57E3">
          <w:rPr>
            <w:rFonts w:ascii="Times New Roman" w:hAnsi="Times New Roman" w:cs="Times New Roman"/>
            <w:sz w:val="20"/>
            <w:szCs w:val="20"/>
          </w:rPr>
          <w:delText xml:space="preserve">so </w:delText>
        </w:r>
      </w:del>
      <w:ins w:id="106" w:author="Author">
        <w:r w:rsidR="00CD57E3" w:rsidRPr="006F3C56">
          <w:rPr>
            <w:rFonts w:ascii="Times New Roman" w:hAnsi="Times New Roman" w:cs="Times New Roman"/>
            <w:sz w:val="20"/>
            <w:szCs w:val="20"/>
          </w:rPr>
          <w:t>hence</w:t>
        </w:r>
        <w:commentRangeEnd w:id="102"/>
        <w:r w:rsidR="0097721F" w:rsidRPr="00D2139A">
          <w:rPr>
            <w:rStyle w:val="CommentReference"/>
            <w:rFonts w:ascii="Times New Roman" w:hAnsi="Times New Roman" w:cs="Times New Roman"/>
            <w:sz w:val="20"/>
            <w:szCs w:val="20"/>
            <w:rPrChange w:id="107" w:author="Author">
              <w:rPr>
                <w:rStyle w:val="CommentReference"/>
              </w:rPr>
            </w:rPrChange>
          </w:rPr>
          <w:commentReference w:id="102"/>
        </w:r>
        <w:r w:rsidR="00CD57E3" w:rsidRPr="006F3C56">
          <w:rPr>
            <w:rFonts w:ascii="Times New Roman" w:hAnsi="Times New Roman" w:cs="Times New Roman"/>
            <w:sz w:val="20"/>
            <w:szCs w:val="20"/>
          </w:rPr>
          <w:t xml:space="preserve">, </w:t>
        </w:r>
      </w:ins>
      <w:r w:rsidRPr="006F3C56">
        <w:rPr>
          <w:rFonts w:ascii="Times New Roman" w:hAnsi="Times New Roman" w:cs="Times New Roman"/>
          <w:sz w:val="20"/>
          <w:szCs w:val="20"/>
        </w:rPr>
        <w:t xml:space="preserve">the </w:t>
      </w:r>
      <w:del w:id="108" w:author="Author">
        <w:r w:rsidRPr="006F3C56" w:rsidDel="00CD57E3">
          <w:rPr>
            <w:rFonts w:ascii="Times New Roman" w:hAnsi="Times New Roman" w:cs="Times New Roman"/>
            <w:sz w:val="20"/>
            <w:szCs w:val="20"/>
          </w:rPr>
          <w:delText xml:space="preserve">evaluation of the </w:delText>
        </w:r>
      </w:del>
      <w:r w:rsidRPr="006F3C56">
        <w:rPr>
          <w:rFonts w:ascii="Times New Roman" w:hAnsi="Times New Roman" w:cs="Times New Roman"/>
          <w:sz w:val="20"/>
          <w:szCs w:val="20"/>
        </w:rPr>
        <w:t xml:space="preserve">optical performance </w:t>
      </w:r>
      <w:ins w:id="109" w:author="Author">
        <w:r w:rsidR="00CD57E3" w:rsidRPr="006F3C56">
          <w:rPr>
            <w:rFonts w:ascii="Times New Roman" w:hAnsi="Times New Roman" w:cs="Times New Roman"/>
            <w:sz w:val="20"/>
            <w:szCs w:val="20"/>
          </w:rPr>
          <w:t xml:space="preserve">evaluations </w:t>
        </w:r>
      </w:ins>
      <w:r w:rsidRPr="006F3C56">
        <w:rPr>
          <w:rFonts w:ascii="Times New Roman" w:hAnsi="Times New Roman" w:cs="Times New Roman"/>
          <w:sz w:val="20"/>
          <w:szCs w:val="20"/>
        </w:rPr>
        <w:t xml:space="preserve">of </w:t>
      </w:r>
      <w:del w:id="110" w:author="Author">
        <w:r w:rsidRPr="006F3C56" w:rsidDel="00CD57E3">
          <w:rPr>
            <w:rFonts w:ascii="Times New Roman" w:hAnsi="Times New Roman" w:cs="Times New Roman"/>
            <w:sz w:val="20"/>
            <w:szCs w:val="20"/>
          </w:rPr>
          <w:delText xml:space="preserve">that </w:delText>
        </w:r>
      </w:del>
      <w:ins w:id="111" w:author="Author">
        <w:r w:rsidR="00CD57E3" w:rsidRPr="006F3C56">
          <w:rPr>
            <w:rFonts w:ascii="Times New Roman" w:hAnsi="Times New Roman" w:cs="Times New Roman"/>
            <w:sz w:val="20"/>
            <w:szCs w:val="20"/>
          </w:rPr>
          <w:t xml:space="preserve">such </w:t>
        </w:r>
      </w:ins>
      <w:r w:rsidRPr="006F3C56">
        <w:rPr>
          <w:rFonts w:ascii="Times New Roman" w:hAnsi="Times New Roman" w:cs="Times New Roman"/>
          <w:sz w:val="20"/>
          <w:szCs w:val="20"/>
        </w:rPr>
        <w:t xml:space="preserve">elements </w:t>
      </w:r>
      <w:ins w:id="112" w:author="Author">
        <w:r w:rsidR="00CD57E3" w:rsidRPr="006F3C56">
          <w:rPr>
            <w:rFonts w:ascii="Times New Roman" w:hAnsi="Times New Roman" w:cs="Times New Roman"/>
            <w:sz w:val="20"/>
            <w:szCs w:val="20"/>
          </w:rPr>
          <w:t xml:space="preserve">are often </w:t>
        </w:r>
      </w:ins>
      <w:del w:id="113" w:author="Author">
        <w:r w:rsidRPr="006F3C56" w:rsidDel="00CD57E3">
          <w:rPr>
            <w:rFonts w:ascii="Times New Roman" w:hAnsi="Times New Roman" w:cs="Times New Roman"/>
            <w:sz w:val="20"/>
            <w:szCs w:val="20"/>
          </w:rPr>
          <w:delText xml:space="preserve">will be done </w:delText>
        </w:r>
      </w:del>
      <w:ins w:id="114" w:author="Author">
        <w:r w:rsidR="00CD57E3" w:rsidRPr="006F3C56">
          <w:rPr>
            <w:rFonts w:ascii="Times New Roman" w:hAnsi="Times New Roman" w:cs="Times New Roman"/>
            <w:sz w:val="20"/>
            <w:szCs w:val="20"/>
          </w:rPr>
          <w:t xml:space="preserve">considered </w:t>
        </w:r>
      </w:ins>
      <w:r w:rsidRPr="006F3C56">
        <w:rPr>
          <w:rFonts w:ascii="Times New Roman" w:hAnsi="Times New Roman" w:cs="Times New Roman"/>
          <w:sz w:val="20"/>
          <w:szCs w:val="20"/>
        </w:rPr>
        <w:t>for continuous phase profile case</w:t>
      </w:r>
      <w:ins w:id="115" w:author="Author">
        <w:r w:rsidR="00CD57E3" w:rsidRPr="006F3C56">
          <w:rPr>
            <w:rFonts w:ascii="Times New Roman" w:hAnsi="Times New Roman" w:cs="Times New Roman"/>
            <w:sz w:val="20"/>
            <w:szCs w:val="20"/>
          </w:rPr>
          <w:t>s</w:t>
        </w:r>
      </w:ins>
      <w:r w:rsidRPr="006F3C56">
        <w:rPr>
          <w:rFonts w:ascii="Times New Roman" w:hAnsi="Times New Roman" w:cs="Times New Roman"/>
          <w:sz w:val="20"/>
          <w:szCs w:val="20"/>
        </w:rPr>
        <w:t xml:space="preserve"> [6].</w:t>
      </w:r>
    </w:p>
    <w:p w14:paraId="0E3C5620" w14:textId="1ED963AF" w:rsidR="00583F55" w:rsidRPr="006F3C56" w:rsidRDefault="00583F55" w:rsidP="00583F55">
      <w:pPr>
        <w:spacing w:after="0" w:line="240" w:lineRule="auto"/>
        <w:ind w:left="-15" w:firstLine="299"/>
        <w:jc w:val="both"/>
        <w:rPr>
          <w:rFonts w:ascii="Times New Roman" w:hAnsi="Times New Roman" w:cs="Times New Roman"/>
          <w:sz w:val="20"/>
          <w:szCs w:val="20"/>
        </w:rPr>
      </w:pPr>
      <w:r w:rsidRPr="006F3C56">
        <w:rPr>
          <w:rFonts w:ascii="Times New Roman" w:hAnsi="Times New Roman" w:cs="Times New Roman"/>
          <w:sz w:val="20"/>
          <w:szCs w:val="20"/>
        </w:rPr>
        <w:t xml:space="preserve">Swanson [3] </w:t>
      </w:r>
      <w:del w:id="116" w:author="Author">
        <w:r w:rsidRPr="006F3C56" w:rsidDel="005501F9">
          <w:rPr>
            <w:rFonts w:ascii="Times New Roman" w:hAnsi="Times New Roman" w:cs="Times New Roman"/>
            <w:sz w:val="20"/>
            <w:szCs w:val="20"/>
          </w:rPr>
          <w:delText xml:space="preserve">has developed a technique using </w:delText>
        </w:r>
      </w:del>
      <w:ins w:id="117" w:author="Author">
        <w:r w:rsidR="005501F9" w:rsidRPr="006F3C56">
          <w:rPr>
            <w:rFonts w:ascii="Times New Roman" w:hAnsi="Times New Roman" w:cs="Times New Roman"/>
            <w:sz w:val="20"/>
            <w:szCs w:val="20"/>
          </w:rPr>
          <w:t xml:space="preserve">used the </w:t>
        </w:r>
      </w:ins>
      <w:r w:rsidRPr="006F3C56">
        <w:rPr>
          <w:rFonts w:ascii="Times New Roman" w:hAnsi="Times New Roman" w:cs="Times New Roman"/>
          <w:sz w:val="20"/>
          <w:szCs w:val="20"/>
        </w:rPr>
        <w:t>Optical Research Associates</w:t>
      </w:r>
      <w:del w:id="118" w:author="Author">
        <w:r w:rsidRPr="006F3C56" w:rsidDel="005501F9">
          <w:rPr>
            <w:rFonts w:ascii="Times New Roman" w:hAnsi="Times New Roman" w:cs="Times New Roman"/>
            <w:sz w:val="20"/>
            <w:szCs w:val="20"/>
          </w:rPr>
          <w:delText>’</w:delText>
        </w:r>
      </w:del>
      <w:r w:rsidRPr="006F3C56">
        <w:rPr>
          <w:rFonts w:ascii="Times New Roman" w:hAnsi="Times New Roman" w:cs="Times New Roman"/>
          <w:sz w:val="20"/>
          <w:szCs w:val="20"/>
        </w:rPr>
        <w:t xml:space="preserve"> (ORA</w:t>
      </w:r>
      <w:del w:id="119" w:author="Author">
        <w:r w:rsidRPr="006F3C56" w:rsidDel="005501F9">
          <w:rPr>
            <w:rFonts w:ascii="Times New Roman" w:hAnsi="Times New Roman" w:cs="Times New Roman"/>
            <w:sz w:val="20"/>
            <w:szCs w:val="20"/>
          </w:rPr>
          <w:delText>’s</w:delText>
        </w:r>
      </w:del>
      <w:r w:rsidRPr="006F3C56">
        <w:rPr>
          <w:rFonts w:ascii="Times New Roman" w:hAnsi="Times New Roman" w:cs="Times New Roman"/>
          <w:sz w:val="20"/>
          <w:szCs w:val="20"/>
        </w:rPr>
        <w:t xml:space="preserve">) Code V lens design software [7] to </w:t>
      </w:r>
      <w:ins w:id="120" w:author="Author">
        <w:r w:rsidR="005501F9" w:rsidRPr="006F3C56">
          <w:rPr>
            <w:rFonts w:ascii="Times New Roman" w:hAnsi="Times New Roman" w:cs="Times New Roman"/>
            <w:sz w:val="20"/>
            <w:szCs w:val="20"/>
          </w:rPr>
          <w:t xml:space="preserve">develop a technique for </w:t>
        </w:r>
      </w:ins>
      <w:r w:rsidRPr="006F3C56">
        <w:rPr>
          <w:rFonts w:ascii="Times New Roman" w:hAnsi="Times New Roman" w:cs="Times New Roman"/>
          <w:sz w:val="20"/>
          <w:szCs w:val="20"/>
        </w:rPr>
        <w:t>design</w:t>
      </w:r>
      <w:ins w:id="121" w:author="Author">
        <w:r w:rsidR="005501F9" w:rsidRPr="006F3C56">
          <w:rPr>
            <w:rFonts w:ascii="Times New Roman" w:hAnsi="Times New Roman" w:cs="Times New Roman"/>
            <w:sz w:val="20"/>
            <w:szCs w:val="20"/>
          </w:rPr>
          <w:t>ing</w:t>
        </w:r>
      </w:ins>
      <w:r w:rsidRPr="006F3C56">
        <w:rPr>
          <w:rFonts w:ascii="Times New Roman" w:hAnsi="Times New Roman" w:cs="Times New Roman"/>
          <w:sz w:val="20"/>
          <w:szCs w:val="20"/>
        </w:rPr>
        <w:t xml:space="preserve"> </w:t>
      </w:r>
      <w:ins w:id="122" w:author="Author">
        <w:r w:rsidR="00F64E95" w:rsidRPr="006F3C56">
          <w:rPr>
            <w:rFonts w:ascii="Times New Roman" w:hAnsi="Times New Roman" w:cs="Times New Roman"/>
            <w:sz w:val="20"/>
            <w:szCs w:val="20"/>
          </w:rPr>
          <w:t>DOEs</w:t>
        </w:r>
      </w:ins>
      <w:del w:id="123" w:author="Author">
        <w:r w:rsidRPr="006F3C56" w:rsidDel="00F64E95">
          <w:rPr>
            <w:rFonts w:ascii="Times New Roman" w:hAnsi="Times New Roman" w:cs="Times New Roman"/>
            <w:sz w:val="20"/>
            <w:szCs w:val="20"/>
          </w:rPr>
          <w:delText>diffractive optical elements</w:delText>
        </w:r>
      </w:del>
      <w:r w:rsidRPr="006F3C56">
        <w:rPr>
          <w:rFonts w:ascii="Times New Roman" w:hAnsi="Times New Roman" w:cs="Times New Roman"/>
          <w:sz w:val="20"/>
          <w:szCs w:val="20"/>
        </w:rPr>
        <w:t xml:space="preserve">. This </w:t>
      </w:r>
      <w:del w:id="124" w:author="Author">
        <w:r w:rsidRPr="006F3C56" w:rsidDel="0097721F">
          <w:rPr>
            <w:rFonts w:ascii="Times New Roman" w:hAnsi="Times New Roman" w:cs="Times New Roman"/>
            <w:sz w:val="20"/>
            <w:szCs w:val="20"/>
          </w:rPr>
          <w:delText xml:space="preserve">is </w:delText>
        </w:r>
      </w:del>
      <w:ins w:id="125" w:author="Author">
        <w:r w:rsidR="0097721F" w:rsidRPr="006F3C56">
          <w:rPr>
            <w:rFonts w:ascii="Times New Roman" w:hAnsi="Times New Roman" w:cs="Times New Roman"/>
            <w:sz w:val="20"/>
            <w:szCs w:val="20"/>
          </w:rPr>
          <w:t xml:space="preserve">was </w:t>
        </w:r>
      </w:ins>
      <w:r w:rsidRPr="006F3C56">
        <w:rPr>
          <w:rFonts w:ascii="Times New Roman" w:hAnsi="Times New Roman" w:cs="Times New Roman"/>
          <w:sz w:val="20"/>
          <w:szCs w:val="20"/>
        </w:rPr>
        <w:t>possible because the code use</w:t>
      </w:r>
      <w:ins w:id="126" w:author="Author">
        <w:r w:rsidR="0097721F" w:rsidRPr="006F3C56">
          <w:rPr>
            <w:rFonts w:ascii="Times New Roman" w:hAnsi="Times New Roman" w:cs="Times New Roman"/>
            <w:sz w:val="20"/>
            <w:szCs w:val="20"/>
          </w:rPr>
          <w:t>d</w:t>
        </w:r>
      </w:ins>
      <w:del w:id="127" w:author="Author">
        <w:r w:rsidRPr="006F3C56" w:rsidDel="0097721F">
          <w:rPr>
            <w:rFonts w:ascii="Times New Roman" w:hAnsi="Times New Roman" w:cs="Times New Roman"/>
            <w:sz w:val="20"/>
            <w:szCs w:val="20"/>
          </w:rPr>
          <w:delText>s</w:delText>
        </w:r>
      </w:del>
      <w:r w:rsidRPr="006F3C56">
        <w:rPr>
          <w:rFonts w:ascii="Times New Roman" w:hAnsi="Times New Roman" w:cs="Times New Roman"/>
          <w:sz w:val="20"/>
          <w:szCs w:val="20"/>
        </w:rPr>
        <w:t xml:space="preserve"> direct ray trac</w:t>
      </w:r>
      <w:ins w:id="128" w:author="Author">
        <w:r w:rsidR="0097721F" w:rsidRPr="006F3C56">
          <w:rPr>
            <w:rFonts w:ascii="Times New Roman" w:hAnsi="Times New Roman" w:cs="Times New Roman"/>
            <w:sz w:val="20"/>
            <w:szCs w:val="20"/>
          </w:rPr>
          <w:t>ing</w:t>
        </w:r>
      </w:ins>
      <w:del w:id="129" w:author="Author">
        <w:r w:rsidRPr="006F3C56" w:rsidDel="0097721F">
          <w:rPr>
            <w:rFonts w:ascii="Times New Roman" w:hAnsi="Times New Roman" w:cs="Times New Roman"/>
            <w:sz w:val="20"/>
            <w:szCs w:val="20"/>
          </w:rPr>
          <w:delText>e</w:delText>
        </w:r>
      </w:del>
      <w:r w:rsidRPr="006F3C56">
        <w:rPr>
          <w:rFonts w:ascii="Times New Roman" w:hAnsi="Times New Roman" w:cs="Times New Roman"/>
          <w:sz w:val="20"/>
          <w:szCs w:val="20"/>
        </w:rPr>
        <w:t xml:space="preserve"> with a subcode for </w:t>
      </w:r>
      <w:ins w:id="130" w:author="Author">
        <w:r w:rsidR="0097721F" w:rsidRPr="006F3C56">
          <w:rPr>
            <w:rFonts w:ascii="Times New Roman" w:hAnsi="Times New Roman" w:cs="Times New Roman"/>
            <w:sz w:val="20"/>
            <w:szCs w:val="20"/>
          </w:rPr>
          <w:t xml:space="preserve">the </w:t>
        </w:r>
      </w:ins>
      <w:r w:rsidRPr="006F3C56">
        <w:rPr>
          <w:rFonts w:ascii="Times New Roman" w:hAnsi="Times New Roman" w:cs="Times New Roman"/>
          <w:sz w:val="20"/>
          <w:szCs w:val="20"/>
        </w:rPr>
        <w:t>holographic optical elements</w:t>
      </w:r>
      <w:del w:id="131" w:author="Author">
        <w:r w:rsidRPr="006F3C56" w:rsidDel="004721C5">
          <w:rPr>
            <w:rFonts w:ascii="Times New Roman" w:hAnsi="Times New Roman" w:cs="Times New Roman"/>
            <w:sz w:val="20"/>
            <w:szCs w:val="20"/>
          </w:rPr>
          <w:delText xml:space="preserve"> (HOEs)</w:delText>
        </w:r>
      </w:del>
      <w:r w:rsidRPr="006F3C56">
        <w:rPr>
          <w:rFonts w:ascii="Times New Roman" w:hAnsi="Times New Roman" w:cs="Times New Roman"/>
          <w:sz w:val="20"/>
          <w:szCs w:val="20"/>
        </w:rPr>
        <w:t xml:space="preserve">, which </w:t>
      </w:r>
      <w:del w:id="132" w:author="Author">
        <w:r w:rsidRPr="006F3C56" w:rsidDel="0097721F">
          <w:rPr>
            <w:rFonts w:ascii="Times New Roman" w:hAnsi="Times New Roman" w:cs="Times New Roman"/>
            <w:sz w:val="20"/>
            <w:szCs w:val="20"/>
          </w:rPr>
          <w:delText xml:space="preserve">can be used to </w:delText>
        </w:r>
      </w:del>
      <w:ins w:id="133" w:author="Author">
        <w:r w:rsidR="0097721F" w:rsidRPr="006F3C56">
          <w:rPr>
            <w:rFonts w:ascii="Times New Roman" w:hAnsi="Times New Roman" w:cs="Times New Roman"/>
            <w:sz w:val="20"/>
            <w:szCs w:val="20"/>
          </w:rPr>
          <w:t xml:space="preserve">allows </w:t>
        </w:r>
      </w:ins>
      <w:r w:rsidRPr="006F3C56">
        <w:rPr>
          <w:rFonts w:ascii="Times New Roman" w:hAnsi="Times New Roman" w:cs="Times New Roman"/>
          <w:sz w:val="20"/>
          <w:szCs w:val="20"/>
        </w:rPr>
        <w:t>partial</w:t>
      </w:r>
      <w:del w:id="134" w:author="Author">
        <w:r w:rsidRPr="006F3C56" w:rsidDel="0097721F">
          <w:rPr>
            <w:rFonts w:ascii="Times New Roman" w:hAnsi="Times New Roman" w:cs="Times New Roman"/>
            <w:sz w:val="20"/>
            <w:szCs w:val="20"/>
          </w:rPr>
          <w:delText>ly</w:delText>
        </w:r>
      </w:del>
      <w:r w:rsidRPr="006F3C56">
        <w:rPr>
          <w:rFonts w:ascii="Times New Roman" w:hAnsi="Times New Roman" w:cs="Times New Roman"/>
          <w:sz w:val="20"/>
          <w:szCs w:val="20"/>
        </w:rPr>
        <w:t xml:space="preserve"> simulat</w:t>
      </w:r>
      <w:ins w:id="135" w:author="Author">
        <w:r w:rsidR="0097721F" w:rsidRPr="006F3C56">
          <w:rPr>
            <w:rFonts w:ascii="Times New Roman" w:hAnsi="Times New Roman" w:cs="Times New Roman"/>
            <w:sz w:val="20"/>
            <w:szCs w:val="20"/>
          </w:rPr>
          <w:t>ion</w:t>
        </w:r>
      </w:ins>
      <w:del w:id="136" w:author="Author">
        <w:r w:rsidRPr="006F3C56" w:rsidDel="0097721F">
          <w:rPr>
            <w:rFonts w:ascii="Times New Roman" w:hAnsi="Times New Roman" w:cs="Times New Roman"/>
            <w:sz w:val="20"/>
            <w:szCs w:val="20"/>
          </w:rPr>
          <w:delText>e</w:delText>
        </w:r>
      </w:del>
      <w:r w:rsidRPr="006F3C56">
        <w:rPr>
          <w:rFonts w:ascii="Times New Roman" w:hAnsi="Times New Roman" w:cs="Times New Roman"/>
          <w:sz w:val="20"/>
          <w:szCs w:val="20"/>
        </w:rPr>
        <w:t xml:space="preserve"> </w:t>
      </w:r>
      <w:ins w:id="137" w:author="Author">
        <w:r w:rsidR="0097721F" w:rsidRPr="006F3C56">
          <w:rPr>
            <w:rFonts w:ascii="Times New Roman" w:hAnsi="Times New Roman" w:cs="Times New Roman"/>
            <w:sz w:val="20"/>
            <w:szCs w:val="20"/>
          </w:rPr>
          <w:t xml:space="preserve">of the </w:t>
        </w:r>
      </w:ins>
      <w:r w:rsidRPr="006F3C56">
        <w:rPr>
          <w:rFonts w:ascii="Times New Roman" w:hAnsi="Times New Roman" w:cs="Times New Roman"/>
          <w:sz w:val="20"/>
          <w:szCs w:val="20"/>
        </w:rPr>
        <w:t xml:space="preserve">binary elements. The finite-difference time-domain method </w:t>
      </w:r>
      <w:del w:id="138" w:author="Author">
        <w:r w:rsidRPr="006F3C56" w:rsidDel="00821EF0">
          <w:rPr>
            <w:rFonts w:ascii="Times New Roman" w:hAnsi="Times New Roman" w:cs="Times New Roman"/>
            <w:sz w:val="20"/>
            <w:szCs w:val="20"/>
          </w:rPr>
          <w:delText xml:space="preserve">was </w:delText>
        </w:r>
      </w:del>
      <w:ins w:id="139" w:author="Author">
        <w:r w:rsidR="00821EF0" w:rsidRPr="006F3C56">
          <w:rPr>
            <w:rFonts w:ascii="Times New Roman" w:hAnsi="Times New Roman" w:cs="Times New Roman"/>
            <w:sz w:val="20"/>
            <w:szCs w:val="20"/>
          </w:rPr>
          <w:t xml:space="preserve">has </w:t>
        </w:r>
        <w:r w:rsidR="0097721F" w:rsidRPr="006F3C56">
          <w:rPr>
            <w:rFonts w:ascii="Times New Roman" w:hAnsi="Times New Roman" w:cs="Times New Roman"/>
            <w:sz w:val="20"/>
            <w:szCs w:val="20"/>
          </w:rPr>
          <w:t xml:space="preserve">also </w:t>
        </w:r>
        <w:r w:rsidR="00BF61BD" w:rsidRPr="006F3C56">
          <w:rPr>
            <w:rFonts w:ascii="Times New Roman" w:hAnsi="Times New Roman" w:cs="Times New Roman"/>
            <w:sz w:val="20"/>
            <w:szCs w:val="20"/>
          </w:rPr>
          <w:t xml:space="preserve">been </w:t>
        </w:r>
      </w:ins>
      <w:r w:rsidRPr="006F3C56">
        <w:rPr>
          <w:rFonts w:ascii="Times New Roman" w:hAnsi="Times New Roman" w:cs="Times New Roman"/>
          <w:sz w:val="20"/>
          <w:szCs w:val="20"/>
        </w:rPr>
        <w:t xml:space="preserve">used to simulate subwavelength diffractive lenses [8, 9]. </w:t>
      </w:r>
      <w:del w:id="140" w:author="Author">
        <w:r w:rsidRPr="006F3C56" w:rsidDel="0097721F">
          <w:rPr>
            <w:rFonts w:ascii="Times New Roman" w:hAnsi="Times New Roman" w:cs="Times New Roman"/>
            <w:sz w:val="20"/>
            <w:szCs w:val="20"/>
          </w:rPr>
          <w:delText>But</w:delText>
        </w:r>
        <w:r w:rsidRPr="006F3C56" w:rsidDel="004D432C">
          <w:rPr>
            <w:rFonts w:ascii="Times New Roman" w:hAnsi="Times New Roman" w:cs="Times New Roman"/>
            <w:sz w:val="20"/>
            <w:szCs w:val="20"/>
          </w:rPr>
          <w:delText>, for</w:delText>
        </w:r>
      </w:del>
      <w:ins w:id="141" w:author="Author">
        <w:r w:rsidR="004D432C" w:rsidRPr="006F3C56">
          <w:rPr>
            <w:rFonts w:ascii="Times New Roman" w:hAnsi="Times New Roman" w:cs="Times New Roman"/>
            <w:sz w:val="20"/>
            <w:szCs w:val="20"/>
          </w:rPr>
          <w:t>Some</w:t>
        </w:r>
      </w:ins>
      <w:r w:rsidRPr="006F3C56">
        <w:rPr>
          <w:rFonts w:ascii="Times New Roman" w:hAnsi="Times New Roman" w:cs="Times New Roman"/>
          <w:sz w:val="20"/>
          <w:szCs w:val="20"/>
        </w:rPr>
        <w:t xml:space="preserve"> </w:t>
      </w:r>
      <w:del w:id="142" w:author="Author">
        <w:r w:rsidRPr="006F3C56" w:rsidDel="004D432C">
          <w:rPr>
            <w:rFonts w:ascii="Times New Roman" w:hAnsi="Times New Roman" w:cs="Times New Roman"/>
            <w:sz w:val="20"/>
            <w:szCs w:val="20"/>
          </w:rPr>
          <w:delText xml:space="preserve">a few of the </w:delText>
        </w:r>
      </w:del>
      <w:r w:rsidRPr="006F3C56">
        <w:rPr>
          <w:rFonts w:ascii="Times New Roman" w:hAnsi="Times New Roman" w:cs="Times New Roman"/>
          <w:sz w:val="20"/>
          <w:szCs w:val="20"/>
        </w:rPr>
        <w:t xml:space="preserve">optical designers </w:t>
      </w:r>
      <w:ins w:id="143" w:author="Author">
        <w:r w:rsidR="004D432C" w:rsidRPr="006F3C56">
          <w:rPr>
            <w:rFonts w:ascii="Times New Roman" w:hAnsi="Times New Roman" w:cs="Times New Roman"/>
            <w:sz w:val="20"/>
            <w:szCs w:val="20"/>
          </w:rPr>
          <w:t xml:space="preserve">prefer </w:t>
        </w:r>
      </w:ins>
      <w:del w:id="144" w:author="Author">
        <w:r w:rsidRPr="006F3C56" w:rsidDel="004D432C">
          <w:rPr>
            <w:rFonts w:ascii="Times New Roman" w:hAnsi="Times New Roman" w:cs="Times New Roman"/>
            <w:sz w:val="20"/>
            <w:szCs w:val="20"/>
          </w:rPr>
          <w:delText xml:space="preserve">who </w:delText>
        </w:r>
      </w:del>
      <w:r w:rsidRPr="006F3C56">
        <w:rPr>
          <w:rFonts w:ascii="Times New Roman" w:hAnsi="Times New Roman" w:cs="Times New Roman"/>
          <w:sz w:val="20"/>
          <w:szCs w:val="20"/>
        </w:rPr>
        <w:t>us</w:t>
      </w:r>
      <w:ins w:id="145" w:author="Author">
        <w:r w:rsidR="00A825E8" w:rsidRPr="006F3C56">
          <w:rPr>
            <w:rFonts w:ascii="Times New Roman" w:hAnsi="Times New Roman" w:cs="Times New Roman"/>
            <w:sz w:val="20"/>
            <w:szCs w:val="20"/>
          </w:rPr>
          <w:t>ing</w:t>
        </w:r>
      </w:ins>
      <w:del w:id="146" w:author="Author">
        <w:r w:rsidRPr="006F3C56" w:rsidDel="00A825E8">
          <w:rPr>
            <w:rFonts w:ascii="Times New Roman" w:hAnsi="Times New Roman" w:cs="Times New Roman"/>
            <w:sz w:val="20"/>
            <w:szCs w:val="20"/>
          </w:rPr>
          <w:delText>e</w:delText>
        </w:r>
      </w:del>
      <w:r w:rsidRPr="006F3C56">
        <w:rPr>
          <w:rFonts w:ascii="Times New Roman" w:hAnsi="Times New Roman" w:cs="Times New Roman"/>
          <w:sz w:val="20"/>
          <w:szCs w:val="20"/>
        </w:rPr>
        <w:t xml:space="preserve"> </w:t>
      </w:r>
      <w:del w:id="147" w:author="Author">
        <w:r w:rsidRPr="006F3C56" w:rsidDel="004D432C">
          <w:rPr>
            <w:rFonts w:ascii="Times New Roman" w:hAnsi="Times New Roman" w:cs="Times New Roman"/>
            <w:sz w:val="20"/>
            <w:szCs w:val="20"/>
          </w:rPr>
          <w:delText xml:space="preserve">the optical design code </w:delText>
        </w:r>
      </w:del>
      <w:r w:rsidRPr="006F3C56">
        <w:rPr>
          <w:rFonts w:ascii="Times New Roman" w:hAnsi="Times New Roman" w:cs="Times New Roman"/>
          <w:sz w:val="20"/>
          <w:szCs w:val="20"/>
        </w:rPr>
        <w:t>ZEMAX</w:t>
      </w:r>
      <w:del w:id="148" w:author="Author">
        <w:r w:rsidRPr="006F3C56" w:rsidDel="004D432C">
          <w:rPr>
            <w:rFonts w:ascii="Times New Roman" w:hAnsi="Times New Roman" w:cs="Times New Roman"/>
            <w:sz w:val="20"/>
            <w:szCs w:val="20"/>
          </w:rPr>
          <w:delText>,</w:delText>
        </w:r>
      </w:del>
      <w:r w:rsidRPr="006F3C56">
        <w:rPr>
          <w:rFonts w:ascii="Times New Roman" w:hAnsi="Times New Roman" w:cs="Times New Roman"/>
          <w:sz w:val="20"/>
          <w:szCs w:val="20"/>
        </w:rPr>
        <w:t xml:space="preserve"> </w:t>
      </w:r>
      <w:del w:id="149" w:author="Author">
        <w:r w:rsidRPr="006F3C56" w:rsidDel="004D432C">
          <w:rPr>
            <w:rFonts w:ascii="Times New Roman" w:hAnsi="Times New Roman" w:cs="Times New Roman"/>
            <w:sz w:val="20"/>
            <w:szCs w:val="20"/>
          </w:rPr>
          <w:delText xml:space="preserve">it will be preferable </w:delText>
        </w:r>
      </w:del>
      <w:r w:rsidRPr="006F3C56">
        <w:rPr>
          <w:rFonts w:ascii="Times New Roman" w:hAnsi="Times New Roman" w:cs="Times New Roman"/>
          <w:sz w:val="20"/>
          <w:szCs w:val="20"/>
        </w:rPr>
        <w:t xml:space="preserve">to design </w:t>
      </w:r>
      <w:ins w:id="150" w:author="Author">
        <w:r w:rsidR="004D432C" w:rsidRPr="006F3C56">
          <w:rPr>
            <w:rFonts w:ascii="Times New Roman" w:hAnsi="Times New Roman" w:cs="Times New Roman"/>
            <w:sz w:val="20"/>
            <w:szCs w:val="20"/>
          </w:rPr>
          <w:t xml:space="preserve">the </w:t>
        </w:r>
        <w:r w:rsidR="009940F9" w:rsidRPr="006F3C56">
          <w:rPr>
            <w:rFonts w:ascii="Times New Roman" w:hAnsi="Times New Roman" w:cs="Times New Roman"/>
            <w:sz w:val="20"/>
            <w:szCs w:val="20"/>
          </w:rPr>
          <w:t xml:space="preserve">binary </w:t>
        </w:r>
      </w:ins>
      <w:r w:rsidRPr="006F3C56">
        <w:rPr>
          <w:rFonts w:ascii="Times New Roman" w:hAnsi="Times New Roman" w:cs="Times New Roman"/>
          <w:sz w:val="20"/>
          <w:szCs w:val="20"/>
        </w:rPr>
        <w:t xml:space="preserve">diffractive </w:t>
      </w:r>
      <w:del w:id="151" w:author="Author">
        <w:r w:rsidRPr="006F3C56" w:rsidDel="009940F9">
          <w:rPr>
            <w:rFonts w:ascii="Times New Roman" w:hAnsi="Times New Roman" w:cs="Times New Roman"/>
            <w:sz w:val="20"/>
            <w:szCs w:val="20"/>
          </w:rPr>
          <w:delText xml:space="preserve">binary </w:delText>
        </w:r>
      </w:del>
      <w:r w:rsidRPr="006F3C56">
        <w:rPr>
          <w:rFonts w:ascii="Times New Roman" w:hAnsi="Times New Roman" w:cs="Times New Roman"/>
          <w:sz w:val="20"/>
          <w:szCs w:val="20"/>
        </w:rPr>
        <w:t>lens</w:t>
      </w:r>
      <w:del w:id="152" w:author="Author">
        <w:r w:rsidRPr="006F3C56" w:rsidDel="004D432C">
          <w:rPr>
            <w:rFonts w:ascii="Times New Roman" w:hAnsi="Times New Roman" w:cs="Times New Roman"/>
            <w:sz w:val="20"/>
            <w:szCs w:val="20"/>
          </w:rPr>
          <w:delText xml:space="preserve"> by it,</w:delText>
        </w:r>
      </w:del>
      <w:ins w:id="153" w:author="Author">
        <w:r w:rsidR="006A7A45" w:rsidRPr="006F3C56">
          <w:rPr>
            <w:rFonts w:ascii="Times New Roman" w:hAnsi="Times New Roman" w:cs="Times New Roman"/>
            <w:sz w:val="20"/>
            <w:szCs w:val="20"/>
          </w:rPr>
          <w:t>.</w:t>
        </w:r>
      </w:ins>
      <w:r w:rsidRPr="006F3C56">
        <w:rPr>
          <w:rFonts w:ascii="Times New Roman" w:hAnsi="Times New Roman" w:cs="Times New Roman"/>
          <w:sz w:val="20"/>
          <w:szCs w:val="20"/>
        </w:rPr>
        <w:t xml:space="preserve"> </w:t>
      </w:r>
      <w:del w:id="154" w:author="Author">
        <w:r w:rsidRPr="006F3C56" w:rsidDel="004D432C">
          <w:rPr>
            <w:rFonts w:ascii="Times New Roman" w:hAnsi="Times New Roman" w:cs="Times New Roman"/>
            <w:sz w:val="20"/>
            <w:szCs w:val="20"/>
          </w:rPr>
          <w:delText xml:space="preserve">but </w:delText>
        </w:r>
      </w:del>
      <w:ins w:id="155" w:author="Author">
        <w:r w:rsidR="006A7A45" w:rsidRPr="006F3C56">
          <w:rPr>
            <w:rFonts w:ascii="Times New Roman" w:hAnsi="Times New Roman" w:cs="Times New Roman"/>
            <w:sz w:val="20"/>
            <w:szCs w:val="20"/>
          </w:rPr>
          <w:t>H</w:t>
        </w:r>
        <w:r w:rsidR="004D432C" w:rsidRPr="006F3C56">
          <w:rPr>
            <w:rFonts w:ascii="Times New Roman" w:hAnsi="Times New Roman" w:cs="Times New Roman"/>
            <w:sz w:val="20"/>
            <w:szCs w:val="20"/>
          </w:rPr>
          <w:t xml:space="preserve">owever, </w:t>
        </w:r>
      </w:ins>
      <w:del w:id="156" w:author="Author">
        <w:r w:rsidRPr="006F3C56" w:rsidDel="00BF61BD">
          <w:rPr>
            <w:rFonts w:ascii="Times New Roman" w:hAnsi="Times New Roman" w:cs="Times New Roman"/>
            <w:sz w:val="20"/>
            <w:szCs w:val="20"/>
          </w:rPr>
          <w:delText xml:space="preserve">the optical design code </w:delText>
        </w:r>
      </w:del>
      <w:r w:rsidRPr="006F3C56">
        <w:rPr>
          <w:rFonts w:ascii="Times New Roman" w:hAnsi="Times New Roman" w:cs="Times New Roman"/>
          <w:sz w:val="20"/>
          <w:szCs w:val="20"/>
        </w:rPr>
        <w:t xml:space="preserve">ZEMAX does not </w:t>
      </w:r>
      <w:ins w:id="157" w:author="Author">
        <w:r w:rsidR="004D432C" w:rsidRPr="006F3C56">
          <w:rPr>
            <w:rFonts w:ascii="Times New Roman" w:hAnsi="Times New Roman" w:cs="Times New Roman"/>
            <w:sz w:val="20"/>
            <w:szCs w:val="20"/>
          </w:rPr>
          <w:t xml:space="preserve">allow </w:t>
        </w:r>
        <w:r w:rsidR="001E16BF" w:rsidRPr="006F3C56">
          <w:rPr>
            <w:rFonts w:ascii="Times New Roman" w:hAnsi="Times New Roman" w:cs="Times New Roman"/>
            <w:sz w:val="20"/>
            <w:szCs w:val="20"/>
          </w:rPr>
          <w:t xml:space="preserve">the direct </w:t>
        </w:r>
      </w:ins>
      <w:r w:rsidRPr="006F3C56">
        <w:rPr>
          <w:rFonts w:ascii="Times New Roman" w:hAnsi="Times New Roman" w:cs="Times New Roman"/>
          <w:sz w:val="20"/>
          <w:szCs w:val="20"/>
        </w:rPr>
        <w:t>model</w:t>
      </w:r>
      <w:ins w:id="158" w:author="Author">
        <w:r w:rsidR="004D432C" w:rsidRPr="006F3C56">
          <w:rPr>
            <w:rFonts w:ascii="Times New Roman" w:hAnsi="Times New Roman" w:cs="Times New Roman"/>
            <w:sz w:val="20"/>
            <w:szCs w:val="20"/>
          </w:rPr>
          <w:t>ing</w:t>
        </w:r>
      </w:ins>
      <w:r w:rsidRPr="006F3C56">
        <w:rPr>
          <w:rFonts w:ascii="Times New Roman" w:hAnsi="Times New Roman" w:cs="Times New Roman"/>
          <w:sz w:val="20"/>
          <w:szCs w:val="20"/>
        </w:rPr>
        <w:t xml:space="preserve"> </w:t>
      </w:r>
      <w:ins w:id="159" w:author="Author">
        <w:r w:rsidR="001E16BF" w:rsidRPr="006F3C56">
          <w:rPr>
            <w:rFonts w:ascii="Times New Roman" w:hAnsi="Times New Roman" w:cs="Times New Roman"/>
            <w:sz w:val="20"/>
            <w:szCs w:val="20"/>
          </w:rPr>
          <w:t>of</w:t>
        </w:r>
      </w:ins>
      <w:del w:id="160" w:author="Author">
        <w:r w:rsidRPr="006F3C56" w:rsidDel="001E16BF">
          <w:rPr>
            <w:rFonts w:ascii="Times New Roman" w:hAnsi="Times New Roman" w:cs="Times New Roman"/>
            <w:sz w:val="20"/>
            <w:szCs w:val="20"/>
          </w:rPr>
          <w:delText>the</w:delText>
        </w:r>
      </w:del>
      <w:r w:rsidRPr="006F3C56">
        <w:rPr>
          <w:rFonts w:ascii="Times New Roman" w:hAnsi="Times New Roman" w:cs="Times New Roman"/>
          <w:sz w:val="20"/>
          <w:szCs w:val="20"/>
        </w:rPr>
        <w:t xml:space="preserve"> wavelength-scale grooves</w:t>
      </w:r>
      <w:del w:id="161" w:author="Author">
        <w:r w:rsidRPr="006F3C56" w:rsidDel="001E16BF">
          <w:rPr>
            <w:rFonts w:ascii="Times New Roman" w:hAnsi="Times New Roman" w:cs="Times New Roman"/>
            <w:sz w:val="20"/>
            <w:szCs w:val="20"/>
          </w:rPr>
          <w:delText xml:space="preserve"> directly</w:delText>
        </w:r>
      </w:del>
      <w:ins w:id="162" w:author="Author">
        <w:r w:rsidR="006A7A45" w:rsidRPr="006F3C56">
          <w:rPr>
            <w:rFonts w:ascii="Times New Roman" w:hAnsi="Times New Roman" w:cs="Times New Roman"/>
            <w:sz w:val="20"/>
            <w:szCs w:val="20"/>
          </w:rPr>
          <w:t>;</w:t>
        </w:r>
      </w:ins>
      <w:del w:id="163" w:author="Author">
        <w:r w:rsidRPr="006F3C56" w:rsidDel="006A7A45">
          <w:rPr>
            <w:rFonts w:ascii="Times New Roman" w:hAnsi="Times New Roman" w:cs="Times New Roman"/>
            <w:sz w:val="20"/>
            <w:szCs w:val="20"/>
          </w:rPr>
          <w:delText>.</w:delText>
        </w:r>
      </w:del>
      <w:r w:rsidRPr="006F3C56">
        <w:rPr>
          <w:rFonts w:ascii="Times New Roman" w:hAnsi="Times New Roman" w:cs="Times New Roman"/>
          <w:sz w:val="20"/>
          <w:szCs w:val="20"/>
        </w:rPr>
        <w:t xml:space="preserve"> </w:t>
      </w:r>
      <w:del w:id="164" w:author="Author">
        <w:r w:rsidRPr="006F3C56" w:rsidDel="006A7A45">
          <w:rPr>
            <w:rFonts w:ascii="Times New Roman" w:hAnsi="Times New Roman" w:cs="Times New Roman"/>
            <w:sz w:val="20"/>
            <w:szCs w:val="20"/>
          </w:rPr>
          <w:delText>I</w:delText>
        </w:r>
      </w:del>
      <w:ins w:id="165" w:author="Author">
        <w:r w:rsidR="006A7A45" w:rsidRPr="006F3C56">
          <w:rPr>
            <w:rFonts w:ascii="Times New Roman" w:hAnsi="Times New Roman" w:cs="Times New Roman"/>
            <w:sz w:val="20"/>
            <w:szCs w:val="20"/>
          </w:rPr>
          <w:t>i</w:t>
        </w:r>
      </w:ins>
      <w:r w:rsidRPr="006F3C56">
        <w:rPr>
          <w:rFonts w:ascii="Times New Roman" w:hAnsi="Times New Roman" w:cs="Times New Roman"/>
          <w:sz w:val="20"/>
          <w:szCs w:val="20"/>
        </w:rPr>
        <w:t xml:space="preserve">nstead, </w:t>
      </w:r>
      <w:del w:id="166" w:author="Author">
        <w:r w:rsidRPr="006F3C56" w:rsidDel="006A7A45">
          <w:rPr>
            <w:rFonts w:ascii="Times New Roman" w:hAnsi="Times New Roman" w:cs="Times New Roman"/>
            <w:sz w:val="20"/>
            <w:szCs w:val="20"/>
          </w:rPr>
          <w:delText xml:space="preserve">ZEMAX </w:delText>
        </w:r>
      </w:del>
      <w:ins w:id="167" w:author="Author">
        <w:r w:rsidR="006A7A45" w:rsidRPr="006F3C56">
          <w:rPr>
            <w:rFonts w:ascii="Times New Roman" w:hAnsi="Times New Roman" w:cs="Times New Roman"/>
            <w:sz w:val="20"/>
            <w:szCs w:val="20"/>
          </w:rPr>
          <w:t xml:space="preserve">it </w:t>
        </w:r>
      </w:ins>
      <w:r w:rsidRPr="006F3C56">
        <w:rPr>
          <w:rFonts w:ascii="Times New Roman" w:hAnsi="Times New Roman" w:cs="Times New Roman"/>
          <w:sz w:val="20"/>
          <w:szCs w:val="20"/>
        </w:rPr>
        <w:t xml:space="preserve">uses the phase </w:t>
      </w:r>
      <w:r w:rsidRPr="006F3C56">
        <w:rPr>
          <w:rFonts w:ascii="Times New Roman" w:hAnsi="Times New Roman" w:cs="Times New Roman"/>
          <w:sz w:val="20"/>
          <w:szCs w:val="20"/>
        </w:rPr>
        <w:lastRenderedPageBreak/>
        <w:t xml:space="preserve">advance or delay represented by the </w:t>
      </w:r>
      <w:ins w:id="168" w:author="Author">
        <w:r w:rsidR="004D432C" w:rsidRPr="006F3C56">
          <w:rPr>
            <w:rFonts w:ascii="Times New Roman" w:hAnsi="Times New Roman" w:cs="Times New Roman"/>
            <w:sz w:val="20"/>
            <w:szCs w:val="20"/>
          </w:rPr>
          <w:t xml:space="preserve">local </w:t>
        </w:r>
      </w:ins>
      <w:r w:rsidRPr="006F3C56">
        <w:rPr>
          <w:rFonts w:ascii="Times New Roman" w:hAnsi="Times New Roman" w:cs="Times New Roman"/>
          <w:sz w:val="20"/>
          <w:szCs w:val="20"/>
        </w:rPr>
        <w:t xml:space="preserve">surface </w:t>
      </w:r>
      <w:del w:id="169" w:author="Author">
        <w:r w:rsidRPr="006F3C56" w:rsidDel="004D432C">
          <w:rPr>
            <w:rFonts w:ascii="Times New Roman" w:hAnsi="Times New Roman" w:cs="Times New Roman"/>
            <w:sz w:val="20"/>
            <w:szCs w:val="20"/>
          </w:rPr>
          <w:delText xml:space="preserve">locally </w:delText>
        </w:r>
      </w:del>
      <w:r w:rsidRPr="006F3C56">
        <w:rPr>
          <w:rFonts w:ascii="Times New Roman" w:hAnsi="Times New Roman" w:cs="Times New Roman"/>
          <w:sz w:val="20"/>
          <w:szCs w:val="20"/>
        </w:rPr>
        <w:t>to change the direction of propagation of the ray [2].</w:t>
      </w:r>
    </w:p>
    <w:p w14:paraId="3BC0C711" w14:textId="1830EA86" w:rsidR="00583F55" w:rsidRPr="006F3C56" w:rsidDel="00231A67" w:rsidRDefault="00583F55" w:rsidP="00583F55">
      <w:pPr>
        <w:spacing w:after="0" w:line="240" w:lineRule="auto"/>
        <w:ind w:left="-15" w:firstLine="299"/>
        <w:jc w:val="both"/>
        <w:rPr>
          <w:del w:id="170" w:author="Author"/>
          <w:rFonts w:ascii="Times New Roman" w:hAnsi="Times New Roman" w:cs="Times New Roman"/>
          <w:sz w:val="20"/>
          <w:szCs w:val="20"/>
        </w:rPr>
      </w:pPr>
      <w:r w:rsidRPr="006F3C56">
        <w:rPr>
          <w:rFonts w:ascii="Times New Roman" w:hAnsi="Times New Roman" w:cs="Times New Roman"/>
          <w:sz w:val="20"/>
          <w:szCs w:val="20"/>
        </w:rPr>
        <w:t xml:space="preserve">The fabrication of </w:t>
      </w:r>
      <w:del w:id="171" w:author="Author">
        <w:r w:rsidRPr="006F3C56" w:rsidDel="00F7531B">
          <w:rPr>
            <w:rFonts w:ascii="Times New Roman" w:hAnsi="Times New Roman" w:cs="Times New Roman"/>
            <w:sz w:val="20"/>
            <w:szCs w:val="20"/>
          </w:rPr>
          <w:delText xml:space="preserve">the </w:delText>
        </w:r>
      </w:del>
      <w:r w:rsidRPr="006F3C56">
        <w:rPr>
          <w:rFonts w:ascii="Times New Roman" w:hAnsi="Times New Roman" w:cs="Times New Roman"/>
          <w:sz w:val="20"/>
          <w:szCs w:val="20"/>
        </w:rPr>
        <w:t xml:space="preserve">single-level and multilevel diffractive lenses involves the generation of a set of masks that are used </w:t>
      </w:r>
      <w:del w:id="172" w:author="Author">
        <w:r w:rsidRPr="006F3C56" w:rsidDel="00231A67">
          <w:rPr>
            <w:rFonts w:ascii="Times New Roman" w:hAnsi="Times New Roman" w:cs="Times New Roman"/>
            <w:sz w:val="20"/>
            <w:szCs w:val="20"/>
          </w:rPr>
          <w:delText xml:space="preserve">sequentially for the </w:delText>
        </w:r>
      </w:del>
      <w:ins w:id="173" w:author="Author">
        <w:r w:rsidR="00231A67" w:rsidRPr="006F3C56">
          <w:rPr>
            <w:rFonts w:ascii="Times New Roman" w:hAnsi="Times New Roman" w:cs="Times New Roman"/>
            <w:sz w:val="20"/>
            <w:szCs w:val="20"/>
          </w:rPr>
          <w:t xml:space="preserve">to </w:t>
        </w:r>
      </w:ins>
      <w:r w:rsidRPr="006F3C56">
        <w:rPr>
          <w:rFonts w:ascii="Times New Roman" w:hAnsi="Times New Roman" w:cs="Times New Roman"/>
          <w:sz w:val="20"/>
          <w:szCs w:val="20"/>
        </w:rPr>
        <w:t xml:space="preserve">transfer </w:t>
      </w:r>
      <w:del w:id="174" w:author="Author">
        <w:r w:rsidRPr="006F3C56" w:rsidDel="00231A67">
          <w:rPr>
            <w:rFonts w:ascii="Times New Roman" w:hAnsi="Times New Roman" w:cs="Times New Roman"/>
            <w:sz w:val="20"/>
            <w:szCs w:val="20"/>
          </w:rPr>
          <w:delText xml:space="preserve">of their </w:delText>
        </w:r>
      </w:del>
      <w:r w:rsidRPr="006F3C56">
        <w:rPr>
          <w:rFonts w:ascii="Times New Roman" w:hAnsi="Times New Roman" w:cs="Times New Roman"/>
          <w:sz w:val="20"/>
          <w:szCs w:val="20"/>
        </w:rPr>
        <w:t>pattern</w:t>
      </w:r>
      <w:ins w:id="175" w:author="Author">
        <w:r w:rsidR="00231A67" w:rsidRPr="006F3C56">
          <w:rPr>
            <w:rFonts w:ascii="Times New Roman" w:hAnsi="Times New Roman" w:cs="Times New Roman"/>
            <w:sz w:val="20"/>
            <w:szCs w:val="20"/>
          </w:rPr>
          <w:t>s</w:t>
        </w:r>
      </w:ins>
      <w:r w:rsidRPr="006F3C56">
        <w:rPr>
          <w:rFonts w:ascii="Times New Roman" w:hAnsi="Times New Roman" w:cs="Times New Roman"/>
          <w:sz w:val="20"/>
          <w:szCs w:val="20"/>
        </w:rPr>
        <w:t xml:space="preserve"> to a substrate </w:t>
      </w:r>
      <w:ins w:id="176" w:author="Author">
        <w:r w:rsidR="00231A67" w:rsidRPr="006F3C56">
          <w:rPr>
            <w:rFonts w:ascii="Times New Roman" w:hAnsi="Times New Roman" w:cs="Times New Roman"/>
            <w:sz w:val="20"/>
            <w:szCs w:val="20"/>
          </w:rPr>
          <w:t xml:space="preserve">sequentially </w:t>
        </w:r>
      </w:ins>
      <w:del w:id="177" w:author="Author">
        <w:r w:rsidRPr="006F3C56" w:rsidDel="00231A67">
          <w:rPr>
            <w:rFonts w:ascii="Times New Roman" w:hAnsi="Times New Roman" w:cs="Times New Roman"/>
            <w:sz w:val="20"/>
            <w:szCs w:val="20"/>
          </w:rPr>
          <w:delText xml:space="preserve">in conjunction </w:delText>
        </w:r>
      </w:del>
      <w:r w:rsidRPr="006F3C56">
        <w:rPr>
          <w:rFonts w:ascii="Times New Roman" w:hAnsi="Times New Roman" w:cs="Times New Roman"/>
          <w:sz w:val="20"/>
          <w:szCs w:val="20"/>
        </w:rPr>
        <w:t>with photoresist deposition, exposure, and development, as well as an etching procedure</w:t>
      </w:r>
      <w:ins w:id="178" w:author="Author">
        <w:r w:rsidR="00231A67" w:rsidRPr="006F3C56">
          <w:rPr>
            <w:rFonts w:ascii="Times New Roman" w:hAnsi="Times New Roman" w:cs="Times New Roman"/>
            <w:sz w:val="20"/>
            <w:szCs w:val="20"/>
          </w:rPr>
          <w:t>,</w:t>
        </w:r>
      </w:ins>
      <w:r w:rsidRPr="006F3C56">
        <w:rPr>
          <w:rFonts w:ascii="Times New Roman" w:hAnsi="Times New Roman" w:cs="Times New Roman"/>
          <w:sz w:val="20"/>
          <w:szCs w:val="20"/>
        </w:rPr>
        <w:t xml:space="preserve"> such as reactive-ion etching [10], or </w:t>
      </w:r>
      <w:del w:id="179" w:author="Author">
        <w:r w:rsidRPr="006F3C56" w:rsidDel="00231A67">
          <w:rPr>
            <w:rFonts w:ascii="Times New Roman" w:hAnsi="Times New Roman" w:cs="Times New Roman"/>
            <w:sz w:val="20"/>
            <w:szCs w:val="20"/>
          </w:rPr>
          <w:delText xml:space="preserve">with </w:delText>
        </w:r>
      </w:del>
      <w:r w:rsidRPr="006F3C56">
        <w:rPr>
          <w:rFonts w:ascii="Times New Roman" w:hAnsi="Times New Roman" w:cs="Times New Roman"/>
          <w:sz w:val="20"/>
          <w:szCs w:val="20"/>
        </w:rPr>
        <w:t>thin</w:t>
      </w:r>
      <w:del w:id="180" w:author="Author">
        <w:r w:rsidRPr="006F3C56" w:rsidDel="00231A67">
          <w:rPr>
            <w:rFonts w:ascii="Times New Roman" w:hAnsi="Times New Roman" w:cs="Times New Roman"/>
            <w:sz w:val="20"/>
            <w:szCs w:val="20"/>
          </w:rPr>
          <w:delText xml:space="preserve"> </w:delText>
        </w:r>
      </w:del>
      <w:ins w:id="181" w:author="Author">
        <w:r w:rsidR="00231A67" w:rsidRPr="006F3C56">
          <w:rPr>
            <w:rFonts w:ascii="Times New Roman" w:hAnsi="Times New Roman" w:cs="Times New Roman"/>
            <w:sz w:val="20"/>
            <w:szCs w:val="20"/>
          </w:rPr>
          <w:t>-</w:t>
        </w:r>
      </w:ins>
      <w:r w:rsidRPr="006F3C56">
        <w:rPr>
          <w:rFonts w:ascii="Times New Roman" w:hAnsi="Times New Roman" w:cs="Times New Roman"/>
          <w:sz w:val="20"/>
          <w:szCs w:val="20"/>
        </w:rPr>
        <w:t>film deposition [11, 12].</w:t>
      </w:r>
      <w:ins w:id="182" w:author="Author">
        <w:r w:rsidR="00231A67" w:rsidRPr="006F3C56">
          <w:rPr>
            <w:rFonts w:ascii="Times New Roman" w:hAnsi="Times New Roman" w:cs="Times New Roman"/>
            <w:sz w:val="20"/>
            <w:szCs w:val="20"/>
          </w:rPr>
          <w:t xml:space="preserve"> </w:t>
        </w:r>
      </w:ins>
    </w:p>
    <w:p w14:paraId="6DA1AEEA" w14:textId="62F27D75" w:rsidR="00583F55" w:rsidRPr="006F3C56" w:rsidRDefault="00583F55" w:rsidP="00583F55">
      <w:pPr>
        <w:spacing w:after="0" w:line="240" w:lineRule="auto"/>
        <w:ind w:left="-15" w:firstLine="299"/>
        <w:jc w:val="both"/>
        <w:rPr>
          <w:rFonts w:ascii="Times New Roman" w:hAnsi="Times New Roman" w:cs="Times New Roman"/>
          <w:sz w:val="20"/>
          <w:szCs w:val="20"/>
        </w:rPr>
      </w:pPr>
      <w:r w:rsidRPr="006F3C56">
        <w:rPr>
          <w:rFonts w:ascii="Times New Roman" w:hAnsi="Times New Roman" w:cs="Times New Roman"/>
          <w:sz w:val="20"/>
          <w:szCs w:val="20"/>
        </w:rPr>
        <w:t xml:space="preserve">For example, </w:t>
      </w:r>
      <w:r w:rsidRPr="006F3C56">
        <w:rPr>
          <w:rFonts w:ascii="Times New Roman" w:hAnsi="Times New Roman" w:cs="Times New Roman"/>
          <w:i/>
          <w:sz w:val="20"/>
          <w:szCs w:val="20"/>
        </w:rPr>
        <w:t xml:space="preserve">K </w:t>
      </w:r>
      <w:r w:rsidRPr="006F3C56">
        <w:rPr>
          <w:rFonts w:ascii="Times New Roman" w:hAnsi="Times New Roman" w:cs="Times New Roman"/>
          <w:sz w:val="20"/>
          <w:szCs w:val="20"/>
        </w:rPr>
        <w:t xml:space="preserve">masks are needed for a lens </w:t>
      </w:r>
      <w:ins w:id="183" w:author="Author">
        <w:r w:rsidR="00231A67" w:rsidRPr="006F3C56">
          <w:rPr>
            <w:rFonts w:ascii="Times New Roman" w:hAnsi="Times New Roman" w:cs="Times New Roman"/>
            <w:sz w:val="20"/>
            <w:szCs w:val="20"/>
          </w:rPr>
          <w:t xml:space="preserve">with </w:t>
        </w:r>
      </w:ins>
      <w:del w:id="184" w:author="Author">
        <w:r w:rsidRPr="006F3C56" w:rsidDel="00231A67">
          <w:rPr>
            <w:rFonts w:ascii="Times New Roman" w:hAnsi="Times New Roman" w:cs="Times New Roman"/>
            <w:sz w:val="20"/>
            <w:szCs w:val="20"/>
          </w:rPr>
          <w:delText xml:space="preserve">of </w:delText>
        </w:r>
      </w:del>
      <w:r w:rsidRPr="006F3C56">
        <w:rPr>
          <w:rFonts w:ascii="Times New Roman" w:eastAsia="Calibri" w:hAnsi="Times New Roman" w:cs="Times New Roman"/>
          <w:sz w:val="20"/>
          <w:szCs w:val="20"/>
        </w:rPr>
        <w:t>2</w:t>
      </w:r>
      <w:r w:rsidRPr="006F3C56">
        <w:rPr>
          <w:rFonts w:ascii="Cambria Math" w:eastAsia="Calibri" w:hAnsi="Cambria Math" w:cs="Cambria Math"/>
          <w:sz w:val="20"/>
          <w:szCs w:val="20"/>
          <w:vertAlign w:val="superscript"/>
        </w:rPr>
        <w:t>𝐾</w:t>
      </w:r>
      <w:r w:rsidRPr="006F3C56">
        <w:rPr>
          <w:rFonts w:ascii="Times New Roman" w:eastAsia="Calibri" w:hAnsi="Times New Roman" w:cs="Times New Roman"/>
          <w:sz w:val="20"/>
          <w:szCs w:val="20"/>
          <w:vertAlign w:val="superscript"/>
        </w:rPr>
        <w:t xml:space="preserve"> </w:t>
      </w:r>
      <w:r w:rsidRPr="006F3C56">
        <w:rPr>
          <w:rFonts w:ascii="Times New Roman" w:hAnsi="Times New Roman" w:cs="Times New Roman"/>
          <w:sz w:val="20"/>
          <w:szCs w:val="20"/>
        </w:rPr>
        <w:t xml:space="preserve">phase levels [3]. The development of these masks (photoresist [11] or metallic [12]) is </w:t>
      </w:r>
      <w:ins w:id="185" w:author="Author">
        <w:r w:rsidR="00BD3F6E" w:rsidRPr="006F3C56">
          <w:rPr>
            <w:rFonts w:ascii="Times New Roman" w:hAnsi="Times New Roman" w:cs="Times New Roman"/>
            <w:sz w:val="20"/>
            <w:szCs w:val="20"/>
          </w:rPr>
          <w:t xml:space="preserve">generally </w:t>
        </w:r>
      </w:ins>
      <w:r w:rsidRPr="006F3C56">
        <w:rPr>
          <w:rFonts w:ascii="Times New Roman" w:hAnsi="Times New Roman" w:cs="Times New Roman"/>
          <w:sz w:val="20"/>
          <w:szCs w:val="20"/>
        </w:rPr>
        <w:t xml:space="preserve">not </w:t>
      </w:r>
      <w:del w:id="186" w:author="Author">
        <w:r w:rsidRPr="006F3C56" w:rsidDel="00BD3F6E">
          <w:rPr>
            <w:rFonts w:ascii="Times New Roman" w:hAnsi="Times New Roman" w:cs="Times New Roman"/>
            <w:sz w:val="20"/>
            <w:szCs w:val="20"/>
          </w:rPr>
          <w:delText xml:space="preserve">usually </w:delText>
        </w:r>
      </w:del>
      <w:r w:rsidRPr="006F3C56">
        <w:rPr>
          <w:rFonts w:ascii="Times New Roman" w:hAnsi="Times New Roman" w:cs="Times New Roman"/>
          <w:sz w:val="20"/>
          <w:szCs w:val="20"/>
        </w:rPr>
        <w:t>error</w:t>
      </w:r>
      <w:del w:id="187" w:author="Author">
        <w:r w:rsidRPr="006F3C56" w:rsidDel="00BD3F6E">
          <w:rPr>
            <w:rFonts w:ascii="Times New Roman" w:hAnsi="Times New Roman" w:cs="Times New Roman"/>
            <w:sz w:val="20"/>
            <w:szCs w:val="20"/>
          </w:rPr>
          <w:delText>-</w:delText>
        </w:r>
      </w:del>
      <w:ins w:id="188" w:author="Author">
        <w:r w:rsidR="00BF61BD" w:rsidRPr="006F3C56">
          <w:rPr>
            <w:rFonts w:ascii="Times New Roman" w:hAnsi="Times New Roman" w:cs="Times New Roman"/>
            <w:sz w:val="20"/>
            <w:szCs w:val="20"/>
          </w:rPr>
          <w:t>-</w:t>
        </w:r>
      </w:ins>
      <w:r w:rsidRPr="006F3C56">
        <w:rPr>
          <w:rFonts w:ascii="Times New Roman" w:hAnsi="Times New Roman" w:cs="Times New Roman"/>
          <w:sz w:val="20"/>
          <w:szCs w:val="20"/>
        </w:rPr>
        <w:t>free</w:t>
      </w:r>
      <w:del w:id="189" w:author="Author">
        <w:r w:rsidRPr="006F3C56" w:rsidDel="00BD3F6E">
          <w:rPr>
            <w:rFonts w:ascii="Times New Roman" w:hAnsi="Times New Roman" w:cs="Times New Roman"/>
            <w:sz w:val="20"/>
            <w:szCs w:val="20"/>
          </w:rPr>
          <w:delText>.</w:delText>
        </w:r>
      </w:del>
      <w:ins w:id="190" w:author="Author">
        <w:r w:rsidR="00BD3F6E" w:rsidRPr="006F3C56">
          <w:rPr>
            <w:rFonts w:ascii="Times New Roman" w:hAnsi="Times New Roman" w:cs="Times New Roman"/>
            <w:sz w:val="20"/>
            <w:szCs w:val="20"/>
          </w:rPr>
          <w:t>;</w:t>
        </w:r>
      </w:ins>
      <w:r w:rsidRPr="006F3C56">
        <w:rPr>
          <w:rFonts w:ascii="Times New Roman" w:hAnsi="Times New Roman" w:cs="Times New Roman"/>
          <w:sz w:val="20"/>
          <w:szCs w:val="20"/>
        </w:rPr>
        <w:t xml:space="preserve"> </w:t>
      </w:r>
      <w:del w:id="191" w:author="Author">
        <w:r w:rsidRPr="006F3C56" w:rsidDel="00BD3F6E">
          <w:rPr>
            <w:rFonts w:ascii="Times New Roman" w:hAnsi="Times New Roman" w:cs="Times New Roman"/>
            <w:sz w:val="20"/>
            <w:szCs w:val="20"/>
          </w:rPr>
          <w:delText xml:space="preserve">These </w:delText>
        </w:r>
      </w:del>
      <w:ins w:id="192" w:author="Author">
        <w:r w:rsidR="00BD3F6E" w:rsidRPr="006F3C56">
          <w:rPr>
            <w:rFonts w:ascii="Times New Roman" w:hAnsi="Times New Roman" w:cs="Times New Roman"/>
            <w:sz w:val="20"/>
            <w:szCs w:val="20"/>
          </w:rPr>
          <w:t xml:space="preserve">such </w:t>
        </w:r>
      </w:ins>
      <w:r w:rsidRPr="006F3C56">
        <w:rPr>
          <w:rFonts w:ascii="Times New Roman" w:hAnsi="Times New Roman" w:cs="Times New Roman"/>
          <w:sz w:val="20"/>
          <w:szCs w:val="20"/>
        </w:rPr>
        <w:t xml:space="preserve">errors are </w:t>
      </w:r>
      <w:del w:id="193" w:author="Author">
        <w:r w:rsidRPr="006F3C56" w:rsidDel="00BD3F6E">
          <w:rPr>
            <w:rFonts w:ascii="Times New Roman" w:hAnsi="Times New Roman" w:cs="Times New Roman"/>
            <w:sz w:val="20"/>
            <w:szCs w:val="20"/>
          </w:rPr>
          <w:delText xml:space="preserve">usually </w:delText>
        </w:r>
      </w:del>
      <w:r w:rsidRPr="006F3C56">
        <w:rPr>
          <w:rFonts w:ascii="Times New Roman" w:hAnsi="Times New Roman" w:cs="Times New Roman"/>
          <w:sz w:val="20"/>
          <w:szCs w:val="20"/>
        </w:rPr>
        <w:t xml:space="preserve">known as mask fabrication errors and cause significant deformations </w:t>
      </w:r>
      <w:del w:id="194" w:author="Author">
        <w:r w:rsidRPr="006F3C56" w:rsidDel="00BD3F6E">
          <w:rPr>
            <w:rFonts w:ascii="Times New Roman" w:hAnsi="Times New Roman" w:cs="Times New Roman"/>
            <w:sz w:val="20"/>
            <w:szCs w:val="20"/>
          </w:rPr>
          <w:delText xml:space="preserve">of </w:delText>
        </w:r>
      </w:del>
      <w:ins w:id="195" w:author="Author">
        <w:r w:rsidR="00BD3F6E" w:rsidRPr="006F3C56">
          <w:rPr>
            <w:rFonts w:ascii="Times New Roman" w:hAnsi="Times New Roman" w:cs="Times New Roman"/>
            <w:sz w:val="20"/>
            <w:szCs w:val="20"/>
          </w:rPr>
          <w:t xml:space="preserve">in </w:t>
        </w:r>
      </w:ins>
      <w:r w:rsidRPr="006F3C56">
        <w:rPr>
          <w:rFonts w:ascii="Times New Roman" w:hAnsi="Times New Roman" w:cs="Times New Roman"/>
          <w:sz w:val="20"/>
          <w:szCs w:val="20"/>
        </w:rPr>
        <w:t xml:space="preserve">the resulting </w:t>
      </w:r>
      <w:ins w:id="196" w:author="Author">
        <w:r w:rsidR="009940F9" w:rsidRPr="006F3C56">
          <w:rPr>
            <w:rFonts w:ascii="Times New Roman" w:hAnsi="Times New Roman" w:cs="Times New Roman"/>
            <w:sz w:val="20"/>
            <w:szCs w:val="20"/>
          </w:rPr>
          <w:t xml:space="preserve">binary </w:t>
        </w:r>
      </w:ins>
      <w:r w:rsidRPr="006F3C56">
        <w:rPr>
          <w:rFonts w:ascii="Times New Roman" w:hAnsi="Times New Roman" w:cs="Times New Roman"/>
          <w:sz w:val="20"/>
          <w:szCs w:val="20"/>
        </w:rPr>
        <w:t xml:space="preserve">diffractive </w:t>
      </w:r>
      <w:del w:id="197" w:author="Author">
        <w:r w:rsidRPr="006F3C56" w:rsidDel="009940F9">
          <w:rPr>
            <w:rFonts w:ascii="Times New Roman" w:hAnsi="Times New Roman" w:cs="Times New Roman"/>
            <w:sz w:val="20"/>
            <w:szCs w:val="20"/>
          </w:rPr>
          <w:delText xml:space="preserve">binary </w:delText>
        </w:r>
      </w:del>
      <w:r w:rsidRPr="006F3C56">
        <w:rPr>
          <w:rFonts w:ascii="Times New Roman" w:hAnsi="Times New Roman" w:cs="Times New Roman"/>
          <w:sz w:val="20"/>
          <w:szCs w:val="20"/>
        </w:rPr>
        <w:t xml:space="preserve">lens surface and corresponding deterioration of </w:t>
      </w:r>
      <w:del w:id="198" w:author="Author">
        <w:r w:rsidRPr="006F3C56" w:rsidDel="00AF6178">
          <w:rPr>
            <w:rFonts w:ascii="Times New Roman" w:hAnsi="Times New Roman" w:cs="Times New Roman"/>
            <w:sz w:val="20"/>
            <w:szCs w:val="20"/>
          </w:rPr>
          <w:delText xml:space="preserve">the </w:delText>
        </w:r>
      </w:del>
      <w:r w:rsidRPr="006F3C56">
        <w:rPr>
          <w:rFonts w:ascii="Times New Roman" w:hAnsi="Times New Roman" w:cs="Times New Roman"/>
          <w:sz w:val="20"/>
          <w:szCs w:val="20"/>
        </w:rPr>
        <w:t xml:space="preserve">lens performance. Therefore, </w:t>
      </w:r>
      <w:del w:id="199" w:author="Author">
        <w:r w:rsidRPr="006F3C56" w:rsidDel="00AF6178">
          <w:rPr>
            <w:rFonts w:ascii="Times New Roman" w:hAnsi="Times New Roman" w:cs="Times New Roman"/>
            <w:sz w:val="20"/>
            <w:szCs w:val="20"/>
          </w:rPr>
          <w:delText xml:space="preserve">the </w:delText>
        </w:r>
      </w:del>
      <w:r w:rsidRPr="006F3C56">
        <w:rPr>
          <w:rFonts w:ascii="Times New Roman" w:hAnsi="Times New Roman" w:cs="Times New Roman"/>
          <w:sz w:val="20"/>
          <w:szCs w:val="20"/>
        </w:rPr>
        <w:t xml:space="preserve">analysis of the effects of these errors on the </w:t>
      </w:r>
      <w:del w:id="200" w:author="Author">
        <w:r w:rsidRPr="006F3C56" w:rsidDel="00AF6178">
          <w:rPr>
            <w:rFonts w:ascii="Times New Roman" w:hAnsi="Times New Roman" w:cs="Times New Roman"/>
            <w:sz w:val="20"/>
            <w:szCs w:val="20"/>
          </w:rPr>
          <w:delText xml:space="preserve">performance of </w:delText>
        </w:r>
        <w:r w:rsidRPr="006F3C56" w:rsidDel="00F64E95">
          <w:rPr>
            <w:rFonts w:ascii="Times New Roman" w:hAnsi="Times New Roman" w:cs="Times New Roman"/>
            <w:sz w:val="20"/>
            <w:szCs w:val="20"/>
          </w:rPr>
          <w:delText xml:space="preserve">diffractive optical elements </w:delText>
        </w:r>
      </w:del>
      <w:ins w:id="201" w:author="Author">
        <w:r w:rsidR="00F64E95" w:rsidRPr="006F3C56">
          <w:rPr>
            <w:rFonts w:ascii="Times New Roman" w:hAnsi="Times New Roman" w:cs="Times New Roman"/>
            <w:sz w:val="20"/>
            <w:szCs w:val="20"/>
          </w:rPr>
          <w:t xml:space="preserve">DOE </w:t>
        </w:r>
        <w:r w:rsidR="00AF6178" w:rsidRPr="006F3C56">
          <w:rPr>
            <w:rFonts w:ascii="Times New Roman" w:hAnsi="Times New Roman" w:cs="Times New Roman"/>
            <w:sz w:val="20"/>
            <w:szCs w:val="20"/>
          </w:rPr>
          <w:t xml:space="preserve">performances </w:t>
        </w:r>
      </w:ins>
      <w:r w:rsidRPr="006F3C56">
        <w:rPr>
          <w:rFonts w:ascii="Times New Roman" w:hAnsi="Times New Roman" w:cs="Times New Roman"/>
          <w:sz w:val="20"/>
          <w:szCs w:val="20"/>
        </w:rPr>
        <w:t xml:space="preserve">and </w:t>
      </w:r>
      <w:del w:id="202" w:author="Author">
        <w:r w:rsidRPr="006F3C56" w:rsidDel="00AF6178">
          <w:rPr>
            <w:rFonts w:ascii="Times New Roman" w:hAnsi="Times New Roman" w:cs="Times New Roman"/>
            <w:sz w:val="20"/>
            <w:szCs w:val="20"/>
          </w:rPr>
          <w:delText xml:space="preserve">the </w:delText>
        </w:r>
      </w:del>
      <w:r w:rsidRPr="006F3C56">
        <w:rPr>
          <w:rFonts w:ascii="Times New Roman" w:hAnsi="Times New Roman" w:cs="Times New Roman"/>
          <w:sz w:val="20"/>
          <w:szCs w:val="20"/>
        </w:rPr>
        <w:t xml:space="preserve">determination of acceptable fabrication tolerances for each design </w:t>
      </w:r>
      <w:del w:id="203" w:author="Author">
        <w:r w:rsidRPr="006F3C56" w:rsidDel="00AF6178">
          <w:rPr>
            <w:rFonts w:ascii="Times New Roman" w:hAnsi="Times New Roman" w:cs="Times New Roman"/>
            <w:sz w:val="20"/>
            <w:szCs w:val="20"/>
          </w:rPr>
          <w:delText xml:space="preserve">is </w:delText>
        </w:r>
      </w:del>
      <w:ins w:id="204" w:author="Author">
        <w:r w:rsidR="00AF6178" w:rsidRPr="006F3C56">
          <w:rPr>
            <w:rFonts w:ascii="Times New Roman" w:hAnsi="Times New Roman" w:cs="Times New Roman"/>
            <w:sz w:val="20"/>
            <w:szCs w:val="20"/>
          </w:rPr>
          <w:t xml:space="preserve">are </w:t>
        </w:r>
      </w:ins>
      <w:del w:id="205" w:author="Author">
        <w:r w:rsidRPr="006F3C56" w:rsidDel="00AF6178">
          <w:rPr>
            <w:rFonts w:ascii="Times New Roman" w:hAnsi="Times New Roman" w:cs="Times New Roman"/>
            <w:sz w:val="20"/>
            <w:szCs w:val="20"/>
          </w:rPr>
          <w:delText xml:space="preserve">of central </w:delText>
        </w:r>
      </w:del>
      <w:r w:rsidRPr="006F3C56">
        <w:rPr>
          <w:rFonts w:ascii="Times New Roman" w:hAnsi="Times New Roman" w:cs="Times New Roman"/>
          <w:sz w:val="20"/>
          <w:szCs w:val="20"/>
        </w:rPr>
        <w:t>importan</w:t>
      </w:r>
      <w:ins w:id="206" w:author="Author">
        <w:r w:rsidR="00AF6178" w:rsidRPr="006F3C56">
          <w:rPr>
            <w:rFonts w:ascii="Times New Roman" w:hAnsi="Times New Roman" w:cs="Times New Roman"/>
            <w:sz w:val="20"/>
            <w:szCs w:val="20"/>
          </w:rPr>
          <w:t>t</w:t>
        </w:r>
      </w:ins>
      <w:del w:id="207" w:author="Author">
        <w:r w:rsidRPr="006F3C56" w:rsidDel="00AF6178">
          <w:rPr>
            <w:rFonts w:ascii="Times New Roman" w:hAnsi="Times New Roman" w:cs="Times New Roman"/>
            <w:sz w:val="20"/>
            <w:szCs w:val="20"/>
          </w:rPr>
          <w:delText>ce</w:delText>
        </w:r>
      </w:del>
      <w:r w:rsidRPr="006F3C56">
        <w:rPr>
          <w:rFonts w:ascii="Times New Roman" w:hAnsi="Times New Roman" w:cs="Times New Roman"/>
          <w:sz w:val="20"/>
          <w:szCs w:val="20"/>
        </w:rPr>
        <w:t>.</w:t>
      </w:r>
    </w:p>
    <w:p w14:paraId="7B512A5E" w14:textId="5418809E" w:rsidR="00450F61" w:rsidRPr="006F3C56" w:rsidRDefault="00583F55" w:rsidP="00E328CF">
      <w:pPr>
        <w:spacing w:after="0" w:line="240" w:lineRule="auto"/>
        <w:ind w:left="-5" w:firstLine="289"/>
        <w:jc w:val="both"/>
        <w:rPr>
          <w:rFonts w:ascii="Times New Roman" w:hAnsi="Times New Roman" w:cs="Times New Roman"/>
          <w:sz w:val="20"/>
          <w:szCs w:val="20"/>
        </w:rPr>
      </w:pPr>
      <w:commentRangeStart w:id="208"/>
      <w:r w:rsidRPr="006F3C56">
        <w:rPr>
          <w:rFonts w:ascii="Times New Roman" w:hAnsi="Times New Roman" w:cs="Times New Roman"/>
          <w:sz w:val="20"/>
          <w:szCs w:val="20"/>
        </w:rPr>
        <w:t xml:space="preserve">Choi </w:t>
      </w:r>
      <w:ins w:id="209" w:author="Author">
        <w:r w:rsidR="00F55204" w:rsidRPr="006F3C56">
          <w:rPr>
            <w:rFonts w:ascii="Times New Roman" w:hAnsi="Times New Roman" w:cs="Times New Roman"/>
            <w:sz w:val="20"/>
            <w:szCs w:val="20"/>
          </w:rPr>
          <w:t>et al.</w:t>
        </w:r>
        <w:commentRangeEnd w:id="208"/>
        <w:r w:rsidR="00F55204" w:rsidRPr="00D2139A">
          <w:rPr>
            <w:rStyle w:val="CommentReference"/>
            <w:rFonts w:ascii="Times New Roman" w:hAnsi="Times New Roman" w:cs="Times New Roman"/>
            <w:sz w:val="20"/>
            <w:szCs w:val="20"/>
            <w:rPrChange w:id="210" w:author="Author">
              <w:rPr>
                <w:rStyle w:val="CommentReference"/>
              </w:rPr>
            </w:rPrChange>
          </w:rPr>
          <w:commentReference w:id="208"/>
        </w:r>
      </w:ins>
      <w:del w:id="211" w:author="Author">
        <w:r w:rsidRPr="006F3C56" w:rsidDel="00F55204">
          <w:rPr>
            <w:rFonts w:ascii="Times New Roman" w:hAnsi="Times New Roman" w:cs="Times New Roman"/>
            <w:sz w:val="20"/>
            <w:szCs w:val="20"/>
          </w:rPr>
          <w:delText>and others</w:delText>
        </w:r>
      </w:del>
      <w:r w:rsidRPr="006F3C56">
        <w:rPr>
          <w:rFonts w:ascii="Times New Roman" w:hAnsi="Times New Roman" w:cs="Times New Roman"/>
          <w:sz w:val="20"/>
          <w:szCs w:val="20"/>
        </w:rPr>
        <w:t xml:space="preserve"> </w:t>
      </w:r>
      <w:del w:id="212" w:author="Author">
        <w:r w:rsidRPr="006F3C56" w:rsidDel="00F55204">
          <w:rPr>
            <w:rFonts w:ascii="Times New Roman" w:hAnsi="Times New Roman" w:cs="Times New Roman"/>
            <w:sz w:val="20"/>
            <w:szCs w:val="20"/>
          </w:rPr>
          <w:delText xml:space="preserve">had </w:delText>
        </w:r>
      </w:del>
      <w:r w:rsidRPr="006F3C56">
        <w:rPr>
          <w:rFonts w:ascii="Times New Roman" w:hAnsi="Times New Roman" w:cs="Times New Roman"/>
          <w:sz w:val="20"/>
          <w:szCs w:val="20"/>
        </w:rPr>
        <w:t xml:space="preserve">used geometrical and Fourier optics theory to simulate the decrease </w:t>
      </w:r>
      <w:ins w:id="213" w:author="Author">
        <w:r w:rsidR="00F55204" w:rsidRPr="006F3C56">
          <w:rPr>
            <w:rFonts w:ascii="Times New Roman" w:hAnsi="Times New Roman" w:cs="Times New Roman"/>
            <w:sz w:val="20"/>
            <w:szCs w:val="20"/>
          </w:rPr>
          <w:t xml:space="preserve">in </w:t>
        </w:r>
      </w:ins>
      <w:del w:id="214" w:author="Author">
        <w:r w:rsidRPr="006F3C56" w:rsidDel="00F55204">
          <w:rPr>
            <w:rFonts w:ascii="Times New Roman" w:hAnsi="Times New Roman" w:cs="Times New Roman"/>
            <w:sz w:val="20"/>
            <w:szCs w:val="20"/>
          </w:rPr>
          <w:delText xml:space="preserve">of </w:delText>
        </w:r>
      </w:del>
      <w:ins w:id="215" w:author="Author">
        <w:r w:rsidR="00F55204" w:rsidRPr="006F3C56">
          <w:rPr>
            <w:rFonts w:ascii="Times New Roman" w:hAnsi="Times New Roman" w:cs="Times New Roman"/>
            <w:sz w:val="20"/>
            <w:szCs w:val="20"/>
          </w:rPr>
          <w:t xml:space="preserve">the modulation transfer function </w:t>
        </w:r>
      </w:ins>
      <w:del w:id="216" w:author="Author">
        <w:r w:rsidRPr="006F3C56" w:rsidDel="004721C5">
          <w:rPr>
            <w:rFonts w:ascii="Times New Roman" w:hAnsi="Times New Roman" w:cs="Times New Roman"/>
            <w:sz w:val="20"/>
            <w:szCs w:val="20"/>
          </w:rPr>
          <w:delText xml:space="preserve">MTF </w:delText>
        </w:r>
      </w:del>
      <w:r w:rsidRPr="006F3C56">
        <w:rPr>
          <w:rFonts w:ascii="Times New Roman" w:hAnsi="Times New Roman" w:cs="Times New Roman"/>
          <w:sz w:val="20"/>
          <w:szCs w:val="20"/>
        </w:rPr>
        <w:t xml:space="preserve">due to </w:t>
      </w:r>
      <w:del w:id="217" w:author="Author">
        <w:r w:rsidRPr="006F3C56" w:rsidDel="009940F9">
          <w:rPr>
            <w:rFonts w:ascii="Times New Roman" w:hAnsi="Times New Roman" w:cs="Times New Roman"/>
            <w:sz w:val="20"/>
            <w:szCs w:val="20"/>
          </w:rPr>
          <w:delText>diffractive optical element</w:delText>
        </w:r>
      </w:del>
      <w:ins w:id="218" w:author="Author">
        <w:r w:rsidR="009940F9" w:rsidRPr="006F3C56">
          <w:rPr>
            <w:rFonts w:ascii="Times New Roman" w:hAnsi="Times New Roman" w:cs="Times New Roman"/>
            <w:sz w:val="20"/>
            <w:szCs w:val="20"/>
          </w:rPr>
          <w:t>DOE</w:t>
        </w:r>
      </w:ins>
      <w:r w:rsidRPr="006F3C56">
        <w:rPr>
          <w:rFonts w:ascii="Times New Roman" w:hAnsi="Times New Roman" w:cs="Times New Roman"/>
          <w:sz w:val="20"/>
          <w:szCs w:val="20"/>
        </w:rPr>
        <w:t xml:space="preserve"> fabrication error</w:t>
      </w:r>
      <w:ins w:id="219" w:author="Author">
        <w:r w:rsidR="00F55204" w:rsidRPr="006F3C56">
          <w:rPr>
            <w:rFonts w:ascii="Times New Roman" w:hAnsi="Times New Roman" w:cs="Times New Roman"/>
            <w:sz w:val="20"/>
            <w:szCs w:val="20"/>
          </w:rPr>
          <w:t>s</w:t>
        </w:r>
      </w:ins>
      <w:r w:rsidRPr="006F3C56">
        <w:rPr>
          <w:rFonts w:ascii="Times New Roman" w:hAnsi="Times New Roman" w:cs="Times New Roman"/>
          <w:sz w:val="20"/>
          <w:szCs w:val="20"/>
        </w:rPr>
        <w:t xml:space="preserve"> [1]; Glytsis </w:t>
      </w:r>
      <w:ins w:id="220" w:author="Author">
        <w:r w:rsidR="00F55204" w:rsidRPr="006F3C56">
          <w:rPr>
            <w:rFonts w:ascii="Times New Roman" w:hAnsi="Times New Roman" w:cs="Times New Roman"/>
            <w:sz w:val="20"/>
            <w:szCs w:val="20"/>
          </w:rPr>
          <w:t>et al.</w:t>
        </w:r>
      </w:ins>
      <w:del w:id="221" w:author="Author">
        <w:r w:rsidRPr="006F3C56" w:rsidDel="00F55204">
          <w:rPr>
            <w:rFonts w:ascii="Times New Roman" w:hAnsi="Times New Roman" w:cs="Times New Roman"/>
            <w:sz w:val="20"/>
            <w:szCs w:val="20"/>
          </w:rPr>
          <w:delText>and others</w:delText>
        </w:r>
      </w:del>
      <w:r w:rsidRPr="006F3C56">
        <w:rPr>
          <w:rFonts w:ascii="Times New Roman" w:hAnsi="Times New Roman" w:cs="Times New Roman"/>
          <w:sz w:val="20"/>
          <w:szCs w:val="20"/>
        </w:rPr>
        <w:t xml:space="preserve"> [10] </w:t>
      </w:r>
      <w:del w:id="222" w:author="Author">
        <w:r w:rsidRPr="006F3C56" w:rsidDel="00F55204">
          <w:rPr>
            <w:rFonts w:ascii="Times New Roman" w:hAnsi="Times New Roman" w:cs="Times New Roman"/>
            <w:sz w:val="20"/>
            <w:szCs w:val="20"/>
          </w:rPr>
          <w:delText xml:space="preserve">had </w:delText>
        </w:r>
      </w:del>
      <w:r w:rsidRPr="006F3C56">
        <w:rPr>
          <w:rFonts w:ascii="Times New Roman" w:hAnsi="Times New Roman" w:cs="Times New Roman"/>
          <w:sz w:val="20"/>
          <w:szCs w:val="20"/>
        </w:rPr>
        <w:t xml:space="preserve">used the </w:t>
      </w:r>
      <w:ins w:id="223" w:author="Author">
        <w:r w:rsidR="00F55204" w:rsidRPr="006F3C56">
          <w:rPr>
            <w:rFonts w:ascii="Times New Roman" w:hAnsi="Times New Roman" w:cs="Times New Roman"/>
            <w:sz w:val="20"/>
            <w:szCs w:val="20"/>
          </w:rPr>
          <w:t>b</w:t>
        </w:r>
      </w:ins>
      <w:del w:id="224" w:author="Author">
        <w:r w:rsidRPr="006F3C56" w:rsidDel="00F55204">
          <w:rPr>
            <w:rFonts w:ascii="Times New Roman" w:hAnsi="Times New Roman" w:cs="Times New Roman"/>
            <w:sz w:val="20"/>
            <w:szCs w:val="20"/>
          </w:rPr>
          <w:delText>B</w:delText>
        </w:r>
      </w:del>
      <w:r w:rsidRPr="006F3C56">
        <w:rPr>
          <w:rFonts w:ascii="Times New Roman" w:hAnsi="Times New Roman" w:cs="Times New Roman"/>
          <w:sz w:val="20"/>
          <w:szCs w:val="20"/>
        </w:rPr>
        <w:t>oundary-</w:t>
      </w:r>
      <w:del w:id="225" w:author="Author">
        <w:r w:rsidRPr="006F3C56" w:rsidDel="00F55204">
          <w:rPr>
            <w:rFonts w:ascii="Times New Roman" w:hAnsi="Times New Roman" w:cs="Times New Roman"/>
            <w:sz w:val="20"/>
            <w:szCs w:val="20"/>
          </w:rPr>
          <w:delText>E</w:delText>
        </w:r>
      </w:del>
      <w:ins w:id="226" w:author="Author">
        <w:r w:rsidR="00F55204" w:rsidRPr="006F3C56">
          <w:rPr>
            <w:rFonts w:ascii="Times New Roman" w:hAnsi="Times New Roman" w:cs="Times New Roman"/>
            <w:sz w:val="20"/>
            <w:szCs w:val="20"/>
          </w:rPr>
          <w:t>e</w:t>
        </w:r>
      </w:ins>
      <w:r w:rsidRPr="006F3C56">
        <w:rPr>
          <w:rFonts w:ascii="Times New Roman" w:hAnsi="Times New Roman" w:cs="Times New Roman"/>
          <w:sz w:val="20"/>
          <w:szCs w:val="20"/>
        </w:rPr>
        <w:t xml:space="preserve">lement </w:t>
      </w:r>
      <w:del w:id="227" w:author="Author">
        <w:r w:rsidRPr="006F3C56" w:rsidDel="00F55204">
          <w:rPr>
            <w:rFonts w:ascii="Times New Roman" w:hAnsi="Times New Roman" w:cs="Times New Roman"/>
            <w:sz w:val="20"/>
            <w:szCs w:val="20"/>
          </w:rPr>
          <w:delText>M</w:delText>
        </w:r>
      </w:del>
      <w:ins w:id="228" w:author="Author">
        <w:r w:rsidR="00F55204" w:rsidRPr="006F3C56">
          <w:rPr>
            <w:rFonts w:ascii="Times New Roman" w:hAnsi="Times New Roman" w:cs="Times New Roman"/>
            <w:sz w:val="20"/>
            <w:szCs w:val="20"/>
          </w:rPr>
          <w:t>m</w:t>
        </w:r>
      </w:ins>
      <w:r w:rsidRPr="006F3C56">
        <w:rPr>
          <w:rFonts w:ascii="Times New Roman" w:hAnsi="Times New Roman" w:cs="Times New Roman"/>
          <w:sz w:val="20"/>
          <w:szCs w:val="20"/>
        </w:rPr>
        <w:t xml:space="preserve">ethod </w:t>
      </w:r>
      <w:del w:id="229" w:author="Author">
        <w:r w:rsidRPr="006F3C56" w:rsidDel="005C6B00">
          <w:rPr>
            <w:rFonts w:ascii="Times New Roman" w:hAnsi="Times New Roman" w:cs="Times New Roman"/>
            <w:sz w:val="20"/>
            <w:szCs w:val="20"/>
          </w:rPr>
          <w:delText xml:space="preserve">(BEM) </w:delText>
        </w:r>
      </w:del>
      <w:r w:rsidRPr="006F3C56">
        <w:rPr>
          <w:rFonts w:ascii="Times New Roman" w:hAnsi="Times New Roman" w:cs="Times New Roman"/>
          <w:sz w:val="20"/>
          <w:szCs w:val="20"/>
        </w:rPr>
        <w:t xml:space="preserve">as </w:t>
      </w:r>
      <w:ins w:id="230" w:author="Author">
        <w:r w:rsidR="00F55204" w:rsidRPr="006F3C56">
          <w:rPr>
            <w:rFonts w:ascii="Times New Roman" w:hAnsi="Times New Roman" w:cs="Times New Roman"/>
            <w:sz w:val="20"/>
            <w:szCs w:val="20"/>
          </w:rPr>
          <w:t xml:space="preserve">the </w:t>
        </w:r>
      </w:ins>
      <w:r w:rsidRPr="006F3C56">
        <w:rPr>
          <w:rFonts w:ascii="Times New Roman" w:hAnsi="Times New Roman" w:cs="Times New Roman"/>
          <w:sz w:val="20"/>
          <w:szCs w:val="20"/>
        </w:rPr>
        <w:t xml:space="preserve">basic modeling tool </w:t>
      </w:r>
      <w:del w:id="231" w:author="Author">
        <w:r w:rsidRPr="006F3C56" w:rsidDel="00F55204">
          <w:rPr>
            <w:rFonts w:ascii="Times New Roman" w:hAnsi="Times New Roman" w:cs="Times New Roman"/>
            <w:sz w:val="20"/>
            <w:szCs w:val="20"/>
          </w:rPr>
          <w:delText xml:space="preserve">for </w:delText>
        </w:r>
      </w:del>
      <w:ins w:id="232" w:author="Author">
        <w:r w:rsidR="00F55204" w:rsidRPr="006F3C56">
          <w:rPr>
            <w:rFonts w:ascii="Times New Roman" w:hAnsi="Times New Roman" w:cs="Times New Roman"/>
            <w:sz w:val="20"/>
            <w:szCs w:val="20"/>
          </w:rPr>
          <w:t xml:space="preserve">to </w:t>
        </w:r>
      </w:ins>
      <w:r w:rsidRPr="006F3C56">
        <w:rPr>
          <w:rFonts w:ascii="Times New Roman" w:hAnsi="Times New Roman" w:cs="Times New Roman"/>
          <w:sz w:val="20"/>
          <w:szCs w:val="20"/>
        </w:rPr>
        <w:t>analyz</w:t>
      </w:r>
      <w:ins w:id="233" w:author="Author">
        <w:r w:rsidR="00F55204" w:rsidRPr="006F3C56">
          <w:rPr>
            <w:rFonts w:ascii="Times New Roman" w:hAnsi="Times New Roman" w:cs="Times New Roman"/>
            <w:sz w:val="20"/>
            <w:szCs w:val="20"/>
          </w:rPr>
          <w:t>e</w:t>
        </w:r>
      </w:ins>
      <w:del w:id="234" w:author="Author">
        <w:r w:rsidRPr="006F3C56" w:rsidDel="00F55204">
          <w:rPr>
            <w:rFonts w:ascii="Times New Roman" w:hAnsi="Times New Roman" w:cs="Times New Roman"/>
            <w:sz w:val="20"/>
            <w:szCs w:val="20"/>
          </w:rPr>
          <w:delText>ing</w:delText>
        </w:r>
      </w:del>
      <w:r w:rsidRPr="006F3C56">
        <w:rPr>
          <w:rFonts w:ascii="Times New Roman" w:hAnsi="Times New Roman" w:cs="Times New Roman"/>
          <w:sz w:val="20"/>
          <w:szCs w:val="20"/>
        </w:rPr>
        <w:t xml:space="preserve"> diffractive lenses with fabrication errors. The effects of fabrication errors on the predicted performance</w:t>
      </w:r>
      <w:ins w:id="235" w:author="Author">
        <w:r w:rsidR="00F55204" w:rsidRPr="006F3C56">
          <w:rPr>
            <w:rFonts w:ascii="Times New Roman" w:hAnsi="Times New Roman" w:cs="Times New Roman"/>
            <w:sz w:val="20"/>
            <w:szCs w:val="20"/>
          </w:rPr>
          <w:t>s</w:t>
        </w:r>
      </w:ins>
      <w:r w:rsidRPr="006F3C56">
        <w:rPr>
          <w:rFonts w:ascii="Times New Roman" w:hAnsi="Times New Roman" w:cs="Times New Roman"/>
          <w:sz w:val="20"/>
          <w:szCs w:val="20"/>
        </w:rPr>
        <w:t xml:space="preserve"> of surface-relief phase gratings </w:t>
      </w:r>
      <w:del w:id="236" w:author="Author">
        <w:r w:rsidRPr="006F3C56" w:rsidDel="00F55204">
          <w:rPr>
            <w:rFonts w:ascii="Times New Roman" w:hAnsi="Times New Roman" w:cs="Times New Roman"/>
            <w:sz w:val="20"/>
            <w:szCs w:val="20"/>
          </w:rPr>
          <w:delText xml:space="preserve">are </w:delText>
        </w:r>
      </w:del>
      <w:ins w:id="237" w:author="Author">
        <w:r w:rsidR="00F55204" w:rsidRPr="006F3C56">
          <w:rPr>
            <w:rFonts w:ascii="Times New Roman" w:hAnsi="Times New Roman" w:cs="Times New Roman"/>
            <w:sz w:val="20"/>
            <w:szCs w:val="20"/>
          </w:rPr>
          <w:t xml:space="preserve">were </w:t>
        </w:r>
      </w:ins>
      <w:r w:rsidRPr="006F3C56">
        <w:rPr>
          <w:rFonts w:ascii="Times New Roman" w:hAnsi="Times New Roman" w:cs="Times New Roman"/>
          <w:sz w:val="20"/>
          <w:szCs w:val="20"/>
        </w:rPr>
        <w:t xml:space="preserve">analyzed </w:t>
      </w:r>
      <w:ins w:id="238" w:author="Author">
        <w:r w:rsidR="00F55204" w:rsidRPr="006F3C56">
          <w:rPr>
            <w:rFonts w:ascii="Times New Roman" w:hAnsi="Times New Roman" w:cs="Times New Roman"/>
            <w:sz w:val="20"/>
            <w:szCs w:val="20"/>
          </w:rPr>
          <w:t xml:space="preserve">by Pommet et al. </w:t>
        </w:r>
      </w:ins>
      <w:del w:id="239" w:author="Author">
        <w:r w:rsidRPr="006F3C56" w:rsidDel="00F55204">
          <w:rPr>
            <w:rFonts w:ascii="Times New Roman" w:hAnsi="Times New Roman" w:cs="Times New Roman"/>
            <w:sz w:val="20"/>
            <w:szCs w:val="20"/>
          </w:rPr>
          <w:delText xml:space="preserve">with </w:delText>
        </w:r>
      </w:del>
      <w:ins w:id="240" w:author="Author">
        <w:r w:rsidR="00F55204" w:rsidRPr="006F3C56">
          <w:rPr>
            <w:rFonts w:ascii="Times New Roman" w:hAnsi="Times New Roman" w:cs="Times New Roman"/>
            <w:sz w:val="20"/>
            <w:szCs w:val="20"/>
          </w:rPr>
          <w:t xml:space="preserve">using </w:t>
        </w:r>
      </w:ins>
      <w:r w:rsidRPr="006F3C56">
        <w:rPr>
          <w:rFonts w:ascii="Times New Roman" w:hAnsi="Times New Roman" w:cs="Times New Roman"/>
          <w:sz w:val="20"/>
          <w:szCs w:val="20"/>
        </w:rPr>
        <w:t xml:space="preserve">a rigorous vector diffraction technique </w:t>
      </w:r>
      <w:del w:id="241" w:author="Author">
        <w:r w:rsidRPr="006F3C56" w:rsidDel="00F55204">
          <w:rPr>
            <w:rFonts w:ascii="Times New Roman" w:hAnsi="Times New Roman" w:cs="Times New Roman"/>
            <w:sz w:val="20"/>
            <w:szCs w:val="20"/>
          </w:rPr>
          <w:delText xml:space="preserve">by Pommet et al. </w:delText>
        </w:r>
      </w:del>
      <w:r w:rsidRPr="006F3C56">
        <w:rPr>
          <w:rFonts w:ascii="Times New Roman" w:hAnsi="Times New Roman" w:cs="Times New Roman"/>
          <w:sz w:val="20"/>
          <w:szCs w:val="20"/>
        </w:rPr>
        <w:t xml:space="preserve">[13]. Jabbour </w:t>
      </w:r>
      <w:del w:id="242" w:author="Author">
        <w:r w:rsidRPr="006F3C56" w:rsidDel="00F55204">
          <w:rPr>
            <w:rFonts w:ascii="Times New Roman" w:hAnsi="Times New Roman" w:cs="Times New Roman"/>
            <w:sz w:val="20"/>
            <w:szCs w:val="20"/>
          </w:rPr>
          <w:delText xml:space="preserve">had </w:delText>
        </w:r>
      </w:del>
      <w:r w:rsidRPr="006F3C56">
        <w:rPr>
          <w:rFonts w:ascii="Times New Roman" w:hAnsi="Times New Roman" w:cs="Times New Roman"/>
          <w:sz w:val="20"/>
          <w:szCs w:val="20"/>
        </w:rPr>
        <w:t xml:space="preserve">used the </w:t>
      </w:r>
      <w:del w:id="243" w:author="Author">
        <w:r w:rsidRPr="006F3C56" w:rsidDel="00F55204">
          <w:rPr>
            <w:rFonts w:ascii="Times New Roman" w:hAnsi="Times New Roman" w:cs="Times New Roman"/>
            <w:sz w:val="20"/>
            <w:szCs w:val="20"/>
          </w:rPr>
          <w:delText xml:space="preserve">method of </w:delText>
        </w:r>
      </w:del>
      <w:r w:rsidRPr="006F3C56">
        <w:rPr>
          <w:rFonts w:ascii="Times New Roman" w:hAnsi="Times New Roman" w:cs="Times New Roman"/>
          <w:sz w:val="20"/>
          <w:szCs w:val="20"/>
        </w:rPr>
        <w:t xml:space="preserve">generalized projection </w:t>
      </w:r>
      <w:ins w:id="244" w:author="Author">
        <w:r w:rsidR="00F55204" w:rsidRPr="006F3C56">
          <w:rPr>
            <w:rFonts w:ascii="Times New Roman" w:hAnsi="Times New Roman" w:cs="Times New Roman"/>
            <w:sz w:val="20"/>
            <w:szCs w:val="20"/>
          </w:rPr>
          <w:t xml:space="preserve">method </w:t>
        </w:r>
      </w:ins>
      <w:r w:rsidRPr="006F3C56">
        <w:rPr>
          <w:rFonts w:ascii="Times New Roman" w:hAnsi="Times New Roman" w:cs="Times New Roman"/>
          <w:sz w:val="20"/>
          <w:szCs w:val="20"/>
        </w:rPr>
        <w:t>to study the effect</w:t>
      </w:r>
      <w:ins w:id="245" w:author="Author">
        <w:r w:rsidR="00F55204" w:rsidRPr="006F3C56">
          <w:rPr>
            <w:rFonts w:ascii="Times New Roman" w:hAnsi="Times New Roman" w:cs="Times New Roman"/>
            <w:sz w:val="20"/>
            <w:szCs w:val="20"/>
          </w:rPr>
          <w:t>s</w:t>
        </w:r>
      </w:ins>
      <w:r w:rsidRPr="006F3C56">
        <w:rPr>
          <w:rFonts w:ascii="Times New Roman" w:hAnsi="Times New Roman" w:cs="Times New Roman"/>
          <w:sz w:val="20"/>
          <w:szCs w:val="20"/>
        </w:rPr>
        <w:t xml:space="preserve"> of experimental errors on </w:t>
      </w:r>
      <w:del w:id="246" w:author="Author">
        <w:r w:rsidRPr="006F3C56" w:rsidDel="008F7F68">
          <w:rPr>
            <w:rFonts w:ascii="Times New Roman" w:hAnsi="Times New Roman" w:cs="Times New Roman"/>
            <w:sz w:val="20"/>
            <w:szCs w:val="20"/>
          </w:rPr>
          <w:delText xml:space="preserve">the </w:delText>
        </w:r>
        <w:r w:rsidRPr="006F3C56" w:rsidDel="009940F9">
          <w:rPr>
            <w:rFonts w:ascii="Times New Roman" w:hAnsi="Times New Roman" w:cs="Times New Roman"/>
            <w:sz w:val="20"/>
            <w:szCs w:val="20"/>
          </w:rPr>
          <w:delText xml:space="preserve">diffractive optical element </w:delText>
        </w:r>
      </w:del>
      <w:ins w:id="247" w:author="Author">
        <w:r w:rsidR="009940F9" w:rsidRPr="006F3C56">
          <w:rPr>
            <w:rFonts w:ascii="Times New Roman" w:hAnsi="Times New Roman" w:cs="Times New Roman"/>
            <w:sz w:val="20"/>
            <w:szCs w:val="20"/>
          </w:rPr>
          <w:t xml:space="preserve">DOE </w:t>
        </w:r>
      </w:ins>
      <w:r w:rsidRPr="006F3C56">
        <w:rPr>
          <w:rFonts w:ascii="Times New Roman" w:hAnsi="Times New Roman" w:cs="Times New Roman"/>
          <w:sz w:val="20"/>
          <w:szCs w:val="20"/>
        </w:rPr>
        <w:t>performance [14].</w:t>
      </w:r>
    </w:p>
    <w:p w14:paraId="76EF68E4" w14:textId="5F8E75BB" w:rsidR="00CD0466" w:rsidRPr="006F3C56" w:rsidRDefault="00583F55" w:rsidP="00583F55">
      <w:pPr>
        <w:pStyle w:val="09BodyFirstParagraph"/>
        <w:spacing w:before="0" w:after="120"/>
        <w:ind w:firstLine="360"/>
        <w:rPr>
          <w:rFonts w:cs="Times New Roman"/>
          <w:szCs w:val="20"/>
        </w:rPr>
      </w:pPr>
      <w:r w:rsidRPr="006F3C56">
        <w:rPr>
          <w:rFonts w:cs="Times New Roman"/>
          <w:szCs w:val="20"/>
        </w:rPr>
        <w:t xml:space="preserve">Alshami et al. [12] </w:t>
      </w:r>
      <w:del w:id="248" w:author="Author">
        <w:r w:rsidRPr="006F3C56" w:rsidDel="00C900EF">
          <w:rPr>
            <w:rFonts w:cs="Times New Roman"/>
            <w:szCs w:val="20"/>
          </w:rPr>
          <w:delText xml:space="preserve">had </w:delText>
        </w:r>
      </w:del>
      <w:r w:rsidRPr="006F3C56">
        <w:rPr>
          <w:rFonts w:cs="Times New Roman"/>
          <w:szCs w:val="20"/>
        </w:rPr>
        <w:t xml:space="preserve">used metallic masks </w:t>
      </w:r>
      <w:del w:id="249" w:author="Author">
        <w:r w:rsidRPr="006F3C56" w:rsidDel="00C900EF">
          <w:rPr>
            <w:rFonts w:cs="Times New Roman"/>
            <w:szCs w:val="20"/>
          </w:rPr>
          <w:delText xml:space="preserve">in the </w:delText>
        </w:r>
      </w:del>
      <w:ins w:id="250" w:author="Author">
        <w:r w:rsidR="00C900EF" w:rsidRPr="006F3C56">
          <w:rPr>
            <w:rFonts w:cs="Times New Roman"/>
            <w:szCs w:val="20"/>
          </w:rPr>
          <w:t xml:space="preserve">to </w:t>
        </w:r>
      </w:ins>
      <w:r w:rsidRPr="006F3C56">
        <w:rPr>
          <w:rFonts w:cs="Times New Roman"/>
          <w:szCs w:val="20"/>
        </w:rPr>
        <w:t>develop</w:t>
      </w:r>
      <w:del w:id="251" w:author="Author">
        <w:r w:rsidRPr="006F3C56" w:rsidDel="00C900EF">
          <w:rPr>
            <w:rFonts w:cs="Times New Roman"/>
            <w:szCs w:val="20"/>
          </w:rPr>
          <w:delText>ment</w:delText>
        </w:r>
      </w:del>
      <w:r w:rsidRPr="006F3C56">
        <w:rPr>
          <w:rFonts w:cs="Times New Roman"/>
          <w:szCs w:val="20"/>
        </w:rPr>
        <w:t xml:space="preserve"> </w:t>
      </w:r>
      <w:del w:id="252" w:author="Author">
        <w:r w:rsidRPr="006F3C56" w:rsidDel="00C900EF">
          <w:rPr>
            <w:rFonts w:cs="Times New Roman"/>
            <w:szCs w:val="20"/>
          </w:rPr>
          <w:delText xml:space="preserve">of </w:delText>
        </w:r>
      </w:del>
      <w:ins w:id="253" w:author="Author">
        <w:r w:rsidR="00C900EF" w:rsidRPr="006F3C56">
          <w:rPr>
            <w:rFonts w:cs="Times New Roman"/>
            <w:szCs w:val="20"/>
          </w:rPr>
          <w:t xml:space="preserve">a </w:t>
        </w:r>
      </w:ins>
      <w:r w:rsidRPr="006F3C56">
        <w:rPr>
          <w:rFonts w:cs="Times New Roman"/>
          <w:szCs w:val="20"/>
        </w:rPr>
        <w:t>binary diffractive germanium lens by thin</w:t>
      </w:r>
      <w:ins w:id="254" w:author="Author">
        <w:r w:rsidR="00C900EF" w:rsidRPr="006F3C56">
          <w:rPr>
            <w:rFonts w:cs="Times New Roman"/>
            <w:szCs w:val="20"/>
          </w:rPr>
          <w:t>-</w:t>
        </w:r>
      </w:ins>
      <w:del w:id="255" w:author="Author">
        <w:r w:rsidRPr="006F3C56" w:rsidDel="00C900EF">
          <w:rPr>
            <w:rFonts w:cs="Times New Roman"/>
            <w:szCs w:val="20"/>
          </w:rPr>
          <w:delText xml:space="preserve"> </w:delText>
        </w:r>
      </w:del>
      <w:r w:rsidRPr="006F3C56">
        <w:rPr>
          <w:rFonts w:cs="Times New Roman"/>
          <w:szCs w:val="20"/>
        </w:rPr>
        <w:t>film deposition</w:t>
      </w:r>
      <w:ins w:id="256" w:author="Author">
        <w:r w:rsidR="00C900EF" w:rsidRPr="006F3C56">
          <w:rPr>
            <w:rFonts w:cs="Times New Roman"/>
            <w:szCs w:val="20"/>
          </w:rPr>
          <w:t>.</w:t>
        </w:r>
      </w:ins>
      <w:del w:id="257" w:author="Author">
        <w:r w:rsidRPr="006F3C56" w:rsidDel="00C900EF">
          <w:rPr>
            <w:rFonts w:cs="Times New Roman"/>
            <w:szCs w:val="20"/>
          </w:rPr>
          <w:delText xml:space="preserve">; hopefully, this </w:delText>
        </w:r>
      </w:del>
      <w:ins w:id="258" w:author="Author">
        <w:r w:rsidR="00C900EF" w:rsidRPr="006F3C56">
          <w:rPr>
            <w:rFonts w:cs="Times New Roman"/>
            <w:szCs w:val="20"/>
          </w:rPr>
          <w:t xml:space="preserve"> The present </w:t>
        </w:r>
      </w:ins>
      <w:commentRangeStart w:id="259"/>
      <w:del w:id="260" w:author="Author">
        <w:r w:rsidRPr="006F3C56" w:rsidDel="00C900EF">
          <w:rPr>
            <w:rFonts w:cs="Times New Roman"/>
            <w:szCs w:val="20"/>
          </w:rPr>
          <w:delText xml:space="preserve">paper </w:delText>
        </w:r>
      </w:del>
      <w:ins w:id="261" w:author="Author">
        <w:r w:rsidR="00C900EF" w:rsidRPr="006F3C56">
          <w:rPr>
            <w:rFonts w:cs="Times New Roman"/>
            <w:szCs w:val="20"/>
          </w:rPr>
          <w:t xml:space="preserve">study </w:t>
        </w:r>
        <w:commentRangeEnd w:id="259"/>
        <w:r w:rsidR="00C900EF" w:rsidRPr="00D2139A">
          <w:rPr>
            <w:rStyle w:val="CommentReference"/>
            <w:rFonts w:cs="Times New Roman"/>
            <w:color w:val="auto"/>
            <w:sz w:val="20"/>
            <w:szCs w:val="20"/>
            <w:rPrChange w:id="262" w:author="Author">
              <w:rPr>
                <w:rStyle w:val="CommentReference"/>
                <w:rFonts w:asciiTheme="minorHAnsi" w:hAnsiTheme="minorHAnsi"/>
                <w:color w:val="auto"/>
              </w:rPr>
            </w:rPrChange>
          </w:rPr>
          <w:commentReference w:id="259"/>
        </w:r>
      </w:ins>
      <w:r w:rsidRPr="006F3C56">
        <w:rPr>
          <w:rFonts w:cs="Times New Roman"/>
          <w:szCs w:val="20"/>
        </w:rPr>
        <w:t>shows the effect</w:t>
      </w:r>
      <w:ins w:id="263" w:author="Author">
        <w:r w:rsidR="00C900EF" w:rsidRPr="006F3C56">
          <w:rPr>
            <w:rFonts w:cs="Times New Roman"/>
            <w:szCs w:val="20"/>
          </w:rPr>
          <w:t>s</w:t>
        </w:r>
      </w:ins>
      <w:r w:rsidRPr="006F3C56">
        <w:rPr>
          <w:rFonts w:cs="Times New Roman"/>
          <w:szCs w:val="20"/>
        </w:rPr>
        <w:t xml:space="preserve"> of </w:t>
      </w:r>
      <w:del w:id="264" w:author="Author">
        <w:r w:rsidRPr="006F3C56" w:rsidDel="00C900EF">
          <w:rPr>
            <w:rFonts w:cs="Times New Roman"/>
            <w:szCs w:val="20"/>
          </w:rPr>
          <w:delText xml:space="preserve">discrete levels </w:delText>
        </w:r>
      </w:del>
      <w:r w:rsidRPr="006F3C56">
        <w:rPr>
          <w:rFonts w:cs="Times New Roman"/>
          <w:szCs w:val="20"/>
        </w:rPr>
        <w:t>width error</w:t>
      </w:r>
      <w:ins w:id="265" w:author="Author">
        <w:r w:rsidR="00C900EF" w:rsidRPr="006F3C56">
          <w:rPr>
            <w:rFonts w:cs="Times New Roman"/>
            <w:szCs w:val="20"/>
          </w:rPr>
          <w:t>s of discrete levels</w:t>
        </w:r>
      </w:ins>
      <w:r w:rsidRPr="006F3C56">
        <w:rPr>
          <w:rFonts w:cs="Times New Roman"/>
          <w:szCs w:val="20"/>
        </w:rPr>
        <w:t xml:space="preserve"> due to metallic mask fabrication errors on the optical performance </w:t>
      </w:r>
      <w:del w:id="266" w:author="Author">
        <w:r w:rsidRPr="006F3C56" w:rsidDel="00010748">
          <w:rPr>
            <w:rFonts w:cs="Times New Roman"/>
            <w:szCs w:val="20"/>
          </w:rPr>
          <w:delText xml:space="preserve">using nonsequential mode in ZEMAX to design the </w:delText>
        </w:r>
      </w:del>
      <w:ins w:id="267" w:author="Author">
        <w:r w:rsidR="00010748" w:rsidRPr="006F3C56">
          <w:rPr>
            <w:rFonts w:cs="Times New Roman"/>
            <w:szCs w:val="20"/>
          </w:rPr>
          <w:t xml:space="preserve">of a </w:t>
        </w:r>
      </w:ins>
      <w:r w:rsidRPr="006F3C56">
        <w:rPr>
          <w:rFonts w:cs="Times New Roman"/>
          <w:szCs w:val="20"/>
        </w:rPr>
        <w:t>four-level binary surface of a diffractive germanium lens</w:t>
      </w:r>
      <w:ins w:id="268" w:author="Author">
        <w:r w:rsidR="00010748" w:rsidRPr="006F3C56">
          <w:rPr>
            <w:rFonts w:cs="Times New Roman"/>
            <w:szCs w:val="20"/>
          </w:rPr>
          <w:t xml:space="preserve"> designed using the nonsequential mode in </w:t>
        </w:r>
        <w:commentRangeStart w:id="269"/>
        <w:r w:rsidR="00010748" w:rsidRPr="006F3C56">
          <w:rPr>
            <w:rFonts w:cs="Times New Roman"/>
            <w:szCs w:val="20"/>
          </w:rPr>
          <w:t>ZEMAX</w:t>
        </w:r>
        <w:r w:rsidR="001E72CE" w:rsidRPr="006F3C56">
          <w:rPr>
            <w:rFonts w:cs="Times New Roman"/>
            <w:szCs w:val="20"/>
          </w:rPr>
          <w:t>. In the following sections,</w:t>
        </w:r>
      </w:ins>
      <w:del w:id="270" w:author="Author">
        <w:r w:rsidRPr="006F3C56" w:rsidDel="00010748">
          <w:rPr>
            <w:rFonts w:cs="Times New Roman"/>
            <w:szCs w:val="20"/>
          </w:rPr>
          <w:delText>,</w:delText>
        </w:r>
      </w:del>
      <w:r w:rsidRPr="006F3C56">
        <w:rPr>
          <w:rFonts w:cs="Times New Roman"/>
          <w:szCs w:val="20"/>
        </w:rPr>
        <w:t xml:space="preserve"> </w:t>
      </w:r>
      <w:del w:id="271" w:author="Author">
        <w:r w:rsidRPr="006F3C56" w:rsidDel="00010748">
          <w:rPr>
            <w:rFonts w:cs="Times New Roman"/>
            <w:szCs w:val="20"/>
          </w:rPr>
          <w:delText xml:space="preserve">where </w:delText>
        </w:r>
      </w:del>
      <w:commentRangeEnd w:id="269"/>
      <w:r w:rsidR="00010748" w:rsidRPr="00D2139A">
        <w:rPr>
          <w:rStyle w:val="CommentReference"/>
          <w:rFonts w:cs="Times New Roman"/>
          <w:color w:val="auto"/>
          <w:sz w:val="20"/>
          <w:szCs w:val="20"/>
          <w:rPrChange w:id="272" w:author="Author">
            <w:rPr>
              <w:rStyle w:val="CommentReference"/>
              <w:rFonts w:asciiTheme="minorHAnsi" w:hAnsiTheme="minorHAnsi"/>
              <w:color w:val="auto"/>
            </w:rPr>
          </w:rPrChange>
        </w:rPr>
        <w:commentReference w:id="269"/>
      </w:r>
      <w:del w:id="273" w:author="Author">
        <w:r w:rsidRPr="006F3C56" w:rsidDel="00010748">
          <w:rPr>
            <w:rFonts w:cs="Times New Roman"/>
            <w:szCs w:val="20"/>
          </w:rPr>
          <w:delText xml:space="preserve">the first part presents </w:delText>
        </w:r>
      </w:del>
      <w:r w:rsidRPr="006F3C56">
        <w:rPr>
          <w:rFonts w:cs="Times New Roman"/>
          <w:szCs w:val="20"/>
        </w:rPr>
        <w:t xml:space="preserve">the design of </w:t>
      </w:r>
      <w:ins w:id="274" w:author="Author">
        <w:r w:rsidR="00010748" w:rsidRPr="006F3C56">
          <w:rPr>
            <w:rFonts w:cs="Times New Roman"/>
            <w:szCs w:val="20"/>
          </w:rPr>
          <w:t>the</w:t>
        </w:r>
      </w:ins>
      <w:del w:id="275" w:author="Author">
        <w:r w:rsidRPr="006F3C56" w:rsidDel="00010748">
          <w:rPr>
            <w:rFonts w:cs="Times New Roman"/>
            <w:szCs w:val="20"/>
          </w:rPr>
          <w:delText>4</w:delText>
        </w:r>
      </w:del>
      <w:ins w:id="276" w:author="Author">
        <w:r w:rsidR="00010748" w:rsidRPr="006F3C56">
          <w:rPr>
            <w:rFonts w:cs="Times New Roman"/>
            <w:szCs w:val="20"/>
          </w:rPr>
          <w:t xml:space="preserve"> four</w:t>
        </w:r>
      </w:ins>
      <w:r w:rsidRPr="006F3C56">
        <w:rPr>
          <w:rFonts w:cs="Times New Roman"/>
          <w:szCs w:val="20"/>
        </w:rPr>
        <w:t>-</w:t>
      </w:r>
      <w:ins w:id="277" w:author="Author">
        <w:r w:rsidR="00010748" w:rsidRPr="006F3C56">
          <w:rPr>
            <w:rFonts w:cs="Times New Roman"/>
            <w:szCs w:val="20"/>
          </w:rPr>
          <w:t>level</w:t>
        </w:r>
      </w:ins>
      <w:del w:id="278" w:author="Author">
        <w:r w:rsidRPr="006F3C56" w:rsidDel="00010748">
          <w:rPr>
            <w:rFonts w:cs="Times New Roman"/>
            <w:szCs w:val="20"/>
          </w:rPr>
          <w:delText>step</w:delText>
        </w:r>
      </w:del>
      <w:r w:rsidRPr="006F3C56">
        <w:rPr>
          <w:rFonts w:cs="Times New Roman"/>
          <w:szCs w:val="20"/>
        </w:rPr>
        <w:t xml:space="preserve"> </w:t>
      </w:r>
      <w:del w:id="279" w:author="Author">
        <w:r w:rsidRPr="006F3C56" w:rsidDel="009940F9">
          <w:rPr>
            <w:rFonts w:cs="Times New Roman"/>
            <w:szCs w:val="20"/>
          </w:rPr>
          <w:delText xml:space="preserve">binary </w:delText>
        </w:r>
      </w:del>
      <w:r w:rsidRPr="006F3C56">
        <w:rPr>
          <w:rFonts w:cs="Times New Roman"/>
          <w:szCs w:val="20"/>
        </w:rPr>
        <w:t xml:space="preserve">surface of a </w:t>
      </w:r>
      <w:ins w:id="280" w:author="Author">
        <w:r w:rsidR="009940F9" w:rsidRPr="006F3C56">
          <w:rPr>
            <w:rFonts w:cs="Times New Roman"/>
            <w:szCs w:val="20"/>
          </w:rPr>
          <w:t xml:space="preserve">binary </w:t>
        </w:r>
      </w:ins>
      <w:r w:rsidRPr="006F3C56">
        <w:rPr>
          <w:rFonts w:cs="Times New Roman"/>
          <w:szCs w:val="20"/>
        </w:rPr>
        <w:t xml:space="preserve">diffractive germanium lens [12] </w:t>
      </w:r>
      <w:del w:id="281" w:author="Author">
        <w:r w:rsidRPr="006F3C56" w:rsidDel="00010748">
          <w:rPr>
            <w:rFonts w:cs="Times New Roman"/>
            <w:szCs w:val="20"/>
          </w:rPr>
          <w:delText xml:space="preserve">with nonsequential mode in ZEMAX </w:delText>
        </w:r>
      </w:del>
      <w:ins w:id="282" w:author="Author">
        <w:r w:rsidR="00010748" w:rsidRPr="006F3C56">
          <w:rPr>
            <w:rFonts w:cs="Times New Roman"/>
            <w:szCs w:val="20"/>
          </w:rPr>
          <w:t xml:space="preserve">is presented first, </w:t>
        </w:r>
      </w:ins>
      <w:r w:rsidRPr="006F3C56">
        <w:rPr>
          <w:rFonts w:cs="Times New Roman"/>
          <w:szCs w:val="20"/>
        </w:rPr>
        <w:t xml:space="preserve">and the </w:t>
      </w:r>
      <w:del w:id="283" w:author="Author">
        <w:r w:rsidRPr="006F3C56" w:rsidDel="00010748">
          <w:rPr>
            <w:rFonts w:cs="Times New Roman"/>
            <w:szCs w:val="20"/>
          </w:rPr>
          <w:delText xml:space="preserve">second part presents the </w:delText>
        </w:r>
      </w:del>
      <w:r w:rsidRPr="006F3C56">
        <w:rPr>
          <w:rFonts w:cs="Times New Roman"/>
          <w:szCs w:val="20"/>
        </w:rPr>
        <w:t>effect</w:t>
      </w:r>
      <w:ins w:id="284" w:author="Author">
        <w:r w:rsidR="00010748" w:rsidRPr="006F3C56">
          <w:rPr>
            <w:rFonts w:cs="Times New Roman"/>
            <w:szCs w:val="20"/>
          </w:rPr>
          <w:t>s</w:t>
        </w:r>
      </w:ins>
      <w:r w:rsidRPr="006F3C56">
        <w:rPr>
          <w:rFonts w:cs="Times New Roman"/>
          <w:szCs w:val="20"/>
        </w:rPr>
        <w:t xml:space="preserve"> of </w:t>
      </w:r>
      <w:ins w:id="285" w:author="Author">
        <w:r w:rsidR="00010748" w:rsidRPr="006F3C56">
          <w:rPr>
            <w:rFonts w:cs="Times New Roman"/>
            <w:szCs w:val="20"/>
          </w:rPr>
          <w:t xml:space="preserve">the </w:t>
        </w:r>
      </w:ins>
      <w:del w:id="286" w:author="Author">
        <w:r w:rsidRPr="006F3C56" w:rsidDel="00010748">
          <w:rPr>
            <w:rFonts w:cs="Times New Roman"/>
            <w:szCs w:val="20"/>
          </w:rPr>
          <w:delText xml:space="preserve">discrete levels </w:delText>
        </w:r>
      </w:del>
      <w:r w:rsidRPr="006F3C56">
        <w:rPr>
          <w:rFonts w:cs="Times New Roman"/>
          <w:szCs w:val="20"/>
        </w:rPr>
        <w:t>width error</w:t>
      </w:r>
      <w:ins w:id="287" w:author="Author">
        <w:r w:rsidR="00010748" w:rsidRPr="006F3C56">
          <w:rPr>
            <w:rFonts w:cs="Times New Roman"/>
            <w:szCs w:val="20"/>
          </w:rPr>
          <w:t>s</w:t>
        </w:r>
      </w:ins>
      <w:r w:rsidRPr="006F3C56">
        <w:rPr>
          <w:rFonts w:cs="Times New Roman"/>
          <w:szCs w:val="20"/>
        </w:rPr>
        <w:t xml:space="preserve"> </w:t>
      </w:r>
      <w:ins w:id="288" w:author="Author">
        <w:r w:rsidR="00010748" w:rsidRPr="006F3C56">
          <w:rPr>
            <w:rFonts w:cs="Times New Roman"/>
            <w:szCs w:val="20"/>
          </w:rPr>
          <w:t xml:space="preserve">of discrete levels </w:t>
        </w:r>
      </w:ins>
      <w:r w:rsidRPr="006F3C56">
        <w:rPr>
          <w:rFonts w:cs="Times New Roman"/>
          <w:szCs w:val="20"/>
        </w:rPr>
        <w:t xml:space="preserve">due to </w:t>
      </w:r>
      <w:del w:id="289" w:author="Author">
        <w:r w:rsidRPr="006F3C56" w:rsidDel="00010748">
          <w:rPr>
            <w:rFonts w:cs="Times New Roman"/>
            <w:szCs w:val="20"/>
          </w:rPr>
          <w:delText xml:space="preserve">the </w:delText>
        </w:r>
      </w:del>
      <w:r w:rsidRPr="006F3C56">
        <w:rPr>
          <w:rFonts w:cs="Times New Roman"/>
          <w:szCs w:val="20"/>
        </w:rPr>
        <w:t xml:space="preserve">mask fabrication on the optical performance </w:t>
      </w:r>
      <w:ins w:id="290" w:author="Author">
        <w:r w:rsidR="001E72CE" w:rsidRPr="006F3C56">
          <w:rPr>
            <w:rFonts w:cs="Times New Roman"/>
            <w:szCs w:val="20"/>
          </w:rPr>
          <w:t xml:space="preserve">are described </w:t>
        </w:r>
        <w:r w:rsidR="00010748" w:rsidRPr="006F3C56">
          <w:rPr>
            <w:rFonts w:cs="Times New Roman"/>
            <w:szCs w:val="20"/>
          </w:rPr>
          <w:t xml:space="preserve">thereafter </w:t>
        </w:r>
      </w:ins>
      <w:r w:rsidRPr="006F3C56">
        <w:rPr>
          <w:rFonts w:cs="Times New Roman"/>
          <w:szCs w:val="20"/>
        </w:rPr>
        <w:t xml:space="preserve">using the peak value of </w:t>
      </w:r>
      <w:ins w:id="291" w:author="Author">
        <w:r w:rsidR="00010748" w:rsidRPr="006F3C56">
          <w:rPr>
            <w:rFonts w:cs="Times New Roman"/>
            <w:szCs w:val="20"/>
          </w:rPr>
          <w:t>the point spread function (</w:t>
        </w:r>
      </w:ins>
      <w:r w:rsidRPr="006F3C56">
        <w:rPr>
          <w:rFonts w:cs="Times New Roman"/>
          <w:szCs w:val="20"/>
        </w:rPr>
        <w:t>PSF</w:t>
      </w:r>
      <w:ins w:id="292" w:author="Author">
        <w:r w:rsidR="0063597D" w:rsidRPr="006F3C56">
          <w:rPr>
            <w:rFonts w:cs="Times New Roman"/>
            <w:szCs w:val="20"/>
          </w:rPr>
          <w:t>)</w:t>
        </w:r>
      </w:ins>
      <w:r w:rsidRPr="006F3C56">
        <w:rPr>
          <w:rFonts w:cs="Times New Roman"/>
          <w:szCs w:val="20"/>
        </w:rPr>
        <w:t xml:space="preserve"> as </w:t>
      </w:r>
      <w:ins w:id="293" w:author="Author">
        <w:r w:rsidR="0044766C" w:rsidRPr="006F3C56">
          <w:rPr>
            <w:rFonts w:cs="Times New Roman"/>
            <w:szCs w:val="20"/>
          </w:rPr>
          <w:t xml:space="preserve">a </w:t>
        </w:r>
      </w:ins>
      <w:r w:rsidRPr="006F3C56">
        <w:rPr>
          <w:rFonts w:cs="Times New Roman"/>
          <w:szCs w:val="20"/>
        </w:rPr>
        <w:t>criterion</w:t>
      </w:r>
      <w:r w:rsidR="00F3556C" w:rsidRPr="006F3C56">
        <w:rPr>
          <w:rFonts w:cs="Times New Roman"/>
          <w:szCs w:val="20"/>
        </w:rPr>
        <w:t>.</w:t>
      </w:r>
    </w:p>
    <w:p w14:paraId="5997F07B" w14:textId="6A6A4355" w:rsidR="00CD0466" w:rsidRPr="006F3C56" w:rsidRDefault="00B45CF0" w:rsidP="00CD0466">
      <w:pPr>
        <w:pStyle w:val="08SectionHeader1"/>
      </w:pPr>
      <w:r w:rsidRPr="006F3C56">
        <w:t xml:space="preserve">Design of </w:t>
      </w:r>
      <w:del w:id="294" w:author="Author">
        <w:r w:rsidRPr="006F3C56" w:rsidDel="008801BD">
          <w:delText>F</w:delText>
        </w:r>
      </w:del>
      <w:ins w:id="295" w:author="Author">
        <w:r w:rsidR="008801BD" w:rsidRPr="006F3C56">
          <w:t>f</w:t>
        </w:r>
      </w:ins>
      <w:r w:rsidRPr="006F3C56">
        <w:t>our-</w:t>
      </w:r>
      <w:del w:id="296" w:author="Author">
        <w:r w:rsidRPr="006F3C56" w:rsidDel="008801BD">
          <w:delText>Step</w:delText>
        </w:r>
      </w:del>
      <w:ins w:id="297" w:author="Author">
        <w:r w:rsidR="008801BD" w:rsidRPr="006F3C56">
          <w:t xml:space="preserve">level </w:t>
        </w:r>
      </w:ins>
      <w:del w:id="298" w:author="Author">
        <w:r w:rsidRPr="006F3C56" w:rsidDel="008801BD">
          <w:delText>B</w:delText>
        </w:r>
      </w:del>
      <w:ins w:id="299" w:author="Author">
        <w:r w:rsidR="008801BD" w:rsidRPr="006F3C56">
          <w:t>b</w:t>
        </w:r>
      </w:ins>
      <w:r w:rsidRPr="006F3C56">
        <w:t xml:space="preserve">inary </w:t>
      </w:r>
      <w:del w:id="300" w:author="Author">
        <w:r w:rsidRPr="006F3C56" w:rsidDel="008801BD">
          <w:delText>S</w:delText>
        </w:r>
      </w:del>
      <w:ins w:id="301" w:author="Author">
        <w:r w:rsidR="008801BD" w:rsidRPr="006F3C56">
          <w:t>s</w:t>
        </w:r>
      </w:ins>
      <w:r w:rsidRPr="006F3C56">
        <w:t>urface in ZEMAX</w:t>
      </w:r>
    </w:p>
    <w:p w14:paraId="34F1900D" w14:textId="44B2C9CF" w:rsidR="00CD0466" w:rsidRPr="006F3C56" w:rsidRDefault="00571DDD" w:rsidP="00B345AD">
      <w:pPr>
        <w:pStyle w:val="09BodyFirstParagraph"/>
      </w:pPr>
      <w:r w:rsidRPr="006F3C56">
        <w:t xml:space="preserve">The design of </w:t>
      </w:r>
      <w:ins w:id="302" w:author="Author">
        <w:r w:rsidR="009940F9" w:rsidRPr="006F3C56">
          <w:t xml:space="preserve">a </w:t>
        </w:r>
      </w:ins>
      <w:r w:rsidRPr="006F3C56">
        <w:t>four-</w:t>
      </w:r>
      <w:ins w:id="303" w:author="Author">
        <w:r w:rsidR="009940F9" w:rsidRPr="006F3C56">
          <w:t>level</w:t>
        </w:r>
      </w:ins>
      <w:del w:id="304" w:author="Author">
        <w:r w:rsidRPr="006F3C56" w:rsidDel="009940F9">
          <w:delText>step</w:delText>
        </w:r>
      </w:del>
      <w:r w:rsidRPr="006F3C56">
        <w:t xml:space="preserve"> </w:t>
      </w:r>
      <w:del w:id="305" w:author="Author">
        <w:r w:rsidRPr="006F3C56" w:rsidDel="009940F9">
          <w:delText xml:space="preserve">binary </w:delText>
        </w:r>
      </w:del>
      <w:r w:rsidRPr="006F3C56">
        <w:t xml:space="preserve">surface of </w:t>
      </w:r>
      <w:del w:id="306" w:author="Author">
        <w:r w:rsidRPr="006F3C56" w:rsidDel="009940F9">
          <w:delText xml:space="preserve">the </w:delText>
        </w:r>
      </w:del>
      <w:ins w:id="307" w:author="Author">
        <w:r w:rsidR="009940F9" w:rsidRPr="006F3C56">
          <w:t xml:space="preserve">a binary </w:t>
        </w:r>
      </w:ins>
      <w:r w:rsidRPr="006F3C56">
        <w:t xml:space="preserve">diffractive </w:t>
      </w:r>
      <w:del w:id="308" w:author="Author">
        <w:r w:rsidRPr="006F3C56" w:rsidDel="009940F9">
          <w:delText xml:space="preserve">binary </w:delText>
        </w:r>
      </w:del>
      <w:r w:rsidRPr="006F3C56">
        <w:t xml:space="preserve">germanium lens [12] by </w:t>
      </w:r>
      <w:ins w:id="309" w:author="Author">
        <w:r w:rsidR="00200B83" w:rsidRPr="006F3C56">
          <w:t xml:space="preserve">using the </w:t>
        </w:r>
      </w:ins>
      <w:r w:rsidRPr="006F3C56">
        <w:t xml:space="preserve">nonsequential mode in ZEMAX </w:t>
      </w:r>
      <w:del w:id="310" w:author="Author">
        <w:r w:rsidRPr="006F3C56" w:rsidDel="00200B83">
          <w:delText xml:space="preserve">will be </w:delText>
        </w:r>
      </w:del>
      <w:ins w:id="311" w:author="Author">
        <w:r w:rsidR="00200B83" w:rsidRPr="006F3C56">
          <w:t xml:space="preserve">is </w:t>
        </w:r>
      </w:ins>
      <w:r w:rsidRPr="006F3C56">
        <w:t xml:space="preserve">presented </w:t>
      </w:r>
      <w:del w:id="312" w:author="Author">
        <w:r w:rsidRPr="006F3C56" w:rsidDel="00200B83">
          <w:delText xml:space="preserve">via </w:delText>
        </w:r>
      </w:del>
      <w:ins w:id="313" w:author="Author">
        <w:r w:rsidR="00200B83" w:rsidRPr="006F3C56">
          <w:t xml:space="preserve">in </w:t>
        </w:r>
      </w:ins>
      <w:r w:rsidRPr="006F3C56">
        <w:t>the following</w:t>
      </w:r>
      <w:ins w:id="314" w:author="Author">
        <w:r w:rsidR="00200B83" w:rsidRPr="006F3C56">
          <w:t xml:space="preserve"> subsections</w:t>
        </w:r>
      </w:ins>
      <w:del w:id="315" w:author="Author">
        <w:r w:rsidRPr="006F3C56" w:rsidDel="00200B83">
          <w:delText xml:space="preserve"> procedure</w:delText>
        </w:r>
      </w:del>
      <w:r w:rsidR="00CD0466" w:rsidRPr="006F3C56">
        <w:t>.</w:t>
      </w:r>
    </w:p>
    <w:p w14:paraId="3BC14D88" w14:textId="3FF6427D" w:rsidR="00571DDD" w:rsidRPr="006F3C56" w:rsidRDefault="00571DDD" w:rsidP="00571DDD">
      <w:pPr>
        <w:pStyle w:val="08SectionHeader2"/>
      </w:pPr>
      <w:r w:rsidRPr="006F3C56">
        <w:t xml:space="preserve">2.1 Refractive </w:t>
      </w:r>
      <w:del w:id="316" w:author="Author">
        <w:r w:rsidRPr="006F3C56" w:rsidDel="008801BD">
          <w:delText>L</w:delText>
        </w:r>
      </w:del>
      <w:ins w:id="317" w:author="Author">
        <w:r w:rsidR="008801BD" w:rsidRPr="006F3C56">
          <w:t>l</w:t>
        </w:r>
      </w:ins>
      <w:r w:rsidRPr="006F3C56">
        <w:t>ens</w:t>
      </w:r>
    </w:p>
    <w:p w14:paraId="01F35765" w14:textId="77777777" w:rsidR="00E328CF" w:rsidRPr="006F3C56" w:rsidRDefault="00571DDD" w:rsidP="00571DDD">
      <w:pPr>
        <w:pStyle w:val="09BodyFirstParagraph"/>
        <w:rPr>
          <w:rFonts w:cs="Times New Roman"/>
        </w:rPr>
      </w:pPr>
      <w:r w:rsidRPr="00D2139A">
        <w:rPr>
          <w:rFonts w:cs="Times New Roman"/>
          <w:rPrChange w:id="318" w:author="Author">
            <w:rPr/>
          </w:rPrChange>
        </w:rPr>
        <w:t xml:space="preserve">Table 1 </w:t>
      </w:r>
      <w:ins w:id="319" w:author="Author">
        <w:r w:rsidR="00F7531B" w:rsidRPr="00D2139A">
          <w:rPr>
            <w:rFonts w:cs="Times New Roman"/>
            <w:rPrChange w:id="320" w:author="Author">
              <w:rPr/>
            </w:rPrChange>
          </w:rPr>
          <w:t>lists</w:t>
        </w:r>
      </w:ins>
      <w:del w:id="321" w:author="Author">
        <w:r w:rsidRPr="00D2139A" w:rsidDel="00F7531B">
          <w:rPr>
            <w:rFonts w:cs="Times New Roman"/>
            <w:rPrChange w:id="322" w:author="Author">
              <w:rPr/>
            </w:rPrChange>
          </w:rPr>
          <w:delText>shows</w:delText>
        </w:r>
      </w:del>
      <w:r w:rsidRPr="00D2139A">
        <w:rPr>
          <w:rFonts w:cs="Times New Roman"/>
          <w:rPrChange w:id="323" w:author="Author">
            <w:rPr/>
          </w:rPrChange>
        </w:rPr>
        <w:t xml:space="preserve"> the optical design specifications of </w:t>
      </w:r>
      <w:ins w:id="324" w:author="Author">
        <w:r w:rsidR="00FA0509" w:rsidRPr="00D2139A">
          <w:rPr>
            <w:rFonts w:cs="Times New Roman"/>
            <w:rPrChange w:id="325" w:author="Author">
              <w:rPr/>
            </w:rPrChange>
          </w:rPr>
          <w:t xml:space="preserve">the </w:t>
        </w:r>
      </w:ins>
      <w:r w:rsidRPr="00D2139A">
        <w:rPr>
          <w:rFonts w:cs="Times New Roman"/>
          <w:rPrChange w:id="326" w:author="Author">
            <w:rPr/>
          </w:rPrChange>
        </w:rPr>
        <w:t>refractive germanium (planoconvex) lens</w:t>
      </w:r>
      <w:del w:id="327" w:author="Author">
        <w:r w:rsidRPr="00D2139A" w:rsidDel="00FA0509">
          <w:rPr>
            <w:rFonts w:cs="Times New Roman"/>
            <w:rPrChange w:id="328" w:author="Author">
              <w:rPr/>
            </w:rPrChange>
          </w:rPr>
          <w:delText>,</w:delText>
        </w:r>
      </w:del>
      <w:r w:rsidRPr="00D2139A">
        <w:rPr>
          <w:rFonts w:cs="Times New Roman"/>
          <w:rPrChange w:id="329" w:author="Author">
            <w:rPr/>
          </w:rPrChange>
        </w:rPr>
        <w:t xml:space="preserve"> </w:t>
      </w:r>
      <w:del w:id="330" w:author="Author">
        <w:r w:rsidRPr="00D2139A" w:rsidDel="00FA0509">
          <w:rPr>
            <w:rFonts w:cs="Times New Roman"/>
            <w:rPrChange w:id="331" w:author="Author">
              <w:rPr/>
            </w:rPrChange>
          </w:rPr>
          <w:delText xml:space="preserve">as shown </w:delText>
        </w:r>
      </w:del>
      <w:ins w:id="332" w:author="Author">
        <w:r w:rsidR="00FA0509" w:rsidRPr="00D2139A">
          <w:rPr>
            <w:rFonts w:cs="Times New Roman"/>
            <w:rPrChange w:id="333" w:author="Author">
              <w:rPr/>
            </w:rPrChange>
          </w:rPr>
          <w:t xml:space="preserve">illustrated </w:t>
        </w:r>
      </w:ins>
      <w:r w:rsidRPr="00D2139A">
        <w:rPr>
          <w:rFonts w:cs="Times New Roman"/>
          <w:rPrChange w:id="334" w:author="Author">
            <w:rPr/>
          </w:rPrChange>
        </w:rPr>
        <w:t>in Fig</w:t>
      </w:r>
      <w:ins w:id="335" w:author="Author">
        <w:r w:rsidR="00D76344" w:rsidRPr="006F3C56">
          <w:rPr>
            <w:rFonts w:cs="Times New Roman"/>
          </w:rPr>
          <w:t>.</w:t>
        </w:r>
      </w:ins>
      <w:del w:id="336" w:author="Author">
        <w:r w:rsidRPr="00D2139A" w:rsidDel="00D76344">
          <w:rPr>
            <w:rFonts w:cs="Times New Roman"/>
            <w:rPrChange w:id="337" w:author="Author">
              <w:rPr/>
            </w:rPrChange>
          </w:rPr>
          <w:delText>ure</w:delText>
        </w:r>
      </w:del>
      <w:r w:rsidRPr="00D2139A">
        <w:rPr>
          <w:rFonts w:cs="Times New Roman"/>
          <w:rPrChange w:id="338" w:author="Author">
            <w:rPr/>
          </w:rPrChange>
        </w:rPr>
        <w:t xml:space="preserve"> 1</w:t>
      </w:r>
      <w:del w:id="339" w:author="Author">
        <w:r w:rsidRPr="00D2139A" w:rsidDel="00FA0509">
          <w:rPr>
            <w:rFonts w:cs="Times New Roman"/>
            <w:rPrChange w:id="340" w:author="Author">
              <w:rPr/>
            </w:rPrChange>
          </w:rPr>
          <w:delText>,</w:delText>
        </w:r>
      </w:del>
      <w:r w:rsidRPr="00D2139A">
        <w:rPr>
          <w:rFonts w:cs="Times New Roman"/>
          <w:rPrChange w:id="341" w:author="Author">
            <w:rPr/>
          </w:rPrChange>
        </w:rPr>
        <w:t xml:space="preserve"> for </w:t>
      </w:r>
      <w:ins w:id="342" w:author="Author">
        <w:r w:rsidR="001E72CE" w:rsidRPr="00D2139A">
          <w:rPr>
            <w:rFonts w:cs="Times New Roman"/>
            <w:rPrChange w:id="343" w:author="Author">
              <w:rPr/>
            </w:rPrChange>
          </w:rPr>
          <w:t>a</w:t>
        </w:r>
      </w:ins>
      <w:del w:id="344" w:author="Author">
        <w:r w:rsidRPr="00D2139A" w:rsidDel="001E72CE">
          <w:rPr>
            <w:rFonts w:cs="Times New Roman"/>
            <w:rPrChange w:id="345" w:author="Author">
              <w:rPr/>
            </w:rPrChange>
          </w:rPr>
          <w:delText>the</w:delText>
        </w:r>
      </w:del>
      <w:r w:rsidRPr="00D2139A">
        <w:rPr>
          <w:rFonts w:cs="Times New Roman"/>
          <w:rPrChange w:id="346" w:author="Author">
            <w:rPr/>
          </w:rPrChange>
        </w:rPr>
        <w:t xml:space="preserve"> wavelength band </w:t>
      </w:r>
      <w:ins w:id="347" w:author="Author">
        <w:r w:rsidR="00FA0509" w:rsidRPr="00D2139A">
          <w:rPr>
            <w:rFonts w:cs="Times New Roman"/>
            <w:rPrChange w:id="348" w:author="Author">
              <w:rPr/>
            </w:rPrChange>
          </w:rPr>
          <w:t xml:space="preserve">of </w:t>
        </w:r>
      </w:ins>
      <w:del w:id="349" w:author="Author">
        <w:r w:rsidRPr="00D2139A" w:rsidDel="00FA0509">
          <w:rPr>
            <w:rFonts w:cs="Times New Roman"/>
            <w:rPrChange w:id="350" w:author="Author">
              <w:rPr/>
            </w:rPrChange>
          </w:rPr>
          <w:delText>(</w:delText>
        </w:r>
      </w:del>
      <w:r w:rsidRPr="00D2139A">
        <w:rPr>
          <w:rFonts w:cs="Times New Roman"/>
          <w:rPrChange w:id="351" w:author="Author">
            <w:rPr/>
          </w:rPrChange>
        </w:rPr>
        <w:t>8</w:t>
      </w:r>
      <w:del w:id="352" w:author="Author">
        <w:r w:rsidRPr="00D2139A" w:rsidDel="00FA0509">
          <w:rPr>
            <w:rFonts w:cs="Times New Roman"/>
            <w:rPrChange w:id="353" w:author="Author">
              <w:rPr/>
            </w:rPrChange>
          </w:rPr>
          <w:delText>)</w:delText>
        </w:r>
      </w:del>
      <w:r w:rsidRPr="00D2139A">
        <w:rPr>
          <w:rFonts w:cs="Times New Roman"/>
          <w:rPrChange w:id="354" w:author="Author">
            <w:rPr/>
          </w:rPrChange>
        </w:rPr>
        <w:t>–</w:t>
      </w:r>
      <w:del w:id="355" w:author="Author">
        <w:r w:rsidRPr="00D2139A" w:rsidDel="00FA0509">
          <w:rPr>
            <w:rFonts w:cs="Times New Roman"/>
            <w:rPrChange w:id="356" w:author="Author">
              <w:rPr/>
            </w:rPrChange>
          </w:rPr>
          <w:delText>(</w:delText>
        </w:r>
      </w:del>
      <w:r w:rsidRPr="00D2139A">
        <w:rPr>
          <w:rFonts w:cs="Times New Roman"/>
          <w:rPrChange w:id="357" w:author="Author">
            <w:rPr/>
          </w:rPrChange>
        </w:rPr>
        <w:t>12</w:t>
      </w:r>
      <w:del w:id="358" w:author="Author">
        <w:r w:rsidRPr="00D2139A" w:rsidDel="00FA0509">
          <w:rPr>
            <w:rFonts w:cs="Times New Roman"/>
            <w:rPrChange w:id="359" w:author="Author">
              <w:rPr/>
            </w:rPrChange>
          </w:rPr>
          <w:delText>)</w:delText>
        </w:r>
      </w:del>
      <w:r w:rsidRPr="00D2139A">
        <w:rPr>
          <w:rFonts w:cs="Times New Roman"/>
          <w:rPrChange w:id="360" w:author="Author">
            <w:rPr/>
          </w:rPrChange>
        </w:rPr>
        <w:t xml:space="preserve"> </w:t>
      </w:r>
      <w:ins w:id="361" w:author="Author">
        <w:r w:rsidR="00FA0509" w:rsidRPr="00D2139A">
          <w:rPr>
            <w:rFonts w:eastAsia="Calibri" w:cs="Times New Roman"/>
            <w:rPrChange w:id="362" w:author="Author">
              <w:rPr>
                <w:rFonts w:ascii="Calibri" w:eastAsia="Calibri" w:hAnsi="Calibri" w:cs="Calibri"/>
              </w:rPr>
            </w:rPrChange>
          </w:rPr>
          <w:t>µ</w:t>
        </w:r>
      </w:ins>
      <w:del w:id="363" w:author="Author">
        <w:r w:rsidRPr="00D2139A" w:rsidDel="00FA0509">
          <w:rPr>
            <w:rFonts w:ascii="Cambria Math" w:eastAsia="Calibri" w:hAnsi="Cambria Math" w:cs="Cambria Math"/>
            <w:rPrChange w:id="364" w:author="Author">
              <w:rPr>
                <w:rFonts w:ascii="Calibri" w:eastAsia="Calibri" w:hAnsi="Calibri" w:cs="Calibri"/>
              </w:rPr>
            </w:rPrChange>
          </w:rPr>
          <w:delText>𝜇</w:delText>
        </w:r>
      </w:del>
      <w:r w:rsidRPr="00D2139A">
        <w:rPr>
          <w:rFonts w:cs="Times New Roman"/>
          <w:rPrChange w:id="365" w:author="Author">
            <w:rPr/>
          </w:rPrChange>
        </w:rPr>
        <w:t xml:space="preserve">m, </w:t>
      </w:r>
      <w:ins w:id="366" w:author="Author">
        <w:r w:rsidR="001E72CE" w:rsidRPr="00D2139A">
          <w:rPr>
            <w:rFonts w:cs="Times New Roman"/>
            <w:rPrChange w:id="367" w:author="Author">
              <w:rPr/>
            </w:rPrChange>
          </w:rPr>
          <w:t xml:space="preserve">an </w:t>
        </w:r>
      </w:ins>
      <w:r w:rsidRPr="00D2139A">
        <w:rPr>
          <w:rFonts w:cs="Times New Roman"/>
          <w:rPrChange w:id="368" w:author="Author">
            <w:rPr/>
          </w:rPrChange>
        </w:rPr>
        <w:t>effective focal length of 75 mm with a 9.09</w:t>
      </w:r>
      <w:ins w:id="369" w:author="Author">
        <w:r w:rsidR="00FA0509" w:rsidRPr="006F3C56">
          <w:rPr>
            <w:rFonts w:cs="Times New Roman"/>
          </w:rPr>
          <w:t>°</w:t>
        </w:r>
      </w:ins>
      <w:del w:id="370" w:author="Author">
        <w:r w:rsidRPr="00D2139A" w:rsidDel="00FA0509">
          <w:rPr>
            <w:rFonts w:cs="Times New Roman"/>
            <w:rPrChange w:id="371" w:author="Author">
              <w:rPr/>
            </w:rPrChange>
          </w:rPr>
          <w:delText>-degree</w:delText>
        </w:r>
      </w:del>
      <w:r w:rsidRPr="00D2139A">
        <w:rPr>
          <w:rFonts w:cs="Times New Roman"/>
          <w:rPrChange w:id="372" w:author="Author">
            <w:rPr/>
          </w:rPrChange>
        </w:rPr>
        <w:t xml:space="preserve"> field of view, and</w:t>
      </w:r>
      <w:ins w:id="373" w:author="Author">
        <w:r w:rsidR="001E72CE" w:rsidRPr="00D2139A">
          <w:rPr>
            <w:rFonts w:cs="Times New Roman"/>
            <w:rPrChange w:id="374" w:author="Author">
              <w:rPr/>
            </w:rPrChange>
          </w:rPr>
          <w:t xml:space="preserve"> a</w:t>
        </w:r>
      </w:ins>
      <w:r w:rsidRPr="00D2139A">
        <w:rPr>
          <w:rFonts w:cs="Times New Roman"/>
          <w:rPrChange w:id="375" w:author="Author">
            <w:rPr/>
          </w:rPrChange>
        </w:rPr>
        <w:t xml:space="preserve"> diameter </w:t>
      </w:r>
      <w:ins w:id="376" w:author="Author">
        <w:r w:rsidR="00FA0509" w:rsidRPr="00D2139A">
          <w:rPr>
            <w:rFonts w:cs="Times New Roman"/>
            <w:rPrChange w:id="377" w:author="Author">
              <w:rPr/>
            </w:rPrChange>
          </w:rPr>
          <w:t xml:space="preserve">of </w:t>
        </w:r>
      </w:ins>
      <w:r w:rsidRPr="00D2139A">
        <w:rPr>
          <w:rFonts w:cs="Times New Roman"/>
          <w:rPrChange w:id="378" w:author="Author">
            <w:rPr/>
          </w:rPrChange>
        </w:rPr>
        <w:t>33 mm.</w:t>
      </w:r>
    </w:p>
    <w:p w14:paraId="42E11191" w14:textId="77777777" w:rsidR="00E328CF" w:rsidRPr="006F3C56" w:rsidRDefault="00E328CF" w:rsidP="00571DDD">
      <w:pPr>
        <w:pStyle w:val="09BodyFirstParagraph"/>
        <w:rPr>
          <w:rFonts w:cs="Times New Roman"/>
        </w:rPr>
      </w:pPr>
    </w:p>
    <w:p w14:paraId="4F6BC137" w14:textId="77777777" w:rsidR="00E328CF" w:rsidRPr="006F3C56" w:rsidRDefault="00E328CF" w:rsidP="00E328CF">
      <w:pPr>
        <w:spacing w:after="160" w:line="240" w:lineRule="auto"/>
        <w:jc w:val="center"/>
        <w:rPr>
          <w:rFonts w:ascii="Times New Roman" w:hAnsi="Times New Roman" w:cs="Times New Roman"/>
          <w:b/>
          <w:bCs/>
          <w:sz w:val="16"/>
          <w:szCs w:val="16"/>
        </w:rPr>
      </w:pPr>
      <w:commentRangeStart w:id="379"/>
      <w:r w:rsidRPr="006F3C56">
        <w:rPr>
          <w:rFonts w:ascii="Times New Roman" w:hAnsi="Times New Roman" w:cs="Times New Roman"/>
          <w:b/>
          <w:bCs/>
          <w:sz w:val="16"/>
          <w:szCs w:val="16"/>
        </w:rPr>
        <w:t>Table 1</w:t>
      </w:r>
      <w:commentRangeEnd w:id="379"/>
      <w:r w:rsidRPr="006F3C56">
        <w:rPr>
          <w:rStyle w:val="CommentReference"/>
        </w:rPr>
        <w:commentReference w:id="379"/>
      </w:r>
      <w:del w:id="380" w:author="Author">
        <w:r w:rsidRPr="006F3C56" w:rsidDel="002B11B8">
          <w:rPr>
            <w:rFonts w:ascii="Times New Roman" w:hAnsi="Times New Roman" w:cs="Times New Roman"/>
            <w:b/>
            <w:bCs/>
            <w:sz w:val="16"/>
            <w:szCs w:val="16"/>
          </w:rPr>
          <w:delText>:</w:delText>
        </w:r>
      </w:del>
      <w:ins w:id="381" w:author="Author">
        <w:r w:rsidRPr="006F3C56">
          <w:rPr>
            <w:rFonts w:ascii="Times New Roman" w:hAnsi="Times New Roman" w:cs="Times New Roman"/>
            <w:b/>
            <w:bCs/>
            <w:sz w:val="16"/>
            <w:szCs w:val="16"/>
          </w:rPr>
          <w:t>.</w:t>
        </w:r>
      </w:ins>
      <w:r w:rsidRPr="006F3C56">
        <w:rPr>
          <w:rFonts w:ascii="Times New Roman" w:hAnsi="Times New Roman" w:cs="Times New Roman"/>
          <w:b/>
          <w:bCs/>
          <w:sz w:val="16"/>
          <w:szCs w:val="16"/>
        </w:rPr>
        <w:t xml:space="preserve"> Specifications of the </w:t>
      </w:r>
      <w:del w:id="382" w:author="Author">
        <w:r w:rsidRPr="006F3C56" w:rsidDel="002B11B8">
          <w:rPr>
            <w:rFonts w:ascii="Times New Roman" w:hAnsi="Times New Roman" w:cs="Times New Roman"/>
            <w:b/>
            <w:bCs/>
            <w:sz w:val="16"/>
            <w:szCs w:val="16"/>
          </w:rPr>
          <w:delText>r</w:delText>
        </w:r>
      </w:del>
      <w:ins w:id="383" w:author="Author">
        <w:r w:rsidRPr="006F3C56">
          <w:rPr>
            <w:rFonts w:ascii="Times New Roman" w:hAnsi="Times New Roman" w:cs="Times New Roman"/>
            <w:b/>
            <w:bCs/>
            <w:sz w:val="16"/>
            <w:szCs w:val="16"/>
          </w:rPr>
          <w:t>R</w:t>
        </w:r>
      </w:ins>
      <w:r w:rsidRPr="006F3C56">
        <w:rPr>
          <w:rFonts w:ascii="Times New Roman" w:hAnsi="Times New Roman" w:cs="Times New Roman"/>
          <w:b/>
          <w:bCs/>
          <w:sz w:val="16"/>
          <w:szCs w:val="16"/>
        </w:rPr>
        <w:t xml:space="preserve">efractive </w:t>
      </w:r>
      <w:del w:id="384" w:author="Author">
        <w:r w:rsidRPr="006F3C56" w:rsidDel="002B11B8">
          <w:rPr>
            <w:rFonts w:ascii="Times New Roman" w:hAnsi="Times New Roman" w:cs="Times New Roman"/>
            <w:b/>
            <w:bCs/>
            <w:sz w:val="16"/>
            <w:szCs w:val="16"/>
          </w:rPr>
          <w:delText>l</w:delText>
        </w:r>
      </w:del>
      <w:ins w:id="385" w:author="Author">
        <w:r w:rsidRPr="006F3C56">
          <w:rPr>
            <w:rFonts w:ascii="Times New Roman" w:hAnsi="Times New Roman" w:cs="Times New Roman"/>
            <w:b/>
            <w:bCs/>
            <w:sz w:val="16"/>
            <w:szCs w:val="16"/>
          </w:rPr>
          <w:t>L</w:t>
        </w:r>
      </w:ins>
      <w:r w:rsidRPr="006F3C56">
        <w:rPr>
          <w:rFonts w:ascii="Times New Roman" w:hAnsi="Times New Roman" w:cs="Times New Roman"/>
          <w:b/>
          <w:bCs/>
          <w:sz w:val="16"/>
          <w:szCs w:val="16"/>
        </w:rPr>
        <w:t>ens (mm)</w:t>
      </w:r>
      <w:del w:id="386" w:author="Author">
        <w:r w:rsidRPr="006F3C56" w:rsidDel="002B11B8">
          <w:rPr>
            <w:rFonts w:ascii="Times New Roman" w:hAnsi="Times New Roman" w:cs="Times New Roman"/>
            <w:b/>
            <w:bCs/>
            <w:sz w:val="16"/>
            <w:szCs w:val="16"/>
          </w:rPr>
          <w:delText>.</w:delText>
        </w:r>
      </w:del>
    </w:p>
    <w:tbl>
      <w:tblPr>
        <w:tblStyle w:val="TableGrid0"/>
        <w:tblW w:w="4802" w:type="dxa"/>
        <w:jc w:val="center"/>
        <w:tblInd w:w="0" w:type="dxa"/>
        <w:tblCellMar>
          <w:top w:w="36" w:type="dxa"/>
          <w:right w:w="41" w:type="dxa"/>
        </w:tblCellMar>
        <w:tblLook w:val="04A0" w:firstRow="1" w:lastRow="0" w:firstColumn="1" w:lastColumn="0" w:noHBand="0" w:noVBand="1"/>
      </w:tblPr>
      <w:tblGrid>
        <w:gridCol w:w="655"/>
        <w:gridCol w:w="809"/>
        <w:gridCol w:w="699"/>
        <w:gridCol w:w="874"/>
        <w:gridCol w:w="1049"/>
        <w:gridCol w:w="716"/>
      </w:tblGrid>
      <w:tr w:rsidR="00E328CF" w:rsidRPr="006F3C56" w14:paraId="622D3D1D" w14:textId="77777777" w:rsidTr="001E0750">
        <w:trPr>
          <w:trHeight w:val="257"/>
          <w:jc w:val="center"/>
        </w:trPr>
        <w:tc>
          <w:tcPr>
            <w:tcW w:w="655" w:type="dxa"/>
            <w:tcBorders>
              <w:top w:val="single" w:sz="3" w:space="0" w:color="181717"/>
              <w:left w:val="nil"/>
              <w:bottom w:val="single" w:sz="3" w:space="0" w:color="181717"/>
              <w:right w:val="nil"/>
            </w:tcBorders>
          </w:tcPr>
          <w:p w14:paraId="73E03724" w14:textId="77777777" w:rsidR="00E328CF" w:rsidRPr="006F3C56" w:rsidRDefault="00E328CF" w:rsidP="001E0750">
            <w:pPr>
              <w:ind w:left="40"/>
              <w:rPr>
                <w:rFonts w:ascii="Times New Roman" w:hAnsi="Times New Roman" w:cs="Times New Roman"/>
                <w:sz w:val="16"/>
                <w:szCs w:val="16"/>
              </w:rPr>
            </w:pPr>
            <w:r w:rsidRPr="006F3C56">
              <w:rPr>
                <w:rFonts w:ascii="Times New Roman" w:hAnsi="Times New Roman" w:cs="Times New Roman"/>
                <w:sz w:val="16"/>
                <w:szCs w:val="16"/>
              </w:rPr>
              <w:t>Surface</w:t>
            </w:r>
          </w:p>
        </w:tc>
        <w:tc>
          <w:tcPr>
            <w:tcW w:w="809" w:type="dxa"/>
            <w:tcBorders>
              <w:top w:val="single" w:sz="3" w:space="0" w:color="181717"/>
              <w:left w:val="nil"/>
              <w:bottom w:val="single" w:sz="3" w:space="0" w:color="181717"/>
              <w:right w:val="nil"/>
            </w:tcBorders>
          </w:tcPr>
          <w:p w14:paraId="7BB049F3" w14:textId="77777777" w:rsidR="00E328CF" w:rsidRPr="006F3C56" w:rsidRDefault="00E328CF" w:rsidP="001E0750">
            <w:pPr>
              <w:ind w:left="146"/>
              <w:rPr>
                <w:rFonts w:ascii="Times New Roman" w:hAnsi="Times New Roman" w:cs="Times New Roman"/>
                <w:sz w:val="16"/>
                <w:szCs w:val="16"/>
              </w:rPr>
            </w:pPr>
            <w:r w:rsidRPr="006F3C56">
              <w:rPr>
                <w:rFonts w:ascii="Times New Roman" w:hAnsi="Times New Roman" w:cs="Times New Roman"/>
                <w:sz w:val="16"/>
                <w:szCs w:val="16"/>
              </w:rPr>
              <w:t>Type</w:t>
            </w:r>
          </w:p>
        </w:tc>
        <w:tc>
          <w:tcPr>
            <w:tcW w:w="699" w:type="dxa"/>
            <w:tcBorders>
              <w:top w:val="single" w:sz="3" w:space="0" w:color="181717"/>
              <w:left w:val="nil"/>
              <w:bottom w:val="single" w:sz="3" w:space="0" w:color="181717"/>
              <w:right w:val="nil"/>
            </w:tcBorders>
          </w:tcPr>
          <w:p w14:paraId="3511E271" w14:textId="77777777" w:rsidR="00E328CF" w:rsidRPr="006F3C56" w:rsidRDefault="00E328CF" w:rsidP="001E0750">
            <w:pPr>
              <w:ind w:left="20"/>
              <w:rPr>
                <w:rFonts w:ascii="Times New Roman" w:hAnsi="Times New Roman" w:cs="Times New Roman"/>
                <w:sz w:val="16"/>
                <w:szCs w:val="16"/>
              </w:rPr>
            </w:pPr>
            <w:r w:rsidRPr="006F3C56">
              <w:rPr>
                <w:rFonts w:ascii="Times New Roman" w:hAnsi="Times New Roman" w:cs="Times New Roman"/>
                <w:sz w:val="16"/>
                <w:szCs w:val="16"/>
              </w:rPr>
              <w:t>Radius</w:t>
            </w:r>
          </w:p>
        </w:tc>
        <w:tc>
          <w:tcPr>
            <w:tcW w:w="874" w:type="dxa"/>
            <w:tcBorders>
              <w:top w:val="single" w:sz="3" w:space="0" w:color="181717"/>
              <w:left w:val="nil"/>
              <w:bottom w:val="single" w:sz="3" w:space="0" w:color="181717"/>
              <w:right w:val="nil"/>
            </w:tcBorders>
          </w:tcPr>
          <w:p w14:paraId="0A28E9F0" w14:textId="77777777" w:rsidR="00E328CF" w:rsidRPr="006F3C56" w:rsidRDefault="00E328CF" w:rsidP="001E0750">
            <w:pPr>
              <w:rPr>
                <w:rFonts w:ascii="Times New Roman" w:hAnsi="Times New Roman" w:cs="Times New Roman"/>
                <w:sz w:val="16"/>
                <w:szCs w:val="16"/>
              </w:rPr>
            </w:pPr>
            <w:r w:rsidRPr="006F3C56">
              <w:rPr>
                <w:rFonts w:ascii="Times New Roman" w:hAnsi="Times New Roman" w:cs="Times New Roman"/>
                <w:sz w:val="16"/>
                <w:szCs w:val="16"/>
              </w:rPr>
              <w:t>Thickness</w:t>
            </w:r>
          </w:p>
        </w:tc>
        <w:tc>
          <w:tcPr>
            <w:tcW w:w="1049" w:type="dxa"/>
            <w:tcBorders>
              <w:top w:val="single" w:sz="3" w:space="0" w:color="181717"/>
              <w:left w:val="nil"/>
              <w:bottom w:val="single" w:sz="3" w:space="0" w:color="181717"/>
              <w:right w:val="nil"/>
            </w:tcBorders>
          </w:tcPr>
          <w:p w14:paraId="5EA34A57" w14:textId="77777777" w:rsidR="00E328CF" w:rsidRPr="006F3C56" w:rsidRDefault="00E328CF" w:rsidP="001E0750">
            <w:pPr>
              <w:ind w:left="251"/>
              <w:rPr>
                <w:rFonts w:ascii="Times New Roman" w:hAnsi="Times New Roman" w:cs="Times New Roman"/>
                <w:sz w:val="16"/>
                <w:szCs w:val="16"/>
              </w:rPr>
            </w:pPr>
            <w:r w:rsidRPr="006F3C56">
              <w:rPr>
                <w:rFonts w:ascii="Times New Roman" w:hAnsi="Times New Roman" w:cs="Times New Roman"/>
                <w:sz w:val="16"/>
                <w:szCs w:val="16"/>
              </w:rPr>
              <w:t>Glass</w:t>
            </w:r>
          </w:p>
        </w:tc>
        <w:tc>
          <w:tcPr>
            <w:tcW w:w="716" w:type="dxa"/>
            <w:tcBorders>
              <w:top w:val="single" w:sz="3" w:space="0" w:color="181717"/>
              <w:left w:val="nil"/>
              <w:bottom w:val="single" w:sz="3" w:space="0" w:color="181717"/>
              <w:right w:val="nil"/>
            </w:tcBorders>
          </w:tcPr>
          <w:p w14:paraId="3967E79D" w14:textId="77777777" w:rsidR="00E328CF" w:rsidRPr="006F3C56" w:rsidRDefault="00E328CF" w:rsidP="001E0750">
            <w:pPr>
              <w:rPr>
                <w:rFonts w:ascii="Times New Roman" w:hAnsi="Times New Roman" w:cs="Times New Roman"/>
                <w:sz w:val="16"/>
                <w:szCs w:val="16"/>
              </w:rPr>
            </w:pPr>
            <w:r w:rsidRPr="006F3C56">
              <w:rPr>
                <w:rFonts w:ascii="Times New Roman" w:hAnsi="Times New Roman" w:cs="Times New Roman"/>
                <w:sz w:val="16"/>
                <w:szCs w:val="16"/>
              </w:rPr>
              <w:t>Diameter</w:t>
            </w:r>
          </w:p>
        </w:tc>
      </w:tr>
      <w:tr w:rsidR="00E328CF" w:rsidRPr="006F3C56" w14:paraId="724DC521" w14:textId="77777777" w:rsidTr="001E0750">
        <w:trPr>
          <w:trHeight w:val="273"/>
          <w:jc w:val="center"/>
        </w:trPr>
        <w:tc>
          <w:tcPr>
            <w:tcW w:w="655" w:type="dxa"/>
            <w:tcBorders>
              <w:top w:val="single" w:sz="3" w:space="0" w:color="181717"/>
              <w:left w:val="nil"/>
              <w:bottom w:val="nil"/>
              <w:right w:val="nil"/>
            </w:tcBorders>
          </w:tcPr>
          <w:p w14:paraId="7C8E5B85" w14:textId="77777777" w:rsidR="00E328CF" w:rsidRPr="006F3C56" w:rsidRDefault="00E328CF" w:rsidP="001E0750">
            <w:pPr>
              <w:ind w:left="40"/>
              <w:rPr>
                <w:rFonts w:ascii="Times New Roman" w:hAnsi="Times New Roman" w:cs="Times New Roman"/>
                <w:sz w:val="16"/>
                <w:szCs w:val="16"/>
              </w:rPr>
            </w:pPr>
            <w:r w:rsidRPr="006F3C56">
              <w:rPr>
                <w:rFonts w:ascii="Times New Roman" w:hAnsi="Times New Roman" w:cs="Times New Roman"/>
                <w:sz w:val="16"/>
                <w:szCs w:val="16"/>
              </w:rPr>
              <w:t>OBJ</w:t>
            </w:r>
          </w:p>
        </w:tc>
        <w:tc>
          <w:tcPr>
            <w:tcW w:w="809" w:type="dxa"/>
            <w:tcBorders>
              <w:top w:val="single" w:sz="3" w:space="0" w:color="181717"/>
              <w:left w:val="nil"/>
              <w:bottom w:val="nil"/>
              <w:right w:val="nil"/>
            </w:tcBorders>
          </w:tcPr>
          <w:p w14:paraId="7C5A0349" w14:textId="77777777" w:rsidR="00E328CF" w:rsidRPr="006F3C56" w:rsidRDefault="00E328CF" w:rsidP="001E0750">
            <w:pPr>
              <w:rPr>
                <w:rFonts w:ascii="Times New Roman" w:hAnsi="Times New Roman" w:cs="Times New Roman"/>
                <w:sz w:val="16"/>
                <w:szCs w:val="16"/>
              </w:rPr>
            </w:pPr>
            <w:r w:rsidRPr="006F3C56">
              <w:rPr>
                <w:rFonts w:ascii="Times New Roman" w:hAnsi="Times New Roman" w:cs="Times New Roman"/>
                <w:sz w:val="16"/>
                <w:szCs w:val="16"/>
              </w:rPr>
              <w:t>Standard</w:t>
            </w:r>
          </w:p>
        </w:tc>
        <w:tc>
          <w:tcPr>
            <w:tcW w:w="699" w:type="dxa"/>
            <w:tcBorders>
              <w:top w:val="single" w:sz="3" w:space="0" w:color="181717"/>
              <w:left w:val="nil"/>
              <w:bottom w:val="nil"/>
              <w:right w:val="nil"/>
            </w:tcBorders>
          </w:tcPr>
          <w:p w14:paraId="243CFF08" w14:textId="77777777" w:rsidR="00E328CF" w:rsidRPr="006F3C56" w:rsidRDefault="00E328CF" w:rsidP="001E0750">
            <w:pPr>
              <w:ind w:left="1"/>
              <w:rPr>
                <w:rFonts w:ascii="Times New Roman" w:hAnsi="Times New Roman" w:cs="Times New Roman"/>
                <w:sz w:val="16"/>
                <w:szCs w:val="16"/>
              </w:rPr>
            </w:pPr>
            <w:r w:rsidRPr="006F3C56">
              <w:rPr>
                <w:rFonts w:ascii="Times New Roman" w:hAnsi="Times New Roman" w:cs="Times New Roman"/>
                <w:sz w:val="16"/>
                <w:szCs w:val="16"/>
              </w:rPr>
              <w:t>Infinity</w:t>
            </w:r>
          </w:p>
        </w:tc>
        <w:tc>
          <w:tcPr>
            <w:tcW w:w="874" w:type="dxa"/>
            <w:tcBorders>
              <w:top w:val="single" w:sz="3" w:space="0" w:color="181717"/>
              <w:left w:val="nil"/>
              <w:bottom w:val="nil"/>
              <w:right w:val="nil"/>
            </w:tcBorders>
          </w:tcPr>
          <w:p w14:paraId="5310A4F4" w14:textId="77777777" w:rsidR="00E328CF" w:rsidRPr="006F3C56" w:rsidRDefault="00E328CF" w:rsidP="001E0750">
            <w:pPr>
              <w:ind w:left="88"/>
              <w:rPr>
                <w:rFonts w:ascii="Times New Roman" w:hAnsi="Times New Roman" w:cs="Times New Roman"/>
                <w:sz w:val="16"/>
                <w:szCs w:val="16"/>
              </w:rPr>
            </w:pPr>
            <w:r w:rsidRPr="006F3C56">
              <w:rPr>
                <w:rFonts w:ascii="Times New Roman" w:hAnsi="Times New Roman" w:cs="Times New Roman"/>
                <w:sz w:val="16"/>
                <w:szCs w:val="16"/>
              </w:rPr>
              <w:t>Infinity</w:t>
            </w:r>
          </w:p>
        </w:tc>
        <w:tc>
          <w:tcPr>
            <w:tcW w:w="1049" w:type="dxa"/>
            <w:tcBorders>
              <w:top w:val="single" w:sz="3" w:space="0" w:color="181717"/>
              <w:left w:val="nil"/>
              <w:bottom w:val="nil"/>
              <w:right w:val="nil"/>
            </w:tcBorders>
          </w:tcPr>
          <w:p w14:paraId="409516AF" w14:textId="77777777" w:rsidR="00E328CF" w:rsidRPr="006F3C56" w:rsidRDefault="00E328CF" w:rsidP="001E0750">
            <w:pPr>
              <w:rPr>
                <w:rFonts w:ascii="Times New Roman" w:hAnsi="Times New Roman" w:cs="Times New Roman"/>
                <w:sz w:val="16"/>
                <w:szCs w:val="16"/>
              </w:rPr>
            </w:pPr>
          </w:p>
        </w:tc>
        <w:tc>
          <w:tcPr>
            <w:tcW w:w="716" w:type="dxa"/>
            <w:tcBorders>
              <w:top w:val="single" w:sz="3" w:space="0" w:color="181717"/>
              <w:left w:val="nil"/>
              <w:bottom w:val="nil"/>
              <w:right w:val="nil"/>
            </w:tcBorders>
          </w:tcPr>
          <w:p w14:paraId="3293FC96" w14:textId="77777777" w:rsidR="00E328CF" w:rsidRPr="006F3C56" w:rsidRDefault="00E328CF" w:rsidP="001E0750">
            <w:pPr>
              <w:ind w:left="139"/>
              <w:rPr>
                <w:rFonts w:ascii="Times New Roman" w:hAnsi="Times New Roman" w:cs="Times New Roman"/>
                <w:sz w:val="16"/>
                <w:szCs w:val="16"/>
              </w:rPr>
            </w:pPr>
            <w:r w:rsidRPr="006F3C56">
              <w:rPr>
                <w:rFonts w:ascii="Times New Roman" w:hAnsi="Times New Roman" w:cs="Times New Roman"/>
                <w:sz w:val="16"/>
                <w:szCs w:val="16"/>
              </w:rPr>
              <w:t>0.000</w:t>
            </w:r>
          </w:p>
        </w:tc>
      </w:tr>
      <w:tr w:rsidR="00E328CF" w:rsidRPr="006F3C56" w14:paraId="6339DF32" w14:textId="77777777" w:rsidTr="001E0750">
        <w:trPr>
          <w:trHeight w:val="249"/>
          <w:jc w:val="center"/>
        </w:trPr>
        <w:tc>
          <w:tcPr>
            <w:tcW w:w="655" w:type="dxa"/>
            <w:tcBorders>
              <w:top w:val="nil"/>
              <w:left w:val="nil"/>
              <w:bottom w:val="nil"/>
              <w:right w:val="nil"/>
            </w:tcBorders>
          </w:tcPr>
          <w:p w14:paraId="2C907D7F" w14:textId="77777777" w:rsidR="00E328CF" w:rsidRPr="006F3C56" w:rsidRDefault="00E328CF" w:rsidP="001E0750">
            <w:pPr>
              <w:ind w:left="40"/>
              <w:rPr>
                <w:rFonts w:ascii="Times New Roman" w:hAnsi="Times New Roman" w:cs="Times New Roman"/>
                <w:sz w:val="16"/>
                <w:szCs w:val="16"/>
              </w:rPr>
            </w:pPr>
            <w:r w:rsidRPr="006F3C56">
              <w:rPr>
                <w:rFonts w:ascii="Times New Roman" w:hAnsi="Times New Roman" w:cs="Times New Roman"/>
                <w:sz w:val="16"/>
                <w:szCs w:val="16"/>
              </w:rPr>
              <w:t>STO</w:t>
            </w:r>
          </w:p>
        </w:tc>
        <w:tc>
          <w:tcPr>
            <w:tcW w:w="809" w:type="dxa"/>
            <w:tcBorders>
              <w:top w:val="nil"/>
              <w:left w:val="nil"/>
              <w:bottom w:val="nil"/>
              <w:right w:val="nil"/>
            </w:tcBorders>
          </w:tcPr>
          <w:p w14:paraId="3E2B4A60" w14:textId="77777777" w:rsidR="00E328CF" w:rsidRPr="006F3C56" w:rsidRDefault="00E328CF" w:rsidP="001E0750">
            <w:pPr>
              <w:rPr>
                <w:rFonts w:ascii="Times New Roman" w:hAnsi="Times New Roman" w:cs="Times New Roman"/>
                <w:sz w:val="16"/>
                <w:szCs w:val="16"/>
              </w:rPr>
            </w:pPr>
            <w:r w:rsidRPr="006F3C56">
              <w:rPr>
                <w:rFonts w:ascii="Times New Roman" w:hAnsi="Times New Roman" w:cs="Times New Roman"/>
                <w:sz w:val="16"/>
                <w:szCs w:val="16"/>
              </w:rPr>
              <w:t>Standard</w:t>
            </w:r>
          </w:p>
        </w:tc>
        <w:tc>
          <w:tcPr>
            <w:tcW w:w="699" w:type="dxa"/>
            <w:tcBorders>
              <w:top w:val="nil"/>
              <w:left w:val="nil"/>
              <w:bottom w:val="nil"/>
              <w:right w:val="nil"/>
            </w:tcBorders>
          </w:tcPr>
          <w:p w14:paraId="1DD12B87" w14:textId="77777777" w:rsidR="00E328CF" w:rsidRPr="006F3C56" w:rsidRDefault="00E328CF" w:rsidP="001E0750">
            <w:pPr>
              <w:ind w:left="9"/>
              <w:rPr>
                <w:rFonts w:ascii="Times New Roman" w:hAnsi="Times New Roman" w:cs="Times New Roman"/>
                <w:sz w:val="16"/>
                <w:szCs w:val="16"/>
              </w:rPr>
            </w:pPr>
            <w:r w:rsidRPr="006F3C56">
              <w:rPr>
                <w:rFonts w:ascii="Times New Roman" w:hAnsi="Times New Roman" w:cs="Times New Roman"/>
                <w:sz w:val="16"/>
                <w:szCs w:val="16"/>
              </w:rPr>
              <w:t>225.371</w:t>
            </w:r>
          </w:p>
        </w:tc>
        <w:tc>
          <w:tcPr>
            <w:tcW w:w="874" w:type="dxa"/>
            <w:tcBorders>
              <w:top w:val="nil"/>
              <w:left w:val="nil"/>
              <w:bottom w:val="nil"/>
              <w:right w:val="nil"/>
            </w:tcBorders>
          </w:tcPr>
          <w:p w14:paraId="7C7FAE09" w14:textId="77777777" w:rsidR="00E328CF" w:rsidRPr="006F3C56" w:rsidRDefault="00E328CF" w:rsidP="001E0750">
            <w:pPr>
              <w:ind w:left="159"/>
              <w:rPr>
                <w:rFonts w:ascii="Times New Roman" w:hAnsi="Times New Roman" w:cs="Times New Roman"/>
                <w:sz w:val="16"/>
                <w:szCs w:val="16"/>
              </w:rPr>
            </w:pPr>
            <w:r w:rsidRPr="006F3C56">
              <w:rPr>
                <w:rFonts w:ascii="Times New Roman" w:hAnsi="Times New Roman" w:cs="Times New Roman"/>
                <w:sz w:val="16"/>
                <w:szCs w:val="16"/>
              </w:rPr>
              <w:t>5.000</w:t>
            </w:r>
          </w:p>
        </w:tc>
        <w:tc>
          <w:tcPr>
            <w:tcW w:w="1049" w:type="dxa"/>
            <w:tcBorders>
              <w:top w:val="nil"/>
              <w:left w:val="nil"/>
              <w:bottom w:val="nil"/>
              <w:right w:val="nil"/>
            </w:tcBorders>
          </w:tcPr>
          <w:p w14:paraId="494480DC" w14:textId="77777777" w:rsidR="00E328CF" w:rsidRPr="006F3C56" w:rsidRDefault="00E328CF" w:rsidP="001E0750">
            <w:pPr>
              <w:rPr>
                <w:rFonts w:ascii="Times New Roman" w:hAnsi="Times New Roman" w:cs="Times New Roman"/>
                <w:sz w:val="16"/>
                <w:szCs w:val="16"/>
              </w:rPr>
            </w:pPr>
            <w:r w:rsidRPr="006F3C56">
              <w:rPr>
                <w:rFonts w:ascii="Times New Roman" w:hAnsi="Times New Roman" w:cs="Times New Roman"/>
                <w:sz w:val="16"/>
                <w:szCs w:val="16"/>
              </w:rPr>
              <w:t>Germanium</w:t>
            </w:r>
          </w:p>
        </w:tc>
        <w:tc>
          <w:tcPr>
            <w:tcW w:w="716" w:type="dxa"/>
            <w:tcBorders>
              <w:top w:val="nil"/>
              <w:left w:val="nil"/>
              <w:bottom w:val="nil"/>
              <w:right w:val="nil"/>
            </w:tcBorders>
          </w:tcPr>
          <w:p w14:paraId="64105FD8" w14:textId="77777777" w:rsidR="00E328CF" w:rsidRPr="006F3C56" w:rsidRDefault="00E328CF" w:rsidP="001E0750">
            <w:pPr>
              <w:ind w:left="107"/>
              <w:rPr>
                <w:rFonts w:ascii="Times New Roman" w:hAnsi="Times New Roman" w:cs="Times New Roman"/>
                <w:sz w:val="16"/>
                <w:szCs w:val="16"/>
              </w:rPr>
            </w:pPr>
            <w:r w:rsidRPr="006F3C56">
              <w:rPr>
                <w:rFonts w:ascii="Times New Roman" w:hAnsi="Times New Roman" w:cs="Times New Roman"/>
                <w:sz w:val="16"/>
                <w:szCs w:val="16"/>
              </w:rPr>
              <w:t>33.097</w:t>
            </w:r>
          </w:p>
        </w:tc>
      </w:tr>
      <w:tr w:rsidR="00E328CF" w:rsidRPr="006F3C56" w14:paraId="129ACA55" w14:textId="77777777" w:rsidTr="001E0750">
        <w:trPr>
          <w:trHeight w:val="249"/>
          <w:jc w:val="center"/>
        </w:trPr>
        <w:tc>
          <w:tcPr>
            <w:tcW w:w="655" w:type="dxa"/>
            <w:tcBorders>
              <w:top w:val="nil"/>
              <w:left w:val="nil"/>
              <w:bottom w:val="nil"/>
              <w:right w:val="nil"/>
            </w:tcBorders>
          </w:tcPr>
          <w:p w14:paraId="3E34796D" w14:textId="77777777" w:rsidR="00E328CF" w:rsidRPr="006F3C56" w:rsidRDefault="00E328CF" w:rsidP="001E0750">
            <w:pPr>
              <w:ind w:left="40"/>
              <w:rPr>
                <w:rFonts w:ascii="Times New Roman" w:hAnsi="Times New Roman" w:cs="Times New Roman"/>
                <w:sz w:val="16"/>
                <w:szCs w:val="16"/>
              </w:rPr>
            </w:pPr>
            <w:r w:rsidRPr="006F3C56">
              <w:rPr>
                <w:rFonts w:ascii="Times New Roman" w:hAnsi="Times New Roman" w:cs="Times New Roman"/>
                <w:sz w:val="16"/>
                <w:szCs w:val="16"/>
              </w:rPr>
              <w:t>2</w:t>
            </w:r>
          </w:p>
        </w:tc>
        <w:tc>
          <w:tcPr>
            <w:tcW w:w="809" w:type="dxa"/>
            <w:tcBorders>
              <w:top w:val="nil"/>
              <w:left w:val="nil"/>
              <w:bottom w:val="nil"/>
              <w:right w:val="nil"/>
            </w:tcBorders>
          </w:tcPr>
          <w:p w14:paraId="7E231286" w14:textId="77777777" w:rsidR="00E328CF" w:rsidRPr="006F3C56" w:rsidRDefault="00E328CF" w:rsidP="001E0750">
            <w:pPr>
              <w:rPr>
                <w:rFonts w:ascii="Times New Roman" w:hAnsi="Times New Roman" w:cs="Times New Roman"/>
                <w:sz w:val="16"/>
                <w:szCs w:val="16"/>
              </w:rPr>
            </w:pPr>
            <w:r w:rsidRPr="006F3C56">
              <w:rPr>
                <w:rFonts w:ascii="Times New Roman" w:hAnsi="Times New Roman" w:cs="Times New Roman"/>
                <w:sz w:val="16"/>
                <w:szCs w:val="16"/>
              </w:rPr>
              <w:t>Standard</w:t>
            </w:r>
          </w:p>
        </w:tc>
        <w:tc>
          <w:tcPr>
            <w:tcW w:w="699" w:type="dxa"/>
            <w:tcBorders>
              <w:top w:val="nil"/>
              <w:left w:val="nil"/>
              <w:bottom w:val="nil"/>
              <w:right w:val="nil"/>
            </w:tcBorders>
          </w:tcPr>
          <w:p w14:paraId="228AAD45" w14:textId="77777777" w:rsidR="00E328CF" w:rsidRPr="006F3C56" w:rsidRDefault="00E328CF" w:rsidP="001E0750">
            <w:pPr>
              <w:rPr>
                <w:rFonts w:ascii="Times New Roman" w:hAnsi="Times New Roman" w:cs="Times New Roman"/>
                <w:sz w:val="16"/>
                <w:szCs w:val="16"/>
              </w:rPr>
            </w:pPr>
            <w:r w:rsidRPr="006F3C56">
              <w:rPr>
                <w:rFonts w:ascii="Times New Roman" w:hAnsi="Times New Roman" w:cs="Times New Roman"/>
                <w:sz w:val="16"/>
                <w:szCs w:val="16"/>
              </w:rPr>
              <w:t>Infinity</w:t>
            </w:r>
          </w:p>
        </w:tc>
        <w:tc>
          <w:tcPr>
            <w:tcW w:w="874" w:type="dxa"/>
            <w:tcBorders>
              <w:top w:val="nil"/>
              <w:left w:val="nil"/>
              <w:bottom w:val="nil"/>
              <w:right w:val="nil"/>
            </w:tcBorders>
          </w:tcPr>
          <w:p w14:paraId="3D25FD05" w14:textId="77777777" w:rsidR="00E328CF" w:rsidRPr="006F3C56" w:rsidRDefault="00E328CF" w:rsidP="001E0750">
            <w:pPr>
              <w:ind w:left="120"/>
              <w:rPr>
                <w:rFonts w:ascii="Times New Roman" w:hAnsi="Times New Roman" w:cs="Times New Roman"/>
                <w:sz w:val="16"/>
                <w:szCs w:val="16"/>
              </w:rPr>
            </w:pPr>
            <w:r w:rsidRPr="006F3C56">
              <w:rPr>
                <w:rFonts w:ascii="Times New Roman" w:hAnsi="Times New Roman" w:cs="Times New Roman"/>
                <w:sz w:val="16"/>
                <w:szCs w:val="16"/>
              </w:rPr>
              <w:t>72.849</w:t>
            </w:r>
          </w:p>
        </w:tc>
        <w:tc>
          <w:tcPr>
            <w:tcW w:w="1049" w:type="dxa"/>
            <w:tcBorders>
              <w:top w:val="nil"/>
              <w:left w:val="nil"/>
              <w:bottom w:val="nil"/>
              <w:right w:val="nil"/>
            </w:tcBorders>
          </w:tcPr>
          <w:p w14:paraId="75687132" w14:textId="77777777" w:rsidR="00E328CF" w:rsidRPr="006F3C56" w:rsidRDefault="00E328CF" w:rsidP="001E0750">
            <w:pPr>
              <w:rPr>
                <w:rFonts w:ascii="Times New Roman" w:hAnsi="Times New Roman" w:cs="Times New Roman"/>
                <w:sz w:val="16"/>
                <w:szCs w:val="16"/>
              </w:rPr>
            </w:pPr>
          </w:p>
        </w:tc>
        <w:tc>
          <w:tcPr>
            <w:tcW w:w="716" w:type="dxa"/>
            <w:tcBorders>
              <w:top w:val="nil"/>
              <w:left w:val="nil"/>
              <w:bottom w:val="nil"/>
              <w:right w:val="nil"/>
            </w:tcBorders>
          </w:tcPr>
          <w:p w14:paraId="42CB76D6" w14:textId="77777777" w:rsidR="00E328CF" w:rsidRPr="006F3C56" w:rsidRDefault="00E328CF" w:rsidP="001E0750">
            <w:pPr>
              <w:ind w:left="112"/>
              <w:rPr>
                <w:rFonts w:ascii="Times New Roman" w:hAnsi="Times New Roman" w:cs="Times New Roman"/>
                <w:sz w:val="16"/>
                <w:szCs w:val="16"/>
              </w:rPr>
            </w:pPr>
            <w:r w:rsidRPr="006F3C56">
              <w:rPr>
                <w:rFonts w:ascii="Times New Roman" w:hAnsi="Times New Roman" w:cs="Times New Roman"/>
                <w:sz w:val="16"/>
                <w:szCs w:val="16"/>
              </w:rPr>
              <w:t>32.787</w:t>
            </w:r>
          </w:p>
        </w:tc>
      </w:tr>
      <w:tr w:rsidR="00E328CF" w:rsidRPr="006F3C56" w14:paraId="3AF472EF" w14:textId="77777777" w:rsidTr="001E0750">
        <w:trPr>
          <w:trHeight w:val="233"/>
          <w:jc w:val="center"/>
        </w:trPr>
        <w:tc>
          <w:tcPr>
            <w:tcW w:w="655" w:type="dxa"/>
            <w:tcBorders>
              <w:top w:val="nil"/>
              <w:left w:val="nil"/>
              <w:bottom w:val="single" w:sz="3" w:space="0" w:color="181717"/>
              <w:right w:val="nil"/>
            </w:tcBorders>
          </w:tcPr>
          <w:p w14:paraId="5750E982" w14:textId="77777777" w:rsidR="00E328CF" w:rsidRPr="006F3C56" w:rsidRDefault="00E328CF" w:rsidP="001E0750">
            <w:pPr>
              <w:ind w:left="40"/>
              <w:rPr>
                <w:rFonts w:ascii="Times New Roman" w:hAnsi="Times New Roman" w:cs="Times New Roman"/>
                <w:sz w:val="16"/>
                <w:szCs w:val="16"/>
              </w:rPr>
            </w:pPr>
            <w:r w:rsidRPr="006F3C56">
              <w:rPr>
                <w:rFonts w:ascii="Times New Roman" w:hAnsi="Times New Roman" w:cs="Times New Roman"/>
                <w:sz w:val="16"/>
                <w:szCs w:val="16"/>
              </w:rPr>
              <w:t>IMA</w:t>
            </w:r>
          </w:p>
        </w:tc>
        <w:tc>
          <w:tcPr>
            <w:tcW w:w="809" w:type="dxa"/>
            <w:tcBorders>
              <w:top w:val="nil"/>
              <w:left w:val="nil"/>
              <w:bottom w:val="single" w:sz="3" w:space="0" w:color="181717"/>
              <w:right w:val="nil"/>
            </w:tcBorders>
          </w:tcPr>
          <w:p w14:paraId="561AF6C5" w14:textId="77777777" w:rsidR="00E328CF" w:rsidRPr="006F3C56" w:rsidRDefault="00E328CF" w:rsidP="001E0750">
            <w:pPr>
              <w:rPr>
                <w:rFonts w:ascii="Times New Roman" w:hAnsi="Times New Roman" w:cs="Times New Roman"/>
                <w:sz w:val="16"/>
                <w:szCs w:val="16"/>
              </w:rPr>
            </w:pPr>
            <w:r w:rsidRPr="006F3C56">
              <w:rPr>
                <w:rFonts w:ascii="Times New Roman" w:hAnsi="Times New Roman" w:cs="Times New Roman"/>
                <w:sz w:val="16"/>
                <w:szCs w:val="16"/>
              </w:rPr>
              <w:t>Standard</w:t>
            </w:r>
          </w:p>
        </w:tc>
        <w:tc>
          <w:tcPr>
            <w:tcW w:w="699" w:type="dxa"/>
            <w:tcBorders>
              <w:top w:val="nil"/>
              <w:left w:val="nil"/>
              <w:bottom w:val="single" w:sz="3" w:space="0" w:color="181717"/>
              <w:right w:val="nil"/>
            </w:tcBorders>
          </w:tcPr>
          <w:p w14:paraId="6379B589" w14:textId="77777777" w:rsidR="00E328CF" w:rsidRPr="006F3C56" w:rsidRDefault="00E328CF" w:rsidP="001E0750">
            <w:pPr>
              <w:rPr>
                <w:rFonts w:ascii="Times New Roman" w:hAnsi="Times New Roman" w:cs="Times New Roman"/>
                <w:sz w:val="16"/>
                <w:szCs w:val="16"/>
              </w:rPr>
            </w:pPr>
            <w:r w:rsidRPr="006F3C56">
              <w:rPr>
                <w:rFonts w:ascii="Times New Roman" w:hAnsi="Times New Roman" w:cs="Times New Roman"/>
                <w:sz w:val="16"/>
                <w:szCs w:val="16"/>
              </w:rPr>
              <w:t>Infinity</w:t>
            </w:r>
          </w:p>
        </w:tc>
        <w:tc>
          <w:tcPr>
            <w:tcW w:w="874" w:type="dxa"/>
            <w:tcBorders>
              <w:top w:val="nil"/>
              <w:left w:val="nil"/>
              <w:bottom w:val="single" w:sz="3" w:space="0" w:color="181717"/>
              <w:right w:val="nil"/>
            </w:tcBorders>
          </w:tcPr>
          <w:p w14:paraId="4F363E08" w14:textId="77777777" w:rsidR="00E328CF" w:rsidRPr="006F3C56" w:rsidRDefault="00E328CF" w:rsidP="001E0750">
            <w:pPr>
              <w:rPr>
                <w:rFonts w:ascii="Times New Roman" w:hAnsi="Times New Roman" w:cs="Times New Roman"/>
                <w:sz w:val="16"/>
                <w:szCs w:val="16"/>
              </w:rPr>
            </w:pPr>
          </w:p>
        </w:tc>
        <w:tc>
          <w:tcPr>
            <w:tcW w:w="1049" w:type="dxa"/>
            <w:tcBorders>
              <w:top w:val="nil"/>
              <w:left w:val="nil"/>
              <w:bottom w:val="single" w:sz="3" w:space="0" w:color="181717"/>
              <w:right w:val="nil"/>
            </w:tcBorders>
          </w:tcPr>
          <w:p w14:paraId="6EF69D02" w14:textId="77777777" w:rsidR="00E328CF" w:rsidRPr="006F3C56" w:rsidRDefault="00E328CF" w:rsidP="001E0750">
            <w:pPr>
              <w:rPr>
                <w:rFonts w:ascii="Times New Roman" w:hAnsi="Times New Roman" w:cs="Times New Roman"/>
                <w:sz w:val="16"/>
                <w:szCs w:val="16"/>
              </w:rPr>
            </w:pPr>
          </w:p>
        </w:tc>
        <w:tc>
          <w:tcPr>
            <w:tcW w:w="716" w:type="dxa"/>
            <w:tcBorders>
              <w:top w:val="nil"/>
              <w:left w:val="nil"/>
              <w:bottom w:val="single" w:sz="3" w:space="0" w:color="181717"/>
              <w:right w:val="nil"/>
            </w:tcBorders>
          </w:tcPr>
          <w:p w14:paraId="05F24958" w14:textId="77777777" w:rsidR="00E328CF" w:rsidRPr="006F3C56" w:rsidRDefault="00E328CF" w:rsidP="001E0750">
            <w:pPr>
              <w:ind w:left="122"/>
              <w:rPr>
                <w:rFonts w:ascii="Times New Roman" w:hAnsi="Times New Roman" w:cs="Times New Roman"/>
                <w:sz w:val="16"/>
                <w:szCs w:val="16"/>
              </w:rPr>
            </w:pPr>
            <w:r w:rsidRPr="006F3C56">
              <w:rPr>
                <w:rFonts w:ascii="Times New Roman" w:hAnsi="Times New Roman" w:cs="Times New Roman"/>
                <w:sz w:val="16"/>
                <w:szCs w:val="16"/>
              </w:rPr>
              <w:t>13.435</w:t>
            </w:r>
          </w:p>
        </w:tc>
      </w:tr>
    </w:tbl>
    <w:p w14:paraId="52DAEA90" w14:textId="77777777" w:rsidR="00E328CF" w:rsidRPr="006F3C56" w:rsidRDefault="00571DDD" w:rsidP="00E328CF">
      <w:pPr>
        <w:spacing w:after="194" w:line="259" w:lineRule="auto"/>
        <w:ind w:left="416"/>
        <w:jc w:val="center"/>
      </w:pPr>
      <w:r w:rsidRPr="00D2139A">
        <w:rPr>
          <w:rFonts w:ascii="Times New Roman" w:hAnsi="Times New Roman" w:cs="Times New Roman"/>
          <w:rPrChange w:id="387" w:author="Author">
            <w:rPr/>
          </w:rPrChange>
        </w:rPr>
        <w:t xml:space="preserve"> </w:t>
      </w:r>
      <w:commentRangeStart w:id="388"/>
      <w:r w:rsidR="00E328CF" w:rsidRPr="006F3C56">
        <w:rPr>
          <w:rFonts w:ascii="Calibri" w:eastAsia="Calibri" w:hAnsi="Calibri" w:cs="Calibri"/>
          <w:noProof/>
          <w:color w:val="000000"/>
        </w:rPr>
        <mc:AlternateContent>
          <mc:Choice Requires="wpg">
            <w:drawing>
              <wp:inline distT="0" distB="0" distL="0" distR="0" wp14:anchorId="5663F024" wp14:editId="53006C4B">
                <wp:extent cx="2519997" cy="1067448"/>
                <wp:effectExtent l="0" t="0" r="0" b="0"/>
                <wp:docPr id="2" name="Group 2"/>
                <wp:cNvGraphicFramePr/>
                <a:graphic xmlns:a="http://schemas.openxmlformats.org/drawingml/2006/main">
                  <a:graphicData uri="http://schemas.microsoft.com/office/word/2010/wordprocessingGroup">
                    <wpg:wgp>
                      <wpg:cNvGrpSpPr/>
                      <wpg:grpSpPr>
                        <a:xfrm>
                          <a:off x="0" y="0"/>
                          <a:ext cx="2519997" cy="1067448"/>
                          <a:chOff x="0" y="0"/>
                          <a:chExt cx="2519997" cy="1067448"/>
                        </a:xfrm>
                      </wpg:grpSpPr>
                      <wps:wsp>
                        <wps:cNvPr id="3" name="Shape 212"/>
                        <wps:cNvSpPr/>
                        <wps:spPr>
                          <a:xfrm>
                            <a:off x="2519997" y="310883"/>
                            <a:ext cx="0" cy="428460"/>
                          </a:xfrm>
                          <a:custGeom>
                            <a:avLst/>
                            <a:gdLst/>
                            <a:ahLst/>
                            <a:cxnLst/>
                            <a:rect l="0" t="0" r="0" b="0"/>
                            <a:pathLst>
                              <a:path h="428460">
                                <a:moveTo>
                                  <a:pt x="0" y="0"/>
                                </a:moveTo>
                                <a:lnTo>
                                  <a:pt x="0" y="42846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4" name="Shape 213"/>
                        <wps:cNvSpPr/>
                        <wps:spPr>
                          <a:xfrm>
                            <a:off x="170256" y="4191"/>
                            <a:ext cx="2342985" cy="484835"/>
                          </a:xfrm>
                          <a:custGeom>
                            <a:avLst/>
                            <a:gdLst/>
                            <a:ahLst/>
                            <a:cxnLst/>
                            <a:rect l="0" t="0" r="0" b="0"/>
                            <a:pathLst>
                              <a:path w="2342985" h="484835">
                                <a:moveTo>
                                  <a:pt x="2342985" y="484835"/>
                                </a:moveTo>
                                <a:lnTo>
                                  <a:pt x="0" y="0"/>
                                </a:lnTo>
                              </a:path>
                            </a:pathLst>
                          </a:custGeom>
                          <a:ln w="6350" cap="flat">
                            <a:miter lim="127000"/>
                          </a:ln>
                        </wps:spPr>
                        <wps:style>
                          <a:lnRef idx="1">
                            <a:srgbClr val="67B03D"/>
                          </a:lnRef>
                          <a:fillRef idx="0">
                            <a:srgbClr val="000000">
                              <a:alpha val="0"/>
                            </a:srgbClr>
                          </a:fillRef>
                          <a:effectRef idx="0">
                            <a:scrgbClr r="0" g="0" b="0"/>
                          </a:effectRef>
                          <a:fontRef idx="none"/>
                        </wps:style>
                        <wps:bodyPr/>
                      </wps:wsp>
                      <wps:wsp>
                        <wps:cNvPr id="5" name="Shape 214"/>
                        <wps:cNvSpPr/>
                        <wps:spPr>
                          <a:xfrm>
                            <a:off x="161239" y="489026"/>
                            <a:ext cx="2352002" cy="36081"/>
                          </a:xfrm>
                          <a:custGeom>
                            <a:avLst/>
                            <a:gdLst/>
                            <a:ahLst/>
                            <a:cxnLst/>
                            <a:rect l="0" t="0" r="0" b="0"/>
                            <a:pathLst>
                              <a:path w="2352002" h="36081">
                                <a:moveTo>
                                  <a:pt x="2352002" y="0"/>
                                </a:moveTo>
                                <a:lnTo>
                                  <a:pt x="0" y="36081"/>
                                </a:lnTo>
                              </a:path>
                            </a:pathLst>
                          </a:custGeom>
                          <a:ln w="6350" cap="flat">
                            <a:miter lim="127000"/>
                          </a:ln>
                        </wps:spPr>
                        <wps:style>
                          <a:lnRef idx="1">
                            <a:srgbClr val="67B03D"/>
                          </a:lnRef>
                          <a:fillRef idx="0">
                            <a:srgbClr val="000000">
                              <a:alpha val="0"/>
                            </a:srgbClr>
                          </a:fillRef>
                          <a:effectRef idx="0">
                            <a:scrgbClr r="0" g="0" b="0"/>
                          </a:effectRef>
                          <a:fontRef idx="none"/>
                        </wps:style>
                        <wps:bodyPr/>
                      </wps:wsp>
                      <wps:wsp>
                        <wps:cNvPr id="6" name="Shape 215"/>
                        <wps:cNvSpPr/>
                        <wps:spPr>
                          <a:xfrm>
                            <a:off x="161239" y="489026"/>
                            <a:ext cx="2352002" cy="563766"/>
                          </a:xfrm>
                          <a:custGeom>
                            <a:avLst/>
                            <a:gdLst/>
                            <a:ahLst/>
                            <a:cxnLst/>
                            <a:rect l="0" t="0" r="0" b="0"/>
                            <a:pathLst>
                              <a:path w="2352002" h="563766">
                                <a:moveTo>
                                  <a:pt x="2352002" y="0"/>
                                </a:moveTo>
                                <a:lnTo>
                                  <a:pt x="0" y="563766"/>
                                </a:lnTo>
                              </a:path>
                            </a:pathLst>
                          </a:custGeom>
                          <a:ln w="6350" cap="flat">
                            <a:miter lim="127000"/>
                          </a:ln>
                        </wps:spPr>
                        <wps:style>
                          <a:lnRef idx="1">
                            <a:srgbClr val="67B03D"/>
                          </a:lnRef>
                          <a:fillRef idx="0">
                            <a:srgbClr val="000000">
                              <a:alpha val="0"/>
                            </a:srgbClr>
                          </a:fillRef>
                          <a:effectRef idx="0">
                            <a:scrgbClr r="0" g="0" b="0"/>
                          </a:effectRef>
                          <a:fontRef idx="none"/>
                        </wps:style>
                        <wps:bodyPr/>
                      </wps:wsp>
                      <wps:wsp>
                        <wps:cNvPr id="7" name="Shape 216"/>
                        <wps:cNvSpPr/>
                        <wps:spPr>
                          <a:xfrm>
                            <a:off x="156718" y="1943"/>
                            <a:ext cx="2358771" cy="432968"/>
                          </a:xfrm>
                          <a:custGeom>
                            <a:avLst/>
                            <a:gdLst/>
                            <a:ahLst/>
                            <a:cxnLst/>
                            <a:rect l="0" t="0" r="0" b="0"/>
                            <a:pathLst>
                              <a:path w="2358771" h="432968">
                                <a:moveTo>
                                  <a:pt x="2358771" y="432968"/>
                                </a:moveTo>
                                <a:lnTo>
                                  <a:pt x="0" y="0"/>
                                </a:lnTo>
                              </a:path>
                            </a:pathLst>
                          </a:custGeom>
                          <a:ln w="6350" cap="flat">
                            <a:miter lim="127000"/>
                          </a:ln>
                        </wps:spPr>
                        <wps:style>
                          <a:lnRef idx="1">
                            <a:srgbClr val="E53B30"/>
                          </a:lnRef>
                          <a:fillRef idx="0">
                            <a:srgbClr val="000000">
                              <a:alpha val="0"/>
                            </a:srgbClr>
                          </a:fillRef>
                          <a:effectRef idx="0">
                            <a:scrgbClr r="0" g="0" b="0"/>
                          </a:effectRef>
                          <a:fontRef idx="none"/>
                        </wps:style>
                        <wps:bodyPr/>
                      </wps:wsp>
                      <wps:wsp>
                        <wps:cNvPr id="8" name="Shape 217"/>
                        <wps:cNvSpPr/>
                        <wps:spPr>
                          <a:xfrm>
                            <a:off x="156718" y="432828"/>
                            <a:ext cx="2347468" cy="619951"/>
                          </a:xfrm>
                          <a:custGeom>
                            <a:avLst/>
                            <a:gdLst/>
                            <a:ahLst/>
                            <a:cxnLst/>
                            <a:rect l="0" t="0" r="0" b="0"/>
                            <a:pathLst>
                              <a:path w="2347468" h="619951">
                                <a:moveTo>
                                  <a:pt x="2347468" y="0"/>
                                </a:moveTo>
                                <a:lnTo>
                                  <a:pt x="0" y="619951"/>
                                </a:lnTo>
                              </a:path>
                            </a:pathLst>
                          </a:custGeom>
                          <a:ln w="6350" cap="flat">
                            <a:miter lim="127000"/>
                          </a:ln>
                        </wps:spPr>
                        <wps:style>
                          <a:lnRef idx="1">
                            <a:srgbClr val="E53B30"/>
                          </a:lnRef>
                          <a:fillRef idx="0">
                            <a:srgbClr val="000000">
                              <a:alpha val="0"/>
                            </a:srgbClr>
                          </a:fillRef>
                          <a:effectRef idx="0">
                            <a:scrgbClr r="0" g="0" b="0"/>
                          </a:effectRef>
                          <a:fontRef idx="none"/>
                        </wps:style>
                        <wps:bodyPr/>
                      </wps:wsp>
                      <wps:wsp>
                        <wps:cNvPr id="9" name="Shape 218"/>
                        <wps:cNvSpPr/>
                        <wps:spPr>
                          <a:xfrm>
                            <a:off x="172517" y="432828"/>
                            <a:ext cx="2331669" cy="96787"/>
                          </a:xfrm>
                          <a:custGeom>
                            <a:avLst/>
                            <a:gdLst/>
                            <a:ahLst/>
                            <a:cxnLst/>
                            <a:rect l="0" t="0" r="0" b="0"/>
                            <a:pathLst>
                              <a:path w="2331669" h="96787">
                                <a:moveTo>
                                  <a:pt x="2331669" y="0"/>
                                </a:moveTo>
                                <a:lnTo>
                                  <a:pt x="0" y="96787"/>
                                </a:lnTo>
                              </a:path>
                            </a:pathLst>
                          </a:custGeom>
                          <a:ln w="6350" cap="flat">
                            <a:miter lim="127000"/>
                          </a:ln>
                        </wps:spPr>
                        <wps:style>
                          <a:lnRef idx="1">
                            <a:srgbClr val="E53B30"/>
                          </a:lnRef>
                          <a:fillRef idx="0">
                            <a:srgbClr val="000000">
                              <a:alpha val="0"/>
                            </a:srgbClr>
                          </a:fillRef>
                          <a:effectRef idx="0">
                            <a:scrgbClr r="0" g="0" b="0"/>
                          </a:effectRef>
                          <a:fontRef idx="none"/>
                        </wps:style>
                        <wps:bodyPr/>
                      </wps:wsp>
                      <wps:wsp>
                        <wps:cNvPr id="10" name="Shape 219"/>
                        <wps:cNvSpPr/>
                        <wps:spPr>
                          <a:xfrm>
                            <a:off x="57506" y="1956"/>
                            <a:ext cx="2457983" cy="527672"/>
                          </a:xfrm>
                          <a:custGeom>
                            <a:avLst/>
                            <a:gdLst/>
                            <a:ahLst/>
                            <a:cxnLst/>
                            <a:rect l="0" t="0" r="0" b="0"/>
                            <a:pathLst>
                              <a:path w="2457983" h="527672">
                                <a:moveTo>
                                  <a:pt x="2457983" y="527672"/>
                                </a:moveTo>
                                <a:lnTo>
                                  <a:pt x="99213" y="0"/>
                                </a:lnTo>
                                <a:lnTo>
                                  <a:pt x="0" y="2248"/>
                                </a:lnTo>
                              </a:path>
                            </a:pathLst>
                          </a:custGeom>
                          <a:ln w="6350" cap="flat">
                            <a:miter lim="127000"/>
                          </a:ln>
                        </wps:spPr>
                        <wps:style>
                          <a:lnRef idx="1">
                            <a:srgbClr val="4E4385"/>
                          </a:lnRef>
                          <a:fillRef idx="0">
                            <a:srgbClr val="000000">
                              <a:alpha val="0"/>
                            </a:srgbClr>
                          </a:fillRef>
                          <a:effectRef idx="0">
                            <a:scrgbClr r="0" g="0" b="0"/>
                          </a:effectRef>
                          <a:fontRef idx="none"/>
                        </wps:style>
                        <wps:bodyPr/>
                      </wps:wsp>
                      <wps:wsp>
                        <wps:cNvPr id="11" name="Shape 220"/>
                        <wps:cNvSpPr/>
                        <wps:spPr>
                          <a:xfrm>
                            <a:off x="156718" y="529628"/>
                            <a:ext cx="2358771" cy="525425"/>
                          </a:xfrm>
                          <a:custGeom>
                            <a:avLst/>
                            <a:gdLst/>
                            <a:ahLst/>
                            <a:cxnLst/>
                            <a:rect l="0" t="0" r="0" b="0"/>
                            <a:pathLst>
                              <a:path w="2358771" h="525425">
                                <a:moveTo>
                                  <a:pt x="2358771" y="0"/>
                                </a:moveTo>
                                <a:lnTo>
                                  <a:pt x="0" y="525425"/>
                                </a:lnTo>
                              </a:path>
                            </a:pathLst>
                          </a:custGeom>
                          <a:ln w="6350" cap="flat">
                            <a:miter lim="127000"/>
                          </a:ln>
                        </wps:spPr>
                        <wps:style>
                          <a:lnRef idx="1">
                            <a:srgbClr val="4E4385"/>
                          </a:lnRef>
                          <a:fillRef idx="0">
                            <a:srgbClr val="000000">
                              <a:alpha val="0"/>
                            </a:srgbClr>
                          </a:fillRef>
                          <a:effectRef idx="0">
                            <a:scrgbClr r="0" g="0" b="0"/>
                          </a:effectRef>
                          <a:fontRef idx="none"/>
                        </wps:style>
                        <wps:bodyPr/>
                      </wps:wsp>
                      <wps:wsp>
                        <wps:cNvPr id="12" name="Shape 221"/>
                        <wps:cNvSpPr/>
                        <wps:spPr>
                          <a:xfrm>
                            <a:off x="156718" y="529628"/>
                            <a:ext cx="2358771" cy="0"/>
                          </a:xfrm>
                          <a:custGeom>
                            <a:avLst/>
                            <a:gdLst/>
                            <a:ahLst/>
                            <a:cxnLst/>
                            <a:rect l="0" t="0" r="0" b="0"/>
                            <a:pathLst>
                              <a:path w="2358771">
                                <a:moveTo>
                                  <a:pt x="2358771" y="0"/>
                                </a:moveTo>
                                <a:lnTo>
                                  <a:pt x="0" y="0"/>
                                </a:lnTo>
                              </a:path>
                            </a:pathLst>
                          </a:custGeom>
                          <a:ln w="6350" cap="flat">
                            <a:miter lim="127000"/>
                          </a:ln>
                        </wps:spPr>
                        <wps:style>
                          <a:lnRef idx="1">
                            <a:srgbClr val="4E4385"/>
                          </a:lnRef>
                          <a:fillRef idx="0">
                            <a:srgbClr val="000000">
                              <a:alpha val="0"/>
                            </a:srgbClr>
                          </a:fillRef>
                          <a:effectRef idx="0">
                            <a:scrgbClr r="0" g="0" b="0"/>
                          </a:effectRef>
                          <a:fontRef idx="none"/>
                        </wps:style>
                        <wps:bodyPr/>
                      </wps:wsp>
                      <wps:wsp>
                        <wps:cNvPr id="13" name="Shape 222"/>
                        <wps:cNvSpPr/>
                        <wps:spPr>
                          <a:xfrm>
                            <a:off x="154470" y="310883"/>
                            <a:ext cx="2358771" cy="750926"/>
                          </a:xfrm>
                          <a:custGeom>
                            <a:avLst/>
                            <a:gdLst/>
                            <a:ahLst/>
                            <a:cxnLst/>
                            <a:rect l="0" t="0" r="0" b="0"/>
                            <a:pathLst>
                              <a:path w="2358771" h="750926">
                                <a:moveTo>
                                  <a:pt x="2358771" y="0"/>
                                </a:moveTo>
                                <a:lnTo>
                                  <a:pt x="0" y="750926"/>
                                </a:lnTo>
                              </a:path>
                            </a:pathLst>
                          </a:custGeom>
                          <a:ln w="6350" cap="flat">
                            <a:miter lim="127000"/>
                          </a:ln>
                        </wps:spPr>
                        <wps:style>
                          <a:lnRef idx="1">
                            <a:srgbClr val="BAB534"/>
                          </a:lnRef>
                          <a:fillRef idx="0">
                            <a:srgbClr val="000000">
                              <a:alpha val="0"/>
                            </a:srgbClr>
                          </a:fillRef>
                          <a:effectRef idx="0">
                            <a:scrgbClr r="0" g="0" b="0"/>
                          </a:effectRef>
                          <a:fontRef idx="none"/>
                        </wps:style>
                        <wps:bodyPr/>
                      </wps:wsp>
                      <wps:wsp>
                        <wps:cNvPr id="14" name="Shape 223"/>
                        <wps:cNvSpPr/>
                        <wps:spPr>
                          <a:xfrm>
                            <a:off x="154470" y="4203"/>
                            <a:ext cx="2358771" cy="336004"/>
                          </a:xfrm>
                          <a:custGeom>
                            <a:avLst/>
                            <a:gdLst/>
                            <a:ahLst/>
                            <a:cxnLst/>
                            <a:rect l="0" t="0" r="0" b="0"/>
                            <a:pathLst>
                              <a:path w="2358771" h="336004">
                                <a:moveTo>
                                  <a:pt x="0" y="0"/>
                                </a:moveTo>
                                <a:lnTo>
                                  <a:pt x="2358771" y="336004"/>
                                </a:lnTo>
                              </a:path>
                            </a:pathLst>
                          </a:custGeom>
                          <a:ln w="6350" cap="flat">
                            <a:miter lim="127000"/>
                          </a:ln>
                        </wps:spPr>
                        <wps:style>
                          <a:lnRef idx="1">
                            <a:srgbClr val="BAB534"/>
                          </a:lnRef>
                          <a:fillRef idx="0">
                            <a:srgbClr val="000000">
                              <a:alpha val="0"/>
                            </a:srgbClr>
                          </a:fillRef>
                          <a:effectRef idx="0">
                            <a:scrgbClr r="0" g="0" b="0"/>
                          </a:effectRef>
                          <a:fontRef idx="none"/>
                        </wps:style>
                        <wps:bodyPr/>
                      </wps:wsp>
                      <wps:wsp>
                        <wps:cNvPr id="15" name="Shape 224"/>
                        <wps:cNvSpPr/>
                        <wps:spPr>
                          <a:xfrm>
                            <a:off x="54115" y="1943"/>
                            <a:ext cx="100356" cy="2261"/>
                          </a:xfrm>
                          <a:custGeom>
                            <a:avLst/>
                            <a:gdLst/>
                            <a:ahLst/>
                            <a:cxnLst/>
                            <a:rect l="0" t="0" r="0" b="0"/>
                            <a:pathLst>
                              <a:path w="100356" h="2261">
                                <a:moveTo>
                                  <a:pt x="0" y="0"/>
                                </a:moveTo>
                                <a:lnTo>
                                  <a:pt x="100356" y="2261"/>
                                </a:lnTo>
                              </a:path>
                            </a:pathLst>
                          </a:custGeom>
                          <a:ln w="6350" cap="flat">
                            <a:miter lim="127000"/>
                          </a:ln>
                        </wps:spPr>
                        <wps:style>
                          <a:lnRef idx="1">
                            <a:srgbClr val="9C9435"/>
                          </a:lnRef>
                          <a:fillRef idx="0">
                            <a:srgbClr val="000000">
                              <a:alpha val="0"/>
                            </a:srgbClr>
                          </a:fillRef>
                          <a:effectRef idx="0">
                            <a:scrgbClr r="0" g="0" b="0"/>
                          </a:effectRef>
                          <a:fontRef idx="none"/>
                        </wps:style>
                        <wps:bodyPr/>
                      </wps:wsp>
                      <wps:wsp>
                        <wps:cNvPr id="16" name="Shape 225"/>
                        <wps:cNvSpPr/>
                        <wps:spPr>
                          <a:xfrm>
                            <a:off x="5639" y="527368"/>
                            <a:ext cx="148831" cy="0"/>
                          </a:xfrm>
                          <a:custGeom>
                            <a:avLst/>
                            <a:gdLst/>
                            <a:ahLst/>
                            <a:cxnLst/>
                            <a:rect l="0" t="0" r="0" b="0"/>
                            <a:pathLst>
                              <a:path w="148831">
                                <a:moveTo>
                                  <a:pt x="148831" y="0"/>
                                </a:moveTo>
                                <a:lnTo>
                                  <a:pt x="0" y="0"/>
                                </a:lnTo>
                              </a:path>
                            </a:pathLst>
                          </a:custGeom>
                          <a:ln w="6350" cap="flat">
                            <a:miter lim="127000"/>
                          </a:ln>
                        </wps:spPr>
                        <wps:style>
                          <a:lnRef idx="1">
                            <a:srgbClr val="9C9435"/>
                          </a:lnRef>
                          <a:fillRef idx="0">
                            <a:srgbClr val="000000">
                              <a:alpha val="0"/>
                            </a:srgbClr>
                          </a:fillRef>
                          <a:effectRef idx="0">
                            <a:scrgbClr r="0" g="0" b="0"/>
                          </a:effectRef>
                          <a:fontRef idx="none"/>
                        </wps:style>
                        <wps:bodyPr/>
                      </wps:wsp>
                      <wps:wsp>
                        <wps:cNvPr id="17" name="Shape 226"/>
                        <wps:cNvSpPr/>
                        <wps:spPr>
                          <a:xfrm>
                            <a:off x="154470" y="340194"/>
                            <a:ext cx="2358771" cy="187173"/>
                          </a:xfrm>
                          <a:custGeom>
                            <a:avLst/>
                            <a:gdLst/>
                            <a:ahLst/>
                            <a:cxnLst/>
                            <a:rect l="0" t="0" r="0" b="0"/>
                            <a:pathLst>
                              <a:path w="2358771" h="187173">
                                <a:moveTo>
                                  <a:pt x="2358771" y="0"/>
                                </a:moveTo>
                                <a:lnTo>
                                  <a:pt x="0" y="187173"/>
                                </a:lnTo>
                              </a:path>
                            </a:pathLst>
                          </a:custGeom>
                          <a:ln w="6350" cap="flat">
                            <a:miter lim="127000"/>
                          </a:ln>
                        </wps:spPr>
                        <wps:style>
                          <a:lnRef idx="1">
                            <a:srgbClr val="BAB534"/>
                          </a:lnRef>
                          <a:fillRef idx="0">
                            <a:srgbClr val="000000">
                              <a:alpha val="0"/>
                            </a:srgbClr>
                          </a:fillRef>
                          <a:effectRef idx="0">
                            <a:scrgbClr r="0" g="0" b="0"/>
                          </a:effectRef>
                          <a:fontRef idx="none"/>
                        </wps:style>
                        <wps:bodyPr/>
                      </wps:wsp>
                      <wps:wsp>
                        <wps:cNvPr id="18" name="Shape 227"/>
                        <wps:cNvSpPr/>
                        <wps:spPr>
                          <a:xfrm>
                            <a:off x="16294" y="1060272"/>
                            <a:ext cx="140424" cy="1537"/>
                          </a:xfrm>
                          <a:custGeom>
                            <a:avLst/>
                            <a:gdLst/>
                            <a:ahLst/>
                            <a:cxnLst/>
                            <a:rect l="0" t="0" r="0" b="0"/>
                            <a:pathLst>
                              <a:path w="140424" h="1537">
                                <a:moveTo>
                                  <a:pt x="140424" y="0"/>
                                </a:moveTo>
                                <a:lnTo>
                                  <a:pt x="0" y="1537"/>
                                </a:lnTo>
                              </a:path>
                            </a:pathLst>
                          </a:custGeom>
                          <a:ln w="6350" cap="flat">
                            <a:miter lim="127000"/>
                          </a:ln>
                        </wps:spPr>
                        <wps:style>
                          <a:lnRef idx="1">
                            <a:srgbClr val="9C9435"/>
                          </a:lnRef>
                          <a:fillRef idx="0">
                            <a:srgbClr val="000000">
                              <a:alpha val="0"/>
                            </a:srgbClr>
                          </a:fillRef>
                          <a:effectRef idx="0">
                            <a:scrgbClr r="0" g="0" b="0"/>
                          </a:effectRef>
                          <a:fontRef idx="none"/>
                        </wps:style>
                        <wps:bodyPr/>
                      </wps:wsp>
                      <wps:wsp>
                        <wps:cNvPr id="19" name="Shape 229"/>
                        <wps:cNvSpPr/>
                        <wps:spPr>
                          <a:xfrm>
                            <a:off x="0" y="0"/>
                            <a:ext cx="159538" cy="1067448"/>
                          </a:xfrm>
                          <a:custGeom>
                            <a:avLst/>
                            <a:gdLst/>
                            <a:ahLst/>
                            <a:cxnLst/>
                            <a:rect l="0" t="0" r="0" b="0"/>
                            <a:pathLst>
                              <a:path w="159538" h="1067448">
                                <a:moveTo>
                                  <a:pt x="159538" y="1067448"/>
                                </a:moveTo>
                                <a:lnTo>
                                  <a:pt x="159538" y="0"/>
                                </a:lnTo>
                                <a:lnTo>
                                  <a:pt x="19164" y="0"/>
                                </a:lnTo>
                                <a:lnTo>
                                  <a:pt x="19164" y="105093"/>
                                </a:lnTo>
                                <a:lnTo>
                                  <a:pt x="10147" y="105093"/>
                                </a:lnTo>
                                <a:lnTo>
                                  <a:pt x="10147" y="235560"/>
                                </a:lnTo>
                                <a:lnTo>
                                  <a:pt x="0" y="235560"/>
                                </a:lnTo>
                                <a:lnTo>
                                  <a:pt x="0" y="838848"/>
                                </a:lnTo>
                                <a:lnTo>
                                  <a:pt x="11265" y="838848"/>
                                </a:lnTo>
                                <a:lnTo>
                                  <a:pt x="11265" y="968197"/>
                                </a:lnTo>
                                <a:lnTo>
                                  <a:pt x="16904" y="973772"/>
                                </a:lnTo>
                                <a:lnTo>
                                  <a:pt x="16904" y="1067448"/>
                                </a:lnTo>
                                <a:lnTo>
                                  <a:pt x="159538" y="1067448"/>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5F4F8220" id="Group 2" o:spid="_x0000_s1026" style="width:198.4pt;height:84.05pt;mso-position-horizontal-relative:char;mso-position-vertical-relative:line" coordsize="25199,10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">
                <v:shape id="Shape 212" o:spid="_x0000_s1027" style="position:absolute;left:25199;top:3108;width:0;height:4285;visibility:visible;mso-wrap-style:square;v-text-anchor:top" coordsize="0,42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" path="m,l,428460e" filled="f" strokecolor="#171616" strokeweight=".5pt">
                  <v:stroke miterlimit="83231f" joinstyle="miter"/>
                  <v:path arrowok="t" textboxrect="0,0,0,428460"/>
                </v:shape>
                <v:shape id="Shape 213" o:spid="_x0000_s1028" style="position:absolute;left:1702;top:41;width:23430;height:4849;visibility:visible;mso-wrap-style:square;v-text-anchor:top" coordsize="2342985,48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" path="m2342985,484835l,e" filled="f" strokecolor="#64af39" strokeweight=".5pt">
                  <v:stroke miterlimit="83231f" joinstyle="miter"/>
                  <v:path arrowok="t" textboxrect="0,0,2342985,484835"/>
                </v:shape>
                <v:shape id="Shape 214" o:spid="_x0000_s1029" style="position:absolute;left:1612;top:4890;width:23520;height:361;visibility:visible;mso-wrap-style:square;v-text-anchor:top" coordsize="2352002,3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" path="m2352002,l,36081e" filled="f" strokecolor="#64af39" strokeweight=".5pt">
                  <v:stroke miterlimit="83231f" joinstyle="miter"/>
                  <v:path arrowok="t" textboxrect="0,0,2352002,36081"/>
                </v:shape>
                <v:shape id="Shape 215" o:spid="_x0000_s1030" style="position:absolute;left:1612;top:4890;width:23520;height:5637;visibility:visible;mso-wrap-style:square;v-text-anchor:top" coordsize="2352002,563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" path="m2352002,l,563766e" filled="f" strokecolor="#64af39" strokeweight=".5pt">
                  <v:stroke miterlimit="83231f" joinstyle="miter"/>
                  <v:path arrowok="t" textboxrect="0,0,2352002,563766"/>
                </v:shape>
                <v:shape id="Shape 216" o:spid="_x0000_s1031" style="position:absolute;left:1567;top:19;width:23587;height:4330;visibility:visible;mso-wrap-style:square;v-text-anchor:top" coordsize="2358771,432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" path="m2358771,432968l,e" filled="f" strokecolor="#e4362a" strokeweight=".5pt">
                  <v:stroke miterlimit="83231f" joinstyle="miter"/>
                  <v:path arrowok="t" textboxrect="0,0,2358771,432968"/>
                </v:shape>
                <v:shape id="Shape 217" o:spid="_x0000_s1032" style="position:absolute;left:1567;top:4328;width:23474;height:6199;visibility:visible;mso-wrap-style:square;v-text-anchor:top" coordsize="2347468,619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" path="m2347468,l,619951e" filled="f" strokecolor="#e4362a" strokeweight=".5pt">
                  <v:stroke miterlimit="83231f" joinstyle="miter"/>
                  <v:path arrowok="t" textboxrect="0,0,2347468,619951"/>
                </v:shape>
                <v:shape id="Shape 218" o:spid="_x0000_s1033" style="position:absolute;left:1725;top:4328;width:23316;height:968;visibility:visible;mso-wrap-style:square;v-text-anchor:top" coordsize="2331669,96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" path="m2331669,l,96787e" filled="f" strokecolor="#e4362a" strokeweight=".5pt">
                  <v:stroke miterlimit="83231f" joinstyle="miter"/>
                  <v:path arrowok="t" textboxrect="0,0,2331669,96787"/>
                </v:shape>
                <v:shape id="Shape 219" o:spid="_x0000_s1034" style="position:absolute;left:575;top:19;width:24579;height:5277;visibility:visible;mso-wrap-style:square;v-text-anchor:top" coordsize="2457983,527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" path="m2457983,527672l99213,,,2248e" filled="f" strokecolor="#4b4084" strokeweight=".5pt">
                  <v:stroke miterlimit="83231f" joinstyle="miter"/>
                  <v:path arrowok="t" textboxrect="0,0,2457983,527672"/>
                </v:shape>
                <v:shape id="Shape 220" o:spid="_x0000_s1035" style="position:absolute;left:1567;top:5296;width:23587;height:5254;visibility:visible;mso-wrap-style:square;v-text-anchor:top" coordsize="2358771,5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" path="m2358771,l,525425e" filled="f" strokecolor="#4b4084" strokeweight=".5pt">
                  <v:stroke miterlimit="83231f" joinstyle="miter"/>
                  <v:path arrowok="t" textboxrect="0,0,2358771,525425"/>
                </v:shape>
                <v:shape id="Shape 221" o:spid="_x0000_s1036" style="position:absolute;left:1567;top:5296;width:23587;height:0;visibility:visible;mso-wrap-style:square;v-text-anchor:top" coordsize="2358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" path="m2358771,l,e" filled="f" strokecolor="#4b4084" strokeweight=".5pt">
                  <v:stroke miterlimit="83231f" joinstyle="miter"/>
                  <v:path arrowok="t" textboxrect="0,0,2358771,0"/>
                </v:shape>
                <v:shape id="Shape 222" o:spid="_x0000_s1037" style="position:absolute;left:1544;top:3108;width:23588;height:7510;visibility:visible;mso-wrap-style:square;v-text-anchor:top" coordsize="2358771,750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" path="m2358771,l,750926e" filled="f" strokecolor="#b9b42f" strokeweight=".5pt">
                  <v:stroke miterlimit="83231f" joinstyle="miter"/>
                  <v:path arrowok="t" textboxrect="0,0,2358771,750926"/>
                </v:shape>
                <v:shape id="Shape 223" o:spid="_x0000_s1038" style="position:absolute;left:1544;top:42;width:23588;height:3360;visibility:visible;mso-wrap-style:square;v-text-anchor:top" coordsize="2358771,336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" path="m,l2358771,336004e" filled="f" strokecolor="#b9b42f" strokeweight=".5pt">
                  <v:stroke miterlimit="83231f" joinstyle="miter"/>
                  <v:path arrowok="t" textboxrect="0,0,2358771,336004"/>
                </v:shape>
                <v:shape id="Shape 224" o:spid="_x0000_s1039" style="position:absolute;left:541;top:19;width:1003;height:23;visibility:visible;mso-wrap-style:square;v-text-anchor:top" coordsize="10035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" path="m,l100356,2261e" filled="f" strokecolor="#9b9331" strokeweight=".5pt">
                  <v:stroke miterlimit="83231f" joinstyle="miter"/>
                  <v:path arrowok="t" textboxrect="0,0,100356,2261"/>
                </v:shape>
                <v:shape id="Shape 225" o:spid="_x0000_s1040" style="position:absolute;left:56;top:5273;width:1488;height:0;visibility:visible;mso-wrap-style:square;v-text-anchor:top" coordsize="148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" path="m148831,l,e" filled="f" strokecolor="#9b9331" strokeweight=".5pt">
                  <v:stroke miterlimit="83231f" joinstyle="miter"/>
                  <v:path arrowok="t" textboxrect="0,0,148831,0"/>
                </v:shape>
                <v:shape id="Shape 226" o:spid="_x0000_s1041" style="position:absolute;left:1544;top:3401;width:23588;height:1872;visibility:visible;mso-wrap-style:square;v-text-anchor:top" coordsize="2358771,18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" path="m2358771,l,187173e" filled="f" strokecolor="#b9b42f" strokeweight=".5pt">
                  <v:stroke miterlimit="83231f" joinstyle="miter"/>
                  <v:path arrowok="t" textboxrect="0,0,2358771,187173"/>
                </v:shape>
                <v:shape id="Shape 227" o:spid="_x0000_s1042" style="position:absolute;left:162;top:10602;width:1405;height:16;visibility:visible;mso-wrap-style:square;v-text-anchor:top" coordsize="140424,1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" path="m140424,l,1537e" filled="f" strokecolor="#9b9331" strokeweight=".5pt">
                  <v:stroke miterlimit="83231f" joinstyle="miter"/>
                  <v:path arrowok="t" textboxrect="0,0,140424,1537"/>
                </v:shape>
                <v:shape id="Shape 229" o:spid="_x0000_s1043" style="position:absolute;width:1595;height:10674;visibility:visible;mso-wrap-style:square;v-text-anchor:top" coordsize="159538,1067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" path="m159538,1067448l159538,,19164,r,105093l10147,105093r,130467l,235560,,838848r11265,l11265,968197r5639,5575l16904,1067448r142634,xe" filled="f" strokecolor="#171616" strokeweight=".5pt">
                  <v:stroke miterlimit="83231f" joinstyle="miter"/>
                  <v:path arrowok="t" textboxrect="0,0,159538,1067448"/>
                </v:shape>
                <w10:anchorlock/>
              </v:group>
            </w:pict>
          </mc:Fallback>
        </mc:AlternateContent>
      </w:r>
      <w:commentRangeEnd w:id="388"/>
      <w:r w:rsidR="00E328CF" w:rsidRPr="006F3C56">
        <w:rPr>
          <w:rStyle w:val="CommentReference"/>
        </w:rPr>
        <w:commentReference w:id="388"/>
      </w:r>
    </w:p>
    <w:p w14:paraId="01C8367F" w14:textId="0331F7A4" w:rsidR="00571DDD" w:rsidRPr="00D2139A" w:rsidRDefault="00E328CF" w:rsidP="00E328CF">
      <w:pPr>
        <w:spacing w:before="120" w:after="120" w:line="240" w:lineRule="auto"/>
        <w:jc w:val="center"/>
        <w:rPr>
          <w:rFonts w:ascii="Times New Roman" w:hAnsi="Times New Roman" w:cs="Times New Roman"/>
          <w:sz w:val="16"/>
          <w:szCs w:val="20"/>
          <w:rPrChange w:id="389" w:author="Author">
            <w:rPr/>
          </w:rPrChange>
        </w:rPr>
      </w:pPr>
      <w:r w:rsidRPr="006F3C56">
        <w:rPr>
          <w:rFonts w:ascii="Times New Roman" w:hAnsi="Times New Roman" w:cs="Times New Roman"/>
          <w:sz w:val="16"/>
          <w:szCs w:val="20"/>
        </w:rPr>
        <w:t>Fig</w:t>
      </w:r>
      <w:ins w:id="390" w:author="Author">
        <w:r w:rsidRPr="006F3C56">
          <w:rPr>
            <w:rFonts w:ascii="Times New Roman" w:hAnsi="Times New Roman" w:cs="Times New Roman"/>
            <w:sz w:val="16"/>
            <w:szCs w:val="20"/>
          </w:rPr>
          <w:t>.</w:t>
        </w:r>
      </w:ins>
      <w:del w:id="391" w:author="Author">
        <w:r w:rsidRPr="006F3C56" w:rsidDel="002B11B8">
          <w:rPr>
            <w:rFonts w:ascii="Times New Roman" w:hAnsi="Times New Roman" w:cs="Times New Roman"/>
            <w:sz w:val="16"/>
            <w:szCs w:val="20"/>
          </w:rPr>
          <w:delText>ure</w:delText>
        </w:r>
      </w:del>
      <w:r w:rsidRPr="006F3C56">
        <w:rPr>
          <w:rFonts w:ascii="Times New Roman" w:hAnsi="Times New Roman" w:cs="Times New Roman"/>
          <w:sz w:val="16"/>
          <w:szCs w:val="20"/>
        </w:rPr>
        <w:t xml:space="preserve"> 1</w:t>
      </w:r>
      <w:ins w:id="392" w:author="Author">
        <w:r w:rsidRPr="006F3C56">
          <w:rPr>
            <w:rFonts w:ascii="Times New Roman" w:hAnsi="Times New Roman" w:cs="Times New Roman"/>
            <w:sz w:val="16"/>
            <w:szCs w:val="20"/>
          </w:rPr>
          <w:t>.</w:t>
        </w:r>
      </w:ins>
      <w:del w:id="393" w:author="Author">
        <w:r w:rsidRPr="006F3C56" w:rsidDel="002B11B8">
          <w:rPr>
            <w:rFonts w:ascii="Times New Roman" w:hAnsi="Times New Roman" w:cs="Times New Roman"/>
            <w:sz w:val="16"/>
            <w:szCs w:val="20"/>
          </w:rPr>
          <w:delText>:</w:delText>
        </w:r>
      </w:del>
      <w:r w:rsidRPr="006F3C56">
        <w:rPr>
          <w:rFonts w:ascii="Times New Roman" w:hAnsi="Times New Roman" w:cs="Times New Roman"/>
          <w:sz w:val="16"/>
          <w:szCs w:val="20"/>
        </w:rPr>
        <w:t xml:space="preserve"> Layout of the refractive lens.</w:t>
      </w:r>
    </w:p>
    <w:p w14:paraId="78DF62AD" w14:textId="68181A92" w:rsidR="00571DDD" w:rsidRPr="006F3C56" w:rsidRDefault="00571DDD" w:rsidP="00571DDD">
      <w:pPr>
        <w:pStyle w:val="08SectionHeader2"/>
      </w:pPr>
      <w:r w:rsidRPr="006F3C56">
        <w:t xml:space="preserve">2.2 Diffractive </w:t>
      </w:r>
      <w:del w:id="394" w:author="Author">
        <w:r w:rsidRPr="006F3C56" w:rsidDel="008801BD">
          <w:delText>L</w:delText>
        </w:r>
      </w:del>
      <w:ins w:id="395" w:author="Author">
        <w:r w:rsidR="008801BD" w:rsidRPr="006F3C56">
          <w:t>l</w:t>
        </w:r>
      </w:ins>
      <w:r w:rsidRPr="006F3C56">
        <w:t>ens</w:t>
      </w:r>
    </w:p>
    <w:p w14:paraId="3DE95727" w14:textId="1A9AAB27" w:rsidR="00571DDD" w:rsidRPr="006F3C56" w:rsidRDefault="00571DDD" w:rsidP="00571DDD">
      <w:pPr>
        <w:pStyle w:val="09BodyFirstParagraph"/>
      </w:pPr>
      <w:r w:rsidRPr="006F3C56">
        <w:t xml:space="preserve">Table 2 </w:t>
      </w:r>
      <w:ins w:id="396" w:author="Author">
        <w:r w:rsidR="00F7531B" w:rsidRPr="006F3C56">
          <w:t>lists</w:t>
        </w:r>
      </w:ins>
      <w:del w:id="397" w:author="Author">
        <w:r w:rsidRPr="006F3C56" w:rsidDel="00F7531B">
          <w:delText>shows</w:delText>
        </w:r>
      </w:del>
      <w:r w:rsidRPr="006F3C56">
        <w:t xml:space="preserve"> the optical design specifications of </w:t>
      </w:r>
      <w:ins w:id="398" w:author="Author">
        <w:r w:rsidR="00FA0509" w:rsidRPr="006F3C56">
          <w:t xml:space="preserve">the </w:t>
        </w:r>
      </w:ins>
      <w:r w:rsidRPr="006F3C56">
        <w:t>diffractive germanium lens</w:t>
      </w:r>
      <w:del w:id="399" w:author="Author">
        <w:r w:rsidRPr="006F3C56" w:rsidDel="00FA0509">
          <w:delText>,</w:delText>
        </w:r>
      </w:del>
      <w:r w:rsidRPr="006F3C56">
        <w:t xml:space="preserve"> with the same </w:t>
      </w:r>
      <w:ins w:id="400" w:author="Author">
        <w:r w:rsidR="00FA0509" w:rsidRPr="006F3C56">
          <w:t xml:space="preserve">specifications </w:t>
        </w:r>
      </w:ins>
      <w:del w:id="401" w:author="Author">
        <w:r w:rsidRPr="006F3C56" w:rsidDel="00FA0509">
          <w:delText xml:space="preserve">conditions </w:delText>
        </w:r>
      </w:del>
      <w:r w:rsidRPr="006F3C56">
        <w:t xml:space="preserve">as </w:t>
      </w:r>
      <w:ins w:id="402" w:author="Author">
        <w:r w:rsidR="00FA0509" w:rsidRPr="006F3C56">
          <w:t xml:space="preserve">the </w:t>
        </w:r>
      </w:ins>
      <w:r w:rsidRPr="006F3C56">
        <w:t>refractive</w:t>
      </w:r>
      <w:ins w:id="403" w:author="Author">
        <w:r w:rsidR="00FA0509" w:rsidRPr="006F3C56">
          <w:t xml:space="preserve"> lens</w:t>
        </w:r>
      </w:ins>
      <w:del w:id="404" w:author="Author">
        <w:r w:rsidRPr="006F3C56" w:rsidDel="00FA0509">
          <w:delText xml:space="preserve"> one</w:delText>
        </w:r>
      </w:del>
      <w:r w:rsidRPr="006F3C56">
        <w:t xml:space="preserve">, </w:t>
      </w:r>
      <w:del w:id="405" w:author="Author">
        <w:r w:rsidRPr="006F3C56" w:rsidDel="00FA0509">
          <w:delText xml:space="preserve">and </w:delText>
        </w:r>
      </w:del>
      <w:ins w:id="406" w:author="Author">
        <w:r w:rsidR="00FA0509" w:rsidRPr="006F3C56">
          <w:t xml:space="preserve">with </w:t>
        </w:r>
      </w:ins>
      <w:r w:rsidRPr="006F3C56">
        <w:t xml:space="preserve">the plane surface chosen as the </w:t>
      </w:r>
      <w:del w:id="407" w:author="Author">
        <w:r w:rsidRPr="006F3C56" w:rsidDel="003424BE">
          <w:delText>b</w:delText>
        </w:r>
      </w:del>
      <w:ins w:id="408" w:author="Author">
        <w:r w:rsidR="003424BE" w:rsidRPr="006F3C56">
          <w:t>B</w:t>
        </w:r>
      </w:ins>
      <w:r w:rsidRPr="006F3C56">
        <w:t>inary 2 surface (1), as shown in Fig</w:t>
      </w:r>
      <w:ins w:id="409" w:author="Author">
        <w:r w:rsidR="00FA0509" w:rsidRPr="006F3C56">
          <w:t>.</w:t>
        </w:r>
      </w:ins>
      <w:del w:id="410" w:author="Author">
        <w:r w:rsidRPr="006F3C56" w:rsidDel="00FA0509">
          <w:delText>ure</w:delText>
        </w:r>
      </w:del>
      <w:r w:rsidRPr="006F3C56">
        <w:t xml:space="preserve"> 2</w:t>
      </w:r>
      <w:ins w:id="411" w:author="Author">
        <w:r w:rsidR="00FA0509" w:rsidRPr="006F3C56">
          <w:t>.</w:t>
        </w:r>
      </w:ins>
      <w:del w:id="412" w:author="Author">
        <w:r w:rsidRPr="006F3C56" w:rsidDel="00FA0509">
          <w:delText>:</w:delText>
        </w:r>
      </w:del>
    </w:p>
    <w:p w14:paraId="6C3F48C2" w14:textId="231FABA9" w:rsidR="00571DDD" w:rsidRPr="006F3C56" w:rsidRDefault="00571DDD">
      <w:pPr>
        <w:pStyle w:val="10BodySubsequentParagraph"/>
        <w:jc w:val="right"/>
        <w:pPrChange w:id="413" w:author="Author">
          <w:pPr>
            <w:pStyle w:val="10BodySubsequentParagraph"/>
          </w:pPr>
        </w:pPrChange>
      </w:pPr>
      <w:r w:rsidRPr="006F3C56">
        <w:t>Ø = −0.65554</w:t>
      </w:r>
      <w:commentRangeStart w:id="414"/>
      <w:r w:rsidRPr="006F3C56">
        <w:rPr>
          <w:rFonts w:ascii="Cambria Math" w:hAnsi="Cambria Math" w:cs="Cambria Math"/>
        </w:rPr>
        <w:t>𝜌</w:t>
      </w:r>
      <w:commentRangeEnd w:id="414"/>
      <w:r w:rsidR="0072176A" w:rsidRPr="006F3C56">
        <w:rPr>
          <w:rStyle w:val="CommentReference"/>
          <w:rFonts w:asciiTheme="minorHAnsi" w:hAnsiTheme="minorHAnsi"/>
          <w:color w:val="auto"/>
        </w:rPr>
        <w:commentReference w:id="414"/>
      </w:r>
      <w:r w:rsidRPr="006F3C56">
        <w:rPr>
          <w:vertAlign w:val="superscript"/>
        </w:rPr>
        <w:t>2</w:t>
      </w:r>
      <w:r w:rsidRPr="006F3C56">
        <w:t xml:space="preserve"> + 8.97589</w:t>
      </w:r>
      <w:r w:rsidRPr="006F3C56">
        <w:rPr>
          <w:rFonts w:ascii="Cambria Math" w:hAnsi="Cambria Math" w:cs="Cambria Math"/>
        </w:rPr>
        <w:t>𝜌</w:t>
      </w:r>
      <w:r w:rsidRPr="006F3C56">
        <w:rPr>
          <w:vertAlign w:val="superscript"/>
        </w:rPr>
        <w:t>4</w:t>
      </w:r>
      <w:r w:rsidRPr="006F3C56">
        <w:t>.</w:t>
      </w:r>
      <w:r w:rsidRPr="006F3C56">
        <w:tab/>
      </w:r>
      <w:ins w:id="415" w:author="Author">
        <w:r w:rsidR="008A5F06" w:rsidRPr="006F3C56">
          <w:tab/>
        </w:r>
        <w:r w:rsidR="008A5F06" w:rsidRPr="006F3C56">
          <w:tab/>
        </w:r>
        <w:r w:rsidR="008A5F06" w:rsidRPr="006F3C56">
          <w:tab/>
        </w:r>
      </w:ins>
      <w:r w:rsidRPr="006F3C56">
        <w:t>(1)</w:t>
      </w:r>
    </w:p>
    <w:p w14:paraId="36F874EC" w14:textId="77777777" w:rsidR="00E328CF" w:rsidRPr="006F3C56" w:rsidRDefault="00E328CF" w:rsidP="00E328CF">
      <w:pPr>
        <w:spacing w:before="120" w:after="120" w:line="240" w:lineRule="auto"/>
        <w:jc w:val="center"/>
        <w:rPr>
          <w:rFonts w:ascii="Times New Roman" w:hAnsi="Times New Roman" w:cs="Times New Roman"/>
          <w:b/>
          <w:bCs/>
          <w:sz w:val="16"/>
          <w:szCs w:val="16"/>
        </w:rPr>
      </w:pPr>
      <w:commentRangeStart w:id="416"/>
      <w:r w:rsidRPr="006F3C56">
        <w:rPr>
          <w:rFonts w:ascii="Times New Roman" w:hAnsi="Times New Roman" w:cs="Times New Roman"/>
          <w:b/>
          <w:bCs/>
          <w:sz w:val="16"/>
          <w:szCs w:val="16"/>
        </w:rPr>
        <w:t>Table</w:t>
      </w:r>
      <w:commentRangeEnd w:id="416"/>
      <w:r w:rsidRPr="006F3C56">
        <w:rPr>
          <w:rStyle w:val="CommentReference"/>
        </w:rPr>
        <w:commentReference w:id="416"/>
      </w:r>
      <w:r w:rsidRPr="006F3C56">
        <w:rPr>
          <w:rFonts w:ascii="Times New Roman" w:hAnsi="Times New Roman" w:cs="Times New Roman"/>
          <w:b/>
          <w:bCs/>
          <w:sz w:val="16"/>
          <w:szCs w:val="16"/>
        </w:rPr>
        <w:t xml:space="preserve"> 2</w:t>
      </w:r>
      <w:del w:id="417" w:author="Author">
        <w:r w:rsidRPr="006F3C56" w:rsidDel="002B11B8">
          <w:rPr>
            <w:rFonts w:ascii="Times New Roman" w:hAnsi="Times New Roman" w:cs="Times New Roman"/>
            <w:b/>
            <w:bCs/>
            <w:sz w:val="16"/>
            <w:szCs w:val="16"/>
          </w:rPr>
          <w:delText>:</w:delText>
        </w:r>
      </w:del>
      <w:ins w:id="418" w:author="Author">
        <w:r w:rsidRPr="006F3C56">
          <w:rPr>
            <w:rFonts w:ascii="Times New Roman" w:hAnsi="Times New Roman" w:cs="Times New Roman"/>
            <w:b/>
            <w:bCs/>
            <w:sz w:val="16"/>
            <w:szCs w:val="16"/>
          </w:rPr>
          <w:t>.</w:t>
        </w:r>
      </w:ins>
      <w:r w:rsidRPr="006F3C56">
        <w:rPr>
          <w:rFonts w:ascii="Times New Roman" w:hAnsi="Times New Roman" w:cs="Times New Roman"/>
          <w:b/>
          <w:bCs/>
          <w:sz w:val="16"/>
          <w:szCs w:val="16"/>
        </w:rPr>
        <w:t xml:space="preserve"> Specifications of the </w:t>
      </w:r>
      <w:del w:id="419" w:author="Author">
        <w:r w:rsidRPr="006F3C56" w:rsidDel="002B11B8">
          <w:rPr>
            <w:rFonts w:ascii="Times New Roman" w:hAnsi="Times New Roman" w:cs="Times New Roman"/>
            <w:b/>
            <w:bCs/>
            <w:sz w:val="16"/>
            <w:szCs w:val="16"/>
          </w:rPr>
          <w:delText>d</w:delText>
        </w:r>
      </w:del>
      <w:ins w:id="420" w:author="Author">
        <w:r w:rsidRPr="006F3C56">
          <w:rPr>
            <w:rFonts w:ascii="Times New Roman" w:hAnsi="Times New Roman" w:cs="Times New Roman"/>
            <w:b/>
            <w:bCs/>
            <w:sz w:val="16"/>
            <w:szCs w:val="16"/>
          </w:rPr>
          <w:t>D</w:t>
        </w:r>
      </w:ins>
      <w:r w:rsidRPr="006F3C56">
        <w:rPr>
          <w:rFonts w:ascii="Times New Roman" w:hAnsi="Times New Roman" w:cs="Times New Roman"/>
          <w:b/>
          <w:bCs/>
          <w:sz w:val="16"/>
          <w:szCs w:val="16"/>
        </w:rPr>
        <w:t xml:space="preserve">iffractive </w:t>
      </w:r>
      <w:del w:id="421" w:author="Author">
        <w:r w:rsidRPr="006F3C56" w:rsidDel="002B11B8">
          <w:rPr>
            <w:rFonts w:ascii="Times New Roman" w:hAnsi="Times New Roman" w:cs="Times New Roman"/>
            <w:b/>
            <w:bCs/>
            <w:sz w:val="16"/>
            <w:szCs w:val="16"/>
          </w:rPr>
          <w:delText>l</w:delText>
        </w:r>
      </w:del>
      <w:ins w:id="422" w:author="Author">
        <w:r w:rsidRPr="006F3C56">
          <w:rPr>
            <w:rFonts w:ascii="Times New Roman" w:hAnsi="Times New Roman" w:cs="Times New Roman"/>
            <w:b/>
            <w:bCs/>
            <w:sz w:val="16"/>
            <w:szCs w:val="16"/>
          </w:rPr>
          <w:t>L</w:t>
        </w:r>
      </w:ins>
      <w:r w:rsidRPr="006F3C56">
        <w:rPr>
          <w:rFonts w:ascii="Times New Roman" w:hAnsi="Times New Roman" w:cs="Times New Roman"/>
          <w:b/>
          <w:bCs/>
          <w:sz w:val="16"/>
          <w:szCs w:val="16"/>
        </w:rPr>
        <w:t>ens (mm)</w:t>
      </w:r>
      <w:del w:id="423" w:author="Author">
        <w:r w:rsidRPr="006F3C56" w:rsidDel="002B11B8">
          <w:rPr>
            <w:rFonts w:ascii="Times New Roman" w:hAnsi="Times New Roman" w:cs="Times New Roman"/>
            <w:b/>
            <w:bCs/>
            <w:sz w:val="16"/>
            <w:szCs w:val="16"/>
          </w:rPr>
          <w:delText>.</w:delText>
        </w:r>
      </w:del>
    </w:p>
    <w:tbl>
      <w:tblPr>
        <w:tblStyle w:val="TableGrid0"/>
        <w:tblW w:w="5000" w:type="pct"/>
        <w:tblInd w:w="0" w:type="dxa"/>
        <w:tblCellMar>
          <w:top w:w="36" w:type="dxa"/>
          <w:bottom w:w="20" w:type="dxa"/>
          <w:right w:w="41" w:type="dxa"/>
        </w:tblCellMar>
        <w:tblLook w:val="04A0" w:firstRow="1" w:lastRow="0" w:firstColumn="1" w:lastColumn="0" w:noHBand="0" w:noVBand="1"/>
      </w:tblPr>
      <w:tblGrid>
        <w:gridCol w:w="832"/>
        <w:gridCol w:w="948"/>
        <w:gridCol w:w="865"/>
        <w:gridCol w:w="996"/>
        <w:gridCol w:w="1130"/>
        <w:gridCol w:w="973"/>
        <w:gridCol w:w="916"/>
        <w:gridCol w:w="886"/>
      </w:tblGrid>
      <w:tr w:rsidR="00E328CF" w:rsidRPr="006F3C56" w14:paraId="294CA4B6" w14:textId="77777777" w:rsidTr="001E0750">
        <w:trPr>
          <w:trHeight w:val="257"/>
        </w:trPr>
        <w:tc>
          <w:tcPr>
            <w:tcW w:w="551" w:type="pct"/>
            <w:tcBorders>
              <w:top w:val="single" w:sz="3" w:space="0" w:color="181717"/>
              <w:left w:val="nil"/>
              <w:bottom w:val="single" w:sz="3" w:space="0" w:color="181717"/>
              <w:right w:val="nil"/>
            </w:tcBorders>
            <w:vAlign w:val="center"/>
          </w:tcPr>
          <w:p w14:paraId="74AA4D7C" w14:textId="77777777" w:rsidR="00E328CF" w:rsidRPr="006F3C56" w:rsidRDefault="00E328CF" w:rsidP="001E0750">
            <w:pPr>
              <w:ind w:left="40"/>
              <w:jc w:val="center"/>
              <w:rPr>
                <w:rFonts w:ascii="Times New Roman" w:hAnsi="Times New Roman" w:cs="Times New Roman"/>
                <w:sz w:val="16"/>
                <w:szCs w:val="16"/>
              </w:rPr>
            </w:pPr>
            <w:r w:rsidRPr="006F3C56">
              <w:rPr>
                <w:rFonts w:ascii="Times New Roman" w:hAnsi="Times New Roman" w:cs="Times New Roman"/>
                <w:sz w:val="16"/>
                <w:szCs w:val="16"/>
              </w:rPr>
              <w:t>Surface</w:t>
            </w:r>
          </w:p>
        </w:tc>
        <w:tc>
          <w:tcPr>
            <w:tcW w:w="628" w:type="pct"/>
            <w:tcBorders>
              <w:top w:val="single" w:sz="3" w:space="0" w:color="181717"/>
              <w:left w:val="nil"/>
              <w:bottom w:val="single" w:sz="3" w:space="0" w:color="181717"/>
              <w:right w:val="nil"/>
            </w:tcBorders>
            <w:vAlign w:val="center"/>
          </w:tcPr>
          <w:p w14:paraId="446B8063" w14:textId="77777777" w:rsidR="00E328CF" w:rsidRPr="006F3C56" w:rsidRDefault="00E328CF" w:rsidP="001E0750">
            <w:pPr>
              <w:ind w:left="146"/>
              <w:jc w:val="center"/>
              <w:rPr>
                <w:rFonts w:ascii="Times New Roman" w:hAnsi="Times New Roman" w:cs="Times New Roman"/>
                <w:sz w:val="16"/>
                <w:szCs w:val="16"/>
              </w:rPr>
            </w:pPr>
            <w:r w:rsidRPr="006F3C56">
              <w:rPr>
                <w:rFonts w:ascii="Times New Roman" w:hAnsi="Times New Roman" w:cs="Times New Roman"/>
                <w:sz w:val="16"/>
                <w:szCs w:val="16"/>
              </w:rPr>
              <w:t>Type</w:t>
            </w:r>
          </w:p>
        </w:tc>
        <w:tc>
          <w:tcPr>
            <w:tcW w:w="573" w:type="pct"/>
            <w:tcBorders>
              <w:top w:val="single" w:sz="3" w:space="0" w:color="181717"/>
              <w:left w:val="nil"/>
              <w:bottom w:val="single" w:sz="3" w:space="0" w:color="181717"/>
              <w:right w:val="nil"/>
            </w:tcBorders>
            <w:vAlign w:val="center"/>
          </w:tcPr>
          <w:p w14:paraId="6B2936FF" w14:textId="77777777" w:rsidR="00E328CF" w:rsidRPr="006F3C56" w:rsidRDefault="00E328CF" w:rsidP="001E0750">
            <w:pPr>
              <w:ind w:left="20"/>
              <w:jc w:val="center"/>
              <w:rPr>
                <w:rFonts w:ascii="Times New Roman" w:hAnsi="Times New Roman" w:cs="Times New Roman"/>
                <w:sz w:val="16"/>
                <w:szCs w:val="16"/>
              </w:rPr>
            </w:pPr>
            <w:r w:rsidRPr="006F3C56">
              <w:rPr>
                <w:rFonts w:ascii="Times New Roman" w:hAnsi="Times New Roman" w:cs="Times New Roman"/>
                <w:sz w:val="16"/>
                <w:szCs w:val="16"/>
              </w:rPr>
              <w:t>Radius</w:t>
            </w:r>
          </w:p>
        </w:tc>
        <w:tc>
          <w:tcPr>
            <w:tcW w:w="660" w:type="pct"/>
            <w:tcBorders>
              <w:top w:val="single" w:sz="3" w:space="0" w:color="181717"/>
              <w:left w:val="nil"/>
              <w:bottom w:val="single" w:sz="3" w:space="0" w:color="181717"/>
              <w:right w:val="nil"/>
            </w:tcBorders>
            <w:vAlign w:val="center"/>
          </w:tcPr>
          <w:p w14:paraId="272FB718"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Thickness</w:t>
            </w:r>
          </w:p>
        </w:tc>
        <w:tc>
          <w:tcPr>
            <w:tcW w:w="749" w:type="pct"/>
            <w:tcBorders>
              <w:top w:val="single" w:sz="3" w:space="0" w:color="181717"/>
              <w:left w:val="nil"/>
              <w:bottom w:val="single" w:sz="3" w:space="0" w:color="181717"/>
              <w:right w:val="nil"/>
            </w:tcBorders>
            <w:vAlign w:val="center"/>
          </w:tcPr>
          <w:p w14:paraId="6C8FE144" w14:textId="77777777" w:rsidR="00E328CF" w:rsidRPr="006F3C56" w:rsidRDefault="00E328CF" w:rsidP="001E0750">
            <w:pPr>
              <w:ind w:left="251"/>
              <w:jc w:val="center"/>
              <w:rPr>
                <w:rFonts w:ascii="Times New Roman" w:hAnsi="Times New Roman" w:cs="Times New Roman"/>
                <w:sz w:val="16"/>
                <w:szCs w:val="16"/>
              </w:rPr>
            </w:pPr>
            <w:r w:rsidRPr="006F3C56">
              <w:rPr>
                <w:rFonts w:ascii="Times New Roman" w:hAnsi="Times New Roman" w:cs="Times New Roman"/>
                <w:sz w:val="16"/>
                <w:szCs w:val="16"/>
              </w:rPr>
              <w:t>Glass</w:t>
            </w:r>
          </w:p>
        </w:tc>
        <w:tc>
          <w:tcPr>
            <w:tcW w:w="645" w:type="pct"/>
            <w:tcBorders>
              <w:top w:val="single" w:sz="3" w:space="0" w:color="181717"/>
              <w:left w:val="nil"/>
              <w:bottom w:val="single" w:sz="3" w:space="0" w:color="181717"/>
              <w:right w:val="nil"/>
            </w:tcBorders>
            <w:vAlign w:val="center"/>
          </w:tcPr>
          <w:p w14:paraId="66C1EDD4"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Diameter</w:t>
            </w:r>
          </w:p>
        </w:tc>
        <w:tc>
          <w:tcPr>
            <w:tcW w:w="607" w:type="pct"/>
            <w:tcBorders>
              <w:top w:val="single" w:sz="3" w:space="0" w:color="181717"/>
              <w:left w:val="nil"/>
              <w:bottom w:val="single" w:sz="3" w:space="0" w:color="181717"/>
              <w:right w:val="nil"/>
            </w:tcBorders>
            <w:vAlign w:val="center"/>
          </w:tcPr>
          <w:p w14:paraId="38CDCF3C"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 xml:space="preserve">Coeff. on </w:t>
            </w:r>
            <w:r w:rsidRPr="006F3C56">
              <w:rPr>
                <w:rFonts w:ascii="Cambria Math" w:eastAsia="Calibri" w:hAnsi="Cambria Math" w:cs="Cambria Math"/>
                <w:sz w:val="16"/>
                <w:szCs w:val="16"/>
              </w:rPr>
              <w:t>𝜌</w:t>
            </w:r>
            <w:r w:rsidRPr="006F3C56">
              <w:rPr>
                <w:rFonts w:ascii="Times New Roman" w:eastAsia="Calibri" w:hAnsi="Times New Roman" w:cs="Times New Roman"/>
                <w:sz w:val="16"/>
                <w:szCs w:val="16"/>
                <w:vertAlign w:val="superscript"/>
              </w:rPr>
              <w:t>2</w:t>
            </w:r>
          </w:p>
        </w:tc>
        <w:tc>
          <w:tcPr>
            <w:tcW w:w="587" w:type="pct"/>
            <w:tcBorders>
              <w:top w:val="single" w:sz="3" w:space="0" w:color="181717"/>
              <w:left w:val="nil"/>
              <w:bottom w:val="single" w:sz="3" w:space="0" w:color="181717"/>
              <w:right w:val="nil"/>
            </w:tcBorders>
          </w:tcPr>
          <w:p w14:paraId="4A93F5E1" w14:textId="77777777" w:rsidR="00E328CF" w:rsidRPr="006F3C56" w:rsidRDefault="00E328CF" w:rsidP="001E0750">
            <w:pPr>
              <w:rPr>
                <w:rFonts w:ascii="Times New Roman" w:hAnsi="Times New Roman" w:cs="Times New Roman"/>
                <w:sz w:val="16"/>
                <w:szCs w:val="16"/>
              </w:rPr>
            </w:pPr>
            <w:r w:rsidRPr="006F3C56">
              <w:rPr>
                <w:rFonts w:ascii="Times New Roman" w:hAnsi="Times New Roman" w:cs="Times New Roman"/>
                <w:sz w:val="16"/>
                <w:szCs w:val="16"/>
              </w:rPr>
              <w:t xml:space="preserve">Coeff. on </w:t>
            </w:r>
            <w:r w:rsidRPr="006F3C56">
              <w:rPr>
                <w:rFonts w:ascii="Cambria Math" w:eastAsia="Calibri" w:hAnsi="Cambria Math" w:cs="Cambria Math"/>
                <w:sz w:val="16"/>
                <w:szCs w:val="16"/>
              </w:rPr>
              <w:t>𝜌</w:t>
            </w:r>
            <w:r w:rsidRPr="006F3C56">
              <w:rPr>
                <w:rFonts w:ascii="Times New Roman" w:eastAsia="Calibri" w:hAnsi="Times New Roman" w:cs="Times New Roman"/>
                <w:sz w:val="16"/>
                <w:szCs w:val="16"/>
                <w:vertAlign w:val="superscript"/>
              </w:rPr>
              <w:t>4</w:t>
            </w:r>
          </w:p>
        </w:tc>
      </w:tr>
      <w:tr w:rsidR="00E328CF" w:rsidRPr="006F3C56" w14:paraId="5FC1D225" w14:textId="77777777" w:rsidTr="001E0750">
        <w:trPr>
          <w:trHeight w:val="273"/>
        </w:trPr>
        <w:tc>
          <w:tcPr>
            <w:tcW w:w="551" w:type="pct"/>
            <w:tcBorders>
              <w:top w:val="single" w:sz="3" w:space="0" w:color="181717"/>
              <w:left w:val="nil"/>
              <w:bottom w:val="nil"/>
              <w:right w:val="nil"/>
            </w:tcBorders>
            <w:vAlign w:val="center"/>
          </w:tcPr>
          <w:p w14:paraId="7C57AA23" w14:textId="77777777" w:rsidR="00E328CF" w:rsidRPr="006F3C56" w:rsidRDefault="00E328CF" w:rsidP="001E0750">
            <w:pPr>
              <w:ind w:left="40"/>
              <w:jc w:val="center"/>
              <w:rPr>
                <w:rFonts w:ascii="Times New Roman" w:hAnsi="Times New Roman" w:cs="Times New Roman"/>
                <w:sz w:val="16"/>
                <w:szCs w:val="16"/>
              </w:rPr>
            </w:pPr>
            <w:r w:rsidRPr="006F3C56">
              <w:rPr>
                <w:rFonts w:ascii="Times New Roman" w:hAnsi="Times New Roman" w:cs="Times New Roman"/>
                <w:sz w:val="16"/>
                <w:szCs w:val="16"/>
              </w:rPr>
              <w:t>OBJ</w:t>
            </w:r>
          </w:p>
        </w:tc>
        <w:tc>
          <w:tcPr>
            <w:tcW w:w="628" w:type="pct"/>
            <w:tcBorders>
              <w:top w:val="single" w:sz="3" w:space="0" w:color="181717"/>
              <w:left w:val="nil"/>
              <w:bottom w:val="nil"/>
              <w:right w:val="nil"/>
            </w:tcBorders>
            <w:vAlign w:val="center"/>
          </w:tcPr>
          <w:p w14:paraId="4A27009E"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Standard</w:t>
            </w:r>
          </w:p>
        </w:tc>
        <w:tc>
          <w:tcPr>
            <w:tcW w:w="573" w:type="pct"/>
            <w:tcBorders>
              <w:top w:val="single" w:sz="3" w:space="0" w:color="181717"/>
              <w:left w:val="nil"/>
              <w:bottom w:val="nil"/>
              <w:right w:val="nil"/>
            </w:tcBorders>
            <w:vAlign w:val="center"/>
          </w:tcPr>
          <w:p w14:paraId="554F89A2" w14:textId="77777777" w:rsidR="00E328CF" w:rsidRPr="006F3C56" w:rsidRDefault="00E328CF" w:rsidP="001E0750">
            <w:pPr>
              <w:ind w:left="1"/>
              <w:jc w:val="center"/>
              <w:rPr>
                <w:rFonts w:ascii="Times New Roman" w:hAnsi="Times New Roman" w:cs="Times New Roman"/>
                <w:sz w:val="16"/>
                <w:szCs w:val="16"/>
              </w:rPr>
            </w:pPr>
            <w:r w:rsidRPr="006F3C56">
              <w:rPr>
                <w:rFonts w:ascii="Times New Roman" w:hAnsi="Times New Roman" w:cs="Times New Roman"/>
                <w:sz w:val="16"/>
                <w:szCs w:val="16"/>
              </w:rPr>
              <w:t>Infinity</w:t>
            </w:r>
          </w:p>
        </w:tc>
        <w:tc>
          <w:tcPr>
            <w:tcW w:w="660" w:type="pct"/>
            <w:tcBorders>
              <w:top w:val="single" w:sz="3" w:space="0" w:color="181717"/>
              <w:left w:val="nil"/>
              <w:bottom w:val="nil"/>
              <w:right w:val="nil"/>
            </w:tcBorders>
            <w:vAlign w:val="center"/>
          </w:tcPr>
          <w:p w14:paraId="675FFCB1" w14:textId="77777777" w:rsidR="00E328CF" w:rsidRPr="006F3C56" w:rsidRDefault="00E328CF" w:rsidP="001E0750">
            <w:pPr>
              <w:ind w:left="88"/>
              <w:jc w:val="center"/>
              <w:rPr>
                <w:rFonts w:ascii="Times New Roman" w:hAnsi="Times New Roman" w:cs="Times New Roman"/>
                <w:sz w:val="16"/>
                <w:szCs w:val="16"/>
              </w:rPr>
            </w:pPr>
            <w:r w:rsidRPr="006F3C56">
              <w:rPr>
                <w:rFonts w:ascii="Times New Roman" w:hAnsi="Times New Roman" w:cs="Times New Roman"/>
                <w:sz w:val="16"/>
                <w:szCs w:val="16"/>
              </w:rPr>
              <w:t>Infinity</w:t>
            </w:r>
          </w:p>
        </w:tc>
        <w:tc>
          <w:tcPr>
            <w:tcW w:w="749" w:type="pct"/>
            <w:tcBorders>
              <w:top w:val="single" w:sz="3" w:space="0" w:color="181717"/>
              <w:left w:val="nil"/>
              <w:bottom w:val="nil"/>
              <w:right w:val="nil"/>
            </w:tcBorders>
            <w:vAlign w:val="center"/>
          </w:tcPr>
          <w:p w14:paraId="686E0144" w14:textId="77777777" w:rsidR="00E328CF" w:rsidRPr="006F3C56" w:rsidRDefault="00E328CF" w:rsidP="001E0750">
            <w:pPr>
              <w:jc w:val="center"/>
              <w:rPr>
                <w:rFonts w:ascii="Times New Roman" w:hAnsi="Times New Roman" w:cs="Times New Roman"/>
                <w:sz w:val="16"/>
                <w:szCs w:val="16"/>
              </w:rPr>
            </w:pPr>
          </w:p>
        </w:tc>
        <w:tc>
          <w:tcPr>
            <w:tcW w:w="645" w:type="pct"/>
            <w:tcBorders>
              <w:top w:val="single" w:sz="3" w:space="0" w:color="181717"/>
              <w:left w:val="nil"/>
              <w:bottom w:val="nil"/>
              <w:right w:val="nil"/>
            </w:tcBorders>
            <w:vAlign w:val="center"/>
          </w:tcPr>
          <w:p w14:paraId="5F338E47" w14:textId="77777777" w:rsidR="00E328CF" w:rsidRPr="006F3C56" w:rsidRDefault="00E328CF" w:rsidP="001E0750">
            <w:pPr>
              <w:ind w:left="139"/>
              <w:jc w:val="center"/>
              <w:rPr>
                <w:rFonts w:ascii="Times New Roman" w:hAnsi="Times New Roman" w:cs="Times New Roman"/>
                <w:sz w:val="16"/>
                <w:szCs w:val="16"/>
              </w:rPr>
            </w:pPr>
            <w:r w:rsidRPr="006F3C56">
              <w:rPr>
                <w:rFonts w:ascii="Times New Roman" w:hAnsi="Times New Roman" w:cs="Times New Roman"/>
                <w:sz w:val="16"/>
                <w:szCs w:val="16"/>
              </w:rPr>
              <w:t>0.000</w:t>
            </w:r>
          </w:p>
        </w:tc>
        <w:tc>
          <w:tcPr>
            <w:tcW w:w="607" w:type="pct"/>
            <w:tcBorders>
              <w:top w:val="single" w:sz="3" w:space="0" w:color="181717"/>
              <w:left w:val="nil"/>
              <w:bottom w:val="nil"/>
              <w:right w:val="nil"/>
            </w:tcBorders>
            <w:vAlign w:val="center"/>
          </w:tcPr>
          <w:p w14:paraId="57E62E4E" w14:textId="77777777" w:rsidR="00E328CF" w:rsidRPr="006F3C56" w:rsidRDefault="00E328CF" w:rsidP="001E0750">
            <w:pPr>
              <w:jc w:val="center"/>
              <w:rPr>
                <w:rFonts w:ascii="Times New Roman" w:hAnsi="Times New Roman" w:cs="Times New Roman"/>
                <w:sz w:val="16"/>
                <w:szCs w:val="16"/>
              </w:rPr>
            </w:pPr>
          </w:p>
        </w:tc>
        <w:tc>
          <w:tcPr>
            <w:tcW w:w="587" w:type="pct"/>
            <w:tcBorders>
              <w:top w:val="single" w:sz="3" w:space="0" w:color="181717"/>
              <w:left w:val="nil"/>
              <w:bottom w:val="nil"/>
              <w:right w:val="nil"/>
            </w:tcBorders>
          </w:tcPr>
          <w:p w14:paraId="348B517C" w14:textId="77777777" w:rsidR="00E328CF" w:rsidRPr="006F3C56" w:rsidRDefault="00E328CF" w:rsidP="001E0750">
            <w:pPr>
              <w:rPr>
                <w:rFonts w:ascii="Times New Roman" w:hAnsi="Times New Roman" w:cs="Times New Roman"/>
                <w:sz w:val="16"/>
                <w:szCs w:val="16"/>
              </w:rPr>
            </w:pPr>
          </w:p>
        </w:tc>
      </w:tr>
      <w:tr w:rsidR="00E328CF" w:rsidRPr="006F3C56" w14:paraId="3CB8A4B6" w14:textId="77777777" w:rsidTr="001E0750">
        <w:trPr>
          <w:trHeight w:val="249"/>
        </w:trPr>
        <w:tc>
          <w:tcPr>
            <w:tcW w:w="551" w:type="pct"/>
            <w:tcBorders>
              <w:top w:val="nil"/>
              <w:left w:val="nil"/>
              <w:bottom w:val="nil"/>
              <w:right w:val="nil"/>
            </w:tcBorders>
            <w:vAlign w:val="center"/>
          </w:tcPr>
          <w:p w14:paraId="29A7B5F3" w14:textId="77777777" w:rsidR="00E328CF" w:rsidRPr="006F3C56" w:rsidRDefault="00E328CF" w:rsidP="001E0750">
            <w:pPr>
              <w:ind w:left="40"/>
              <w:jc w:val="center"/>
              <w:rPr>
                <w:rFonts w:ascii="Times New Roman" w:hAnsi="Times New Roman" w:cs="Times New Roman"/>
                <w:sz w:val="16"/>
                <w:szCs w:val="16"/>
              </w:rPr>
            </w:pPr>
            <w:r w:rsidRPr="006F3C56">
              <w:rPr>
                <w:rFonts w:ascii="Times New Roman" w:hAnsi="Times New Roman" w:cs="Times New Roman"/>
                <w:sz w:val="16"/>
                <w:szCs w:val="16"/>
              </w:rPr>
              <w:t>STO</w:t>
            </w:r>
          </w:p>
        </w:tc>
        <w:tc>
          <w:tcPr>
            <w:tcW w:w="628" w:type="pct"/>
            <w:tcBorders>
              <w:top w:val="nil"/>
              <w:left w:val="nil"/>
              <w:bottom w:val="nil"/>
              <w:right w:val="nil"/>
            </w:tcBorders>
            <w:vAlign w:val="center"/>
          </w:tcPr>
          <w:p w14:paraId="21FC0352"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Standard</w:t>
            </w:r>
          </w:p>
        </w:tc>
        <w:tc>
          <w:tcPr>
            <w:tcW w:w="573" w:type="pct"/>
            <w:tcBorders>
              <w:top w:val="nil"/>
              <w:left w:val="nil"/>
              <w:bottom w:val="nil"/>
              <w:right w:val="nil"/>
            </w:tcBorders>
            <w:vAlign w:val="center"/>
          </w:tcPr>
          <w:p w14:paraId="5C1824AC" w14:textId="77777777" w:rsidR="00E328CF" w:rsidRPr="006F3C56" w:rsidRDefault="00E328CF" w:rsidP="001E0750">
            <w:pPr>
              <w:ind w:left="9"/>
              <w:jc w:val="center"/>
              <w:rPr>
                <w:rFonts w:ascii="Times New Roman" w:hAnsi="Times New Roman" w:cs="Times New Roman"/>
                <w:sz w:val="16"/>
                <w:szCs w:val="16"/>
              </w:rPr>
            </w:pPr>
            <w:r w:rsidRPr="006F3C56">
              <w:rPr>
                <w:rFonts w:ascii="Times New Roman" w:hAnsi="Times New Roman" w:cs="Times New Roman"/>
                <w:sz w:val="16"/>
                <w:szCs w:val="16"/>
              </w:rPr>
              <w:t>225.371</w:t>
            </w:r>
          </w:p>
        </w:tc>
        <w:tc>
          <w:tcPr>
            <w:tcW w:w="660" w:type="pct"/>
            <w:tcBorders>
              <w:top w:val="nil"/>
              <w:left w:val="nil"/>
              <w:bottom w:val="nil"/>
              <w:right w:val="nil"/>
            </w:tcBorders>
            <w:vAlign w:val="center"/>
          </w:tcPr>
          <w:p w14:paraId="2543CA0E" w14:textId="77777777" w:rsidR="00E328CF" w:rsidRPr="006F3C56" w:rsidRDefault="00E328CF" w:rsidP="001E0750">
            <w:pPr>
              <w:ind w:left="159"/>
              <w:jc w:val="center"/>
              <w:rPr>
                <w:rFonts w:ascii="Times New Roman" w:hAnsi="Times New Roman" w:cs="Times New Roman"/>
                <w:sz w:val="16"/>
                <w:szCs w:val="16"/>
              </w:rPr>
            </w:pPr>
            <w:r w:rsidRPr="006F3C56">
              <w:rPr>
                <w:rFonts w:ascii="Times New Roman" w:hAnsi="Times New Roman" w:cs="Times New Roman"/>
                <w:sz w:val="16"/>
                <w:szCs w:val="16"/>
              </w:rPr>
              <w:t>5.000</w:t>
            </w:r>
          </w:p>
        </w:tc>
        <w:tc>
          <w:tcPr>
            <w:tcW w:w="749" w:type="pct"/>
            <w:tcBorders>
              <w:top w:val="nil"/>
              <w:left w:val="nil"/>
              <w:bottom w:val="nil"/>
              <w:right w:val="nil"/>
            </w:tcBorders>
            <w:vAlign w:val="center"/>
          </w:tcPr>
          <w:p w14:paraId="34AB4052"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Germanium</w:t>
            </w:r>
          </w:p>
        </w:tc>
        <w:tc>
          <w:tcPr>
            <w:tcW w:w="645" w:type="pct"/>
            <w:tcBorders>
              <w:top w:val="nil"/>
              <w:left w:val="nil"/>
              <w:bottom w:val="nil"/>
              <w:right w:val="nil"/>
            </w:tcBorders>
            <w:vAlign w:val="center"/>
          </w:tcPr>
          <w:p w14:paraId="28CF5D56" w14:textId="77777777" w:rsidR="00E328CF" w:rsidRPr="006F3C56" w:rsidRDefault="00E328CF" w:rsidP="001E0750">
            <w:pPr>
              <w:ind w:left="107"/>
              <w:jc w:val="center"/>
              <w:rPr>
                <w:rFonts w:ascii="Times New Roman" w:hAnsi="Times New Roman" w:cs="Times New Roman"/>
                <w:sz w:val="16"/>
                <w:szCs w:val="16"/>
              </w:rPr>
            </w:pPr>
            <w:r w:rsidRPr="006F3C56">
              <w:rPr>
                <w:rFonts w:ascii="Times New Roman" w:hAnsi="Times New Roman" w:cs="Times New Roman"/>
                <w:sz w:val="16"/>
                <w:szCs w:val="16"/>
              </w:rPr>
              <w:t>33.097</w:t>
            </w:r>
          </w:p>
        </w:tc>
        <w:tc>
          <w:tcPr>
            <w:tcW w:w="607" w:type="pct"/>
            <w:tcBorders>
              <w:top w:val="nil"/>
              <w:left w:val="nil"/>
              <w:bottom w:val="nil"/>
              <w:right w:val="nil"/>
            </w:tcBorders>
            <w:vAlign w:val="center"/>
          </w:tcPr>
          <w:p w14:paraId="363C7406" w14:textId="77777777" w:rsidR="00E328CF" w:rsidRPr="006F3C56" w:rsidRDefault="00E328CF" w:rsidP="001E0750">
            <w:pPr>
              <w:jc w:val="center"/>
              <w:rPr>
                <w:rFonts w:ascii="Times New Roman" w:hAnsi="Times New Roman" w:cs="Times New Roman"/>
                <w:sz w:val="16"/>
                <w:szCs w:val="16"/>
              </w:rPr>
            </w:pPr>
          </w:p>
        </w:tc>
        <w:tc>
          <w:tcPr>
            <w:tcW w:w="587" w:type="pct"/>
            <w:tcBorders>
              <w:top w:val="nil"/>
              <w:left w:val="nil"/>
              <w:bottom w:val="nil"/>
              <w:right w:val="nil"/>
            </w:tcBorders>
          </w:tcPr>
          <w:p w14:paraId="483BE478" w14:textId="77777777" w:rsidR="00E328CF" w:rsidRPr="006F3C56" w:rsidRDefault="00E328CF" w:rsidP="001E0750">
            <w:pPr>
              <w:rPr>
                <w:rFonts w:ascii="Times New Roman" w:hAnsi="Times New Roman" w:cs="Times New Roman"/>
                <w:sz w:val="16"/>
                <w:szCs w:val="16"/>
              </w:rPr>
            </w:pPr>
          </w:p>
        </w:tc>
      </w:tr>
      <w:tr w:rsidR="00E328CF" w:rsidRPr="006F3C56" w14:paraId="37D0A5ED" w14:textId="77777777" w:rsidTr="001E0750">
        <w:trPr>
          <w:trHeight w:val="249"/>
        </w:trPr>
        <w:tc>
          <w:tcPr>
            <w:tcW w:w="551" w:type="pct"/>
            <w:tcBorders>
              <w:top w:val="nil"/>
              <w:left w:val="nil"/>
              <w:bottom w:val="nil"/>
              <w:right w:val="nil"/>
            </w:tcBorders>
            <w:vAlign w:val="center"/>
          </w:tcPr>
          <w:p w14:paraId="1293C126" w14:textId="77777777" w:rsidR="00E328CF" w:rsidRPr="006F3C56" w:rsidRDefault="00E328CF" w:rsidP="001E0750">
            <w:pPr>
              <w:ind w:left="40"/>
              <w:jc w:val="center"/>
              <w:rPr>
                <w:rFonts w:ascii="Times New Roman" w:hAnsi="Times New Roman" w:cs="Times New Roman"/>
                <w:sz w:val="16"/>
                <w:szCs w:val="16"/>
              </w:rPr>
            </w:pPr>
            <w:r w:rsidRPr="006F3C56">
              <w:rPr>
                <w:rFonts w:ascii="Times New Roman" w:hAnsi="Times New Roman" w:cs="Times New Roman"/>
                <w:sz w:val="16"/>
                <w:szCs w:val="16"/>
              </w:rPr>
              <w:t>2</w:t>
            </w:r>
          </w:p>
        </w:tc>
        <w:tc>
          <w:tcPr>
            <w:tcW w:w="628" w:type="pct"/>
            <w:tcBorders>
              <w:top w:val="nil"/>
              <w:left w:val="nil"/>
              <w:bottom w:val="nil"/>
              <w:right w:val="nil"/>
            </w:tcBorders>
            <w:vAlign w:val="center"/>
          </w:tcPr>
          <w:p w14:paraId="496578EA" w14:textId="77777777" w:rsidR="00E328CF" w:rsidRPr="006F3C56" w:rsidRDefault="00E328CF" w:rsidP="001E0750">
            <w:pPr>
              <w:ind w:left="19"/>
              <w:jc w:val="center"/>
              <w:rPr>
                <w:rFonts w:ascii="Times New Roman" w:hAnsi="Times New Roman" w:cs="Times New Roman"/>
                <w:sz w:val="16"/>
                <w:szCs w:val="16"/>
              </w:rPr>
            </w:pPr>
            <w:r w:rsidRPr="006F3C56">
              <w:rPr>
                <w:rFonts w:ascii="Times New Roman" w:hAnsi="Times New Roman" w:cs="Times New Roman"/>
                <w:sz w:val="16"/>
                <w:szCs w:val="16"/>
              </w:rPr>
              <w:t>Binary 2</w:t>
            </w:r>
          </w:p>
        </w:tc>
        <w:tc>
          <w:tcPr>
            <w:tcW w:w="573" w:type="pct"/>
            <w:tcBorders>
              <w:top w:val="nil"/>
              <w:left w:val="nil"/>
              <w:bottom w:val="nil"/>
              <w:right w:val="nil"/>
            </w:tcBorders>
            <w:vAlign w:val="center"/>
          </w:tcPr>
          <w:p w14:paraId="54DC85FE" w14:textId="77777777" w:rsidR="00E328CF" w:rsidRPr="006F3C56" w:rsidRDefault="00E328CF" w:rsidP="001E0750">
            <w:pPr>
              <w:ind w:left="1"/>
              <w:jc w:val="center"/>
              <w:rPr>
                <w:rFonts w:ascii="Times New Roman" w:hAnsi="Times New Roman" w:cs="Times New Roman"/>
                <w:sz w:val="16"/>
                <w:szCs w:val="16"/>
              </w:rPr>
            </w:pPr>
            <w:r w:rsidRPr="006F3C56">
              <w:rPr>
                <w:rFonts w:ascii="Times New Roman" w:hAnsi="Times New Roman" w:cs="Times New Roman"/>
                <w:sz w:val="16"/>
                <w:szCs w:val="16"/>
              </w:rPr>
              <w:t>Infinity</w:t>
            </w:r>
          </w:p>
        </w:tc>
        <w:tc>
          <w:tcPr>
            <w:tcW w:w="660" w:type="pct"/>
            <w:tcBorders>
              <w:top w:val="nil"/>
              <w:left w:val="nil"/>
              <w:bottom w:val="nil"/>
              <w:right w:val="nil"/>
            </w:tcBorders>
            <w:vAlign w:val="center"/>
          </w:tcPr>
          <w:p w14:paraId="2B0D4B13" w14:textId="77777777" w:rsidR="00E328CF" w:rsidRPr="006F3C56" w:rsidRDefault="00E328CF" w:rsidP="001E0750">
            <w:pPr>
              <w:ind w:left="130"/>
              <w:jc w:val="center"/>
              <w:rPr>
                <w:rFonts w:ascii="Times New Roman" w:hAnsi="Times New Roman" w:cs="Times New Roman"/>
                <w:sz w:val="16"/>
                <w:szCs w:val="16"/>
              </w:rPr>
            </w:pPr>
            <w:r w:rsidRPr="006F3C56">
              <w:rPr>
                <w:rFonts w:ascii="Times New Roman" w:hAnsi="Times New Roman" w:cs="Times New Roman"/>
                <w:sz w:val="16"/>
                <w:szCs w:val="16"/>
              </w:rPr>
              <w:t>73.339</w:t>
            </w:r>
          </w:p>
        </w:tc>
        <w:tc>
          <w:tcPr>
            <w:tcW w:w="749" w:type="pct"/>
            <w:tcBorders>
              <w:top w:val="nil"/>
              <w:left w:val="nil"/>
              <w:bottom w:val="nil"/>
              <w:right w:val="nil"/>
            </w:tcBorders>
            <w:vAlign w:val="center"/>
          </w:tcPr>
          <w:p w14:paraId="3805DDA9" w14:textId="77777777" w:rsidR="00E328CF" w:rsidRPr="006F3C56" w:rsidRDefault="00E328CF" w:rsidP="001E0750">
            <w:pPr>
              <w:jc w:val="center"/>
              <w:rPr>
                <w:rFonts w:ascii="Times New Roman" w:hAnsi="Times New Roman" w:cs="Times New Roman"/>
                <w:sz w:val="16"/>
                <w:szCs w:val="16"/>
              </w:rPr>
            </w:pPr>
          </w:p>
        </w:tc>
        <w:tc>
          <w:tcPr>
            <w:tcW w:w="645" w:type="pct"/>
            <w:tcBorders>
              <w:top w:val="nil"/>
              <w:left w:val="nil"/>
              <w:bottom w:val="nil"/>
              <w:right w:val="nil"/>
            </w:tcBorders>
            <w:vAlign w:val="center"/>
          </w:tcPr>
          <w:p w14:paraId="54157A5B" w14:textId="77777777" w:rsidR="00E328CF" w:rsidRPr="006F3C56" w:rsidRDefault="00E328CF" w:rsidP="001E0750">
            <w:pPr>
              <w:ind w:left="112"/>
              <w:jc w:val="center"/>
              <w:rPr>
                <w:rFonts w:ascii="Times New Roman" w:hAnsi="Times New Roman" w:cs="Times New Roman"/>
                <w:sz w:val="16"/>
                <w:szCs w:val="16"/>
              </w:rPr>
            </w:pPr>
            <w:r w:rsidRPr="006F3C56">
              <w:rPr>
                <w:rFonts w:ascii="Times New Roman" w:hAnsi="Times New Roman" w:cs="Times New Roman"/>
                <w:sz w:val="16"/>
                <w:szCs w:val="16"/>
              </w:rPr>
              <w:t>32.787</w:t>
            </w:r>
          </w:p>
        </w:tc>
        <w:tc>
          <w:tcPr>
            <w:tcW w:w="607" w:type="pct"/>
            <w:tcBorders>
              <w:top w:val="nil"/>
              <w:left w:val="nil"/>
              <w:bottom w:val="nil"/>
              <w:right w:val="nil"/>
            </w:tcBorders>
            <w:vAlign w:val="center"/>
          </w:tcPr>
          <w:p w14:paraId="5703C65B" w14:textId="77777777" w:rsidR="00E328CF" w:rsidRPr="006F3C56" w:rsidRDefault="00E328CF" w:rsidP="001E0750">
            <w:pPr>
              <w:ind w:left="106"/>
              <w:jc w:val="center"/>
              <w:rPr>
                <w:rFonts w:ascii="Times New Roman" w:hAnsi="Times New Roman" w:cs="Times New Roman"/>
                <w:sz w:val="16"/>
                <w:szCs w:val="16"/>
              </w:rPr>
            </w:pPr>
            <w:r w:rsidRPr="006F3C56">
              <w:rPr>
                <w:rFonts w:ascii="Times New Roman" w:eastAsia="Calibri" w:hAnsi="Times New Roman" w:cs="Times New Roman"/>
                <w:sz w:val="16"/>
                <w:szCs w:val="16"/>
              </w:rPr>
              <w:t>−</w:t>
            </w:r>
            <w:r w:rsidRPr="006F3C56">
              <w:rPr>
                <w:rFonts w:ascii="Times New Roman" w:hAnsi="Times New Roman" w:cs="Times New Roman"/>
                <w:sz w:val="16"/>
                <w:szCs w:val="16"/>
              </w:rPr>
              <w:t>0.65554</w:t>
            </w:r>
          </w:p>
        </w:tc>
        <w:tc>
          <w:tcPr>
            <w:tcW w:w="587" w:type="pct"/>
            <w:tcBorders>
              <w:top w:val="nil"/>
              <w:left w:val="nil"/>
              <w:bottom w:val="nil"/>
              <w:right w:val="nil"/>
            </w:tcBorders>
            <w:vAlign w:val="center"/>
          </w:tcPr>
          <w:p w14:paraId="46DD6DF8"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8.97588</w:t>
            </w:r>
          </w:p>
        </w:tc>
      </w:tr>
      <w:tr w:rsidR="00E328CF" w:rsidRPr="006F3C56" w14:paraId="605F1FBE" w14:textId="77777777" w:rsidTr="001E0750">
        <w:trPr>
          <w:trHeight w:val="233"/>
        </w:trPr>
        <w:tc>
          <w:tcPr>
            <w:tcW w:w="551" w:type="pct"/>
            <w:tcBorders>
              <w:top w:val="nil"/>
              <w:left w:val="nil"/>
              <w:bottom w:val="single" w:sz="3" w:space="0" w:color="181717"/>
              <w:right w:val="nil"/>
            </w:tcBorders>
            <w:vAlign w:val="center"/>
          </w:tcPr>
          <w:p w14:paraId="5A7A3EFA" w14:textId="77777777" w:rsidR="00E328CF" w:rsidRPr="006F3C56" w:rsidRDefault="00E328CF" w:rsidP="001E0750">
            <w:pPr>
              <w:ind w:left="40"/>
              <w:jc w:val="center"/>
              <w:rPr>
                <w:rFonts w:ascii="Times New Roman" w:hAnsi="Times New Roman" w:cs="Times New Roman"/>
                <w:sz w:val="16"/>
                <w:szCs w:val="16"/>
              </w:rPr>
            </w:pPr>
            <w:r w:rsidRPr="006F3C56">
              <w:rPr>
                <w:rFonts w:ascii="Times New Roman" w:hAnsi="Times New Roman" w:cs="Times New Roman"/>
                <w:sz w:val="16"/>
                <w:szCs w:val="16"/>
              </w:rPr>
              <w:t>IMA</w:t>
            </w:r>
          </w:p>
        </w:tc>
        <w:tc>
          <w:tcPr>
            <w:tcW w:w="628" w:type="pct"/>
            <w:tcBorders>
              <w:top w:val="nil"/>
              <w:left w:val="nil"/>
              <w:bottom w:val="single" w:sz="3" w:space="0" w:color="181717"/>
              <w:right w:val="nil"/>
            </w:tcBorders>
            <w:vAlign w:val="center"/>
          </w:tcPr>
          <w:p w14:paraId="1ECEDA68"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Standard</w:t>
            </w:r>
          </w:p>
        </w:tc>
        <w:tc>
          <w:tcPr>
            <w:tcW w:w="573" w:type="pct"/>
            <w:tcBorders>
              <w:top w:val="nil"/>
              <w:left w:val="nil"/>
              <w:bottom w:val="single" w:sz="3" w:space="0" w:color="181717"/>
              <w:right w:val="nil"/>
            </w:tcBorders>
            <w:vAlign w:val="center"/>
          </w:tcPr>
          <w:p w14:paraId="009D9C9B"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Infinity</w:t>
            </w:r>
          </w:p>
        </w:tc>
        <w:tc>
          <w:tcPr>
            <w:tcW w:w="660" w:type="pct"/>
            <w:tcBorders>
              <w:top w:val="nil"/>
              <w:left w:val="nil"/>
              <w:bottom w:val="single" w:sz="3" w:space="0" w:color="181717"/>
              <w:right w:val="nil"/>
            </w:tcBorders>
            <w:vAlign w:val="center"/>
          </w:tcPr>
          <w:p w14:paraId="398D8B19" w14:textId="77777777" w:rsidR="00E328CF" w:rsidRPr="006F3C56" w:rsidRDefault="00E328CF" w:rsidP="001E0750">
            <w:pPr>
              <w:jc w:val="center"/>
              <w:rPr>
                <w:rFonts w:ascii="Times New Roman" w:hAnsi="Times New Roman" w:cs="Times New Roman"/>
                <w:sz w:val="16"/>
                <w:szCs w:val="16"/>
              </w:rPr>
            </w:pPr>
          </w:p>
        </w:tc>
        <w:tc>
          <w:tcPr>
            <w:tcW w:w="749" w:type="pct"/>
            <w:tcBorders>
              <w:top w:val="nil"/>
              <w:left w:val="nil"/>
              <w:bottom w:val="single" w:sz="3" w:space="0" w:color="181717"/>
              <w:right w:val="nil"/>
            </w:tcBorders>
            <w:vAlign w:val="center"/>
          </w:tcPr>
          <w:p w14:paraId="061E1F0B" w14:textId="77777777" w:rsidR="00E328CF" w:rsidRPr="006F3C56" w:rsidRDefault="00E328CF" w:rsidP="001E0750">
            <w:pPr>
              <w:jc w:val="center"/>
              <w:rPr>
                <w:rFonts w:ascii="Times New Roman" w:hAnsi="Times New Roman" w:cs="Times New Roman"/>
                <w:sz w:val="16"/>
                <w:szCs w:val="16"/>
              </w:rPr>
            </w:pPr>
          </w:p>
        </w:tc>
        <w:tc>
          <w:tcPr>
            <w:tcW w:w="645" w:type="pct"/>
            <w:tcBorders>
              <w:top w:val="nil"/>
              <w:left w:val="nil"/>
              <w:bottom w:val="single" w:sz="3" w:space="0" w:color="181717"/>
              <w:right w:val="nil"/>
            </w:tcBorders>
            <w:vAlign w:val="center"/>
          </w:tcPr>
          <w:p w14:paraId="4C99A995" w14:textId="77777777" w:rsidR="00E328CF" w:rsidRPr="006F3C56" w:rsidRDefault="00E328CF" w:rsidP="001E0750">
            <w:pPr>
              <w:ind w:left="124"/>
              <w:jc w:val="center"/>
              <w:rPr>
                <w:rFonts w:ascii="Times New Roman" w:hAnsi="Times New Roman" w:cs="Times New Roman"/>
                <w:sz w:val="16"/>
                <w:szCs w:val="16"/>
              </w:rPr>
            </w:pPr>
            <w:r w:rsidRPr="006F3C56">
              <w:rPr>
                <w:rFonts w:ascii="Times New Roman" w:hAnsi="Times New Roman" w:cs="Times New Roman"/>
                <w:sz w:val="16"/>
                <w:szCs w:val="16"/>
              </w:rPr>
              <w:t>13.323</w:t>
            </w:r>
          </w:p>
        </w:tc>
        <w:tc>
          <w:tcPr>
            <w:tcW w:w="1194" w:type="pct"/>
            <w:gridSpan w:val="2"/>
            <w:tcBorders>
              <w:top w:val="nil"/>
              <w:left w:val="nil"/>
              <w:bottom w:val="single" w:sz="3" w:space="0" w:color="181717"/>
              <w:right w:val="nil"/>
            </w:tcBorders>
            <w:vAlign w:val="center"/>
          </w:tcPr>
          <w:p w14:paraId="3E0BA8FF" w14:textId="77777777" w:rsidR="00E328CF" w:rsidRPr="006F3C56" w:rsidRDefault="00E328CF" w:rsidP="001E0750">
            <w:pPr>
              <w:jc w:val="center"/>
              <w:rPr>
                <w:rFonts w:ascii="Times New Roman" w:hAnsi="Times New Roman" w:cs="Times New Roman"/>
                <w:sz w:val="16"/>
                <w:szCs w:val="16"/>
              </w:rPr>
            </w:pPr>
          </w:p>
        </w:tc>
      </w:tr>
    </w:tbl>
    <w:p w14:paraId="5FE03259" w14:textId="14379941" w:rsidR="00E328CF" w:rsidRPr="006F3C56" w:rsidRDefault="00E328CF" w:rsidP="00571DDD">
      <w:pPr>
        <w:pStyle w:val="10BodySubsequentParagraph"/>
      </w:pPr>
    </w:p>
    <w:commentRangeStart w:id="424"/>
    <w:p w14:paraId="31EB3270" w14:textId="77777777" w:rsidR="00E328CF" w:rsidRPr="006F3C56" w:rsidRDefault="00E328CF" w:rsidP="00E328CF">
      <w:pPr>
        <w:spacing w:after="194" w:line="259" w:lineRule="auto"/>
        <w:ind w:left="346"/>
        <w:jc w:val="center"/>
      </w:pPr>
      <w:r w:rsidRPr="006F3C56">
        <w:rPr>
          <w:rFonts w:ascii="Calibri" w:eastAsia="Calibri" w:hAnsi="Calibri" w:cs="Calibri"/>
          <w:noProof/>
          <w:color w:val="000000"/>
        </w:rPr>
        <mc:AlternateContent>
          <mc:Choice Requires="wpg">
            <w:drawing>
              <wp:inline distT="0" distB="0" distL="0" distR="0" wp14:anchorId="7CCD5C80" wp14:editId="6D628499">
                <wp:extent cx="2605227" cy="1235482"/>
                <wp:effectExtent l="0" t="0" r="0" b="0"/>
                <wp:docPr id="20" name="Group 20"/>
                <wp:cNvGraphicFramePr/>
                <a:graphic xmlns:a="http://schemas.openxmlformats.org/drawingml/2006/main">
                  <a:graphicData uri="http://schemas.microsoft.com/office/word/2010/wordprocessingGroup">
                    <wpg:wgp>
                      <wpg:cNvGrpSpPr/>
                      <wpg:grpSpPr>
                        <a:xfrm>
                          <a:off x="0" y="0"/>
                          <a:ext cx="2605227" cy="1235482"/>
                          <a:chOff x="0" y="0"/>
                          <a:chExt cx="2605227" cy="1235482"/>
                        </a:xfrm>
                      </wpg:grpSpPr>
                      <wps:wsp>
                        <wps:cNvPr id="21" name="Shape 231"/>
                        <wps:cNvSpPr/>
                        <wps:spPr>
                          <a:xfrm>
                            <a:off x="2605227" y="456985"/>
                            <a:ext cx="0" cy="442950"/>
                          </a:xfrm>
                          <a:custGeom>
                            <a:avLst/>
                            <a:gdLst/>
                            <a:ahLst/>
                            <a:cxnLst/>
                            <a:rect l="0" t="0" r="0" b="0"/>
                            <a:pathLst>
                              <a:path h="442950">
                                <a:moveTo>
                                  <a:pt x="0" y="0"/>
                                </a:moveTo>
                                <a:lnTo>
                                  <a:pt x="0" y="44295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 name="Shape 232"/>
                        <wps:cNvSpPr/>
                        <wps:spPr>
                          <a:xfrm>
                            <a:off x="176009" y="139928"/>
                            <a:ext cx="2422220" cy="501231"/>
                          </a:xfrm>
                          <a:custGeom>
                            <a:avLst/>
                            <a:gdLst/>
                            <a:ahLst/>
                            <a:cxnLst/>
                            <a:rect l="0" t="0" r="0" b="0"/>
                            <a:pathLst>
                              <a:path w="2422220" h="501231">
                                <a:moveTo>
                                  <a:pt x="2422220" y="501231"/>
                                </a:moveTo>
                                <a:lnTo>
                                  <a:pt x="0" y="0"/>
                                </a:lnTo>
                              </a:path>
                            </a:pathLst>
                          </a:custGeom>
                          <a:ln w="6350" cap="flat">
                            <a:miter lim="127000"/>
                          </a:ln>
                        </wps:spPr>
                        <wps:style>
                          <a:lnRef idx="1">
                            <a:srgbClr val="67B03D"/>
                          </a:lnRef>
                          <a:fillRef idx="0">
                            <a:srgbClr val="000000">
                              <a:alpha val="0"/>
                            </a:srgbClr>
                          </a:fillRef>
                          <a:effectRef idx="0">
                            <a:scrgbClr r="0" g="0" b="0"/>
                          </a:effectRef>
                          <a:fontRef idx="none"/>
                        </wps:style>
                        <wps:bodyPr/>
                      </wps:wsp>
                      <wps:wsp>
                        <wps:cNvPr id="23" name="Shape 233"/>
                        <wps:cNvSpPr/>
                        <wps:spPr>
                          <a:xfrm>
                            <a:off x="166687" y="641159"/>
                            <a:ext cx="2431542" cy="37300"/>
                          </a:xfrm>
                          <a:custGeom>
                            <a:avLst/>
                            <a:gdLst/>
                            <a:ahLst/>
                            <a:cxnLst/>
                            <a:rect l="0" t="0" r="0" b="0"/>
                            <a:pathLst>
                              <a:path w="2431542" h="37300">
                                <a:moveTo>
                                  <a:pt x="2431542" y="0"/>
                                </a:moveTo>
                                <a:lnTo>
                                  <a:pt x="0" y="37300"/>
                                </a:lnTo>
                              </a:path>
                            </a:pathLst>
                          </a:custGeom>
                          <a:ln w="6350" cap="flat">
                            <a:miter lim="127000"/>
                          </a:ln>
                        </wps:spPr>
                        <wps:style>
                          <a:lnRef idx="1">
                            <a:srgbClr val="67B03D"/>
                          </a:lnRef>
                          <a:fillRef idx="0">
                            <a:srgbClr val="000000">
                              <a:alpha val="0"/>
                            </a:srgbClr>
                          </a:fillRef>
                          <a:effectRef idx="0">
                            <a:scrgbClr r="0" g="0" b="0"/>
                          </a:effectRef>
                          <a:fontRef idx="none"/>
                        </wps:style>
                        <wps:bodyPr/>
                      </wps:wsp>
                      <wps:wsp>
                        <wps:cNvPr id="24" name="Shape 234"/>
                        <wps:cNvSpPr/>
                        <wps:spPr>
                          <a:xfrm>
                            <a:off x="166687" y="641159"/>
                            <a:ext cx="2431542" cy="582828"/>
                          </a:xfrm>
                          <a:custGeom>
                            <a:avLst/>
                            <a:gdLst/>
                            <a:ahLst/>
                            <a:cxnLst/>
                            <a:rect l="0" t="0" r="0" b="0"/>
                            <a:pathLst>
                              <a:path w="2431542" h="582828">
                                <a:moveTo>
                                  <a:pt x="2431542" y="0"/>
                                </a:moveTo>
                                <a:lnTo>
                                  <a:pt x="0" y="582828"/>
                                </a:lnTo>
                              </a:path>
                            </a:pathLst>
                          </a:custGeom>
                          <a:ln w="6350" cap="flat">
                            <a:miter lim="127000"/>
                          </a:ln>
                        </wps:spPr>
                        <wps:style>
                          <a:lnRef idx="1">
                            <a:srgbClr val="67B03D"/>
                          </a:lnRef>
                          <a:fillRef idx="0">
                            <a:srgbClr val="000000">
                              <a:alpha val="0"/>
                            </a:srgbClr>
                          </a:fillRef>
                          <a:effectRef idx="0">
                            <a:scrgbClr r="0" g="0" b="0"/>
                          </a:effectRef>
                          <a:fontRef idx="none"/>
                        </wps:style>
                        <wps:bodyPr/>
                      </wps:wsp>
                      <wps:wsp>
                        <wps:cNvPr id="25" name="Shape 235"/>
                        <wps:cNvSpPr/>
                        <wps:spPr>
                          <a:xfrm>
                            <a:off x="162027" y="137592"/>
                            <a:ext cx="2438540" cy="447611"/>
                          </a:xfrm>
                          <a:custGeom>
                            <a:avLst/>
                            <a:gdLst/>
                            <a:ahLst/>
                            <a:cxnLst/>
                            <a:rect l="0" t="0" r="0" b="0"/>
                            <a:pathLst>
                              <a:path w="2438540" h="447611">
                                <a:moveTo>
                                  <a:pt x="2438540" y="447611"/>
                                </a:moveTo>
                                <a:lnTo>
                                  <a:pt x="0" y="0"/>
                                </a:lnTo>
                              </a:path>
                            </a:pathLst>
                          </a:custGeom>
                          <a:ln w="6350" cap="flat">
                            <a:miter lim="127000"/>
                          </a:ln>
                        </wps:spPr>
                        <wps:style>
                          <a:lnRef idx="1">
                            <a:srgbClr val="E53B30"/>
                          </a:lnRef>
                          <a:fillRef idx="0">
                            <a:srgbClr val="000000">
                              <a:alpha val="0"/>
                            </a:srgbClr>
                          </a:fillRef>
                          <a:effectRef idx="0">
                            <a:scrgbClr r="0" g="0" b="0"/>
                          </a:effectRef>
                          <a:fontRef idx="none"/>
                        </wps:style>
                        <wps:bodyPr/>
                      </wps:wsp>
                      <wps:wsp>
                        <wps:cNvPr id="26" name="Shape 236"/>
                        <wps:cNvSpPr/>
                        <wps:spPr>
                          <a:xfrm>
                            <a:off x="162026" y="583057"/>
                            <a:ext cx="2426843" cy="640918"/>
                          </a:xfrm>
                          <a:custGeom>
                            <a:avLst/>
                            <a:gdLst/>
                            <a:ahLst/>
                            <a:cxnLst/>
                            <a:rect l="0" t="0" r="0" b="0"/>
                            <a:pathLst>
                              <a:path w="2426843" h="640918">
                                <a:moveTo>
                                  <a:pt x="2426843" y="0"/>
                                </a:moveTo>
                                <a:lnTo>
                                  <a:pt x="0" y="640918"/>
                                </a:lnTo>
                              </a:path>
                            </a:pathLst>
                          </a:custGeom>
                          <a:ln w="6350" cap="flat">
                            <a:miter lim="127000"/>
                          </a:ln>
                        </wps:spPr>
                        <wps:style>
                          <a:lnRef idx="1">
                            <a:srgbClr val="E53B30"/>
                          </a:lnRef>
                          <a:fillRef idx="0">
                            <a:srgbClr val="000000">
                              <a:alpha val="0"/>
                            </a:srgbClr>
                          </a:fillRef>
                          <a:effectRef idx="0">
                            <a:scrgbClr r="0" g="0" b="0"/>
                          </a:effectRef>
                          <a:fontRef idx="none"/>
                        </wps:style>
                        <wps:bodyPr/>
                      </wps:wsp>
                      <wps:wsp>
                        <wps:cNvPr id="27" name="Shape 237"/>
                        <wps:cNvSpPr/>
                        <wps:spPr>
                          <a:xfrm>
                            <a:off x="178346" y="583057"/>
                            <a:ext cx="2410524" cy="100063"/>
                          </a:xfrm>
                          <a:custGeom>
                            <a:avLst/>
                            <a:gdLst/>
                            <a:ahLst/>
                            <a:cxnLst/>
                            <a:rect l="0" t="0" r="0" b="0"/>
                            <a:pathLst>
                              <a:path w="2410524" h="100063">
                                <a:moveTo>
                                  <a:pt x="2410524" y="0"/>
                                </a:moveTo>
                                <a:lnTo>
                                  <a:pt x="0" y="100063"/>
                                </a:lnTo>
                              </a:path>
                            </a:pathLst>
                          </a:custGeom>
                          <a:ln w="6350" cap="flat">
                            <a:miter lim="127000"/>
                          </a:ln>
                        </wps:spPr>
                        <wps:style>
                          <a:lnRef idx="1">
                            <a:srgbClr val="E53B30"/>
                          </a:lnRef>
                          <a:fillRef idx="0">
                            <a:srgbClr val="000000">
                              <a:alpha val="0"/>
                            </a:srgbClr>
                          </a:fillRef>
                          <a:effectRef idx="0">
                            <a:scrgbClr r="0" g="0" b="0"/>
                          </a:effectRef>
                          <a:fontRef idx="none"/>
                        </wps:style>
                        <wps:bodyPr/>
                      </wps:wsp>
                      <wps:wsp>
                        <wps:cNvPr id="28" name="Shape 238"/>
                        <wps:cNvSpPr/>
                        <wps:spPr>
                          <a:xfrm>
                            <a:off x="59448" y="137592"/>
                            <a:ext cx="2541118" cy="545529"/>
                          </a:xfrm>
                          <a:custGeom>
                            <a:avLst/>
                            <a:gdLst/>
                            <a:ahLst/>
                            <a:cxnLst/>
                            <a:rect l="0" t="0" r="0" b="0"/>
                            <a:pathLst>
                              <a:path w="2541118" h="545529">
                                <a:moveTo>
                                  <a:pt x="2541118" y="545529"/>
                                </a:moveTo>
                                <a:lnTo>
                                  <a:pt x="102578" y="0"/>
                                </a:lnTo>
                                <a:lnTo>
                                  <a:pt x="0" y="2337"/>
                                </a:lnTo>
                              </a:path>
                            </a:pathLst>
                          </a:custGeom>
                          <a:ln w="6350" cap="flat">
                            <a:miter lim="127000"/>
                          </a:ln>
                        </wps:spPr>
                        <wps:style>
                          <a:lnRef idx="1">
                            <a:srgbClr val="4E4385"/>
                          </a:lnRef>
                          <a:fillRef idx="0">
                            <a:srgbClr val="000000">
                              <a:alpha val="0"/>
                            </a:srgbClr>
                          </a:fillRef>
                          <a:effectRef idx="0">
                            <a:scrgbClr r="0" g="0" b="0"/>
                          </a:effectRef>
                          <a:fontRef idx="none"/>
                        </wps:style>
                        <wps:bodyPr/>
                      </wps:wsp>
                      <wps:wsp>
                        <wps:cNvPr id="29" name="Shape 239"/>
                        <wps:cNvSpPr/>
                        <wps:spPr>
                          <a:xfrm>
                            <a:off x="162027" y="683120"/>
                            <a:ext cx="2438540" cy="543192"/>
                          </a:xfrm>
                          <a:custGeom>
                            <a:avLst/>
                            <a:gdLst/>
                            <a:ahLst/>
                            <a:cxnLst/>
                            <a:rect l="0" t="0" r="0" b="0"/>
                            <a:pathLst>
                              <a:path w="2438540" h="543192">
                                <a:moveTo>
                                  <a:pt x="2438540" y="0"/>
                                </a:moveTo>
                                <a:lnTo>
                                  <a:pt x="0" y="543192"/>
                                </a:lnTo>
                              </a:path>
                            </a:pathLst>
                          </a:custGeom>
                          <a:ln w="6350" cap="flat">
                            <a:miter lim="127000"/>
                          </a:ln>
                        </wps:spPr>
                        <wps:style>
                          <a:lnRef idx="1">
                            <a:srgbClr val="4E4385"/>
                          </a:lnRef>
                          <a:fillRef idx="0">
                            <a:srgbClr val="000000">
                              <a:alpha val="0"/>
                            </a:srgbClr>
                          </a:fillRef>
                          <a:effectRef idx="0">
                            <a:scrgbClr r="0" g="0" b="0"/>
                          </a:effectRef>
                          <a:fontRef idx="none"/>
                        </wps:style>
                        <wps:bodyPr/>
                      </wps:wsp>
                      <wps:wsp>
                        <wps:cNvPr id="30" name="Shape 240"/>
                        <wps:cNvSpPr/>
                        <wps:spPr>
                          <a:xfrm>
                            <a:off x="162027" y="683120"/>
                            <a:ext cx="2438540" cy="0"/>
                          </a:xfrm>
                          <a:custGeom>
                            <a:avLst/>
                            <a:gdLst/>
                            <a:ahLst/>
                            <a:cxnLst/>
                            <a:rect l="0" t="0" r="0" b="0"/>
                            <a:pathLst>
                              <a:path w="2438540">
                                <a:moveTo>
                                  <a:pt x="2438540" y="0"/>
                                </a:moveTo>
                                <a:lnTo>
                                  <a:pt x="0" y="0"/>
                                </a:lnTo>
                              </a:path>
                            </a:pathLst>
                          </a:custGeom>
                          <a:ln w="6350" cap="flat">
                            <a:miter lim="127000"/>
                          </a:ln>
                        </wps:spPr>
                        <wps:style>
                          <a:lnRef idx="1">
                            <a:srgbClr val="4E4385"/>
                          </a:lnRef>
                          <a:fillRef idx="0">
                            <a:srgbClr val="000000">
                              <a:alpha val="0"/>
                            </a:srgbClr>
                          </a:fillRef>
                          <a:effectRef idx="0">
                            <a:scrgbClr r="0" g="0" b="0"/>
                          </a:effectRef>
                          <a:fontRef idx="none"/>
                        </wps:style>
                        <wps:bodyPr/>
                      </wps:wsp>
                      <wps:wsp>
                        <wps:cNvPr id="31" name="Shape 241"/>
                        <wps:cNvSpPr/>
                        <wps:spPr>
                          <a:xfrm>
                            <a:off x="159689" y="456985"/>
                            <a:ext cx="2438540" cy="776326"/>
                          </a:xfrm>
                          <a:custGeom>
                            <a:avLst/>
                            <a:gdLst/>
                            <a:ahLst/>
                            <a:cxnLst/>
                            <a:rect l="0" t="0" r="0" b="0"/>
                            <a:pathLst>
                              <a:path w="2438540" h="776326">
                                <a:moveTo>
                                  <a:pt x="2438540" y="0"/>
                                </a:moveTo>
                                <a:lnTo>
                                  <a:pt x="0" y="776326"/>
                                </a:lnTo>
                              </a:path>
                            </a:pathLst>
                          </a:custGeom>
                          <a:ln w="6350" cap="flat">
                            <a:miter lim="127000"/>
                          </a:ln>
                        </wps:spPr>
                        <wps:style>
                          <a:lnRef idx="1">
                            <a:srgbClr val="BAB534"/>
                          </a:lnRef>
                          <a:fillRef idx="0">
                            <a:srgbClr val="000000">
                              <a:alpha val="0"/>
                            </a:srgbClr>
                          </a:fillRef>
                          <a:effectRef idx="0">
                            <a:scrgbClr r="0" g="0" b="0"/>
                          </a:effectRef>
                          <a:fontRef idx="none"/>
                        </wps:style>
                        <wps:bodyPr/>
                      </wps:wsp>
                      <wps:wsp>
                        <wps:cNvPr id="32" name="Shape 242"/>
                        <wps:cNvSpPr/>
                        <wps:spPr>
                          <a:xfrm>
                            <a:off x="159689" y="139929"/>
                            <a:ext cx="2438540" cy="347358"/>
                          </a:xfrm>
                          <a:custGeom>
                            <a:avLst/>
                            <a:gdLst/>
                            <a:ahLst/>
                            <a:cxnLst/>
                            <a:rect l="0" t="0" r="0" b="0"/>
                            <a:pathLst>
                              <a:path w="2438540" h="347358">
                                <a:moveTo>
                                  <a:pt x="0" y="0"/>
                                </a:moveTo>
                                <a:lnTo>
                                  <a:pt x="2438540" y="347358"/>
                                </a:lnTo>
                              </a:path>
                            </a:pathLst>
                          </a:custGeom>
                          <a:ln w="6350" cap="flat">
                            <a:miter lim="127000"/>
                          </a:ln>
                        </wps:spPr>
                        <wps:style>
                          <a:lnRef idx="1">
                            <a:srgbClr val="BAB534"/>
                          </a:lnRef>
                          <a:fillRef idx="0">
                            <a:srgbClr val="000000">
                              <a:alpha val="0"/>
                            </a:srgbClr>
                          </a:fillRef>
                          <a:effectRef idx="0">
                            <a:scrgbClr r="0" g="0" b="0"/>
                          </a:effectRef>
                          <a:fontRef idx="none"/>
                        </wps:style>
                        <wps:bodyPr/>
                      </wps:wsp>
                      <wps:wsp>
                        <wps:cNvPr id="33" name="Shape 243"/>
                        <wps:cNvSpPr/>
                        <wps:spPr>
                          <a:xfrm>
                            <a:off x="55943" y="137592"/>
                            <a:ext cx="103746" cy="2337"/>
                          </a:xfrm>
                          <a:custGeom>
                            <a:avLst/>
                            <a:gdLst/>
                            <a:ahLst/>
                            <a:cxnLst/>
                            <a:rect l="0" t="0" r="0" b="0"/>
                            <a:pathLst>
                              <a:path w="103746" h="2337">
                                <a:moveTo>
                                  <a:pt x="0" y="0"/>
                                </a:moveTo>
                                <a:lnTo>
                                  <a:pt x="103746" y="2337"/>
                                </a:lnTo>
                              </a:path>
                            </a:pathLst>
                          </a:custGeom>
                          <a:ln w="6350" cap="flat">
                            <a:miter lim="127000"/>
                          </a:ln>
                        </wps:spPr>
                        <wps:style>
                          <a:lnRef idx="1">
                            <a:srgbClr val="BAB534"/>
                          </a:lnRef>
                          <a:fillRef idx="0">
                            <a:srgbClr val="000000">
                              <a:alpha val="0"/>
                            </a:srgbClr>
                          </a:fillRef>
                          <a:effectRef idx="0">
                            <a:scrgbClr r="0" g="0" b="0"/>
                          </a:effectRef>
                          <a:fontRef idx="none"/>
                        </wps:style>
                        <wps:bodyPr/>
                      </wps:wsp>
                      <wps:wsp>
                        <wps:cNvPr id="34" name="Shape 244"/>
                        <wps:cNvSpPr/>
                        <wps:spPr>
                          <a:xfrm>
                            <a:off x="5829" y="680783"/>
                            <a:ext cx="153860" cy="0"/>
                          </a:xfrm>
                          <a:custGeom>
                            <a:avLst/>
                            <a:gdLst/>
                            <a:ahLst/>
                            <a:cxnLst/>
                            <a:rect l="0" t="0" r="0" b="0"/>
                            <a:pathLst>
                              <a:path w="153860">
                                <a:moveTo>
                                  <a:pt x="153860" y="0"/>
                                </a:moveTo>
                                <a:lnTo>
                                  <a:pt x="0" y="0"/>
                                </a:lnTo>
                              </a:path>
                            </a:pathLst>
                          </a:custGeom>
                          <a:ln w="6350" cap="flat">
                            <a:miter lim="127000"/>
                          </a:ln>
                        </wps:spPr>
                        <wps:style>
                          <a:lnRef idx="1">
                            <a:srgbClr val="BAB534"/>
                          </a:lnRef>
                          <a:fillRef idx="0">
                            <a:srgbClr val="000000">
                              <a:alpha val="0"/>
                            </a:srgbClr>
                          </a:fillRef>
                          <a:effectRef idx="0">
                            <a:scrgbClr r="0" g="0" b="0"/>
                          </a:effectRef>
                          <a:fontRef idx="none"/>
                        </wps:style>
                        <wps:bodyPr/>
                      </wps:wsp>
                      <wps:wsp>
                        <wps:cNvPr id="35" name="Shape 245"/>
                        <wps:cNvSpPr/>
                        <wps:spPr>
                          <a:xfrm>
                            <a:off x="159689" y="487286"/>
                            <a:ext cx="2438540" cy="193497"/>
                          </a:xfrm>
                          <a:custGeom>
                            <a:avLst/>
                            <a:gdLst/>
                            <a:ahLst/>
                            <a:cxnLst/>
                            <a:rect l="0" t="0" r="0" b="0"/>
                            <a:pathLst>
                              <a:path w="2438540" h="193497">
                                <a:moveTo>
                                  <a:pt x="2438540" y="0"/>
                                </a:moveTo>
                                <a:lnTo>
                                  <a:pt x="0" y="193497"/>
                                </a:lnTo>
                              </a:path>
                            </a:pathLst>
                          </a:custGeom>
                          <a:ln w="6350" cap="flat">
                            <a:miter lim="127000"/>
                          </a:ln>
                        </wps:spPr>
                        <wps:style>
                          <a:lnRef idx="1">
                            <a:srgbClr val="BAB534"/>
                          </a:lnRef>
                          <a:fillRef idx="0">
                            <a:srgbClr val="000000">
                              <a:alpha val="0"/>
                            </a:srgbClr>
                          </a:fillRef>
                          <a:effectRef idx="0">
                            <a:scrgbClr r="0" g="0" b="0"/>
                          </a:effectRef>
                          <a:fontRef idx="none"/>
                        </wps:style>
                        <wps:bodyPr/>
                      </wps:wsp>
                      <wps:wsp>
                        <wps:cNvPr id="36" name="Shape 246"/>
                        <wps:cNvSpPr/>
                        <wps:spPr>
                          <a:xfrm>
                            <a:off x="16471" y="1233309"/>
                            <a:ext cx="143218" cy="0"/>
                          </a:xfrm>
                          <a:custGeom>
                            <a:avLst/>
                            <a:gdLst/>
                            <a:ahLst/>
                            <a:cxnLst/>
                            <a:rect l="0" t="0" r="0" b="0"/>
                            <a:pathLst>
                              <a:path w="143218">
                                <a:moveTo>
                                  <a:pt x="143218" y="0"/>
                                </a:moveTo>
                                <a:lnTo>
                                  <a:pt x="0" y="0"/>
                                </a:lnTo>
                              </a:path>
                            </a:pathLst>
                          </a:custGeom>
                          <a:ln w="6350" cap="flat">
                            <a:miter lim="127000"/>
                          </a:ln>
                        </wps:spPr>
                        <wps:style>
                          <a:lnRef idx="1">
                            <a:srgbClr val="BAB534"/>
                          </a:lnRef>
                          <a:fillRef idx="0">
                            <a:srgbClr val="000000">
                              <a:alpha val="0"/>
                            </a:srgbClr>
                          </a:fillRef>
                          <a:effectRef idx="0">
                            <a:scrgbClr r="0" g="0" b="0"/>
                          </a:effectRef>
                          <a:fontRef idx="none"/>
                        </wps:style>
                        <wps:bodyPr/>
                      </wps:wsp>
                      <wps:wsp>
                        <wps:cNvPr id="37" name="Shape 248"/>
                        <wps:cNvSpPr/>
                        <wps:spPr>
                          <a:xfrm>
                            <a:off x="0" y="135585"/>
                            <a:ext cx="164935" cy="1099896"/>
                          </a:xfrm>
                          <a:custGeom>
                            <a:avLst/>
                            <a:gdLst/>
                            <a:ahLst/>
                            <a:cxnLst/>
                            <a:rect l="0" t="0" r="0" b="0"/>
                            <a:pathLst>
                              <a:path w="164935" h="1099896">
                                <a:moveTo>
                                  <a:pt x="164935" y="1099896"/>
                                </a:moveTo>
                                <a:lnTo>
                                  <a:pt x="164935" y="0"/>
                                </a:lnTo>
                                <a:lnTo>
                                  <a:pt x="19812" y="0"/>
                                </a:lnTo>
                                <a:lnTo>
                                  <a:pt x="19812" y="108649"/>
                                </a:lnTo>
                                <a:lnTo>
                                  <a:pt x="10490" y="108649"/>
                                </a:lnTo>
                                <a:lnTo>
                                  <a:pt x="10490" y="243535"/>
                                </a:lnTo>
                                <a:lnTo>
                                  <a:pt x="0" y="243535"/>
                                </a:lnTo>
                                <a:lnTo>
                                  <a:pt x="0" y="867219"/>
                                </a:lnTo>
                                <a:lnTo>
                                  <a:pt x="11646" y="867219"/>
                                </a:lnTo>
                                <a:lnTo>
                                  <a:pt x="11646" y="1000951"/>
                                </a:lnTo>
                                <a:lnTo>
                                  <a:pt x="17475" y="1006716"/>
                                </a:lnTo>
                                <a:lnTo>
                                  <a:pt x="17475" y="1099896"/>
                                </a:lnTo>
                                <a:lnTo>
                                  <a:pt x="164935" y="1099896"/>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38" name="Shape 249"/>
                        <wps:cNvSpPr/>
                        <wps:spPr>
                          <a:xfrm>
                            <a:off x="166688" y="120713"/>
                            <a:ext cx="493395" cy="279108"/>
                          </a:xfrm>
                          <a:custGeom>
                            <a:avLst/>
                            <a:gdLst/>
                            <a:ahLst/>
                            <a:cxnLst/>
                            <a:rect l="0" t="0" r="0" b="0"/>
                            <a:pathLst>
                              <a:path w="493395" h="279108">
                                <a:moveTo>
                                  <a:pt x="0" y="279108"/>
                                </a:moveTo>
                                <a:lnTo>
                                  <a:pt x="493395"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39" name="Shape 250"/>
                        <wps:cNvSpPr/>
                        <wps:spPr>
                          <a:xfrm>
                            <a:off x="616191" y="104686"/>
                            <a:ext cx="51892" cy="59792"/>
                          </a:xfrm>
                          <a:custGeom>
                            <a:avLst/>
                            <a:gdLst/>
                            <a:ahLst/>
                            <a:cxnLst/>
                            <a:rect l="0" t="0" r="0" b="0"/>
                            <a:pathLst>
                              <a:path w="51892" h="59792">
                                <a:moveTo>
                                  <a:pt x="7010" y="0"/>
                                </a:moveTo>
                                <a:cubicBezTo>
                                  <a:pt x="20510" y="7747"/>
                                  <a:pt x="36436" y="10833"/>
                                  <a:pt x="51892" y="11493"/>
                                </a:cubicBezTo>
                                <a:cubicBezTo>
                                  <a:pt x="44323" y="25044"/>
                                  <a:pt x="39408" y="40361"/>
                                  <a:pt x="38633" y="55893"/>
                                </a:cubicBezTo>
                                <a:lnTo>
                                  <a:pt x="31737" y="59792"/>
                                </a:lnTo>
                                <a:cubicBezTo>
                                  <a:pt x="32703" y="44628"/>
                                  <a:pt x="35966" y="30074"/>
                                  <a:pt x="42621" y="16751"/>
                                </a:cubicBezTo>
                                <a:cubicBezTo>
                                  <a:pt x="27711" y="15481"/>
                                  <a:pt x="13157" y="10858"/>
                                  <a:pt x="0" y="3962"/>
                                </a:cubicBezTo>
                                <a:lnTo>
                                  <a:pt x="701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 name="Rectangle 40"/>
                        <wps:cNvSpPr/>
                        <wps:spPr>
                          <a:xfrm>
                            <a:off x="375407" y="0"/>
                            <a:ext cx="992894" cy="129047"/>
                          </a:xfrm>
                          <a:prstGeom prst="rect">
                            <a:avLst/>
                          </a:prstGeom>
                          <a:ln>
                            <a:noFill/>
                          </a:ln>
                        </wps:spPr>
                        <wps:txbx>
                          <w:txbxContent>
                            <w:p w14:paraId="58BC1BFC" w14:textId="77777777" w:rsidR="00E328CF" w:rsidRDefault="00E328CF" w:rsidP="00E328CF">
                              <w:pPr>
                                <w:spacing w:after="160" w:line="259" w:lineRule="auto"/>
                              </w:pPr>
                              <w:r>
                                <w:rPr>
                                  <w:rFonts w:ascii="Calibri" w:eastAsia="Calibri" w:hAnsi="Calibri" w:cs="Calibri"/>
                                  <w:sz w:val="16"/>
                                </w:rPr>
                                <w:t>Diffractive surface</w:t>
                              </w:r>
                            </w:p>
                          </w:txbxContent>
                        </wps:txbx>
                        <wps:bodyPr horzOverflow="overflow" vert="horz" lIns="0" tIns="0" rIns="0" bIns="0" rtlCol="0">
                          <a:noAutofit/>
                        </wps:bodyPr>
                      </wps:wsp>
                    </wpg:wgp>
                  </a:graphicData>
                </a:graphic>
              </wp:inline>
            </w:drawing>
          </mc:Choice>
          <mc:Fallback>
            <w:pict>
              <v:group w14:anchorId="7CCD5C80" id="Group 20" o:spid="_x0000_s1026" style="width:205.15pt;height:97.3pt;mso-position-horizontal-relative:char;mso-position-vertical-relative:line" coordsize="26052,12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">
                <v:shape id="Shape 231" o:spid="_x0000_s1027" style="position:absolute;left:26052;top:4569;width:0;height:4430;visibility:visible;mso-wrap-style:square;v-text-anchor:top" coordsize="0,4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" path="m,l,442950e" filled="f" strokecolor="#171616" strokeweight=".5pt">
                  <v:stroke miterlimit="83231f" joinstyle="miter"/>
                  <v:path arrowok="t" textboxrect="0,0,0,442950"/>
                </v:shape>
                <v:shape id="Shape 232" o:spid="_x0000_s1028" style="position:absolute;left:1760;top:1399;width:24222;height:5012;visibility:visible;mso-wrap-style:square;v-text-anchor:top" coordsize="2422220,50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" path="m2422220,501231l,e" filled="f" strokecolor="#64af39" strokeweight=".5pt">
                  <v:stroke miterlimit="83231f" joinstyle="miter"/>
                  <v:path arrowok="t" textboxrect="0,0,2422220,501231"/>
                </v:shape>
                <v:shape id="Shape 233" o:spid="_x0000_s1029" style="position:absolute;left:1666;top:6411;width:24316;height:373;visibility:visible;mso-wrap-style:square;v-text-anchor:top" coordsize="2431542,3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" path="m2431542,l,37300e" filled="f" strokecolor="#64af39" strokeweight=".5pt">
                  <v:stroke miterlimit="83231f" joinstyle="miter"/>
                  <v:path arrowok="t" textboxrect="0,0,2431542,37300"/>
                </v:shape>
                <v:shape id="Shape 234" o:spid="_x0000_s1030" style="position:absolute;left:1666;top:6411;width:24316;height:5828;visibility:visible;mso-wrap-style:square;v-text-anchor:top" coordsize="2431542,582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" path="m2431542,l,582828e" filled="f" strokecolor="#64af39" strokeweight=".5pt">
                  <v:stroke miterlimit="83231f" joinstyle="miter"/>
                  <v:path arrowok="t" textboxrect="0,0,2431542,582828"/>
                </v:shape>
                <v:shape id="Shape 235" o:spid="_x0000_s1031" style="position:absolute;left:1620;top:1375;width:24385;height:4477;visibility:visible;mso-wrap-style:square;v-text-anchor:top" coordsize="2438540,447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" path="m2438540,447611l,e" filled="f" strokecolor="#e4362a" strokeweight=".5pt">
                  <v:stroke miterlimit="83231f" joinstyle="miter"/>
                  <v:path arrowok="t" textboxrect="0,0,2438540,447611"/>
                </v:shape>
                <v:shape id="Shape 236" o:spid="_x0000_s1032" style="position:absolute;left:1620;top:5830;width:24268;height:6409;visibility:visible;mso-wrap-style:square;v-text-anchor:top" coordsize="2426843,640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" path="m2426843,l,640918e" filled="f" strokecolor="#e4362a" strokeweight=".5pt">
                  <v:stroke miterlimit="83231f" joinstyle="miter"/>
                  <v:path arrowok="t" textboxrect="0,0,2426843,640918"/>
                </v:shape>
                <v:shape id="Shape 237" o:spid="_x0000_s1033" style="position:absolute;left:1783;top:5830;width:24105;height:1001;visibility:visible;mso-wrap-style:square;v-text-anchor:top" coordsize="2410524,100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" path="m2410524,l,100063e" filled="f" strokecolor="#e4362a" strokeweight=".5pt">
                  <v:stroke miterlimit="83231f" joinstyle="miter"/>
                  <v:path arrowok="t" textboxrect="0,0,2410524,100063"/>
                </v:shape>
                <v:shape id="Shape 238" o:spid="_x0000_s1034" style="position:absolute;left:594;top:1375;width:25411;height:5456;visibility:visible;mso-wrap-style:square;v-text-anchor:top" coordsize="2541118,545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" path="m2541118,545529l102578,,,2337e" filled="f" strokecolor="#4b4084" strokeweight=".5pt">
                  <v:stroke miterlimit="83231f" joinstyle="miter"/>
                  <v:path arrowok="t" textboxrect="0,0,2541118,545529"/>
                </v:shape>
                <v:shape id="Shape 239" o:spid="_x0000_s1035" style="position:absolute;left:1620;top:6831;width:24385;height:5432;visibility:visible;mso-wrap-style:square;v-text-anchor:top" coordsize="2438540,54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" path="m2438540,l,543192e" filled="f" strokecolor="#4b4084" strokeweight=".5pt">
                  <v:stroke miterlimit="83231f" joinstyle="miter"/>
                  <v:path arrowok="t" textboxrect="0,0,2438540,543192"/>
                </v:shape>
                <v:shape id="Shape 240" o:spid="_x0000_s1036" style="position:absolute;left:1620;top:6831;width:24385;height:0;visibility:visible;mso-wrap-style:square;v-text-anchor:top" coordsize="2438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" path="m2438540,l,e" filled="f" strokecolor="#4b4084" strokeweight=".5pt">
                  <v:stroke miterlimit="83231f" joinstyle="miter"/>
                  <v:path arrowok="t" textboxrect="0,0,2438540,0"/>
                </v:shape>
                <v:shape id="Shape 241" o:spid="_x0000_s1037" style="position:absolute;left:1596;top:4569;width:24386;height:7764;visibility:visible;mso-wrap-style:square;v-text-anchor:top" coordsize="2438540,776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" path="m2438540,l,776326e" filled="f" strokecolor="#b9b42f" strokeweight=".5pt">
                  <v:stroke miterlimit="83231f" joinstyle="miter"/>
                  <v:path arrowok="t" textboxrect="0,0,2438540,776326"/>
                </v:shape>
                <v:shape id="Shape 242" o:spid="_x0000_s1038" style="position:absolute;left:1596;top:1399;width:24386;height:3473;visibility:visible;mso-wrap-style:square;v-text-anchor:top" coordsize="2438540,34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" path="m,l2438540,347358e" filled="f" strokecolor="#b9b42f" strokeweight=".5pt">
                  <v:stroke miterlimit="83231f" joinstyle="miter"/>
                  <v:path arrowok="t" textboxrect="0,0,2438540,347358"/>
                </v:shape>
                <v:shape id="Shape 243" o:spid="_x0000_s1039" style="position:absolute;left:559;top:1375;width:1037;height:24;visibility:visible;mso-wrap-style:square;v-text-anchor:top" coordsize="103746,2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" path="m,l103746,2337e" filled="f" strokecolor="#b9b42f" strokeweight=".5pt">
                  <v:stroke miterlimit="83231f" joinstyle="miter"/>
                  <v:path arrowok="t" textboxrect="0,0,103746,2337"/>
                </v:shape>
                <v:shape id="Shape 244" o:spid="_x0000_s1040" style="position:absolute;left:58;top:6807;width:1538;height:0;visibility:visible;mso-wrap-style:square;v-text-anchor:top" coordsize="153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" path="m153860,l,e" filled="f" strokecolor="#b9b42f" strokeweight=".5pt">
                  <v:stroke miterlimit="83231f" joinstyle="miter"/>
                  <v:path arrowok="t" textboxrect="0,0,153860,0"/>
                </v:shape>
                <v:shape id="Shape 245" o:spid="_x0000_s1041" style="position:absolute;left:1596;top:4872;width:24386;height:1935;visibility:visible;mso-wrap-style:square;v-text-anchor:top" coordsize="2438540,193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" path="m2438540,l,193497e" filled="f" strokecolor="#b9b42f" strokeweight=".5pt">
                  <v:stroke miterlimit="83231f" joinstyle="miter"/>
                  <v:path arrowok="t" textboxrect="0,0,2438540,193497"/>
                </v:shape>
                <v:shape id="Shape 246" o:spid="_x0000_s1042" style="position:absolute;left:164;top:12333;width:1432;height:0;visibility:visible;mso-wrap-style:square;v-text-anchor:top" coordsize="14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" path="m143218,l,e" filled="f" strokecolor="#b9b42f" strokeweight=".5pt">
                  <v:stroke miterlimit="83231f" joinstyle="miter"/>
                  <v:path arrowok="t" textboxrect="0,0,143218,0"/>
                </v:shape>
                <v:shape id="Shape 248" o:spid="_x0000_s1043" style="position:absolute;top:1355;width:1649;height:10999;visibility:visible;mso-wrap-style:square;v-text-anchor:top" coordsize="164935,109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" path="m164935,1099896l164935,,19812,r,108649l10490,108649r,134886l,243535,,867219r11646,l11646,1000951r5829,5765l17475,1099896r147460,xe" filled="f" strokecolor="#171616" strokeweight=".5pt">
                  <v:stroke miterlimit="83231f" joinstyle="miter"/>
                  <v:path arrowok="t" textboxrect="0,0,164935,1099896"/>
                </v:shape>
                <v:shape id="Shape 249" o:spid="_x0000_s1044" style="position:absolute;left:1666;top:1207;width:4934;height:2791;visibility:visible;mso-wrap-style:square;v-text-anchor:top" coordsize="493395,27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" path="m,279108l493395,e" filled="f" strokecolor="#171616" strokeweight=".5pt">
                  <v:stroke miterlimit="83231f" joinstyle="miter"/>
                  <v:path arrowok="t" textboxrect="0,0,493395,279108"/>
                </v:shape>
                <v:shape id="Shape 250" o:spid="_x0000_s1045" style="position:absolute;left:6161;top:1046;width:519;height:598;visibility:visible;mso-wrap-style:square;v-text-anchor:top" coordsize="51892,59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" path="m7010,c20510,7747,36436,10833,51892,11493,44323,25044,39408,40361,38633,55893r-6896,3899c32703,44628,35966,30074,42621,16751,27711,15481,13157,10858,,3962l7010,xe" fillcolor="#181717" stroked="f" strokeweight="0">
                  <v:stroke miterlimit="83231f" joinstyle="miter"/>
                  <v:path arrowok="t" textboxrect="0,0,51892,59792"/>
                </v:shape>
                <v:rect id="Rectangle 40" o:spid="_x0000_s1046" style="position:absolute;left:3754;width:9929;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8BC1BFC" w14:textId="77777777" w:rsidR="00E328CF" w:rsidRDefault="00E328CF" w:rsidP="00E328CF">
                        <w:pPr>
                          <w:spacing w:after="160" w:line="259" w:lineRule="auto"/>
                        </w:pPr>
                        <w:r>
                          <w:rPr>
                            <w:rFonts w:ascii="Calibri" w:eastAsia="Calibri" w:hAnsi="Calibri" w:cs="Calibri"/>
                            <w:sz w:val="16"/>
                          </w:rPr>
                          <w:t>Diffractive surface</w:t>
                        </w:r>
                      </w:p>
                    </w:txbxContent>
                  </v:textbox>
                </v:rect>
                <w10:anchorlock/>
              </v:group>
            </w:pict>
          </mc:Fallback>
        </mc:AlternateContent>
      </w:r>
      <w:commentRangeEnd w:id="424"/>
      <w:r w:rsidRPr="006F3C56">
        <w:rPr>
          <w:rStyle w:val="CommentReference"/>
        </w:rPr>
        <w:commentReference w:id="424"/>
      </w:r>
    </w:p>
    <w:p w14:paraId="33FF0052" w14:textId="6954FE56" w:rsidR="00E328CF" w:rsidRPr="006F3C56" w:rsidRDefault="00E328CF" w:rsidP="00E328CF">
      <w:pPr>
        <w:spacing w:before="120" w:after="120" w:line="240" w:lineRule="auto"/>
        <w:jc w:val="center"/>
        <w:rPr>
          <w:rFonts w:ascii="Times New Roman" w:hAnsi="Times New Roman" w:cs="Times New Roman"/>
          <w:sz w:val="16"/>
          <w:szCs w:val="20"/>
        </w:rPr>
      </w:pPr>
      <w:r w:rsidRPr="006F3C56">
        <w:rPr>
          <w:rFonts w:ascii="Times New Roman" w:hAnsi="Times New Roman" w:cs="Times New Roman"/>
          <w:sz w:val="16"/>
          <w:szCs w:val="20"/>
        </w:rPr>
        <w:t>Fig</w:t>
      </w:r>
      <w:ins w:id="425" w:author="Author">
        <w:r w:rsidRPr="006F3C56">
          <w:rPr>
            <w:rFonts w:ascii="Times New Roman" w:hAnsi="Times New Roman" w:cs="Times New Roman"/>
            <w:sz w:val="16"/>
            <w:szCs w:val="20"/>
          </w:rPr>
          <w:t>.</w:t>
        </w:r>
      </w:ins>
      <w:del w:id="426" w:author="Author">
        <w:r w:rsidRPr="006F3C56" w:rsidDel="002B11B8">
          <w:rPr>
            <w:rFonts w:ascii="Times New Roman" w:hAnsi="Times New Roman" w:cs="Times New Roman"/>
            <w:sz w:val="16"/>
            <w:szCs w:val="20"/>
          </w:rPr>
          <w:delText>ure</w:delText>
        </w:r>
      </w:del>
      <w:r w:rsidRPr="006F3C56">
        <w:rPr>
          <w:rFonts w:ascii="Times New Roman" w:hAnsi="Times New Roman" w:cs="Times New Roman"/>
          <w:sz w:val="16"/>
          <w:szCs w:val="20"/>
        </w:rPr>
        <w:t xml:space="preserve"> 2</w:t>
      </w:r>
      <w:ins w:id="427" w:author="Author">
        <w:r w:rsidRPr="006F3C56">
          <w:rPr>
            <w:rFonts w:ascii="Times New Roman" w:hAnsi="Times New Roman" w:cs="Times New Roman"/>
            <w:sz w:val="16"/>
            <w:szCs w:val="20"/>
          </w:rPr>
          <w:t>.</w:t>
        </w:r>
      </w:ins>
      <w:del w:id="428" w:author="Author">
        <w:r w:rsidRPr="006F3C56" w:rsidDel="002B11B8">
          <w:rPr>
            <w:rFonts w:ascii="Times New Roman" w:hAnsi="Times New Roman" w:cs="Times New Roman"/>
            <w:sz w:val="16"/>
            <w:szCs w:val="20"/>
          </w:rPr>
          <w:delText>:</w:delText>
        </w:r>
      </w:del>
      <w:r w:rsidRPr="006F3C56">
        <w:rPr>
          <w:rFonts w:ascii="Times New Roman" w:hAnsi="Times New Roman" w:cs="Times New Roman"/>
          <w:sz w:val="16"/>
          <w:szCs w:val="20"/>
        </w:rPr>
        <w:t xml:space="preserve"> Layout of the diffractive lens.</w:t>
      </w:r>
    </w:p>
    <w:p w14:paraId="7375C973" w14:textId="3E5343DA" w:rsidR="00571DDD" w:rsidRPr="006F3C56" w:rsidRDefault="00571DDD" w:rsidP="00571DDD">
      <w:pPr>
        <w:pStyle w:val="08SectionHeader2"/>
      </w:pPr>
      <w:r w:rsidRPr="006F3C56">
        <w:t xml:space="preserve">2.3 </w:t>
      </w:r>
      <w:r w:rsidR="00450F61" w:rsidRPr="006F3C56">
        <w:t>Switch</w:t>
      </w:r>
      <w:ins w:id="429" w:author="Author">
        <w:r w:rsidR="008801BD" w:rsidRPr="006F3C56">
          <w:t>ing</w:t>
        </w:r>
      </w:ins>
      <w:r w:rsidR="00450F61" w:rsidRPr="006F3C56">
        <w:t xml:space="preserve"> from </w:t>
      </w:r>
      <w:del w:id="430" w:author="Author">
        <w:r w:rsidR="00450F61" w:rsidRPr="006F3C56" w:rsidDel="008801BD">
          <w:delText>K</w:delText>
        </w:r>
      </w:del>
      <w:ins w:id="431" w:author="Author">
        <w:r w:rsidR="008801BD" w:rsidRPr="006F3C56">
          <w:t>k</w:t>
        </w:r>
      </w:ins>
      <w:r w:rsidR="00450F61" w:rsidRPr="006F3C56">
        <w:t xml:space="preserve">inoform to </w:t>
      </w:r>
      <w:del w:id="432" w:author="Author">
        <w:r w:rsidR="00450F61" w:rsidRPr="006F3C56" w:rsidDel="008801BD">
          <w:delText>B</w:delText>
        </w:r>
      </w:del>
      <w:ins w:id="433" w:author="Author">
        <w:r w:rsidR="008801BD" w:rsidRPr="006F3C56">
          <w:t>b</w:t>
        </w:r>
      </w:ins>
      <w:r w:rsidR="00450F61" w:rsidRPr="006F3C56">
        <w:t xml:space="preserve">inary </w:t>
      </w:r>
      <w:del w:id="434" w:author="Author">
        <w:r w:rsidR="00450F61" w:rsidRPr="006F3C56" w:rsidDel="008801BD">
          <w:delText>S</w:delText>
        </w:r>
      </w:del>
      <w:ins w:id="435" w:author="Author">
        <w:r w:rsidR="008801BD" w:rsidRPr="006F3C56">
          <w:t>s</w:t>
        </w:r>
      </w:ins>
      <w:r w:rsidR="00450F61" w:rsidRPr="006F3C56">
        <w:t>urface</w:t>
      </w:r>
    </w:p>
    <w:p w14:paraId="08BE37EB" w14:textId="5B926C17" w:rsidR="00571DDD" w:rsidRPr="00D2139A" w:rsidRDefault="00450F61" w:rsidP="00571DDD">
      <w:pPr>
        <w:pStyle w:val="09BodyFirstParagraph"/>
        <w:rPr>
          <w:rFonts w:cs="Times New Roman"/>
          <w:rPrChange w:id="436" w:author="Author">
            <w:rPr/>
          </w:rPrChange>
        </w:rPr>
      </w:pPr>
      <w:r w:rsidRPr="00D2139A">
        <w:rPr>
          <w:rFonts w:cs="Times New Roman"/>
          <w:rPrChange w:id="437" w:author="Author">
            <w:rPr/>
          </w:rPrChange>
        </w:rPr>
        <w:t xml:space="preserve">In the optical design of the </w:t>
      </w:r>
      <w:del w:id="438" w:author="Author">
        <w:r w:rsidRPr="00D2139A" w:rsidDel="00D13D7C">
          <w:rPr>
            <w:rFonts w:cs="Times New Roman"/>
            <w:rPrChange w:id="439" w:author="Author">
              <w:rPr/>
            </w:rPrChange>
          </w:rPr>
          <w:delText xml:space="preserve">considered </w:delText>
        </w:r>
      </w:del>
      <w:ins w:id="440" w:author="Author">
        <w:r w:rsidR="00D13D7C" w:rsidRPr="00D2139A">
          <w:rPr>
            <w:rFonts w:cs="Times New Roman"/>
            <w:rPrChange w:id="441" w:author="Author">
              <w:rPr/>
            </w:rPrChange>
          </w:rPr>
          <w:t xml:space="preserve">proposed </w:t>
        </w:r>
      </w:ins>
      <w:r w:rsidRPr="00D2139A">
        <w:rPr>
          <w:rFonts w:cs="Times New Roman"/>
          <w:rPrChange w:id="442" w:author="Author">
            <w:rPr/>
          </w:rPrChange>
        </w:rPr>
        <w:t xml:space="preserve">lens [12], the diffractive surface contained one diffractive zone, and the ideal diffractive phase profile to be approximated in a binary </w:t>
      </w:r>
      <w:del w:id="443" w:author="Author">
        <w:r w:rsidRPr="00D2139A" w:rsidDel="00D13D7C">
          <w:rPr>
            <w:rFonts w:cs="Times New Roman"/>
            <w:rPrChange w:id="444" w:author="Author">
              <w:rPr/>
            </w:rPrChange>
          </w:rPr>
          <w:delText xml:space="preserve">fashion </w:delText>
        </w:r>
      </w:del>
      <w:ins w:id="445" w:author="Author">
        <w:r w:rsidR="00D13D7C" w:rsidRPr="00D2139A">
          <w:rPr>
            <w:rFonts w:cs="Times New Roman"/>
            <w:rPrChange w:id="446" w:author="Author">
              <w:rPr/>
            </w:rPrChange>
          </w:rPr>
          <w:t xml:space="preserve">manner </w:t>
        </w:r>
      </w:ins>
      <w:r w:rsidRPr="00D2139A">
        <w:rPr>
          <w:rFonts w:cs="Times New Roman"/>
          <w:rPrChange w:id="447" w:author="Author">
            <w:rPr/>
          </w:rPrChange>
        </w:rPr>
        <w:t>(</w:t>
      </w:r>
      <w:del w:id="448" w:author="Author">
        <w:r w:rsidRPr="00D2139A" w:rsidDel="00D13D7C">
          <w:rPr>
            <w:rFonts w:cs="Times New Roman"/>
            <w:rPrChange w:id="449" w:author="Author">
              <w:rPr/>
            </w:rPrChange>
          </w:rPr>
          <w:delText xml:space="preserve">4 </w:delText>
        </w:r>
      </w:del>
      <w:ins w:id="450" w:author="Author">
        <w:r w:rsidR="00D13D7C" w:rsidRPr="00D2139A">
          <w:rPr>
            <w:rFonts w:cs="Times New Roman"/>
            <w:rPrChange w:id="451" w:author="Author">
              <w:rPr/>
            </w:rPrChange>
          </w:rPr>
          <w:t xml:space="preserve">four </w:t>
        </w:r>
      </w:ins>
      <w:r w:rsidRPr="00D2139A">
        <w:rPr>
          <w:rFonts w:cs="Times New Roman"/>
          <w:rPrChange w:id="452" w:author="Author">
            <w:rPr/>
          </w:rPrChange>
        </w:rPr>
        <w:t xml:space="preserve">steps or </w:t>
      </w:r>
      <w:del w:id="453" w:author="Author">
        <w:r w:rsidRPr="00D2139A" w:rsidDel="00D13D7C">
          <w:rPr>
            <w:rFonts w:cs="Times New Roman"/>
            <w:rPrChange w:id="454" w:author="Author">
              <w:rPr/>
            </w:rPrChange>
          </w:rPr>
          <w:delText xml:space="preserve">4 </w:delText>
        </w:r>
      </w:del>
      <w:r w:rsidRPr="00D2139A">
        <w:rPr>
          <w:rFonts w:cs="Times New Roman"/>
          <w:rPrChange w:id="455" w:author="Author">
            <w:rPr/>
          </w:rPrChange>
        </w:rPr>
        <w:t xml:space="preserve">phase levels) is </w:t>
      </w:r>
      <w:ins w:id="456" w:author="Author">
        <w:r w:rsidR="00D13D7C" w:rsidRPr="00D2139A">
          <w:rPr>
            <w:rFonts w:cs="Times New Roman"/>
            <w:rPrChange w:id="457" w:author="Author">
              <w:rPr/>
            </w:rPrChange>
          </w:rPr>
          <w:t xml:space="preserve">given by </w:t>
        </w:r>
      </w:ins>
      <w:r w:rsidRPr="00D2139A">
        <w:rPr>
          <w:rFonts w:cs="Times New Roman"/>
          <w:rPrChange w:id="458" w:author="Author">
            <w:rPr/>
          </w:rPrChange>
        </w:rPr>
        <w:t>(1). The diameter</w:t>
      </w:r>
      <w:ins w:id="459" w:author="Author">
        <w:r w:rsidR="00D13D7C" w:rsidRPr="00D2139A">
          <w:rPr>
            <w:rFonts w:cs="Times New Roman"/>
            <w:rPrChange w:id="460" w:author="Author">
              <w:rPr/>
            </w:rPrChange>
          </w:rPr>
          <w:t>s</w:t>
        </w:r>
      </w:ins>
      <w:r w:rsidRPr="00D2139A">
        <w:rPr>
          <w:rFonts w:cs="Times New Roman"/>
          <w:rPrChange w:id="461" w:author="Author">
            <w:rPr/>
          </w:rPrChange>
        </w:rPr>
        <w:t xml:space="preserve"> of </w:t>
      </w:r>
      <w:ins w:id="462" w:author="Author">
        <w:r w:rsidR="00D13D7C" w:rsidRPr="00D2139A">
          <w:rPr>
            <w:rFonts w:cs="Times New Roman"/>
            <w:rPrChange w:id="463" w:author="Author">
              <w:rPr/>
            </w:rPrChange>
          </w:rPr>
          <w:t xml:space="preserve">the </w:t>
        </w:r>
      </w:ins>
      <w:del w:id="464" w:author="Author">
        <w:r w:rsidRPr="00D2139A" w:rsidDel="00D13D7C">
          <w:rPr>
            <w:rFonts w:cs="Times New Roman"/>
            <w:rPrChange w:id="465" w:author="Author">
              <w:rPr/>
            </w:rPrChange>
          </w:rPr>
          <w:delText xml:space="preserve">each </w:delText>
        </w:r>
      </w:del>
      <w:r w:rsidRPr="00D2139A">
        <w:rPr>
          <w:rFonts w:cs="Times New Roman"/>
          <w:rPrChange w:id="466" w:author="Author">
            <w:rPr/>
          </w:rPrChange>
        </w:rPr>
        <w:t>discrete phase level</w:t>
      </w:r>
      <w:ins w:id="467" w:author="Author">
        <w:r w:rsidR="00D13D7C" w:rsidRPr="00D2139A">
          <w:rPr>
            <w:rFonts w:cs="Times New Roman"/>
            <w:rPrChange w:id="468" w:author="Author">
              <w:rPr/>
            </w:rPrChange>
          </w:rPr>
          <w:t>s</w:t>
        </w:r>
      </w:ins>
      <w:r w:rsidRPr="00D2139A">
        <w:rPr>
          <w:rFonts w:cs="Times New Roman"/>
          <w:rPrChange w:id="469" w:author="Author">
            <w:rPr/>
          </w:rPrChange>
        </w:rPr>
        <w:t xml:space="preserve"> or binary step</w:t>
      </w:r>
      <w:ins w:id="470" w:author="Author">
        <w:r w:rsidR="00D13D7C" w:rsidRPr="00D2139A">
          <w:rPr>
            <w:rFonts w:cs="Times New Roman"/>
            <w:rPrChange w:id="471" w:author="Author">
              <w:rPr/>
            </w:rPrChange>
          </w:rPr>
          <w:t>s</w:t>
        </w:r>
      </w:ins>
      <w:r w:rsidRPr="00D2139A">
        <w:rPr>
          <w:rFonts w:cs="Times New Roman"/>
          <w:rPrChange w:id="472" w:author="Author">
            <w:rPr/>
          </w:rPrChange>
        </w:rPr>
        <w:t xml:space="preserve"> (equivalent to phase value</w:t>
      </w:r>
      <w:ins w:id="473" w:author="Author">
        <w:r w:rsidR="00D13D7C" w:rsidRPr="00D2139A">
          <w:rPr>
            <w:rFonts w:cs="Times New Roman"/>
            <w:rPrChange w:id="474" w:author="Author">
              <w:rPr/>
            </w:rPrChange>
          </w:rPr>
          <w:t>s</w:t>
        </w:r>
      </w:ins>
      <w:r w:rsidRPr="00D2139A">
        <w:rPr>
          <w:rFonts w:cs="Times New Roman"/>
          <w:rPrChange w:id="475" w:author="Author">
            <w:rPr/>
          </w:rPrChange>
        </w:rPr>
        <w:t xml:space="preserve"> </w:t>
      </w:r>
      <w:r w:rsidRPr="00D2139A">
        <w:rPr>
          <w:rFonts w:ascii="Cambria Math" w:eastAsia="Calibri" w:hAnsi="Cambria Math" w:cs="Cambria Math"/>
          <w:rPrChange w:id="476" w:author="Author">
            <w:rPr>
              <w:rFonts w:ascii="Calibri" w:eastAsia="Calibri" w:hAnsi="Calibri" w:cs="Calibri"/>
            </w:rPr>
          </w:rPrChange>
        </w:rPr>
        <w:t>𝜋</w:t>
      </w:r>
      <w:r w:rsidRPr="00D2139A">
        <w:rPr>
          <w:rFonts w:cs="Times New Roman"/>
          <w:rPrChange w:id="477" w:author="Author">
            <w:rPr/>
          </w:rPrChange>
        </w:rPr>
        <w:t xml:space="preserve">/2, </w:t>
      </w:r>
      <w:r w:rsidRPr="00D2139A">
        <w:rPr>
          <w:rFonts w:ascii="Cambria Math" w:eastAsia="Calibri" w:hAnsi="Cambria Math" w:cs="Cambria Math"/>
          <w:rPrChange w:id="478" w:author="Author">
            <w:rPr>
              <w:rFonts w:ascii="Calibri" w:eastAsia="Calibri" w:hAnsi="Calibri" w:cs="Calibri"/>
            </w:rPr>
          </w:rPrChange>
        </w:rPr>
        <w:t>𝜋</w:t>
      </w:r>
      <w:r w:rsidRPr="00D2139A">
        <w:rPr>
          <w:rFonts w:cs="Times New Roman"/>
          <w:rPrChange w:id="479" w:author="Author">
            <w:rPr/>
          </w:rPrChange>
        </w:rPr>
        <w:t>, 3</w:t>
      </w:r>
      <w:r w:rsidRPr="00D2139A">
        <w:rPr>
          <w:rFonts w:ascii="Cambria Math" w:eastAsia="Calibri" w:hAnsi="Cambria Math" w:cs="Cambria Math"/>
          <w:rPrChange w:id="480" w:author="Author">
            <w:rPr>
              <w:rFonts w:ascii="Calibri" w:eastAsia="Calibri" w:hAnsi="Calibri" w:cs="Calibri"/>
            </w:rPr>
          </w:rPrChange>
        </w:rPr>
        <w:t>𝜋</w:t>
      </w:r>
      <w:r w:rsidRPr="00D2139A">
        <w:rPr>
          <w:rFonts w:cs="Times New Roman"/>
          <w:rPrChange w:id="481" w:author="Author">
            <w:rPr/>
          </w:rPrChange>
        </w:rPr>
        <w:t xml:space="preserve">/2, </w:t>
      </w:r>
      <w:ins w:id="482" w:author="Author">
        <w:r w:rsidR="00D13D7C" w:rsidRPr="00D2139A">
          <w:rPr>
            <w:rFonts w:cs="Times New Roman"/>
            <w:rPrChange w:id="483" w:author="Author">
              <w:rPr/>
            </w:rPrChange>
          </w:rPr>
          <w:t xml:space="preserve">and </w:t>
        </w:r>
      </w:ins>
      <w:r w:rsidRPr="00D2139A">
        <w:rPr>
          <w:rFonts w:cs="Times New Roman"/>
          <w:rPrChange w:id="484" w:author="Author">
            <w:rPr/>
          </w:rPrChange>
        </w:rPr>
        <w:t>2</w:t>
      </w:r>
      <w:r w:rsidRPr="00D2139A">
        <w:rPr>
          <w:rFonts w:ascii="Cambria Math" w:eastAsia="Calibri" w:hAnsi="Cambria Math" w:cs="Cambria Math"/>
          <w:rPrChange w:id="485" w:author="Author">
            <w:rPr>
              <w:rFonts w:ascii="Calibri" w:eastAsia="Calibri" w:hAnsi="Calibri" w:cs="Calibri"/>
            </w:rPr>
          </w:rPrChange>
        </w:rPr>
        <w:t>𝜋</w:t>
      </w:r>
      <w:r w:rsidRPr="00D2139A">
        <w:rPr>
          <w:rFonts w:cs="Times New Roman"/>
          <w:rPrChange w:id="486" w:author="Author">
            <w:rPr/>
          </w:rPrChange>
        </w:rPr>
        <w:t>) and the sag</w:t>
      </w:r>
      <w:del w:id="487" w:author="Author">
        <w:r w:rsidRPr="00D2139A" w:rsidDel="00D13D7C">
          <w:rPr>
            <w:rFonts w:cs="Times New Roman"/>
            <w:rPrChange w:id="488" w:author="Author">
              <w:rPr/>
            </w:rPrChange>
          </w:rPr>
          <w:delText>’s</w:delText>
        </w:r>
      </w:del>
      <w:r w:rsidRPr="00D2139A">
        <w:rPr>
          <w:rFonts w:cs="Times New Roman"/>
          <w:rPrChange w:id="489" w:author="Author">
            <w:rPr/>
          </w:rPrChange>
        </w:rPr>
        <w:t xml:space="preserve"> thickness</w:t>
      </w:r>
      <w:ins w:id="490" w:author="Author">
        <w:r w:rsidR="00D13D7C" w:rsidRPr="00D2139A">
          <w:rPr>
            <w:rFonts w:cs="Times New Roman"/>
            <w:rPrChange w:id="491" w:author="Author">
              <w:rPr/>
            </w:rPrChange>
          </w:rPr>
          <w:t>es</w:t>
        </w:r>
      </w:ins>
      <w:r w:rsidRPr="00D2139A">
        <w:rPr>
          <w:rFonts w:cs="Times New Roman"/>
          <w:rPrChange w:id="492" w:author="Author">
            <w:rPr/>
          </w:rPrChange>
        </w:rPr>
        <w:t xml:space="preserve"> equivalent to </w:t>
      </w:r>
      <w:ins w:id="493" w:author="Author">
        <w:r w:rsidR="00D13D7C" w:rsidRPr="00D2139A">
          <w:rPr>
            <w:rFonts w:cs="Times New Roman"/>
            <w:rPrChange w:id="494" w:author="Author">
              <w:rPr/>
            </w:rPrChange>
          </w:rPr>
          <w:t xml:space="preserve">the </w:t>
        </w:r>
      </w:ins>
      <w:del w:id="495" w:author="Author">
        <w:r w:rsidRPr="00D2139A" w:rsidDel="00D13D7C">
          <w:rPr>
            <w:rFonts w:cs="Times New Roman"/>
            <w:rPrChange w:id="496" w:author="Author">
              <w:rPr/>
            </w:rPrChange>
          </w:rPr>
          <w:delText xml:space="preserve">each </w:delText>
        </w:r>
      </w:del>
      <w:r w:rsidRPr="00D2139A">
        <w:rPr>
          <w:rFonts w:cs="Times New Roman"/>
          <w:rPrChange w:id="497" w:author="Author">
            <w:rPr/>
          </w:rPrChange>
        </w:rPr>
        <w:t>phase value</w:t>
      </w:r>
      <w:ins w:id="498" w:author="Author">
        <w:r w:rsidR="00D13D7C" w:rsidRPr="00D2139A">
          <w:rPr>
            <w:rFonts w:cs="Times New Roman"/>
            <w:rPrChange w:id="499" w:author="Author">
              <w:rPr/>
            </w:rPrChange>
          </w:rPr>
          <w:t>s</w:t>
        </w:r>
      </w:ins>
      <w:r w:rsidRPr="00D2139A">
        <w:rPr>
          <w:rFonts w:cs="Times New Roman"/>
          <w:rPrChange w:id="500" w:author="Author">
            <w:rPr/>
          </w:rPrChange>
        </w:rPr>
        <w:t xml:space="preserve"> are </w:t>
      </w:r>
      <w:ins w:id="501" w:author="Author">
        <w:r w:rsidR="001E72CE" w:rsidRPr="00D2139A">
          <w:rPr>
            <w:rFonts w:cs="Times New Roman"/>
            <w:rPrChange w:id="502" w:author="Author">
              <w:rPr/>
            </w:rPrChange>
          </w:rPr>
          <w:t>provided</w:t>
        </w:r>
      </w:ins>
      <w:del w:id="503" w:author="Author">
        <w:r w:rsidRPr="00D2139A" w:rsidDel="001E72CE">
          <w:rPr>
            <w:rFonts w:cs="Times New Roman"/>
            <w:rPrChange w:id="504" w:author="Author">
              <w:rPr/>
            </w:rPrChange>
          </w:rPr>
          <w:delText>shown</w:delText>
        </w:r>
      </w:del>
      <w:r w:rsidRPr="00D2139A">
        <w:rPr>
          <w:rFonts w:cs="Times New Roman"/>
          <w:rPrChange w:id="505" w:author="Author">
            <w:rPr/>
          </w:rPrChange>
        </w:rPr>
        <w:t xml:space="preserve"> in Table 3 and Fig</w:t>
      </w:r>
      <w:ins w:id="506" w:author="Author">
        <w:r w:rsidR="00D76344" w:rsidRPr="006F3C56">
          <w:rPr>
            <w:rFonts w:cs="Times New Roman"/>
          </w:rPr>
          <w:t>.</w:t>
        </w:r>
      </w:ins>
      <w:del w:id="507" w:author="Author">
        <w:r w:rsidRPr="00D2139A" w:rsidDel="00D76344">
          <w:rPr>
            <w:rFonts w:cs="Times New Roman"/>
            <w:rPrChange w:id="508" w:author="Author">
              <w:rPr/>
            </w:rPrChange>
          </w:rPr>
          <w:delText>ure</w:delText>
        </w:r>
      </w:del>
      <w:r w:rsidRPr="00D2139A">
        <w:rPr>
          <w:rFonts w:cs="Times New Roman"/>
          <w:rPrChange w:id="509" w:author="Author">
            <w:rPr/>
          </w:rPrChange>
        </w:rPr>
        <w:t xml:space="preserve"> 3 [12]</w:t>
      </w:r>
      <w:r w:rsidR="00571DDD" w:rsidRPr="00D2139A">
        <w:rPr>
          <w:rFonts w:cs="Times New Roman"/>
          <w:rPrChange w:id="510" w:author="Author">
            <w:rPr/>
          </w:rPrChange>
        </w:rPr>
        <w:t>.</w:t>
      </w:r>
    </w:p>
    <w:p w14:paraId="055442AC" w14:textId="00F70E46" w:rsidR="00450F61" w:rsidRPr="006F3C56" w:rsidRDefault="00450F61" w:rsidP="00450F61">
      <w:pPr>
        <w:pStyle w:val="10BodySubsequentParagraph"/>
      </w:pPr>
    </w:p>
    <w:p w14:paraId="7BD591EB" w14:textId="77777777" w:rsidR="00E328CF" w:rsidRPr="006F3C56" w:rsidRDefault="00E328CF" w:rsidP="00E328CF">
      <w:pPr>
        <w:spacing w:after="194" w:line="259" w:lineRule="auto"/>
        <w:ind w:left="1204"/>
      </w:pPr>
      <w:commentRangeStart w:id="511"/>
      <w:r w:rsidRPr="006F3C56">
        <w:rPr>
          <w:rFonts w:ascii="Times New Roman" w:hAnsi="Times New Roman" w:cs="Times New Roman"/>
          <w:b/>
          <w:bCs/>
          <w:sz w:val="16"/>
          <w:szCs w:val="16"/>
        </w:rPr>
        <w:t>Table</w:t>
      </w:r>
      <w:commentRangeEnd w:id="511"/>
      <w:r w:rsidRPr="006F3C56">
        <w:rPr>
          <w:rStyle w:val="CommentReference"/>
        </w:rPr>
        <w:commentReference w:id="511"/>
      </w:r>
      <w:r w:rsidRPr="006F3C56">
        <w:rPr>
          <w:rFonts w:ascii="Times New Roman" w:hAnsi="Times New Roman" w:cs="Times New Roman"/>
          <w:b/>
          <w:bCs/>
          <w:sz w:val="16"/>
          <w:szCs w:val="16"/>
        </w:rPr>
        <w:t xml:space="preserve"> 3</w:t>
      </w:r>
      <w:del w:id="512" w:author="Author">
        <w:r w:rsidRPr="006F3C56" w:rsidDel="002B11B8">
          <w:rPr>
            <w:rFonts w:ascii="Times New Roman" w:hAnsi="Times New Roman" w:cs="Times New Roman"/>
            <w:b/>
            <w:bCs/>
            <w:sz w:val="16"/>
            <w:szCs w:val="16"/>
          </w:rPr>
          <w:delText>:</w:delText>
        </w:r>
      </w:del>
      <w:ins w:id="513" w:author="Author">
        <w:r w:rsidRPr="006F3C56">
          <w:rPr>
            <w:rFonts w:ascii="Times New Roman" w:hAnsi="Times New Roman" w:cs="Times New Roman"/>
            <w:b/>
            <w:bCs/>
            <w:sz w:val="16"/>
            <w:szCs w:val="16"/>
          </w:rPr>
          <w:t>.</w:t>
        </w:r>
      </w:ins>
      <w:r w:rsidRPr="006F3C56">
        <w:rPr>
          <w:rFonts w:ascii="Times New Roman" w:hAnsi="Times New Roman" w:cs="Times New Roman"/>
          <w:b/>
          <w:bCs/>
          <w:sz w:val="16"/>
          <w:szCs w:val="16"/>
        </w:rPr>
        <w:t xml:space="preserve"> Diameter</w:t>
      </w:r>
      <w:del w:id="514" w:author="Author">
        <w:r w:rsidRPr="006F3C56" w:rsidDel="002B11B8">
          <w:rPr>
            <w:rFonts w:ascii="Times New Roman" w:hAnsi="Times New Roman" w:cs="Times New Roman"/>
            <w:b/>
            <w:bCs/>
            <w:sz w:val="16"/>
            <w:szCs w:val="16"/>
          </w:rPr>
          <w:delText>s</w:delText>
        </w:r>
      </w:del>
      <w:r w:rsidRPr="006F3C56">
        <w:rPr>
          <w:rFonts w:ascii="Times New Roman" w:hAnsi="Times New Roman" w:cs="Times New Roman"/>
          <w:b/>
          <w:bCs/>
          <w:sz w:val="16"/>
          <w:szCs w:val="16"/>
        </w:rPr>
        <w:t xml:space="preserve"> and </w:t>
      </w:r>
      <w:del w:id="515" w:author="Author">
        <w:r w:rsidRPr="006F3C56" w:rsidDel="002B11B8">
          <w:rPr>
            <w:rFonts w:ascii="Times New Roman" w:hAnsi="Times New Roman" w:cs="Times New Roman"/>
            <w:b/>
            <w:bCs/>
            <w:sz w:val="16"/>
            <w:szCs w:val="16"/>
          </w:rPr>
          <w:delText>t</w:delText>
        </w:r>
      </w:del>
      <w:ins w:id="516" w:author="Author">
        <w:r w:rsidRPr="006F3C56">
          <w:rPr>
            <w:rFonts w:ascii="Times New Roman" w:hAnsi="Times New Roman" w:cs="Times New Roman"/>
            <w:b/>
            <w:bCs/>
            <w:sz w:val="16"/>
            <w:szCs w:val="16"/>
          </w:rPr>
          <w:t>T</w:t>
        </w:r>
      </w:ins>
      <w:r w:rsidRPr="006F3C56">
        <w:rPr>
          <w:rFonts w:ascii="Times New Roman" w:hAnsi="Times New Roman" w:cs="Times New Roman"/>
          <w:b/>
          <w:bCs/>
          <w:sz w:val="16"/>
          <w:szCs w:val="16"/>
        </w:rPr>
        <w:t xml:space="preserve">hickness of each </w:t>
      </w:r>
      <w:del w:id="517" w:author="Author">
        <w:r w:rsidRPr="006F3C56" w:rsidDel="002B11B8">
          <w:rPr>
            <w:rFonts w:ascii="Times New Roman" w:hAnsi="Times New Roman" w:cs="Times New Roman"/>
            <w:b/>
            <w:bCs/>
            <w:sz w:val="16"/>
            <w:szCs w:val="16"/>
          </w:rPr>
          <w:delText>b</w:delText>
        </w:r>
      </w:del>
      <w:ins w:id="518" w:author="Author">
        <w:r w:rsidRPr="006F3C56">
          <w:rPr>
            <w:rFonts w:ascii="Times New Roman" w:hAnsi="Times New Roman" w:cs="Times New Roman"/>
            <w:b/>
            <w:bCs/>
            <w:sz w:val="16"/>
            <w:szCs w:val="16"/>
          </w:rPr>
          <w:t>B</w:t>
        </w:r>
      </w:ins>
      <w:r w:rsidRPr="006F3C56">
        <w:rPr>
          <w:rFonts w:ascii="Times New Roman" w:hAnsi="Times New Roman" w:cs="Times New Roman"/>
          <w:b/>
          <w:bCs/>
          <w:sz w:val="16"/>
          <w:szCs w:val="16"/>
        </w:rPr>
        <w:t xml:space="preserve">inary </w:t>
      </w:r>
      <w:del w:id="519" w:author="Author">
        <w:r w:rsidRPr="006F3C56" w:rsidDel="002B11B8">
          <w:rPr>
            <w:rFonts w:ascii="Times New Roman" w:hAnsi="Times New Roman" w:cs="Times New Roman"/>
            <w:b/>
            <w:bCs/>
            <w:sz w:val="16"/>
            <w:szCs w:val="16"/>
          </w:rPr>
          <w:delText>z</w:delText>
        </w:r>
      </w:del>
      <w:ins w:id="520" w:author="Author">
        <w:r w:rsidRPr="006F3C56">
          <w:rPr>
            <w:rFonts w:ascii="Times New Roman" w:hAnsi="Times New Roman" w:cs="Times New Roman"/>
            <w:b/>
            <w:bCs/>
            <w:sz w:val="16"/>
            <w:szCs w:val="16"/>
          </w:rPr>
          <w:t>Z</w:t>
        </w:r>
      </w:ins>
      <w:r w:rsidRPr="006F3C56">
        <w:rPr>
          <w:rFonts w:ascii="Times New Roman" w:hAnsi="Times New Roman" w:cs="Times New Roman"/>
          <w:b/>
          <w:bCs/>
          <w:sz w:val="16"/>
          <w:szCs w:val="16"/>
        </w:rPr>
        <w:t>one</w:t>
      </w:r>
    </w:p>
    <w:tbl>
      <w:tblPr>
        <w:tblStyle w:val="TableGrid0"/>
        <w:tblW w:w="5000" w:type="pct"/>
        <w:tblInd w:w="0" w:type="dxa"/>
        <w:tblCellMar>
          <w:top w:w="36" w:type="dxa"/>
          <w:bottom w:w="20" w:type="dxa"/>
          <w:right w:w="41" w:type="dxa"/>
        </w:tblCellMar>
        <w:tblLook w:val="04A0" w:firstRow="1" w:lastRow="0" w:firstColumn="1" w:lastColumn="0" w:noHBand="0" w:noVBand="1"/>
      </w:tblPr>
      <w:tblGrid>
        <w:gridCol w:w="832"/>
        <w:gridCol w:w="6714"/>
      </w:tblGrid>
      <w:tr w:rsidR="00E328CF" w:rsidRPr="006F3C56" w14:paraId="0D7675DB" w14:textId="77777777" w:rsidTr="001E0750">
        <w:trPr>
          <w:trHeight w:val="466"/>
        </w:trPr>
        <w:tc>
          <w:tcPr>
            <w:tcW w:w="551" w:type="pct"/>
            <w:tcBorders>
              <w:top w:val="single" w:sz="3" w:space="0" w:color="181717"/>
              <w:left w:val="nil"/>
              <w:bottom w:val="single" w:sz="3" w:space="0" w:color="181717"/>
              <w:right w:val="nil"/>
            </w:tcBorders>
          </w:tcPr>
          <w:p w14:paraId="4B4BE057" w14:textId="77777777" w:rsidR="00E328CF" w:rsidRPr="006F3C56" w:rsidRDefault="00E328CF" w:rsidP="001E0750">
            <w:pPr>
              <w:ind w:left="40"/>
              <w:rPr>
                <w:rFonts w:ascii="Times New Roman" w:hAnsi="Times New Roman" w:cs="Times New Roman"/>
                <w:sz w:val="16"/>
                <w:szCs w:val="16"/>
              </w:rPr>
            </w:pPr>
            <w:r w:rsidRPr="006F3C56">
              <w:rPr>
                <w:rFonts w:ascii="Times New Roman" w:hAnsi="Times New Roman" w:cs="Times New Roman"/>
                <w:sz w:val="16"/>
                <w:szCs w:val="16"/>
              </w:rPr>
              <w:t>Binary zone</w:t>
            </w:r>
            <w:del w:id="521" w:author="Author">
              <w:r w:rsidRPr="006F3C56" w:rsidDel="00F65376">
                <w:rPr>
                  <w:rFonts w:ascii="Times New Roman" w:hAnsi="Times New Roman" w:cs="Times New Roman"/>
                  <w:sz w:val="16"/>
                  <w:szCs w:val="16"/>
                </w:rPr>
                <w:delText>’s</w:delText>
              </w:r>
            </w:del>
            <w:r w:rsidRPr="006F3C56">
              <w:rPr>
                <w:rFonts w:ascii="Times New Roman" w:hAnsi="Times New Roman" w:cs="Times New Roman"/>
                <w:sz w:val="16"/>
                <w:szCs w:val="16"/>
              </w:rPr>
              <w:t xml:space="preserve"> number</w:t>
            </w:r>
          </w:p>
        </w:tc>
        <w:tc>
          <w:tcPr>
            <w:tcW w:w="4449" w:type="pct"/>
            <w:tcBorders>
              <w:top w:val="single" w:sz="3" w:space="0" w:color="181717"/>
              <w:left w:val="nil"/>
              <w:bottom w:val="single" w:sz="3" w:space="0" w:color="181717"/>
              <w:right w:val="nil"/>
            </w:tcBorders>
          </w:tcPr>
          <w:p w14:paraId="38EA447F" w14:textId="77777777" w:rsidR="00E328CF" w:rsidRPr="006F3C56" w:rsidRDefault="00E328CF" w:rsidP="001E0750">
            <w:pPr>
              <w:tabs>
                <w:tab w:val="center" w:pos="1264"/>
                <w:tab w:val="center" w:pos="3366"/>
                <w:tab w:val="center" w:pos="5637"/>
                <w:tab w:val="right" w:pos="8825"/>
              </w:tabs>
              <w:rPr>
                <w:rFonts w:ascii="Times New Roman" w:hAnsi="Times New Roman" w:cs="Times New Roman"/>
                <w:sz w:val="16"/>
                <w:szCs w:val="16"/>
              </w:rPr>
            </w:pPr>
            <w:r w:rsidRPr="006F3C56">
              <w:rPr>
                <w:rFonts w:ascii="Times New Roman" w:eastAsia="Calibri" w:hAnsi="Times New Roman" w:cs="Times New Roman"/>
                <w:color w:val="000000"/>
                <w:sz w:val="16"/>
                <w:szCs w:val="16"/>
              </w:rPr>
              <w:tab/>
            </w:r>
            <w:r w:rsidRPr="006F3C56">
              <w:rPr>
                <w:rFonts w:ascii="Times New Roman" w:hAnsi="Times New Roman" w:cs="Times New Roman"/>
                <w:sz w:val="16"/>
                <w:szCs w:val="16"/>
              </w:rPr>
              <w:t>Equivalent phase value</w:t>
            </w:r>
            <w:r w:rsidRPr="006F3C56">
              <w:rPr>
                <w:rFonts w:ascii="Times New Roman" w:hAnsi="Times New Roman" w:cs="Times New Roman"/>
                <w:sz w:val="16"/>
                <w:szCs w:val="16"/>
              </w:rPr>
              <w:tab/>
              <w:t>Radius of each binary zone</w:t>
            </w:r>
            <w:r w:rsidRPr="006F3C56">
              <w:rPr>
                <w:rFonts w:ascii="Times New Roman" w:hAnsi="Times New Roman" w:cs="Times New Roman"/>
                <w:sz w:val="16"/>
                <w:szCs w:val="16"/>
              </w:rPr>
              <w:tab/>
              <w:t>Diameter of each binary zone</w:t>
            </w:r>
            <w:r w:rsidRPr="006F3C56">
              <w:rPr>
                <w:rFonts w:ascii="Times New Roman" w:hAnsi="Times New Roman" w:cs="Times New Roman"/>
                <w:sz w:val="16"/>
                <w:szCs w:val="16"/>
              </w:rPr>
              <w:tab/>
              <w:t>Equivalent sag</w:t>
            </w:r>
            <w:del w:id="522" w:author="Author">
              <w:r w:rsidRPr="006F3C56" w:rsidDel="00F65376">
                <w:rPr>
                  <w:rFonts w:ascii="Times New Roman" w:hAnsi="Times New Roman" w:cs="Times New Roman"/>
                  <w:sz w:val="16"/>
                  <w:szCs w:val="16"/>
                </w:rPr>
                <w:delText>’s</w:delText>
              </w:r>
            </w:del>
            <w:r w:rsidRPr="006F3C56">
              <w:rPr>
                <w:rFonts w:ascii="Times New Roman" w:hAnsi="Times New Roman" w:cs="Times New Roman"/>
                <w:sz w:val="16"/>
                <w:szCs w:val="16"/>
              </w:rPr>
              <w:t xml:space="preserve"> thickness</w:t>
            </w:r>
          </w:p>
          <w:p w14:paraId="0E527C47" w14:textId="6D41312D" w:rsidR="00E328CF" w:rsidRPr="006F3C56" w:rsidRDefault="00E328CF" w:rsidP="001E0750">
            <w:pPr>
              <w:tabs>
                <w:tab w:val="center" w:pos="1264"/>
                <w:tab w:val="center" w:pos="3366"/>
                <w:tab w:val="center" w:pos="5637"/>
                <w:tab w:val="center" w:pos="7909"/>
              </w:tabs>
              <w:rPr>
                <w:rFonts w:ascii="Times New Roman" w:hAnsi="Times New Roman" w:cs="Times New Roman"/>
                <w:sz w:val="16"/>
                <w:szCs w:val="16"/>
              </w:rPr>
            </w:pPr>
            <w:r w:rsidRPr="006F3C56">
              <w:rPr>
                <w:rFonts w:ascii="Times New Roman" w:eastAsia="Calibri" w:hAnsi="Times New Roman" w:cs="Times New Roman"/>
                <w:color w:val="000000"/>
                <w:sz w:val="16"/>
                <w:szCs w:val="16"/>
              </w:rPr>
              <w:tab/>
            </w:r>
            <w:r w:rsidRPr="006F3C56">
              <w:rPr>
                <w:rFonts w:ascii="Times New Roman" w:hAnsi="Times New Roman" w:cs="Times New Roman"/>
                <w:sz w:val="16"/>
                <w:szCs w:val="16"/>
              </w:rPr>
              <w:t>(radian)</w:t>
            </w:r>
            <w:r w:rsidRPr="006F3C56">
              <w:rPr>
                <w:rFonts w:ascii="Times New Roman" w:hAnsi="Times New Roman" w:cs="Times New Roman"/>
                <w:sz w:val="16"/>
                <w:szCs w:val="16"/>
              </w:rPr>
              <w:tab/>
              <w:t>(mm)</w:t>
            </w:r>
            <w:r w:rsidRPr="006F3C56">
              <w:rPr>
                <w:rFonts w:ascii="Times New Roman" w:hAnsi="Times New Roman" w:cs="Times New Roman"/>
                <w:sz w:val="16"/>
                <w:szCs w:val="16"/>
              </w:rPr>
              <w:tab/>
              <w:t>(mm)</w:t>
            </w:r>
            <w:r w:rsidRPr="006F3C56">
              <w:rPr>
                <w:rFonts w:ascii="Times New Roman" w:hAnsi="Times New Roman" w:cs="Times New Roman"/>
                <w:sz w:val="16"/>
                <w:szCs w:val="16"/>
              </w:rPr>
              <w:tab/>
              <w:t>(</w:t>
            </w:r>
            <w:ins w:id="523" w:author="Author">
              <w:r w:rsidR="00A27F25" w:rsidRPr="006F3C56">
                <w:rPr>
                  <w:rFonts w:ascii="Times New Roman" w:hAnsi="Times New Roman" w:cs="Times New Roman"/>
                  <w:sz w:val="16"/>
                  <w:szCs w:val="16"/>
                </w:rPr>
                <w:t>μ</w:t>
              </w:r>
            </w:ins>
            <w:del w:id="524" w:author="Author">
              <w:r w:rsidRPr="006F3C56" w:rsidDel="00A27F25">
                <w:rPr>
                  <w:rFonts w:ascii="Cambria Math" w:eastAsia="Calibri" w:hAnsi="Cambria Math" w:cs="Cambria Math"/>
                  <w:sz w:val="16"/>
                  <w:szCs w:val="16"/>
                </w:rPr>
                <w:delText>𝜇</w:delText>
              </w:r>
            </w:del>
            <w:r w:rsidRPr="006F3C56">
              <w:rPr>
                <w:rFonts w:ascii="Times New Roman" w:hAnsi="Times New Roman" w:cs="Times New Roman"/>
                <w:sz w:val="16"/>
                <w:szCs w:val="16"/>
              </w:rPr>
              <w:t>m)</w:t>
            </w:r>
          </w:p>
        </w:tc>
      </w:tr>
      <w:tr w:rsidR="00E328CF" w:rsidRPr="006F3C56" w14:paraId="56D7C63C" w14:textId="77777777" w:rsidTr="001E0750">
        <w:trPr>
          <w:trHeight w:val="297"/>
        </w:trPr>
        <w:tc>
          <w:tcPr>
            <w:tcW w:w="551" w:type="pct"/>
            <w:tcBorders>
              <w:top w:val="single" w:sz="3" w:space="0" w:color="181717"/>
              <w:left w:val="nil"/>
              <w:bottom w:val="nil"/>
              <w:right w:val="nil"/>
            </w:tcBorders>
            <w:vAlign w:val="center"/>
          </w:tcPr>
          <w:p w14:paraId="1493FFAB" w14:textId="77777777" w:rsidR="00E328CF" w:rsidRPr="006F3C56" w:rsidRDefault="00E328CF" w:rsidP="001E0750">
            <w:pPr>
              <w:ind w:left="40"/>
              <w:jc w:val="center"/>
              <w:rPr>
                <w:rFonts w:ascii="Times New Roman" w:hAnsi="Times New Roman" w:cs="Times New Roman"/>
                <w:sz w:val="16"/>
                <w:szCs w:val="16"/>
              </w:rPr>
            </w:pPr>
            <w:r w:rsidRPr="006F3C56">
              <w:rPr>
                <w:rFonts w:ascii="Times New Roman" w:hAnsi="Times New Roman" w:cs="Times New Roman"/>
                <w:sz w:val="16"/>
                <w:szCs w:val="16"/>
              </w:rPr>
              <w:t>1</w:t>
            </w:r>
          </w:p>
        </w:tc>
        <w:tc>
          <w:tcPr>
            <w:tcW w:w="4449" w:type="pct"/>
            <w:tcBorders>
              <w:top w:val="single" w:sz="3" w:space="0" w:color="181717"/>
              <w:left w:val="nil"/>
              <w:bottom w:val="nil"/>
              <w:right w:val="nil"/>
            </w:tcBorders>
          </w:tcPr>
          <w:p w14:paraId="0CC403F0" w14:textId="77777777" w:rsidR="00E328CF" w:rsidRPr="006F3C56" w:rsidRDefault="00E328CF" w:rsidP="001E0750">
            <w:pPr>
              <w:tabs>
                <w:tab w:val="center" w:pos="1264"/>
                <w:tab w:val="center" w:pos="3366"/>
                <w:tab w:val="center" w:pos="5637"/>
                <w:tab w:val="center" w:pos="7909"/>
              </w:tabs>
              <w:rPr>
                <w:rFonts w:ascii="Times New Roman" w:hAnsi="Times New Roman" w:cs="Times New Roman"/>
                <w:sz w:val="16"/>
                <w:szCs w:val="16"/>
              </w:rPr>
            </w:pPr>
            <w:r w:rsidRPr="006F3C56">
              <w:rPr>
                <w:rFonts w:ascii="Times New Roman" w:eastAsia="Calibri" w:hAnsi="Times New Roman" w:cs="Times New Roman"/>
                <w:color w:val="000000"/>
                <w:sz w:val="16"/>
                <w:szCs w:val="16"/>
              </w:rPr>
              <w:tab/>
            </w:r>
            <w:r w:rsidRPr="006F3C56">
              <w:rPr>
                <w:rFonts w:ascii="Cambria Math" w:eastAsia="Calibri" w:hAnsi="Cambria Math" w:cs="Cambria Math"/>
                <w:sz w:val="16"/>
                <w:szCs w:val="16"/>
              </w:rPr>
              <w:t>𝜋</w:t>
            </w:r>
            <w:r w:rsidRPr="006F3C56">
              <w:rPr>
                <w:rFonts w:ascii="Times New Roman" w:hAnsi="Times New Roman" w:cs="Times New Roman"/>
                <w:sz w:val="16"/>
                <w:szCs w:val="16"/>
              </w:rPr>
              <w:t>/2</w:t>
            </w:r>
            <w:r w:rsidRPr="006F3C56">
              <w:rPr>
                <w:rFonts w:ascii="Times New Roman" w:hAnsi="Times New Roman" w:cs="Times New Roman"/>
                <w:sz w:val="16"/>
                <w:szCs w:val="16"/>
              </w:rPr>
              <w:tab/>
              <w:t>11.148</w:t>
            </w:r>
            <w:r w:rsidRPr="006F3C56">
              <w:rPr>
                <w:rFonts w:ascii="Times New Roman" w:hAnsi="Times New Roman" w:cs="Times New Roman"/>
                <w:sz w:val="16"/>
                <w:szCs w:val="16"/>
              </w:rPr>
              <w:tab/>
              <w:t>22.295</w:t>
            </w:r>
            <w:r w:rsidRPr="006F3C56">
              <w:rPr>
                <w:rFonts w:ascii="Times New Roman" w:hAnsi="Times New Roman" w:cs="Times New Roman"/>
                <w:sz w:val="16"/>
                <w:szCs w:val="16"/>
              </w:rPr>
              <w:tab/>
              <w:t>0.833</w:t>
            </w:r>
          </w:p>
        </w:tc>
      </w:tr>
      <w:tr w:rsidR="00E328CF" w:rsidRPr="006F3C56" w14:paraId="77FDF049" w14:textId="77777777" w:rsidTr="001E0750">
        <w:trPr>
          <w:trHeight w:val="265"/>
        </w:trPr>
        <w:tc>
          <w:tcPr>
            <w:tcW w:w="551" w:type="pct"/>
            <w:tcBorders>
              <w:top w:val="nil"/>
              <w:left w:val="nil"/>
              <w:bottom w:val="nil"/>
              <w:right w:val="nil"/>
            </w:tcBorders>
            <w:vAlign w:val="center"/>
          </w:tcPr>
          <w:p w14:paraId="2EDCC08B" w14:textId="77777777" w:rsidR="00E328CF" w:rsidRPr="006F3C56" w:rsidRDefault="00E328CF" w:rsidP="001E0750">
            <w:pPr>
              <w:ind w:left="40"/>
              <w:jc w:val="center"/>
              <w:rPr>
                <w:rFonts w:ascii="Times New Roman" w:hAnsi="Times New Roman" w:cs="Times New Roman"/>
                <w:sz w:val="16"/>
                <w:szCs w:val="16"/>
              </w:rPr>
            </w:pPr>
            <w:r w:rsidRPr="006F3C56">
              <w:rPr>
                <w:rFonts w:ascii="Times New Roman" w:hAnsi="Times New Roman" w:cs="Times New Roman"/>
                <w:sz w:val="16"/>
                <w:szCs w:val="16"/>
              </w:rPr>
              <w:t>2</w:t>
            </w:r>
          </w:p>
        </w:tc>
        <w:tc>
          <w:tcPr>
            <w:tcW w:w="4449" w:type="pct"/>
            <w:tcBorders>
              <w:top w:val="nil"/>
              <w:left w:val="nil"/>
              <w:bottom w:val="nil"/>
              <w:right w:val="nil"/>
            </w:tcBorders>
          </w:tcPr>
          <w:p w14:paraId="65D358AE" w14:textId="77777777" w:rsidR="00E328CF" w:rsidRPr="006F3C56" w:rsidRDefault="00E328CF" w:rsidP="001E0750">
            <w:pPr>
              <w:tabs>
                <w:tab w:val="center" w:pos="1264"/>
                <w:tab w:val="center" w:pos="3366"/>
                <w:tab w:val="center" w:pos="5637"/>
                <w:tab w:val="center" w:pos="7909"/>
              </w:tabs>
              <w:rPr>
                <w:rFonts w:ascii="Times New Roman" w:hAnsi="Times New Roman" w:cs="Times New Roman"/>
                <w:sz w:val="16"/>
                <w:szCs w:val="16"/>
              </w:rPr>
            </w:pPr>
            <w:r w:rsidRPr="006F3C56">
              <w:rPr>
                <w:rFonts w:ascii="Times New Roman" w:eastAsia="Calibri" w:hAnsi="Times New Roman" w:cs="Times New Roman"/>
                <w:color w:val="000000"/>
                <w:sz w:val="16"/>
                <w:szCs w:val="16"/>
              </w:rPr>
              <w:tab/>
            </w:r>
            <w:r w:rsidRPr="006F3C56">
              <w:rPr>
                <w:rFonts w:ascii="Cambria Math" w:eastAsia="Calibri" w:hAnsi="Cambria Math" w:cs="Cambria Math"/>
                <w:sz w:val="16"/>
                <w:szCs w:val="16"/>
              </w:rPr>
              <w:t>𝜋</w:t>
            </w:r>
            <w:r w:rsidRPr="006F3C56">
              <w:rPr>
                <w:rFonts w:ascii="Times New Roman" w:eastAsia="Calibri" w:hAnsi="Times New Roman" w:cs="Times New Roman"/>
                <w:sz w:val="16"/>
                <w:szCs w:val="16"/>
              </w:rPr>
              <w:tab/>
            </w:r>
            <w:r w:rsidRPr="006F3C56">
              <w:rPr>
                <w:rFonts w:ascii="Times New Roman" w:hAnsi="Times New Roman" w:cs="Times New Roman"/>
                <w:sz w:val="16"/>
                <w:szCs w:val="16"/>
              </w:rPr>
              <w:t>13.089</w:t>
            </w:r>
            <w:r w:rsidRPr="006F3C56">
              <w:rPr>
                <w:rFonts w:ascii="Times New Roman" w:hAnsi="Times New Roman" w:cs="Times New Roman"/>
                <w:sz w:val="16"/>
                <w:szCs w:val="16"/>
              </w:rPr>
              <w:tab/>
              <w:t>26.177</w:t>
            </w:r>
            <w:r w:rsidRPr="006F3C56">
              <w:rPr>
                <w:rFonts w:ascii="Times New Roman" w:hAnsi="Times New Roman" w:cs="Times New Roman"/>
                <w:sz w:val="16"/>
                <w:szCs w:val="16"/>
              </w:rPr>
              <w:tab/>
              <w:t>1.667</w:t>
            </w:r>
          </w:p>
        </w:tc>
      </w:tr>
      <w:tr w:rsidR="00E328CF" w:rsidRPr="006F3C56" w14:paraId="5D82DB44" w14:textId="77777777" w:rsidTr="001E0750">
        <w:trPr>
          <w:trHeight w:val="265"/>
        </w:trPr>
        <w:tc>
          <w:tcPr>
            <w:tcW w:w="551" w:type="pct"/>
            <w:tcBorders>
              <w:top w:val="nil"/>
              <w:left w:val="nil"/>
              <w:bottom w:val="nil"/>
              <w:right w:val="nil"/>
            </w:tcBorders>
            <w:vAlign w:val="center"/>
          </w:tcPr>
          <w:p w14:paraId="63F821FE" w14:textId="77777777" w:rsidR="00E328CF" w:rsidRPr="006F3C56" w:rsidRDefault="00E328CF" w:rsidP="001E0750">
            <w:pPr>
              <w:ind w:left="40"/>
              <w:jc w:val="center"/>
              <w:rPr>
                <w:rFonts w:ascii="Times New Roman" w:hAnsi="Times New Roman" w:cs="Times New Roman"/>
                <w:sz w:val="16"/>
                <w:szCs w:val="16"/>
              </w:rPr>
            </w:pPr>
            <w:r w:rsidRPr="006F3C56">
              <w:rPr>
                <w:rFonts w:ascii="Times New Roman" w:hAnsi="Times New Roman" w:cs="Times New Roman"/>
                <w:sz w:val="16"/>
                <w:szCs w:val="16"/>
              </w:rPr>
              <w:t>3</w:t>
            </w:r>
          </w:p>
        </w:tc>
        <w:tc>
          <w:tcPr>
            <w:tcW w:w="4449" w:type="pct"/>
            <w:tcBorders>
              <w:top w:val="nil"/>
              <w:left w:val="nil"/>
              <w:bottom w:val="nil"/>
              <w:right w:val="nil"/>
            </w:tcBorders>
          </w:tcPr>
          <w:p w14:paraId="413D08AE" w14:textId="77777777" w:rsidR="00E328CF" w:rsidRPr="006F3C56" w:rsidRDefault="00E328CF" w:rsidP="001E0750">
            <w:pPr>
              <w:tabs>
                <w:tab w:val="center" w:pos="1264"/>
                <w:tab w:val="center" w:pos="3366"/>
                <w:tab w:val="center" w:pos="5637"/>
                <w:tab w:val="center" w:pos="7909"/>
              </w:tabs>
              <w:rPr>
                <w:rFonts w:ascii="Times New Roman" w:hAnsi="Times New Roman" w:cs="Times New Roman"/>
                <w:sz w:val="16"/>
                <w:szCs w:val="16"/>
              </w:rPr>
            </w:pPr>
            <w:r w:rsidRPr="006F3C56">
              <w:rPr>
                <w:rFonts w:ascii="Times New Roman" w:eastAsia="Calibri" w:hAnsi="Times New Roman" w:cs="Times New Roman"/>
                <w:color w:val="000000"/>
                <w:sz w:val="16"/>
                <w:szCs w:val="16"/>
              </w:rPr>
              <w:tab/>
            </w:r>
            <w:r w:rsidRPr="006F3C56">
              <w:rPr>
                <w:rFonts w:ascii="Times New Roman" w:hAnsi="Times New Roman" w:cs="Times New Roman"/>
                <w:sz w:val="16"/>
                <w:szCs w:val="16"/>
              </w:rPr>
              <w:t>3</w:t>
            </w:r>
            <w:r w:rsidRPr="006F3C56">
              <w:rPr>
                <w:rFonts w:ascii="Cambria Math" w:eastAsia="Calibri" w:hAnsi="Cambria Math" w:cs="Cambria Math"/>
                <w:sz w:val="16"/>
                <w:szCs w:val="16"/>
              </w:rPr>
              <w:t>𝜋</w:t>
            </w:r>
            <w:r w:rsidRPr="006F3C56">
              <w:rPr>
                <w:rFonts w:ascii="Times New Roman" w:hAnsi="Times New Roman" w:cs="Times New Roman"/>
                <w:sz w:val="16"/>
                <w:szCs w:val="16"/>
              </w:rPr>
              <w:t>/2</w:t>
            </w:r>
            <w:r w:rsidRPr="006F3C56">
              <w:rPr>
                <w:rFonts w:ascii="Times New Roman" w:hAnsi="Times New Roman" w:cs="Times New Roman"/>
                <w:sz w:val="16"/>
                <w:szCs w:val="16"/>
              </w:rPr>
              <w:tab/>
              <w:t>14.404</w:t>
            </w:r>
            <w:r w:rsidRPr="006F3C56">
              <w:rPr>
                <w:rFonts w:ascii="Times New Roman" w:hAnsi="Times New Roman" w:cs="Times New Roman"/>
                <w:sz w:val="16"/>
                <w:szCs w:val="16"/>
              </w:rPr>
              <w:tab/>
              <w:t>28.807</w:t>
            </w:r>
            <w:r w:rsidRPr="006F3C56">
              <w:rPr>
                <w:rFonts w:ascii="Times New Roman" w:hAnsi="Times New Roman" w:cs="Times New Roman"/>
                <w:sz w:val="16"/>
                <w:szCs w:val="16"/>
              </w:rPr>
              <w:tab/>
              <w:t>2.498</w:t>
            </w:r>
          </w:p>
        </w:tc>
      </w:tr>
      <w:tr w:rsidR="00E328CF" w:rsidRPr="006F3C56" w14:paraId="27A28DB0" w14:textId="77777777" w:rsidTr="001E0750">
        <w:trPr>
          <w:trHeight w:val="241"/>
        </w:trPr>
        <w:tc>
          <w:tcPr>
            <w:tcW w:w="551" w:type="pct"/>
            <w:tcBorders>
              <w:top w:val="nil"/>
              <w:left w:val="nil"/>
              <w:bottom w:val="single" w:sz="3" w:space="0" w:color="181717"/>
              <w:right w:val="nil"/>
            </w:tcBorders>
            <w:vAlign w:val="center"/>
          </w:tcPr>
          <w:p w14:paraId="0022BAAA" w14:textId="77777777" w:rsidR="00E328CF" w:rsidRPr="006F3C56" w:rsidRDefault="00E328CF" w:rsidP="001E0750">
            <w:pPr>
              <w:ind w:left="40"/>
              <w:jc w:val="center"/>
              <w:rPr>
                <w:rFonts w:ascii="Times New Roman" w:hAnsi="Times New Roman" w:cs="Times New Roman"/>
                <w:sz w:val="16"/>
                <w:szCs w:val="16"/>
              </w:rPr>
            </w:pPr>
            <w:r w:rsidRPr="006F3C56">
              <w:rPr>
                <w:rFonts w:ascii="Times New Roman" w:hAnsi="Times New Roman" w:cs="Times New Roman"/>
                <w:sz w:val="16"/>
                <w:szCs w:val="16"/>
              </w:rPr>
              <w:t>4</w:t>
            </w:r>
          </w:p>
        </w:tc>
        <w:tc>
          <w:tcPr>
            <w:tcW w:w="4449" w:type="pct"/>
            <w:tcBorders>
              <w:top w:val="nil"/>
              <w:left w:val="nil"/>
              <w:bottom w:val="single" w:sz="3" w:space="0" w:color="181717"/>
              <w:right w:val="nil"/>
            </w:tcBorders>
          </w:tcPr>
          <w:p w14:paraId="4F5FC201" w14:textId="77777777" w:rsidR="00E328CF" w:rsidRPr="006F3C56" w:rsidRDefault="00E328CF" w:rsidP="001E0750">
            <w:pPr>
              <w:tabs>
                <w:tab w:val="center" w:pos="1264"/>
                <w:tab w:val="center" w:pos="3366"/>
                <w:tab w:val="center" w:pos="5637"/>
                <w:tab w:val="center" w:pos="7909"/>
              </w:tabs>
              <w:rPr>
                <w:rFonts w:ascii="Times New Roman" w:hAnsi="Times New Roman" w:cs="Times New Roman"/>
                <w:sz w:val="16"/>
                <w:szCs w:val="16"/>
              </w:rPr>
            </w:pPr>
            <w:r w:rsidRPr="006F3C56">
              <w:rPr>
                <w:rFonts w:ascii="Times New Roman" w:eastAsia="Calibri" w:hAnsi="Times New Roman" w:cs="Times New Roman"/>
                <w:color w:val="000000"/>
                <w:sz w:val="16"/>
                <w:szCs w:val="16"/>
              </w:rPr>
              <w:tab/>
            </w:r>
            <w:r w:rsidRPr="006F3C56">
              <w:rPr>
                <w:rFonts w:ascii="Times New Roman" w:hAnsi="Times New Roman" w:cs="Times New Roman"/>
                <w:sz w:val="16"/>
                <w:szCs w:val="16"/>
              </w:rPr>
              <w:t>2</w:t>
            </w:r>
            <w:r w:rsidRPr="006F3C56">
              <w:rPr>
                <w:rFonts w:ascii="Cambria Math" w:eastAsia="Calibri" w:hAnsi="Cambria Math" w:cs="Cambria Math"/>
                <w:sz w:val="16"/>
                <w:szCs w:val="16"/>
              </w:rPr>
              <w:t>𝜋</w:t>
            </w:r>
            <w:r w:rsidRPr="006F3C56">
              <w:rPr>
                <w:rFonts w:ascii="Times New Roman" w:eastAsia="Calibri" w:hAnsi="Times New Roman" w:cs="Times New Roman"/>
                <w:sz w:val="16"/>
                <w:szCs w:val="16"/>
              </w:rPr>
              <w:tab/>
            </w:r>
            <w:r w:rsidRPr="006F3C56">
              <w:rPr>
                <w:rFonts w:ascii="Times New Roman" w:hAnsi="Times New Roman" w:cs="Times New Roman"/>
                <w:sz w:val="16"/>
                <w:szCs w:val="16"/>
              </w:rPr>
              <w:t>15.426</w:t>
            </w:r>
            <w:r w:rsidRPr="006F3C56">
              <w:rPr>
                <w:rFonts w:ascii="Times New Roman" w:hAnsi="Times New Roman" w:cs="Times New Roman"/>
                <w:sz w:val="16"/>
                <w:szCs w:val="16"/>
              </w:rPr>
              <w:tab/>
              <w:t>30.851</w:t>
            </w:r>
            <w:r w:rsidRPr="006F3C56">
              <w:rPr>
                <w:rFonts w:ascii="Times New Roman" w:hAnsi="Times New Roman" w:cs="Times New Roman"/>
                <w:sz w:val="16"/>
                <w:szCs w:val="16"/>
              </w:rPr>
              <w:tab/>
              <w:t>3.333</w:t>
            </w:r>
          </w:p>
        </w:tc>
      </w:tr>
    </w:tbl>
    <w:p w14:paraId="20EB3ED1" w14:textId="77777777" w:rsidR="00E328CF" w:rsidRPr="006F3C56" w:rsidRDefault="00E328CF" w:rsidP="00450F61">
      <w:pPr>
        <w:pStyle w:val="10BodySubsequentParagraph"/>
      </w:pPr>
    </w:p>
    <w:commentRangeStart w:id="525"/>
    <w:p w14:paraId="0E7A78D5" w14:textId="77777777" w:rsidR="00450F61" w:rsidRPr="006F3C56" w:rsidRDefault="00450F61" w:rsidP="00450F61">
      <w:pPr>
        <w:spacing w:after="194" w:line="259" w:lineRule="auto"/>
        <w:ind w:left="100"/>
        <w:jc w:val="center"/>
      </w:pPr>
      <w:r w:rsidRPr="006F3C56">
        <w:rPr>
          <w:rFonts w:ascii="Calibri" w:eastAsia="Calibri" w:hAnsi="Calibri" w:cs="Calibri"/>
          <w:noProof/>
          <w:color w:val="000000"/>
        </w:rPr>
        <mc:AlternateContent>
          <mc:Choice Requires="wpg">
            <w:drawing>
              <wp:inline distT="0" distB="0" distL="0" distR="0" wp14:anchorId="6F85C2A2" wp14:editId="1122AC24">
                <wp:extent cx="2979727" cy="1549400"/>
                <wp:effectExtent l="0" t="0" r="0" b="0"/>
                <wp:docPr id="17535" name="Group 17535"/>
                <wp:cNvGraphicFramePr/>
                <a:graphic xmlns:a="http://schemas.openxmlformats.org/drawingml/2006/main">
                  <a:graphicData uri="http://schemas.microsoft.com/office/word/2010/wordprocessingGroup">
                    <wpg:wgp>
                      <wpg:cNvGrpSpPr/>
                      <wpg:grpSpPr>
                        <a:xfrm>
                          <a:off x="0" y="0"/>
                          <a:ext cx="2979727" cy="1549400"/>
                          <a:chOff x="-44130" y="-26836"/>
                          <a:chExt cx="2979727" cy="1259800"/>
                        </a:xfrm>
                      </wpg:grpSpPr>
                      <wps:wsp>
                        <wps:cNvPr id="253" name="Shape 253"/>
                        <wps:cNvSpPr/>
                        <wps:spPr>
                          <a:xfrm>
                            <a:off x="1603656" y="857527"/>
                            <a:ext cx="0" cy="351828"/>
                          </a:xfrm>
                          <a:custGeom>
                            <a:avLst/>
                            <a:gdLst/>
                            <a:ahLst/>
                            <a:cxnLst/>
                            <a:rect l="0" t="0" r="0" b="0"/>
                            <a:pathLst>
                              <a:path h="351828">
                                <a:moveTo>
                                  <a:pt x="0" y="351828"/>
                                </a:moveTo>
                                <a:lnTo>
                                  <a:pt x="0" y="0"/>
                                </a:lnTo>
                              </a:path>
                            </a:pathLst>
                          </a:custGeom>
                          <a:ln w="6350" cap="flat">
                            <a:custDash>
                              <a:ds d="50000" sp="200000"/>
                            </a:custDash>
                            <a:miter lim="127000"/>
                          </a:ln>
                        </wps:spPr>
                        <wps:style>
                          <a:lnRef idx="1">
                            <a:srgbClr val="4E4386"/>
                          </a:lnRef>
                          <a:fillRef idx="0">
                            <a:srgbClr val="000000">
                              <a:alpha val="0"/>
                            </a:srgbClr>
                          </a:fillRef>
                          <a:effectRef idx="0">
                            <a:scrgbClr r="0" g="0" b="0"/>
                          </a:effectRef>
                          <a:fontRef idx="none"/>
                        </wps:style>
                        <wps:bodyPr/>
                      </wps:wsp>
                      <wps:wsp>
                        <wps:cNvPr id="254" name="Shape 254"/>
                        <wps:cNvSpPr/>
                        <wps:spPr>
                          <a:xfrm>
                            <a:off x="2658417" y="770887"/>
                            <a:ext cx="0" cy="438468"/>
                          </a:xfrm>
                          <a:custGeom>
                            <a:avLst/>
                            <a:gdLst/>
                            <a:ahLst/>
                            <a:cxnLst/>
                            <a:rect l="0" t="0" r="0" b="0"/>
                            <a:pathLst>
                              <a:path h="438468">
                                <a:moveTo>
                                  <a:pt x="0" y="438468"/>
                                </a:moveTo>
                                <a:lnTo>
                                  <a:pt x="0" y="0"/>
                                </a:lnTo>
                              </a:path>
                            </a:pathLst>
                          </a:custGeom>
                          <a:ln w="6350" cap="flat">
                            <a:custDash>
                              <a:ds d="50000" sp="200000"/>
                            </a:custDash>
                            <a:miter lim="127000"/>
                          </a:ln>
                        </wps:spPr>
                        <wps:style>
                          <a:lnRef idx="1">
                            <a:srgbClr val="4E4386"/>
                          </a:lnRef>
                          <a:fillRef idx="0">
                            <a:srgbClr val="000000">
                              <a:alpha val="0"/>
                            </a:srgbClr>
                          </a:fillRef>
                          <a:effectRef idx="0">
                            <a:scrgbClr r="0" g="0" b="0"/>
                          </a:effectRef>
                          <a:fontRef idx="none"/>
                        </wps:style>
                        <wps:bodyPr/>
                      </wps:wsp>
                      <wps:wsp>
                        <wps:cNvPr id="255" name="Shape 255"/>
                        <wps:cNvSpPr/>
                        <wps:spPr>
                          <a:xfrm>
                            <a:off x="2594447" y="785035"/>
                            <a:ext cx="0" cy="330492"/>
                          </a:xfrm>
                          <a:custGeom>
                            <a:avLst/>
                            <a:gdLst/>
                            <a:ahLst/>
                            <a:cxnLst/>
                            <a:rect l="0" t="0" r="0" b="0"/>
                            <a:pathLst>
                              <a:path h="330492">
                                <a:moveTo>
                                  <a:pt x="0" y="330492"/>
                                </a:moveTo>
                                <a:lnTo>
                                  <a:pt x="0" y="0"/>
                                </a:lnTo>
                              </a:path>
                            </a:pathLst>
                          </a:custGeom>
                          <a:ln w="6350" cap="flat">
                            <a:custDash>
                              <a:ds d="50000" sp="200000"/>
                            </a:custDash>
                            <a:miter lim="127000"/>
                          </a:ln>
                        </wps:spPr>
                        <wps:style>
                          <a:lnRef idx="1">
                            <a:srgbClr val="4E4386"/>
                          </a:lnRef>
                          <a:fillRef idx="0">
                            <a:srgbClr val="000000">
                              <a:alpha val="0"/>
                            </a:srgbClr>
                          </a:fillRef>
                          <a:effectRef idx="0">
                            <a:scrgbClr r="0" g="0" b="0"/>
                          </a:effectRef>
                          <a:fontRef idx="none"/>
                        </wps:style>
                        <wps:bodyPr/>
                      </wps:wsp>
                      <wps:wsp>
                        <wps:cNvPr id="256" name="Shape 256"/>
                        <wps:cNvSpPr/>
                        <wps:spPr>
                          <a:xfrm>
                            <a:off x="2502766" y="785035"/>
                            <a:ext cx="0" cy="232410"/>
                          </a:xfrm>
                          <a:custGeom>
                            <a:avLst/>
                            <a:gdLst/>
                            <a:ahLst/>
                            <a:cxnLst/>
                            <a:rect l="0" t="0" r="0" b="0"/>
                            <a:pathLst>
                              <a:path h="232410">
                                <a:moveTo>
                                  <a:pt x="0" y="232410"/>
                                </a:moveTo>
                                <a:lnTo>
                                  <a:pt x="0" y="0"/>
                                </a:lnTo>
                              </a:path>
                            </a:pathLst>
                          </a:custGeom>
                          <a:ln w="6350" cap="flat">
                            <a:custDash>
                              <a:ds d="50000" sp="200000"/>
                            </a:custDash>
                            <a:miter lim="127000"/>
                          </a:ln>
                        </wps:spPr>
                        <wps:style>
                          <a:lnRef idx="1">
                            <a:srgbClr val="4E4386"/>
                          </a:lnRef>
                          <a:fillRef idx="0">
                            <a:srgbClr val="000000">
                              <a:alpha val="0"/>
                            </a:srgbClr>
                          </a:fillRef>
                          <a:effectRef idx="0">
                            <a:scrgbClr r="0" g="0" b="0"/>
                          </a:effectRef>
                          <a:fontRef idx="none"/>
                        </wps:style>
                        <wps:bodyPr/>
                      </wps:wsp>
                      <wps:wsp>
                        <wps:cNvPr id="257" name="Shape 257"/>
                        <wps:cNvSpPr/>
                        <wps:spPr>
                          <a:xfrm>
                            <a:off x="2368425" y="770887"/>
                            <a:ext cx="0" cy="152743"/>
                          </a:xfrm>
                          <a:custGeom>
                            <a:avLst/>
                            <a:gdLst/>
                            <a:ahLst/>
                            <a:cxnLst/>
                            <a:rect l="0" t="0" r="0" b="0"/>
                            <a:pathLst>
                              <a:path h="152743">
                                <a:moveTo>
                                  <a:pt x="0" y="152743"/>
                                </a:moveTo>
                                <a:lnTo>
                                  <a:pt x="0" y="0"/>
                                </a:lnTo>
                              </a:path>
                            </a:pathLst>
                          </a:custGeom>
                          <a:ln w="6350" cap="flat">
                            <a:custDash>
                              <a:ds d="50000" sp="200000"/>
                            </a:custDash>
                            <a:miter lim="127000"/>
                          </a:ln>
                        </wps:spPr>
                        <wps:style>
                          <a:lnRef idx="1">
                            <a:srgbClr val="4E4386"/>
                          </a:lnRef>
                          <a:fillRef idx="0">
                            <a:srgbClr val="000000">
                              <a:alpha val="0"/>
                            </a:srgbClr>
                          </a:fillRef>
                          <a:effectRef idx="0">
                            <a:scrgbClr r="0" g="0" b="0"/>
                          </a:effectRef>
                          <a:fontRef idx="none"/>
                        </wps:style>
                        <wps:bodyPr/>
                      </wps:wsp>
                      <wps:wsp>
                        <wps:cNvPr id="258" name="Shape 258"/>
                        <wps:cNvSpPr/>
                        <wps:spPr>
                          <a:xfrm>
                            <a:off x="1603656" y="923630"/>
                            <a:ext cx="764768" cy="0"/>
                          </a:xfrm>
                          <a:custGeom>
                            <a:avLst/>
                            <a:gdLst/>
                            <a:ahLst/>
                            <a:cxnLst/>
                            <a:rect l="0" t="0" r="0" b="0"/>
                            <a:pathLst>
                              <a:path w="764768">
                                <a:moveTo>
                                  <a:pt x="0" y="0"/>
                                </a:moveTo>
                                <a:lnTo>
                                  <a:pt x="764768" y="0"/>
                                </a:lnTo>
                              </a:path>
                            </a:pathLst>
                          </a:custGeom>
                          <a:ln w="6350" cap="flat">
                            <a:miter lim="127000"/>
                          </a:ln>
                        </wps:spPr>
                        <wps:style>
                          <a:lnRef idx="1">
                            <a:srgbClr val="DE383F"/>
                          </a:lnRef>
                          <a:fillRef idx="0">
                            <a:srgbClr val="000000">
                              <a:alpha val="0"/>
                            </a:srgbClr>
                          </a:fillRef>
                          <a:effectRef idx="0">
                            <a:scrgbClr r="0" g="0" b="0"/>
                          </a:effectRef>
                          <a:fontRef idx="none"/>
                        </wps:style>
                        <wps:bodyPr/>
                      </wps:wsp>
                      <wps:wsp>
                        <wps:cNvPr id="259" name="Shape 259"/>
                        <wps:cNvSpPr/>
                        <wps:spPr>
                          <a:xfrm>
                            <a:off x="1603656" y="1017445"/>
                            <a:ext cx="899109" cy="0"/>
                          </a:xfrm>
                          <a:custGeom>
                            <a:avLst/>
                            <a:gdLst/>
                            <a:ahLst/>
                            <a:cxnLst/>
                            <a:rect l="0" t="0" r="0" b="0"/>
                            <a:pathLst>
                              <a:path w="899109">
                                <a:moveTo>
                                  <a:pt x="0" y="0"/>
                                </a:moveTo>
                                <a:lnTo>
                                  <a:pt x="899109" y="0"/>
                                </a:lnTo>
                              </a:path>
                            </a:pathLst>
                          </a:custGeom>
                          <a:ln w="6350" cap="flat">
                            <a:miter lim="127000"/>
                          </a:ln>
                        </wps:spPr>
                        <wps:style>
                          <a:lnRef idx="1">
                            <a:srgbClr val="DE383F"/>
                          </a:lnRef>
                          <a:fillRef idx="0">
                            <a:srgbClr val="000000">
                              <a:alpha val="0"/>
                            </a:srgbClr>
                          </a:fillRef>
                          <a:effectRef idx="0">
                            <a:scrgbClr r="0" g="0" b="0"/>
                          </a:effectRef>
                          <a:fontRef idx="none"/>
                        </wps:style>
                        <wps:bodyPr/>
                      </wps:wsp>
                      <wps:wsp>
                        <wps:cNvPr id="260" name="Shape 260"/>
                        <wps:cNvSpPr/>
                        <wps:spPr>
                          <a:xfrm>
                            <a:off x="1603656" y="1115527"/>
                            <a:ext cx="990791" cy="0"/>
                          </a:xfrm>
                          <a:custGeom>
                            <a:avLst/>
                            <a:gdLst/>
                            <a:ahLst/>
                            <a:cxnLst/>
                            <a:rect l="0" t="0" r="0" b="0"/>
                            <a:pathLst>
                              <a:path w="990791">
                                <a:moveTo>
                                  <a:pt x="0" y="0"/>
                                </a:moveTo>
                                <a:lnTo>
                                  <a:pt x="990791" y="0"/>
                                </a:lnTo>
                              </a:path>
                            </a:pathLst>
                          </a:custGeom>
                          <a:ln w="6350" cap="flat">
                            <a:miter lim="127000"/>
                          </a:ln>
                        </wps:spPr>
                        <wps:style>
                          <a:lnRef idx="1">
                            <a:srgbClr val="DE383F"/>
                          </a:lnRef>
                          <a:fillRef idx="0">
                            <a:srgbClr val="000000">
                              <a:alpha val="0"/>
                            </a:srgbClr>
                          </a:fillRef>
                          <a:effectRef idx="0">
                            <a:scrgbClr r="0" g="0" b="0"/>
                          </a:effectRef>
                          <a:fontRef idx="none"/>
                        </wps:style>
                        <wps:bodyPr/>
                      </wps:wsp>
                      <wps:wsp>
                        <wps:cNvPr id="261" name="Shape 261"/>
                        <wps:cNvSpPr/>
                        <wps:spPr>
                          <a:xfrm>
                            <a:off x="1603656" y="1209355"/>
                            <a:ext cx="1054760" cy="0"/>
                          </a:xfrm>
                          <a:custGeom>
                            <a:avLst/>
                            <a:gdLst/>
                            <a:ahLst/>
                            <a:cxnLst/>
                            <a:rect l="0" t="0" r="0" b="0"/>
                            <a:pathLst>
                              <a:path w="1054760">
                                <a:moveTo>
                                  <a:pt x="0" y="0"/>
                                </a:moveTo>
                                <a:lnTo>
                                  <a:pt x="1054760" y="0"/>
                                </a:lnTo>
                              </a:path>
                            </a:pathLst>
                          </a:custGeom>
                          <a:ln w="6350" cap="flat">
                            <a:miter lim="127000"/>
                          </a:ln>
                        </wps:spPr>
                        <wps:style>
                          <a:lnRef idx="1">
                            <a:srgbClr val="DE383F"/>
                          </a:lnRef>
                          <a:fillRef idx="0">
                            <a:srgbClr val="000000">
                              <a:alpha val="0"/>
                            </a:srgbClr>
                          </a:fillRef>
                          <a:effectRef idx="0">
                            <a:scrgbClr r="0" g="0" b="0"/>
                          </a:effectRef>
                          <a:fontRef idx="none"/>
                        </wps:style>
                        <wps:bodyPr/>
                      </wps:wsp>
                      <wps:wsp>
                        <wps:cNvPr id="23474" name="Shape 23474"/>
                        <wps:cNvSpPr/>
                        <wps:spPr>
                          <a:xfrm>
                            <a:off x="561317" y="359636"/>
                            <a:ext cx="68233" cy="413664"/>
                          </a:xfrm>
                          <a:custGeom>
                            <a:avLst/>
                            <a:gdLst/>
                            <a:ahLst/>
                            <a:cxnLst/>
                            <a:rect l="0" t="0" r="0" b="0"/>
                            <a:pathLst>
                              <a:path w="68233" h="413664">
                                <a:moveTo>
                                  <a:pt x="0" y="0"/>
                                </a:moveTo>
                                <a:lnTo>
                                  <a:pt x="68233" y="0"/>
                                </a:lnTo>
                                <a:lnTo>
                                  <a:pt x="68233" y="413664"/>
                                </a:lnTo>
                                <a:lnTo>
                                  <a:pt x="0" y="413664"/>
                                </a:lnTo>
                                <a:lnTo>
                                  <a:pt x="0" y="0"/>
                                </a:lnTo>
                              </a:path>
                            </a:pathLst>
                          </a:custGeom>
                          <a:ln w="0" cap="flat">
                            <a:miter lim="127000"/>
                          </a:ln>
                        </wps:spPr>
                        <wps:style>
                          <a:lnRef idx="0">
                            <a:srgbClr val="000000">
                              <a:alpha val="0"/>
                            </a:srgbClr>
                          </a:lnRef>
                          <a:fillRef idx="1">
                            <a:srgbClr val="8476AA"/>
                          </a:fillRef>
                          <a:effectRef idx="0">
                            <a:scrgbClr r="0" g="0" b="0"/>
                          </a:effectRef>
                          <a:fontRef idx="none"/>
                        </wps:style>
                        <wps:bodyPr/>
                      </wps:wsp>
                      <wps:wsp>
                        <wps:cNvPr id="23475" name="Shape 23475"/>
                        <wps:cNvSpPr/>
                        <wps:spPr>
                          <a:xfrm>
                            <a:off x="629553" y="499297"/>
                            <a:ext cx="93821" cy="274003"/>
                          </a:xfrm>
                          <a:custGeom>
                            <a:avLst/>
                            <a:gdLst/>
                            <a:ahLst/>
                            <a:cxnLst/>
                            <a:rect l="0" t="0" r="0" b="0"/>
                            <a:pathLst>
                              <a:path w="93821" h="274003">
                                <a:moveTo>
                                  <a:pt x="0" y="0"/>
                                </a:moveTo>
                                <a:lnTo>
                                  <a:pt x="93821" y="0"/>
                                </a:lnTo>
                                <a:lnTo>
                                  <a:pt x="93821" y="274003"/>
                                </a:lnTo>
                                <a:lnTo>
                                  <a:pt x="0" y="274003"/>
                                </a:lnTo>
                                <a:lnTo>
                                  <a:pt x="0" y="0"/>
                                </a:lnTo>
                              </a:path>
                            </a:pathLst>
                          </a:custGeom>
                          <a:ln w="0" cap="flat">
                            <a:miter lim="127000"/>
                          </a:ln>
                        </wps:spPr>
                        <wps:style>
                          <a:lnRef idx="0">
                            <a:srgbClr val="000000">
                              <a:alpha val="0"/>
                            </a:srgbClr>
                          </a:lnRef>
                          <a:fillRef idx="1">
                            <a:srgbClr val="E73A75"/>
                          </a:fillRef>
                          <a:effectRef idx="0">
                            <a:scrgbClr r="0" g="0" b="0"/>
                          </a:effectRef>
                          <a:fontRef idx="none"/>
                        </wps:style>
                        <wps:bodyPr/>
                      </wps:wsp>
                      <wps:wsp>
                        <wps:cNvPr id="23476" name="Shape 23476"/>
                        <wps:cNvSpPr/>
                        <wps:spPr>
                          <a:xfrm>
                            <a:off x="723381" y="636305"/>
                            <a:ext cx="132194" cy="136995"/>
                          </a:xfrm>
                          <a:custGeom>
                            <a:avLst/>
                            <a:gdLst/>
                            <a:ahLst/>
                            <a:cxnLst/>
                            <a:rect l="0" t="0" r="0" b="0"/>
                            <a:pathLst>
                              <a:path w="132194" h="136995">
                                <a:moveTo>
                                  <a:pt x="0" y="0"/>
                                </a:moveTo>
                                <a:lnTo>
                                  <a:pt x="132194" y="0"/>
                                </a:lnTo>
                                <a:lnTo>
                                  <a:pt x="132194" y="136995"/>
                                </a:lnTo>
                                <a:lnTo>
                                  <a:pt x="0" y="136995"/>
                                </a:lnTo>
                                <a:lnTo>
                                  <a:pt x="0" y="0"/>
                                </a:lnTo>
                              </a:path>
                            </a:pathLst>
                          </a:custGeom>
                          <a:ln w="0" cap="flat">
                            <a:miter lim="127000"/>
                          </a:ln>
                        </wps:spPr>
                        <wps:style>
                          <a:lnRef idx="0">
                            <a:srgbClr val="000000">
                              <a:alpha val="0"/>
                            </a:srgbClr>
                          </a:lnRef>
                          <a:fillRef idx="1">
                            <a:srgbClr val="87C8C9"/>
                          </a:fillRef>
                          <a:effectRef idx="0">
                            <a:scrgbClr r="0" g="0" b="0"/>
                          </a:effectRef>
                          <a:fontRef idx="none"/>
                        </wps:style>
                        <wps:bodyPr/>
                      </wps:wsp>
                      <wps:wsp>
                        <wps:cNvPr id="265" name="Shape 265"/>
                        <wps:cNvSpPr/>
                        <wps:spPr>
                          <a:xfrm>
                            <a:off x="561317" y="222107"/>
                            <a:ext cx="0" cy="551193"/>
                          </a:xfrm>
                          <a:custGeom>
                            <a:avLst/>
                            <a:gdLst/>
                            <a:ahLst/>
                            <a:cxnLst/>
                            <a:rect l="0" t="0" r="0" b="0"/>
                            <a:pathLst>
                              <a:path h="551193">
                                <a:moveTo>
                                  <a:pt x="0" y="0"/>
                                </a:moveTo>
                                <a:lnTo>
                                  <a:pt x="0" y="551193"/>
                                </a:lnTo>
                              </a:path>
                            </a:pathLst>
                          </a:custGeom>
                          <a:ln w="6350" cap="flat">
                            <a:miter lim="127000"/>
                          </a:ln>
                        </wps:spPr>
                        <wps:style>
                          <a:lnRef idx="1">
                            <a:srgbClr val="8476AA"/>
                          </a:lnRef>
                          <a:fillRef idx="0">
                            <a:srgbClr val="000000">
                              <a:alpha val="0"/>
                            </a:srgbClr>
                          </a:fillRef>
                          <a:effectRef idx="0">
                            <a:scrgbClr r="0" g="0" b="0"/>
                          </a:effectRef>
                          <a:fontRef idx="none"/>
                        </wps:style>
                        <wps:bodyPr/>
                      </wps:wsp>
                      <wps:wsp>
                        <wps:cNvPr id="266" name="Shape 266"/>
                        <wps:cNvSpPr/>
                        <wps:spPr>
                          <a:xfrm>
                            <a:off x="2590599" y="356436"/>
                            <a:ext cx="69469" cy="413664"/>
                          </a:xfrm>
                          <a:custGeom>
                            <a:avLst/>
                            <a:gdLst/>
                            <a:ahLst/>
                            <a:cxnLst/>
                            <a:rect l="0" t="0" r="0" b="0"/>
                            <a:pathLst>
                              <a:path w="69469" h="413664">
                                <a:moveTo>
                                  <a:pt x="0" y="0"/>
                                </a:moveTo>
                                <a:lnTo>
                                  <a:pt x="69469" y="0"/>
                                </a:lnTo>
                                <a:lnTo>
                                  <a:pt x="69469" y="413664"/>
                                </a:lnTo>
                                <a:lnTo>
                                  <a:pt x="1232" y="413664"/>
                                </a:lnTo>
                                <a:lnTo>
                                  <a:pt x="0" y="0"/>
                                </a:lnTo>
                                <a:close/>
                              </a:path>
                            </a:pathLst>
                          </a:custGeom>
                          <a:ln w="0" cap="flat">
                            <a:miter lim="127000"/>
                          </a:ln>
                        </wps:spPr>
                        <wps:style>
                          <a:lnRef idx="0">
                            <a:srgbClr val="000000">
                              <a:alpha val="0"/>
                            </a:srgbClr>
                          </a:lnRef>
                          <a:fillRef idx="1">
                            <a:srgbClr val="8476AA"/>
                          </a:fillRef>
                          <a:effectRef idx="0">
                            <a:scrgbClr r="0" g="0" b="0"/>
                          </a:effectRef>
                          <a:fontRef idx="none"/>
                        </wps:style>
                        <wps:bodyPr/>
                      </wps:wsp>
                      <wps:wsp>
                        <wps:cNvPr id="23477" name="Shape 23477"/>
                        <wps:cNvSpPr/>
                        <wps:spPr>
                          <a:xfrm>
                            <a:off x="2498016" y="496097"/>
                            <a:ext cx="93815" cy="274003"/>
                          </a:xfrm>
                          <a:custGeom>
                            <a:avLst/>
                            <a:gdLst/>
                            <a:ahLst/>
                            <a:cxnLst/>
                            <a:rect l="0" t="0" r="0" b="0"/>
                            <a:pathLst>
                              <a:path w="93815" h="274003">
                                <a:moveTo>
                                  <a:pt x="0" y="0"/>
                                </a:moveTo>
                                <a:lnTo>
                                  <a:pt x="93815" y="0"/>
                                </a:lnTo>
                                <a:lnTo>
                                  <a:pt x="93815" y="274003"/>
                                </a:lnTo>
                                <a:lnTo>
                                  <a:pt x="0" y="274003"/>
                                </a:lnTo>
                                <a:lnTo>
                                  <a:pt x="0" y="0"/>
                                </a:lnTo>
                              </a:path>
                            </a:pathLst>
                          </a:custGeom>
                          <a:ln w="0" cap="flat">
                            <a:miter lim="127000"/>
                          </a:ln>
                        </wps:spPr>
                        <wps:style>
                          <a:lnRef idx="0">
                            <a:srgbClr val="000000">
                              <a:alpha val="0"/>
                            </a:srgbClr>
                          </a:lnRef>
                          <a:fillRef idx="1">
                            <a:srgbClr val="E73A75"/>
                          </a:fillRef>
                          <a:effectRef idx="0">
                            <a:scrgbClr r="0" g="0" b="0"/>
                          </a:effectRef>
                          <a:fontRef idx="none"/>
                        </wps:style>
                        <wps:bodyPr/>
                      </wps:wsp>
                      <wps:wsp>
                        <wps:cNvPr id="23478" name="Shape 23478"/>
                        <wps:cNvSpPr/>
                        <wps:spPr>
                          <a:xfrm>
                            <a:off x="2365809" y="633105"/>
                            <a:ext cx="132207" cy="136995"/>
                          </a:xfrm>
                          <a:custGeom>
                            <a:avLst/>
                            <a:gdLst/>
                            <a:ahLst/>
                            <a:cxnLst/>
                            <a:rect l="0" t="0" r="0" b="0"/>
                            <a:pathLst>
                              <a:path w="132207" h="136995">
                                <a:moveTo>
                                  <a:pt x="0" y="0"/>
                                </a:moveTo>
                                <a:lnTo>
                                  <a:pt x="132207" y="0"/>
                                </a:lnTo>
                                <a:lnTo>
                                  <a:pt x="132207" y="136995"/>
                                </a:lnTo>
                                <a:lnTo>
                                  <a:pt x="0" y="136995"/>
                                </a:lnTo>
                                <a:lnTo>
                                  <a:pt x="0" y="0"/>
                                </a:lnTo>
                              </a:path>
                            </a:pathLst>
                          </a:custGeom>
                          <a:ln w="0" cap="flat">
                            <a:miter lim="127000"/>
                          </a:ln>
                        </wps:spPr>
                        <wps:style>
                          <a:lnRef idx="0">
                            <a:srgbClr val="000000">
                              <a:alpha val="0"/>
                            </a:srgbClr>
                          </a:lnRef>
                          <a:fillRef idx="1">
                            <a:srgbClr val="87C8C9"/>
                          </a:fillRef>
                          <a:effectRef idx="0">
                            <a:scrgbClr r="0" g="0" b="0"/>
                          </a:effectRef>
                          <a:fontRef idx="none"/>
                        </wps:style>
                        <wps:bodyPr/>
                      </wps:wsp>
                      <wps:wsp>
                        <wps:cNvPr id="269" name="Shape 269"/>
                        <wps:cNvSpPr/>
                        <wps:spPr>
                          <a:xfrm>
                            <a:off x="2660068" y="218907"/>
                            <a:ext cx="0" cy="551193"/>
                          </a:xfrm>
                          <a:custGeom>
                            <a:avLst/>
                            <a:gdLst/>
                            <a:ahLst/>
                            <a:cxnLst/>
                            <a:rect l="0" t="0" r="0" b="0"/>
                            <a:pathLst>
                              <a:path h="551193">
                                <a:moveTo>
                                  <a:pt x="0" y="0"/>
                                </a:moveTo>
                                <a:lnTo>
                                  <a:pt x="0" y="551193"/>
                                </a:lnTo>
                              </a:path>
                            </a:pathLst>
                          </a:custGeom>
                          <a:ln w="6350" cap="flat">
                            <a:miter lim="127000"/>
                          </a:ln>
                        </wps:spPr>
                        <wps:style>
                          <a:lnRef idx="1">
                            <a:srgbClr val="8476AA"/>
                          </a:lnRef>
                          <a:fillRef idx="0">
                            <a:srgbClr val="000000">
                              <a:alpha val="0"/>
                            </a:srgbClr>
                          </a:fillRef>
                          <a:effectRef idx="0">
                            <a:scrgbClr r="0" g="0" b="0"/>
                          </a:effectRef>
                          <a:fontRef idx="none"/>
                        </wps:style>
                        <wps:bodyPr/>
                      </wps:wsp>
                      <wps:wsp>
                        <wps:cNvPr id="270" name="Shape 270"/>
                        <wps:cNvSpPr/>
                        <wps:spPr>
                          <a:xfrm>
                            <a:off x="535383" y="712531"/>
                            <a:ext cx="27724" cy="58280"/>
                          </a:xfrm>
                          <a:custGeom>
                            <a:avLst/>
                            <a:gdLst/>
                            <a:ahLst/>
                            <a:cxnLst/>
                            <a:rect l="0" t="0" r="0" b="0"/>
                            <a:pathLst>
                              <a:path w="27724" h="58280">
                                <a:moveTo>
                                  <a:pt x="0" y="0"/>
                                </a:moveTo>
                                <a:lnTo>
                                  <a:pt x="27724" y="58280"/>
                                </a:lnTo>
                              </a:path>
                            </a:pathLst>
                          </a:custGeom>
                          <a:ln w="6350" cap="flat">
                            <a:miter lim="127000"/>
                          </a:ln>
                        </wps:spPr>
                        <wps:style>
                          <a:lnRef idx="1">
                            <a:srgbClr val="E53B30"/>
                          </a:lnRef>
                          <a:fillRef idx="0">
                            <a:srgbClr val="000000">
                              <a:alpha val="0"/>
                            </a:srgbClr>
                          </a:fillRef>
                          <a:effectRef idx="0">
                            <a:scrgbClr r="0" g="0" b="0"/>
                          </a:effectRef>
                          <a:fontRef idx="none"/>
                        </wps:style>
                        <wps:bodyPr/>
                      </wps:wsp>
                      <wps:wsp>
                        <wps:cNvPr id="272" name="Shape 272"/>
                        <wps:cNvSpPr/>
                        <wps:spPr>
                          <a:xfrm>
                            <a:off x="530404" y="49388"/>
                            <a:ext cx="2160003" cy="720712"/>
                          </a:xfrm>
                          <a:custGeom>
                            <a:avLst/>
                            <a:gdLst/>
                            <a:ahLst/>
                            <a:cxnLst/>
                            <a:rect l="0" t="0" r="0" b="0"/>
                            <a:pathLst>
                              <a:path w="2160003" h="720712">
                                <a:moveTo>
                                  <a:pt x="2160003" y="720712"/>
                                </a:moveTo>
                                <a:lnTo>
                                  <a:pt x="0" y="720712"/>
                                </a:lnTo>
                                <a:lnTo>
                                  <a:pt x="0" y="0"/>
                                </a:lnTo>
                                <a:lnTo>
                                  <a:pt x="2160003"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74" name="Shape 274"/>
                        <wps:cNvSpPr/>
                        <wps:spPr>
                          <a:xfrm>
                            <a:off x="796228" y="49388"/>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75" name="Shape 275"/>
                        <wps:cNvSpPr/>
                        <wps:spPr>
                          <a:xfrm>
                            <a:off x="1067741" y="49388"/>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76" name="Shape 276"/>
                        <wps:cNvSpPr/>
                        <wps:spPr>
                          <a:xfrm>
                            <a:off x="1333565" y="49388"/>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77" name="Shape 277"/>
                        <wps:cNvSpPr/>
                        <wps:spPr>
                          <a:xfrm>
                            <a:off x="1603656" y="49388"/>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78" name="Shape 278"/>
                        <wps:cNvSpPr/>
                        <wps:spPr>
                          <a:xfrm>
                            <a:off x="1879423" y="49388"/>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79" name="Shape 279"/>
                        <wps:cNvSpPr/>
                        <wps:spPr>
                          <a:xfrm>
                            <a:off x="2142402" y="49388"/>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80" name="Shape 280"/>
                        <wps:cNvSpPr/>
                        <wps:spPr>
                          <a:xfrm>
                            <a:off x="2415338" y="49388"/>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81" name="Shape 281"/>
                        <wps:cNvSpPr/>
                        <wps:spPr>
                          <a:xfrm>
                            <a:off x="799911" y="748853"/>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82" name="Shape 282"/>
                        <wps:cNvSpPr/>
                        <wps:spPr>
                          <a:xfrm>
                            <a:off x="1071424" y="748853"/>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83" name="Shape 283"/>
                        <wps:cNvSpPr/>
                        <wps:spPr>
                          <a:xfrm>
                            <a:off x="1337248" y="748853"/>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84" name="Shape 284"/>
                        <wps:cNvSpPr/>
                        <wps:spPr>
                          <a:xfrm>
                            <a:off x="1607338" y="748853"/>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85" name="Shape 285"/>
                        <wps:cNvSpPr/>
                        <wps:spPr>
                          <a:xfrm>
                            <a:off x="1883106" y="748853"/>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86" name="Shape 286"/>
                        <wps:cNvSpPr/>
                        <wps:spPr>
                          <a:xfrm>
                            <a:off x="2146085" y="748853"/>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87" name="Shape 287"/>
                        <wps:cNvSpPr/>
                        <wps:spPr>
                          <a:xfrm>
                            <a:off x="2419021" y="748853"/>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88" name="Shape 288"/>
                        <wps:cNvSpPr/>
                        <wps:spPr>
                          <a:xfrm>
                            <a:off x="2676539" y="643227"/>
                            <a:ext cx="13868" cy="0"/>
                          </a:xfrm>
                          <a:custGeom>
                            <a:avLst/>
                            <a:gdLst/>
                            <a:ahLst/>
                            <a:cxnLst/>
                            <a:rect l="0" t="0" r="0" b="0"/>
                            <a:pathLst>
                              <a:path w="13868">
                                <a:moveTo>
                                  <a:pt x="1386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89" name="Shape 289"/>
                        <wps:cNvSpPr/>
                        <wps:spPr>
                          <a:xfrm>
                            <a:off x="2676539" y="503565"/>
                            <a:ext cx="13868" cy="0"/>
                          </a:xfrm>
                          <a:custGeom>
                            <a:avLst/>
                            <a:gdLst/>
                            <a:ahLst/>
                            <a:cxnLst/>
                            <a:rect l="0" t="0" r="0" b="0"/>
                            <a:pathLst>
                              <a:path w="13868">
                                <a:moveTo>
                                  <a:pt x="1386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90" name="Shape 290"/>
                        <wps:cNvSpPr/>
                        <wps:spPr>
                          <a:xfrm>
                            <a:off x="2676539" y="355369"/>
                            <a:ext cx="13868" cy="0"/>
                          </a:xfrm>
                          <a:custGeom>
                            <a:avLst/>
                            <a:gdLst/>
                            <a:ahLst/>
                            <a:cxnLst/>
                            <a:rect l="0" t="0" r="0" b="0"/>
                            <a:pathLst>
                              <a:path w="13868">
                                <a:moveTo>
                                  <a:pt x="1386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91" name="Shape 291"/>
                        <wps:cNvSpPr/>
                        <wps:spPr>
                          <a:xfrm>
                            <a:off x="2676539" y="218907"/>
                            <a:ext cx="13868" cy="0"/>
                          </a:xfrm>
                          <a:custGeom>
                            <a:avLst/>
                            <a:gdLst/>
                            <a:ahLst/>
                            <a:cxnLst/>
                            <a:rect l="0" t="0" r="0" b="0"/>
                            <a:pathLst>
                              <a:path w="13868">
                                <a:moveTo>
                                  <a:pt x="1386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92" name="Shape 292"/>
                        <wps:cNvSpPr/>
                        <wps:spPr>
                          <a:xfrm>
                            <a:off x="561315" y="358569"/>
                            <a:ext cx="295326" cy="414731"/>
                          </a:xfrm>
                          <a:custGeom>
                            <a:avLst/>
                            <a:gdLst/>
                            <a:ahLst/>
                            <a:cxnLst/>
                            <a:rect l="0" t="0" r="0" b="0"/>
                            <a:pathLst>
                              <a:path w="295326" h="414731">
                                <a:moveTo>
                                  <a:pt x="0" y="0"/>
                                </a:moveTo>
                                <a:lnTo>
                                  <a:pt x="71438" y="0"/>
                                </a:lnTo>
                                <a:lnTo>
                                  <a:pt x="71438" y="140729"/>
                                </a:lnTo>
                                <a:lnTo>
                                  <a:pt x="160985" y="140729"/>
                                </a:lnTo>
                                <a:lnTo>
                                  <a:pt x="160985" y="275069"/>
                                </a:lnTo>
                                <a:lnTo>
                                  <a:pt x="295326" y="275069"/>
                                </a:lnTo>
                                <a:lnTo>
                                  <a:pt x="295326" y="414731"/>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93" name="Shape 293"/>
                        <wps:cNvSpPr/>
                        <wps:spPr>
                          <a:xfrm>
                            <a:off x="2364740" y="355369"/>
                            <a:ext cx="295326" cy="414731"/>
                          </a:xfrm>
                          <a:custGeom>
                            <a:avLst/>
                            <a:gdLst/>
                            <a:ahLst/>
                            <a:cxnLst/>
                            <a:rect l="0" t="0" r="0" b="0"/>
                            <a:pathLst>
                              <a:path w="295326" h="414731">
                                <a:moveTo>
                                  <a:pt x="295326" y="0"/>
                                </a:moveTo>
                                <a:lnTo>
                                  <a:pt x="223888" y="0"/>
                                </a:lnTo>
                                <a:lnTo>
                                  <a:pt x="223888" y="140729"/>
                                </a:lnTo>
                                <a:lnTo>
                                  <a:pt x="134341" y="140729"/>
                                </a:lnTo>
                                <a:lnTo>
                                  <a:pt x="134341" y="275069"/>
                                </a:lnTo>
                                <a:lnTo>
                                  <a:pt x="0" y="275069"/>
                                </a:lnTo>
                                <a:lnTo>
                                  <a:pt x="0" y="414731"/>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94" name="Shape 294"/>
                        <wps:cNvSpPr/>
                        <wps:spPr>
                          <a:xfrm>
                            <a:off x="563094" y="223530"/>
                            <a:ext cx="2096745" cy="551548"/>
                          </a:xfrm>
                          <a:custGeom>
                            <a:avLst/>
                            <a:gdLst/>
                            <a:ahLst/>
                            <a:cxnLst/>
                            <a:rect l="0" t="0" r="0" b="0"/>
                            <a:pathLst>
                              <a:path w="2096745" h="551548">
                                <a:moveTo>
                                  <a:pt x="0" y="0"/>
                                </a:moveTo>
                                <a:cubicBezTo>
                                  <a:pt x="0" y="0"/>
                                  <a:pt x="98793" y="244501"/>
                                  <a:pt x="302070" y="417931"/>
                                </a:cubicBezTo>
                                <a:cubicBezTo>
                                  <a:pt x="302070" y="417931"/>
                                  <a:pt x="422897" y="524535"/>
                                  <a:pt x="691566" y="547281"/>
                                </a:cubicBezTo>
                                <a:lnTo>
                                  <a:pt x="749148" y="551548"/>
                                </a:lnTo>
                                <a:lnTo>
                                  <a:pt x="1357554" y="551548"/>
                                </a:lnTo>
                                <a:cubicBezTo>
                                  <a:pt x="1357554" y="551548"/>
                                  <a:pt x="1528140" y="547992"/>
                                  <a:pt x="1645412" y="500380"/>
                                </a:cubicBezTo>
                                <a:cubicBezTo>
                                  <a:pt x="1645412" y="500380"/>
                                  <a:pt x="1802486" y="441376"/>
                                  <a:pt x="1897024" y="319125"/>
                                </a:cubicBezTo>
                                <a:cubicBezTo>
                                  <a:pt x="1897024" y="319125"/>
                                  <a:pt x="1998663" y="216065"/>
                                  <a:pt x="2096745" y="0"/>
                                </a:cubicBezTo>
                              </a:path>
                            </a:pathLst>
                          </a:custGeom>
                          <a:ln w="6350" cap="flat">
                            <a:miter lim="127000"/>
                          </a:ln>
                        </wps:spPr>
                        <wps:style>
                          <a:lnRef idx="1">
                            <a:srgbClr val="E53B30"/>
                          </a:lnRef>
                          <a:fillRef idx="0">
                            <a:srgbClr val="000000">
                              <a:alpha val="0"/>
                            </a:srgbClr>
                          </a:fillRef>
                          <a:effectRef idx="0">
                            <a:scrgbClr r="0" g="0" b="0"/>
                          </a:effectRef>
                          <a:fontRef idx="none"/>
                        </wps:style>
                        <wps:bodyPr/>
                      </wps:wsp>
                      <wps:wsp>
                        <wps:cNvPr id="295" name="Rectangle 295"/>
                        <wps:cNvSpPr/>
                        <wps:spPr>
                          <a:xfrm rot="16200001">
                            <a:off x="-249066" y="229031"/>
                            <a:ext cx="626666" cy="128532"/>
                          </a:xfrm>
                          <a:prstGeom prst="rect">
                            <a:avLst/>
                          </a:prstGeom>
                          <a:ln>
                            <a:noFill/>
                          </a:ln>
                        </wps:spPr>
                        <wps:txbx>
                          <w:txbxContent>
                            <w:p w14:paraId="5ADEB7B8" w14:textId="02E1C92D" w:rsidR="00821EF0" w:rsidRPr="00E95377" w:rsidRDefault="00821EF0" w:rsidP="00450F61">
                              <w:pPr>
                                <w:spacing w:after="160" w:line="259" w:lineRule="auto"/>
                                <w:rPr>
                                  <w:rFonts w:ascii="Times New Roman" w:hAnsi="Times New Roman" w:cs="Times New Roman"/>
                                  <w:sz w:val="16"/>
                                  <w:szCs w:val="16"/>
                                  <w:rPrChange w:id="526" w:author="Author">
                                    <w:rPr/>
                                  </w:rPrChange>
                                </w:rPr>
                              </w:pPr>
                              <w:r w:rsidRPr="00E95377">
                                <w:rPr>
                                  <w:rFonts w:ascii="Times New Roman" w:eastAsia="Calibri" w:hAnsi="Times New Roman" w:cs="Times New Roman"/>
                                  <w:sz w:val="16"/>
                                  <w:szCs w:val="16"/>
                                  <w:rPrChange w:id="527" w:author="Author">
                                    <w:rPr>
                                      <w:rFonts w:ascii="Calibri" w:eastAsia="Calibri" w:hAnsi="Calibri" w:cs="Calibri"/>
                                      <w:sz w:val="16"/>
                                    </w:rPr>
                                  </w:rPrChange>
                                </w:rPr>
                                <w:t>Phase</w:t>
                              </w:r>
                              <w:del w:id="528" w:author="Author">
                                <w:r w:rsidRPr="00E95377" w:rsidDel="002B11B8">
                                  <w:rPr>
                                    <w:rFonts w:ascii="Times New Roman" w:eastAsia="Calibri" w:hAnsi="Times New Roman" w:cs="Times New Roman"/>
                                    <w:spacing w:val="-188"/>
                                    <w:sz w:val="16"/>
                                    <w:szCs w:val="16"/>
                                    <w:rPrChange w:id="529" w:author="Author">
                                      <w:rPr>
                                        <w:rFonts w:ascii="Calibri" w:eastAsia="Calibri" w:hAnsi="Calibri" w:cs="Calibri"/>
                                        <w:spacing w:val="-188"/>
                                        <w:sz w:val="16"/>
                                      </w:rPr>
                                    </w:rPrChange>
                                  </w:rPr>
                                  <w:delText xml:space="preserve"> </w:delText>
                                </w:r>
                                <w:r w:rsidRPr="00E95377" w:rsidDel="002B11B8">
                                  <w:rPr>
                                    <w:rFonts w:ascii="Times New Roman" w:eastAsia="Calibri" w:hAnsi="Times New Roman" w:cs="Times New Roman"/>
                                    <w:sz w:val="16"/>
                                    <w:szCs w:val="16"/>
                                    <w:rPrChange w:id="530" w:author="Author">
                                      <w:rPr>
                                        <w:rFonts w:ascii="Calibri" w:eastAsia="Calibri" w:hAnsi="Calibri" w:cs="Calibri"/>
                                        <w:sz w:val="16"/>
                                      </w:rPr>
                                    </w:rPrChange>
                                  </w:rPr>
                                  <w:delText>v</w:delText>
                                </w:r>
                              </w:del>
                              <w:ins w:id="531" w:author="Author">
                                <w:r>
                                  <w:rPr>
                                    <w:rFonts w:ascii="Times New Roman" w:eastAsia="Calibri" w:hAnsi="Times New Roman" w:cs="Times New Roman"/>
                                    <w:sz w:val="16"/>
                                    <w:szCs w:val="16"/>
                                  </w:rPr>
                                  <w:t xml:space="preserve"> v</w:t>
                                </w:r>
                              </w:ins>
                              <w:r w:rsidRPr="00E95377">
                                <w:rPr>
                                  <w:rFonts w:ascii="Times New Roman" w:eastAsia="Calibri" w:hAnsi="Times New Roman" w:cs="Times New Roman"/>
                                  <w:sz w:val="16"/>
                                  <w:szCs w:val="16"/>
                                  <w:rPrChange w:id="532" w:author="Author">
                                    <w:rPr>
                                      <w:rFonts w:ascii="Calibri" w:eastAsia="Calibri" w:hAnsi="Calibri" w:cs="Calibri"/>
                                      <w:sz w:val="16"/>
                                    </w:rPr>
                                  </w:rPrChange>
                                </w:rPr>
                                <w:t>alue</w:t>
                              </w:r>
                            </w:p>
                          </w:txbxContent>
                        </wps:txbx>
                        <wps:bodyPr horzOverflow="overflow" vert="horz" lIns="0" tIns="0" rIns="0" bIns="0" rtlCol="0">
                          <a:noAutofit/>
                        </wps:bodyPr>
                      </wps:wsp>
                      <wps:wsp>
                        <wps:cNvPr id="15367" name="Rectangle 15367"/>
                        <wps:cNvSpPr/>
                        <wps:spPr>
                          <a:xfrm rot="-5399999">
                            <a:off x="96206" y="426227"/>
                            <a:ext cx="441258" cy="128532"/>
                          </a:xfrm>
                          <a:prstGeom prst="rect">
                            <a:avLst/>
                          </a:prstGeom>
                          <a:ln>
                            <a:noFill/>
                          </a:ln>
                        </wps:spPr>
                        <wps:txbx>
                          <w:txbxContent>
                            <w:p w14:paraId="4918E7C3" w14:textId="77777777" w:rsidR="00821EF0" w:rsidRPr="00E95377" w:rsidRDefault="00821EF0" w:rsidP="00450F61">
                              <w:pPr>
                                <w:spacing w:after="160" w:line="259" w:lineRule="auto"/>
                                <w:rPr>
                                  <w:rFonts w:ascii="Times New Roman" w:hAnsi="Times New Roman" w:cs="Times New Roman"/>
                                  <w:sz w:val="16"/>
                                  <w:szCs w:val="16"/>
                                  <w:rPrChange w:id="533" w:author="Author">
                                    <w:rPr/>
                                  </w:rPrChange>
                                </w:rPr>
                              </w:pPr>
                              <w:del w:id="534" w:author="Author">
                                <w:r w:rsidRPr="00E95377" w:rsidDel="002B11B8">
                                  <w:rPr>
                                    <w:rFonts w:ascii="Times New Roman" w:eastAsia="Calibri" w:hAnsi="Times New Roman" w:cs="Times New Roman"/>
                                    <w:sz w:val="16"/>
                                    <w:szCs w:val="16"/>
                                    <w:rPrChange w:id="535" w:author="Author">
                                      <w:rPr>
                                        <w:rFonts w:ascii="Calibri" w:eastAsia="Calibri" w:hAnsi="Calibri" w:cs="Calibri"/>
                                        <w:sz w:val="16"/>
                                      </w:rPr>
                                    </w:rPrChange>
                                  </w:rPr>
                                  <w:delText>(</w:delText>
                                </w:r>
                              </w:del>
                            </w:p>
                          </w:txbxContent>
                        </wps:txbx>
                        <wps:bodyPr horzOverflow="overflow" vert="horz" lIns="0" tIns="0" rIns="0" bIns="0" rtlCol="0">
                          <a:noAutofit/>
                        </wps:bodyPr>
                      </wps:wsp>
                      <wps:wsp>
                        <wps:cNvPr id="15368" name="Rectangle 15368"/>
                        <wps:cNvSpPr/>
                        <wps:spPr>
                          <a:xfrm rot="-5399999">
                            <a:off x="-200493" y="129527"/>
                            <a:ext cx="441258" cy="128532"/>
                          </a:xfrm>
                          <a:prstGeom prst="rect">
                            <a:avLst/>
                          </a:prstGeom>
                          <a:ln>
                            <a:noFill/>
                          </a:ln>
                        </wps:spPr>
                        <wps:txbx>
                          <w:txbxContent>
                            <w:p w14:paraId="57F490BA" w14:textId="77777777" w:rsidR="00821EF0" w:rsidRPr="00E95377" w:rsidRDefault="00821EF0" w:rsidP="00450F61">
                              <w:pPr>
                                <w:spacing w:after="160" w:line="259" w:lineRule="auto"/>
                                <w:rPr>
                                  <w:rFonts w:ascii="Times New Roman" w:hAnsi="Times New Roman" w:cs="Times New Roman"/>
                                  <w:sz w:val="16"/>
                                  <w:szCs w:val="16"/>
                                  <w:rPrChange w:id="536" w:author="Author">
                                    <w:rPr/>
                                  </w:rPrChange>
                                </w:rPr>
                              </w:pPr>
                              <w:del w:id="537" w:author="Author">
                                <w:r w:rsidRPr="00E95377" w:rsidDel="002B11B8">
                                  <w:rPr>
                                    <w:rFonts w:ascii="Times New Roman" w:eastAsia="Calibri" w:hAnsi="Times New Roman" w:cs="Times New Roman"/>
                                    <w:sz w:val="16"/>
                                    <w:szCs w:val="16"/>
                                    <w:rPrChange w:id="538" w:author="Author">
                                      <w:rPr>
                                        <w:rFonts w:ascii="Calibri" w:eastAsia="Calibri" w:hAnsi="Calibri" w:cs="Calibri"/>
                                        <w:sz w:val="16"/>
                                      </w:rPr>
                                    </w:rPrChange>
                                  </w:rPr>
                                  <w:delText>)</w:delText>
                                </w:r>
                              </w:del>
                            </w:p>
                          </w:txbxContent>
                        </wps:txbx>
                        <wps:bodyPr horzOverflow="overflow" vert="horz" lIns="0" tIns="0" rIns="0" bIns="0" rtlCol="0">
                          <a:noAutofit/>
                        </wps:bodyPr>
                      </wps:wsp>
                      <wps:wsp>
                        <wps:cNvPr id="15369" name="Rectangle 15369"/>
                        <wps:cNvSpPr/>
                        <wps:spPr>
                          <a:xfrm rot="-5399999">
                            <a:off x="-52174" y="277847"/>
                            <a:ext cx="441258" cy="128532"/>
                          </a:xfrm>
                          <a:prstGeom prst="rect">
                            <a:avLst/>
                          </a:prstGeom>
                          <a:ln>
                            <a:noFill/>
                          </a:ln>
                        </wps:spPr>
                        <wps:txbx>
                          <w:txbxContent>
                            <w:p w14:paraId="13B83B8A" w14:textId="43EC18A5" w:rsidR="00821EF0" w:rsidRPr="00E95377" w:rsidRDefault="00821EF0" w:rsidP="00450F61">
                              <w:pPr>
                                <w:spacing w:after="160" w:line="259" w:lineRule="auto"/>
                                <w:rPr>
                                  <w:rFonts w:ascii="Times New Roman" w:hAnsi="Times New Roman" w:cs="Times New Roman"/>
                                  <w:sz w:val="16"/>
                                  <w:szCs w:val="16"/>
                                  <w:rPrChange w:id="539" w:author="Author">
                                    <w:rPr/>
                                  </w:rPrChange>
                                </w:rPr>
                              </w:pPr>
                              <w:ins w:id="540" w:author="Author">
                                <w:r>
                                  <w:rPr>
                                    <w:rFonts w:ascii="Times New Roman" w:eastAsia="Calibri" w:hAnsi="Times New Roman" w:cs="Times New Roman"/>
                                    <w:sz w:val="16"/>
                                    <w:szCs w:val="16"/>
                                  </w:rPr>
                                  <w:t>(</w:t>
                                </w:r>
                              </w:ins>
                              <w:r w:rsidRPr="00E95377">
                                <w:rPr>
                                  <w:rFonts w:ascii="Times New Roman" w:eastAsia="Calibri" w:hAnsi="Times New Roman" w:cs="Times New Roman"/>
                                  <w:sz w:val="16"/>
                                  <w:szCs w:val="16"/>
                                  <w:rPrChange w:id="541" w:author="Author">
                                    <w:rPr>
                                      <w:rFonts w:ascii="Calibri" w:eastAsia="Calibri" w:hAnsi="Calibri" w:cs="Calibri"/>
                                      <w:sz w:val="16"/>
                                    </w:rPr>
                                  </w:rPrChange>
                                </w:rPr>
                                <w:t>radian</w:t>
                              </w:r>
                              <w:ins w:id="542" w:author="Author">
                                <w:r>
                                  <w:rPr>
                                    <w:rFonts w:ascii="Times New Roman" w:eastAsia="Calibri" w:hAnsi="Times New Roman" w:cs="Times New Roman"/>
                                    <w:sz w:val="16"/>
                                    <w:szCs w:val="16"/>
                                  </w:rPr>
                                  <w:t>)</w:t>
                                </w:r>
                              </w:ins>
                            </w:p>
                          </w:txbxContent>
                        </wps:txbx>
                        <wps:bodyPr horzOverflow="overflow" vert="horz" lIns="0" tIns="0" rIns="0" bIns="0" rtlCol="0">
                          <a:noAutofit/>
                        </wps:bodyPr>
                      </wps:wsp>
                      <wps:wsp>
                        <wps:cNvPr id="297" name="Rectangle 297"/>
                        <wps:cNvSpPr/>
                        <wps:spPr>
                          <a:xfrm>
                            <a:off x="318403" y="0"/>
                            <a:ext cx="228515" cy="130263"/>
                          </a:xfrm>
                          <a:prstGeom prst="rect">
                            <a:avLst/>
                          </a:prstGeom>
                          <a:ln>
                            <a:noFill/>
                          </a:ln>
                        </wps:spPr>
                        <wps:txbx>
                          <w:txbxContent>
                            <w:p w14:paraId="729FD725" w14:textId="77777777" w:rsidR="00821EF0" w:rsidRPr="00E95377" w:rsidRDefault="00821EF0" w:rsidP="00450F61">
                              <w:pPr>
                                <w:spacing w:after="160" w:line="259" w:lineRule="auto"/>
                                <w:rPr>
                                  <w:rFonts w:ascii="Times New Roman" w:hAnsi="Times New Roman" w:cs="Times New Roman"/>
                                  <w:sz w:val="16"/>
                                  <w:szCs w:val="16"/>
                                  <w:rPrChange w:id="543" w:author="Author">
                                    <w:rPr/>
                                  </w:rPrChange>
                                </w:rPr>
                              </w:pPr>
                              <w:r w:rsidRPr="00E95377">
                                <w:rPr>
                                  <w:rFonts w:ascii="Times New Roman" w:eastAsia="Calibri" w:hAnsi="Times New Roman" w:cs="Times New Roman"/>
                                  <w:w w:val="94"/>
                                  <w:sz w:val="16"/>
                                  <w:szCs w:val="16"/>
                                  <w:rPrChange w:id="544" w:author="Author">
                                    <w:rPr>
                                      <w:rFonts w:ascii="Calibri" w:eastAsia="Calibri" w:hAnsi="Calibri" w:cs="Calibri"/>
                                      <w:w w:val="94"/>
                                      <w:sz w:val="16"/>
                                    </w:rPr>
                                  </w:rPrChange>
                                </w:rPr>
                                <w:t>8.33</w:t>
                              </w:r>
                            </w:p>
                          </w:txbxContent>
                        </wps:txbx>
                        <wps:bodyPr horzOverflow="overflow" vert="horz" lIns="0" tIns="0" rIns="0" bIns="0" rtlCol="0">
                          <a:noAutofit/>
                        </wps:bodyPr>
                      </wps:wsp>
                      <wps:wsp>
                        <wps:cNvPr id="298" name="Rectangle 298"/>
                        <wps:cNvSpPr/>
                        <wps:spPr>
                          <a:xfrm>
                            <a:off x="268924" y="178410"/>
                            <a:ext cx="294322" cy="130263"/>
                          </a:xfrm>
                          <a:prstGeom prst="rect">
                            <a:avLst/>
                          </a:prstGeom>
                          <a:ln>
                            <a:noFill/>
                          </a:ln>
                        </wps:spPr>
                        <wps:txbx>
                          <w:txbxContent>
                            <w:p w14:paraId="1C5FD273" w14:textId="77777777" w:rsidR="00821EF0" w:rsidRPr="00E95377" w:rsidRDefault="00821EF0" w:rsidP="00450F61">
                              <w:pPr>
                                <w:spacing w:after="160" w:line="259" w:lineRule="auto"/>
                                <w:rPr>
                                  <w:rFonts w:ascii="Times New Roman" w:hAnsi="Times New Roman" w:cs="Times New Roman"/>
                                  <w:sz w:val="16"/>
                                  <w:szCs w:val="16"/>
                                  <w:rPrChange w:id="545" w:author="Author">
                                    <w:rPr/>
                                  </w:rPrChange>
                                </w:rPr>
                              </w:pPr>
                              <w:r w:rsidRPr="00E95377">
                                <w:rPr>
                                  <w:rFonts w:ascii="Times New Roman" w:eastAsia="Calibri" w:hAnsi="Times New Roman" w:cs="Times New Roman"/>
                                  <w:w w:val="94"/>
                                  <w:sz w:val="16"/>
                                  <w:szCs w:val="16"/>
                                  <w:rPrChange w:id="546" w:author="Author">
                                    <w:rPr>
                                      <w:rFonts w:ascii="Calibri" w:eastAsia="Calibri" w:hAnsi="Calibri" w:cs="Calibri"/>
                                      <w:w w:val="94"/>
                                      <w:sz w:val="16"/>
                                    </w:rPr>
                                  </w:rPrChange>
                                </w:rPr>
                                <w:t>6.248</w:t>
                              </w:r>
                            </w:p>
                          </w:txbxContent>
                        </wps:txbx>
                        <wps:bodyPr horzOverflow="overflow" vert="horz" lIns="0" tIns="0" rIns="0" bIns="0" rtlCol="0">
                          <a:noAutofit/>
                        </wps:bodyPr>
                      </wps:wsp>
                      <wps:wsp>
                        <wps:cNvPr id="299" name="Rectangle 299"/>
                        <wps:cNvSpPr/>
                        <wps:spPr>
                          <a:xfrm>
                            <a:off x="268924" y="356809"/>
                            <a:ext cx="294322" cy="130263"/>
                          </a:xfrm>
                          <a:prstGeom prst="rect">
                            <a:avLst/>
                          </a:prstGeom>
                          <a:ln>
                            <a:noFill/>
                          </a:ln>
                        </wps:spPr>
                        <wps:txbx>
                          <w:txbxContent>
                            <w:p w14:paraId="1A9C39F1" w14:textId="77777777" w:rsidR="00821EF0" w:rsidRPr="00E95377" w:rsidRDefault="00821EF0" w:rsidP="00450F61">
                              <w:pPr>
                                <w:spacing w:after="160" w:line="259" w:lineRule="auto"/>
                                <w:rPr>
                                  <w:rFonts w:ascii="Times New Roman" w:hAnsi="Times New Roman" w:cs="Times New Roman"/>
                                  <w:sz w:val="16"/>
                                  <w:szCs w:val="16"/>
                                  <w:rPrChange w:id="547" w:author="Author">
                                    <w:rPr/>
                                  </w:rPrChange>
                                </w:rPr>
                              </w:pPr>
                              <w:r w:rsidRPr="00E95377">
                                <w:rPr>
                                  <w:rFonts w:ascii="Times New Roman" w:eastAsia="Calibri" w:hAnsi="Times New Roman" w:cs="Times New Roman"/>
                                  <w:w w:val="94"/>
                                  <w:sz w:val="16"/>
                                  <w:szCs w:val="16"/>
                                  <w:rPrChange w:id="548" w:author="Author">
                                    <w:rPr>
                                      <w:rFonts w:ascii="Calibri" w:eastAsia="Calibri" w:hAnsi="Calibri" w:cs="Calibri"/>
                                      <w:w w:val="94"/>
                                      <w:sz w:val="16"/>
                                    </w:rPr>
                                  </w:rPrChange>
                                </w:rPr>
                                <w:t>4.165</w:t>
                              </w:r>
                            </w:p>
                          </w:txbxContent>
                        </wps:txbx>
                        <wps:bodyPr horzOverflow="overflow" vert="horz" lIns="0" tIns="0" rIns="0" bIns="0" rtlCol="0">
                          <a:noAutofit/>
                        </wps:bodyPr>
                      </wps:wsp>
                      <wps:wsp>
                        <wps:cNvPr id="300" name="Rectangle 300"/>
                        <wps:cNvSpPr/>
                        <wps:spPr>
                          <a:xfrm>
                            <a:off x="271972" y="535219"/>
                            <a:ext cx="290255" cy="130263"/>
                          </a:xfrm>
                          <a:prstGeom prst="rect">
                            <a:avLst/>
                          </a:prstGeom>
                          <a:ln>
                            <a:noFill/>
                          </a:ln>
                        </wps:spPr>
                        <wps:txbx>
                          <w:txbxContent>
                            <w:p w14:paraId="7ED23216" w14:textId="77777777" w:rsidR="00821EF0" w:rsidRPr="00E95377" w:rsidRDefault="00821EF0" w:rsidP="00450F61">
                              <w:pPr>
                                <w:spacing w:after="160" w:line="259" w:lineRule="auto"/>
                                <w:rPr>
                                  <w:rFonts w:ascii="Times New Roman" w:hAnsi="Times New Roman" w:cs="Times New Roman"/>
                                  <w:sz w:val="16"/>
                                  <w:szCs w:val="16"/>
                                  <w:rPrChange w:id="549" w:author="Author">
                                    <w:rPr/>
                                  </w:rPrChange>
                                </w:rPr>
                              </w:pPr>
                              <w:r w:rsidRPr="00E95377">
                                <w:rPr>
                                  <w:rFonts w:ascii="Times New Roman" w:eastAsia="Calibri" w:hAnsi="Times New Roman" w:cs="Times New Roman"/>
                                  <w:w w:val="94"/>
                                  <w:sz w:val="16"/>
                                  <w:szCs w:val="16"/>
                                  <w:rPrChange w:id="550" w:author="Author">
                                    <w:rPr>
                                      <w:rFonts w:ascii="Calibri" w:eastAsia="Calibri" w:hAnsi="Calibri" w:cs="Calibri"/>
                                      <w:w w:val="94"/>
                                      <w:sz w:val="16"/>
                                    </w:rPr>
                                  </w:rPrChange>
                                </w:rPr>
                                <w:t>2.083</w:t>
                              </w:r>
                            </w:p>
                          </w:txbxContent>
                        </wps:txbx>
                        <wps:bodyPr horzOverflow="overflow" vert="horz" lIns="0" tIns="0" rIns="0" bIns="0" rtlCol="0">
                          <a:noAutofit/>
                        </wps:bodyPr>
                      </wps:wsp>
                      <wps:wsp>
                        <wps:cNvPr id="301" name="Rectangle 301"/>
                        <wps:cNvSpPr/>
                        <wps:spPr>
                          <a:xfrm>
                            <a:off x="320740" y="713618"/>
                            <a:ext cx="225393" cy="130263"/>
                          </a:xfrm>
                          <a:prstGeom prst="rect">
                            <a:avLst/>
                          </a:prstGeom>
                          <a:ln>
                            <a:noFill/>
                          </a:ln>
                        </wps:spPr>
                        <wps:txbx>
                          <w:txbxContent>
                            <w:p w14:paraId="6CE49AC5" w14:textId="77777777" w:rsidR="00821EF0" w:rsidRPr="00E95377" w:rsidRDefault="00821EF0" w:rsidP="00450F61">
                              <w:pPr>
                                <w:spacing w:after="160" w:line="259" w:lineRule="auto"/>
                                <w:rPr>
                                  <w:rFonts w:ascii="Times New Roman" w:hAnsi="Times New Roman" w:cs="Times New Roman"/>
                                  <w:sz w:val="16"/>
                                  <w:szCs w:val="16"/>
                                  <w:rPrChange w:id="551" w:author="Author">
                                    <w:rPr/>
                                  </w:rPrChange>
                                </w:rPr>
                              </w:pPr>
                              <w:r w:rsidRPr="00E95377">
                                <w:rPr>
                                  <w:rFonts w:ascii="Times New Roman" w:eastAsia="Calibri" w:hAnsi="Times New Roman" w:cs="Times New Roman"/>
                                  <w:w w:val="94"/>
                                  <w:sz w:val="16"/>
                                  <w:szCs w:val="16"/>
                                  <w:rPrChange w:id="552" w:author="Author">
                                    <w:rPr>
                                      <w:rFonts w:ascii="Calibri" w:eastAsia="Calibri" w:hAnsi="Calibri" w:cs="Calibri"/>
                                      <w:w w:val="94"/>
                                      <w:sz w:val="16"/>
                                    </w:rPr>
                                  </w:rPrChange>
                                </w:rPr>
                                <w:t>0.00</w:t>
                              </w:r>
                            </w:p>
                          </w:txbxContent>
                        </wps:txbx>
                        <wps:bodyPr horzOverflow="overflow" vert="horz" lIns="0" tIns="0" rIns="0" bIns="0" rtlCol="0">
                          <a:noAutofit/>
                        </wps:bodyPr>
                      </wps:wsp>
                      <wps:wsp>
                        <wps:cNvPr id="302" name="Rectangle 302"/>
                        <wps:cNvSpPr/>
                        <wps:spPr>
                          <a:xfrm>
                            <a:off x="653419" y="935716"/>
                            <a:ext cx="1167655" cy="129047"/>
                          </a:xfrm>
                          <a:prstGeom prst="rect">
                            <a:avLst/>
                          </a:prstGeom>
                          <a:ln>
                            <a:noFill/>
                          </a:ln>
                        </wps:spPr>
                        <wps:txbx>
                          <w:txbxContent>
                            <w:p w14:paraId="705962A0" w14:textId="77777777" w:rsidR="00821EF0" w:rsidRPr="00E95377" w:rsidRDefault="00821EF0" w:rsidP="00450F61">
                              <w:pPr>
                                <w:spacing w:after="160" w:line="259" w:lineRule="auto"/>
                                <w:rPr>
                                  <w:rFonts w:ascii="Times New Roman" w:hAnsi="Times New Roman" w:cs="Times New Roman"/>
                                  <w:sz w:val="16"/>
                                  <w:szCs w:val="16"/>
                                  <w:rPrChange w:id="553" w:author="Author">
                                    <w:rPr/>
                                  </w:rPrChange>
                                </w:rPr>
                              </w:pPr>
                              <w:r w:rsidRPr="00E95377">
                                <w:rPr>
                                  <w:rFonts w:ascii="Times New Roman" w:eastAsia="Calibri" w:hAnsi="Times New Roman" w:cs="Times New Roman"/>
                                  <w:w w:val="102"/>
                                  <w:sz w:val="16"/>
                                  <w:szCs w:val="16"/>
                                  <w:rPrChange w:id="554" w:author="Author">
                                    <w:rPr>
                                      <w:rFonts w:ascii="Calibri" w:eastAsia="Calibri" w:hAnsi="Calibri" w:cs="Calibri"/>
                                      <w:w w:val="102"/>
                                      <w:sz w:val="16"/>
                                    </w:rPr>
                                  </w:rPrChange>
                                </w:rPr>
                                <w:t>Radial distance (mm)</w:t>
                              </w:r>
                            </w:p>
                          </w:txbxContent>
                        </wps:txbx>
                        <wps:bodyPr horzOverflow="overflow" vert="horz" lIns="0" tIns="0" rIns="0" bIns="0" rtlCol="0">
                          <a:noAutofit/>
                        </wps:bodyPr>
                      </wps:wsp>
                      <wps:wsp>
                        <wps:cNvPr id="303" name="Rectangle 303"/>
                        <wps:cNvSpPr/>
                        <wps:spPr>
                          <a:xfrm>
                            <a:off x="2154849" y="847673"/>
                            <a:ext cx="270087" cy="97697"/>
                          </a:xfrm>
                          <a:prstGeom prst="rect">
                            <a:avLst/>
                          </a:prstGeom>
                          <a:ln>
                            <a:noFill/>
                          </a:ln>
                        </wps:spPr>
                        <wps:txbx>
                          <w:txbxContent>
                            <w:p w14:paraId="42D672BF" w14:textId="77777777" w:rsidR="00821EF0" w:rsidRPr="00E95377" w:rsidRDefault="00821EF0" w:rsidP="00450F61">
                              <w:pPr>
                                <w:spacing w:after="160" w:line="259" w:lineRule="auto"/>
                                <w:rPr>
                                  <w:rFonts w:ascii="Times New Roman" w:hAnsi="Times New Roman" w:cs="Times New Roman"/>
                                  <w:sz w:val="16"/>
                                  <w:szCs w:val="16"/>
                                  <w:rPrChange w:id="555" w:author="Author">
                                    <w:rPr/>
                                  </w:rPrChange>
                                </w:rPr>
                              </w:pPr>
                              <w:r w:rsidRPr="00E95377">
                                <w:rPr>
                                  <w:rFonts w:ascii="Times New Roman" w:eastAsia="Calibri" w:hAnsi="Times New Roman" w:cs="Times New Roman"/>
                                  <w:color w:val="4E4386"/>
                                  <w:w w:val="94"/>
                                  <w:sz w:val="16"/>
                                  <w:szCs w:val="16"/>
                                  <w:rPrChange w:id="556" w:author="Author">
                                    <w:rPr>
                                      <w:rFonts w:ascii="Calibri" w:eastAsia="Calibri" w:hAnsi="Calibri" w:cs="Calibri"/>
                                      <w:color w:val="4E4386"/>
                                      <w:w w:val="94"/>
                                      <w:sz w:val="12"/>
                                    </w:rPr>
                                  </w:rPrChange>
                                </w:rPr>
                                <w:t>11.148</w:t>
                              </w:r>
                            </w:p>
                          </w:txbxContent>
                        </wps:txbx>
                        <wps:bodyPr horzOverflow="overflow" vert="horz" lIns="0" tIns="0" rIns="0" bIns="0" rtlCol="0">
                          <a:noAutofit/>
                        </wps:bodyPr>
                      </wps:wsp>
                      <wps:wsp>
                        <wps:cNvPr id="304" name="Rectangle 304"/>
                        <wps:cNvSpPr/>
                        <wps:spPr>
                          <a:xfrm>
                            <a:off x="2284236" y="936553"/>
                            <a:ext cx="267756" cy="97697"/>
                          </a:xfrm>
                          <a:prstGeom prst="rect">
                            <a:avLst/>
                          </a:prstGeom>
                          <a:ln>
                            <a:noFill/>
                          </a:ln>
                        </wps:spPr>
                        <wps:txbx>
                          <w:txbxContent>
                            <w:p w14:paraId="7D1E88CC" w14:textId="77777777" w:rsidR="00821EF0" w:rsidRPr="00E95377" w:rsidRDefault="00821EF0" w:rsidP="00450F61">
                              <w:pPr>
                                <w:spacing w:after="160" w:line="259" w:lineRule="auto"/>
                                <w:rPr>
                                  <w:rFonts w:ascii="Times New Roman" w:hAnsi="Times New Roman" w:cs="Times New Roman"/>
                                  <w:sz w:val="16"/>
                                  <w:szCs w:val="16"/>
                                  <w:rPrChange w:id="557" w:author="Author">
                                    <w:rPr/>
                                  </w:rPrChange>
                                </w:rPr>
                              </w:pPr>
                              <w:r w:rsidRPr="00E95377">
                                <w:rPr>
                                  <w:rFonts w:ascii="Times New Roman" w:eastAsia="Calibri" w:hAnsi="Times New Roman" w:cs="Times New Roman"/>
                                  <w:color w:val="4E4386"/>
                                  <w:w w:val="94"/>
                                  <w:sz w:val="16"/>
                                  <w:szCs w:val="16"/>
                                  <w:rPrChange w:id="558" w:author="Author">
                                    <w:rPr>
                                      <w:rFonts w:ascii="Calibri" w:eastAsia="Calibri" w:hAnsi="Calibri" w:cs="Calibri"/>
                                      <w:color w:val="4E4386"/>
                                      <w:w w:val="94"/>
                                      <w:sz w:val="12"/>
                                    </w:rPr>
                                  </w:rPrChange>
                                </w:rPr>
                                <w:t>13.089</w:t>
                              </w:r>
                            </w:p>
                          </w:txbxContent>
                        </wps:txbx>
                        <wps:bodyPr horzOverflow="overflow" vert="horz" lIns="0" tIns="0" rIns="0" bIns="0" rtlCol="0">
                          <a:noAutofit/>
                        </wps:bodyPr>
                      </wps:wsp>
                      <wps:wsp>
                        <wps:cNvPr id="305" name="Rectangle 305"/>
                        <wps:cNvSpPr/>
                        <wps:spPr>
                          <a:xfrm>
                            <a:off x="2367218" y="1036649"/>
                            <a:ext cx="269378" cy="97697"/>
                          </a:xfrm>
                          <a:prstGeom prst="rect">
                            <a:avLst/>
                          </a:prstGeom>
                          <a:ln>
                            <a:noFill/>
                          </a:ln>
                        </wps:spPr>
                        <wps:txbx>
                          <w:txbxContent>
                            <w:p w14:paraId="307E064C" w14:textId="77777777" w:rsidR="00821EF0" w:rsidRPr="00E95377" w:rsidRDefault="00821EF0" w:rsidP="00450F61">
                              <w:pPr>
                                <w:spacing w:after="160" w:line="259" w:lineRule="auto"/>
                                <w:rPr>
                                  <w:rFonts w:ascii="Times New Roman" w:hAnsi="Times New Roman" w:cs="Times New Roman"/>
                                  <w:sz w:val="16"/>
                                  <w:szCs w:val="16"/>
                                  <w:rPrChange w:id="559" w:author="Author">
                                    <w:rPr/>
                                  </w:rPrChange>
                                </w:rPr>
                              </w:pPr>
                              <w:r w:rsidRPr="00E95377">
                                <w:rPr>
                                  <w:rFonts w:ascii="Times New Roman" w:eastAsia="Calibri" w:hAnsi="Times New Roman" w:cs="Times New Roman"/>
                                  <w:color w:val="4E4386"/>
                                  <w:w w:val="94"/>
                                  <w:sz w:val="16"/>
                                  <w:szCs w:val="16"/>
                                  <w:rPrChange w:id="560" w:author="Author">
                                    <w:rPr>
                                      <w:rFonts w:ascii="Calibri" w:eastAsia="Calibri" w:hAnsi="Calibri" w:cs="Calibri"/>
                                      <w:color w:val="4E4386"/>
                                      <w:w w:val="94"/>
                                      <w:sz w:val="12"/>
                                    </w:rPr>
                                  </w:rPrChange>
                                </w:rPr>
                                <w:t>14.404</w:t>
                              </w:r>
                            </w:p>
                          </w:txbxContent>
                        </wps:txbx>
                        <wps:bodyPr horzOverflow="overflow" vert="horz" lIns="0" tIns="0" rIns="0" bIns="0" rtlCol="0">
                          <a:noAutofit/>
                        </wps:bodyPr>
                      </wps:wsp>
                      <wps:wsp>
                        <wps:cNvPr id="306" name="Rectangle 306"/>
                        <wps:cNvSpPr/>
                        <wps:spPr>
                          <a:xfrm>
                            <a:off x="2438069" y="1135267"/>
                            <a:ext cx="269357" cy="97697"/>
                          </a:xfrm>
                          <a:prstGeom prst="rect">
                            <a:avLst/>
                          </a:prstGeom>
                          <a:ln>
                            <a:noFill/>
                          </a:ln>
                        </wps:spPr>
                        <wps:txbx>
                          <w:txbxContent>
                            <w:p w14:paraId="21192672" w14:textId="77777777" w:rsidR="00821EF0" w:rsidRPr="00E95377" w:rsidRDefault="00821EF0" w:rsidP="00450F61">
                              <w:pPr>
                                <w:spacing w:after="160" w:line="259" w:lineRule="auto"/>
                                <w:rPr>
                                  <w:rFonts w:ascii="Times New Roman" w:hAnsi="Times New Roman" w:cs="Times New Roman"/>
                                  <w:sz w:val="16"/>
                                  <w:szCs w:val="16"/>
                                  <w:rPrChange w:id="561" w:author="Author">
                                    <w:rPr/>
                                  </w:rPrChange>
                                </w:rPr>
                              </w:pPr>
                              <w:r w:rsidRPr="00E95377">
                                <w:rPr>
                                  <w:rFonts w:ascii="Times New Roman" w:eastAsia="Calibri" w:hAnsi="Times New Roman" w:cs="Times New Roman"/>
                                  <w:color w:val="4E4386"/>
                                  <w:w w:val="94"/>
                                  <w:sz w:val="16"/>
                                  <w:szCs w:val="16"/>
                                  <w:rPrChange w:id="562" w:author="Author">
                                    <w:rPr>
                                      <w:rFonts w:ascii="Calibri" w:eastAsia="Calibri" w:hAnsi="Calibri" w:cs="Calibri"/>
                                      <w:color w:val="4E4386"/>
                                      <w:w w:val="94"/>
                                      <w:sz w:val="12"/>
                                    </w:rPr>
                                  </w:rPrChange>
                                </w:rPr>
                                <w:t>15.426</w:t>
                              </w:r>
                            </w:p>
                          </w:txbxContent>
                        </wps:txbx>
                        <wps:bodyPr horzOverflow="overflow" vert="horz" lIns="0" tIns="0" rIns="0" bIns="0" rtlCol="0">
                          <a:noAutofit/>
                        </wps:bodyPr>
                      </wps:wsp>
                      <wps:wsp>
                        <wps:cNvPr id="15365" name="Rectangle 15365"/>
                        <wps:cNvSpPr/>
                        <wps:spPr>
                          <a:xfrm>
                            <a:off x="2716608" y="166389"/>
                            <a:ext cx="64862" cy="130263"/>
                          </a:xfrm>
                          <a:prstGeom prst="rect">
                            <a:avLst/>
                          </a:prstGeom>
                          <a:ln>
                            <a:noFill/>
                          </a:ln>
                        </wps:spPr>
                        <wps:txbx>
                          <w:txbxContent>
                            <w:p w14:paraId="4BD613F6" w14:textId="77777777" w:rsidR="00821EF0" w:rsidRPr="00E95377" w:rsidRDefault="00821EF0" w:rsidP="00450F61">
                              <w:pPr>
                                <w:spacing w:after="160" w:line="259" w:lineRule="auto"/>
                                <w:rPr>
                                  <w:rFonts w:ascii="Times New Roman" w:hAnsi="Times New Roman" w:cs="Times New Roman"/>
                                  <w:sz w:val="16"/>
                                  <w:szCs w:val="16"/>
                                  <w:rPrChange w:id="563" w:author="Author">
                                    <w:rPr/>
                                  </w:rPrChange>
                                </w:rPr>
                              </w:pPr>
                              <w:r w:rsidRPr="00E95377">
                                <w:rPr>
                                  <w:rFonts w:ascii="Times New Roman" w:eastAsia="Calibri" w:hAnsi="Times New Roman" w:cs="Times New Roman"/>
                                  <w:w w:val="94"/>
                                  <w:sz w:val="16"/>
                                  <w:szCs w:val="16"/>
                                  <w:rPrChange w:id="564" w:author="Author">
                                    <w:rPr>
                                      <w:rFonts w:ascii="Calibri" w:eastAsia="Calibri" w:hAnsi="Calibri" w:cs="Calibri"/>
                                      <w:w w:val="94"/>
                                      <w:sz w:val="16"/>
                                    </w:rPr>
                                  </w:rPrChange>
                                </w:rPr>
                                <w:t>2</w:t>
                              </w:r>
                            </w:p>
                          </w:txbxContent>
                        </wps:txbx>
                        <wps:bodyPr horzOverflow="overflow" vert="horz" lIns="0" tIns="0" rIns="0" bIns="0" rtlCol="0">
                          <a:noAutofit/>
                        </wps:bodyPr>
                      </wps:wsp>
                      <wps:wsp>
                        <wps:cNvPr id="15366" name="Rectangle 15366"/>
                        <wps:cNvSpPr/>
                        <wps:spPr>
                          <a:xfrm>
                            <a:off x="2765377" y="166389"/>
                            <a:ext cx="79860" cy="130263"/>
                          </a:xfrm>
                          <a:prstGeom prst="rect">
                            <a:avLst/>
                          </a:prstGeom>
                          <a:ln>
                            <a:noFill/>
                          </a:ln>
                        </wps:spPr>
                        <wps:txbx>
                          <w:txbxContent>
                            <w:p w14:paraId="2147AA7B" w14:textId="5493E205" w:rsidR="00821EF0" w:rsidRPr="00E95377" w:rsidRDefault="00821EF0" w:rsidP="00450F61">
                              <w:pPr>
                                <w:spacing w:after="160" w:line="259" w:lineRule="auto"/>
                                <w:rPr>
                                  <w:rFonts w:ascii="Times New Roman" w:hAnsi="Times New Roman" w:cs="Times New Roman"/>
                                  <w:sz w:val="16"/>
                                  <w:szCs w:val="16"/>
                                  <w:rPrChange w:id="565" w:author="Author">
                                    <w:rPr/>
                                  </w:rPrChange>
                                </w:rPr>
                              </w:pPr>
                              <w:ins w:id="566" w:author="Author">
                                <w:r>
                                  <w:rPr>
                                    <w:rFonts w:ascii="Times New Roman" w:eastAsia="Calibri" w:hAnsi="Times New Roman" w:cs="Times New Roman"/>
                                    <w:w w:val="116"/>
                                    <w:sz w:val="16"/>
                                    <w:szCs w:val="16"/>
                                  </w:rPr>
                                  <w:t>π</w:t>
                                </w:r>
                              </w:ins>
                              <w:del w:id="567" w:author="Author">
                                <w:r w:rsidRPr="00E95377" w:rsidDel="002B11B8">
                                  <w:rPr>
                                    <w:rFonts w:ascii="Times New Roman" w:eastAsia="Calibri" w:hAnsi="Times New Roman" w:cs="Times New Roman" w:hint="eastAsia"/>
                                    <w:w w:val="116"/>
                                    <w:sz w:val="16"/>
                                    <w:szCs w:val="16"/>
                                    <w:rPrChange w:id="568" w:author="Author">
                                      <w:rPr>
                                        <w:rFonts w:ascii="Calibri" w:eastAsia="Calibri" w:hAnsi="Calibri" w:cs="Calibri" w:hint="eastAsia"/>
                                        <w:w w:val="116"/>
                                        <w:sz w:val="16"/>
                                      </w:rPr>
                                    </w:rPrChange>
                                  </w:rPr>
                                  <w:delText></w:delText>
                                </w:r>
                              </w:del>
                            </w:p>
                          </w:txbxContent>
                        </wps:txbx>
                        <wps:bodyPr horzOverflow="overflow" vert="horz" lIns="0" tIns="0" rIns="0" bIns="0" rtlCol="0">
                          <a:noAutofit/>
                        </wps:bodyPr>
                      </wps:wsp>
                      <wps:wsp>
                        <wps:cNvPr id="308" name="Rectangle 308"/>
                        <wps:cNvSpPr/>
                        <wps:spPr>
                          <a:xfrm>
                            <a:off x="2716608" y="461354"/>
                            <a:ext cx="79861" cy="130263"/>
                          </a:xfrm>
                          <a:prstGeom prst="rect">
                            <a:avLst/>
                          </a:prstGeom>
                          <a:ln>
                            <a:noFill/>
                          </a:ln>
                        </wps:spPr>
                        <wps:txbx>
                          <w:txbxContent>
                            <w:p w14:paraId="75D2B7F1" w14:textId="6EC553D9" w:rsidR="00821EF0" w:rsidRPr="00E95377" w:rsidRDefault="00821EF0" w:rsidP="00450F61">
                              <w:pPr>
                                <w:spacing w:after="160" w:line="259" w:lineRule="auto"/>
                                <w:rPr>
                                  <w:rFonts w:ascii="Times New Roman" w:hAnsi="Times New Roman" w:cs="Times New Roman"/>
                                  <w:sz w:val="16"/>
                                  <w:szCs w:val="16"/>
                                  <w:rPrChange w:id="569" w:author="Author">
                                    <w:rPr/>
                                  </w:rPrChange>
                                </w:rPr>
                              </w:pPr>
                              <w:ins w:id="570" w:author="Author">
                                <w:r>
                                  <w:rPr>
                                    <w:rFonts w:ascii="Times New Roman" w:eastAsia="Calibri" w:hAnsi="Times New Roman" w:cs="Times New Roman"/>
                                    <w:w w:val="116"/>
                                    <w:sz w:val="16"/>
                                    <w:szCs w:val="16"/>
                                  </w:rPr>
                                  <w:t>π</w:t>
                                </w:r>
                              </w:ins>
                              <w:del w:id="571" w:author="Author">
                                <w:r w:rsidRPr="00E95377" w:rsidDel="002B11B8">
                                  <w:rPr>
                                    <w:rFonts w:ascii="Times New Roman" w:eastAsia="Calibri" w:hAnsi="Times New Roman" w:cs="Times New Roman" w:hint="eastAsia"/>
                                    <w:w w:val="116"/>
                                    <w:sz w:val="16"/>
                                    <w:szCs w:val="16"/>
                                    <w:rPrChange w:id="572" w:author="Author">
                                      <w:rPr>
                                        <w:rFonts w:ascii="Calibri" w:eastAsia="Calibri" w:hAnsi="Calibri" w:cs="Calibri" w:hint="eastAsia"/>
                                        <w:w w:val="116"/>
                                        <w:sz w:val="16"/>
                                      </w:rPr>
                                    </w:rPrChange>
                                  </w:rPr>
                                  <w:delText></w:delText>
                                </w:r>
                              </w:del>
                            </w:p>
                          </w:txbxContent>
                        </wps:txbx>
                        <wps:bodyPr horzOverflow="overflow" vert="horz" lIns="0" tIns="0" rIns="0" bIns="0" rtlCol="0">
                          <a:noAutofit/>
                        </wps:bodyPr>
                      </wps:wsp>
                      <wps:wsp>
                        <wps:cNvPr id="309" name="Rectangle 309"/>
                        <wps:cNvSpPr/>
                        <wps:spPr>
                          <a:xfrm>
                            <a:off x="2660068" y="793690"/>
                            <a:ext cx="170464" cy="97697"/>
                          </a:xfrm>
                          <a:prstGeom prst="rect">
                            <a:avLst/>
                          </a:prstGeom>
                          <a:ln>
                            <a:noFill/>
                          </a:ln>
                        </wps:spPr>
                        <wps:txbx>
                          <w:txbxContent>
                            <w:p w14:paraId="6018D5AC" w14:textId="77777777" w:rsidR="00821EF0" w:rsidRPr="00E95377" w:rsidRDefault="00821EF0" w:rsidP="00450F61">
                              <w:pPr>
                                <w:spacing w:after="160" w:line="259" w:lineRule="auto"/>
                                <w:rPr>
                                  <w:rFonts w:ascii="Times New Roman" w:hAnsi="Times New Roman" w:cs="Times New Roman"/>
                                  <w:sz w:val="16"/>
                                  <w:szCs w:val="16"/>
                                  <w:rPrChange w:id="573" w:author="Author">
                                    <w:rPr/>
                                  </w:rPrChange>
                                </w:rPr>
                              </w:pPr>
                              <w:r w:rsidRPr="00E95377">
                                <w:rPr>
                                  <w:rFonts w:ascii="Times New Roman" w:eastAsia="Calibri" w:hAnsi="Times New Roman" w:cs="Times New Roman"/>
                                  <w:w w:val="94"/>
                                  <w:sz w:val="16"/>
                                  <w:szCs w:val="16"/>
                                  <w:rPrChange w:id="574" w:author="Author">
                                    <w:rPr>
                                      <w:rFonts w:ascii="Calibri" w:eastAsia="Calibri" w:hAnsi="Calibri" w:cs="Calibri"/>
                                      <w:w w:val="94"/>
                                      <w:sz w:val="12"/>
                                    </w:rPr>
                                  </w:rPrChange>
                                </w:rPr>
                                <w:t>16.5</w:t>
                              </w:r>
                            </w:p>
                          </w:txbxContent>
                        </wps:txbx>
                        <wps:bodyPr horzOverflow="overflow" vert="horz" lIns="0" tIns="0" rIns="0" bIns="0" rtlCol="0">
                          <a:noAutofit/>
                        </wps:bodyPr>
                      </wps:wsp>
                      <wps:wsp>
                        <wps:cNvPr id="310" name="Rectangle 310"/>
                        <wps:cNvSpPr/>
                        <wps:spPr>
                          <a:xfrm>
                            <a:off x="2074394" y="793690"/>
                            <a:ext cx="169045" cy="97697"/>
                          </a:xfrm>
                          <a:prstGeom prst="rect">
                            <a:avLst/>
                          </a:prstGeom>
                          <a:ln>
                            <a:noFill/>
                          </a:ln>
                        </wps:spPr>
                        <wps:txbx>
                          <w:txbxContent>
                            <w:p w14:paraId="6B0E5761" w14:textId="77777777" w:rsidR="00821EF0" w:rsidRPr="00E95377" w:rsidRDefault="00821EF0" w:rsidP="00450F61">
                              <w:pPr>
                                <w:spacing w:after="160" w:line="259" w:lineRule="auto"/>
                                <w:rPr>
                                  <w:rFonts w:ascii="Times New Roman" w:hAnsi="Times New Roman" w:cs="Times New Roman"/>
                                  <w:sz w:val="16"/>
                                  <w:szCs w:val="16"/>
                                  <w:rPrChange w:id="575" w:author="Author">
                                    <w:rPr/>
                                  </w:rPrChange>
                                </w:rPr>
                              </w:pPr>
                              <w:r w:rsidRPr="00E95377">
                                <w:rPr>
                                  <w:rFonts w:ascii="Times New Roman" w:eastAsia="Calibri" w:hAnsi="Times New Roman" w:cs="Times New Roman"/>
                                  <w:w w:val="94"/>
                                  <w:sz w:val="16"/>
                                  <w:szCs w:val="16"/>
                                  <w:rPrChange w:id="576" w:author="Author">
                                    <w:rPr>
                                      <w:rFonts w:ascii="Calibri" w:eastAsia="Calibri" w:hAnsi="Calibri" w:cs="Calibri"/>
                                      <w:w w:val="94"/>
                                      <w:sz w:val="12"/>
                                    </w:rPr>
                                  </w:rPrChange>
                                </w:rPr>
                                <w:t>8.25</w:t>
                              </w:r>
                            </w:p>
                          </w:txbxContent>
                        </wps:txbx>
                        <wps:bodyPr horzOverflow="overflow" vert="horz" lIns="0" tIns="0" rIns="0" bIns="0" rtlCol="0">
                          <a:noAutofit/>
                        </wps:bodyPr>
                      </wps:wsp>
                      <wps:wsp>
                        <wps:cNvPr id="311" name="Rectangle 311"/>
                        <wps:cNvSpPr/>
                        <wps:spPr>
                          <a:xfrm>
                            <a:off x="1785650" y="793690"/>
                            <a:ext cx="218401" cy="97697"/>
                          </a:xfrm>
                          <a:prstGeom prst="rect">
                            <a:avLst/>
                          </a:prstGeom>
                          <a:ln>
                            <a:noFill/>
                          </a:ln>
                        </wps:spPr>
                        <wps:txbx>
                          <w:txbxContent>
                            <w:p w14:paraId="137CA838" w14:textId="77777777" w:rsidR="00821EF0" w:rsidRPr="00E95377" w:rsidRDefault="00821EF0" w:rsidP="00450F61">
                              <w:pPr>
                                <w:spacing w:after="160" w:line="259" w:lineRule="auto"/>
                                <w:rPr>
                                  <w:rFonts w:ascii="Times New Roman" w:hAnsi="Times New Roman" w:cs="Times New Roman"/>
                                  <w:sz w:val="16"/>
                                  <w:szCs w:val="16"/>
                                  <w:rPrChange w:id="577" w:author="Author">
                                    <w:rPr/>
                                  </w:rPrChange>
                                </w:rPr>
                              </w:pPr>
                              <w:r w:rsidRPr="00E95377">
                                <w:rPr>
                                  <w:rFonts w:ascii="Times New Roman" w:eastAsia="Calibri" w:hAnsi="Times New Roman" w:cs="Times New Roman"/>
                                  <w:w w:val="94"/>
                                  <w:sz w:val="16"/>
                                  <w:szCs w:val="16"/>
                                  <w:rPrChange w:id="578" w:author="Author">
                                    <w:rPr>
                                      <w:rFonts w:ascii="Calibri" w:eastAsia="Calibri" w:hAnsi="Calibri" w:cs="Calibri"/>
                                      <w:w w:val="94"/>
                                      <w:sz w:val="12"/>
                                    </w:rPr>
                                  </w:rPrChange>
                                </w:rPr>
                                <w:t>4.125</w:t>
                              </w:r>
                            </w:p>
                          </w:txbxContent>
                        </wps:txbx>
                        <wps:bodyPr horzOverflow="overflow" vert="horz" lIns="0" tIns="0" rIns="0" bIns="0" rtlCol="0">
                          <a:noAutofit/>
                        </wps:bodyPr>
                      </wps:wsp>
                      <wps:wsp>
                        <wps:cNvPr id="312" name="Rectangle 312"/>
                        <wps:cNvSpPr/>
                        <wps:spPr>
                          <a:xfrm>
                            <a:off x="1534014" y="793690"/>
                            <a:ext cx="169045" cy="97697"/>
                          </a:xfrm>
                          <a:prstGeom prst="rect">
                            <a:avLst/>
                          </a:prstGeom>
                          <a:ln>
                            <a:noFill/>
                          </a:ln>
                        </wps:spPr>
                        <wps:txbx>
                          <w:txbxContent>
                            <w:p w14:paraId="4024AD17" w14:textId="77777777" w:rsidR="00821EF0" w:rsidRPr="00E95377" w:rsidRDefault="00821EF0" w:rsidP="00450F61">
                              <w:pPr>
                                <w:spacing w:after="160" w:line="259" w:lineRule="auto"/>
                                <w:rPr>
                                  <w:rFonts w:ascii="Times New Roman" w:hAnsi="Times New Roman" w:cs="Times New Roman"/>
                                  <w:sz w:val="16"/>
                                  <w:szCs w:val="16"/>
                                  <w:rPrChange w:id="579" w:author="Author">
                                    <w:rPr/>
                                  </w:rPrChange>
                                </w:rPr>
                              </w:pPr>
                              <w:r w:rsidRPr="00E95377">
                                <w:rPr>
                                  <w:rFonts w:ascii="Times New Roman" w:eastAsia="Calibri" w:hAnsi="Times New Roman" w:cs="Times New Roman"/>
                                  <w:w w:val="94"/>
                                  <w:sz w:val="16"/>
                                  <w:szCs w:val="16"/>
                                  <w:rPrChange w:id="580" w:author="Author">
                                    <w:rPr>
                                      <w:rFonts w:ascii="Calibri" w:eastAsia="Calibri" w:hAnsi="Calibri" w:cs="Calibri"/>
                                      <w:w w:val="94"/>
                                      <w:sz w:val="12"/>
                                    </w:rPr>
                                  </w:rPrChange>
                                </w:rPr>
                                <w:t>0.00</w:t>
                              </w:r>
                            </w:p>
                          </w:txbxContent>
                        </wps:txbx>
                        <wps:bodyPr horzOverflow="overflow" vert="horz" lIns="0" tIns="0" rIns="0" bIns="0" rtlCol="0">
                          <a:noAutofit/>
                        </wps:bodyPr>
                      </wps:wsp>
                      <wps:wsp>
                        <wps:cNvPr id="313" name="Rectangle 313"/>
                        <wps:cNvSpPr/>
                        <wps:spPr>
                          <a:xfrm>
                            <a:off x="1221991" y="793690"/>
                            <a:ext cx="280333" cy="97697"/>
                          </a:xfrm>
                          <a:prstGeom prst="rect">
                            <a:avLst/>
                          </a:prstGeom>
                          <a:ln>
                            <a:noFill/>
                          </a:ln>
                        </wps:spPr>
                        <wps:txbx>
                          <w:txbxContent>
                            <w:p w14:paraId="5F599A7F" w14:textId="77777777" w:rsidR="00821EF0" w:rsidRPr="00E95377" w:rsidRDefault="00821EF0" w:rsidP="00450F61">
                              <w:pPr>
                                <w:spacing w:after="160" w:line="259" w:lineRule="auto"/>
                                <w:rPr>
                                  <w:rFonts w:ascii="Times New Roman" w:hAnsi="Times New Roman" w:cs="Times New Roman"/>
                                  <w:sz w:val="16"/>
                                  <w:szCs w:val="16"/>
                                  <w:rPrChange w:id="581" w:author="Author">
                                    <w:rPr/>
                                  </w:rPrChange>
                                </w:rPr>
                              </w:pPr>
                              <w:r w:rsidRPr="00E95377">
                                <w:rPr>
                                  <w:rFonts w:ascii="Times New Roman" w:eastAsia="Calibri" w:hAnsi="Times New Roman" w:cs="Times New Roman"/>
                                  <w:w w:val="98"/>
                                  <w:sz w:val="16"/>
                                  <w:szCs w:val="16"/>
                                  <w:rPrChange w:id="582" w:author="Author">
                                    <w:rPr>
                                      <w:rFonts w:ascii="Calibri" w:eastAsia="Calibri" w:hAnsi="Calibri" w:cs="Calibri"/>
                                      <w:w w:val="98"/>
                                      <w:sz w:val="12"/>
                                    </w:rPr>
                                  </w:rPrChange>
                                </w:rPr>
                                <w:t>−4.125</w:t>
                              </w:r>
                            </w:p>
                          </w:txbxContent>
                        </wps:txbx>
                        <wps:bodyPr horzOverflow="overflow" vert="horz" lIns="0" tIns="0" rIns="0" bIns="0" rtlCol="0">
                          <a:noAutofit/>
                        </wps:bodyPr>
                      </wps:wsp>
                      <wps:wsp>
                        <wps:cNvPr id="314" name="Rectangle 314"/>
                        <wps:cNvSpPr/>
                        <wps:spPr>
                          <a:xfrm>
                            <a:off x="970348" y="793690"/>
                            <a:ext cx="230957" cy="97697"/>
                          </a:xfrm>
                          <a:prstGeom prst="rect">
                            <a:avLst/>
                          </a:prstGeom>
                          <a:ln>
                            <a:noFill/>
                          </a:ln>
                        </wps:spPr>
                        <wps:txbx>
                          <w:txbxContent>
                            <w:p w14:paraId="1F635F84" w14:textId="77777777" w:rsidR="00821EF0" w:rsidRPr="00E95377" w:rsidRDefault="00821EF0" w:rsidP="00450F61">
                              <w:pPr>
                                <w:spacing w:after="160" w:line="259" w:lineRule="auto"/>
                                <w:rPr>
                                  <w:rFonts w:ascii="Times New Roman" w:hAnsi="Times New Roman" w:cs="Times New Roman"/>
                                  <w:sz w:val="16"/>
                                  <w:szCs w:val="16"/>
                                  <w:rPrChange w:id="583" w:author="Author">
                                    <w:rPr/>
                                  </w:rPrChange>
                                </w:rPr>
                              </w:pPr>
                              <w:r w:rsidRPr="00E95377">
                                <w:rPr>
                                  <w:rFonts w:ascii="Times New Roman" w:eastAsia="Calibri" w:hAnsi="Times New Roman" w:cs="Times New Roman"/>
                                  <w:w w:val="99"/>
                                  <w:sz w:val="16"/>
                                  <w:szCs w:val="16"/>
                                  <w:rPrChange w:id="584" w:author="Author">
                                    <w:rPr>
                                      <w:rFonts w:ascii="Calibri" w:eastAsia="Calibri" w:hAnsi="Calibri" w:cs="Calibri"/>
                                      <w:w w:val="99"/>
                                      <w:sz w:val="12"/>
                                    </w:rPr>
                                  </w:rPrChange>
                                </w:rPr>
                                <w:t>−8.25</w:t>
                              </w:r>
                            </w:p>
                          </w:txbxContent>
                        </wps:txbx>
                        <wps:bodyPr horzOverflow="overflow" vert="horz" lIns="0" tIns="0" rIns="0" bIns="0" rtlCol="0">
                          <a:noAutofit/>
                        </wps:bodyPr>
                      </wps:wsp>
                      <wps:wsp>
                        <wps:cNvPr id="315" name="Rectangle 315"/>
                        <wps:cNvSpPr/>
                        <wps:spPr>
                          <a:xfrm>
                            <a:off x="662165" y="793690"/>
                            <a:ext cx="332010" cy="97697"/>
                          </a:xfrm>
                          <a:prstGeom prst="rect">
                            <a:avLst/>
                          </a:prstGeom>
                          <a:ln>
                            <a:noFill/>
                          </a:ln>
                        </wps:spPr>
                        <wps:txbx>
                          <w:txbxContent>
                            <w:p w14:paraId="2C1AEAB6" w14:textId="77777777" w:rsidR="00821EF0" w:rsidRPr="00E95377" w:rsidRDefault="00821EF0" w:rsidP="00450F61">
                              <w:pPr>
                                <w:spacing w:after="160" w:line="259" w:lineRule="auto"/>
                                <w:rPr>
                                  <w:rFonts w:ascii="Times New Roman" w:hAnsi="Times New Roman" w:cs="Times New Roman"/>
                                  <w:sz w:val="16"/>
                                  <w:szCs w:val="16"/>
                                  <w:rPrChange w:id="585" w:author="Author">
                                    <w:rPr/>
                                  </w:rPrChange>
                                </w:rPr>
                              </w:pPr>
                              <w:r w:rsidRPr="00E95377">
                                <w:rPr>
                                  <w:rFonts w:ascii="Times New Roman" w:eastAsia="Calibri" w:hAnsi="Times New Roman" w:cs="Times New Roman"/>
                                  <w:w w:val="98"/>
                                  <w:sz w:val="16"/>
                                  <w:szCs w:val="16"/>
                                  <w:rPrChange w:id="586" w:author="Author">
                                    <w:rPr>
                                      <w:rFonts w:ascii="Calibri" w:eastAsia="Calibri" w:hAnsi="Calibri" w:cs="Calibri"/>
                                      <w:w w:val="98"/>
                                      <w:sz w:val="12"/>
                                    </w:rPr>
                                  </w:rPrChange>
                                </w:rPr>
                                <w:t>−12.375</w:t>
                              </w:r>
                            </w:p>
                          </w:txbxContent>
                        </wps:txbx>
                        <wps:bodyPr horzOverflow="overflow" vert="horz" lIns="0" tIns="0" rIns="0" bIns="0" rtlCol="0">
                          <a:noAutofit/>
                        </wps:bodyPr>
                      </wps:wsp>
                      <wps:wsp>
                        <wps:cNvPr id="316" name="Rectangle 316"/>
                        <wps:cNvSpPr/>
                        <wps:spPr>
                          <a:xfrm>
                            <a:off x="429419" y="793690"/>
                            <a:ext cx="232386" cy="97697"/>
                          </a:xfrm>
                          <a:prstGeom prst="rect">
                            <a:avLst/>
                          </a:prstGeom>
                          <a:ln>
                            <a:noFill/>
                          </a:ln>
                        </wps:spPr>
                        <wps:txbx>
                          <w:txbxContent>
                            <w:p w14:paraId="00D2C1BE" w14:textId="77777777" w:rsidR="00821EF0" w:rsidRPr="00E95377" w:rsidRDefault="00821EF0" w:rsidP="00450F61">
                              <w:pPr>
                                <w:spacing w:after="160" w:line="259" w:lineRule="auto"/>
                                <w:rPr>
                                  <w:rFonts w:ascii="Times New Roman" w:hAnsi="Times New Roman" w:cs="Times New Roman"/>
                                  <w:sz w:val="16"/>
                                  <w:szCs w:val="16"/>
                                  <w:rPrChange w:id="587" w:author="Author">
                                    <w:rPr/>
                                  </w:rPrChange>
                                </w:rPr>
                              </w:pPr>
                              <w:r w:rsidRPr="00E95377">
                                <w:rPr>
                                  <w:rFonts w:ascii="Times New Roman" w:eastAsia="Calibri" w:hAnsi="Times New Roman" w:cs="Times New Roman"/>
                                  <w:w w:val="99"/>
                                  <w:sz w:val="16"/>
                                  <w:szCs w:val="16"/>
                                  <w:rPrChange w:id="588" w:author="Author">
                                    <w:rPr>
                                      <w:rFonts w:ascii="Calibri" w:eastAsia="Calibri" w:hAnsi="Calibri" w:cs="Calibri"/>
                                      <w:w w:val="99"/>
                                      <w:sz w:val="12"/>
                                    </w:rPr>
                                  </w:rPrChange>
                                </w:rPr>
                                <w:t>−16.5</w:t>
                              </w:r>
                            </w:p>
                          </w:txbxContent>
                        </wps:txbx>
                        <wps:bodyPr horzOverflow="overflow" vert="horz" lIns="0" tIns="0" rIns="0" bIns="0" rtlCol="0">
                          <a:noAutofit/>
                        </wps:bodyPr>
                      </wps:wsp>
                      <wps:wsp>
                        <wps:cNvPr id="317" name="Rectangle 317"/>
                        <wps:cNvSpPr/>
                        <wps:spPr>
                          <a:xfrm>
                            <a:off x="2716608" y="596262"/>
                            <a:ext cx="204044" cy="130263"/>
                          </a:xfrm>
                          <a:prstGeom prst="rect">
                            <a:avLst/>
                          </a:prstGeom>
                          <a:ln>
                            <a:noFill/>
                          </a:ln>
                        </wps:spPr>
                        <wps:txbx>
                          <w:txbxContent>
                            <w:p w14:paraId="544B5163" w14:textId="3DBF4BA2" w:rsidR="00821EF0" w:rsidRPr="00E95377" w:rsidRDefault="00821EF0" w:rsidP="00450F61">
                              <w:pPr>
                                <w:spacing w:after="160" w:line="259" w:lineRule="auto"/>
                                <w:rPr>
                                  <w:rFonts w:ascii="Times New Roman" w:hAnsi="Times New Roman" w:cs="Times New Roman"/>
                                  <w:sz w:val="16"/>
                                  <w:szCs w:val="16"/>
                                  <w:rPrChange w:id="589" w:author="Author">
                                    <w:rPr/>
                                  </w:rPrChange>
                                </w:rPr>
                              </w:pPr>
                              <w:ins w:id="590" w:author="Author">
                                <w:r>
                                  <w:rPr>
                                    <w:rFonts w:ascii="Times New Roman" w:eastAsia="Calibri" w:hAnsi="Times New Roman" w:cs="Times New Roman"/>
                                    <w:w w:val="107"/>
                                    <w:sz w:val="16"/>
                                    <w:szCs w:val="16"/>
                                  </w:rPr>
                                  <w:t>π</w:t>
                                </w:r>
                              </w:ins>
                              <w:del w:id="591" w:author="Author">
                                <w:r w:rsidRPr="00E95377" w:rsidDel="002B11B8">
                                  <w:rPr>
                                    <w:rFonts w:ascii="Times New Roman" w:eastAsia="Calibri" w:hAnsi="Times New Roman" w:cs="Times New Roman" w:hint="eastAsia"/>
                                    <w:w w:val="107"/>
                                    <w:sz w:val="16"/>
                                    <w:szCs w:val="16"/>
                                    <w:rPrChange w:id="592" w:author="Author">
                                      <w:rPr>
                                        <w:rFonts w:ascii="Calibri" w:eastAsia="Calibri" w:hAnsi="Calibri" w:cs="Calibri" w:hint="eastAsia"/>
                                        <w:w w:val="107"/>
                                        <w:sz w:val="16"/>
                                      </w:rPr>
                                    </w:rPrChange>
                                  </w:rPr>
                                  <w:delText></w:delText>
                                </w:r>
                              </w:del>
                              <w:r w:rsidRPr="00E95377">
                                <w:rPr>
                                  <w:rFonts w:ascii="Times New Roman" w:eastAsia="Calibri" w:hAnsi="Times New Roman" w:cs="Times New Roman"/>
                                  <w:w w:val="107"/>
                                  <w:sz w:val="16"/>
                                  <w:szCs w:val="16"/>
                                  <w:rPrChange w:id="593" w:author="Author">
                                    <w:rPr>
                                      <w:rFonts w:ascii="Calibri" w:eastAsia="Calibri" w:hAnsi="Calibri" w:cs="Calibri"/>
                                      <w:w w:val="107"/>
                                      <w:sz w:val="16"/>
                                    </w:rPr>
                                  </w:rPrChange>
                                </w:rPr>
                                <w:t>/2</w:t>
                              </w:r>
                            </w:p>
                          </w:txbxContent>
                        </wps:txbx>
                        <wps:bodyPr horzOverflow="overflow" vert="horz" lIns="0" tIns="0" rIns="0" bIns="0" rtlCol="0">
                          <a:noAutofit/>
                        </wps:bodyPr>
                      </wps:wsp>
                      <wps:wsp>
                        <wps:cNvPr id="15370" name="Rectangle 15370"/>
                        <wps:cNvSpPr/>
                        <wps:spPr>
                          <a:xfrm>
                            <a:off x="2716608" y="309242"/>
                            <a:ext cx="64862" cy="130263"/>
                          </a:xfrm>
                          <a:prstGeom prst="rect">
                            <a:avLst/>
                          </a:prstGeom>
                          <a:ln>
                            <a:noFill/>
                          </a:ln>
                        </wps:spPr>
                        <wps:txbx>
                          <w:txbxContent>
                            <w:p w14:paraId="484AD63C" w14:textId="77777777" w:rsidR="00821EF0" w:rsidRPr="00E95377" w:rsidRDefault="00821EF0" w:rsidP="00450F61">
                              <w:pPr>
                                <w:spacing w:after="160" w:line="259" w:lineRule="auto"/>
                                <w:rPr>
                                  <w:rFonts w:ascii="Times New Roman" w:hAnsi="Times New Roman" w:cs="Times New Roman"/>
                                  <w:sz w:val="16"/>
                                  <w:szCs w:val="16"/>
                                  <w:rPrChange w:id="594" w:author="Author">
                                    <w:rPr/>
                                  </w:rPrChange>
                                </w:rPr>
                              </w:pPr>
                              <w:r w:rsidRPr="00E95377">
                                <w:rPr>
                                  <w:rFonts w:ascii="Times New Roman" w:eastAsia="Calibri" w:hAnsi="Times New Roman" w:cs="Times New Roman"/>
                                  <w:w w:val="94"/>
                                  <w:sz w:val="16"/>
                                  <w:szCs w:val="16"/>
                                  <w:rPrChange w:id="595" w:author="Author">
                                    <w:rPr>
                                      <w:rFonts w:ascii="Calibri" w:eastAsia="Calibri" w:hAnsi="Calibri" w:cs="Calibri"/>
                                      <w:w w:val="94"/>
                                      <w:sz w:val="16"/>
                                    </w:rPr>
                                  </w:rPrChange>
                                </w:rPr>
                                <w:t>3</w:t>
                              </w:r>
                            </w:p>
                          </w:txbxContent>
                        </wps:txbx>
                        <wps:bodyPr horzOverflow="overflow" vert="horz" lIns="0" tIns="0" rIns="0" bIns="0" rtlCol="0">
                          <a:noAutofit/>
                        </wps:bodyPr>
                      </wps:wsp>
                      <wps:wsp>
                        <wps:cNvPr id="15372" name="Rectangle 15372"/>
                        <wps:cNvSpPr/>
                        <wps:spPr>
                          <a:xfrm>
                            <a:off x="2766240" y="309242"/>
                            <a:ext cx="136682" cy="130263"/>
                          </a:xfrm>
                          <a:prstGeom prst="rect">
                            <a:avLst/>
                          </a:prstGeom>
                          <a:ln>
                            <a:noFill/>
                          </a:ln>
                        </wps:spPr>
                        <wps:txbx>
                          <w:txbxContent>
                            <w:p w14:paraId="5CC9DF5E" w14:textId="510C011F" w:rsidR="00821EF0" w:rsidRPr="00E95377" w:rsidRDefault="00821EF0" w:rsidP="00450F61">
                              <w:pPr>
                                <w:spacing w:after="160" w:line="259" w:lineRule="auto"/>
                                <w:rPr>
                                  <w:rFonts w:ascii="Times New Roman" w:hAnsi="Times New Roman" w:cs="Times New Roman"/>
                                  <w:sz w:val="16"/>
                                  <w:szCs w:val="16"/>
                                  <w:rPrChange w:id="596" w:author="Author">
                                    <w:rPr/>
                                  </w:rPrChange>
                                </w:rPr>
                              </w:pPr>
                              <w:ins w:id="597" w:author="Author">
                                <w:r>
                                  <w:rPr>
                                    <w:rFonts w:ascii="Times New Roman" w:eastAsia="Calibri" w:hAnsi="Times New Roman" w:cs="Times New Roman"/>
                                    <w:spacing w:val="1"/>
                                    <w:w w:val="115"/>
                                    <w:sz w:val="16"/>
                                    <w:szCs w:val="16"/>
                                  </w:rPr>
                                  <w:t>π</w:t>
                                </w:r>
                              </w:ins>
                              <w:del w:id="598" w:author="Author">
                                <w:r w:rsidRPr="00E95377" w:rsidDel="002B11B8">
                                  <w:rPr>
                                    <w:rFonts w:ascii="Times New Roman" w:eastAsia="Calibri" w:hAnsi="Times New Roman" w:cs="Times New Roman" w:hint="eastAsia"/>
                                    <w:spacing w:val="1"/>
                                    <w:w w:val="115"/>
                                    <w:sz w:val="16"/>
                                    <w:szCs w:val="16"/>
                                    <w:rPrChange w:id="599" w:author="Author">
                                      <w:rPr>
                                        <w:rFonts w:ascii="Calibri" w:eastAsia="Calibri" w:hAnsi="Calibri" w:cs="Calibri" w:hint="eastAsia"/>
                                        <w:spacing w:val="1"/>
                                        <w:w w:val="115"/>
                                        <w:sz w:val="16"/>
                                      </w:rPr>
                                    </w:rPrChange>
                                  </w:rPr>
                                  <w:delText></w:delText>
                                </w:r>
                              </w:del>
                              <w:r w:rsidRPr="00E95377">
                                <w:rPr>
                                  <w:rFonts w:ascii="Times New Roman" w:eastAsia="Calibri" w:hAnsi="Times New Roman" w:cs="Times New Roman"/>
                                  <w:spacing w:val="1"/>
                                  <w:w w:val="115"/>
                                  <w:sz w:val="16"/>
                                  <w:szCs w:val="16"/>
                                  <w:rPrChange w:id="600" w:author="Author">
                                    <w:rPr>
                                      <w:rFonts w:ascii="Calibri" w:eastAsia="Calibri" w:hAnsi="Calibri" w:cs="Calibri"/>
                                      <w:spacing w:val="1"/>
                                      <w:w w:val="115"/>
                                      <w:sz w:val="16"/>
                                    </w:rPr>
                                  </w:rPrChange>
                                </w:rPr>
                                <w:t>/</w:t>
                              </w:r>
                            </w:p>
                          </w:txbxContent>
                        </wps:txbx>
                        <wps:bodyPr horzOverflow="overflow" vert="horz" lIns="0" tIns="0" rIns="0" bIns="0" rtlCol="0">
                          <a:noAutofit/>
                        </wps:bodyPr>
                      </wps:wsp>
                      <wps:wsp>
                        <wps:cNvPr id="15371" name="Rectangle 15371"/>
                        <wps:cNvSpPr/>
                        <wps:spPr>
                          <a:xfrm>
                            <a:off x="2870735" y="309242"/>
                            <a:ext cx="64862" cy="130263"/>
                          </a:xfrm>
                          <a:prstGeom prst="rect">
                            <a:avLst/>
                          </a:prstGeom>
                          <a:ln>
                            <a:noFill/>
                          </a:ln>
                        </wps:spPr>
                        <wps:txbx>
                          <w:txbxContent>
                            <w:p w14:paraId="3BD48056" w14:textId="77777777" w:rsidR="00821EF0" w:rsidRPr="00E95377" w:rsidRDefault="00821EF0" w:rsidP="00450F61">
                              <w:pPr>
                                <w:spacing w:after="160" w:line="259" w:lineRule="auto"/>
                                <w:rPr>
                                  <w:rFonts w:ascii="Times New Roman" w:hAnsi="Times New Roman" w:cs="Times New Roman"/>
                                  <w:sz w:val="16"/>
                                  <w:szCs w:val="16"/>
                                  <w:rPrChange w:id="601" w:author="Author">
                                    <w:rPr/>
                                  </w:rPrChange>
                                </w:rPr>
                              </w:pPr>
                              <w:r w:rsidRPr="00E95377">
                                <w:rPr>
                                  <w:rFonts w:ascii="Times New Roman" w:eastAsia="Calibri" w:hAnsi="Times New Roman" w:cs="Times New Roman"/>
                                  <w:w w:val="94"/>
                                  <w:sz w:val="16"/>
                                  <w:szCs w:val="16"/>
                                  <w:rPrChange w:id="602" w:author="Author">
                                    <w:rPr>
                                      <w:rFonts w:ascii="Calibri" w:eastAsia="Calibri" w:hAnsi="Calibri" w:cs="Calibri"/>
                                      <w:w w:val="94"/>
                                      <w:sz w:val="16"/>
                                    </w:rPr>
                                  </w:rPrChange>
                                </w:rPr>
                                <w:t>2</w:t>
                              </w:r>
                            </w:p>
                          </w:txbxContent>
                        </wps:txbx>
                        <wps:bodyPr horzOverflow="overflow" vert="horz" lIns="0" tIns="0" rIns="0" bIns="0" rtlCol="0">
                          <a:noAutofit/>
                        </wps:bodyPr>
                      </wps:wsp>
                    </wpg:wgp>
                  </a:graphicData>
                </a:graphic>
              </wp:inline>
            </w:drawing>
          </mc:Choice>
          <mc:Fallback>
            <w:pict>
              <v:group w14:anchorId="6F85C2A2" id="Group 17535" o:spid="_x0000_s1047" style="width:234.6pt;height:122pt;mso-position-horizontal-relative:char;mso-position-vertical-relative:line" coordorigin="-441,-268" coordsize="29797,12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">
                <v:shape id="Shape 253" o:spid="_x0000_s1048" style="position:absolute;left:16036;top:8575;width:0;height:3518;visibility:visible;mso-wrap-style:square;v-text-anchor:top" coordsize="0,35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" path="m,351828l,e" filled="f" strokecolor="#4b4085" strokeweight=".5pt">
                  <v:stroke miterlimit="83231f" joinstyle="miter"/>
                  <v:path arrowok="t" textboxrect="0,0,0,351828"/>
                </v:shape>
                <v:shape id="Shape 254" o:spid="_x0000_s1049" style="position:absolute;left:26584;top:7708;width:0;height:4385;visibility:visible;mso-wrap-style:square;v-text-anchor:top" coordsize="0,43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" path="m,438468l,e" filled="f" strokecolor="#4b4085" strokeweight=".5pt">
                  <v:stroke miterlimit="83231f" joinstyle="miter"/>
                  <v:path arrowok="t" textboxrect="0,0,0,438468"/>
                </v:shape>
                <v:shape id="Shape 255" o:spid="_x0000_s1050" style="position:absolute;left:25944;top:7850;width:0;height:3305;visibility:visible;mso-wrap-style:square;v-text-anchor:top" coordsize="0,330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" path="m,330492l,e" filled="f" strokecolor="#4b4085" strokeweight=".5pt">
                  <v:stroke miterlimit="83231f" joinstyle="miter"/>
                  <v:path arrowok="t" textboxrect="0,0,0,330492"/>
                </v:shape>
                <v:shape id="Shape 256" o:spid="_x0000_s1051" style="position:absolute;left:25027;top:7850;width:0;height:2324;visibility:visible;mso-wrap-style:square;v-text-anchor:top" coordsize="0,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" path="m,232410l,e" filled="f" strokecolor="#4b4085" strokeweight=".5pt">
                  <v:stroke miterlimit="83231f" joinstyle="miter"/>
                  <v:path arrowok="t" textboxrect="0,0,0,232410"/>
                </v:shape>
                <v:shape id="Shape 257" o:spid="_x0000_s1052" style="position:absolute;left:23684;top:7708;width:0;height:1528;visibility:visible;mso-wrap-style:square;v-text-anchor:top" coordsize="0,15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" path="m,152743l,e" filled="f" strokecolor="#4b4085" strokeweight=".5pt">
                  <v:stroke miterlimit="83231f" joinstyle="miter"/>
                  <v:path arrowok="t" textboxrect="0,0,0,152743"/>
                </v:shape>
                <v:shape id="Shape 258" o:spid="_x0000_s1053" style="position:absolute;left:16036;top:9236;width:7648;height:0;visibility:visible;mso-wrap-style:square;v-text-anchor:top" coordsize="764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" path="m,l764768,e" filled="f" strokecolor="#dd323a" strokeweight=".5pt">
                  <v:stroke miterlimit="83231f" joinstyle="miter"/>
                  <v:path arrowok="t" textboxrect="0,0,764768,0"/>
                </v:shape>
                <v:shape id="Shape 259" o:spid="_x0000_s1054" style="position:absolute;left:16036;top:10174;width:8991;height:0;visibility:visible;mso-wrap-style:square;v-text-anchor:top" coordsize="899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" path="m,l899109,e" filled="f" strokecolor="#dd323a" strokeweight=".5pt">
                  <v:stroke miterlimit="83231f" joinstyle="miter"/>
                  <v:path arrowok="t" textboxrect="0,0,899109,0"/>
                </v:shape>
                <v:shape id="Shape 260" o:spid="_x0000_s1055" style="position:absolute;left:16036;top:11155;width:9908;height:0;visibility:visible;mso-wrap-style:square;v-text-anchor:top" coordsize="9907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" path="m,l990791,e" filled="f" strokecolor="#dd323a" strokeweight=".5pt">
                  <v:stroke miterlimit="83231f" joinstyle="miter"/>
                  <v:path arrowok="t" textboxrect="0,0,990791,0"/>
                </v:shape>
                <v:shape id="Shape 261" o:spid="_x0000_s1056" style="position:absolute;left:16036;top:12093;width:10548;height:0;visibility:visible;mso-wrap-style:square;v-text-anchor:top" coordsize="1054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" path="m,l1054760,e" filled="f" strokecolor="#dd323a" strokeweight=".5pt">
                  <v:stroke miterlimit="83231f" joinstyle="miter"/>
                  <v:path arrowok="t" textboxrect="0,0,1054760,0"/>
                </v:shape>
                <v:shape id="Shape 23474" o:spid="_x0000_s1057" style="position:absolute;left:5613;top:3596;width:682;height:4137;visibility:visible;mso-wrap-style:square;v-text-anchor:top" coordsize="68233,413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" path="m,l68233,r,413664l,413664,,e" fillcolor="#8476aa" stroked="f" strokeweight="0">
                  <v:stroke miterlimit="83231f" joinstyle="miter"/>
                  <v:path arrowok="t" textboxrect="0,0,68233,413664"/>
                </v:shape>
                <v:shape id="Shape 23475" o:spid="_x0000_s1058" style="position:absolute;left:6295;top:4992;width:938;height:2741;visibility:visible;mso-wrap-style:square;v-text-anchor:top" coordsize="93821,274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" path="m,l93821,r,274003l,274003,,e" fillcolor="#e73a75" stroked="f" strokeweight="0">
                  <v:stroke miterlimit="83231f" joinstyle="miter"/>
                  <v:path arrowok="t" textboxrect="0,0,93821,274003"/>
                </v:shape>
                <v:shape id="Shape 23476" o:spid="_x0000_s1059" style="position:absolute;left:7233;top:6363;width:1322;height:1370;visibility:visible;mso-wrap-style:square;v-text-anchor:top" coordsize="132194,136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" path="m,l132194,r,136995l,136995,,e" fillcolor="#87c8c9" stroked="f" strokeweight="0">
                  <v:stroke miterlimit="83231f" joinstyle="miter"/>
                  <v:path arrowok="t" textboxrect="0,0,132194,136995"/>
                </v:shape>
                <v:shape id="Shape 265" o:spid="_x0000_s1060" style="position:absolute;left:5613;top:2221;width:0;height:5512;visibility:visible;mso-wrap-style:square;v-text-anchor:top" coordsize="0,55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" path="m,l,551193e" filled="f" strokecolor="#8072a7" strokeweight=".5pt">
                  <v:stroke miterlimit="83231f" joinstyle="miter"/>
                  <v:path arrowok="t" textboxrect="0,0,0,551193"/>
                </v:shape>
                <v:shape id="Shape 266" o:spid="_x0000_s1061" style="position:absolute;left:25905;top:3564;width:695;height:4137;visibility:visible;mso-wrap-style:square;v-text-anchor:top" coordsize="69469,413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" path="m,l69469,r,413664l1232,413664,,xe" fillcolor="#8476aa" stroked="f" strokeweight="0">
                  <v:stroke miterlimit="83231f" joinstyle="miter"/>
                  <v:path arrowok="t" textboxrect="0,0,69469,413664"/>
                </v:shape>
                <v:shape id="Shape 23477" o:spid="_x0000_s1062" style="position:absolute;left:24980;top:4960;width:938;height:2741;visibility:visible;mso-wrap-style:square;v-text-anchor:top" coordsize="93815,274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" path="m,l93815,r,274003l,274003,,e" fillcolor="#e73a75" stroked="f" strokeweight="0">
                  <v:stroke miterlimit="83231f" joinstyle="miter"/>
                  <v:path arrowok="t" textboxrect="0,0,93815,274003"/>
                </v:shape>
                <v:shape id="Shape 23478" o:spid="_x0000_s1063" style="position:absolute;left:23658;top:6331;width:1322;height:1370;visibility:visible;mso-wrap-style:square;v-text-anchor:top" coordsize="132207,136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" path="m,l132207,r,136995l,136995,,e" fillcolor="#87c8c9" stroked="f" strokeweight="0">
                  <v:stroke miterlimit="83231f" joinstyle="miter"/>
                  <v:path arrowok="t" textboxrect="0,0,132207,136995"/>
                </v:shape>
                <v:shape id="Shape 269" o:spid="_x0000_s1064" style="position:absolute;left:26600;top:2189;width:0;height:5512;visibility:visible;mso-wrap-style:square;v-text-anchor:top" coordsize="0,55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" path="m,l,551193e" filled="f" strokecolor="#8072a7" strokeweight=".5pt">
                  <v:stroke miterlimit="83231f" joinstyle="miter"/>
                  <v:path arrowok="t" textboxrect="0,0,0,551193"/>
                </v:shape>
                <v:shape id="Shape 270" o:spid="_x0000_s1065" style="position:absolute;left:5353;top:7125;width:278;height:583;visibility:visible;mso-wrap-style:square;v-text-anchor:top" coordsize="27724,5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" path="m,l27724,58280e" filled="f" strokecolor="#e4362a" strokeweight=".5pt">
                  <v:stroke miterlimit="83231f" joinstyle="miter"/>
                  <v:path arrowok="t" textboxrect="0,0,27724,58280"/>
                </v:shape>
                <v:shape id="Shape 272" o:spid="_x0000_s1066" style="position:absolute;left:5304;top:493;width:21600;height:7208;visibility:visible;mso-wrap-style:square;v-text-anchor:top" coordsize="2160003,72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" path="m2160003,720712l,720712,,,2160003,r,720712xe" filled="f" strokecolor="#171616" strokeweight=".5pt">
                  <v:stroke miterlimit="83231f" joinstyle="miter"/>
                  <v:path arrowok="t" textboxrect="0,0,2160003,720712"/>
                </v:shape>
                <v:shape id="Shape 274" o:spid="_x0000_s1067" style="position:absolute;left:7962;top:493;width:0;height:221;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" path="m,l,22034e" filled="f" strokecolor="#171616" strokeweight=".5pt">
                  <v:stroke miterlimit="83231f" joinstyle="miter"/>
                  <v:path arrowok="t" textboxrect="0,0,0,22034"/>
                </v:shape>
                <v:shape id="Shape 275" o:spid="_x0000_s1068" style="position:absolute;left:10677;top:493;width:0;height:221;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" path="m,l,22034e" filled="f" strokecolor="#171616" strokeweight=".5pt">
                  <v:stroke miterlimit="83231f" joinstyle="miter"/>
                  <v:path arrowok="t" textboxrect="0,0,0,22034"/>
                </v:shape>
                <v:shape id="Shape 276" o:spid="_x0000_s1069" style="position:absolute;left:13335;top:493;width:0;height:221;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" path="m,l,22034e" filled="f" strokecolor="#171616" strokeweight=".5pt">
                  <v:stroke miterlimit="83231f" joinstyle="miter"/>
                  <v:path arrowok="t" textboxrect="0,0,0,22034"/>
                </v:shape>
                <v:shape id="Shape 277" o:spid="_x0000_s1070" style="position:absolute;left:16036;top:493;width:0;height:221;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" path="m,l,22034e" filled="f" strokecolor="#171616" strokeweight=".5pt">
                  <v:stroke miterlimit="83231f" joinstyle="miter"/>
                  <v:path arrowok="t" textboxrect="0,0,0,22034"/>
                </v:shape>
                <v:shape id="Shape 278" o:spid="_x0000_s1071" style="position:absolute;left:18794;top:493;width:0;height:221;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" path="m,l,22034e" filled="f" strokecolor="#171616" strokeweight=".5pt">
                  <v:stroke miterlimit="83231f" joinstyle="miter"/>
                  <v:path arrowok="t" textboxrect="0,0,0,22034"/>
                </v:shape>
                <v:shape id="Shape 279" o:spid="_x0000_s1072" style="position:absolute;left:21424;top:493;width:0;height:221;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" path="m,l,22034e" filled="f" strokecolor="#171616" strokeweight=".5pt">
                  <v:stroke miterlimit="83231f" joinstyle="miter"/>
                  <v:path arrowok="t" textboxrect="0,0,0,22034"/>
                </v:shape>
                <v:shape id="Shape 280" o:spid="_x0000_s1073" style="position:absolute;left:24153;top:493;width:0;height:221;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" path="m,l,22034e" filled="f" strokecolor="#171616" strokeweight=".5pt">
                  <v:stroke miterlimit="83231f" joinstyle="miter"/>
                  <v:path arrowok="t" textboxrect="0,0,0,22034"/>
                </v:shape>
                <v:shape id="Shape 281" o:spid="_x0000_s1074" style="position:absolute;left:7999;top:7488;width:0;height:220;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" path="m,l,22034e" filled="f" strokecolor="#171616" strokeweight=".5pt">
                  <v:stroke miterlimit="83231f" joinstyle="miter"/>
                  <v:path arrowok="t" textboxrect="0,0,0,22034"/>
                </v:shape>
                <v:shape id="Shape 282" o:spid="_x0000_s1075" style="position:absolute;left:10714;top:7488;width:0;height:220;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" path="m,l,22034e" filled="f" strokecolor="#171616" strokeweight=".5pt">
                  <v:stroke miterlimit="83231f" joinstyle="miter"/>
                  <v:path arrowok="t" textboxrect="0,0,0,22034"/>
                </v:shape>
                <v:shape id="Shape 283" o:spid="_x0000_s1076" style="position:absolute;left:13372;top:7488;width:0;height:220;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" path="m,l,22034e" filled="f" strokecolor="#171616" strokeweight=".5pt">
                  <v:stroke miterlimit="83231f" joinstyle="miter"/>
                  <v:path arrowok="t" textboxrect="0,0,0,22034"/>
                </v:shape>
                <v:shape id="Shape 284" o:spid="_x0000_s1077" style="position:absolute;left:16073;top:7488;width:0;height:220;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" path="m,l,22034e" filled="f" strokecolor="#171616" strokeweight=".5pt">
                  <v:stroke miterlimit="83231f" joinstyle="miter"/>
                  <v:path arrowok="t" textboxrect="0,0,0,22034"/>
                </v:shape>
                <v:shape id="Shape 285" o:spid="_x0000_s1078" style="position:absolute;left:18831;top:7488;width:0;height:220;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" path="m,l,22034e" filled="f" strokecolor="#171616" strokeweight=".5pt">
                  <v:stroke miterlimit="83231f" joinstyle="miter"/>
                  <v:path arrowok="t" textboxrect="0,0,0,22034"/>
                </v:shape>
                <v:shape id="Shape 286" o:spid="_x0000_s1079" style="position:absolute;left:21460;top:7488;width:0;height:220;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" path="m,l,22034e" filled="f" strokecolor="#171616" strokeweight=".5pt">
                  <v:stroke miterlimit="83231f" joinstyle="miter"/>
                  <v:path arrowok="t" textboxrect="0,0,0,22034"/>
                </v:shape>
                <v:shape id="Shape 287" o:spid="_x0000_s1080" style="position:absolute;left:24190;top:7488;width:0;height:220;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" path="m,l,22034e" filled="f" strokecolor="#171616" strokeweight=".5pt">
                  <v:stroke miterlimit="83231f" joinstyle="miter"/>
                  <v:path arrowok="t" textboxrect="0,0,0,22034"/>
                </v:shape>
                <v:shape id="Shape 288" o:spid="_x0000_s1081" style="position:absolute;left:26765;top:6432;width:139;height:0;visibility:visible;mso-wrap-style:square;v-text-anchor:top" coordsize="13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" path="m13868,l,e" filled="f" strokecolor="#171616" strokeweight=".5pt">
                  <v:stroke miterlimit="83231f" joinstyle="miter"/>
                  <v:path arrowok="t" textboxrect="0,0,13868,0"/>
                </v:shape>
                <v:shape id="Shape 289" o:spid="_x0000_s1082" style="position:absolute;left:26765;top:5035;width:139;height:0;visibility:visible;mso-wrap-style:square;v-text-anchor:top" coordsize="13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" path="m13868,l,e" filled="f" strokecolor="#171616" strokeweight=".5pt">
                  <v:stroke miterlimit="83231f" joinstyle="miter"/>
                  <v:path arrowok="t" textboxrect="0,0,13868,0"/>
                </v:shape>
                <v:shape id="Shape 290" o:spid="_x0000_s1083" style="position:absolute;left:26765;top:3553;width:139;height:0;visibility:visible;mso-wrap-style:square;v-text-anchor:top" coordsize="13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" path="m13868,l,e" filled="f" strokecolor="#171616" strokeweight=".5pt">
                  <v:stroke miterlimit="83231f" joinstyle="miter"/>
                  <v:path arrowok="t" textboxrect="0,0,13868,0"/>
                </v:shape>
                <v:shape id="Shape 291" o:spid="_x0000_s1084" style="position:absolute;left:26765;top:2189;width:139;height:0;visibility:visible;mso-wrap-style:square;v-text-anchor:top" coordsize="13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" path="m13868,l,e" filled="f" strokecolor="#171616" strokeweight=".5pt">
                  <v:stroke miterlimit="83231f" joinstyle="miter"/>
                  <v:path arrowok="t" textboxrect="0,0,13868,0"/>
                </v:shape>
                <v:shape id="Shape 292" o:spid="_x0000_s1085" style="position:absolute;left:5613;top:3585;width:2953;height:4148;visibility:visible;mso-wrap-style:square;v-text-anchor:top" coordsize="295326,414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" path="m,l71438,r,140729l160985,140729r,134340l295326,275069r,139662e" filled="f" strokecolor="#171616" strokeweight=".5pt">
                  <v:stroke miterlimit="83231f" joinstyle="miter"/>
                  <v:path arrowok="t" textboxrect="0,0,295326,414731"/>
                </v:shape>
                <v:shape id="Shape 293" o:spid="_x0000_s1086" style="position:absolute;left:23647;top:3553;width:2953;height:4148;visibility:visible;mso-wrap-style:square;v-text-anchor:top" coordsize="295326,414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" path="m295326,l223888,r,140729l134341,140729r,134340l,275069,,414731e" filled="f" strokecolor="#171616" strokeweight=".5pt">
                  <v:stroke miterlimit="83231f" joinstyle="miter"/>
                  <v:path arrowok="t" textboxrect="0,0,295326,414731"/>
                </v:shape>
                <v:shape id="Shape 294" o:spid="_x0000_s1087" style="position:absolute;left:5630;top:2235;width:20968;height:5515;visibility:visible;mso-wrap-style:square;v-text-anchor:top" coordsize="2096745,55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" path="m,c,,98793,244501,302070,417931v,,120827,106604,389496,129350l749148,551548r608406,c1357554,551548,1528140,547992,1645412,500380v,,157074,-59004,251612,-181255c1897024,319125,1998663,216065,2096745,e" filled="f" strokecolor="#e4362a" strokeweight=".5pt">
                  <v:stroke miterlimit="83231f" joinstyle="miter"/>
                  <v:path arrowok="t" textboxrect="0,0,2096745,551548"/>
                </v:shape>
                <v:rect id="Rectangle 295" o:spid="_x0000_s1088" style="position:absolute;left:-2490;top:2290;width:6266;height:1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" filled="f" stroked="f">
                  <v:textbox inset="0,0,0,0">
                    <w:txbxContent>
                      <w:p w14:paraId="5ADEB7B8" w14:textId="02E1C92D" w:rsidR="00821EF0" w:rsidRPr="00E95377" w:rsidRDefault="00821EF0" w:rsidP="00450F61">
                        <w:pPr>
                          <w:spacing w:after="160" w:line="259" w:lineRule="auto"/>
                          <w:rPr>
                            <w:rFonts w:ascii="Times New Roman" w:hAnsi="Times New Roman" w:cs="Times New Roman"/>
                            <w:sz w:val="16"/>
                            <w:szCs w:val="16"/>
                            <w:rPrChange w:id="608" w:author="Author">
                              <w:rPr/>
                            </w:rPrChange>
                          </w:rPr>
                        </w:pPr>
                        <w:r w:rsidRPr="00E95377">
                          <w:rPr>
                            <w:rFonts w:ascii="Times New Roman" w:eastAsia="Calibri" w:hAnsi="Times New Roman" w:cs="Times New Roman"/>
                            <w:sz w:val="16"/>
                            <w:szCs w:val="16"/>
                            <w:rPrChange w:id="609" w:author="Author">
                              <w:rPr>
                                <w:rFonts w:ascii="Calibri" w:eastAsia="Calibri" w:hAnsi="Calibri" w:cs="Calibri"/>
                                <w:sz w:val="16"/>
                              </w:rPr>
                            </w:rPrChange>
                          </w:rPr>
                          <w:t>Phase</w:t>
                        </w:r>
                        <w:del w:id="610" w:author="Author">
                          <w:r w:rsidRPr="00E95377" w:rsidDel="002B11B8">
                            <w:rPr>
                              <w:rFonts w:ascii="Times New Roman" w:eastAsia="Calibri" w:hAnsi="Times New Roman" w:cs="Times New Roman"/>
                              <w:spacing w:val="-188"/>
                              <w:sz w:val="16"/>
                              <w:szCs w:val="16"/>
                              <w:rPrChange w:id="611" w:author="Author">
                                <w:rPr>
                                  <w:rFonts w:ascii="Calibri" w:eastAsia="Calibri" w:hAnsi="Calibri" w:cs="Calibri"/>
                                  <w:spacing w:val="-188"/>
                                  <w:sz w:val="16"/>
                                </w:rPr>
                              </w:rPrChange>
                            </w:rPr>
                            <w:delText xml:space="preserve"> </w:delText>
                          </w:r>
                          <w:r w:rsidRPr="00E95377" w:rsidDel="002B11B8">
                            <w:rPr>
                              <w:rFonts w:ascii="Times New Roman" w:eastAsia="Calibri" w:hAnsi="Times New Roman" w:cs="Times New Roman"/>
                              <w:sz w:val="16"/>
                              <w:szCs w:val="16"/>
                              <w:rPrChange w:id="612" w:author="Author">
                                <w:rPr>
                                  <w:rFonts w:ascii="Calibri" w:eastAsia="Calibri" w:hAnsi="Calibri" w:cs="Calibri"/>
                                  <w:sz w:val="16"/>
                                </w:rPr>
                              </w:rPrChange>
                            </w:rPr>
                            <w:delText>v</w:delText>
                          </w:r>
                        </w:del>
                        <w:ins w:id="613" w:author="Author">
                          <w:r>
                            <w:rPr>
                              <w:rFonts w:ascii="Times New Roman" w:eastAsia="Calibri" w:hAnsi="Times New Roman" w:cs="Times New Roman"/>
                              <w:sz w:val="16"/>
                              <w:szCs w:val="16"/>
                            </w:rPr>
                            <w:t xml:space="preserve"> v</w:t>
                          </w:r>
                        </w:ins>
                        <w:r w:rsidRPr="00E95377">
                          <w:rPr>
                            <w:rFonts w:ascii="Times New Roman" w:eastAsia="Calibri" w:hAnsi="Times New Roman" w:cs="Times New Roman"/>
                            <w:sz w:val="16"/>
                            <w:szCs w:val="16"/>
                            <w:rPrChange w:id="614" w:author="Author">
                              <w:rPr>
                                <w:rFonts w:ascii="Calibri" w:eastAsia="Calibri" w:hAnsi="Calibri" w:cs="Calibri"/>
                                <w:sz w:val="16"/>
                              </w:rPr>
                            </w:rPrChange>
                          </w:rPr>
                          <w:t>alue</w:t>
                        </w:r>
                      </w:p>
                    </w:txbxContent>
                  </v:textbox>
                </v:rect>
                <v:rect id="Rectangle 15367" o:spid="_x0000_s1089" style="position:absolute;left:961;top:4262;width:4413;height:128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" filled="f" stroked="f">
                  <v:textbox inset="0,0,0,0">
                    <w:txbxContent>
                      <w:p w14:paraId="4918E7C3" w14:textId="77777777" w:rsidR="00821EF0" w:rsidRPr="00E95377" w:rsidRDefault="00821EF0" w:rsidP="00450F61">
                        <w:pPr>
                          <w:spacing w:after="160" w:line="259" w:lineRule="auto"/>
                          <w:rPr>
                            <w:rFonts w:ascii="Times New Roman" w:hAnsi="Times New Roman" w:cs="Times New Roman"/>
                            <w:sz w:val="16"/>
                            <w:szCs w:val="16"/>
                            <w:rPrChange w:id="615" w:author="Author">
                              <w:rPr/>
                            </w:rPrChange>
                          </w:rPr>
                        </w:pPr>
                        <w:del w:id="616" w:author="Author">
                          <w:r w:rsidRPr="00E95377" w:rsidDel="002B11B8">
                            <w:rPr>
                              <w:rFonts w:ascii="Times New Roman" w:eastAsia="Calibri" w:hAnsi="Times New Roman" w:cs="Times New Roman"/>
                              <w:sz w:val="16"/>
                              <w:szCs w:val="16"/>
                              <w:rPrChange w:id="617" w:author="Author">
                                <w:rPr>
                                  <w:rFonts w:ascii="Calibri" w:eastAsia="Calibri" w:hAnsi="Calibri" w:cs="Calibri"/>
                                  <w:sz w:val="16"/>
                                </w:rPr>
                              </w:rPrChange>
                            </w:rPr>
                            <w:delText>(</w:delText>
                          </w:r>
                        </w:del>
                      </w:p>
                    </w:txbxContent>
                  </v:textbox>
                </v:rect>
                <v:rect id="Rectangle 15368" o:spid="_x0000_s1090" style="position:absolute;left:-2004;top:1295;width:4412;height:1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" filled="f" stroked="f">
                  <v:textbox inset="0,0,0,0">
                    <w:txbxContent>
                      <w:p w14:paraId="57F490BA" w14:textId="77777777" w:rsidR="00821EF0" w:rsidRPr="00E95377" w:rsidRDefault="00821EF0" w:rsidP="00450F61">
                        <w:pPr>
                          <w:spacing w:after="160" w:line="259" w:lineRule="auto"/>
                          <w:rPr>
                            <w:rFonts w:ascii="Times New Roman" w:hAnsi="Times New Roman" w:cs="Times New Roman"/>
                            <w:sz w:val="16"/>
                            <w:szCs w:val="16"/>
                            <w:rPrChange w:id="618" w:author="Author">
                              <w:rPr/>
                            </w:rPrChange>
                          </w:rPr>
                        </w:pPr>
                        <w:del w:id="619" w:author="Author">
                          <w:r w:rsidRPr="00E95377" w:rsidDel="002B11B8">
                            <w:rPr>
                              <w:rFonts w:ascii="Times New Roman" w:eastAsia="Calibri" w:hAnsi="Times New Roman" w:cs="Times New Roman"/>
                              <w:sz w:val="16"/>
                              <w:szCs w:val="16"/>
                              <w:rPrChange w:id="620" w:author="Author">
                                <w:rPr>
                                  <w:rFonts w:ascii="Calibri" w:eastAsia="Calibri" w:hAnsi="Calibri" w:cs="Calibri"/>
                                  <w:sz w:val="16"/>
                                </w:rPr>
                              </w:rPrChange>
                            </w:rPr>
                            <w:delText>)</w:delText>
                          </w:r>
                        </w:del>
                      </w:p>
                    </w:txbxContent>
                  </v:textbox>
                </v:rect>
                <v:rect id="Rectangle 15369" o:spid="_x0000_s1091" style="position:absolute;left:-523;top:2778;width:4413;height:128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" filled="f" stroked="f">
                  <v:textbox inset="0,0,0,0">
                    <w:txbxContent>
                      <w:p w14:paraId="13B83B8A" w14:textId="43EC18A5" w:rsidR="00821EF0" w:rsidRPr="00E95377" w:rsidRDefault="00821EF0" w:rsidP="00450F61">
                        <w:pPr>
                          <w:spacing w:after="160" w:line="259" w:lineRule="auto"/>
                          <w:rPr>
                            <w:rFonts w:ascii="Times New Roman" w:hAnsi="Times New Roman" w:cs="Times New Roman"/>
                            <w:sz w:val="16"/>
                            <w:szCs w:val="16"/>
                            <w:rPrChange w:id="621" w:author="Author">
                              <w:rPr/>
                            </w:rPrChange>
                          </w:rPr>
                        </w:pPr>
                        <w:ins w:id="622" w:author="Author">
                          <w:r>
                            <w:rPr>
                              <w:rFonts w:ascii="Times New Roman" w:eastAsia="Calibri" w:hAnsi="Times New Roman" w:cs="Times New Roman"/>
                              <w:sz w:val="16"/>
                              <w:szCs w:val="16"/>
                            </w:rPr>
                            <w:t>(</w:t>
                          </w:r>
                        </w:ins>
                        <w:r w:rsidRPr="00E95377">
                          <w:rPr>
                            <w:rFonts w:ascii="Times New Roman" w:eastAsia="Calibri" w:hAnsi="Times New Roman" w:cs="Times New Roman"/>
                            <w:sz w:val="16"/>
                            <w:szCs w:val="16"/>
                            <w:rPrChange w:id="623" w:author="Author">
                              <w:rPr>
                                <w:rFonts w:ascii="Calibri" w:eastAsia="Calibri" w:hAnsi="Calibri" w:cs="Calibri"/>
                                <w:sz w:val="16"/>
                              </w:rPr>
                            </w:rPrChange>
                          </w:rPr>
                          <w:t>radian</w:t>
                        </w:r>
                        <w:ins w:id="624" w:author="Author">
                          <w:r>
                            <w:rPr>
                              <w:rFonts w:ascii="Times New Roman" w:eastAsia="Calibri" w:hAnsi="Times New Roman" w:cs="Times New Roman"/>
                              <w:sz w:val="16"/>
                              <w:szCs w:val="16"/>
                            </w:rPr>
                            <w:t>)</w:t>
                          </w:r>
                        </w:ins>
                      </w:p>
                    </w:txbxContent>
                  </v:textbox>
                </v:rect>
                <v:rect id="Rectangle 297" o:spid="_x0000_s1092" style="position:absolute;left:3184;width:228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729FD725" w14:textId="77777777" w:rsidR="00821EF0" w:rsidRPr="00E95377" w:rsidRDefault="00821EF0" w:rsidP="00450F61">
                        <w:pPr>
                          <w:spacing w:after="160" w:line="259" w:lineRule="auto"/>
                          <w:rPr>
                            <w:rFonts w:ascii="Times New Roman" w:hAnsi="Times New Roman" w:cs="Times New Roman"/>
                            <w:sz w:val="16"/>
                            <w:szCs w:val="16"/>
                            <w:rPrChange w:id="625" w:author="Author">
                              <w:rPr/>
                            </w:rPrChange>
                          </w:rPr>
                        </w:pPr>
                        <w:r w:rsidRPr="00E95377">
                          <w:rPr>
                            <w:rFonts w:ascii="Times New Roman" w:eastAsia="Calibri" w:hAnsi="Times New Roman" w:cs="Times New Roman"/>
                            <w:w w:val="94"/>
                            <w:sz w:val="16"/>
                            <w:szCs w:val="16"/>
                            <w:rPrChange w:id="626" w:author="Author">
                              <w:rPr>
                                <w:rFonts w:ascii="Calibri" w:eastAsia="Calibri" w:hAnsi="Calibri" w:cs="Calibri"/>
                                <w:w w:val="94"/>
                                <w:sz w:val="16"/>
                              </w:rPr>
                            </w:rPrChange>
                          </w:rPr>
                          <w:t>8.33</w:t>
                        </w:r>
                      </w:p>
                    </w:txbxContent>
                  </v:textbox>
                </v:rect>
                <v:rect id="Rectangle 298" o:spid="_x0000_s1093" style="position:absolute;left:2689;top:1784;width:2943;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1C5FD273" w14:textId="77777777" w:rsidR="00821EF0" w:rsidRPr="00E95377" w:rsidRDefault="00821EF0" w:rsidP="00450F61">
                        <w:pPr>
                          <w:spacing w:after="160" w:line="259" w:lineRule="auto"/>
                          <w:rPr>
                            <w:rFonts w:ascii="Times New Roman" w:hAnsi="Times New Roman" w:cs="Times New Roman"/>
                            <w:sz w:val="16"/>
                            <w:szCs w:val="16"/>
                            <w:rPrChange w:id="627" w:author="Author">
                              <w:rPr/>
                            </w:rPrChange>
                          </w:rPr>
                        </w:pPr>
                        <w:r w:rsidRPr="00E95377">
                          <w:rPr>
                            <w:rFonts w:ascii="Times New Roman" w:eastAsia="Calibri" w:hAnsi="Times New Roman" w:cs="Times New Roman"/>
                            <w:w w:val="94"/>
                            <w:sz w:val="16"/>
                            <w:szCs w:val="16"/>
                            <w:rPrChange w:id="628" w:author="Author">
                              <w:rPr>
                                <w:rFonts w:ascii="Calibri" w:eastAsia="Calibri" w:hAnsi="Calibri" w:cs="Calibri"/>
                                <w:w w:val="94"/>
                                <w:sz w:val="16"/>
                              </w:rPr>
                            </w:rPrChange>
                          </w:rPr>
                          <w:t>6.248</w:t>
                        </w:r>
                      </w:p>
                    </w:txbxContent>
                  </v:textbox>
                </v:rect>
                <v:rect id="Rectangle 299" o:spid="_x0000_s1094" style="position:absolute;left:2689;top:3568;width:2943;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1A9C39F1" w14:textId="77777777" w:rsidR="00821EF0" w:rsidRPr="00E95377" w:rsidRDefault="00821EF0" w:rsidP="00450F61">
                        <w:pPr>
                          <w:spacing w:after="160" w:line="259" w:lineRule="auto"/>
                          <w:rPr>
                            <w:rFonts w:ascii="Times New Roman" w:hAnsi="Times New Roman" w:cs="Times New Roman"/>
                            <w:sz w:val="16"/>
                            <w:szCs w:val="16"/>
                            <w:rPrChange w:id="629" w:author="Author">
                              <w:rPr/>
                            </w:rPrChange>
                          </w:rPr>
                        </w:pPr>
                        <w:r w:rsidRPr="00E95377">
                          <w:rPr>
                            <w:rFonts w:ascii="Times New Roman" w:eastAsia="Calibri" w:hAnsi="Times New Roman" w:cs="Times New Roman"/>
                            <w:w w:val="94"/>
                            <w:sz w:val="16"/>
                            <w:szCs w:val="16"/>
                            <w:rPrChange w:id="630" w:author="Author">
                              <w:rPr>
                                <w:rFonts w:ascii="Calibri" w:eastAsia="Calibri" w:hAnsi="Calibri" w:cs="Calibri"/>
                                <w:w w:val="94"/>
                                <w:sz w:val="16"/>
                              </w:rPr>
                            </w:rPrChange>
                          </w:rPr>
                          <w:t>4.165</w:t>
                        </w:r>
                      </w:p>
                    </w:txbxContent>
                  </v:textbox>
                </v:rect>
                <v:rect id="Rectangle 300" o:spid="_x0000_s1095" style="position:absolute;left:2719;top:5352;width:2903;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7ED23216" w14:textId="77777777" w:rsidR="00821EF0" w:rsidRPr="00E95377" w:rsidRDefault="00821EF0" w:rsidP="00450F61">
                        <w:pPr>
                          <w:spacing w:after="160" w:line="259" w:lineRule="auto"/>
                          <w:rPr>
                            <w:rFonts w:ascii="Times New Roman" w:hAnsi="Times New Roman" w:cs="Times New Roman"/>
                            <w:sz w:val="16"/>
                            <w:szCs w:val="16"/>
                            <w:rPrChange w:id="631" w:author="Author">
                              <w:rPr/>
                            </w:rPrChange>
                          </w:rPr>
                        </w:pPr>
                        <w:r w:rsidRPr="00E95377">
                          <w:rPr>
                            <w:rFonts w:ascii="Times New Roman" w:eastAsia="Calibri" w:hAnsi="Times New Roman" w:cs="Times New Roman"/>
                            <w:w w:val="94"/>
                            <w:sz w:val="16"/>
                            <w:szCs w:val="16"/>
                            <w:rPrChange w:id="632" w:author="Author">
                              <w:rPr>
                                <w:rFonts w:ascii="Calibri" w:eastAsia="Calibri" w:hAnsi="Calibri" w:cs="Calibri"/>
                                <w:w w:val="94"/>
                                <w:sz w:val="16"/>
                              </w:rPr>
                            </w:rPrChange>
                          </w:rPr>
                          <w:t>2.083</w:t>
                        </w:r>
                      </w:p>
                    </w:txbxContent>
                  </v:textbox>
                </v:rect>
                <v:rect id="Rectangle 301" o:spid="_x0000_s1096" style="position:absolute;left:3207;top:7136;width:225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6CE49AC5" w14:textId="77777777" w:rsidR="00821EF0" w:rsidRPr="00E95377" w:rsidRDefault="00821EF0" w:rsidP="00450F61">
                        <w:pPr>
                          <w:spacing w:after="160" w:line="259" w:lineRule="auto"/>
                          <w:rPr>
                            <w:rFonts w:ascii="Times New Roman" w:hAnsi="Times New Roman" w:cs="Times New Roman"/>
                            <w:sz w:val="16"/>
                            <w:szCs w:val="16"/>
                            <w:rPrChange w:id="633" w:author="Author">
                              <w:rPr/>
                            </w:rPrChange>
                          </w:rPr>
                        </w:pPr>
                        <w:r w:rsidRPr="00E95377">
                          <w:rPr>
                            <w:rFonts w:ascii="Times New Roman" w:eastAsia="Calibri" w:hAnsi="Times New Roman" w:cs="Times New Roman"/>
                            <w:w w:val="94"/>
                            <w:sz w:val="16"/>
                            <w:szCs w:val="16"/>
                            <w:rPrChange w:id="634" w:author="Author">
                              <w:rPr>
                                <w:rFonts w:ascii="Calibri" w:eastAsia="Calibri" w:hAnsi="Calibri" w:cs="Calibri"/>
                                <w:w w:val="94"/>
                                <w:sz w:val="16"/>
                              </w:rPr>
                            </w:rPrChange>
                          </w:rPr>
                          <w:t>0.00</w:t>
                        </w:r>
                      </w:p>
                    </w:txbxContent>
                  </v:textbox>
                </v:rect>
                <v:rect id="Rectangle 302" o:spid="_x0000_s1097" style="position:absolute;left:6534;top:9357;width:11676;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705962A0" w14:textId="77777777" w:rsidR="00821EF0" w:rsidRPr="00E95377" w:rsidRDefault="00821EF0" w:rsidP="00450F61">
                        <w:pPr>
                          <w:spacing w:after="160" w:line="259" w:lineRule="auto"/>
                          <w:rPr>
                            <w:rFonts w:ascii="Times New Roman" w:hAnsi="Times New Roman" w:cs="Times New Roman"/>
                            <w:sz w:val="16"/>
                            <w:szCs w:val="16"/>
                            <w:rPrChange w:id="635" w:author="Author">
                              <w:rPr/>
                            </w:rPrChange>
                          </w:rPr>
                        </w:pPr>
                        <w:r w:rsidRPr="00E95377">
                          <w:rPr>
                            <w:rFonts w:ascii="Times New Roman" w:eastAsia="Calibri" w:hAnsi="Times New Roman" w:cs="Times New Roman"/>
                            <w:w w:val="102"/>
                            <w:sz w:val="16"/>
                            <w:szCs w:val="16"/>
                            <w:rPrChange w:id="636" w:author="Author">
                              <w:rPr>
                                <w:rFonts w:ascii="Calibri" w:eastAsia="Calibri" w:hAnsi="Calibri" w:cs="Calibri"/>
                                <w:w w:val="102"/>
                                <w:sz w:val="16"/>
                              </w:rPr>
                            </w:rPrChange>
                          </w:rPr>
                          <w:t>Radial distance (mm)</w:t>
                        </w:r>
                      </w:p>
                    </w:txbxContent>
                  </v:textbox>
                </v:rect>
                <v:rect id="Rectangle 303" o:spid="_x0000_s1098" style="position:absolute;left:21548;top:8476;width:2701;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42D672BF" w14:textId="77777777" w:rsidR="00821EF0" w:rsidRPr="00E95377" w:rsidRDefault="00821EF0" w:rsidP="00450F61">
                        <w:pPr>
                          <w:spacing w:after="160" w:line="259" w:lineRule="auto"/>
                          <w:rPr>
                            <w:rFonts w:ascii="Times New Roman" w:hAnsi="Times New Roman" w:cs="Times New Roman"/>
                            <w:sz w:val="16"/>
                            <w:szCs w:val="16"/>
                            <w:rPrChange w:id="637" w:author="Author">
                              <w:rPr/>
                            </w:rPrChange>
                          </w:rPr>
                        </w:pPr>
                        <w:r w:rsidRPr="00E95377">
                          <w:rPr>
                            <w:rFonts w:ascii="Times New Roman" w:eastAsia="Calibri" w:hAnsi="Times New Roman" w:cs="Times New Roman"/>
                            <w:color w:val="4E4386"/>
                            <w:w w:val="94"/>
                            <w:sz w:val="16"/>
                            <w:szCs w:val="16"/>
                            <w:rPrChange w:id="638" w:author="Author">
                              <w:rPr>
                                <w:rFonts w:ascii="Calibri" w:eastAsia="Calibri" w:hAnsi="Calibri" w:cs="Calibri"/>
                                <w:color w:val="4E4386"/>
                                <w:w w:val="94"/>
                                <w:sz w:val="12"/>
                              </w:rPr>
                            </w:rPrChange>
                          </w:rPr>
                          <w:t>11.148</w:t>
                        </w:r>
                      </w:p>
                    </w:txbxContent>
                  </v:textbox>
                </v:rect>
                <v:rect id="Rectangle 304" o:spid="_x0000_s1099" style="position:absolute;left:22842;top:9365;width:2677;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7D1E88CC" w14:textId="77777777" w:rsidR="00821EF0" w:rsidRPr="00E95377" w:rsidRDefault="00821EF0" w:rsidP="00450F61">
                        <w:pPr>
                          <w:spacing w:after="160" w:line="259" w:lineRule="auto"/>
                          <w:rPr>
                            <w:rFonts w:ascii="Times New Roman" w:hAnsi="Times New Roman" w:cs="Times New Roman"/>
                            <w:sz w:val="16"/>
                            <w:szCs w:val="16"/>
                            <w:rPrChange w:id="639" w:author="Author">
                              <w:rPr/>
                            </w:rPrChange>
                          </w:rPr>
                        </w:pPr>
                        <w:r w:rsidRPr="00E95377">
                          <w:rPr>
                            <w:rFonts w:ascii="Times New Roman" w:eastAsia="Calibri" w:hAnsi="Times New Roman" w:cs="Times New Roman"/>
                            <w:color w:val="4E4386"/>
                            <w:w w:val="94"/>
                            <w:sz w:val="16"/>
                            <w:szCs w:val="16"/>
                            <w:rPrChange w:id="640" w:author="Author">
                              <w:rPr>
                                <w:rFonts w:ascii="Calibri" w:eastAsia="Calibri" w:hAnsi="Calibri" w:cs="Calibri"/>
                                <w:color w:val="4E4386"/>
                                <w:w w:val="94"/>
                                <w:sz w:val="12"/>
                              </w:rPr>
                            </w:rPrChange>
                          </w:rPr>
                          <w:t>13.089</w:t>
                        </w:r>
                      </w:p>
                    </w:txbxContent>
                  </v:textbox>
                </v:rect>
                <v:rect id="Rectangle 305" o:spid="_x0000_s1100" style="position:absolute;left:23672;top:10366;width:2693;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307E064C" w14:textId="77777777" w:rsidR="00821EF0" w:rsidRPr="00E95377" w:rsidRDefault="00821EF0" w:rsidP="00450F61">
                        <w:pPr>
                          <w:spacing w:after="160" w:line="259" w:lineRule="auto"/>
                          <w:rPr>
                            <w:rFonts w:ascii="Times New Roman" w:hAnsi="Times New Roman" w:cs="Times New Roman"/>
                            <w:sz w:val="16"/>
                            <w:szCs w:val="16"/>
                            <w:rPrChange w:id="641" w:author="Author">
                              <w:rPr/>
                            </w:rPrChange>
                          </w:rPr>
                        </w:pPr>
                        <w:r w:rsidRPr="00E95377">
                          <w:rPr>
                            <w:rFonts w:ascii="Times New Roman" w:eastAsia="Calibri" w:hAnsi="Times New Roman" w:cs="Times New Roman"/>
                            <w:color w:val="4E4386"/>
                            <w:w w:val="94"/>
                            <w:sz w:val="16"/>
                            <w:szCs w:val="16"/>
                            <w:rPrChange w:id="642" w:author="Author">
                              <w:rPr>
                                <w:rFonts w:ascii="Calibri" w:eastAsia="Calibri" w:hAnsi="Calibri" w:cs="Calibri"/>
                                <w:color w:val="4E4386"/>
                                <w:w w:val="94"/>
                                <w:sz w:val="12"/>
                              </w:rPr>
                            </w:rPrChange>
                          </w:rPr>
                          <w:t>14.404</w:t>
                        </w:r>
                      </w:p>
                    </w:txbxContent>
                  </v:textbox>
                </v:rect>
                <v:rect id="Rectangle 306" o:spid="_x0000_s1101" style="position:absolute;left:24380;top:11352;width:2694;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21192672" w14:textId="77777777" w:rsidR="00821EF0" w:rsidRPr="00E95377" w:rsidRDefault="00821EF0" w:rsidP="00450F61">
                        <w:pPr>
                          <w:spacing w:after="160" w:line="259" w:lineRule="auto"/>
                          <w:rPr>
                            <w:rFonts w:ascii="Times New Roman" w:hAnsi="Times New Roman" w:cs="Times New Roman"/>
                            <w:sz w:val="16"/>
                            <w:szCs w:val="16"/>
                            <w:rPrChange w:id="643" w:author="Author">
                              <w:rPr/>
                            </w:rPrChange>
                          </w:rPr>
                        </w:pPr>
                        <w:r w:rsidRPr="00E95377">
                          <w:rPr>
                            <w:rFonts w:ascii="Times New Roman" w:eastAsia="Calibri" w:hAnsi="Times New Roman" w:cs="Times New Roman"/>
                            <w:color w:val="4E4386"/>
                            <w:w w:val="94"/>
                            <w:sz w:val="16"/>
                            <w:szCs w:val="16"/>
                            <w:rPrChange w:id="644" w:author="Author">
                              <w:rPr>
                                <w:rFonts w:ascii="Calibri" w:eastAsia="Calibri" w:hAnsi="Calibri" w:cs="Calibri"/>
                                <w:color w:val="4E4386"/>
                                <w:w w:val="94"/>
                                <w:sz w:val="12"/>
                              </w:rPr>
                            </w:rPrChange>
                          </w:rPr>
                          <w:t>15.426</w:t>
                        </w:r>
                      </w:p>
                    </w:txbxContent>
                  </v:textbox>
                </v:rect>
                <v:rect id="Rectangle 15365" o:spid="_x0000_s1102" style="position:absolute;left:27166;top:1663;width:64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" filled="f" stroked="f">
                  <v:textbox inset="0,0,0,0">
                    <w:txbxContent>
                      <w:p w14:paraId="4BD613F6" w14:textId="77777777" w:rsidR="00821EF0" w:rsidRPr="00E95377" w:rsidRDefault="00821EF0" w:rsidP="00450F61">
                        <w:pPr>
                          <w:spacing w:after="160" w:line="259" w:lineRule="auto"/>
                          <w:rPr>
                            <w:rFonts w:ascii="Times New Roman" w:hAnsi="Times New Roman" w:cs="Times New Roman"/>
                            <w:sz w:val="16"/>
                            <w:szCs w:val="16"/>
                            <w:rPrChange w:id="645" w:author="Author">
                              <w:rPr/>
                            </w:rPrChange>
                          </w:rPr>
                        </w:pPr>
                        <w:r w:rsidRPr="00E95377">
                          <w:rPr>
                            <w:rFonts w:ascii="Times New Roman" w:eastAsia="Calibri" w:hAnsi="Times New Roman" w:cs="Times New Roman"/>
                            <w:w w:val="94"/>
                            <w:sz w:val="16"/>
                            <w:szCs w:val="16"/>
                            <w:rPrChange w:id="646" w:author="Author">
                              <w:rPr>
                                <w:rFonts w:ascii="Calibri" w:eastAsia="Calibri" w:hAnsi="Calibri" w:cs="Calibri"/>
                                <w:w w:val="94"/>
                                <w:sz w:val="16"/>
                              </w:rPr>
                            </w:rPrChange>
                          </w:rPr>
                          <w:t>2</w:t>
                        </w:r>
                      </w:p>
                    </w:txbxContent>
                  </v:textbox>
                </v:rect>
                <v:rect id="Rectangle 15366" o:spid="_x0000_s1103" style="position:absolute;left:27653;top:1663;width:79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" filled="f" stroked="f">
                  <v:textbox inset="0,0,0,0">
                    <w:txbxContent>
                      <w:p w14:paraId="2147AA7B" w14:textId="5493E205" w:rsidR="00821EF0" w:rsidRPr="00E95377" w:rsidRDefault="00821EF0" w:rsidP="00450F61">
                        <w:pPr>
                          <w:spacing w:after="160" w:line="259" w:lineRule="auto"/>
                          <w:rPr>
                            <w:rFonts w:ascii="Times New Roman" w:hAnsi="Times New Roman" w:cs="Times New Roman"/>
                            <w:sz w:val="16"/>
                            <w:szCs w:val="16"/>
                            <w:rPrChange w:id="647" w:author="Author">
                              <w:rPr/>
                            </w:rPrChange>
                          </w:rPr>
                        </w:pPr>
                        <w:ins w:id="648" w:author="Author">
                          <w:r>
                            <w:rPr>
                              <w:rFonts w:ascii="Times New Roman" w:eastAsia="Calibri" w:hAnsi="Times New Roman" w:cs="Times New Roman"/>
                              <w:w w:val="116"/>
                              <w:sz w:val="16"/>
                              <w:szCs w:val="16"/>
                            </w:rPr>
                            <w:t>π</w:t>
                          </w:r>
                        </w:ins>
                        <w:del w:id="649" w:author="Author">
                          <w:r w:rsidRPr="00E95377" w:rsidDel="002B11B8">
                            <w:rPr>
                              <w:rFonts w:ascii="Times New Roman" w:eastAsia="Calibri" w:hAnsi="Times New Roman" w:cs="Times New Roman" w:hint="eastAsia"/>
                              <w:w w:val="116"/>
                              <w:sz w:val="16"/>
                              <w:szCs w:val="16"/>
                              <w:rPrChange w:id="650" w:author="Author">
                                <w:rPr>
                                  <w:rFonts w:ascii="Calibri" w:eastAsia="Calibri" w:hAnsi="Calibri" w:cs="Calibri" w:hint="eastAsia"/>
                                  <w:w w:val="116"/>
                                  <w:sz w:val="16"/>
                                </w:rPr>
                              </w:rPrChange>
                            </w:rPr>
                            <w:delText></w:delText>
                          </w:r>
                        </w:del>
                      </w:p>
                    </w:txbxContent>
                  </v:textbox>
                </v:rect>
                <v:rect id="Rectangle 308" o:spid="_x0000_s1104" style="position:absolute;left:27166;top:4613;width:79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75D2B7F1" w14:textId="6EC553D9" w:rsidR="00821EF0" w:rsidRPr="00E95377" w:rsidRDefault="00821EF0" w:rsidP="00450F61">
                        <w:pPr>
                          <w:spacing w:after="160" w:line="259" w:lineRule="auto"/>
                          <w:rPr>
                            <w:rFonts w:ascii="Times New Roman" w:hAnsi="Times New Roman" w:cs="Times New Roman"/>
                            <w:sz w:val="16"/>
                            <w:szCs w:val="16"/>
                            <w:rPrChange w:id="651" w:author="Author">
                              <w:rPr/>
                            </w:rPrChange>
                          </w:rPr>
                        </w:pPr>
                        <w:ins w:id="652" w:author="Author">
                          <w:r>
                            <w:rPr>
                              <w:rFonts w:ascii="Times New Roman" w:eastAsia="Calibri" w:hAnsi="Times New Roman" w:cs="Times New Roman"/>
                              <w:w w:val="116"/>
                              <w:sz w:val="16"/>
                              <w:szCs w:val="16"/>
                            </w:rPr>
                            <w:t>π</w:t>
                          </w:r>
                        </w:ins>
                        <w:del w:id="653" w:author="Author">
                          <w:r w:rsidRPr="00E95377" w:rsidDel="002B11B8">
                            <w:rPr>
                              <w:rFonts w:ascii="Times New Roman" w:eastAsia="Calibri" w:hAnsi="Times New Roman" w:cs="Times New Roman" w:hint="eastAsia"/>
                              <w:w w:val="116"/>
                              <w:sz w:val="16"/>
                              <w:szCs w:val="16"/>
                              <w:rPrChange w:id="654" w:author="Author">
                                <w:rPr>
                                  <w:rFonts w:ascii="Calibri" w:eastAsia="Calibri" w:hAnsi="Calibri" w:cs="Calibri" w:hint="eastAsia"/>
                                  <w:w w:val="116"/>
                                  <w:sz w:val="16"/>
                                </w:rPr>
                              </w:rPrChange>
                            </w:rPr>
                            <w:delText></w:delText>
                          </w:r>
                        </w:del>
                      </w:p>
                    </w:txbxContent>
                  </v:textbox>
                </v:rect>
                <v:rect id="Rectangle 309" o:spid="_x0000_s1105" style="position:absolute;left:26600;top:7936;width:1705;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6018D5AC" w14:textId="77777777" w:rsidR="00821EF0" w:rsidRPr="00E95377" w:rsidRDefault="00821EF0" w:rsidP="00450F61">
                        <w:pPr>
                          <w:spacing w:after="160" w:line="259" w:lineRule="auto"/>
                          <w:rPr>
                            <w:rFonts w:ascii="Times New Roman" w:hAnsi="Times New Roman" w:cs="Times New Roman"/>
                            <w:sz w:val="16"/>
                            <w:szCs w:val="16"/>
                            <w:rPrChange w:id="655" w:author="Author">
                              <w:rPr/>
                            </w:rPrChange>
                          </w:rPr>
                        </w:pPr>
                        <w:r w:rsidRPr="00E95377">
                          <w:rPr>
                            <w:rFonts w:ascii="Times New Roman" w:eastAsia="Calibri" w:hAnsi="Times New Roman" w:cs="Times New Roman"/>
                            <w:w w:val="94"/>
                            <w:sz w:val="16"/>
                            <w:szCs w:val="16"/>
                            <w:rPrChange w:id="656" w:author="Author">
                              <w:rPr>
                                <w:rFonts w:ascii="Calibri" w:eastAsia="Calibri" w:hAnsi="Calibri" w:cs="Calibri"/>
                                <w:w w:val="94"/>
                                <w:sz w:val="12"/>
                              </w:rPr>
                            </w:rPrChange>
                          </w:rPr>
                          <w:t>16.5</w:t>
                        </w:r>
                      </w:p>
                    </w:txbxContent>
                  </v:textbox>
                </v:rect>
                <v:rect id="Rectangle 310" o:spid="_x0000_s1106" style="position:absolute;left:20743;top:7936;width:1691;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6B0E5761" w14:textId="77777777" w:rsidR="00821EF0" w:rsidRPr="00E95377" w:rsidRDefault="00821EF0" w:rsidP="00450F61">
                        <w:pPr>
                          <w:spacing w:after="160" w:line="259" w:lineRule="auto"/>
                          <w:rPr>
                            <w:rFonts w:ascii="Times New Roman" w:hAnsi="Times New Roman" w:cs="Times New Roman"/>
                            <w:sz w:val="16"/>
                            <w:szCs w:val="16"/>
                            <w:rPrChange w:id="657" w:author="Author">
                              <w:rPr/>
                            </w:rPrChange>
                          </w:rPr>
                        </w:pPr>
                        <w:r w:rsidRPr="00E95377">
                          <w:rPr>
                            <w:rFonts w:ascii="Times New Roman" w:eastAsia="Calibri" w:hAnsi="Times New Roman" w:cs="Times New Roman"/>
                            <w:w w:val="94"/>
                            <w:sz w:val="16"/>
                            <w:szCs w:val="16"/>
                            <w:rPrChange w:id="658" w:author="Author">
                              <w:rPr>
                                <w:rFonts w:ascii="Calibri" w:eastAsia="Calibri" w:hAnsi="Calibri" w:cs="Calibri"/>
                                <w:w w:val="94"/>
                                <w:sz w:val="12"/>
                              </w:rPr>
                            </w:rPrChange>
                          </w:rPr>
                          <w:t>8.25</w:t>
                        </w:r>
                      </w:p>
                    </w:txbxContent>
                  </v:textbox>
                </v:rect>
                <v:rect id="Rectangle 311" o:spid="_x0000_s1107" style="position:absolute;left:17856;top:7936;width:2184;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137CA838" w14:textId="77777777" w:rsidR="00821EF0" w:rsidRPr="00E95377" w:rsidRDefault="00821EF0" w:rsidP="00450F61">
                        <w:pPr>
                          <w:spacing w:after="160" w:line="259" w:lineRule="auto"/>
                          <w:rPr>
                            <w:rFonts w:ascii="Times New Roman" w:hAnsi="Times New Roman" w:cs="Times New Roman"/>
                            <w:sz w:val="16"/>
                            <w:szCs w:val="16"/>
                            <w:rPrChange w:id="659" w:author="Author">
                              <w:rPr/>
                            </w:rPrChange>
                          </w:rPr>
                        </w:pPr>
                        <w:r w:rsidRPr="00E95377">
                          <w:rPr>
                            <w:rFonts w:ascii="Times New Roman" w:eastAsia="Calibri" w:hAnsi="Times New Roman" w:cs="Times New Roman"/>
                            <w:w w:val="94"/>
                            <w:sz w:val="16"/>
                            <w:szCs w:val="16"/>
                            <w:rPrChange w:id="660" w:author="Author">
                              <w:rPr>
                                <w:rFonts w:ascii="Calibri" w:eastAsia="Calibri" w:hAnsi="Calibri" w:cs="Calibri"/>
                                <w:w w:val="94"/>
                                <w:sz w:val="12"/>
                              </w:rPr>
                            </w:rPrChange>
                          </w:rPr>
                          <w:t>4.125</w:t>
                        </w:r>
                      </w:p>
                    </w:txbxContent>
                  </v:textbox>
                </v:rect>
                <v:rect id="Rectangle 312" o:spid="_x0000_s1108" style="position:absolute;left:15340;top:7936;width:1690;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4024AD17" w14:textId="77777777" w:rsidR="00821EF0" w:rsidRPr="00E95377" w:rsidRDefault="00821EF0" w:rsidP="00450F61">
                        <w:pPr>
                          <w:spacing w:after="160" w:line="259" w:lineRule="auto"/>
                          <w:rPr>
                            <w:rFonts w:ascii="Times New Roman" w:hAnsi="Times New Roman" w:cs="Times New Roman"/>
                            <w:sz w:val="16"/>
                            <w:szCs w:val="16"/>
                            <w:rPrChange w:id="661" w:author="Author">
                              <w:rPr/>
                            </w:rPrChange>
                          </w:rPr>
                        </w:pPr>
                        <w:r w:rsidRPr="00E95377">
                          <w:rPr>
                            <w:rFonts w:ascii="Times New Roman" w:eastAsia="Calibri" w:hAnsi="Times New Roman" w:cs="Times New Roman"/>
                            <w:w w:val="94"/>
                            <w:sz w:val="16"/>
                            <w:szCs w:val="16"/>
                            <w:rPrChange w:id="662" w:author="Author">
                              <w:rPr>
                                <w:rFonts w:ascii="Calibri" w:eastAsia="Calibri" w:hAnsi="Calibri" w:cs="Calibri"/>
                                <w:w w:val="94"/>
                                <w:sz w:val="12"/>
                              </w:rPr>
                            </w:rPrChange>
                          </w:rPr>
                          <w:t>0.00</w:t>
                        </w:r>
                      </w:p>
                    </w:txbxContent>
                  </v:textbox>
                </v:rect>
                <v:rect id="Rectangle 313" o:spid="_x0000_s1109" style="position:absolute;left:12219;top:7936;width:2804;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5F599A7F" w14:textId="77777777" w:rsidR="00821EF0" w:rsidRPr="00E95377" w:rsidRDefault="00821EF0" w:rsidP="00450F61">
                        <w:pPr>
                          <w:spacing w:after="160" w:line="259" w:lineRule="auto"/>
                          <w:rPr>
                            <w:rFonts w:ascii="Times New Roman" w:hAnsi="Times New Roman" w:cs="Times New Roman"/>
                            <w:sz w:val="16"/>
                            <w:szCs w:val="16"/>
                            <w:rPrChange w:id="663" w:author="Author">
                              <w:rPr/>
                            </w:rPrChange>
                          </w:rPr>
                        </w:pPr>
                        <w:r w:rsidRPr="00E95377">
                          <w:rPr>
                            <w:rFonts w:ascii="Times New Roman" w:eastAsia="Calibri" w:hAnsi="Times New Roman" w:cs="Times New Roman"/>
                            <w:w w:val="98"/>
                            <w:sz w:val="16"/>
                            <w:szCs w:val="16"/>
                            <w:rPrChange w:id="664" w:author="Author">
                              <w:rPr>
                                <w:rFonts w:ascii="Calibri" w:eastAsia="Calibri" w:hAnsi="Calibri" w:cs="Calibri"/>
                                <w:w w:val="98"/>
                                <w:sz w:val="12"/>
                              </w:rPr>
                            </w:rPrChange>
                          </w:rPr>
                          <w:t>−4.125</w:t>
                        </w:r>
                      </w:p>
                    </w:txbxContent>
                  </v:textbox>
                </v:rect>
                <v:rect id="Rectangle 314" o:spid="_x0000_s1110" style="position:absolute;left:9703;top:7936;width:2310;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1F635F84" w14:textId="77777777" w:rsidR="00821EF0" w:rsidRPr="00E95377" w:rsidRDefault="00821EF0" w:rsidP="00450F61">
                        <w:pPr>
                          <w:spacing w:after="160" w:line="259" w:lineRule="auto"/>
                          <w:rPr>
                            <w:rFonts w:ascii="Times New Roman" w:hAnsi="Times New Roman" w:cs="Times New Roman"/>
                            <w:sz w:val="16"/>
                            <w:szCs w:val="16"/>
                            <w:rPrChange w:id="665" w:author="Author">
                              <w:rPr/>
                            </w:rPrChange>
                          </w:rPr>
                        </w:pPr>
                        <w:r w:rsidRPr="00E95377">
                          <w:rPr>
                            <w:rFonts w:ascii="Times New Roman" w:eastAsia="Calibri" w:hAnsi="Times New Roman" w:cs="Times New Roman"/>
                            <w:w w:val="99"/>
                            <w:sz w:val="16"/>
                            <w:szCs w:val="16"/>
                            <w:rPrChange w:id="666" w:author="Author">
                              <w:rPr>
                                <w:rFonts w:ascii="Calibri" w:eastAsia="Calibri" w:hAnsi="Calibri" w:cs="Calibri"/>
                                <w:w w:val="99"/>
                                <w:sz w:val="12"/>
                              </w:rPr>
                            </w:rPrChange>
                          </w:rPr>
                          <w:t>−8.25</w:t>
                        </w:r>
                      </w:p>
                    </w:txbxContent>
                  </v:textbox>
                </v:rect>
                <v:rect id="Rectangle 315" o:spid="_x0000_s1111" style="position:absolute;left:6621;top:7936;width:3320;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2C1AEAB6" w14:textId="77777777" w:rsidR="00821EF0" w:rsidRPr="00E95377" w:rsidRDefault="00821EF0" w:rsidP="00450F61">
                        <w:pPr>
                          <w:spacing w:after="160" w:line="259" w:lineRule="auto"/>
                          <w:rPr>
                            <w:rFonts w:ascii="Times New Roman" w:hAnsi="Times New Roman" w:cs="Times New Roman"/>
                            <w:sz w:val="16"/>
                            <w:szCs w:val="16"/>
                            <w:rPrChange w:id="667" w:author="Author">
                              <w:rPr/>
                            </w:rPrChange>
                          </w:rPr>
                        </w:pPr>
                        <w:r w:rsidRPr="00E95377">
                          <w:rPr>
                            <w:rFonts w:ascii="Times New Roman" w:eastAsia="Calibri" w:hAnsi="Times New Roman" w:cs="Times New Roman"/>
                            <w:w w:val="98"/>
                            <w:sz w:val="16"/>
                            <w:szCs w:val="16"/>
                            <w:rPrChange w:id="668" w:author="Author">
                              <w:rPr>
                                <w:rFonts w:ascii="Calibri" w:eastAsia="Calibri" w:hAnsi="Calibri" w:cs="Calibri"/>
                                <w:w w:val="98"/>
                                <w:sz w:val="12"/>
                              </w:rPr>
                            </w:rPrChange>
                          </w:rPr>
                          <w:t>−12.375</w:t>
                        </w:r>
                      </w:p>
                    </w:txbxContent>
                  </v:textbox>
                </v:rect>
                <v:rect id="Rectangle 316" o:spid="_x0000_s1112" style="position:absolute;left:4294;top:7936;width:2324;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00D2C1BE" w14:textId="77777777" w:rsidR="00821EF0" w:rsidRPr="00E95377" w:rsidRDefault="00821EF0" w:rsidP="00450F61">
                        <w:pPr>
                          <w:spacing w:after="160" w:line="259" w:lineRule="auto"/>
                          <w:rPr>
                            <w:rFonts w:ascii="Times New Roman" w:hAnsi="Times New Roman" w:cs="Times New Roman"/>
                            <w:sz w:val="16"/>
                            <w:szCs w:val="16"/>
                            <w:rPrChange w:id="669" w:author="Author">
                              <w:rPr/>
                            </w:rPrChange>
                          </w:rPr>
                        </w:pPr>
                        <w:r w:rsidRPr="00E95377">
                          <w:rPr>
                            <w:rFonts w:ascii="Times New Roman" w:eastAsia="Calibri" w:hAnsi="Times New Roman" w:cs="Times New Roman"/>
                            <w:w w:val="99"/>
                            <w:sz w:val="16"/>
                            <w:szCs w:val="16"/>
                            <w:rPrChange w:id="670" w:author="Author">
                              <w:rPr>
                                <w:rFonts w:ascii="Calibri" w:eastAsia="Calibri" w:hAnsi="Calibri" w:cs="Calibri"/>
                                <w:w w:val="99"/>
                                <w:sz w:val="12"/>
                              </w:rPr>
                            </w:rPrChange>
                          </w:rPr>
                          <w:t>−16.5</w:t>
                        </w:r>
                      </w:p>
                    </w:txbxContent>
                  </v:textbox>
                </v:rect>
                <v:rect id="Rectangle 317" o:spid="_x0000_s1113" style="position:absolute;left:27166;top:5962;width:2040;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544B5163" w14:textId="3DBF4BA2" w:rsidR="00821EF0" w:rsidRPr="00E95377" w:rsidRDefault="00821EF0" w:rsidP="00450F61">
                        <w:pPr>
                          <w:spacing w:after="160" w:line="259" w:lineRule="auto"/>
                          <w:rPr>
                            <w:rFonts w:ascii="Times New Roman" w:hAnsi="Times New Roman" w:cs="Times New Roman"/>
                            <w:sz w:val="16"/>
                            <w:szCs w:val="16"/>
                            <w:rPrChange w:id="671" w:author="Author">
                              <w:rPr/>
                            </w:rPrChange>
                          </w:rPr>
                        </w:pPr>
                        <w:ins w:id="672" w:author="Author">
                          <w:r>
                            <w:rPr>
                              <w:rFonts w:ascii="Times New Roman" w:eastAsia="Calibri" w:hAnsi="Times New Roman" w:cs="Times New Roman"/>
                              <w:w w:val="107"/>
                              <w:sz w:val="16"/>
                              <w:szCs w:val="16"/>
                            </w:rPr>
                            <w:t>π</w:t>
                          </w:r>
                        </w:ins>
                        <w:del w:id="673" w:author="Author">
                          <w:r w:rsidRPr="00E95377" w:rsidDel="002B11B8">
                            <w:rPr>
                              <w:rFonts w:ascii="Times New Roman" w:eastAsia="Calibri" w:hAnsi="Times New Roman" w:cs="Times New Roman" w:hint="eastAsia"/>
                              <w:w w:val="107"/>
                              <w:sz w:val="16"/>
                              <w:szCs w:val="16"/>
                              <w:rPrChange w:id="674" w:author="Author">
                                <w:rPr>
                                  <w:rFonts w:ascii="Calibri" w:eastAsia="Calibri" w:hAnsi="Calibri" w:cs="Calibri" w:hint="eastAsia"/>
                                  <w:w w:val="107"/>
                                  <w:sz w:val="16"/>
                                </w:rPr>
                              </w:rPrChange>
                            </w:rPr>
                            <w:delText></w:delText>
                          </w:r>
                        </w:del>
                        <w:r w:rsidRPr="00E95377">
                          <w:rPr>
                            <w:rFonts w:ascii="Times New Roman" w:eastAsia="Calibri" w:hAnsi="Times New Roman" w:cs="Times New Roman"/>
                            <w:w w:val="107"/>
                            <w:sz w:val="16"/>
                            <w:szCs w:val="16"/>
                            <w:rPrChange w:id="675" w:author="Author">
                              <w:rPr>
                                <w:rFonts w:ascii="Calibri" w:eastAsia="Calibri" w:hAnsi="Calibri" w:cs="Calibri"/>
                                <w:w w:val="107"/>
                                <w:sz w:val="16"/>
                              </w:rPr>
                            </w:rPrChange>
                          </w:rPr>
                          <w:t>/2</w:t>
                        </w:r>
                      </w:p>
                    </w:txbxContent>
                  </v:textbox>
                </v:rect>
                <v:rect id="Rectangle 15370" o:spid="_x0000_s1114" style="position:absolute;left:27166;top:3092;width:64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" filled="f" stroked="f">
                  <v:textbox inset="0,0,0,0">
                    <w:txbxContent>
                      <w:p w14:paraId="484AD63C" w14:textId="77777777" w:rsidR="00821EF0" w:rsidRPr="00E95377" w:rsidRDefault="00821EF0" w:rsidP="00450F61">
                        <w:pPr>
                          <w:spacing w:after="160" w:line="259" w:lineRule="auto"/>
                          <w:rPr>
                            <w:rFonts w:ascii="Times New Roman" w:hAnsi="Times New Roman" w:cs="Times New Roman"/>
                            <w:sz w:val="16"/>
                            <w:szCs w:val="16"/>
                            <w:rPrChange w:id="676" w:author="Author">
                              <w:rPr/>
                            </w:rPrChange>
                          </w:rPr>
                        </w:pPr>
                        <w:r w:rsidRPr="00E95377">
                          <w:rPr>
                            <w:rFonts w:ascii="Times New Roman" w:eastAsia="Calibri" w:hAnsi="Times New Roman" w:cs="Times New Roman"/>
                            <w:w w:val="94"/>
                            <w:sz w:val="16"/>
                            <w:szCs w:val="16"/>
                            <w:rPrChange w:id="677" w:author="Author">
                              <w:rPr>
                                <w:rFonts w:ascii="Calibri" w:eastAsia="Calibri" w:hAnsi="Calibri" w:cs="Calibri"/>
                                <w:w w:val="94"/>
                                <w:sz w:val="16"/>
                              </w:rPr>
                            </w:rPrChange>
                          </w:rPr>
                          <w:t>3</w:t>
                        </w:r>
                      </w:p>
                    </w:txbxContent>
                  </v:textbox>
                </v:rect>
                <v:rect id="Rectangle 15372" o:spid="_x0000_s1115" style="position:absolute;left:27662;top:3092;width:1367;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" filled="f" stroked="f">
                  <v:textbox inset="0,0,0,0">
                    <w:txbxContent>
                      <w:p w14:paraId="5CC9DF5E" w14:textId="510C011F" w:rsidR="00821EF0" w:rsidRPr="00E95377" w:rsidRDefault="00821EF0" w:rsidP="00450F61">
                        <w:pPr>
                          <w:spacing w:after="160" w:line="259" w:lineRule="auto"/>
                          <w:rPr>
                            <w:rFonts w:ascii="Times New Roman" w:hAnsi="Times New Roman" w:cs="Times New Roman"/>
                            <w:sz w:val="16"/>
                            <w:szCs w:val="16"/>
                            <w:rPrChange w:id="678" w:author="Author">
                              <w:rPr/>
                            </w:rPrChange>
                          </w:rPr>
                        </w:pPr>
                        <w:ins w:id="679" w:author="Author">
                          <w:r>
                            <w:rPr>
                              <w:rFonts w:ascii="Times New Roman" w:eastAsia="Calibri" w:hAnsi="Times New Roman" w:cs="Times New Roman"/>
                              <w:spacing w:val="1"/>
                              <w:w w:val="115"/>
                              <w:sz w:val="16"/>
                              <w:szCs w:val="16"/>
                            </w:rPr>
                            <w:t>π</w:t>
                          </w:r>
                        </w:ins>
                        <w:del w:id="680" w:author="Author">
                          <w:r w:rsidRPr="00E95377" w:rsidDel="002B11B8">
                            <w:rPr>
                              <w:rFonts w:ascii="Times New Roman" w:eastAsia="Calibri" w:hAnsi="Times New Roman" w:cs="Times New Roman" w:hint="eastAsia"/>
                              <w:spacing w:val="1"/>
                              <w:w w:val="115"/>
                              <w:sz w:val="16"/>
                              <w:szCs w:val="16"/>
                              <w:rPrChange w:id="681" w:author="Author">
                                <w:rPr>
                                  <w:rFonts w:ascii="Calibri" w:eastAsia="Calibri" w:hAnsi="Calibri" w:cs="Calibri" w:hint="eastAsia"/>
                                  <w:spacing w:val="1"/>
                                  <w:w w:val="115"/>
                                  <w:sz w:val="16"/>
                                </w:rPr>
                              </w:rPrChange>
                            </w:rPr>
                            <w:delText></w:delText>
                          </w:r>
                        </w:del>
                        <w:r w:rsidRPr="00E95377">
                          <w:rPr>
                            <w:rFonts w:ascii="Times New Roman" w:eastAsia="Calibri" w:hAnsi="Times New Roman" w:cs="Times New Roman"/>
                            <w:spacing w:val="1"/>
                            <w:w w:val="115"/>
                            <w:sz w:val="16"/>
                            <w:szCs w:val="16"/>
                            <w:rPrChange w:id="682" w:author="Author">
                              <w:rPr>
                                <w:rFonts w:ascii="Calibri" w:eastAsia="Calibri" w:hAnsi="Calibri" w:cs="Calibri"/>
                                <w:spacing w:val="1"/>
                                <w:w w:val="115"/>
                                <w:sz w:val="16"/>
                              </w:rPr>
                            </w:rPrChange>
                          </w:rPr>
                          <w:t>/</w:t>
                        </w:r>
                      </w:p>
                    </w:txbxContent>
                  </v:textbox>
                </v:rect>
                <v:rect id="Rectangle 15371" o:spid="_x0000_s1116" style="position:absolute;left:28707;top:3092;width:64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" filled="f" stroked="f">
                  <v:textbox inset="0,0,0,0">
                    <w:txbxContent>
                      <w:p w14:paraId="3BD48056" w14:textId="77777777" w:rsidR="00821EF0" w:rsidRPr="00E95377" w:rsidRDefault="00821EF0" w:rsidP="00450F61">
                        <w:pPr>
                          <w:spacing w:after="160" w:line="259" w:lineRule="auto"/>
                          <w:rPr>
                            <w:rFonts w:ascii="Times New Roman" w:hAnsi="Times New Roman" w:cs="Times New Roman"/>
                            <w:sz w:val="16"/>
                            <w:szCs w:val="16"/>
                            <w:rPrChange w:id="683" w:author="Author">
                              <w:rPr/>
                            </w:rPrChange>
                          </w:rPr>
                        </w:pPr>
                        <w:r w:rsidRPr="00E95377">
                          <w:rPr>
                            <w:rFonts w:ascii="Times New Roman" w:eastAsia="Calibri" w:hAnsi="Times New Roman" w:cs="Times New Roman"/>
                            <w:w w:val="94"/>
                            <w:sz w:val="16"/>
                            <w:szCs w:val="16"/>
                            <w:rPrChange w:id="684" w:author="Author">
                              <w:rPr>
                                <w:rFonts w:ascii="Calibri" w:eastAsia="Calibri" w:hAnsi="Calibri" w:cs="Calibri"/>
                                <w:w w:val="94"/>
                                <w:sz w:val="16"/>
                              </w:rPr>
                            </w:rPrChange>
                          </w:rPr>
                          <w:t>2</w:t>
                        </w:r>
                      </w:p>
                    </w:txbxContent>
                  </v:textbox>
                </v:rect>
                <w10:anchorlock/>
              </v:group>
            </w:pict>
          </mc:Fallback>
        </mc:AlternateContent>
      </w:r>
      <w:commentRangeEnd w:id="525"/>
      <w:r w:rsidR="00BD6E70" w:rsidRPr="006F3C56">
        <w:rPr>
          <w:rStyle w:val="CommentReference"/>
        </w:rPr>
        <w:commentReference w:id="525"/>
      </w:r>
    </w:p>
    <w:p w14:paraId="345D99E5" w14:textId="28AD34B9" w:rsidR="00450F61" w:rsidRPr="006F3C56" w:rsidRDefault="00450F61" w:rsidP="00450F61">
      <w:pPr>
        <w:pStyle w:val="10BodySubsequentParagraph"/>
        <w:spacing w:before="120" w:after="120"/>
        <w:ind w:firstLine="0"/>
        <w:rPr>
          <w:rFonts w:cs="Times New Roman"/>
          <w:sz w:val="18"/>
          <w:szCs w:val="20"/>
        </w:rPr>
      </w:pPr>
      <w:r w:rsidRPr="006F3C56">
        <w:rPr>
          <w:rFonts w:cs="Times New Roman"/>
          <w:sz w:val="16"/>
          <w:szCs w:val="20"/>
        </w:rPr>
        <w:t>Fig</w:t>
      </w:r>
      <w:ins w:id="603" w:author="Author">
        <w:r w:rsidR="002B11B8" w:rsidRPr="006F3C56">
          <w:rPr>
            <w:rFonts w:cs="Times New Roman"/>
            <w:sz w:val="16"/>
            <w:szCs w:val="20"/>
          </w:rPr>
          <w:t>.</w:t>
        </w:r>
      </w:ins>
      <w:del w:id="604" w:author="Author">
        <w:r w:rsidRPr="006F3C56" w:rsidDel="002B11B8">
          <w:rPr>
            <w:rFonts w:cs="Times New Roman"/>
            <w:sz w:val="16"/>
            <w:szCs w:val="20"/>
          </w:rPr>
          <w:delText>ure</w:delText>
        </w:r>
      </w:del>
      <w:r w:rsidRPr="006F3C56">
        <w:rPr>
          <w:rFonts w:cs="Times New Roman"/>
          <w:sz w:val="16"/>
          <w:szCs w:val="20"/>
        </w:rPr>
        <w:t xml:space="preserve"> 3</w:t>
      </w:r>
      <w:ins w:id="605" w:author="Author">
        <w:r w:rsidR="002B11B8" w:rsidRPr="006F3C56">
          <w:rPr>
            <w:rFonts w:cs="Times New Roman"/>
            <w:sz w:val="16"/>
            <w:szCs w:val="20"/>
          </w:rPr>
          <w:t>.</w:t>
        </w:r>
      </w:ins>
      <w:del w:id="606" w:author="Author">
        <w:r w:rsidRPr="006F3C56" w:rsidDel="002B11B8">
          <w:rPr>
            <w:rFonts w:cs="Times New Roman"/>
            <w:sz w:val="16"/>
            <w:szCs w:val="20"/>
          </w:rPr>
          <w:delText>:</w:delText>
        </w:r>
      </w:del>
      <w:r w:rsidRPr="006F3C56">
        <w:rPr>
          <w:rFonts w:cs="Times New Roman"/>
          <w:sz w:val="16"/>
          <w:szCs w:val="20"/>
        </w:rPr>
        <w:t xml:space="preserve"> Phase curve versus aperture of the diffractive surface slic</w:t>
      </w:r>
      <w:ins w:id="607" w:author="Author">
        <w:r w:rsidR="0083584C" w:rsidRPr="006F3C56">
          <w:rPr>
            <w:rFonts w:cs="Times New Roman"/>
            <w:sz w:val="16"/>
            <w:szCs w:val="20"/>
          </w:rPr>
          <w:t>ed</w:t>
        </w:r>
      </w:ins>
      <w:del w:id="608" w:author="Author">
        <w:r w:rsidRPr="006F3C56" w:rsidDel="0083584C">
          <w:rPr>
            <w:rFonts w:cs="Times New Roman"/>
            <w:sz w:val="16"/>
            <w:szCs w:val="20"/>
          </w:rPr>
          <w:delText>ing</w:delText>
        </w:r>
      </w:del>
      <w:r w:rsidRPr="006F3C56">
        <w:rPr>
          <w:rFonts w:cs="Times New Roman"/>
          <w:sz w:val="16"/>
          <w:szCs w:val="20"/>
        </w:rPr>
        <w:t xml:space="preserve"> into 2</w:t>
      </w:r>
      <w:r w:rsidRPr="006F3C56">
        <w:rPr>
          <w:rFonts w:ascii="Cambria Math" w:eastAsia="Calibri" w:hAnsi="Cambria Math" w:cs="Cambria Math"/>
          <w:sz w:val="16"/>
          <w:szCs w:val="20"/>
        </w:rPr>
        <w:t>𝜋</w:t>
      </w:r>
      <w:r w:rsidRPr="006F3C56">
        <w:rPr>
          <w:rFonts w:eastAsia="Calibri" w:cs="Times New Roman"/>
          <w:sz w:val="16"/>
          <w:szCs w:val="20"/>
        </w:rPr>
        <w:t xml:space="preserve"> </w:t>
      </w:r>
      <w:r w:rsidRPr="006F3C56">
        <w:rPr>
          <w:rFonts w:cs="Times New Roman"/>
          <w:sz w:val="16"/>
          <w:szCs w:val="20"/>
        </w:rPr>
        <w:t xml:space="preserve">layers and </w:t>
      </w:r>
      <w:del w:id="609" w:author="Author">
        <w:r w:rsidRPr="006F3C56" w:rsidDel="002B11B8">
          <w:rPr>
            <w:rFonts w:cs="Times New Roman"/>
            <w:sz w:val="16"/>
            <w:szCs w:val="20"/>
          </w:rPr>
          <w:delText xml:space="preserve">the </w:delText>
        </w:r>
      </w:del>
      <w:r w:rsidRPr="006F3C56">
        <w:rPr>
          <w:rFonts w:cs="Times New Roman"/>
          <w:sz w:val="16"/>
          <w:szCs w:val="20"/>
        </w:rPr>
        <w:t>discrete phase levels.</w:t>
      </w:r>
    </w:p>
    <w:p w14:paraId="0473DEA8" w14:textId="61774529" w:rsidR="00571DDD" w:rsidRPr="006F3C56" w:rsidRDefault="00571DDD" w:rsidP="00571DDD">
      <w:pPr>
        <w:pStyle w:val="08SectionHeader2"/>
      </w:pPr>
      <w:r w:rsidRPr="006F3C56">
        <w:t xml:space="preserve">2.4 </w:t>
      </w:r>
      <w:r w:rsidR="00450F61" w:rsidRPr="006F3C56">
        <w:t xml:space="preserve">Design of </w:t>
      </w:r>
      <w:del w:id="610" w:author="Author">
        <w:r w:rsidR="00450F61" w:rsidRPr="006F3C56" w:rsidDel="008801BD">
          <w:delText>F</w:delText>
        </w:r>
      </w:del>
      <w:ins w:id="611" w:author="Author">
        <w:r w:rsidR="008801BD" w:rsidRPr="006F3C56">
          <w:t>f</w:t>
        </w:r>
      </w:ins>
      <w:r w:rsidR="00450F61" w:rsidRPr="006F3C56">
        <w:t>our-</w:t>
      </w:r>
      <w:del w:id="612" w:author="Author">
        <w:r w:rsidR="00450F61" w:rsidRPr="006F3C56" w:rsidDel="008801BD">
          <w:delText>Step</w:delText>
        </w:r>
      </w:del>
      <w:ins w:id="613" w:author="Author">
        <w:r w:rsidR="008801BD" w:rsidRPr="006F3C56">
          <w:t>level</w:t>
        </w:r>
      </w:ins>
      <w:r w:rsidR="00450F61" w:rsidRPr="006F3C56">
        <w:t xml:space="preserve"> </w:t>
      </w:r>
      <w:del w:id="614" w:author="Author">
        <w:r w:rsidR="00450F61" w:rsidRPr="006F3C56" w:rsidDel="008801BD">
          <w:delText>B</w:delText>
        </w:r>
        <w:r w:rsidR="00450F61" w:rsidRPr="006F3C56" w:rsidDel="009940F9">
          <w:delText xml:space="preserve">inary </w:delText>
        </w:r>
        <w:r w:rsidR="00450F61" w:rsidRPr="006F3C56" w:rsidDel="008801BD">
          <w:delText>S</w:delText>
        </w:r>
      </w:del>
      <w:ins w:id="615" w:author="Author">
        <w:r w:rsidR="008801BD" w:rsidRPr="006F3C56">
          <w:t>s</w:t>
        </w:r>
      </w:ins>
      <w:r w:rsidR="00450F61" w:rsidRPr="006F3C56">
        <w:t xml:space="preserve">urface of a </w:t>
      </w:r>
      <w:ins w:id="616" w:author="Author">
        <w:r w:rsidR="009940F9" w:rsidRPr="006F3C56">
          <w:t xml:space="preserve">binary </w:t>
        </w:r>
      </w:ins>
      <w:del w:id="617" w:author="Author">
        <w:r w:rsidR="00450F61" w:rsidRPr="006F3C56" w:rsidDel="008801BD">
          <w:delText>D</w:delText>
        </w:r>
      </w:del>
      <w:ins w:id="618" w:author="Author">
        <w:r w:rsidR="008801BD" w:rsidRPr="006F3C56">
          <w:t>d</w:t>
        </w:r>
      </w:ins>
      <w:r w:rsidR="00450F61" w:rsidRPr="006F3C56">
        <w:t xml:space="preserve">iffractive </w:t>
      </w:r>
      <w:del w:id="619" w:author="Author">
        <w:r w:rsidR="00450F61" w:rsidRPr="006F3C56" w:rsidDel="008801BD">
          <w:delText>G</w:delText>
        </w:r>
      </w:del>
      <w:ins w:id="620" w:author="Author">
        <w:r w:rsidR="008801BD" w:rsidRPr="006F3C56">
          <w:t>g</w:t>
        </w:r>
      </w:ins>
      <w:r w:rsidR="00450F61" w:rsidRPr="006F3C56">
        <w:t xml:space="preserve">ermanium </w:t>
      </w:r>
      <w:del w:id="621" w:author="Author">
        <w:r w:rsidR="00450F61" w:rsidRPr="006F3C56" w:rsidDel="008801BD">
          <w:delText>L</w:delText>
        </w:r>
      </w:del>
      <w:ins w:id="622" w:author="Author">
        <w:r w:rsidR="008801BD" w:rsidRPr="006F3C56">
          <w:t>l</w:t>
        </w:r>
      </w:ins>
      <w:r w:rsidR="00450F61" w:rsidRPr="006F3C56">
        <w:t>ens</w:t>
      </w:r>
    </w:p>
    <w:p w14:paraId="666E4301" w14:textId="415D0646" w:rsidR="00E328CF" w:rsidRPr="006F3C56" w:rsidRDefault="00450F61" w:rsidP="00450F61">
      <w:pPr>
        <w:spacing w:before="120" w:after="0" w:line="240" w:lineRule="auto"/>
        <w:jc w:val="both"/>
        <w:rPr>
          <w:rFonts w:ascii="Times New Roman" w:hAnsi="Times New Roman" w:cs="Times New Roman"/>
          <w:sz w:val="20"/>
          <w:szCs w:val="20"/>
        </w:rPr>
      </w:pPr>
      <w:r w:rsidRPr="006F3C56">
        <w:rPr>
          <w:rFonts w:ascii="Times New Roman" w:hAnsi="Times New Roman" w:cs="Times New Roman"/>
          <w:sz w:val="20"/>
          <w:szCs w:val="20"/>
        </w:rPr>
        <w:t xml:space="preserve">The design of </w:t>
      </w:r>
      <w:ins w:id="623" w:author="Author">
        <w:r w:rsidR="00D13D7C" w:rsidRPr="006F3C56">
          <w:rPr>
            <w:rFonts w:ascii="Times New Roman" w:hAnsi="Times New Roman" w:cs="Times New Roman"/>
            <w:sz w:val="20"/>
            <w:szCs w:val="20"/>
          </w:rPr>
          <w:t xml:space="preserve">the </w:t>
        </w:r>
      </w:ins>
      <w:r w:rsidRPr="006F3C56">
        <w:rPr>
          <w:rFonts w:ascii="Times New Roman" w:hAnsi="Times New Roman" w:cs="Times New Roman"/>
          <w:sz w:val="20"/>
          <w:szCs w:val="20"/>
        </w:rPr>
        <w:t>four-</w:t>
      </w:r>
      <w:ins w:id="624" w:author="Author">
        <w:r w:rsidR="00D13D7C" w:rsidRPr="006F3C56">
          <w:rPr>
            <w:rFonts w:ascii="Times New Roman" w:hAnsi="Times New Roman" w:cs="Times New Roman"/>
            <w:sz w:val="20"/>
            <w:szCs w:val="20"/>
          </w:rPr>
          <w:t>layer</w:t>
        </w:r>
      </w:ins>
      <w:del w:id="625" w:author="Author">
        <w:r w:rsidRPr="006F3C56" w:rsidDel="00D13D7C">
          <w:rPr>
            <w:rFonts w:ascii="Times New Roman" w:hAnsi="Times New Roman" w:cs="Times New Roman"/>
            <w:sz w:val="20"/>
            <w:szCs w:val="20"/>
          </w:rPr>
          <w:delText>step</w:delText>
        </w:r>
      </w:del>
      <w:r w:rsidRPr="006F3C56">
        <w:rPr>
          <w:rFonts w:ascii="Times New Roman" w:hAnsi="Times New Roman" w:cs="Times New Roman"/>
          <w:sz w:val="20"/>
          <w:szCs w:val="20"/>
        </w:rPr>
        <w:t xml:space="preserve"> </w:t>
      </w:r>
      <w:del w:id="626" w:author="Author">
        <w:r w:rsidRPr="006F3C56" w:rsidDel="009940F9">
          <w:rPr>
            <w:rFonts w:ascii="Times New Roman" w:hAnsi="Times New Roman" w:cs="Times New Roman"/>
            <w:sz w:val="20"/>
            <w:szCs w:val="20"/>
          </w:rPr>
          <w:delText xml:space="preserve">binary </w:delText>
        </w:r>
      </w:del>
      <w:r w:rsidRPr="006F3C56">
        <w:rPr>
          <w:rFonts w:ascii="Times New Roman" w:hAnsi="Times New Roman" w:cs="Times New Roman"/>
          <w:sz w:val="20"/>
          <w:szCs w:val="20"/>
        </w:rPr>
        <w:t xml:space="preserve">surface of </w:t>
      </w:r>
      <w:ins w:id="627" w:author="Author">
        <w:r w:rsidR="00D13D7C" w:rsidRPr="006F3C56">
          <w:rPr>
            <w:rFonts w:ascii="Times New Roman" w:hAnsi="Times New Roman" w:cs="Times New Roman"/>
            <w:sz w:val="20"/>
            <w:szCs w:val="20"/>
          </w:rPr>
          <w:t xml:space="preserve">the </w:t>
        </w:r>
        <w:r w:rsidR="009940F9" w:rsidRPr="006F3C56">
          <w:rPr>
            <w:rFonts w:ascii="Times New Roman" w:hAnsi="Times New Roman" w:cs="Times New Roman"/>
            <w:sz w:val="20"/>
            <w:szCs w:val="20"/>
          </w:rPr>
          <w:t xml:space="preserve">binary </w:t>
        </w:r>
      </w:ins>
      <w:r w:rsidRPr="006F3C56">
        <w:rPr>
          <w:rFonts w:ascii="Times New Roman" w:hAnsi="Times New Roman" w:cs="Times New Roman"/>
          <w:sz w:val="20"/>
          <w:szCs w:val="20"/>
        </w:rPr>
        <w:t xml:space="preserve">diffractive germanium lens </w:t>
      </w:r>
      <w:ins w:id="628" w:author="Author">
        <w:r w:rsidR="00BF42E6" w:rsidRPr="006F3C56">
          <w:rPr>
            <w:rFonts w:ascii="Times New Roman" w:hAnsi="Times New Roman" w:cs="Times New Roman"/>
            <w:sz w:val="20"/>
            <w:szCs w:val="20"/>
          </w:rPr>
          <w:t xml:space="preserve">by </w:t>
        </w:r>
      </w:ins>
      <w:del w:id="629" w:author="Author">
        <w:r w:rsidRPr="006F3C56" w:rsidDel="00D13D7C">
          <w:rPr>
            <w:rFonts w:ascii="Times New Roman" w:hAnsi="Times New Roman" w:cs="Times New Roman"/>
            <w:sz w:val="20"/>
            <w:szCs w:val="20"/>
          </w:rPr>
          <w:delText xml:space="preserve">by </w:delText>
        </w:r>
      </w:del>
      <w:ins w:id="630" w:author="Author">
        <w:r w:rsidR="00D13D7C" w:rsidRPr="006F3C56">
          <w:rPr>
            <w:rFonts w:ascii="Times New Roman" w:hAnsi="Times New Roman" w:cs="Times New Roman"/>
            <w:sz w:val="20"/>
            <w:szCs w:val="20"/>
          </w:rPr>
          <w:t xml:space="preserve">using the </w:t>
        </w:r>
      </w:ins>
      <w:r w:rsidRPr="006F3C56">
        <w:rPr>
          <w:rFonts w:ascii="Times New Roman" w:hAnsi="Times New Roman" w:cs="Times New Roman"/>
          <w:sz w:val="20"/>
          <w:szCs w:val="20"/>
        </w:rPr>
        <w:t>nonsequential mode in ZEMAX is presented in Tables 4 and 5</w:t>
      </w:r>
      <w:ins w:id="631" w:author="Author">
        <w:r w:rsidR="005244F3" w:rsidRPr="006F3C56">
          <w:rPr>
            <w:rFonts w:ascii="Times New Roman" w:hAnsi="Times New Roman" w:cs="Times New Roman"/>
            <w:sz w:val="20"/>
            <w:szCs w:val="20"/>
          </w:rPr>
          <w:t>.</w:t>
        </w:r>
      </w:ins>
      <w:del w:id="632" w:author="Author">
        <w:r w:rsidRPr="006F3C56" w:rsidDel="00D13D7C">
          <w:rPr>
            <w:rFonts w:ascii="Times New Roman" w:hAnsi="Times New Roman" w:cs="Times New Roman"/>
            <w:sz w:val="20"/>
            <w:szCs w:val="20"/>
          </w:rPr>
          <w:delText>,</w:delText>
        </w:r>
      </w:del>
      <w:r w:rsidRPr="006F3C56">
        <w:rPr>
          <w:rFonts w:ascii="Times New Roman" w:hAnsi="Times New Roman" w:cs="Times New Roman"/>
          <w:sz w:val="20"/>
          <w:szCs w:val="20"/>
        </w:rPr>
        <w:t xml:space="preserve"> </w:t>
      </w:r>
      <w:del w:id="633" w:author="Author">
        <w:r w:rsidRPr="006F3C56" w:rsidDel="00D13D7C">
          <w:rPr>
            <w:rFonts w:ascii="Times New Roman" w:hAnsi="Times New Roman" w:cs="Times New Roman"/>
            <w:sz w:val="20"/>
            <w:szCs w:val="20"/>
          </w:rPr>
          <w:delText xml:space="preserve">and it </w:delText>
        </w:r>
        <w:r w:rsidRPr="006F3C56" w:rsidDel="005244F3">
          <w:rPr>
            <w:rFonts w:ascii="Times New Roman" w:hAnsi="Times New Roman" w:cs="Times New Roman"/>
            <w:sz w:val="20"/>
            <w:szCs w:val="20"/>
          </w:rPr>
          <w:delText xml:space="preserve">was </w:delText>
        </w:r>
        <w:r w:rsidRPr="006F3C56" w:rsidDel="00D13D7C">
          <w:rPr>
            <w:rFonts w:ascii="Times New Roman" w:hAnsi="Times New Roman" w:cs="Times New Roman"/>
            <w:sz w:val="20"/>
            <w:szCs w:val="20"/>
          </w:rPr>
          <w:delText xml:space="preserve">done by </w:delText>
        </w:r>
        <w:r w:rsidRPr="006F3C56" w:rsidDel="005244F3">
          <w:rPr>
            <w:rFonts w:ascii="Times New Roman" w:hAnsi="Times New Roman" w:cs="Times New Roman"/>
            <w:sz w:val="20"/>
            <w:szCs w:val="20"/>
          </w:rPr>
          <w:delText>using t</w:delText>
        </w:r>
      </w:del>
      <w:ins w:id="634" w:author="Author">
        <w:r w:rsidR="005244F3" w:rsidRPr="006F3C56">
          <w:rPr>
            <w:rFonts w:ascii="Times New Roman" w:hAnsi="Times New Roman" w:cs="Times New Roman"/>
            <w:sz w:val="20"/>
            <w:szCs w:val="20"/>
          </w:rPr>
          <w:t>T</w:t>
        </w:r>
      </w:ins>
      <w:r w:rsidRPr="006F3C56">
        <w:rPr>
          <w:rFonts w:ascii="Times New Roman" w:hAnsi="Times New Roman" w:cs="Times New Roman"/>
          <w:sz w:val="20"/>
          <w:szCs w:val="20"/>
        </w:rPr>
        <w:t xml:space="preserve">he </w:t>
      </w:r>
      <w:r w:rsidRPr="00D2139A">
        <w:rPr>
          <w:rFonts w:ascii="Times New Roman" w:hAnsi="Times New Roman" w:cs="Times New Roman"/>
          <w:iCs/>
          <w:sz w:val="20"/>
          <w:szCs w:val="20"/>
          <w:rPrChange w:id="635" w:author="Author">
            <w:rPr>
              <w:rFonts w:ascii="Times New Roman" w:hAnsi="Times New Roman" w:cs="Times New Roman"/>
              <w:i/>
              <w:sz w:val="20"/>
              <w:szCs w:val="20"/>
            </w:rPr>
          </w:rPrChange>
        </w:rPr>
        <w:t xml:space="preserve">object </w:t>
      </w:r>
      <w:r w:rsidRPr="006F3C56">
        <w:rPr>
          <w:rFonts w:ascii="Times New Roman" w:hAnsi="Times New Roman" w:cs="Times New Roman"/>
          <w:i/>
          <w:sz w:val="20"/>
          <w:szCs w:val="20"/>
        </w:rPr>
        <w:t>cylinder volume</w:t>
      </w:r>
      <w:ins w:id="636" w:author="Author">
        <w:r w:rsidR="00D13D7C" w:rsidRPr="00D2139A">
          <w:rPr>
            <w:rFonts w:ascii="Times New Roman" w:hAnsi="Times New Roman" w:cs="Times New Roman"/>
            <w:iCs/>
            <w:sz w:val="20"/>
            <w:szCs w:val="20"/>
            <w:rPrChange w:id="637" w:author="Author">
              <w:rPr>
                <w:rFonts w:ascii="Times New Roman" w:hAnsi="Times New Roman" w:cs="Times New Roman"/>
                <w:i/>
                <w:sz w:val="20"/>
                <w:szCs w:val="20"/>
              </w:rPr>
            </w:rPrChange>
          </w:rPr>
          <w:t>,</w:t>
        </w:r>
      </w:ins>
      <w:r w:rsidRPr="00D2139A">
        <w:rPr>
          <w:rFonts w:ascii="Times New Roman" w:hAnsi="Times New Roman" w:cs="Times New Roman"/>
          <w:iCs/>
          <w:sz w:val="20"/>
          <w:szCs w:val="20"/>
          <w:rPrChange w:id="638" w:author="Author">
            <w:rPr>
              <w:rFonts w:ascii="Times New Roman" w:hAnsi="Times New Roman" w:cs="Times New Roman"/>
              <w:i/>
              <w:sz w:val="20"/>
              <w:szCs w:val="20"/>
            </w:rPr>
          </w:rPrChange>
        </w:rPr>
        <w:t xml:space="preserve"> </w:t>
      </w:r>
      <w:r w:rsidRPr="006F3C56">
        <w:rPr>
          <w:rFonts w:ascii="Times New Roman" w:hAnsi="Times New Roman" w:cs="Times New Roman"/>
          <w:sz w:val="20"/>
          <w:szCs w:val="20"/>
        </w:rPr>
        <w:t>which is a rotationally symmetric volume</w:t>
      </w:r>
      <w:ins w:id="639" w:author="Author">
        <w:r w:rsidR="005244F3" w:rsidRPr="006F3C56">
          <w:rPr>
            <w:rFonts w:ascii="Times New Roman" w:hAnsi="Times New Roman" w:cs="Times New Roman"/>
            <w:sz w:val="20"/>
            <w:szCs w:val="20"/>
          </w:rPr>
          <w:t>,</w:t>
        </w:r>
      </w:ins>
      <w:r w:rsidRPr="006F3C56">
        <w:rPr>
          <w:rFonts w:ascii="Times New Roman" w:hAnsi="Times New Roman" w:cs="Times New Roman"/>
          <w:sz w:val="20"/>
          <w:szCs w:val="20"/>
        </w:rPr>
        <w:t xml:space="preserve"> </w:t>
      </w:r>
      <w:ins w:id="640" w:author="Author">
        <w:r w:rsidR="005244F3" w:rsidRPr="006F3C56">
          <w:rPr>
            <w:rFonts w:ascii="Times New Roman" w:hAnsi="Times New Roman" w:cs="Times New Roman"/>
            <w:sz w:val="20"/>
            <w:szCs w:val="20"/>
          </w:rPr>
          <w:t xml:space="preserve">was used </w:t>
        </w:r>
      </w:ins>
      <w:r w:rsidRPr="006F3C56">
        <w:rPr>
          <w:rFonts w:ascii="Times New Roman" w:hAnsi="Times New Roman" w:cs="Times New Roman"/>
          <w:sz w:val="20"/>
          <w:szCs w:val="20"/>
        </w:rPr>
        <w:t xml:space="preserve">to design each step of </w:t>
      </w:r>
      <w:ins w:id="641" w:author="Author">
        <w:r w:rsidR="00D13D7C" w:rsidRPr="006F3C56">
          <w:rPr>
            <w:rFonts w:ascii="Times New Roman" w:hAnsi="Times New Roman" w:cs="Times New Roman"/>
            <w:sz w:val="20"/>
            <w:szCs w:val="20"/>
          </w:rPr>
          <w:t xml:space="preserve">the </w:t>
        </w:r>
      </w:ins>
      <w:r w:rsidRPr="006F3C56">
        <w:rPr>
          <w:rFonts w:ascii="Times New Roman" w:hAnsi="Times New Roman" w:cs="Times New Roman"/>
          <w:sz w:val="20"/>
          <w:szCs w:val="20"/>
        </w:rPr>
        <w:t>germanium</w:t>
      </w:r>
      <w:ins w:id="642" w:author="Author">
        <w:r w:rsidR="00D13D7C" w:rsidRPr="006F3C56">
          <w:rPr>
            <w:rFonts w:ascii="Times New Roman" w:hAnsi="Times New Roman" w:cs="Times New Roman"/>
            <w:sz w:val="20"/>
            <w:szCs w:val="20"/>
          </w:rPr>
          <w:t xml:space="preserve"> material</w:t>
        </w:r>
      </w:ins>
      <w:r w:rsidRPr="006F3C56">
        <w:rPr>
          <w:rFonts w:ascii="Times New Roman" w:hAnsi="Times New Roman" w:cs="Times New Roman"/>
          <w:sz w:val="20"/>
          <w:szCs w:val="20"/>
        </w:rPr>
        <w:t>, where</w:t>
      </w:r>
      <w:ins w:id="643" w:author="Author">
        <w:r w:rsidR="001E72CE" w:rsidRPr="006F3C56">
          <w:rPr>
            <w:rFonts w:ascii="Times New Roman" w:hAnsi="Times New Roman" w:cs="Times New Roman"/>
            <w:sz w:val="20"/>
            <w:szCs w:val="20"/>
          </w:rPr>
          <w:t>in</w:t>
        </w:r>
      </w:ins>
      <w:r w:rsidRPr="006F3C56">
        <w:rPr>
          <w:rFonts w:ascii="Times New Roman" w:hAnsi="Times New Roman" w:cs="Times New Roman"/>
          <w:sz w:val="20"/>
          <w:szCs w:val="20"/>
        </w:rPr>
        <w:t xml:space="preserve"> the diameter</w:t>
      </w:r>
      <w:ins w:id="644" w:author="Author">
        <w:r w:rsidR="00D13D7C" w:rsidRPr="006F3C56">
          <w:rPr>
            <w:rFonts w:ascii="Times New Roman" w:hAnsi="Times New Roman" w:cs="Times New Roman"/>
            <w:sz w:val="20"/>
            <w:szCs w:val="20"/>
          </w:rPr>
          <w:t>s</w:t>
        </w:r>
      </w:ins>
      <w:r w:rsidRPr="006F3C56">
        <w:rPr>
          <w:rFonts w:ascii="Times New Roman" w:hAnsi="Times New Roman" w:cs="Times New Roman"/>
          <w:sz w:val="20"/>
          <w:szCs w:val="20"/>
        </w:rPr>
        <w:t xml:space="preserve"> of the front and rear face</w:t>
      </w:r>
      <w:ins w:id="645" w:author="Author">
        <w:r w:rsidR="00D13D7C" w:rsidRPr="006F3C56">
          <w:rPr>
            <w:rFonts w:ascii="Times New Roman" w:hAnsi="Times New Roman" w:cs="Times New Roman"/>
            <w:sz w:val="20"/>
            <w:szCs w:val="20"/>
          </w:rPr>
          <w:t>s</w:t>
        </w:r>
      </w:ins>
      <w:r w:rsidRPr="006F3C56">
        <w:rPr>
          <w:rFonts w:ascii="Times New Roman" w:hAnsi="Times New Roman" w:cs="Times New Roman"/>
          <w:sz w:val="20"/>
          <w:szCs w:val="20"/>
        </w:rPr>
        <w:t xml:space="preserve"> of each cylinder </w:t>
      </w:r>
      <w:del w:id="646" w:author="Author">
        <w:r w:rsidRPr="006F3C56" w:rsidDel="00D13D7C">
          <w:rPr>
            <w:rFonts w:ascii="Times New Roman" w:hAnsi="Times New Roman" w:cs="Times New Roman"/>
            <w:sz w:val="20"/>
            <w:szCs w:val="20"/>
          </w:rPr>
          <w:delText xml:space="preserve">is </w:delText>
        </w:r>
      </w:del>
      <w:ins w:id="647" w:author="Author">
        <w:r w:rsidR="00D13D7C" w:rsidRPr="006F3C56">
          <w:rPr>
            <w:rFonts w:ascii="Times New Roman" w:hAnsi="Times New Roman" w:cs="Times New Roman"/>
            <w:sz w:val="20"/>
            <w:szCs w:val="20"/>
          </w:rPr>
          <w:t xml:space="preserve">are </w:t>
        </w:r>
      </w:ins>
      <w:r w:rsidRPr="006F3C56">
        <w:rPr>
          <w:rFonts w:ascii="Times New Roman" w:hAnsi="Times New Roman" w:cs="Times New Roman"/>
          <w:sz w:val="20"/>
          <w:szCs w:val="20"/>
        </w:rPr>
        <w:t>the same as the</w:t>
      </w:r>
      <w:ins w:id="648" w:author="Author">
        <w:r w:rsidR="00D13D7C" w:rsidRPr="006F3C56">
          <w:rPr>
            <w:rFonts w:ascii="Times New Roman" w:hAnsi="Times New Roman" w:cs="Times New Roman"/>
            <w:sz w:val="20"/>
            <w:szCs w:val="20"/>
          </w:rPr>
          <w:t>ir</w:t>
        </w:r>
      </w:ins>
      <w:r w:rsidRPr="006F3C56">
        <w:rPr>
          <w:rFonts w:ascii="Times New Roman" w:hAnsi="Times New Roman" w:cs="Times New Roman"/>
          <w:sz w:val="20"/>
          <w:szCs w:val="20"/>
        </w:rPr>
        <w:t xml:space="preserve"> equivalent binary step</w:t>
      </w:r>
      <w:ins w:id="649" w:author="Author">
        <w:r w:rsidR="00D13D7C" w:rsidRPr="006F3C56">
          <w:rPr>
            <w:rFonts w:ascii="Times New Roman" w:hAnsi="Times New Roman" w:cs="Times New Roman"/>
            <w:sz w:val="20"/>
            <w:szCs w:val="20"/>
          </w:rPr>
          <w:t>s,</w:t>
        </w:r>
      </w:ins>
      <w:r w:rsidRPr="006F3C56">
        <w:rPr>
          <w:rFonts w:ascii="Times New Roman" w:hAnsi="Times New Roman" w:cs="Times New Roman"/>
          <w:sz w:val="20"/>
          <w:szCs w:val="20"/>
        </w:rPr>
        <w:t xml:space="preserve"> and the length along the local </w:t>
      </w:r>
      <w:r w:rsidRPr="006F3C56">
        <w:rPr>
          <w:rFonts w:ascii="Cambria Math" w:eastAsia="Calibri" w:hAnsi="Cambria Math" w:cs="Cambria Math"/>
          <w:sz w:val="20"/>
          <w:szCs w:val="20"/>
        </w:rPr>
        <w:t>𝑧</w:t>
      </w:r>
      <w:r w:rsidRPr="006F3C56">
        <w:rPr>
          <w:rFonts w:ascii="Times New Roman" w:hAnsi="Times New Roman" w:cs="Times New Roman"/>
          <w:sz w:val="20"/>
          <w:szCs w:val="20"/>
        </w:rPr>
        <w:t>-axis of each cylinder is the thickness of the equivalent binary step, as shown in Fig</w:t>
      </w:r>
      <w:ins w:id="650" w:author="Author">
        <w:r w:rsidR="00D76344" w:rsidRPr="006F3C56">
          <w:rPr>
            <w:rFonts w:ascii="Times New Roman" w:hAnsi="Times New Roman" w:cs="Times New Roman"/>
            <w:sz w:val="20"/>
            <w:szCs w:val="20"/>
          </w:rPr>
          <w:t>.</w:t>
        </w:r>
      </w:ins>
      <w:del w:id="651" w:author="Author">
        <w:r w:rsidRPr="006F3C56" w:rsidDel="00D76344">
          <w:rPr>
            <w:rFonts w:ascii="Times New Roman" w:hAnsi="Times New Roman" w:cs="Times New Roman"/>
            <w:sz w:val="20"/>
            <w:szCs w:val="20"/>
          </w:rPr>
          <w:delText>ure</w:delText>
        </w:r>
      </w:del>
      <w:r w:rsidRPr="006F3C56">
        <w:rPr>
          <w:rFonts w:ascii="Times New Roman" w:hAnsi="Times New Roman" w:cs="Times New Roman"/>
          <w:sz w:val="20"/>
          <w:szCs w:val="20"/>
        </w:rPr>
        <w:t xml:space="preserve"> 4. For </w:t>
      </w:r>
      <w:del w:id="652" w:author="Author">
        <w:r w:rsidRPr="006F3C56" w:rsidDel="00D13D7C">
          <w:rPr>
            <w:rFonts w:ascii="Times New Roman" w:hAnsi="Times New Roman" w:cs="Times New Roman"/>
            <w:sz w:val="20"/>
            <w:szCs w:val="20"/>
          </w:rPr>
          <w:delText xml:space="preserve">the </w:delText>
        </w:r>
      </w:del>
      <w:r w:rsidRPr="006F3C56">
        <w:rPr>
          <w:rFonts w:ascii="Times New Roman" w:hAnsi="Times New Roman" w:cs="Times New Roman"/>
          <w:sz w:val="20"/>
          <w:szCs w:val="20"/>
        </w:rPr>
        <w:t xml:space="preserve">optical design in </w:t>
      </w:r>
      <w:ins w:id="653" w:author="Author">
        <w:r w:rsidR="00D13D7C" w:rsidRPr="006F3C56">
          <w:rPr>
            <w:rFonts w:ascii="Times New Roman" w:hAnsi="Times New Roman" w:cs="Times New Roman"/>
            <w:sz w:val="20"/>
            <w:szCs w:val="20"/>
          </w:rPr>
          <w:t xml:space="preserve">the </w:t>
        </w:r>
      </w:ins>
      <w:r w:rsidRPr="006F3C56">
        <w:rPr>
          <w:rFonts w:ascii="Times New Roman" w:hAnsi="Times New Roman" w:cs="Times New Roman"/>
          <w:sz w:val="20"/>
          <w:szCs w:val="20"/>
        </w:rPr>
        <w:t xml:space="preserve">nonsequential mode, we </w:t>
      </w:r>
      <w:del w:id="654" w:author="Author">
        <w:r w:rsidRPr="006F3C56" w:rsidDel="00D13D7C">
          <w:rPr>
            <w:rFonts w:ascii="Times New Roman" w:hAnsi="Times New Roman" w:cs="Times New Roman"/>
            <w:sz w:val="20"/>
            <w:szCs w:val="20"/>
          </w:rPr>
          <w:delText xml:space="preserve">need to </w:delText>
        </w:r>
      </w:del>
      <w:r w:rsidRPr="006F3C56">
        <w:rPr>
          <w:rFonts w:ascii="Times New Roman" w:hAnsi="Times New Roman" w:cs="Times New Roman"/>
          <w:sz w:val="20"/>
          <w:szCs w:val="20"/>
        </w:rPr>
        <w:t xml:space="preserve">define </w:t>
      </w:r>
      <w:ins w:id="655" w:author="Author">
        <w:r w:rsidR="00D13D7C" w:rsidRPr="006F3C56">
          <w:rPr>
            <w:rFonts w:ascii="Times New Roman" w:hAnsi="Times New Roman" w:cs="Times New Roman"/>
            <w:sz w:val="20"/>
            <w:szCs w:val="20"/>
          </w:rPr>
          <w:t xml:space="preserve">the </w:t>
        </w:r>
      </w:ins>
      <w:r w:rsidRPr="006F3C56">
        <w:rPr>
          <w:rFonts w:ascii="Times New Roman" w:hAnsi="Times New Roman" w:cs="Times New Roman"/>
          <w:i/>
          <w:sz w:val="20"/>
          <w:szCs w:val="20"/>
        </w:rPr>
        <w:t>x</w:t>
      </w:r>
      <w:r w:rsidRPr="006F3C56">
        <w:rPr>
          <w:rFonts w:ascii="Times New Roman" w:hAnsi="Times New Roman" w:cs="Times New Roman"/>
          <w:sz w:val="20"/>
          <w:szCs w:val="20"/>
        </w:rPr>
        <w:t xml:space="preserve">, </w:t>
      </w:r>
      <w:r w:rsidRPr="006F3C56">
        <w:rPr>
          <w:rFonts w:ascii="Times New Roman" w:hAnsi="Times New Roman" w:cs="Times New Roman"/>
          <w:i/>
          <w:sz w:val="20"/>
          <w:szCs w:val="20"/>
        </w:rPr>
        <w:t>y</w:t>
      </w:r>
      <w:r w:rsidRPr="006F3C56">
        <w:rPr>
          <w:rFonts w:ascii="Times New Roman" w:hAnsi="Times New Roman" w:cs="Times New Roman"/>
          <w:sz w:val="20"/>
          <w:szCs w:val="20"/>
        </w:rPr>
        <w:t xml:space="preserve">, </w:t>
      </w:r>
      <w:ins w:id="656" w:author="Author">
        <w:r w:rsidR="00D13D7C" w:rsidRPr="006F3C56">
          <w:rPr>
            <w:rFonts w:ascii="Times New Roman" w:hAnsi="Times New Roman" w:cs="Times New Roman"/>
            <w:sz w:val="20"/>
            <w:szCs w:val="20"/>
          </w:rPr>
          <w:t xml:space="preserve">and </w:t>
        </w:r>
      </w:ins>
      <w:r w:rsidRPr="006F3C56">
        <w:rPr>
          <w:rFonts w:ascii="Times New Roman" w:hAnsi="Times New Roman" w:cs="Times New Roman"/>
          <w:i/>
          <w:sz w:val="20"/>
          <w:szCs w:val="20"/>
        </w:rPr>
        <w:t xml:space="preserve">z </w:t>
      </w:r>
      <w:r w:rsidRPr="006F3C56">
        <w:rPr>
          <w:rFonts w:ascii="Times New Roman" w:hAnsi="Times New Roman" w:cs="Times New Roman"/>
          <w:sz w:val="20"/>
          <w:szCs w:val="20"/>
        </w:rPr>
        <w:t>position</w:t>
      </w:r>
      <w:ins w:id="657" w:author="Author">
        <w:r w:rsidR="00D13D7C" w:rsidRPr="006F3C56">
          <w:rPr>
            <w:rFonts w:ascii="Times New Roman" w:hAnsi="Times New Roman" w:cs="Times New Roman"/>
            <w:sz w:val="20"/>
            <w:szCs w:val="20"/>
          </w:rPr>
          <w:t>s</w:t>
        </w:r>
      </w:ins>
      <w:r w:rsidRPr="006F3C56">
        <w:rPr>
          <w:rFonts w:ascii="Times New Roman" w:hAnsi="Times New Roman" w:cs="Times New Roman"/>
          <w:sz w:val="20"/>
          <w:szCs w:val="20"/>
        </w:rPr>
        <w:t xml:space="preserve"> of each object.</w:t>
      </w:r>
    </w:p>
    <w:p w14:paraId="28C679F5" w14:textId="77777777" w:rsidR="00E328CF" w:rsidRPr="006F3C56" w:rsidRDefault="00E328CF" w:rsidP="00450F61">
      <w:pPr>
        <w:spacing w:before="120" w:after="0" w:line="240" w:lineRule="auto"/>
        <w:jc w:val="both"/>
        <w:rPr>
          <w:rFonts w:ascii="Times New Roman" w:hAnsi="Times New Roman" w:cs="Times New Roman"/>
          <w:sz w:val="20"/>
          <w:szCs w:val="20"/>
        </w:rPr>
      </w:pPr>
    </w:p>
    <w:p w14:paraId="53902182" w14:textId="77777777" w:rsidR="00E328CF" w:rsidRPr="006F3C56" w:rsidRDefault="00E328CF" w:rsidP="00E328CF">
      <w:pPr>
        <w:spacing w:line="265" w:lineRule="auto"/>
        <w:jc w:val="center"/>
        <w:rPr>
          <w:rFonts w:ascii="Times New Roman" w:hAnsi="Times New Roman" w:cs="Times New Roman"/>
          <w:b/>
          <w:bCs/>
          <w:sz w:val="16"/>
          <w:szCs w:val="16"/>
        </w:rPr>
      </w:pPr>
      <w:commentRangeStart w:id="658"/>
      <w:r w:rsidRPr="006F3C56">
        <w:rPr>
          <w:rFonts w:ascii="Times New Roman" w:hAnsi="Times New Roman" w:cs="Times New Roman"/>
          <w:b/>
          <w:bCs/>
          <w:sz w:val="16"/>
          <w:szCs w:val="16"/>
        </w:rPr>
        <w:t>Table</w:t>
      </w:r>
      <w:commentRangeEnd w:id="658"/>
      <w:r w:rsidRPr="006F3C56">
        <w:rPr>
          <w:rStyle w:val="CommentReference"/>
        </w:rPr>
        <w:commentReference w:id="658"/>
      </w:r>
      <w:r w:rsidRPr="006F3C56">
        <w:rPr>
          <w:rFonts w:ascii="Times New Roman" w:hAnsi="Times New Roman" w:cs="Times New Roman"/>
          <w:b/>
          <w:bCs/>
          <w:sz w:val="16"/>
          <w:szCs w:val="16"/>
        </w:rPr>
        <w:t xml:space="preserve"> 4</w:t>
      </w:r>
      <w:ins w:id="659" w:author="Author">
        <w:r w:rsidRPr="006F3C56">
          <w:rPr>
            <w:rFonts w:ascii="Times New Roman" w:hAnsi="Times New Roman" w:cs="Times New Roman"/>
            <w:b/>
            <w:bCs/>
            <w:sz w:val="16"/>
            <w:szCs w:val="16"/>
          </w:rPr>
          <w:t>.</w:t>
        </w:r>
      </w:ins>
      <w:del w:id="660" w:author="Author">
        <w:r w:rsidRPr="006F3C56" w:rsidDel="002615CC">
          <w:rPr>
            <w:rFonts w:ascii="Times New Roman" w:hAnsi="Times New Roman" w:cs="Times New Roman"/>
            <w:b/>
            <w:bCs/>
            <w:sz w:val="16"/>
            <w:szCs w:val="16"/>
          </w:rPr>
          <w:delText>:</w:delText>
        </w:r>
      </w:del>
      <w:r w:rsidRPr="006F3C56">
        <w:rPr>
          <w:rFonts w:ascii="Times New Roman" w:hAnsi="Times New Roman" w:cs="Times New Roman"/>
          <w:b/>
          <w:bCs/>
          <w:sz w:val="16"/>
          <w:szCs w:val="16"/>
        </w:rPr>
        <w:t xml:space="preserve"> Optical </w:t>
      </w:r>
      <w:del w:id="661" w:author="Author">
        <w:r w:rsidRPr="006F3C56" w:rsidDel="002615CC">
          <w:rPr>
            <w:rFonts w:ascii="Times New Roman" w:hAnsi="Times New Roman" w:cs="Times New Roman"/>
            <w:b/>
            <w:bCs/>
            <w:sz w:val="16"/>
            <w:szCs w:val="16"/>
          </w:rPr>
          <w:delText>d</w:delText>
        </w:r>
      </w:del>
      <w:ins w:id="662" w:author="Author">
        <w:r w:rsidRPr="006F3C56">
          <w:rPr>
            <w:rFonts w:ascii="Times New Roman" w:hAnsi="Times New Roman" w:cs="Times New Roman"/>
            <w:b/>
            <w:bCs/>
            <w:sz w:val="16"/>
            <w:szCs w:val="16"/>
          </w:rPr>
          <w:t>D</w:t>
        </w:r>
      </w:ins>
      <w:r w:rsidRPr="006F3C56">
        <w:rPr>
          <w:rFonts w:ascii="Times New Roman" w:hAnsi="Times New Roman" w:cs="Times New Roman"/>
          <w:b/>
          <w:bCs/>
          <w:sz w:val="16"/>
          <w:szCs w:val="16"/>
        </w:rPr>
        <w:t xml:space="preserve">esign of the </w:t>
      </w:r>
      <w:del w:id="663" w:author="Author">
        <w:r w:rsidRPr="006F3C56" w:rsidDel="002615CC">
          <w:rPr>
            <w:rFonts w:ascii="Times New Roman" w:hAnsi="Times New Roman" w:cs="Times New Roman"/>
            <w:b/>
            <w:bCs/>
            <w:sz w:val="16"/>
            <w:szCs w:val="16"/>
          </w:rPr>
          <w:delText>b</w:delText>
        </w:r>
      </w:del>
      <w:ins w:id="664" w:author="Author">
        <w:r w:rsidRPr="006F3C56">
          <w:rPr>
            <w:rFonts w:ascii="Times New Roman" w:hAnsi="Times New Roman" w:cs="Times New Roman"/>
            <w:b/>
            <w:bCs/>
            <w:sz w:val="16"/>
            <w:szCs w:val="16"/>
          </w:rPr>
          <w:t>B</w:t>
        </w:r>
      </w:ins>
      <w:r w:rsidRPr="006F3C56">
        <w:rPr>
          <w:rFonts w:ascii="Times New Roman" w:hAnsi="Times New Roman" w:cs="Times New Roman"/>
          <w:b/>
          <w:bCs/>
          <w:sz w:val="16"/>
          <w:szCs w:val="16"/>
        </w:rPr>
        <w:t xml:space="preserve">inary </w:t>
      </w:r>
      <w:del w:id="665" w:author="Author">
        <w:r w:rsidRPr="006F3C56" w:rsidDel="002615CC">
          <w:rPr>
            <w:rFonts w:ascii="Times New Roman" w:hAnsi="Times New Roman" w:cs="Times New Roman"/>
            <w:b/>
            <w:bCs/>
            <w:sz w:val="16"/>
            <w:szCs w:val="16"/>
          </w:rPr>
          <w:delText>g</w:delText>
        </w:r>
      </w:del>
      <w:ins w:id="666" w:author="Author">
        <w:r w:rsidRPr="006F3C56">
          <w:rPr>
            <w:rFonts w:ascii="Times New Roman" w:hAnsi="Times New Roman" w:cs="Times New Roman"/>
            <w:b/>
            <w:bCs/>
            <w:sz w:val="16"/>
            <w:szCs w:val="16"/>
          </w:rPr>
          <w:t>G</w:t>
        </w:r>
      </w:ins>
      <w:r w:rsidRPr="006F3C56">
        <w:rPr>
          <w:rFonts w:ascii="Times New Roman" w:hAnsi="Times New Roman" w:cs="Times New Roman"/>
          <w:b/>
          <w:bCs/>
          <w:sz w:val="16"/>
          <w:szCs w:val="16"/>
        </w:rPr>
        <w:t xml:space="preserve">ermanium </w:t>
      </w:r>
      <w:del w:id="667" w:author="Author">
        <w:r w:rsidRPr="006F3C56" w:rsidDel="002615CC">
          <w:rPr>
            <w:rFonts w:ascii="Times New Roman" w:hAnsi="Times New Roman" w:cs="Times New Roman"/>
            <w:b/>
            <w:bCs/>
            <w:sz w:val="16"/>
            <w:szCs w:val="16"/>
          </w:rPr>
          <w:delText>l</w:delText>
        </w:r>
      </w:del>
      <w:ins w:id="668" w:author="Author">
        <w:r w:rsidRPr="006F3C56">
          <w:rPr>
            <w:rFonts w:ascii="Times New Roman" w:hAnsi="Times New Roman" w:cs="Times New Roman"/>
            <w:b/>
            <w:bCs/>
            <w:sz w:val="16"/>
            <w:szCs w:val="16"/>
          </w:rPr>
          <w:t>L</w:t>
        </w:r>
      </w:ins>
      <w:r w:rsidRPr="006F3C56">
        <w:rPr>
          <w:rFonts w:ascii="Times New Roman" w:hAnsi="Times New Roman" w:cs="Times New Roman"/>
          <w:b/>
          <w:bCs/>
          <w:sz w:val="16"/>
          <w:szCs w:val="16"/>
        </w:rPr>
        <w:t xml:space="preserve">ens in </w:t>
      </w:r>
      <w:del w:id="669" w:author="Author">
        <w:r w:rsidRPr="006F3C56" w:rsidDel="002615CC">
          <w:rPr>
            <w:rFonts w:ascii="Times New Roman" w:hAnsi="Times New Roman" w:cs="Times New Roman"/>
            <w:b/>
            <w:bCs/>
            <w:sz w:val="16"/>
            <w:szCs w:val="16"/>
          </w:rPr>
          <w:delText>n</w:delText>
        </w:r>
      </w:del>
      <w:ins w:id="670" w:author="Author">
        <w:r w:rsidRPr="006F3C56">
          <w:rPr>
            <w:rFonts w:ascii="Times New Roman" w:hAnsi="Times New Roman" w:cs="Times New Roman"/>
            <w:b/>
            <w:bCs/>
            <w:sz w:val="16"/>
            <w:szCs w:val="16"/>
          </w:rPr>
          <w:t>N</w:t>
        </w:r>
      </w:ins>
      <w:r w:rsidRPr="006F3C56">
        <w:rPr>
          <w:rFonts w:ascii="Times New Roman" w:hAnsi="Times New Roman" w:cs="Times New Roman"/>
          <w:b/>
          <w:bCs/>
          <w:sz w:val="16"/>
          <w:szCs w:val="16"/>
        </w:rPr>
        <w:t xml:space="preserve">onsequential </w:t>
      </w:r>
      <w:del w:id="671" w:author="Author">
        <w:r w:rsidRPr="006F3C56" w:rsidDel="002615CC">
          <w:rPr>
            <w:rFonts w:ascii="Times New Roman" w:hAnsi="Times New Roman" w:cs="Times New Roman"/>
            <w:b/>
            <w:bCs/>
            <w:sz w:val="16"/>
            <w:szCs w:val="16"/>
          </w:rPr>
          <w:delText>m</w:delText>
        </w:r>
      </w:del>
      <w:ins w:id="672" w:author="Author">
        <w:r w:rsidRPr="006F3C56">
          <w:rPr>
            <w:rFonts w:ascii="Times New Roman" w:hAnsi="Times New Roman" w:cs="Times New Roman"/>
            <w:b/>
            <w:bCs/>
            <w:sz w:val="16"/>
            <w:szCs w:val="16"/>
          </w:rPr>
          <w:t>M</w:t>
        </w:r>
      </w:ins>
      <w:r w:rsidRPr="006F3C56">
        <w:rPr>
          <w:rFonts w:ascii="Times New Roman" w:hAnsi="Times New Roman" w:cs="Times New Roman"/>
          <w:b/>
          <w:bCs/>
          <w:sz w:val="16"/>
          <w:szCs w:val="16"/>
        </w:rPr>
        <w:t>ode</w:t>
      </w:r>
      <w:del w:id="673" w:author="Author">
        <w:r w:rsidRPr="006F3C56" w:rsidDel="002615CC">
          <w:rPr>
            <w:rFonts w:ascii="Times New Roman" w:hAnsi="Times New Roman" w:cs="Times New Roman"/>
            <w:b/>
            <w:bCs/>
            <w:sz w:val="16"/>
            <w:szCs w:val="16"/>
          </w:rPr>
          <w:delText>.</w:delText>
        </w:r>
      </w:del>
    </w:p>
    <w:tbl>
      <w:tblPr>
        <w:tblStyle w:val="TableGrid0"/>
        <w:tblW w:w="5000" w:type="pct"/>
        <w:tblInd w:w="0" w:type="dxa"/>
        <w:tblLayout w:type="fixed"/>
        <w:tblCellMar>
          <w:top w:w="26" w:type="dxa"/>
          <w:bottom w:w="20" w:type="dxa"/>
          <w:right w:w="36" w:type="dxa"/>
        </w:tblCellMar>
        <w:tblLook w:val="04A0" w:firstRow="1" w:lastRow="0" w:firstColumn="1" w:lastColumn="0" w:noHBand="0" w:noVBand="1"/>
      </w:tblPr>
      <w:tblGrid>
        <w:gridCol w:w="911"/>
        <w:gridCol w:w="1404"/>
        <w:gridCol w:w="1007"/>
        <w:gridCol w:w="1132"/>
        <w:gridCol w:w="1189"/>
        <w:gridCol w:w="1115"/>
        <w:gridCol w:w="788"/>
      </w:tblGrid>
      <w:tr w:rsidR="00E328CF" w:rsidRPr="006F3C56" w14:paraId="2173A135" w14:textId="77777777" w:rsidTr="001E0750">
        <w:trPr>
          <w:trHeight w:val="249"/>
        </w:trPr>
        <w:tc>
          <w:tcPr>
            <w:tcW w:w="604" w:type="pct"/>
            <w:tcBorders>
              <w:top w:val="single" w:sz="3" w:space="0" w:color="181717"/>
              <w:left w:val="nil"/>
              <w:bottom w:val="single" w:sz="3" w:space="0" w:color="181717"/>
              <w:right w:val="nil"/>
            </w:tcBorders>
          </w:tcPr>
          <w:p w14:paraId="5B625E81" w14:textId="77777777" w:rsidR="00E328CF" w:rsidRPr="006F3C56" w:rsidRDefault="00E328CF" w:rsidP="001E0750">
            <w:pPr>
              <w:ind w:left="40"/>
              <w:rPr>
                <w:rFonts w:ascii="Times New Roman" w:hAnsi="Times New Roman" w:cs="Times New Roman"/>
                <w:sz w:val="16"/>
                <w:szCs w:val="16"/>
              </w:rPr>
            </w:pPr>
            <w:r w:rsidRPr="006F3C56">
              <w:rPr>
                <w:rFonts w:ascii="Times New Roman" w:hAnsi="Times New Roman" w:cs="Times New Roman"/>
                <w:sz w:val="16"/>
                <w:szCs w:val="16"/>
              </w:rPr>
              <w:t>Surface</w:t>
            </w:r>
          </w:p>
        </w:tc>
        <w:tc>
          <w:tcPr>
            <w:tcW w:w="930" w:type="pct"/>
            <w:tcBorders>
              <w:top w:val="single" w:sz="3" w:space="0" w:color="181717"/>
              <w:left w:val="nil"/>
              <w:bottom w:val="single" w:sz="3" w:space="0" w:color="181717"/>
              <w:right w:val="nil"/>
            </w:tcBorders>
          </w:tcPr>
          <w:p w14:paraId="67D05261" w14:textId="77777777" w:rsidR="00E328CF" w:rsidRPr="006F3C56" w:rsidRDefault="00E328CF" w:rsidP="001E0750">
            <w:pPr>
              <w:ind w:left="346"/>
              <w:rPr>
                <w:rFonts w:ascii="Times New Roman" w:hAnsi="Times New Roman" w:cs="Times New Roman"/>
                <w:sz w:val="16"/>
                <w:szCs w:val="16"/>
              </w:rPr>
            </w:pPr>
            <w:r w:rsidRPr="006F3C56">
              <w:rPr>
                <w:rFonts w:ascii="Times New Roman" w:hAnsi="Times New Roman" w:cs="Times New Roman"/>
                <w:sz w:val="16"/>
                <w:szCs w:val="16"/>
              </w:rPr>
              <w:t>Type</w:t>
            </w:r>
          </w:p>
        </w:tc>
        <w:tc>
          <w:tcPr>
            <w:tcW w:w="667" w:type="pct"/>
            <w:tcBorders>
              <w:top w:val="single" w:sz="3" w:space="0" w:color="181717"/>
              <w:left w:val="nil"/>
              <w:bottom w:val="single" w:sz="3" w:space="0" w:color="181717"/>
              <w:right w:val="nil"/>
            </w:tcBorders>
          </w:tcPr>
          <w:p w14:paraId="3DF53312" w14:textId="77777777" w:rsidR="00E328CF" w:rsidRPr="006F3C56" w:rsidRDefault="00E328CF" w:rsidP="001E0750">
            <w:pPr>
              <w:ind w:left="102"/>
              <w:rPr>
                <w:rFonts w:ascii="Times New Roman" w:hAnsi="Times New Roman" w:cs="Times New Roman"/>
                <w:sz w:val="16"/>
                <w:szCs w:val="16"/>
              </w:rPr>
            </w:pPr>
            <w:r w:rsidRPr="006F3C56">
              <w:rPr>
                <w:rFonts w:ascii="Times New Roman" w:hAnsi="Times New Roman" w:cs="Times New Roman"/>
                <w:sz w:val="16"/>
                <w:szCs w:val="16"/>
              </w:rPr>
              <w:t>Radius</w:t>
            </w:r>
          </w:p>
        </w:tc>
        <w:tc>
          <w:tcPr>
            <w:tcW w:w="750" w:type="pct"/>
            <w:tcBorders>
              <w:top w:val="single" w:sz="3" w:space="0" w:color="181717"/>
              <w:left w:val="nil"/>
              <w:bottom w:val="single" w:sz="3" w:space="0" w:color="181717"/>
              <w:right w:val="nil"/>
            </w:tcBorders>
          </w:tcPr>
          <w:p w14:paraId="02B51F98" w14:textId="77777777" w:rsidR="00E328CF" w:rsidRPr="006F3C56" w:rsidRDefault="00E328CF" w:rsidP="001E0750">
            <w:pPr>
              <w:rPr>
                <w:rFonts w:ascii="Times New Roman" w:hAnsi="Times New Roman" w:cs="Times New Roman"/>
                <w:sz w:val="16"/>
                <w:szCs w:val="16"/>
              </w:rPr>
            </w:pPr>
            <w:r w:rsidRPr="006F3C56">
              <w:rPr>
                <w:rFonts w:ascii="Times New Roman" w:hAnsi="Times New Roman" w:cs="Times New Roman"/>
                <w:sz w:val="16"/>
                <w:szCs w:val="16"/>
              </w:rPr>
              <w:t>Thickness</w:t>
            </w:r>
          </w:p>
        </w:tc>
        <w:tc>
          <w:tcPr>
            <w:tcW w:w="788" w:type="pct"/>
            <w:tcBorders>
              <w:top w:val="single" w:sz="3" w:space="0" w:color="181717"/>
              <w:left w:val="nil"/>
              <w:bottom w:val="single" w:sz="3" w:space="0" w:color="181717"/>
              <w:right w:val="nil"/>
            </w:tcBorders>
          </w:tcPr>
          <w:p w14:paraId="7989CCD4" w14:textId="77777777" w:rsidR="00E328CF" w:rsidRPr="006F3C56" w:rsidRDefault="00E328CF" w:rsidP="001E0750">
            <w:pPr>
              <w:ind w:left="251"/>
              <w:rPr>
                <w:rFonts w:ascii="Times New Roman" w:hAnsi="Times New Roman" w:cs="Times New Roman"/>
                <w:sz w:val="16"/>
                <w:szCs w:val="16"/>
              </w:rPr>
            </w:pPr>
            <w:r w:rsidRPr="006F3C56">
              <w:rPr>
                <w:rFonts w:ascii="Times New Roman" w:hAnsi="Times New Roman" w:cs="Times New Roman"/>
                <w:sz w:val="16"/>
                <w:szCs w:val="16"/>
              </w:rPr>
              <w:t>Glass</w:t>
            </w:r>
          </w:p>
        </w:tc>
        <w:tc>
          <w:tcPr>
            <w:tcW w:w="739" w:type="pct"/>
            <w:tcBorders>
              <w:top w:val="single" w:sz="3" w:space="0" w:color="181717"/>
              <w:left w:val="nil"/>
              <w:bottom w:val="single" w:sz="3" w:space="0" w:color="181717"/>
              <w:right w:val="nil"/>
            </w:tcBorders>
          </w:tcPr>
          <w:p w14:paraId="3683CD37" w14:textId="77777777" w:rsidR="00E328CF" w:rsidRPr="006F3C56" w:rsidRDefault="00E328CF" w:rsidP="001E0750">
            <w:pPr>
              <w:rPr>
                <w:rFonts w:ascii="Times New Roman" w:hAnsi="Times New Roman" w:cs="Times New Roman"/>
                <w:sz w:val="16"/>
                <w:szCs w:val="16"/>
              </w:rPr>
            </w:pPr>
            <w:r w:rsidRPr="006F3C56">
              <w:rPr>
                <w:rFonts w:ascii="Times New Roman" w:hAnsi="Times New Roman" w:cs="Times New Roman"/>
                <w:sz w:val="16"/>
                <w:szCs w:val="16"/>
              </w:rPr>
              <w:t>Diameter</w:t>
            </w:r>
          </w:p>
        </w:tc>
        <w:tc>
          <w:tcPr>
            <w:tcW w:w="522" w:type="pct"/>
            <w:tcBorders>
              <w:top w:val="single" w:sz="3" w:space="0" w:color="181717"/>
              <w:left w:val="nil"/>
              <w:bottom w:val="single" w:sz="3" w:space="0" w:color="181717"/>
              <w:right w:val="nil"/>
            </w:tcBorders>
          </w:tcPr>
          <w:p w14:paraId="79648C9F" w14:textId="77777777" w:rsidR="00E328CF" w:rsidRPr="006F3C56" w:rsidRDefault="00E328CF" w:rsidP="001E0750">
            <w:pPr>
              <w:rPr>
                <w:rFonts w:ascii="Times New Roman" w:hAnsi="Times New Roman" w:cs="Times New Roman"/>
                <w:sz w:val="16"/>
                <w:szCs w:val="16"/>
              </w:rPr>
            </w:pPr>
            <w:r w:rsidRPr="006F3C56">
              <w:rPr>
                <w:rFonts w:ascii="Times New Roman" w:hAnsi="Times New Roman" w:cs="Times New Roman"/>
                <w:sz w:val="16"/>
                <w:szCs w:val="16"/>
              </w:rPr>
              <w:t xml:space="preserve">Exit lock </w:t>
            </w:r>
            <w:r w:rsidRPr="006F3C56">
              <w:rPr>
                <w:rFonts w:ascii="Cambria Math" w:eastAsia="Calibri" w:hAnsi="Cambria Math" w:cs="Cambria Math"/>
                <w:sz w:val="16"/>
                <w:szCs w:val="16"/>
              </w:rPr>
              <w:t>𝑍</w:t>
            </w:r>
          </w:p>
        </w:tc>
      </w:tr>
      <w:tr w:rsidR="00E328CF" w:rsidRPr="006F3C56" w14:paraId="1192E041" w14:textId="77777777" w:rsidTr="001E0750">
        <w:trPr>
          <w:trHeight w:val="261"/>
        </w:trPr>
        <w:tc>
          <w:tcPr>
            <w:tcW w:w="604" w:type="pct"/>
            <w:tcBorders>
              <w:top w:val="single" w:sz="3" w:space="0" w:color="181717"/>
              <w:left w:val="nil"/>
              <w:bottom w:val="nil"/>
              <w:right w:val="nil"/>
            </w:tcBorders>
          </w:tcPr>
          <w:p w14:paraId="6BFC2207" w14:textId="77777777" w:rsidR="00E328CF" w:rsidRPr="006F3C56" w:rsidRDefault="00E328CF" w:rsidP="001E0750">
            <w:pPr>
              <w:ind w:left="40"/>
              <w:rPr>
                <w:rFonts w:ascii="Times New Roman" w:hAnsi="Times New Roman" w:cs="Times New Roman"/>
                <w:sz w:val="16"/>
                <w:szCs w:val="16"/>
              </w:rPr>
            </w:pPr>
            <w:r w:rsidRPr="006F3C56">
              <w:rPr>
                <w:rFonts w:ascii="Times New Roman" w:hAnsi="Times New Roman" w:cs="Times New Roman"/>
                <w:sz w:val="16"/>
                <w:szCs w:val="16"/>
              </w:rPr>
              <w:t>OBJ</w:t>
            </w:r>
          </w:p>
        </w:tc>
        <w:tc>
          <w:tcPr>
            <w:tcW w:w="930" w:type="pct"/>
            <w:tcBorders>
              <w:top w:val="single" w:sz="3" w:space="0" w:color="181717"/>
              <w:left w:val="nil"/>
              <w:bottom w:val="nil"/>
              <w:right w:val="nil"/>
            </w:tcBorders>
          </w:tcPr>
          <w:p w14:paraId="42B25417" w14:textId="77777777" w:rsidR="00E328CF" w:rsidRPr="006F3C56" w:rsidRDefault="00E328CF" w:rsidP="001E0750">
            <w:pPr>
              <w:ind w:left="200"/>
              <w:rPr>
                <w:rFonts w:ascii="Times New Roman" w:hAnsi="Times New Roman" w:cs="Times New Roman"/>
                <w:sz w:val="16"/>
                <w:szCs w:val="16"/>
              </w:rPr>
            </w:pPr>
            <w:r w:rsidRPr="006F3C56">
              <w:rPr>
                <w:rFonts w:ascii="Times New Roman" w:hAnsi="Times New Roman" w:cs="Times New Roman"/>
                <w:sz w:val="16"/>
                <w:szCs w:val="16"/>
              </w:rPr>
              <w:t>Standard</w:t>
            </w:r>
          </w:p>
        </w:tc>
        <w:tc>
          <w:tcPr>
            <w:tcW w:w="667" w:type="pct"/>
            <w:tcBorders>
              <w:top w:val="single" w:sz="3" w:space="0" w:color="181717"/>
              <w:left w:val="nil"/>
              <w:bottom w:val="nil"/>
              <w:right w:val="nil"/>
            </w:tcBorders>
          </w:tcPr>
          <w:p w14:paraId="4E50BF69" w14:textId="77777777" w:rsidR="00E328CF" w:rsidRPr="006F3C56" w:rsidRDefault="00E328CF" w:rsidP="001E0750">
            <w:pPr>
              <w:ind w:left="82"/>
              <w:rPr>
                <w:rFonts w:ascii="Times New Roman" w:hAnsi="Times New Roman" w:cs="Times New Roman"/>
                <w:sz w:val="16"/>
                <w:szCs w:val="16"/>
              </w:rPr>
            </w:pPr>
            <w:r w:rsidRPr="006F3C56">
              <w:rPr>
                <w:rFonts w:ascii="Times New Roman" w:hAnsi="Times New Roman" w:cs="Times New Roman"/>
                <w:sz w:val="16"/>
                <w:szCs w:val="16"/>
              </w:rPr>
              <w:t>Infinity</w:t>
            </w:r>
          </w:p>
        </w:tc>
        <w:tc>
          <w:tcPr>
            <w:tcW w:w="750" w:type="pct"/>
            <w:tcBorders>
              <w:top w:val="single" w:sz="3" w:space="0" w:color="181717"/>
              <w:left w:val="nil"/>
              <w:bottom w:val="nil"/>
              <w:right w:val="nil"/>
            </w:tcBorders>
          </w:tcPr>
          <w:p w14:paraId="0ACBFCCF" w14:textId="77777777" w:rsidR="00E328CF" w:rsidRPr="006F3C56" w:rsidRDefault="00E328CF" w:rsidP="001E0750">
            <w:pPr>
              <w:ind w:left="88"/>
              <w:rPr>
                <w:rFonts w:ascii="Times New Roman" w:hAnsi="Times New Roman" w:cs="Times New Roman"/>
                <w:sz w:val="16"/>
                <w:szCs w:val="16"/>
              </w:rPr>
            </w:pPr>
            <w:r w:rsidRPr="006F3C56">
              <w:rPr>
                <w:rFonts w:ascii="Times New Roman" w:hAnsi="Times New Roman" w:cs="Times New Roman"/>
                <w:sz w:val="16"/>
                <w:szCs w:val="16"/>
              </w:rPr>
              <w:t>Infinity</w:t>
            </w:r>
          </w:p>
        </w:tc>
        <w:tc>
          <w:tcPr>
            <w:tcW w:w="788" w:type="pct"/>
            <w:tcBorders>
              <w:top w:val="single" w:sz="3" w:space="0" w:color="181717"/>
              <w:left w:val="nil"/>
              <w:bottom w:val="nil"/>
              <w:right w:val="nil"/>
            </w:tcBorders>
          </w:tcPr>
          <w:p w14:paraId="4EAE469F" w14:textId="77777777" w:rsidR="00E328CF" w:rsidRPr="006F3C56" w:rsidRDefault="00E328CF" w:rsidP="001E0750">
            <w:pPr>
              <w:rPr>
                <w:rFonts w:ascii="Times New Roman" w:hAnsi="Times New Roman" w:cs="Times New Roman"/>
                <w:sz w:val="16"/>
                <w:szCs w:val="16"/>
              </w:rPr>
            </w:pPr>
          </w:p>
        </w:tc>
        <w:tc>
          <w:tcPr>
            <w:tcW w:w="739" w:type="pct"/>
            <w:tcBorders>
              <w:top w:val="single" w:sz="3" w:space="0" w:color="181717"/>
              <w:left w:val="nil"/>
              <w:bottom w:val="nil"/>
              <w:right w:val="nil"/>
            </w:tcBorders>
          </w:tcPr>
          <w:p w14:paraId="0ED82F29" w14:textId="77777777" w:rsidR="00E328CF" w:rsidRPr="006F3C56" w:rsidRDefault="00E328CF" w:rsidP="001E0750">
            <w:pPr>
              <w:ind w:left="71"/>
              <w:rPr>
                <w:rFonts w:ascii="Times New Roman" w:hAnsi="Times New Roman" w:cs="Times New Roman"/>
                <w:sz w:val="16"/>
                <w:szCs w:val="16"/>
              </w:rPr>
            </w:pPr>
            <w:r w:rsidRPr="006F3C56">
              <w:rPr>
                <w:rFonts w:ascii="Times New Roman" w:hAnsi="Times New Roman" w:cs="Times New Roman"/>
                <w:sz w:val="16"/>
                <w:szCs w:val="16"/>
              </w:rPr>
              <w:t>Infinity</w:t>
            </w:r>
          </w:p>
        </w:tc>
        <w:tc>
          <w:tcPr>
            <w:tcW w:w="522" w:type="pct"/>
            <w:tcBorders>
              <w:top w:val="single" w:sz="3" w:space="0" w:color="181717"/>
              <w:left w:val="nil"/>
              <w:bottom w:val="nil"/>
              <w:right w:val="nil"/>
            </w:tcBorders>
          </w:tcPr>
          <w:p w14:paraId="1695F2DE" w14:textId="77777777" w:rsidR="00E328CF" w:rsidRPr="006F3C56" w:rsidRDefault="00E328CF" w:rsidP="001E0750">
            <w:pPr>
              <w:rPr>
                <w:rFonts w:ascii="Times New Roman" w:hAnsi="Times New Roman" w:cs="Times New Roman"/>
                <w:sz w:val="16"/>
                <w:szCs w:val="16"/>
              </w:rPr>
            </w:pPr>
          </w:p>
        </w:tc>
      </w:tr>
      <w:tr w:rsidR="00E328CF" w:rsidRPr="006F3C56" w14:paraId="0CDC2A03" w14:textId="77777777" w:rsidTr="001E0750">
        <w:trPr>
          <w:trHeight w:val="241"/>
        </w:trPr>
        <w:tc>
          <w:tcPr>
            <w:tcW w:w="604" w:type="pct"/>
            <w:tcBorders>
              <w:top w:val="nil"/>
              <w:left w:val="nil"/>
              <w:bottom w:val="nil"/>
              <w:right w:val="nil"/>
            </w:tcBorders>
          </w:tcPr>
          <w:p w14:paraId="4AB1DA88" w14:textId="77777777" w:rsidR="00E328CF" w:rsidRPr="006F3C56" w:rsidRDefault="00E328CF" w:rsidP="001E0750">
            <w:pPr>
              <w:ind w:left="40"/>
              <w:rPr>
                <w:rFonts w:ascii="Times New Roman" w:hAnsi="Times New Roman" w:cs="Times New Roman"/>
                <w:sz w:val="16"/>
                <w:szCs w:val="16"/>
              </w:rPr>
            </w:pPr>
            <w:r w:rsidRPr="006F3C56">
              <w:rPr>
                <w:rFonts w:ascii="Times New Roman" w:hAnsi="Times New Roman" w:cs="Times New Roman"/>
                <w:sz w:val="16"/>
                <w:szCs w:val="16"/>
              </w:rPr>
              <w:t>STO</w:t>
            </w:r>
          </w:p>
        </w:tc>
        <w:tc>
          <w:tcPr>
            <w:tcW w:w="930" w:type="pct"/>
            <w:tcBorders>
              <w:top w:val="nil"/>
              <w:left w:val="nil"/>
              <w:bottom w:val="nil"/>
              <w:right w:val="nil"/>
            </w:tcBorders>
          </w:tcPr>
          <w:p w14:paraId="241960BC" w14:textId="77777777" w:rsidR="00E328CF" w:rsidRPr="006F3C56" w:rsidRDefault="00E328CF" w:rsidP="001E0750">
            <w:pPr>
              <w:ind w:left="200"/>
              <w:rPr>
                <w:rFonts w:ascii="Times New Roman" w:hAnsi="Times New Roman" w:cs="Times New Roman"/>
                <w:sz w:val="16"/>
                <w:szCs w:val="16"/>
              </w:rPr>
            </w:pPr>
            <w:r w:rsidRPr="006F3C56">
              <w:rPr>
                <w:rFonts w:ascii="Times New Roman" w:hAnsi="Times New Roman" w:cs="Times New Roman"/>
                <w:sz w:val="16"/>
                <w:szCs w:val="16"/>
              </w:rPr>
              <w:t>Standard</w:t>
            </w:r>
          </w:p>
        </w:tc>
        <w:tc>
          <w:tcPr>
            <w:tcW w:w="667" w:type="pct"/>
            <w:tcBorders>
              <w:top w:val="nil"/>
              <w:left w:val="nil"/>
              <w:bottom w:val="nil"/>
              <w:right w:val="nil"/>
            </w:tcBorders>
          </w:tcPr>
          <w:p w14:paraId="7CA0D127" w14:textId="77777777" w:rsidR="00E328CF" w:rsidRPr="006F3C56" w:rsidRDefault="00E328CF" w:rsidP="001E0750">
            <w:pPr>
              <w:ind w:left="91"/>
              <w:rPr>
                <w:rFonts w:ascii="Times New Roman" w:hAnsi="Times New Roman" w:cs="Times New Roman"/>
                <w:sz w:val="16"/>
                <w:szCs w:val="16"/>
              </w:rPr>
            </w:pPr>
            <w:r w:rsidRPr="006F3C56">
              <w:rPr>
                <w:rFonts w:ascii="Times New Roman" w:hAnsi="Times New Roman" w:cs="Times New Roman"/>
                <w:sz w:val="16"/>
                <w:szCs w:val="16"/>
              </w:rPr>
              <w:t>225.371</w:t>
            </w:r>
          </w:p>
        </w:tc>
        <w:tc>
          <w:tcPr>
            <w:tcW w:w="750" w:type="pct"/>
            <w:tcBorders>
              <w:top w:val="nil"/>
              <w:left w:val="nil"/>
              <w:bottom w:val="nil"/>
              <w:right w:val="nil"/>
            </w:tcBorders>
          </w:tcPr>
          <w:p w14:paraId="4084C299" w14:textId="77777777" w:rsidR="00E328CF" w:rsidRPr="006F3C56" w:rsidRDefault="00E328CF" w:rsidP="001E0750">
            <w:pPr>
              <w:ind w:left="158"/>
              <w:rPr>
                <w:rFonts w:ascii="Times New Roman" w:hAnsi="Times New Roman" w:cs="Times New Roman"/>
                <w:sz w:val="16"/>
                <w:szCs w:val="16"/>
              </w:rPr>
            </w:pPr>
            <w:r w:rsidRPr="006F3C56">
              <w:rPr>
                <w:rFonts w:ascii="Times New Roman" w:hAnsi="Times New Roman" w:cs="Times New Roman"/>
                <w:sz w:val="16"/>
                <w:szCs w:val="16"/>
              </w:rPr>
              <w:t>5.000</w:t>
            </w:r>
          </w:p>
        </w:tc>
        <w:tc>
          <w:tcPr>
            <w:tcW w:w="788" w:type="pct"/>
            <w:tcBorders>
              <w:top w:val="nil"/>
              <w:left w:val="nil"/>
              <w:bottom w:val="nil"/>
              <w:right w:val="nil"/>
            </w:tcBorders>
          </w:tcPr>
          <w:p w14:paraId="402A441E" w14:textId="77777777" w:rsidR="00E328CF" w:rsidRPr="006F3C56" w:rsidRDefault="00E328CF" w:rsidP="001E0750">
            <w:pPr>
              <w:rPr>
                <w:rFonts w:ascii="Times New Roman" w:hAnsi="Times New Roman" w:cs="Times New Roman"/>
                <w:sz w:val="16"/>
                <w:szCs w:val="16"/>
              </w:rPr>
            </w:pPr>
            <w:r w:rsidRPr="006F3C56">
              <w:rPr>
                <w:rFonts w:ascii="Times New Roman" w:hAnsi="Times New Roman" w:cs="Times New Roman"/>
                <w:sz w:val="16"/>
                <w:szCs w:val="16"/>
              </w:rPr>
              <w:t>Germanium</w:t>
            </w:r>
          </w:p>
        </w:tc>
        <w:tc>
          <w:tcPr>
            <w:tcW w:w="739" w:type="pct"/>
            <w:tcBorders>
              <w:top w:val="nil"/>
              <w:left w:val="nil"/>
              <w:bottom w:val="nil"/>
              <w:right w:val="nil"/>
            </w:tcBorders>
          </w:tcPr>
          <w:p w14:paraId="30841940" w14:textId="77777777" w:rsidR="00E328CF" w:rsidRPr="006F3C56" w:rsidRDefault="00E328CF" w:rsidP="001E0750">
            <w:pPr>
              <w:ind w:left="107"/>
              <w:rPr>
                <w:rFonts w:ascii="Times New Roman" w:hAnsi="Times New Roman" w:cs="Times New Roman"/>
                <w:sz w:val="16"/>
                <w:szCs w:val="16"/>
              </w:rPr>
            </w:pPr>
            <w:r w:rsidRPr="006F3C56">
              <w:rPr>
                <w:rFonts w:ascii="Times New Roman" w:hAnsi="Times New Roman" w:cs="Times New Roman"/>
                <w:sz w:val="16"/>
                <w:szCs w:val="16"/>
              </w:rPr>
              <w:t>33.097</w:t>
            </w:r>
          </w:p>
        </w:tc>
        <w:tc>
          <w:tcPr>
            <w:tcW w:w="522" w:type="pct"/>
            <w:tcBorders>
              <w:top w:val="nil"/>
              <w:left w:val="nil"/>
              <w:bottom w:val="nil"/>
              <w:right w:val="nil"/>
            </w:tcBorders>
          </w:tcPr>
          <w:p w14:paraId="56C98ABC" w14:textId="77777777" w:rsidR="00E328CF" w:rsidRPr="006F3C56" w:rsidRDefault="00E328CF" w:rsidP="001E0750">
            <w:pPr>
              <w:rPr>
                <w:rFonts w:ascii="Times New Roman" w:hAnsi="Times New Roman" w:cs="Times New Roman"/>
                <w:sz w:val="16"/>
                <w:szCs w:val="16"/>
              </w:rPr>
            </w:pPr>
          </w:p>
        </w:tc>
      </w:tr>
      <w:tr w:rsidR="00E328CF" w:rsidRPr="006F3C56" w14:paraId="69678131" w14:textId="77777777" w:rsidTr="001E0750">
        <w:trPr>
          <w:trHeight w:val="241"/>
        </w:trPr>
        <w:tc>
          <w:tcPr>
            <w:tcW w:w="604" w:type="pct"/>
            <w:tcBorders>
              <w:top w:val="nil"/>
              <w:left w:val="nil"/>
              <w:bottom w:val="nil"/>
              <w:right w:val="nil"/>
            </w:tcBorders>
          </w:tcPr>
          <w:p w14:paraId="75447527" w14:textId="77777777" w:rsidR="00E328CF" w:rsidRPr="006F3C56" w:rsidRDefault="00E328CF" w:rsidP="001E0750">
            <w:pPr>
              <w:ind w:left="40"/>
              <w:rPr>
                <w:rFonts w:ascii="Times New Roman" w:hAnsi="Times New Roman" w:cs="Times New Roman"/>
                <w:sz w:val="16"/>
                <w:szCs w:val="16"/>
              </w:rPr>
            </w:pPr>
            <w:r w:rsidRPr="006F3C56">
              <w:rPr>
                <w:rFonts w:ascii="Times New Roman" w:hAnsi="Times New Roman" w:cs="Times New Roman"/>
                <w:sz w:val="16"/>
                <w:szCs w:val="16"/>
              </w:rPr>
              <w:t>2</w:t>
            </w:r>
          </w:p>
        </w:tc>
        <w:tc>
          <w:tcPr>
            <w:tcW w:w="930" w:type="pct"/>
            <w:tcBorders>
              <w:top w:val="nil"/>
              <w:left w:val="nil"/>
              <w:bottom w:val="nil"/>
              <w:right w:val="nil"/>
            </w:tcBorders>
          </w:tcPr>
          <w:p w14:paraId="5E4F3E9F" w14:textId="77777777" w:rsidR="00E328CF" w:rsidRPr="006F3C56" w:rsidRDefault="00E328CF" w:rsidP="001E0750">
            <w:pPr>
              <w:ind w:left="200"/>
              <w:rPr>
                <w:rFonts w:ascii="Times New Roman" w:hAnsi="Times New Roman" w:cs="Times New Roman"/>
                <w:sz w:val="16"/>
                <w:szCs w:val="16"/>
              </w:rPr>
            </w:pPr>
            <w:r w:rsidRPr="006F3C56">
              <w:rPr>
                <w:rFonts w:ascii="Times New Roman" w:hAnsi="Times New Roman" w:cs="Times New Roman"/>
                <w:sz w:val="16"/>
                <w:szCs w:val="16"/>
              </w:rPr>
              <w:t>Standard</w:t>
            </w:r>
          </w:p>
        </w:tc>
        <w:tc>
          <w:tcPr>
            <w:tcW w:w="667" w:type="pct"/>
            <w:tcBorders>
              <w:top w:val="nil"/>
              <w:left w:val="nil"/>
              <w:bottom w:val="nil"/>
              <w:right w:val="nil"/>
            </w:tcBorders>
          </w:tcPr>
          <w:p w14:paraId="21223181" w14:textId="77777777" w:rsidR="00E328CF" w:rsidRPr="006F3C56" w:rsidRDefault="00E328CF" w:rsidP="001E0750">
            <w:pPr>
              <w:ind w:left="82"/>
              <w:rPr>
                <w:rFonts w:ascii="Times New Roman" w:hAnsi="Times New Roman" w:cs="Times New Roman"/>
                <w:sz w:val="16"/>
                <w:szCs w:val="16"/>
              </w:rPr>
            </w:pPr>
            <w:r w:rsidRPr="006F3C56">
              <w:rPr>
                <w:rFonts w:ascii="Times New Roman" w:hAnsi="Times New Roman" w:cs="Times New Roman"/>
                <w:sz w:val="16"/>
                <w:szCs w:val="16"/>
              </w:rPr>
              <w:t>Infinity</w:t>
            </w:r>
          </w:p>
        </w:tc>
        <w:tc>
          <w:tcPr>
            <w:tcW w:w="750" w:type="pct"/>
            <w:tcBorders>
              <w:top w:val="nil"/>
              <w:left w:val="nil"/>
              <w:bottom w:val="nil"/>
              <w:right w:val="nil"/>
            </w:tcBorders>
          </w:tcPr>
          <w:p w14:paraId="37D1F03D" w14:textId="77777777" w:rsidR="00E328CF" w:rsidRPr="006F3C56" w:rsidRDefault="00E328CF" w:rsidP="001E0750">
            <w:pPr>
              <w:ind w:left="155"/>
              <w:rPr>
                <w:rFonts w:ascii="Times New Roman" w:hAnsi="Times New Roman" w:cs="Times New Roman"/>
                <w:sz w:val="16"/>
                <w:szCs w:val="16"/>
              </w:rPr>
            </w:pPr>
            <w:r w:rsidRPr="006F3C56">
              <w:rPr>
                <w:rFonts w:ascii="Times New Roman" w:hAnsi="Times New Roman" w:cs="Times New Roman"/>
                <w:sz w:val="16"/>
                <w:szCs w:val="16"/>
              </w:rPr>
              <w:t>0.000</w:t>
            </w:r>
          </w:p>
        </w:tc>
        <w:tc>
          <w:tcPr>
            <w:tcW w:w="788" w:type="pct"/>
            <w:tcBorders>
              <w:top w:val="nil"/>
              <w:left w:val="nil"/>
              <w:bottom w:val="nil"/>
              <w:right w:val="nil"/>
            </w:tcBorders>
          </w:tcPr>
          <w:p w14:paraId="0BFA2DDA" w14:textId="77777777" w:rsidR="00E328CF" w:rsidRPr="006F3C56" w:rsidRDefault="00E328CF" w:rsidP="001E0750">
            <w:pPr>
              <w:rPr>
                <w:rFonts w:ascii="Times New Roman" w:hAnsi="Times New Roman" w:cs="Times New Roman"/>
                <w:sz w:val="16"/>
                <w:szCs w:val="16"/>
              </w:rPr>
            </w:pPr>
          </w:p>
        </w:tc>
        <w:tc>
          <w:tcPr>
            <w:tcW w:w="739" w:type="pct"/>
            <w:tcBorders>
              <w:top w:val="nil"/>
              <w:left w:val="nil"/>
              <w:bottom w:val="nil"/>
              <w:right w:val="nil"/>
            </w:tcBorders>
          </w:tcPr>
          <w:p w14:paraId="17BDC7EF" w14:textId="77777777" w:rsidR="00E328CF" w:rsidRPr="006F3C56" w:rsidRDefault="00E328CF" w:rsidP="001E0750">
            <w:pPr>
              <w:ind w:left="111"/>
              <w:rPr>
                <w:rFonts w:ascii="Times New Roman" w:hAnsi="Times New Roman" w:cs="Times New Roman"/>
                <w:sz w:val="16"/>
                <w:szCs w:val="16"/>
              </w:rPr>
            </w:pPr>
            <w:r w:rsidRPr="006F3C56">
              <w:rPr>
                <w:rFonts w:ascii="Times New Roman" w:hAnsi="Times New Roman" w:cs="Times New Roman"/>
                <w:sz w:val="16"/>
                <w:szCs w:val="16"/>
              </w:rPr>
              <w:t>32.787</w:t>
            </w:r>
          </w:p>
        </w:tc>
        <w:tc>
          <w:tcPr>
            <w:tcW w:w="522" w:type="pct"/>
            <w:tcBorders>
              <w:top w:val="nil"/>
              <w:left w:val="nil"/>
              <w:bottom w:val="nil"/>
              <w:right w:val="nil"/>
            </w:tcBorders>
          </w:tcPr>
          <w:p w14:paraId="66ABD717" w14:textId="77777777" w:rsidR="00E328CF" w:rsidRPr="006F3C56" w:rsidRDefault="00E328CF" w:rsidP="001E0750">
            <w:pPr>
              <w:rPr>
                <w:rFonts w:ascii="Times New Roman" w:hAnsi="Times New Roman" w:cs="Times New Roman"/>
                <w:sz w:val="16"/>
                <w:szCs w:val="16"/>
              </w:rPr>
            </w:pPr>
          </w:p>
        </w:tc>
      </w:tr>
      <w:tr w:rsidR="00E328CF" w:rsidRPr="006F3C56" w14:paraId="59B8C09B" w14:textId="77777777" w:rsidTr="001E0750">
        <w:trPr>
          <w:trHeight w:val="241"/>
        </w:trPr>
        <w:tc>
          <w:tcPr>
            <w:tcW w:w="604" w:type="pct"/>
            <w:tcBorders>
              <w:top w:val="nil"/>
              <w:left w:val="nil"/>
              <w:bottom w:val="nil"/>
              <w:right w:val="nil"/>
            </w:tcBorders>
          </w:tcPr>
          <w:p w14:paraId="42D42DF6" w14:textId="77777777" w:rsidR="00E328CF" w:rsidRPr="006F3C56" w:rsidRDefault="00E328CF" w:rsidP="001E0750">
            <w:pPr>
              <w:ind w:left="40"/>
              <w:rPr>
                <w:rFonts w:ascii="Times New Roman" w:hAnsi="Times New Roman" w:cs="Times New Roman"/>
                <w:sz w:val="16"/>
                <w:szCs w:val="16"/>
              </w:rPr>
            </w:pPr>
            <w:r w:rsidRPr="006F3C56">
              <w:rPr>
                <w:rFonts w:ascii="Times New Roman" w:hAnsi="Times New Roman" w:cs="Times New Roman"/>
                <w:sz w:val="16"/>
                <w:szCs w:val="16"/>
              </w:rPr>
              <w:t>3</w:t>
            </w:r>
          </w:p>
        </w:tc>
        <w:tc>
          <w:tcPr>
            <w:tcW w:w="930" w:type="pct"/>
            <w:tcBorders>
              <w:top w:val="nil"/>
              <w:left w:val="nil"/>
              <w:bottom w:val="nil"/>
              <w:right w:val="nil"/>
            </w:tcBorders>
          </w:tcPr>
          <w:p w14:paraId="60F40531" w14:textId="77777777" w:rsidR="00E328CF" w:rsidRPr="006F3C56" w:rsidRDefault="00E328CF" w:rsidP="001E0750">
            <w:pPr>
              <w:rPr>
                <w:rFonts w:ascii="Times New Roman" w:hAnsi="Times New Roman" w:cs="Times New Roman"/>
                <w:sz w:val="16"/>
                <w:szCs w:val="16"/>
              </w:rPr>
            </w:pPr>
            <w:r w:rsidRPr="006F3C56">
              <w:rPr>
                <w:rFonts w:ascii="Times New Roman" w:hAnsi="Times New Roman" w:cs="Times New Roman"/>
                <w:sz w:val="16"/>
                <w:szCs w:val="16"/>
              </w:rPr>
              <w:t>Nonsequential</w:t>
            </w:r>
          </w:p>
        </w:tc>
        <w:tc>
          <w:tcPr>
            <w:tcW w:w="667" w:type="pct"/>
            <w:tcBorders>
              <w:top w:val="nil"/>
              <w:left w:val="nil"/>
              <w:bottom w:val="nil"/>
              <w:right w:val="nil"/>
            </w:tcBorders>
          </w:tcPr>
          <w:p w14:paraId="0C7805F1" w14:textId="77777777" w:rsidR="00E328CF" w:rsidRPr="006F3C56" w:rsidRDefault="00E328CF" w:rsidP="001E0750">
            <w:pPr>
              <w:ind w:left="81"/>
              <w:rPr>
                <w:rFonts w:ascii="Times New Roman" w:hAnsi="Times New Roman" w:cs="Times New Roman"/>
                <w:sz w:val="16"/>
                <w:szCs w:val="16"/>
              </w:rPr>
            </w:pPr>
            <w:r w:rsidRPr="006F3C56">
              <w:rPr>
                <w:rFonts w:ascii="Times New Roman" w:hAnsi="Times New Roman" w:cs="Times New Roman"/>
                <w:sz w:val="16"/>
                <w:szCs w:val="16"/>
              </w:rPr>
              <w:t>Infinity</w:t>
            </w:r>
          </w:p>
        </w:tc>
        <w:tc>
          <w:tcPr>
            <w:tcW w:w="750" w:type="pct"/>
            <w:tcBorders>
              <w:top w:val="nil"/>
              <w:left w:val="nil"/>
              <w:bottom w:val="nil"/>
              <w:right w:val="nil"/>
            </w:tcBorders>
          </w:tcPr>
          <w:p w14:paraId="7388998F" w14:textId="77777777" w:rsidR="00E328CF" w:rsidRPr="006F3C56" w:rsidRDefault="00E328CF" w:rsidP="001E0750">
            <w:pPr>
              <w:rPr>
                <w:rFonts w:ascii="Times New Roman" w:hAnsi="Times New Roman" w:cs="Times New Roman"/>
                <w:sz w:val="16"/>
                <w:szCs w:val="16"/>
              </w:rPr>
            </w:pPr>
          </w:p>
        </w:tc>
        <w:tc>
          <w:tcPr>
            <w:tcW w:w="788" w:type="pct"/>
            <w:tcBorders>
              <w:top w:val="nil"/>
              <w:left w:val="nil"/>
              <w:bottom w:val="nil"/>
              <w:right w:val="nil"/>
            </w:tcBorders>
          </w:tcPr>
          <w:p w14:paraId="5A77E6D4" w14:textId="77777777" w:rsidR="00E328CF" w:rsidRPr="006F3C56" w:rsidRDefault="00E328CF" w:rsidP="001E0750">
            <w:pPr>
              <w:rPr>
                <w:rFonts w:ascii="Times New Roman" w:hAnsi="Times New Roman" w:cs="Times New Roman"/>
                <w:sz w:val="16"/>
                <w:szCs w:val="16"/>
              </w:rPr>
            </w:pPr>
          </w:p>
        </w:tc>
        <w:tc>
          <w:tcPr>
            <w:tcW w:w="739" w:type="pct"/>
            <w:tcBorders>
              <w:top w:val="nil"/>
              <w:left w:val="nil"/>
              <w:bottom w:val="nil"/>
              <w:right w:val="nil"/>
            </w:tcBorders>
          </w:tcPr>
          <w:p w14:paraId="44DF31CD" w14:textId="77777777" w:rsidR="00E328CF" w:rsidRPr="006F3C56" w:rsidRDefault="00E328CF" w:rsidP="001E0750">
            <w:pPr>
              <w:ind w:left="111"/>
              <w:rPr>
                <w:rFonts w:ascii="Times New Roman" w:hAnsi="Times New Roman" w:cs="Times New Roman"/>
                <w:sz w:val="16"/>
                <w:szCs w:val="16"/>
              </w:rPr>
            </w:pPr>
            <w:r w:rsidRPr="006F3C56">
              <w:rPr>
                <w:rFonts w:ascii="Times New Roman" w:hAnsi="Times New Roman" w:cs="Times New Roman"/>
                <w:sz w:val="16"/>
                <w:szCs w:val="16"/>
              </w:rPr>
              <w:t>32.787</w:t>
            </w:r>
          </w:p>
        </w:tc>
        <w:tc>
          <w:tcPr>
            <w:tcW w:w="522" w:type="pct"/>
            <w:tcBorders>
              <w:top w:val="nil"/>
              <w:left w:val="nil"/>
              <w:bottom w:val="nil"/>
              <w:right w:val="nil"/>
            </w:tcBorders>
          </w:tcPr>
          <w:p w14:paraId="418656B2" w14:textId="77777777" w:rsidR="00E328CF" w:rsidRPr="006F3C56" w:rsidRDefault="00E328CF" w:rsidP="001E0750">
            <w:pPr>
              <w:ind w:right="4"/>
              <w:jc w:val="center"/>
              <w:rPr>
                <w:rFonts w:ascii="Times New Roman" w:hAnsi="Times New Roman" w:cs="Times New Roman"/>
                <w:sz w:val="16"/>
                <w:szCs w:val="16"/>
              </w:rPr>
            </w:pPr>
            <w:r w:rsidRPr="006F3C56">
              <w:rPr>
                <w:rFonts w:ascii="Times New Roman" w:hAnsi="Times New Roman" w:cs="Times New Roman"/>
                <w:sz w:val="16"/>
                <w:szCs w:val="16"/>
              </w:rPr>
              <w:t>73.368</w:t>
            </w:r>
          </w:p>
        </w:tc>
      </w:tr>
      <w:tr w:rsidR="00E328CF" w:rsidRPr="006F3C56" w14:paraId="3E058411" w14:textId="77777777" w:rsidTr="001E0750">
        <w:trPr>
          <w:trHeight w:val="229"/>
        </w:trPr>
        <w:tc>
          <w:tcPr>
            <w:tcW w:w="604" w:type="pct"/>
            <w:tcBorders>
              <w:top w:val="nil"/>
              <w:left w:val="nil"/>
              <w:bottom w:val="single" w:sz="3" w:space="0" w:color="181717"/>
              <w:right w:val="nil"/>
            </w:tcBorders>
          </w:tcPr>
          <w:p w14:paraId="1FC1E143" w14:textId="77777777" w:rsidR="00E328CF" w:rsidRPr="006F3C56" w:rsidRDefault="00E328CF" w:rsidP="001E0750">
            <w:pPr>
              <w:ind w:left="40"/>
              <w:rPr>
                <w:rFonts w:ascii="Times New Roman" w:hAnsi="Times New Roman" w:cs="Times New Roman"/>
                <w:sz w:val="16"/>
                <w:szCs w:val="16"/>
              </w:rPr>
            </w:pPr>
            <w:r w:rsidRPr="006F3C56">
              <w:rPr>
                <w:rFonts w:ascii="Times New Roman" w:hAnsi="Times New Roman" w:cs="Times New Roman"/>
                <w:sz w:val="16"/>
                <w:szCs w:val="16"/>
              </w:rPr>
              <w:t>IMA</w:t>
            </w:r>
          </w:p>
        </w:tc>
        <w:tc>
          <w:tcPr>
            <w:tcW w:w="930" w:type="pct"/>
            <w:tcBorders>
              <w:top w:val="nil"/>
              <w:left w:val="nil"/>
              <w:bottom w:val="single" w:sz="3" w:space="0" w:color="181717"/>
              <w:right w:val="nil"/>
            </w:tcBorders>
          </w:tcPr>
          <w:p w14:paraId="6BEB90D8" w14:textId="77777777" w:rsidR="00E328CF" w:rsidRPr="006F3C56" w:rsidRDefault="00E328CF" w:rsidP="001E0750">
            <w:pPr>
              <w:ind w:left="200"/>
              <w:rPr>
                <w:rFonts w:ascii="Times New Roman" w:hAnsi="Times New Roman" w:cs="Times New Roman"/>
                <w:sz w:val="16"/>
                <w:szCs w:val="16"/>
              </w:rPr>
            </w:pPr>
            <w:r w:rsidRPr="006F3C56">
              <w:rPr>
                <w:rFonts w:ascii="Times New Roman" w:hAnsi="Times New Roman" w:cs="Times New Roman"/>
                <w:sz w:val="16"/>
                <w:szCs w:val="16"/>
              </w:rPr>
              <w:t>Standard</w:t>
            </w:r>
          </w:p>
        </w:tc>
        <w:tc>
          <w:tcPr>
            <w:tcW w:w="667" w:type="pct"/>
            <w:tcBorders>
              <w:top w:val="nil"/>
              <w:left w:val="nil"/>
              <w:bottom w:val="single" w:sz="3" w:space="0" w:color="181717"/>
              <w:right w:val="nil"/>
            </w:tcBorders>
          </w:tcPr>
          <w:p w14:paraId="47208F93" w14:textId="77777777" w:rsidR="00E328CF" w:rsidRPr="006F3C56" w:rsidRDefault="00E328CF" w:rsidP="001E0750">
            <w:pPr>
              <w:ind w:left="82"/>
              <w:rPr>
                <w:rFonts w:ascii="Times New Roman" w:hAnsi="Times New Roman" w:cs="Times New Roman"/>
                <w:sz w:val="16"/>
                <w:szCs w:val="16"/>
              </w:rPr>
            </w:pPr>
            <w:r w:rsidRPr="006F3C56">
              <w:rPr>
                <w:rFonts w:ascii="Times New Roman" w:hAnsi="Times New Roman" w:cs="Times New Roman"/>
                <w:sz w:val="16"/>
                <w:szCs w:val="16"/>
              </w:rPr>
              <w:t>Infinity</w:t>
            </w:r>
          </w:p>
        </w:tc>
        <w:tc>
          <w:tcPr>
            <w:tcW w:w="750" w:type="pct"/>
            <w:tcBorders>
              <w:top w:val="nil"/>
              <w:left w:val="nil"/>
              <w:bottom w:val="single" w:sz="3" w:space="0" w:color="181717"/>
              <w:right w:val="nil"/>
            </w:tcBorders>
          </w:tcPr>
          <w:p w14:paraId="4730E3D4" w14:textId="77777777" w:rsidR="00E328CF" w:rsidRPr="006F3C56" w:rsidRDefault="00E328CF" w:rsidP="001E0750">
            <w:pPr>
              <w:rPr>
                <w:rFonts w:ascii="Times New Roman" w:hAnsi="Times New Roman" w:cs="Times New Roman"/>
                <w:sz w:val="16"/>
                <w:szCs w:val="16"/>
              </w:rPr>
            </w:pPr>
          </w:p>
        </w:tc>
        <w:tc>
          <w:tcPr>
            <w:tcW w:w="788" w:type="pct"/>
            <w:tcBorders>
              <w:top w:val="nil"/>
              <w:left w:val="nil"/>
              <w:bottom w:val="single" w:sz="3" w:space="0" w:color="181717"/>
              <w:right w:val="nil"/>
            </w:tcBorders>
          </w:tcPr>
          <w:p w14:paraId="39A1054C" w14:textId="77777777" w:rsidR="00E328CF" w:rsidRPr="006F3C56" w:rsidRDefault="00E328CF" w:rsidP="001E0750">
            <w:pPr>
              <w:rPr>
                <w:rFonts w:ascii="Times New Roman" w:hAnsi="Times New Roman" w:cs="Times New Roman"/>
                <w:sz w:val="16"/>
                <w:szCs w:val="16"/>
              </w:rPr>
            </w:pPr>
          </w:p>
        </w:tc>
        <w:tc>
          <w:tcPr>
            <w:tcW w:w="739" w:type="pct"/>
            <w:tcBorders>
              <w:top w:val="nil"/>
              <w:left w:val="nil"/>
              <w:bottom w:val="single" w:sz="3" w:space="0" w:color="181717"/>
              <w:right w:val="nil"/>
            </w:tcBorders>
          </w:tcPr>
          <w:p w14:paraId="715500CF" w14:textId="77777777" w:rsidR="00E328CF" w:rsidRPr="006F3C56" w:rsidRDefault="00E328CF" w:rsidP="001E0750">
            <w:pPr>
              <w:ind w:left="118"/>
              <w:rPr>
                <w:rFonts w:ascii="Times New Roman" w:hAnsi="Times New Roman" w:cs="Times New Roman"/>
                <w:sz w:val="16"/>
                <w:szCs w:val="16"/>
              </w:rPr>
            </w:pPr>
            <w:r w:rsidRPr="006F3C56">
              <w:rPr>
                <w:rFonts w:ascii="Times New Roman" w:hAnsi="Times New Roman" w:cs="Times New Roman"/>
                <w:sz w:val="16"/>
                <w:szCs w:val="16"/>
              </w:rPr>
              <w:t>13.342</w:t>
            </w:r>
          </w:p>
        </w:tc>
        <w:tc>
          <w:tcPr>
            <w:tcW w:w="522" w:type="pct"/>
            <w:tcBorders>
              <w:top w:val="nil"/>
              <w:left w:val="nil"/>
              <w:bottom w:val="single" w:sz="3" w:space="0" w:color="181717"/>
              <w:right w:val="nil"/>
            </w:tcBorders>
          </w:tcPr>
          <w:p w14:paraId="650CFAFC" w14:textId="77777777" w:rsidR="00E328CF" w:rsidRPr="006F3C56" w:rsidRDefault="00E328CF" w:rsidP="001E0750">
            <w:pPr>
              <w:rPr>
                <w:rFonts w:ascii="Times New Roman" w:hAnsi="Times New Roman" w:cs="Times New Roman"/>
                <w:sz w:val="16"/>
                <w:szCs w:val="16"/>
              </w:rPr>
            </w:pPr>
          </w:p>
        </w:tc>
      </w:tr>
    </w:tbl>
    <w:p w14:paraId="74A856F1" w14:textId="77777777" w:rsidR="00E328CF" w:rsidRPr="006F3C56" w:rsidRDefault="00E328CF" w:rsidP="00E328CF">
      <w:pPr>
        <w:spacing w:before="120" w:after="0" w:line="240" w:lineRule="auto"/>
        <w:jc w:val="both"/>
        <w:rPr>
          <w:rFonts w:ascii="Times New Roman" w:hAnsi="Times New Roman" w:cs="Times New Roman"/>
          <w:sz w:val="20"/>
          <w:szCs w:val="20"/>
        </w:rPr>
      </w:pPr>
    </w:p>
    <w:p w14:paraId="791C426D" w14:textId="77777777" w:rsidR="00E328CF" w:rsidRPr="006F3C56" w:rsidRDefault="00E328CF" w:rsidP="00E328CF">
      <w:pPr>
        <w:spacing w:line="265" w:lineRule="auto"/>
        <w:jc w:val="center"/>
        <w:rPr>
          <w:rFonts w:ascii="Calibri" w:eastAsia="Calibri" w:hAnsi="Calibri" w:cs="Calibri"/>
          <w:sz w:val="16"/>
        </w:rPr>
      </w:pPr>
      <w:r w:rsidRPr="006F3C56">
        <w:rPr>
          <w:rFonts w:ascii="Times New Roman" w:hAnsi="Times New Roman" w:cs="Times New Roman"/>
          <w:b/>
          <w:bCs/>
          <w:sz w:val="16"/>
          <w:szCs w:val="16"/>
        </w:rPr>
        <w:t>Table 5</w:t>
      </w:r>
      <w:ins w:id="674" w:author="Author">
        <w:r w:rsidRPr="006F3C56">
          <w:rPr>
            <w:rFonts w:ascii="Times New Roman" w:hAnsi="Times New Roman" w:cs="Times New Roman"/>
            <w:b/>
            <w:bCs/>
            <w:sz w:val="16"/>
            <w:szCs w:val="16"/>
          </w:rPr>
          <w:t>.</w:t>
        </w:r>
      </w:ins>
      <w:del w:id="675" w:author="Author">
        <w:r w:rsidRPr="006F3C56" w:rsidDel="002615CC">
          <w:rPr>
            <w:rFonts w:ascii="Times New Roman" w:hAnsi="Times New Roman" w:cs="Times New Roman"/>
            <w:b/>
            <w:bCs/>
            <w:sz w:val="16"/>
            <w:szCs w:val="16"/>
          </w:rPr>
          <w:delText>:</w:delText>
        </w:r>
      </w:del>
      <w:r w:rsidRPr="006F3C56">
        <w:rPr>
          <w:rFonts w:ascii="Times New Roman" w:hAnsi="Times New Roman" w:cs="Times New Roman"/>
          <w:b/>
          <w:bCs/>
          <w:sz w:val="16"/>
          <w:szCs w:val="16"/>
        </w:rPr>
        <w:t xml:space="preserve"> Data in the </w:t>
      </w:r>
      <w:del w:id="676" w:author="Author">
        <w:r w:rsidRPr="006F3C56" w:rsidDel="002615CC">
          <w:rPr>
            <w:rFonts w:ascii="Times New Roman" w:hAnsi="Times New Roman" w:cs="Times New Roman"/>
            <w:b/>
            <w:bCs/>
            <w:sz w:val="16"/>
            <w:szCs w:val="16"/>
          </w:rPr>
          <w:delText>n</w:delText>
        </w:r>
      </w:del>
      <w:ins w:id="677" w:author="Author">
        <w:r w:rsidRPr="006F3C56">
          <w:rPr>
            <w:rFonts w:ascii="Times New Roman" w:hAnsi="Times New Roman" w:cs="Times New Roman"/>
            <w:b/>
            <w:bCs/>
            <w:sz w:val="16"/>
            <w:szCs w:val="16"/>
          </w:rPr>
          <w:t>N</w:t>
        </w:r>
      </w:ins>
      <w:r w:rsidRPr="006F3C56">
        <w:rPr>
          <w:rFonts w:ascii="Times New Roman" w:hAnsi="Times New Roman" w:cs="Times New Roman"/>
          <w:b/>
          <w:bCs/>
          <w:sz w:val="16"/>
          <w:szCs w:val="16"/>
        </w:rPr>
        <w:t xml:space="preserve">onsequential </w:t>
      </w:r>
      <w:del w:id="678" w:author="Author">
        <w:r w:rsidRPr="006F3C56" w:rsidDel="002615CC">
          <w:rPr>
            <w:rFonts w:ascii="Times New Roman" w:hAnsi="Times New Roman" w:cs="Times New Roman"/>
            <w:b/>
            <w:bCs/>
            <w:sz w:val="16"/>
            <w:szCs w:val="16"/>
          </w:rPr>
          <w:delText>c</w:delText>
        </w:r>
      </w:del>
      <w:ins w:id="679" w:author="Author">
        <w:r w:rsidRPr="006F3C56">
          <w:rPr>
            <w:rFonts w:ascii="Times New Roman" w:hAnsi="Times New Roman" w:cs="Times New Roman"/>
            <w:b/>
            <w:bCs/>
            <w:sz w:val="16"/>
            <w:szCs w:val="16"/>
          </w:rPr>
          <w:t>C</w:t>
        </w:r>
      </w:ins>
      <w:r w:rsidRPr="006F3C56">
        <w:rPr>
          <w:rFonts w:ascii="Times New Roman" w:hAnsi="Times New Roman" w:cs="Times New Roman"/>
          <w:b/>
          <w:bCs/>
          <w:sz w:val="16"/>
          <w:szCs w:val="16"/>
        </w:rPr>
        <w:t xml:space="preserve">omponent </w:t>
      </w:r>
      <w:del w:id="680" w:author="Author">
        <w:r w:rsidRPr="006F3C56" w:rsidDel="002615CC">
          <w:rPr>
            <w:rFonts w:ascii="Times New Roman" w:hAnsi="Times New Roman" w:cs="Times New Roman"/>
            <w:b/>
            <w:bCs/>
            <w:sz w:val="16"/>
            <w:szCs w:val="16"/>
          </w:rPr>
          <w:delText>e</w:delText>
        </w:r>
      </w:del>
      <w:ins w:id="681" w:author="Author">
        <w:r w:rsidRPr="006F3C56">
          <w:rPr>
            <w:rFonts w:ascii="Times New Roman" w:hAnsi="Times New Roman" w:cs="Times New Roman"/>
            <w:b/>
            <w:bCs/>
            <w:sz w:val="16"/>
            <w:szCs w:val="16"/>
          </w:rPr>
          <w:t>E</w:t>
        </w:r>
      </w:ins>
      <w:r w:rsidRPr="006F3C56">
        <w:rPr>
          <w:rFonts w:ascii="Times New Roman" w:hAnsi="Times New Roman" w:cs="Times New Roman"/>
          <w:b/>
          <w:bCs/>
          <w:sz w:val="16"/>
          <w:szCs w:val="16"/>
        </w:rPr>
        <w:t>ditor</w:t>
      </w:r>
    </w:p>
    <w:tbl>
      <w:tblPr>
        <w:tblStyle w:val="TableGrid0"/>
        <w:tblW w:w="5000" w:type="pct"/>
        <w:tblInd w:w="0" w:type="dxa"/>
        <w:tblLayout w:type="fixed"/>
        <w:tblCellMar>
          <w:top w:w="26" w:type="dxa"/>
          <w:bottom w:w="20" w:type="dxa"/>
          <w:right w:w="36" w:type="dxa"/>
        </w:tblCellMar>
        <w:tblLook w:val="04A0" w:firstRow="1" w:lastRow="0" w:firstColumn="1" w:lastColumn="0" w:noHBand="0" w:noVBand="1"/>
      </w:tblPr>
      <w:tblGrid>
        <w:gridCol w:w="912"/>
        <w:gridCol w:w="1105"/>
        <w:gridCol w:w="299"/>
        <w:gridCol w:w="807"/>
        <w:gridCol w:w="412"/>
        <w:gridCol w:w="694"/>
        <w:gridCol w:w="524"/>
        <w:gridCol w:w="584"/>
        <w:gridCol w:w="306"/>
        <w:gridCol w:w="800"/>
        <w:gridCol w:w="315"/>
        <w:gridCol w:w="788"/>
      </w:tblGrid>
      <w:tr w:rsidR="00E328CF" w:rsidRPr="006F3C56" w14:paraId="66E15636" w14:textId="77777777" w:rsidTr="001E0750">
        <w:trPr>
          <w:trHeight w:val="243"/>
        </w:trPr>
        <w:tc>
          <w:tcPr>
            <w:tcW w:w="604" w:type="pct"/>
            <w:tcBorders>
              <w:top w:val="single" w:sz="3" w:space="0" w:color="181717"/>
              <w:left w:val="nil"/>
              <w:bottom w:val="nil"/>
              <w:right w:val="nil"/>
            </w:tcBorders>
            <w:vAlign w:val="center"/>
          </w:tcPr>
          <w:p w14:paraId="4C2D3892" w14:textId="77777777" w:rsidR="00E328CF" w:rsidRPr="006F3C56" w:rsidRDefault="00E328CF" w:rsidP="001E0750">
            <w:pPr>
              <w:ind w:left="40"/>
              <w:jc w:val="center"/>
              <w:rPr>
                <w:rFonts w:ascii="Times New Roman" w:hAnsi="Times New Roman" w:cs="Times New Roman"/>
                <w:sz w:val="16"/>
                <w:szCs w:val="16"/>
              </w:rPr>
            </w:pPr>
            <w:r w:rsidRPr="006F3C56">
              <w:rPr>
                <w:rFonts w:ascii="Times New Roman" w:hAnsi="Times New Roman" w:cs="Times New Roman"/>
                <w:sz w:val="16"/>
                <w:szCs w:val="16"/>
              </w:rPr>
              <w:t>Object number</w:t>
            </w:r>
          </w:p>
        </w:tc>
        <w:tc>
          <w:tcPr>
            <w:tcW w:w="732" w:type="pct"/>
            <w:tcBorders>
              <w:top w:val="single" w:sz="3" w:space="0" w:color="181717"/>
              <w:left w:val="nil"/>
              <w:bottom w:val="nil"/>
              <w:right w:val="nil"/>
            </w:tcBorders>
            <w:vAlign w:val="center"/>
          </w:tcPr>
          <w:p w14:paraId="7DE0254F"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Object 1</w:t>
            </w:r>
          </w:p>
        </w:tc>
        <w:tc>
          <w:tcPr>
            <w:tcW w:w="733" w:type="pct"/>
            <w:gridSpan w:val="2"/>
            <w:tcBorders>
              <w:top w:val="single" w:sz="3" w:space="0" w:color="181717"/>
              <w:left w:val="nil"/>
              <w:bottom w:val="nil"/>
              <w:right w:val="nil"/>
            </w:tcBorders>
            <w:vAlign w:val="center"/>
          </w:tcPr>
          <w:p w14:paraId="1B043399"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Object 2</w:t>
            </w:r>
          </w:p>
        </w:tc>
        <w:tc>
          <w:tcPr>
            <w:tcW w:w="733" w:type="pct"/>
            <w:gridSpan w:val="2"/>
            <w:tcBorders>
              <w:top w:val="single" w:sz="3" w:space="0" w:color="181717"/>
              <w:left w:val="nil"/>
              <w:bottom w:val="nil"/>
              <w:right w:val="nil"/>
            </w:tcBorders>
            <w:vAlign w:val="center"/>
          </w:tcPr>
          <w:p w14:paraId="0B3C3DA4"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Object 3</w:t>
            </w:r>
          </w:p>
        </w:tc>
        <w:tc>
          <w:tcPr>
            <w:tcW w:w="734" w:type="pct"/>
            <w:gridSpan w:val="2"/>
            <w:tcBorders>
              <w:top w:val="single" w:sz="3" w:space="0" w:color="181717"/>
              <w:left w:val="nil"/>
              <w:bottom w:val="nil"/>
              <w:right w:val="nil"/>
            </w:tcBorders>
            <w:vAlign w:val="center"/>
          </w:tcPr>
          <w:p w14:paraId="211573E1"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Object 4</w:t>
            </w:r>
          </w:p>
        </w:tc>
        <w:tc>
          <w:tcPr>
            <w:tcW w:w="733" w:type="pct"/>
            <w:gridSpan w:val="2"/>
            <w:tcBorders>
              <w:top w:val="single" w:sz="3" w:space="0" w:color="181717"/>
              <w:left w:val="nil"/>
              <w:bottom w:val="nil"/>
              <w:right w:val="nil"/>
            </w:tcBorders>
            <w:vAlign w:val="center"/>
          </w:tcPr>
          <w:p w14:paraId="4F0B3429"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Object 5</w:t>
            </w:r>
          </w:p>
        </w:tc>
        <w:tc>
          <w:tcPr>
            <w:tcW w:w="732" w:type="pct"/>
            <w:gridSpan w:val="2"/>
            <w:tcBorders>
              <w:top w:val="single" w:sz="3" w:space="0" w:color="181717"/>
              <w:left w:val="nil"/>
              <w:bottom w:val="nil"/>
              <w:right w:val="nil"/>
            </w:tcBorders>
            <w:vAlign w:val="center"/>
          </w:tcPr>
          <w:p w14:paraId="7BDCF649"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Object 6</w:t>
            </w:r>
          </w:p>
        </w:tc>
      </w:tr>
      <w:tr w:rsidR="00E328CF" w:rsidRPr="006F3C56" w14:paraId="61A0555D" w14:textId="77777777" w:rsidTr="001E0750">
        <w:trPr>
          <w:trHeight w:val="452"/>
        </w:trPr>
        <w:tc>
          <w:tcPr>
            <w:tcW w:w="604" w:type="pct"/>
            <w:tcBorders>
              <w:top w:val="nil"/>
              <w:left w:val="nil"/>
              <w:bottom w:val="single" w:sz="3" w:space="0" w:color="181717"/>
              <w:right w:val="nil"/>
            </w:tcBorders>
            <w:vAlign w:val="center"/>
          </w:tcPr>
          <w:p w14:paraId="6DB55405" w14:textId="77777777" w:rsidR="00E328CF" w:rsidRPr="006F3C56" w:rsidRDefault="00E328CF" w:rsidP="001E0750">
            <w:pPr>
              <w:ind w:left="40"/>
              <w:jc w:val="center"/>
              <w:rPr>
                <w:rFonts w:ascii="Times New Roman" w:hAnsi="Times New Roman" w:cs="Times New Roman"/>
                <w:sz w:val="16"/>
                <w:szCs w:val="16"/>
              </w:rPr>
            </w:pPr>
            <w:r w:rsidRPr="006F3C56">
              <w:rPr>
                <w:rFonts w:ascii="Times New Roman" w:hAnsi="Times New Roman" w:cs="Times New Roman"/>
                <w:sz w:val="16"/>
                <w:szCs w:val="16"/>
              </w:rPr>
              <w:t>Object type</w:t>
            </w:r>
          </w:p>
        </w:tc>
        <w:tc>
          <w:tcPr>
            <w:tcW w:w="732" w:type="pct"/>
            <w:tcBorders>
              <w:top w:val="nil"/>
              <w:left w:val="nil"/>
              <w:bottom w:val="single" w:sz="3" w:space="0" w:color="181717"/>
              <w:right w:val="nil"/>
            </w:tcBorders>
            <w:vAlign w:val="center"/>
          </w:tcPr>
          <w:p w14:paraId="60652E10"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Standard lens</w:t>
            </w:r>
          </w:p>
        </w:tc>
        <w:tc>
          <w:tcPr>
            <w:tcW w:w="733" w:type="pct"/>
            <w:gridSpan w:val="2"/>
            <w:tcBorders>
              <w:top w:val="nil"/>
              <w:left w:val="nil"/>
              <w:bottom w:val="single" w:sz="3" w:space="0" w:color="181717"/>
              <w:right w:val="nil"/>
            </w:tcBorders>
            <w:vAlign w:val="center"/>
          </w:tcPr>
          <w:p w14:paraId="24A50B88"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Cylinder volume</w:t>
            </w:r>
          </w:p>
        </w:tc>
        <w:tc>
          <w:tcPr>
            <w:tcW w:w="733" w:type="pct"/>
            <w:gridSpan w:val="2"/>
            <w:tcBorders>
              <w:top w:val="nil"/>
              <w:left w:val="nil"/>
              <w:bottom w:val="single" w:sz="3" w:space="0" w:color="181717"/>
              <w:right w:val="nil"/>
            </w:tcBorders>
            <w:vAlign w:val="center"/>
          </w:tcPr>
          <w:p w14:paraId="6AB83393"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Standard lens</w:t>
            </w:r>
          </w:p>
        </w:tc>
        <w:tc>
          <w:tcPr>
            <w:tcW w:w="734" w:type="pct"/>
            <w:gridSpan w:val="2"/>
            <w:tcBorders>
              <w:top w:val="nil"/>
              <w:left w:val="nil"/>
              <w:bottom w:val="single" w:sz="3" w:space="0" w:color="181717"/>
              <w:right w:val="nil"/>
            </w:tcBorders>
            <w:vAlign w:val="center"/>
          </w:tcPr>
          <w:p w14:paraId="379F8012" w14:textId="77777777" w:rsidR="00E328CF" w:rsidRPr="006F3C56" w:rsidRDefault="00E328CF" w:rsidP="001E0750">
            <w:pPr>
              <w:ind w:firstLine="6"/>
              <w:jc w:val="center"/>
              <w:rPr>
                <w:rFonts w:ascii="Times New Roman" w:hAnsi="Times New Roman" w:cs="Times New Roman"/>
                <w:sz w:val="16"/>
                <w:szCs w:val="16"/>
              </w:rPr>
            </w:pPr>
            <w:r w:rsidRPr="006F3C56">
              <w:rPr>
                <w:rFonts w:ascii="Times New Roman" w:hAnsi="Times New Roman" w:cs="Times New Roman"/>
                <w:sz w:val="16"/>
                <w:szCs w:val="16"/>
              </w:rPr>
              <w:t>Cylinder volume</w:t>
            </w:r>
          </w:p>
        </w:tc>
        <w:tc>
          <w:tcPr>
            <w:tcW w:w="733" w:type="pct"/>
            <w:gridSpan w:val="2"/>
            <w:tcBorders>
              <w:top w:val="nil"/>
              <w:left w:val="nil"/>
              <w:bottom w:val="single" w:sz="3" w:space="0" w:color="181717"/>
              <w:right w:val="nil"/>
            </w:tcBorders>
            <w:vAlign w:val="center"/>
          </w:tcPr>
          <w:p w14:paraId="7D00FB11"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Standard lens</w:t>
            </w:r>
          </w:p>
        </w:tc>
        <w:tc>
          <w:tcPr>
            <w:tcW w:w="732" w:type="pct"/>
            <w:gridSpan w:val="2"/>
            <w:tcBorders>
              <w:top w:val="nil"/>
              <w:left w:val="nil"/>
              <w:bottom w:val="single" w:sz="3" w:space="0" w:color="181717"/>
              <w:right w:val="nil"/>
            </w:tcBorders>
            <w:vAlign w:val="center"/>
          </w:tcPr>
          <w:p w14:paraId="29ACB4C9"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Cylinder volume</w:t>
            </w:r>
          </w:p>
        </w:tc>
      </w:tr>
      <w:tr w:rsidR="00E328CF" w:rsidRPr="006F3C56" w14:paraId="66FDDAEE" w14:textId="77777777" w:rsidTr="001E0750">
        <w:trPr>
          <w:trHeight w:val="244"/>
        </w:trPr>
        <w:tc>
          <w:tcPr>
            <w:tcW w:w="604" w:type="pct"/>
            <w:tcBorders>
              <w:top w:val="single" w:sz="3" w:space="0" w:color="181717"/>
              <w:left w:val="nil"/>
              <w:bottom w:val="nil"/>
              <w:right w:val="nil"/>
            </w:tcBorders>
            <w:vAlign w:val="center"/>
          </w:tcPr>
          <w:p w14:paraId="5EF7C286" w14:textId="77777777" w:rsidR="00E328CF" w:rsidRPr="006F3C56" w:rsidRDefault="00E328CF" w:rsidP="001E0750">
            <w:pPr>
              <w:ind w:left="40"/>
              <w:jc w:val="center"/>
              <w:rPr>
                <w:rFonts w:ascii="Times New Roman" w:hAnsi="Times New Roman" w:cs="Times New Roman"/>
                <w:sz w:val="16"/>
                <w:szCs w:val="16"/>
              </w:rPr>
            </w:pPr>
            <w:r w:rsidRPr="006F3C56">
              <w:rPr>
                <w:rFonts w:ascii="Cambria Math" w:eastAsia="Calibri" w:hAnsi="Cambria Math" w:cs="Cambria Math"/>
                <w:sz w:val="16"/>
                <w:szCs w:val="16"/>
              </w:rPr>
              <w:t>𝑍</w:t>
            </w:r>
            <w:r w:rsidRPr="006F3C56">
              <w:rPr>
                <w:rFonts w:ascii="Times New Roman" w:eastAsia="Calibri" w:hAnsi="Times New Roman" w:cs="Times New Roman"/>
                <w:sz w:val="16"/>
                <w:szCs w:val="16"/>
              </w:rPr>
              <w:t xml:space="preserve"> </w:t>
            </w:r>
            <w:r w:rsidRPr="006F3C56">
              <w:rPr>
                <w:rFonts w:ascii="Times New Roman" w:hAnsi="Times New Roman" w:cs="Times New Roman"/>
                <w:sz w:val="16"/>
                <w:szCs w:val="16"/>
              </w:rPr>
              <w:t>position (mm)</w:t>
            </w:r>
          </w:p>
        </w:tc>
        <w:tc>
          <w:tcPr>
            <w:tcW w:w="732" w:type="pct"/>
            <w:tcBorders>
              <w:top w:val="single" w:sz="3" w:space="0" w:color="181717"/>
              <w:left w:val="nil"/>
              <w:bottom w:val="nil"/>
              <w:right w:val="nil"/>
            </w:tcBorders>
            <w:vAlign w:val="center"/>
          </w:tcPr>
          <w:p w14:paraId="61EE848A"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0.000</w:t>
            </w:r>
          </w:p>
        </w:tc>
        <w:tc>
          <w:tcPr>
            <w:tcW w:w="733" w:type="pct"/>
            <w:gridSpan w:val="2"/>
            <w:tcBorders>
              <w:top w:val="single" w:sz="3" w:space="0" w:color="181717"/>
              <w:left w:val="nil"/>
              <w:bottom w:val="nil"/>
              <w:right w:val="nil"/>
            </w:tcBorders>
            <w:vAlign w:val="center"/>
          </w:tcPr>
          <w:p w14:paraId="165F97A0"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0.000</w:t>
            </w:r>
          </w:p>
        </w:tc>
        <w:tc>
          <w:tcPr>
            <w:tcW w:w="733" w:type="pct"/>
            <w:gridSpan w:val="2"/>
            <w:tcBorders>
              <w:top w:val="single" w:sz="3" w:space="0" w:color="181717"/>
              <w:left w:val="nil"/>
              <w:bottom w:val="nil"/>
              <w:right w:val="nil"/>
            </w:tcBorders>
            <w:vAlign w:val="center"/>
          </w:tcPr>
          <w:p w14:paraId="6C488168"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0.000833</w:t>
            </w:r>
          </w:p>
        </w:tc>
        <w:tc>
          <w:tcPr>
            <w:tcW w:w="734" w:type="pct"/>
            <w:gridSpan w:val="2"/>
            <w:tcBorders>
              <w:top w:val="single" w:sz="3" w:space="0" w:color="181717"/>
              <w:left w:val="nil"/>
              <w:bottom w:val="nil"/>
              <w:right w:val="nil"/>
            </w:tcBorders>
            <w:vAlign w:val="center"/>
          </w:tcPr>
          <w:p w14:paraId="34995A09"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0.000833</w:t>
            </w:r>
          </w:p>
        </w:tc>
        <w:tc>
          <w:tcPr>
            <w:tcW w:w="733" w:type="pct"/>
            <w:gridSpan w:val="2"/>
            <w:tcBorders>
              <w:top w:val="single" w:sz="3" w:space="0" w:color="181717"/>
              <w:left w:val="nil"/>
              <w:bottom w:val="nil"/>
              <w:right w:val="nil"/>
            </w:tcBorders>
            <w:vAlign w:val="center"/>
          </w:tcPr>
          <w:p w14:paraId="7A1FCA6E"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0.001667</w:t>
            </w:r>
          </w:p>
        </w:tc>
        <w:tc>
          <w:tcPr>
            <w:tcW w:w="732" w:type="pct"/>
            <w:gridSpan w:val="2"/>
            <w:tcBorders>
              <w:top w:val="single" w:sz="3" w:space="0" w:color="181717"/>
              <w:left w:val="nil"/>
              <w:bottom w:val="nil"/>
              <w:right w:val="nil"/>
            </w:tcBorders>
            <w:vAlign w:val="center"/>
          </w:tcPr>
          <w:p w14:paraId="30A5E2E3"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0.001667</w:t>
            </w:r>
          </w:p>
        </w:tc>
      </w:tr>
      <w:tr w:rsidR="00E328CF" w:rsidRPr="006F3C56" w14:paraId="7426BC99" w14:textId="77777777" w:rsidTr="001E0750">
        <w:trPr>
          <w:trHeight w:val="229"/>
        </w:trPr>
        <w:tc>
          <w:tcPr>
            <w:tcW w:w="604" w:type="pct"/>
            <w:tcBorders>
              <w:top w:val="nil"/>
              <w:left w:val="nil"/>
              <w:bottom w:val="nil"/>
              <w:right w:val="nil"/>
            </w:tcBorders>
            <w:vAlign w:val="center"/>
          </w:tcPr>
          <w:p w14:paraId="33C4CCB4" w14:textId="77777777" w:rsidR="00E328CF" w:rsidRPr="006F3C56" w:rsidRDefault="00E328CF" w:rsidP="001E0750">
            <w:pPr>
              <w:ind w:left="40"/>
              <w:jc w:val="center"/>
              <w:rPr>
                <w:rFonts w:ascii="Times New Roman" w:hAnsi="Times New Roman" w:cs="Times New Roman"/>
                <w:sz w:val="16"/>
                <w:szCs w:val="16"/>
              </w:rPr>
            </w:pPr>
            <w:r w:rsidRPr="006F3C56">
              <w:rPr>
                <w:rFonts w:ascii="Times New Roman" w:hAnsi="Times New Roman" w:cs="Times New Roman"/>
                <w:sz w:val="16"/>
                <w:szCs w:val="16"/>
              </w:rPr>
              <w:t>Material</w:t>
            </w:r>
          </w:p>
        </w:tc>
        <w:tc>
          <w:tcPr>
            <w:tcW w:w="930" w:type="pct"/>
            <w:gridSpan w:val="2"/>
            <w:tcBorders>
              <w:top w:val="nil"/>
              <w:left w:val="nil"/>
              <w:bottom w:val="nil"/>
              <w:right w:val="nil"/>
            </w:tcBorders>
            <w:vAlign w:val="center"/>
          </w:tcPr>
          <w:p w14:paraId="1FEDF2FA" w14:textId="77777777" w:rsidR="00E328CF" w:rsidRPr="006F3C56" w:rsidRDefault="00E328CF" w:rsidP="001E0750">
            <w:pPr>
              <w:ind w:left="580"/>
              <w:jc w:val="center"/>
              <w:rPr>
                <w:rFonts w:ascii="Times New Roman" w:hAnsi="Times New Roman" w:cs="Times New Roman"/>
                <w:sz w:val="16"/>
                <w:szCs w:val="16"/>
              </w:rPr>
            </w:pPr>
            <w:r w:rsidRPr="006F3C56">
              <w:rPr>
                <w:rFonts w:ascii="Times New Roman" w:hAnsi="Times New Roman" w:cs="Times New Roman"/>
                <w:sz w:val="16"/>
                <w:szCs w:val="16"/>
              </w:rPr>
              <w:t>Germanium</w:t>
            </w:r>
          </w:p>
        </w:tc>
        <w:tc>
          <w:tcPr>
            <w:tcW w:w="808" w:type="pct"/>
            <w:gridSpan w:val="2"/>
            <w:tcBorders>
              <w:top w:val="nil"/>
              <w:left w:val="nil"/>
              <w:bottom w:val="nil"/>
              <w:right w:val="nil"/>
            </w:tcBorders>
          </w:tcPr>
          <w:p w14:paraId="068F35A5" w14:textId="77777777" w:rsidR="00E328CF" w:rsidRPr="006F3C56" w:rsidRDefault="00E328CF" w:rsidP="001E0750">
            <w:pPr>
              <w:rPr>
                <w:rFonts w:ascii="Times New Roman" w:hAnsi="Times New Roman" w:cs="Times New Roman"/>
                <w:sz w:val="16"/>
                <w:szCs w:val="16"/>
              </w:rPr>
            </w:pPr>
          </w:p>
        </w:tc>
        <w:tc>
          <w:tcPr>
            <w:tcW w:w="807" w:type="pct"/>
            <w:gridSpan w:val="2"/>
            <w:tcBorders>
              <w:top w:val="nil"/>
              <w:left w:val="nil"/>
              <w:bottom w:val="nil"/>
              <w:right w:val="nil"/>
            </w:tcBorders>
            <w:vAlign w:val="center"/>
          </w:tcPr>
          <w:p w14:paraId="3F099FBB"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Germanium</w:t>
            </w:r>
          </w:p>
        </w:tc>
        <w:tc>
          <w:tcPr>
            <w:tcW w:w="590" w:type="pct"/>
            <w:gridSpan w:val="2"/>
            <w:tcBorders>
              <w:top w:val="nil"/>
              <w:left w:val="nil"/>
              <w:bottom w:val="nil"/>
              <w:right w:val="nil"/>
            </w:tcBorders>
          </w:tcPr>
          <w:p w14:paraId="6F41A9E3" w14:textId="77777777" w:rsidR="00E328CF" w:rsidRPr="006F3C56" w:rsidRDefault="00E328CF" w:rsidP="001E0750">
            <w:pPr>
              <w:rPr>
                <w:rFonts w:ascii="Times New Roman" w:hAnsi="Times New Roman" w:cs="Times New Roman"/>
                <w:sz w:val="16"/>
                <w:szCs w:val="16"/>
              </w:rPr>
            </w:pPr>
          </w:p>
        </w:tc>
        <w:tc>
          <w:tcPr>
            <w:tcW w:w="739" w:type="pct"/>
            <w:gridSpan w:val="2"/>
            <w:tcBorders>
              <w:top w:val="nil"/>
              <w:left w:val="nil"/>
              <w:bottom w:val="nil"/>
              <w:right w:val="nil"/>
            </w:tcBorders>
            <w:vAlign w:val="center"/>
          </w:tcPr>
          <w:p w14:paraId="451F6B51" w14:textId="77777777" w:rsidR="00E328CF" w:rsidRPr="006F3C56" w:rsidRDefault="00E328CF" w:rsidP="001E0750">
            <w:pPr>
              <w:ind w:left="46"/>
              <w:jc w:val="center"/>
              <w:rPr>
                <w:rFonts w:ascii="Times New Roman" w:hAnsi="Times New Roman" w:cs="Times New Roman"/>
                <w:sz w:val="16"/>
                <w:szCs w:val="16"/>
              </w:rPr>
            </w:pPr>
            <w:r w:rsidRPr="006F3C56">
              <w:rPr>
                <w:rFonts w:ascii="Times New Roman" w:hAnsi="Times New Roman" w:cs="Times New Roman"/>
                <w:sz w:val="16"/>
                <w:szCs w:val="16"/>
              </w:rPr>
              <w:t>Germanium</w:t>
            </w:r>
          </w:p>
        </w:tc>
        <w:tc>
          <w:tcPr>
            <w:tcW w:w="522" w:type="pct"/>
            <w:tcBorders>
              <w:top w:val="nil"/>
              <w:left w:val="nil"/>
              <w:bottom w:val="nil"/>
              <w:right w:val="nil"/>
            </w:tcBorders>
          </w:tcPr>
          <w:p w14:paraId="6164D405" w14:textId="77777777" w:rsidR="00E328CF" w:rsidRPr="006F3C56" w:rsidRDefault="00E328CF" w:rsidP="001E0750">
            <w:pPr>
              <w:rPr>
                <w:rFonts w:ascii="Times New Roman" w:hAnsi="Times New Roman" w:cs="Times New Roman"/>
                <w:sz w:val="16"/>
                <w:szCs w:val="16"/>
              </w:rPr>
            </w:pPr>
          </w:p>
        </w:tc>
      </w:tr>
      <w:tr w:rsidR="00E328CF" w:rsidRPr="006F3C56" w14:paraId="7FB525BC" w14:textId="77777777" w:rsidTr="001E0750">
        <w:trPr>
          <w:trHeight w:val="229"/>
        </w:trPr>
        <w:tc>
          <w:tcPr>
            <w:tcW w:w="604" w:type="pct"/>
            <w:tcBorders>
              <w:top w:val="nil"/>
              <w:left w:val="nil"/>
              <w:bottom w:val="nil"/>
              <w:right w:val="nil"/>
            </w:tcBorders>
            <w:vAlign w:val="center"/>
          </w:tcPr>
          <w:p w14:paraId="0D1E324C" w14:textId="77777777" w:rsidR="00E328CF" w:rsidRPr="006F3C56" w:rsidRDefault="00E328CF" w:rsidP="001E0750">
            <w:pPr>
              <w:ind w:left="40"/>
              <w:jc w:val="center"/>
              <w:rPr>
                <w:rFonts w:ascii="Times New Roman" w:hAnsi="Times New Roman" w:cs="Times New Roman"/>
                <w:sz w:val="16"/>
                <w:szCs w:val="16"/>
              </w:rPr>
            </w:pPr>
            <w:r w:rsidRPr="006F3C56">
              <w:rPr>
                <w:rFonts w:ascii="Times New Roman" w:hAnsi="Times New Roman" w:cs="Times New Roman"/>
                <w:sz w:val="16"/>
                <w:szCs w:val="16"/>
              </w:rPr>
              <w:t xml:space="preserve">Front </w:t>
            </w:r>
            <w:r w:rsidRPr="006F3C56">
              <w:rPr>
                <w:rFonts w:ascii="Cambria Math" w:eastAsia="Calibri" w:hAnsi="Cambria Math" w:cs="Cambria Math"/>
                <w:sz w:val="16"/>
                <w:szCs w:val="16"/>
              </w:rPr>
              <w:t>𝑅</w:t>
            </w:r>
            <w:r w:rsidRPr="006F3C56">
              <w:rPr>
                <w:rFonts w:ascii="Times New Roman" w:eastAsia="Calibri" w:hAnsi="Times New Roman" w:cs="Times New Roman"/>
                <w:sz w:val="16"/>
                <w:szCs w:val="16"/>
              </w:rPr>
              <w:t xml:space="preserve"> </w:t>
            </w:r>
            <w:r w:rsidRPr="006F3C56">
              <w:rPr>
                <w:rFonts w:ascii="Times New Roman" w:hAnsi="Times New Roman" w:cs="Times New Roman"/>
                <w:sz w:val="16"/>
                <w:szCs w:val="16"/>
              </w:rPr>
              <w:t>(mm)</w:t>
            </w:r>
          </w:p>
        </w:tc>
        <w:tc>
          <w:tcPr>
            <w:tcW w:w="732" w:type="pct"/>
            <w:tcBorders>
              <w:top w:val="nil"/>
              <w:left w:val="nil"/>
              <w:bottom w:val="nil"/>
              <w:right w:val="nil"/>
            </w:tcBorders>
            <w:vAlign w:val="center"/>
          </w:tcPr>
          <w:p w14:paraId="5A7C32B3"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0.000</w:t>
            </w:r>
          </w:p>
        </w:tc>
        <w:tc>
          <w:tcPr>
            <w:tcW w:w="733" w:type="pct"/>
            <w:gridSpan w:val="2"/>
            <w:tcBorders>
              <w:top w:val="nil"/>
              <w:left w:val="nil"/>
              <w:bottom w:val="nil"/>
              <w:right w:val="nil"/>
            </w:tcBorders>
            <w:vAlign w:val="center"/>
          </w:tcPr>
          <w:p w14:paraId="69B1D37E"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11.148</w:t>
            </w:r>
          </w:p>
        </w:tc>
        <w:tc>
          <w:tcPr>
            <w:tcW w:w="733" w:type="pct"/>
            <w:gridSpan w:val="2"/>
            <w:tcBorders>
              <w:top w:val="nil"/>
              <w:left w:val="nil"/>
              <w:bottom w:val="nil"/>
              <w:right w:val="nil"/>
            </w:tcBorders>
            <w:vAlign w:val="center"/>
          </w:tcPr>
          <w:p w14:paraId="660B7A23"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0.000</w:t>
            </w:r>
          </w:p>
        </w:tc>
        <w:tc>
          <w:tcPr>
            <w:tcW w:w="733" w:type="pct"/>
            <w:gridSpan w:val="2"/>
            <w:tcBorders>
              <w:top w:val="nil"/>
              <w:left w:val="nil"/>
              <w:bottom w:val="nil"/>
              <w:right w:val="nil"/>
            </w:tcBorders>
            <w:vAlign w:val="center"/>
          </w:tcPr>
          <w:p w14:paraId="61598A19"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13.089</w:t>
            </w:r>
          </w:p>
        </w:tc>
        <w:tc>
          <w:tcPr>
            <w:tcW w:w="733" w:type="pct"/>
            <w:gridSpan w:val="2"/>
            <w:tcBorders>
              <w:top w:val="nil"/>
              <w:left w:val="nil"/>
              <w:bottom w:val="nil"/>
              <w:right w:val="nil"/>
            </w:tcBorders>
            <w:vAlign w:val="center"/>
          </w:tcPr>
          <w:p w14:paraId="4313C4D0"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0.000</w:t>
            </w:r>
          </w:p>
        </w:tc>
        <w:tc>
          <w:tcPr>
            <w:tcW w:w="733" w:type="pct"/>
            <w:gridSpan w:val="2"/>
            <w:tcBorders>
              <w:top w:val="nil"/>
              <w:left w:val="nil"/>
              <w:bottom w:val="nil"/>
              <w:right w:val="nil"/>
            </w:tcBorders>
            <w:vAlign w:val="center"/>
          </w:tcPr>
          <w:p w14:paraId="68723055"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14.404</w:t>
            </w:r>
          </w:p>
        </w:tc>
      </w:tr>
      <w:tr w:rsidR="00E328CF" w:rsidRPr="006F3C56" w14:paraId="00C2DE73" w14:textId="77777777" w:rsidTr="001E0750">
        <w:trPr>
          <w:trHeight w:val="229"/>
        </w:trPr>
        <w:tc>
          <w:tcPr>
            <w:tcW w:w="604" w:type="pct"/>
            <w:tcBorders>
              <w:top w:val="nil"/>
              <w:left w:val="nil"/>
              <w:bottom w:val="nil"/>
              <w:right w:val="nil"/>
            </w:tcBorders>
            <w:vAlign w:val="center"/>
          </w:tcPr>
          <w:p w14:paraId="63759CF9" w14:textId="77777777" w:rsidR="00E328CF" w:rsidRPr="006F3C56" w:rsidRDefault="00E328CF" w:rsidP="001E0750">
            <w:pPr>
              <w:ind w:left="40"/>
              <w:jc w:val="center"/>
              <w:rPr>
                <w:rFonts w:ascii="Times New Roman" w:hAnsi="Times New Roman" w:cs="Times New Roman"/>
                <w:sz w:val="16"/>
                <w:szCs w:val="16"/>
              </w:rPr>
            </w:pPr>
            <w:r w:rsidRPr="006F3C56">
              <w:rPr>
                <w:rFonts w:ascii="Cambria Math" w:eastAsia="Calibri" w:hAnsi="Cambria Math" w:cs="Cambria Math"/>
                <w:sz w:val="16"/>
                <w:szCs w:val="16"/>
              </w:rPr>
              <w:t>𝑍</w:t>
            </w:r>
            <w:r w:rsidRPr="006F3C56">
              <w:rPr>
                <w:rFonts w:ascii="Times New Roman" w:eastAsia="Calibri" w:hAnsi="Times New Roman" w:cs="Times New Roman"/>
                <w:sz w:val="16"/>
                <w:szCs w:val="16"/>
              </w:rPr>
              <w:t xml:space="preserve"> </w:t>
            </w:r>
            <w:r w:rsidRPr="006F3C56">
              <w:rPr>
                <w:rFonts w:ascii="Times New Roman" w:hAnsi="Times New Roman" w:cs="Times New Roman"/>
                <w:sz w:val="16"/>
                <w:szCs w:val="16"/>
              </w:rPr>
              <w:t>length (mm)</w:t>
            </w:r>
          </w:p>
        </w:tc>
        <w:tc>
          <w:tcPr>
            <w:tcW w:w="732" w:type="pct"/>
            <w:tcBorders>
              <w:top w:val="nil"/>
              <w:left w:val="nil"/>
              <w:bottom w:val="nil"/>
              <w:right w:val="nil"/>
            </w:tcBorders>
            <w:vAlign w:val="center"/>
          </w:tcPr>
          <w:p w14:paraId="3213EA14"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0.000</w:t>
            </w:r>
          </w:p>
        </w:tc>
        <w:tc>
          <w:tcPr>
            <w:tcW w:w="733" w:type="pct"/>
            <w:gridSpan w:val="2"/>
            <w:tcBorders>
              <w:top w:val="nil"/>
              <w:left w:val="nil"/>
              <w:bottom w:val="nil"/>
              <w:right w:val="nil"/>
            </w:tcBorders>
            <w:vAlign w:val="center"/>
          </w:tcPr>
          <w:p w14:paraId="4107D124"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0.000833</w:t>
            </w:r>
          </w:p>
        </w:tc>
        <w:tc>
          <w:tcPr>
            <w:tcW w:w="733" w:type="pct"/>
            <w:gridSpan w:val="2"/>
            <w:tcBorders>
              <w:top w:val="nil"/>
              <w:left w:val="nil"/>
              <w:bottom w:val="nil"/>
              <w:right w:val="nil"/>
            </w:tcBorders>
            <w:vAlign w:val="center"/>
          </w:tcPr>
          <w:p w14:paraId="63EF1DAE"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0.000</w:t>
            </w:r>
          </w:p>
        </w:tc>
        <w:tc>
          <w:tcPr>
            <w:tcW w:w="733" w:type="pct"/>
            <w:gridSpan w:val="2"/>
            <w:tcBorders>
              <w:top w:val="nil"/>
              <w:left w:val="nil"/>
              <w:bottom w:val="nil"/>
              <w:right w:val="nil"/>
            </w:tcBorders>
            <w:vAlign w:val="center"/>
          </w:tcPr>
          <w:p w14:paraId="6752809D"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0.000833</w:t>
            </w:r>
          </w:p>
        </w:tc>
        <w:tc>
          <w:tcPr>
            <w:tcW w:w="733" w:type="pct"/>
            <w:gridSpan w:val="2"/>
            <w:tcBorders>
              <w:top w:val="nil"/>
              <w:left w:val="nil"/>
              <w:bottom w:val="nil"/>
              <w:right w:val="nil"/>
            </w:tcBorders>
            <w:vAlign w:val="center"/>
          </w:tcPr>
          <w:p w14:paraId="631CF028"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0.000</w:t>
            </w:r>
          </w:p>
        </w:tc>
        <w:tc>
          <w:tcPr>
            <w:tcW w:w="733" w:type="pct"/>
            <w:gridSpan w:val="2"/>
            <w:tcBorders>
              <w:top w:val="nil"/>
              <w:left w:val="nil"/>
              <w:bottom w:val="nil"/>
              <w:right w:val="nil"/>
            </w:tcBorders>
            <w:vAlign w:val="center"/>
          </w:tcPr>
          <w:p w14:paraId="683628AA"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0.000833</w:t>
            </w:r>
          </w:p>
        </w:tc>
      </w:tr>
      <w:tr w:rsidR="00E328CF" w:rsidRPr="006F3C56" w14:paraId="1A9CC7E4" w14:textId="77777777" w:rsidTr="001E0750">
        <w:trPr>
          <w:trHeight w:val="229"/>
        </w:trPr>
        <w:tc>
          <w:tcPr>
            <w:tcW w:w="604" w:type="pct"/>
            <w:tcBorders>
              <w:top w:val="nil"/>
              <w:left w:val="nil"/>
              <w:bottom w:val="nil"/>
              <w:right w:val="nil"/>
            </w:tcBorders>
            <w:vAlign w:val="center"/>
          </w:tcPr>
          <w:p w14:paraId="4EDC8957" w14:textId="77777777" w:rsidR="00E328CF" w:rsidRPr="006F3C56" w:rsidRDefault="00E328CF" w:rsidP="001E0750">
            <w:pPr>
              <w:ind w:left="40"/>
              <w:jc w:val="center"/>
              <w:rPr>
                <w:rFonts w:ascii="Times New Roman" w:hAnsi="Times New Roman" w:cs="Times New Roman"/>
                <w:sz w:val="16"/>
                <w:szCs w:val="16"/>
              </w:rPr>
            </w:pPr>
            <w:r w:rsidRPr="006F3C56">
              <w:rPr>
                <w:rFonts w:ascii="Times New Roman" w:hAnsi="Times New Roman" w:cs="Times New Roman"/>
                <w:sz w:val="16"/>
                <w:szCs w:val="16"/>
              </w:rPr>
              <w:t xml:space="preserve">Back </w:t>
            </w:r>
            <w:r w:rsidRPr="006F3C56">
              <w:rPr>
                <w:rFonts w:ascii="Cambria Math" w:eastAsia="Calibri" w:hAnsi="Cambria Math" w:cs="Cambria Math"/>
                <w:sz w:val="16"/>
                <w:szCs w:val="16"/>
              </w:rPr>
              <w:t>𝑅</w:t>
            </w:r>
            <w:r w:rsidRPr="006F3C56">
              <w:rPr>
                <w:rFonts w:ascii="Times New Roman" w:eastAsia="Calibri" w:hAnsi="Times New Roman" w:cs="Times New Roman"/>
                <w:sz w:val="16"/>
                <w:szCs w:val="16"/>
              </w:rPr>
              <w:t xml:space="preserve"> </w:t>
            </w:r>
            <w:r w:rsidRPr="006F3C56">
              <w:rPr>
                <w:rFonts w:ascii="Times New Roman" w:hAnsi="Times New Roman" w:cs="Times New Roman"/>
                <w:sz w:val="16"/>
                <w:szCs w:val="16"/>
              </w:rPr>
              <w:t>(mm)</w:t>
            </w:r>
          </w:p>
        </w:tc>
        <w:tc>
          <w:tcPr>
            <w:tcW w:w="732" w:type="pct"/>
            <w:tcBorders>
              <w:top w:val="nil"/>
              <w:left w:val="nil"/>
              <w:bottom w:val="nil"/>
              <w:right w:val="nil"/>
            </w:tcBorders>
            <w:vAlign w:val="center"/>
          </w:tcPr>
          <w:p w14:paraId="7D8DA4D8"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16.500</w:t>
            </w:r>
          </w:p>
        </w:tc>
        <w:tc>
          <w:tcPr>
            <w:tcW w:w="733" w:type="pct"/>
            <w:gridSpan w:val="2"/>
            <w:tcBorders>
              <w:top w:val="nil"/>
              <w:left w:val="nil"/>
              <w:bottom w:val="nil"/>
              <w:right w:val="nil"/>
            </w:tcBorders>
            <w:vAlign w:val="center"/>
          </w:tcPr>
          <w:p w14:paraId="3DFA00C2"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11.148</w:t>
            </w:r>
          </w:p>
        </w:tc>
        <w:tc>
          <w:tcPr>
            <w:tcW w:w="733" w:type="pct"/>
            <w:gridSpan w:val="2"/>
            <w:tcBorders>
              <w:top w:val="nil"/>
              <w:left w:val="nil"/>
              <w:bottom w:val="nil"/>
              <w:right w:val="nil"/>
            </w:tcBorders>
            <w:vAlign w:val="center"/>
          </w:tcPr>
          <w:p w14:paraId="3AFBE9EB"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16.500</w:t>
            </w:r>
          </w:p>
        </w:tc>
        <w:tc>
          <w:tcPr>
            <w:tcW w:w="733" w:type="pct"/>
            <w:gridSpan w:val="2"/>
            <w:tcBorders>
              <w:top w:val="nil"/>
              <w:left w:val="nil"/>
              <w:bottom w:val="nil"/>
              <w:right w:val="nil"/>
            </w:tcBorders>
            <w:vAlign w:val="center"/>
          </w:tcPr>
          <w:p w14:paraId="6D49B53C"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13.089</w:t>
            </w:r>
          </w:p>
        </w:tc>
        <w:tc>
          <w:tcPr>
            <w:tcW w:w="733" w:type="pct"/>
            <w:gridSpan w:val="2"/>
            <w:tcBorders>
              <w:top w:val="nil"/>
              <w:left w:val="nil"/>
              <w:bottom w:val="nil"/>
              <w:right w:val="nil"/>
            </w:tcBorders>
            <w:vAlign w:val="center"/>
          </w:tcPr>
          <w:p w14:paraId="3FBAA8F8"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16.500</w:t>
            </w:r>
          </w:p>
        </w:tc>
        <w:tc>
          <w:tcPr>
            <w:tcW w:w="733" w:type="pct"/>
            <w:gridSpan w:val="2"/>
            <w:tcBorders>
              <w:top w:val="nil"/>
              <w:left w:val="nil"/>
              <w:bottom w:val="nil"/>
              <w:right w:val="nil"/>
            </w:tcBorders>
            <w:vAlign w:val="center"/>
          </w:tcPr>
          <w:p w14:paraId="76F11AC4"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14.404</w:t>
            </w:r>
          </w:p>
        </w:tc>
      </w:tr>
      <w:tr w:rsidR="00E328CF" w:rsidRPr="006F3C56" w14:paraId="4A71F63F" w14:textId="77777777" w:rsidTr="001E0750">
        <w:trPr>
          <w:trHeight w:val="229"/>
        </w:trPr>
        <w:tc>
          <w:tcPr>
            <w:tcW w:w="604" w:type="pct"/>
            <w:tcBorders>
              <w:top w:val="nil"/>
              <w:left w:val="nil"/>
              <w:bottom w:val="nil"/>
              <w:right w:val="nil"/>
            </w:tcBorders>
            <w:vAlign w:val="center"/>
          </w:tcPr>
          <w:p w14:paraId="0BAD44E2" w14:textId="77777777" w:rsidR="00E328CF" w:rsidRPr="006F3C56" w:rsidRDefault="00E328CF" w:rsidP="001E0750">
            <w:pPr>
              <w:ind w:left="40"/>
              <w:jc w:val="center"/>
              <w:rPr>
                <w:rFonts w:ascii="Times New Roman" w:hAnsi="Times New Roman" w:cs="Times New Roman"/>
                <w:sz w:val="16"/>
                <w:szCs w:val="16"/>
              </w:rPr>
            </w:pPr>
            <w:r w:rsidRPr="006F3C56">
              <w:rPr>
                <w:rFonts w:ascii="Times New Roman" w:hAnsi="Times New Roman" w:cs="Times New Roman"/>
                <w:sz w:val="16"/>
                <w:szCs w:val="16"/>
              </w:rPr>
              <w:t>Edge 1 (mm)</w:t>
            </w:r>
          </w:p>
        </w:tc>
        <w:tc>
          <w:tcPr>
            <w:tcW w:w="732" w:type="pct"/>
            <w:tcBorders>
              <w:top w:val="nil"/>
              <w:left w:val="nil"/>
              <w:bottom w:val="nil"/>
              <w:right w:val="nil"/>
            </w:tcBorders>
            <w:vAlign w:val="center"/>
          </w:tcPr>
          <w:p w14:paraId="1138376B"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16.500</w:t>
            </w:r>
          </w:p>
        </w:tc>
        <w:tc>
          <w:tcPr>
            <w:tcW w:w="733" w:type="pct"/>
            <w:gridSpan w:val="2"/>
            <w:tcBorders>
              <w:top w:val="nil"/>
              <w:left w:val="nil"/>
              <w:bottom w:val="nil"/>
              <w:right w:val="nil"/>
            </w:tcBorders>
            <w:vAlign w:val="center"/>
          </w:tcPr>
          <w:p w14:paraId="34B2C8E2"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Not used</w:t>
            </w:r>
          </w:p>
        </w:tc>
        <w:tc>
          <w:tcPr>
            <w:tcW w:w="733" w:type="pct"/>
            <w:gridSpan w:val="2"/>
            <w:tcBorders>
              <w:top w:val="nil"/>
              <w:left w:val="nil"/>
              <w:bottom w:val="nil"/>
              <w:right w:val="nil"/>
            </w:tcBorders>
            <w:vAlign w:val="center"/>
          </w:tcPr>
          <w:p w14:paraId="49D144BE"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16.500</w:t>
            </w:r>
          </w:p>
        </w:tc>
        <w:tc>
          <w:tcPr>
            <w:tcW w:w="733" w:type="pct"/>
            <w:gridSpan w:val="2"/>
            <w:tcBorders>
              <w:top w:val="nil"/>
              <w:left w:val="nil"/>
              <w:bottom w:val="nil"/>
              <w:right w:val="nil"/>
            </w:tcBorders>
            <w:vAlign w:val="center"/>
          </w:tcPr>
          <w:p w14:paraId="7C47012A"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not used</w:t>
            </w:r>
          </w:p>
        </w:tc>
        <w:tc>
          <w:tcPr>
            <w:tcW w:w="733" w:type="pct"/>
            <w:gridSpan w:val="2"/>
            <w:tcBorders>
              <w:top w:val="nil"/>
              <w:left w:val="nil"/>
              <w:bottom w:val="nil"/>
              <w:right w:val="nil"/>
            </w:tcBorders>
            <w:vAlign w:val="center"/>
          </w:tcPr>
          <w:p w14:paraId="4B04A7C9"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16.500</w:t>
            </w:r>
          </w:p>
        </w:tc>
        <w:tc>
          <w:tcPr>
            <w:tcW w:w="733" w:type="pct"/>
            <w:gridSpan w:val="2"/>
            <w:tcBorders>
              <w:top w:val="nil"/>
              <w:left w:val="nil"/>
              <w:bottom w:val="nil"/>
              <w:right w:val="nil"/>
            </w:tcBorders>
            <w:vAlign w:val="center"/>
          </w:tcPr>
          <w:p w14:paraId="0CA5A9DB"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Not used</w:t>
            </w:r>
          </w:p>
        </w:tc>
      </w:tr>
      <w:tr w:rsidR="00E328CF" w:rsidRPr="006F3C56" w14:paraId="546DDD21" w14:textId="77777777" w:rsidTr="001E0750">
        <w:trPr>
          <w:trHeight w:val="229"/>
        </w:trPr>
        <w:tc>
          <w:tcPr>
            <w:tcW w:w="604" w:type="pct"/>
            <w:tcBorders>
              <w:top w:val="nil"/>
              <w:left w:val="nil"/>
              <w:bottom w:val="nil"/>
              <w:right w:val="nil"/>
            </w:tcBorders>
            <w:vAlign w:val="center"/>
          </w:tcPr>
          <w:p w14:paraId="1100B7DD" w14:textId="77777777" w:rsidR="00E328CF" w:rsidRPr="006F3C56" w:rsidRDefault="00E328CF" w:rsidP="001E0750">
            <w:pPr>
              <w:ind w:left="40"/>
              <w:jc w:val="center"/>
              <w:rPr>
                <w:rFonts w:ascii="Times New Roman" w:hAnsi="Times New Roman" w:cs="Times New Roman"/>
                <w:sz w:val="16"/>
                <w:szCs w:val="16"/>
              </w:rPr>
            </w:pPr>
            <w:r w:rsidRPr="006F3C56">
              <w:rPr>
                <w:rFonts w:ascii="Times New Roman" w:hAnsi="Times New Roman" w:cs="Times New Roman"/>
                <w:sz w:val="16"/>
                <w:szCs w:val="16"/>
              </w:rPr>
              <w:t>Thickness (mm)</w:t>
            </w:r>
          </w:p>
        </w:tc>
        <w:tc>
          <w:tcPr>
            <w:tcW w:w="732" w:type="pct"/>
            <w:tcBorders>
              <w:top w:val="nil"/>
              <w:left w:val="nil"/>
              <w:bottom w:val="nil"/>
              <w:right w:val="nil"/>
            </w:tcBorders>
            <w:vAlign w:val="center"/>
          </w:tcPr>
          <w:p w14:paraId="639A5F1E"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0.000833</w:t>
            </w:r>
          </w:p>
        </w:tc>
        <w:tc>
          <w:tcPr>
            <w:tcW w:w="733" w:type="pct"/>
            <w:gridSpan w:val="2"/>
            <w:tcBorders>
              <w:top w:val="nil"/>
              <w:left w:val="nil"/>
              <w:bottom w:val="nil"/>
              <w:right w:val="nil"/>
            </w:tcBorders>
            <w:vAlign w:val="center"/>
          </w:tcPr>
          <w:p w14:paraId="343FE6D4"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Not used</w:t>
            </w:r>
          </w:p>
        </w:tc>
        <w:tc>
          <w:tcPr>
            <w:tcW w:w="733" w:type="pct"/>
            <w:gridSpan w:val="2"/>
            <w:tcBorders>
              <w:top w:val="nil"/>
              <w:left w:val="nil"/>
              <w:bottom w:val="nil"/>
              <w:right w:val="nil"/>
            </w:tcBorders>
            <w:vAlign w:val="center"/>
          </w:tcPr>
          <w:p w14:paraId="12872032"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0.000833</w:t>
            </w:r>
          </w:p>
        </w:tc>
        <w:tc>
          <w:tcPr>
            <w:tcW w:w="733" w:type="pct"/>
            <w:gridSpan w:val="2"/>
            <w:tcBorders>
              <w:top w:val="nil"/>
              <w:left w:val="nil"/>
              <w:bottom w:val="nil"/>
              <w:right w:val="nil"/>
            </w:tcBorders>
            <w:vAlign w:val="center"/>
          </w:tcPr>
          <w:p w14:paraId="64EAD516"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not used</w:t>
            </w:r>
          </w:p>
        </w:tc>
        <w:tc>
          <w:tcPr>
            <w:tcW w:w="733" w:type="pct"/>
            <w:gridSpan w:val="2"/>
            <w:tcBorders>
              <w:top w:val="nil"/>
              <w:left w:val="nil"/>
              <w:bottom w:val="nil"/>
              <w:right w:val="nil"/>
            </w:tcBorders>
            <w:vAlign w:val="center"/>
          </w:tcPr>
          <w:p w14:paraId="1FFD8C4E"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0.000833</w:t>
            </w:r>
          </w:p>
        </w:tc>
        <w:tc>
          <w:tcPr>
            <w:tcW w:w="733" w:type="pct"/>
            <w:gridSpan w:val="2"/>
            <w:tcBorders>
              <w:top w:val="nil"/>
              <w:left w:val="nil"/>
              <w:bottom w:val="nil"/>
              <w:right w:val="nil"/>
            </w:tcBorders>
            <w:vAlign w:val="center"/>
          </w:tcPr>
          <w:p w14:paraId="5CFC419C"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Not used</w:t>
            </w:r>
          </w:p>
        </w:tc>
      </w:tr>
      <w:tr w:rsidR="00E328CF" w:rsidRPr="006F3C56" w14:paraId="21B828A6" w14:textId="77777777" w:rsidTr="001E0750">
        <w:trPr>
          <w:trHeight w:val="229"/>
        </w:trPr>
        <w:tc>
          <w:tcPr>
            <w:tcW w:w="604" w:type="pct"/>
            <w:tcBorders>
              <w:top w:val="nil"/>
              <w:left w:val="nil"/>
              <w:bottom w:val="nil"/>
              <w:right w:val="nil"/>
            </w:tcBorders>
            <w:vAlign w:val="center"/>
          </w:tcPr>
          <w:p w14:paraId="15C92491" w14:textId="77777777" w:rsidR="00E328CF" w:rsidRPr="006F3C56" w:rsidRDefault="00E328CF" w:rsidP="001E0750">
            <w:pPr>
              <w:ind w:left="40"/>
              <w:jc w:val="center"/>
              <w:rPr>
                <w:rFonts w:ascii="Times New Roman" w:hAnsi="Times New Roman" w:cs="Times New Roman"/>
                <w:sz w:val="16"/>
                <w:szCs w:val="16"/>
              </w:rPr>
            </w:pPr>
            <w:r w:rsidRPr="006F3C56">
              <w:rPr>
                <w:rFonts w:ascii="Times New Roman" w:hAnsi="Times New Roman" w:cs="Times New Roman"/>
                <w:sz w:val="16"/>
                <w:szCs w:val="16"/>
              </w:rPr>
              <w:t>Clear 2 (mm)</w:t>
            </w:r>
          </w:p>
        </w:tc>
        <w:tc>
          <w:tcPr>
            <w:tcW w:w="732" w:type="pct"/>
            <w:tcBorders>
              <w:top w:val="nil"/>
              <w:left w:val="nil"/>
              <w:bottom w:val="nil"/>
              <w:right w:val="nil"/>
            </w:tcBorders>
            <w:vAlign w:val="center"/>
          </w:tcPr>
          <w:p w14:paraId="608C7F87"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16.500</w:t>
            </w:r>
          </w:p>
        </w:tc>
        <w:tc>
          <w:tcPr>
            <w:tcW w:w="733" w:type="pct"/>
            <w:gridSpan w:val="2"/>
            <w:tcBorders>
              <w:top w:val="nil"/>
              <w:left w:val="nil"/>
              <w:bottom w:val="nil"/>
              <w:right w:val="nil"/>
            </w:tcBorders>
            <w:vAlign w:val="center"/>
          </w:tcPr>
          <w:p w14:paraId="0905485F"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Not used</w:t>
            </w:r>
          </w:p>
        </w:tc>
        <w:tc>
          <w:tcPr>
            <w:tcW w:w="733" w:type="pct"/>
            <w:gridSpan w:val="2"/>
            <w:tcBorders>
              <w:top w:val="nil"/>
              <w:left w:val="nil"/>
              <w:bottom w:val="nil"/>
              <w:right w:val="nil"/>
            </w:tcBorders>
            <w:vAlign w:val="center"/>
          </w:tcPr>
          <w:p w14:paraId="2AB60E53"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16.500</w:t>
            </w:r>
          </w:p>
        </w:tc>
        <w:tc>
          <w:tcPr>
            <w:tcW w:w="733" w:type="pct"/>
            <w:gridSpan w:val="2"/>
            <w:tcBorders>
              <w:top w:val="nil"/>
              <w:left w:val="nil"/>
              <w:bottom w:val="nil"/>
              <w:right w:val="nil"/>
            </w:tcBorders>
            <w:vAlign w:val="center"/>
          </w:tcPr>
          <w:p w14:paraId="25504744"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not used</w:t>
            </w:r>
          </w:p>
        </w:tc>
        <w:tc>
          <w:tcPr>
            <w:tcW w:w="733" w:type="pct"/>
            <w:gridSpan w:val="2"/>
            <w:tcBorders>
              <w:top w:val="nil"/>
              <w:left w:val="nil"/>
              <w:bottom w:val="nil"/>
              <w:right w:val="nil"/>
            </w:tcBorders>
            <w:vAlign w:val="center"/>
          </w:tcPr>
          <w:p w14:paraId="13CACFA0"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16.500</w:t>
            </w:r>
          </w:p>
        </w:tc>
        <w:tc>
          <w:tcPr>
            <w:tcW w:w="733" w:type="pct"/>
            <w:gridSpan w:val="2"/>
            <w:tcBorders>
              <w:top w:val="nil"/>
              <w:left w:val="nil"/>
              <w:bottom w:val="nil"/>
              <w:right w:val="nil"/>
            </w:tcBorders>
            <w:vAlign w:val="center"/>
          </w:tcPr>
          <w:p w14:paraId="668BF162"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Not used</w:t>
            </w:r>
          </w:p>
        </w:tc>
      </w:tr>
      <w:tr w:rsidR="00E328CF" w:rsidRPr="006F3C56" w14:paraId="12375A5E" w14:textId="77777777" w:rsidTr="001E0750">
        <w:trPr>
          <w:trHeight w:val="223"/>
        </w:trPr>
        <w:tc>
          <w:tcPr>
            <w:tcW w:w="604" w:type="pct"/>
            <w:tcBorders>
              <w:top w:val="nil"/>
              <w:left w:val="nil"/>
              <w:bottom w:val="single" w:sz="3" w:space="0" w:color="181717"/>
              <w:right w:val="nil"/>
            </w:tcBorders>
            <w:vAlign w:val="center"/>
          </w:tcPr>
          <w:p w14:paraId="30FC3F4C" w14:textId="77777777" w:rsidR="00E328CF" w:rsidRPr="006F3C56" w:rsidRDefault="00E328CF" w:rsidP="001E0750">
            <w:pPr>
              <w:ind w:left="40"/>
              <w:jc w:val="center"/>
              <w:rPr>
                <w:rFonts w:ascii="Times New Roman" w:hAnsi="Times New Roman" w:cs="Times New Roman"/>
                <w:sz w:val="16"/>
                <w:szCs w:val="16"/>
              </w:rPr>
            </w:pPr>
            <w:r w:rsidRPr="006F3C56">
              <w:rPr>
                <w:rFonts w:ascii="Times New Roman" w:hAnsi="Times New Roman" w:cs="Times New Roman"/>
                <w:sz w:val="16"/>
                <w:szCs w:val="16"/>
              </w:rPr>
              <w:t>Edge 2 (mm)</w:t>
            </w:r>
          </w:p>
        </w:tc>
        <w:tc>
          <w:tcPr>
            <w:tcW w:w="732" w:type="pct"/>
            <w:tcBorders>
              <w:top w:val="nil"/>
              <w:left w:val="nil"/>
              <w:bottom w:val="single" w:sz="3" w:space="0" w:color="181717"/>
              <w:right w:val="nil"/>
            </w:tcBorders>
            <w:vAlign w:val="center"/>
          </w:tcPr>
          <w:p w14:paraId="58151C07"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16.500</w:t>
            </w:r>
          </w:p>
        </w:tc>
        <w:tc>
          <w:tcPr>
            <w:tcW w:w="733" w:type="pct"/>
            <w:gridSpan w:val="2"/>
            <w:tcBorders>
              <w:top w:val="nil"/>
              <w:left w:val="nil"/>
              <w:bottom w:val="single" w:sz="3" w:space="0" w:color="181717"/>
              <w:right w:val="nil"/>
            </w:tcBorders>
            <w:vAlign w:val="center"/>
          </w:tcPr>
          <w:p w14:paraId="3CE11514"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Not used</w:t>
            </w:r>
          </w:p>
        </w:tc>
        <w:tc>
          <w:tcPr>
            <w:tcW w:w="733" w:type="pct"/>
            <w:gridSpan w:val="2"/>
            <w:tcBorders>
              <w:top w:val="nil"/>
              <w:left w:val="nil"/>
              <w:bottom w:val="single" w:sz="3" w:space="0" w:color="181717"/>
              <w:right w:val="nil"/>
            </w:tcBorders>
            <w:vAlign w:val="center"/>
          </w:tcPr>
          <w:p w14:paraId="21F2869F"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16.500</w:t>
            </w:r>
          </w:p>
        </w:tc>
        <w:tc>
          <w:tcPr>
            <w:tcW w:w="733" w:type="pct"/>
            <w:gridSpan w:val="2"/>
            <w:tcBorders>
              <w:top w:val="nil"/>
              <w:left w:val="nil"/>
              <w:bottom w:val="single" w:sz="3" w:space="0" w:color="181717"/>
              <w:right w:val="nil"/>
            </w:tcBorders>
            <w:vAlign w:val="center"/>
          </w:tcPr>
          <w:p w14:paraId="702339E1"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not used</w:t>
            </w:r>
          </w:p>
        </w:tc>
        <w:tc>
          <w:tcPr>
            <w:tcW w:w="733" w:type="pct"/>
            <w:gridSpan w:val="2"/>
            <w:tcBorders>
              <w:top w:val="nil"/>
              <w:left w:val="nil"/>
              <w:bottom w:val="single" w:sz="3" w:space="0" w:color="181717"/>
              <w:right w:val="nil"/>
            </w:tcBorders>
            <w:vAlign w:val="center"/>
          </w:tcPr>
          <w:p w14:paraId="12706ED1"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16.500</w:t>
            </w:r>
          </w:p>
        </w:tc>
        <w:tc>
          <w:tcPr>
            <w:tcW w:w="733" w:type="pct"/>
            <w:gridSpan w:val="2"/>
            <w:tcBorders>
              <w:top w:val="nil"/>
              <w:left w:val="nil"/>
              <w:bottom w:val="single" w:sz="3" w:space="0" w:color="181717"/>
              <w:right w:val="nil"/>
            </w:tcBorders>
            <w:vAlign w:val="center"/>
          </w:tcPr>
          <w:p w14:paraId="7E5807FC" w14:textId="77777777" w:rsidR="00E328CF" w:rsidRPr="006F3C56" w:rsidRDefault="00E328CF" w:rsidP="001E0750">
            <w:pPr>
              <w:jc w:val="center"/>
              <w:rPr>
                <w:rFonts w:ascii="Times New Roman" w:hAnsi="Times New Roman" w:cs="Times New Roman"/>
                <w:sz w:val="16"/>
                <w:szCs w:val="16"/>
              </w:rPr>
            </w:pPr>
            <w:r w:rsidRPr="006F3C56">
              <w:rPr>
                <w:rFonts w:ascii="Times New Roman" w:hAnsi="Times New Roman" w:cs="Times New Roman"/>
                <w:sz w:val="16"/>
                <w:szCs w:val="16"/>
              </w:rPr>
              <w:t>Not used</w:t>
            </w:r>
          </w:p>
        </w:tc>
      </w:tr>
    </w:tbl>
    <w:p w14:paraId="70927986" w14:textId="77777777" w:rsidR="00E328CF" w:rsidRPr="006F3C56" w:rsidRDefault="00E328CF" w:rsidP="00E328CF">
      <w:pPr>
        <w:spacing w:before="120" w:after="0" w:line="240" w:lineRule="auto"/>
        <w:jc w:val="both"/>
        <w:rPr>
          <w:rFonts w:ascii="Times New Roman" w:hAnsi="Times New Roman" w:cs="Times New Roman"/>
          <w:sz w:val="20"/>
          <w:szCs w:val="20"/>
        </w:rPr>
      </w:pPr>
    </w:p>
    <w:commentRangeStart w:id="682"/>
    <w:p w14:paraId="3E4CFE6B" w14:textId="77777777" w:rsidR="00E328CF" w:rsidRPr="006F3C56" w:rsidRDefault="00E328CF" w:rsidP="00E328CF">
      <w:pPr>
        <w:spacing w:after="194" w:line="259" w:lineRule="auto"/>
        <w:jc w:val="center"/>
      </w:pPr>
      <w:r w:rsidRPr="006F3C56">
        <w:rPr>
          <w:rFonts w:ascii="Calibri" w:eastAsia="Calibri" w:hAnsi="Calibri" w:cs="Calibri"/>
          <w:noProof/>
          <w:color w:val="000000"/>
        </w:rPr>
        <mc:AlternateContent>
          <mc:Choice Requires="wpg">
            <w:drawing>
              <wp:inline distT="0" distB="0" distL="0" distR="0" wp14:anchorId="022B9FCB" wp14:editId="5E9DE1C5">
                <wp:extent cx="4791871" cy="1819383"/>
                <wp:effectExtent l="0" t="0" r="0" b="0"/>
                <wp:docPr id="41" name="Group 41"/>
                <wp:cNvGraphicFramePr/>
                <a:graphic xmlns:a="http://schemas.openxmlformats.org/drawingml/2006/main">
                  <a:graphicData uri="http://schemas.microsoft.com/office/word/2010/wordprocessingGroup">
                    <wpg:wgp>
                      <wpg:cNvGrpSpPr/>
                      <wpg:grpSpPr>
                        <a:xfrm>
                          <a:off x="0" y="0"/>
                          <a:ext cx="4791871" cy="1819383"/>
                          <a:chOff x="0" y="0"/>
                          <a:chExt cx="4791871" cy="1819383"/>
                        </a:xfrm>
                      </wpg:grpSpPr>
                      <wps:wsp>
                        <wps:cNvPr id="42" name="Shape 460"/>
                        <wps:cNvSpPr/>
                        <wps:spPr>
                          <a:xfrm>
                            <a:off x="1270" y="553205"/>
                            <a:ext cx="144780" cy="1264920"/>
                          </a:xfrm>
                          <a:custGeom>
                            <a:avLst/>
                            <a:gdLst/>
                            <a:ahLst/>
                            <a:cxnLst/>
                            <a:rect l="0" t="0" r="0" b="0"/>
                            <a:pathLst>
                              <a:path w="144780" h="1264920">
                                <a:moveTo>
                                  <a:pt x="25400" y="0"/>
                                </a:moveTo>
                                <a:lnTo>
                                  <a:pt x="144780" y="8890"/>
                                </a:lnTo>
                                <a:lnTo>
                                  <a:pt x="144780" y="1264920"/>
                                </a:lnTo>
                                <a:lnTo>
                                  <a:pt x="31750" y="1264920"/>
                                </a:lnTo>
                                <a:lnTo>
                                  <a:pt x="31750" y="1234427"/>
                                </a:lnTo>
                                <a:lnTo>
                                  <a:pt x="10160" y="1212838"/>
                                </a:lnTo>
                                <a:lnTo>
                                  <a:pt x="10160" y="1043940"/>
                                </a:lnTo>
                                <a:lnTo>
                                  <a:pt x="0" y="1032497"/>
                                </a:lnTo>
                                <a:lnTo>
                                  <a:pt x="0" y="220980"/>
                                </a:lnTo>
                                <a:lnTo>
                                  <a:pt x="16510" y="213360"/>
                                </a:lnTo>
                                <a:lnTo>
                                  <a:pt x="10160" y="43180"/>
                                </a:lnTo>
                                <a:lnTo>
                                  <a:pt x="25400" y="29210"/>
                                </a:lnTo>
                                <a:lnTo>
                                  <a:pt x="25400" y="0"/>
                                </a:lnTo>
                                <a:close/>
                              </a:path>
                            </a:pathLst>
                          </a:custGeom>
                          <a:ln w="0" cap="flat">
                            <a:miter lim="127000"/>
                          </a:ln>
                        </wps:spPr>
                        <wps:style>
                          <a:lnRef idx="0">
                            <a:srgbClr val="000000">
                              <a:alpha val="0"/>
                            </a:srgbClr>
                          </a:lnRef>
                          <a:fillRef idx="1">
                            <a:srgbClr val="A8D5D5"/>
                          </a:fillRef>
                          <a:effectRef idx="0">
                            <a:scrgbClr r="0" g="0" b="0"/>
                          </a:effectRef>
                          <a:fontRef idx="none"/>
                        </wps:style>
                        <wps:bodyPr/>
                      </wps:wsp>
                      <wps:wsp>
                        <wps:cNvPr id="43" name="Shape 462"/>
                        <wps:cNvSpPr/>
                        <wps:spPr>
                          <a:xfrm>
                            <a:off x="1270" y="553205"/>
                            <a:ext cx="144780" cy="1264920"/>
                          </a:xfrm>
                          <a:custGeom>
                            <a:avLst/>
                            <a:gdLst/>
                            <a:ahLst/>
                            <a:cxnLst/>
                            <a:rect l="0" t="0" r="0" b="0"/>
                            <a:pathLst>
                              <a:path w="144780" h="1264920">
                                <a:moveTo>
                                  <a:pt x="144780" y="8890"/>
                                </a:moveTo>
                                <a:lnTo>
                                  <a:pt x="144780" y="1264920"/>
                                </a:lnTo>
                                <a:lnTo>
                                  <a:pt x="31750" y="1264920"/>
                                </a:lnTo>
                                <a:lnTo>
                                  <a:pt x="31750" y="1234427"/>
                                </a:lnTo>
                                <a:lnTo>
                                  <a:pt x="10160" y="1212838"/>
                                </a:lnTo>
                                <a:lnTo>
                                  <a:pt x="10160" y="1043940"/>
                                </a:lnTo>
                                <a:lnTo>
                                  <a:pt x="0" y="1032497"/>
                                </a:lnTo>
                                <a:lnTo>
                                  <a:pt x="0" y="220980"/>
                                </a:lnTo>
                                <a:lnTo>
                                  <a:pt x="16510" y="213360"/>
                                </a:lnTo>
                                <a:lnTo>
                                  <a:pt x="10160" y="43180"/>
                                </a:lnTo>
                                <a:lnTo>
                                  <a:pt x="25400" y="29210"/>
                                </a:lnTo>
                                <a:lnTo>
                                  <a:pt x="25400" y="0"/>
                                </a:lnTo>
                                <a:lnTo>
                                  <a:pt x="144780" y="889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44" name="Shape 463"/>
                        <wps:cNvSpPr/>
                        <wps:spPr>
                          <a:xfrm>
                            <a:off x="146050" y="239516"/>
                            <a:ext cx="1761490" cy="394970"/>
                          </a:xfrm>
                          <a:custGeom>
                            <a:avLst/>
                            <a:gdLst/>
                            <a:ahLst/>
                            <a:cxnLst/>
                            <a:rect l="0" t="0" r="0" b="0"/>
                            <a:pathLst>
                              <a:path w="1761490" h="394970">
                                <a:moveTo>
                                  <a:pt x="0" y="394970"/>
                                </a:moveTo>
                                <a:lnTo>
                                  <a:pt x="176149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45" name="Shape 464"/>
                        <wps:cNvSpPr/>
                        <wps:spPr>
                          <a:xfrm>
                            <a:off x="1869440" y="214116"/>
                            <a:ext cx="46990" cy="63500"/>
                          </a:xfrm>
                          <a:custGeom>
                            <a:avLst/>
                            <a:gdLst/>
                            <a:ahLst/>
                            <a:cxnLst/>
                            <a:rect l="0" t="0" r="0" b="0"/>
                            <a:pathLst>
                              <a:path w="46990" h="63500">
                                <a:moveTo>
                                  <a:pt x="7620" y="0"/>
                                </a:moveTo>
                                <a:cubicBezTo>
                                  <a:pt x="17780" y="11430"/>
                                  <a:pt x="33020" y="19050"/>
                                  <a:pt x="46990" y="24130"/>
                                </a:cubicBezTo>
                                <a:cubicBezTo>
                                  <a:pt x="35560" y="34290"/>
                                  <a:pt x="26670" y="48260"/>
                                  <a:pt x="21590" y="62230"/>
                                </a:cubicBezTo>
                                <a:lnTo>
                                  <a:pt x="13970" y="63500"/>
                                </a:lnTo>
                                <a:cubicBezTo>
                                  <a:pt x="19050" y="49530"/>
                                  <a:pt x="26670" y="36830"/>
                                  <a:pt x="36830" y="25400"/>
                                </a:cubicBezTo>
                                <a:cubicBezTo>
                                  <a:pt x="22860" y="20320"/>
                                  <a:pt x="10160" y="11430"/>
                                  <a:pt x="0" y="1270"/>
                                </a:cubicBezTo>
                                <a:lnTo>
                                  <a:pt x="762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6" name="Shape 465"/>
                        <wps:cNvSpPr/>
                        <wps:spPr>
                          <a:xfrm>
                            <a:off x="3713480" y="549408"/>
                            <a:ext cx="143510" cy="1259827"/>
                          </a:xfrm>
                          <a:custGeom>
                            <a:avLst/>
                            <a:gdLst/>
                            <a:ahLst/>
                            <a:cxnLst/>
                            <a:rect l="0" t="0" r="0" b="0"/>
                            <a:pathLst>
                              <a:path w="143510" h="1259827">
                                <a:moveTo>
                                  <a:pt x="31750" y="0"/>
                                </a:moveTo>
                                <a:lnTo>
                                  <a:pt x="143510" y="0"/>
                                </a:lnTo>
                                <a:lnTo>
                                  <a:pt x="143510" y="1259827"/>
                                </a:lnTo>
                                <a:lnTo>
                                  <a:pt x="35560" y="1259827"/>
                                </a:lnTo>
                                <a:lnTo>
                                  <a:pt x="35560" y="1228077"/>
                                </a:lnTo>
                                <a:lnTo>
                                  <a:pt x="22860" y="1215377"/>
                                </a:lnTo>
                                <a:lnTo>
                                  <a:pt x="22860" y="1041387"/>
                                </a:lnTo>
                                <a:lnTo>
                                  <a:pt x="7620" y="1024877"/>
                                </a:lnTo>
                                <a:lnTo>
                                  <a:pt x="0" y="224777"/>
                                </a:lnTo>
                                <a:lnTo>
                                  <a:pt x="12700" y="208280"/>
                                </a:lnTo>
                                <a:lnTo>
                                  <a:pt x="12700" y="24130"/>
                                </a:lnTo>
                                <a:lnTo>
                                  <a:pt x="31750" y="24130"/>
                                </a:lnTo>
                                <a:lnTo>
                                  <a:pt x="31750" y="0"/>
                                </a:lnTo>
                                <a:close/>
                              </a:path>
                            </a:pathLst>
                          </a:custGeom>
                          <a:ln w="0" cap="flat">
                            <a:miter lim="127000"/>
                          </a:ln>
                        </wps:spPr>
                        <wps:style>
                          <a:lnRef idx="0">
                            <a:srgbClr val="000000">
                              <a:alpha val="0"/>
                            </a:srgbClr>
                          </a:lnRef>
                          <a:fillRef idx="1">
                            <a:srgbClr val="A8D5D5"/>
                          </a:fillRef>
                          <a:effectRef idx="0">
                            <a:scrgbClr r="0" g="0" b="0"/>
                          </a:effectRef>
                          <a:fontRef idx="none"/>
                        </wps:style>
                        <wps:bodyPr/>
                      </wps:wsp>
                      <wps:wsp>
                        <wps:cNvPr id="47" name="Shape 466"/>
                        <wps:cNvSpPr/>
                        <wps:spPr>
                          <a:xfrm>
                            <a:off x="3713480" y="549408"/>
                            <a:ext cx="143510" cy="1259827"/>
                          </a:xfrm>
                          <a:custGeom>
                            <a:avLst/>
                            <a:gdLst/>
                            <a:ahLst/>
                            <a:cxnLst/>
                            <a:rect l="0" t="0" r="0" b="0"/>
                            <a:pathLst>
                              <a:path w="143510" h="1259827">
                                <a:moveTo>
                                  <a:pt x="143510" y="1259827"/>
                                </a:moveTo>
                                <a:lnTo>
                                  <a:pt x="143510" y="0"/>
                                </a:lnTo>
                                <a:lnTo>
                                  <a:pt x="31750" y="0"/>
                                </a:lnTo>
                                <a:lnTo>
                                  <a:pt x="31750" y="24130"/>
                                </a:lnTo>
                                <a:lnTo>
                                  <a:pt x="12700" y="24130"/>
                                </a:lnTo>
                                <a:lnTo>
                                  <a:pt x="12700" y="208280"/>
                                </a:lnTo>
                                <a:lnTo>
                                  <a:pt x="0" y="224777"/>
                                </a:lnTo>
                                <a:lnTo>
                                  <a:pt x="7620" y="1024877"/>
                                </a:lnTo>
                                <a:lnTo>
                                  <a:pt x="22860" y="1041387"/>
                                </a:lnTo>
                                <a:lnTo>
                                  <a:pt x="22860" y="1215377"/>
                                </a:lnTo>
                                <a:lnTo>
                                  <a:pt x="35560" y="1228077"/>
                                </a:lnTo>
                                <a:lnTo>
                                  <a:pt x="35560" y="1259827"/>
                                </a:lnTo>
                                <a:lnTo>
                                  <a:pt x="143510" y="1259827"/>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48" name="Shape 467"/>
                        <wps:cNvSpPr/>
                        <wps:spPr>
                          <a:xfrm>
                            <a:off x="3545840" y="1179316"/>
                            <a:ext cx="353060" cy="0"/>
                          </a:xfrm>
                          <a:custGeom>
                            <a:avLst/>
                            <a:gdLst/>
                            <a:ahLst/>
                            <a:cxnLst/>
                            <a:rect l="0" t="0" r="0" b="0"/>
                            <a:pathLst>
                              <a:path w="353060">
                                <a:moveTo>
                                  <a:pt x="353060"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49" name="Shape 468"/>
                        <wps:cNvSpPr/>
                        <wps:spPr>
                          <a:xfrm>
                            <a:off x="2268220" y="200146"/>
                            <a:ext cx="1570990" cy="402590"/>
                          </a:xfrm>
                          <a:custGeom>
                            <a:avLst/>
                            <a:gdLst/>
                            <a:ahLst/>
                            <a:cxnLst/>
                            <a:rect l="0" t="0" r="0" b="0"/>
                            <a:pathLst>
                              <a:path w="1570990" h="402590">
                                <a:moveTo>
                                  <a:pt x="0" y="0"/>
                                </a:moveTo>
                                <a:lnTo>
                                  <a:pt x="1570990" y="40259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50" name="Shape 23582"/>
                        <wps:cNvSpPr/>
                        <wps:spPr>
                          <a:xfrm>
                            <a:off x="1949450" y="117595"/>
                            <a:ext cx="300990" cy="266700"/>
                          </a:xfrm>
                          <a:custGeom>
                            <a:avLst/>
                            <a:gdLst/>
                            <a:ahLst/>
                            <a:cxnLst/>
                            <a:rect l="0" t="0" r="0" b="0"/>
                            <a:pathLst>
                              <a:path w="300990" h="266700">
                                <a:moveTo>
                                  <a:pt x="0" y="0"/>
                                </a:moveTo>
                                <a:lnTo>
                                  <a:pt x="300990" y="0"/>
                                </a:lnTo>
                                <a:lnTo>
                                  <a:pt x="300990" y="266700"/>
                                </a:lnTo>
                                <a:lnTo>
                                  <a:pt x="0" y="266700"/>
                                </a:lnTo>
                                <a:lnTo>
                                  <a:pt x="0" y="0"/>
                                </a:lnTo>
                              </a:path>
                            </a:pathLst>
                          </a:custGeom>
                          <a:ln w="0" cap="flat">
                            <a:miter lim="127000"/>
                          </a:ln>
                        </wps:spPr>
                        <wps:style>
                          <a:lnRef idx="0">
                            <a:srgbClr val="000000">
                              <a:alpha val="0"/>
                            </a:srgbClr>
                          </a:lnRef>
                          <a:fillRef idx="1">
                            <a:srgbClr val="EFEBD2"/>
                          </a:fillRef>
                          <a:effectRef idx="0">
                            <a:scrgbClr r="0" g="0" b="0"/>
                          </a:effectRef>
                          <a:fontRef idx="none"/>
                        </wps:style>
                        <wps:bodyPr/>
                      </wps:wsp>
                      <wps:wsp>
                        <wps:cNvPr id="51" name="Shape 470"/>
                        <wps:cNvSpPr/>
                        <wps:spPr>
                          <a:xfrm>
                            <a:off x="132080" y="551936"/>
                            <a:ext cx="3202940" cy="628650"/>
                          </a:xfrm>
                          <a:custGeom>
                            <a:avLst/>
                            <a:gdLst/>
                            <a:ahLst/>
                            <a:cxnLst/>
                            <a:rect l="0" t="0" r="0" b="0"/>
                            <a:pathLst>
                              <a:path w="3202940" h="628650">
                                <a:moveTo>
                                  <a:pt x="3202940" y="628650"/>
                                </a:moveTo>
                                <a:lnTo>
                                  <a:pt x="0" y="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52" name="Shape 471"/>
                        <wps:cNvSpPr/>
                        <wps:spPr>
                          <a:xfrm>
                            <a:off x="132080" y="708146"/>
                            <a:ext cx="3202940" cy="472440"/>
                          </a:xfrm>
                          <a:custGeom>
                            <a:avLst/>
                            <a:gdLst/>
                            <a:ahLst/>
                            <a:cxnLst/>
                            <a:rect l="0" t="0" r="0" b="0"/>
                            <a:pathLst>
                              <a:path w="3202940" h="472440">
                                <a:moveTo>
                                  <a:pt x="3202940" y="472440"/>
                                </a:moveTo>
                                <a:lnTo>
                                  <a:pt x="0" y="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53" name="Shape 472"/>
                        <wps:cNvSpPr/>
                        <wps:spPr>
                          <a:xfrm>
                            <a:off x="132080" y="866896"/>
                            <a:ext cx="3202940" cy="313690"/>
                          </a:xfrm>
                          <a:custGeom>
                            <a:avLst/>
                            <a:gdLst/>
                            <a:ahLst/>
                            <a:cxnLst/>
                            <a:rect l="0" t="0" r="0" b="0"/>
                            <a:pathLst>
                              <a:path w="3202940" h="313690">
                                <a:moveTo>
                                  <a:pt x="3202940" y="313690"/>
                                </a:moveTo>
                                <a:lnTo>
                                  <a:pt x="0" y="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54" name="Shape 473"/>
                        <wps:cNvSpPr/>
                        <wps:spPr>
                          <a:xfrm>
                            <a:off x="132080" y="1023106"/>
                            <a:ext cx="3202940" cy="157480"/>
                          </a:xfrm>
                          <a:custGeom>
                            <a:avLst/>
                            <a:gdLst/>
                            <a:ahLst/>
                            <a:cxnLst/>
                            <a:rect l="0" t="0" r="0" b="0"/>
                            <a:pathLst>
                              <a:path w="3202940" h="157480">
                                <a:moveTo>
                                  <a:pt x="3202940" y="157480"/>
                                </a:moveTo>
                                <a:lnTo>
                                  <a:pt x="0" y="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55" name="Shape 474"/>
                        <wps:cNvSpPr/>
                        <wps:spPr>
                          <a:xfrm>
                            <a:off x="132080" y="1180586"/>
                            <a:ext cx="3202940" cy="638797"/>
                          </a:xfrm>
                          <a:custGeom>
                            <a:avLst/>
                            <a:gdLst/>
                            <a:ahLst/>
                            <a:cxnLst/>
                            <a:rect l="0" t="0" r="0" b="0"/>
                            <a:pathLst>
                              <a:path w="3202940" h="638797">
                                <a:moveTo>
                                  <a:pt x="3202940" y="0"/>
                                </a:moveTo>
                                <a:lnTo>
                                  <a:pt x="0" y="638797"/>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56" name="Shape 475"/>
                        <wps:cNvSpPr/>
                        <wps:spPr>
                          <a:xfrm>
                            <a:off x="132080" y="1180586"/>
                            <a:ext cx="3202940" cy="476250"/>
                          </a:xfrm>
                          <a:custGeom>
                            <a:avLst/>
                            <a:gdLst/>
                            <a:ahLst/>
                            <a:cxnLst/>
                            <a:rect l="0" t="0" r="0" b="0"/>
                            <a:pathLst>
                              <a:path w="3202940" h="476250">
                                <a:moveTo>
                                  <a:pt x="3202940" y="0"/>
                                </a:moveTo>
                                <a:lnTo>
                                  <a:pt x="0" y="47625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57" name="Shape 476"/>
                        <wps:cNvSpPr/>
                        <wps:spPr>
                          <a:xfrm>
                            <a:off x="132080" y="1180586"/>
                            <a:ext cx="3202940" cy="318770"/>
                          </a:xfrm>
                          <a:custGeom>
                            <a:avLst/>
                            <a:gdLst/>
                            <a:ahLst/>
                            <a:cxnLst/>
                            <a:rect l="0" t="0" r="0" b="0"/>
                            <a:pathLst>
                              <a:path w="3202940" h="318770">
                                <a:moveTo>
                                  <a:pt x="3202940" y="0"/>
                                </a:moveTo>
                                <a:lnTo>
                                  <a:pt x="0" y="31877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58" name="Shape 477"/>
                        <wps:cNvSpPr/>
                        <wps:spPr>
                          <a:xfrm>
                            <a:off x="132080" y="1180586"/>
                            <a:ext cx="3202940" cy="160020"/>
                          </a:xfrm>
                          <a:custGeom>
                            <a:avLst/>
                            <a:gdLst/>
                            <a:ahLst/>
                            <a:cxnLst/>
                            <a:rect l="0" t="0" r="0" b="0"/>
                            <a:pathLst>
                              <a:path w="3202940" h="160020">
                                <a:moveTo>
                                  <a:pt x="3202940" y="0"/>
                                </a:moveTo>
                                <a:lnTo>
                                  <a:pt x="0" y="16002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59" name="Shape 478"/>
                        <wps:cNvSpPr/>
                        <wps:spPr>
                          <a:xfrm>
                            <a:off x="132080" y="1180586"/>
                            <a:ext cx="3202940" cy="0"/>
                          </a:xfrm>
                          <a:custGeom>
                            <a:avLst/>
                            <a:gdLst/>
                            <a:ahLst/>
                            <a:cxnLst/>
                            <a:rect l="0" t="0" r="0" b="0"/>
                            <a:pathLst>
                              <a:path w="3202940">
                                <a:moveTo>
                                  <a:pt x="3202940" y="0"/>
                                </a:moveTo>
                                <a:lnTo>
                                  <a:pt x="0" y="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60" name="Shape 479"/>
                        <wps:cNvSpPr/>
                        <wps:spPr>
                          <a:xfrm>
                            <a:off x="13970" y="708146"/>
                            <a:ext cx="128270" cy="1270"/>
                          </a:xfrm>
                          <a:custGeom>
                            <a:avLst/>
                            <a:gdLst/>
                            <a:ahLst/>
                            <a:cxnLst/>
                            <a:rect l="0" t="0" r="0" b="0"/>
                            <a:pathLst>
                              <a:path w="128270" h="1270">
                                <a:moveTo>
                                  <a:pt x="0" y="0"/>
                                </a:moveTo>
                                <a:lnTo>
                                  <a:pt x="128270" y="127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61" name="Shape 480"/>
                        <wps:cNvSpPr/>
                        <wps:spPr>
                          <a:xfrm>
                            <a:off x="0" y="865625"/>
                            <a:ext cx="142240" cy="1270"/>
                          </a:xfrm>
                          <a:custGeom>
                            <a:avLst/>
                            <a:gdLst/>
                            <a:ahLst/>
                            <a:cxnLst/>
                            <a:rect l="0" t="0" r="0" b="0"/>
                            <a:pathLst>
                              <a:path w="142240" h="1270">
                                <a:moveTo>
                                  <a:pt x="0" y="0"/>
                                </a:moveTo>
                                <a:lnTo>
                                  <a:pt x="142240" y="127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62" name="Shape 481"/>
                        <wps:cNvSpPr/>
                        <wps:spPr>
                          <a:xfrm>
                            <a:off x="0" y="1023105"/>
                            <a:ext cx="142240" cy="1270"/>
                          </a:xfrm>
                          <a:custGeom>
                            <a:avLst/>
                            <a:gdLst/>
                            <a:ahLst/>
                            <a:cxnLst/>
                            <a:rect l="0" t="0" r="0" b="0"/>
                            <a:pathLst>
                              <a:path w="142240" h="1270">
                                <a:moveTo>
                                  <a:pt x="0" y="0"/>
                                </a:moveTo>
                                <a:lnTo>
                                  <a:pt x="142240" y="127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63" name="Shape 482"/>
                        <wps:cNvSpPr/>
                        <wps:spPr>
                          <a:xfrm>
                            <a:off x="0" y="1179315"/>
                            <a:ext cx="142240" cy="2540"/>
                          </a:xfrm>
                          <a:custGeom>
                            <a:avLst/>
                            <a:gdLst/>
                            <a:ahLst/>
                            <a:cxnLst/>
                            <a:rect l="0" t="0" r="0" b="0"/>
                            <a:pathLst>
                              <a:path w="142240" h="2540">
                                <a:moveTo>
                                  <a:pt x="0" y="0"/>
                                </a:moveTo>
                                <a:lnTo>
                                  <a:pt x="142240" y="254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22016" name="Shape 483"/>
                        <wps:cNvSpPr/>
                        <wps:spPr>
                          <a:xfrm>
                            <a:off x="0" y="1339335"/>
                            <a:ext cx="142240" cy="1270"/>
                          </a:xfrm>
                          <a:custGeom>
                            <a:avLst/>
                            <a:gdLst/>
                            <a:ahLst/>
                            <a:cxnLst/>
                            <a:rect l="0" t="0" r="0" b="0"/>
                            <a:pathLst>
                              <a:path w="142240" h="1270">
                                <a:moveTo>
                                  <a:pt x="0" y="0"/>
                                </a:moveTo>
                                <a:lnTo>
                                  <a:pt x="142240" y="127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22017" name="Shape 484"/>
                        <wps:cNvSpPr/>
                        <wps:spPr>
                          <a:xfrm>
                            <a:off x="0" y="1499355"/>
                            <a:ext cx="142240" cy="2540"/>
                          </a:xfrm>
                          <a:custGeom>
                            <a:avLst/>
                            <a:gdLst/>
                            <a:ahLst/>
                            <a:cxnLst/>
                            <a:rect l="0" t="0" r="0" b="0"/>
                            <a:pathLst>
                              <a:path w="142240" h="2540">
                                <a:moveTo>
                                  <a:pt x="0" y="0"/>
                                </a:moveTo>
                                <a:lnTo>
                                  <a:pt x="142240" y="254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22018" name="Shape 485"/>
                        <wps:cNvSpPr/>
                        <wps:spPr>
                          <a:xfrm>
                            <a:off x="13970" y="1655565"/>
                            <a:ext cx="128270" cy="2540"/>
                          </a:xfrm>
                          <a:custGeom>
                            <a:avLst/>
                            <a:gdLst/>
                            <a:ahLst/>
                            <a:cxnLst/>
                            <a:rect l="0" t="0" r="0" b="0"/>
                            <a:pathLst>
                              <a:path w="128270" h="2540">
                                <a:moveTo>
                                  <a:pt x="0" y="0"/>
                                </a:moveTo>
                                <a:lnTo>
                                  <a:pt x="128270" y="2540"/>
                                </a:lnTo>
                              </a:path>
                            </a:pathLst>
                          </a:custGeom>
                          <a:ln w="6350" cap="flat">
                            <a:miter lim="127000"/>
                          </a:ln>
                        </wps:spPr>
                        <wps:style>
                          <a:lnRef idx="1">
                            <a:srgbClr val="4E4486"/>
                          </a:lnRef>
                          <a:fillRef idx="0">
                            <a:srgbClr val="000000">
                              <a:alpha val="0"/>
                            </a:srgbClr>
                          </a:fillRef>
                          <a:effectRef idx="0">
                            <a:scrgbClr r="0" g="0" b="0"/>
                          </a:effectRef>
                          <a:fontRef idx="none"/>
                        </wps:style>
                        <wps:bodyPr/>
                      </wps:wsp>
                      <pic:pic xmlns:pic="http://schemas.openxmlformats.org/drawingml/2006/picture">
                        <pic:nvPicPr>
                          <pic:cNvPr id="22019" name="Picture 22019"/>
                          <pic:cNvPicPr/>
                        </pic:nvPicPr>
                        <pic:blipFill>
                          <a:blip r:embed="rId12"/>
                          <a:stretch>
                            <a:fillRect/>
                          </a:stretch>
                        </pic:blipFill>
                        <pic:spPr>
                          <a:xfrm>
                            <a:off x="2077822" y="249714"/>
                            <a:ext cx="82296" cy="79248"/>
                          </a:xfrm>
                          <a:prstGeom prst="rect">
                            <a:avLst/>
                          </a:prstGeom>
                        </pic:spPr>
                      </pic:pic>
                      <wps:wsp>
                        <wps:cNvPr id="22020" name="Shape 488"/>
                        <wps:cNvSpPr/>
                        <wps:spPr>
                          <a:xfrm>
                            <a:off x="2133600" y="296666"/>
                            <a:ext cx="34290" cy="35560"/>
                          </a:xfrm>
                          <a:custGeom>
                            <a:avLst/>
                            <a:gdLst/>
                            <a:ahLst/>
                            <a:cxnLst/>
                            <a:rect l="0" t="0" r="0" b="0"/>
                            <a:pathLst>
                              <a:path w="34290" h="35560">
                                <a:moveTo>
                                  <a:pt x="12720" y="913"/>
                                </a:moveTo>
                                <a:cubicBezTo>
                                  <a:pt x="15637" y="79"/>
                                  <a:pt x="19367" y="0"/>
                                  <a:pt x="24130" y="1270"/>
                                </a:cubicBezTo>
                                <a:cubicBezTo>
                                  <a:pt x="24130" y="1270"/>
                                  <a:pt x="34290" y="27940"/>
                                  <a:pt x="10160" y="34290"/>
                                </a:cubicBezTo>
                                <a:cubicBezTo>
                                  <a:pt x="10160" y="34290"/>
                                  <a:pt x="5080" y="35560"/>
                                  <a:pt x="3810" y="33020"/>
                                </a:cubicBezTo>
                                <a:cubicBezTo>
                                  <a:pt x="1270" y="30480"/>
                                  <a:pt x="0" y="21590"/>
                                  <a:pt x="2540" y="12700"/>
                                </a:cubicBezTo>
                                <a:cubicBezTo>
                                  <a:pt x="2540" y="12700"/>
                                  <a:pt x="3969" y="3413"/>
                                  <a:pt x="12720" y="913"/>
                                </a:cubicBezTo>
                                <a:close/>
                              </a:path>
                            </a:pathLst>
                          </a:custGeom>
                          <a:ln w="0" cap="flat">
                            <a:miter lim="127000"/>
                          </a:ln>
                        </wps:spPr>
                        <wps:style>
                          <a:lnRef idx="0">
                            <a:srgbClr val="000000">
                              <a:alpha val="0"/>
                            </a:srgbClr>
                          </a:lnRef>
                          <a:fillRef idx="1">
                            <a:srgbClr val="4E4486"/>
                          </a:fillRef>
                          <a:effectRef idx="0">
                            <a:scrgbClr r="0" g="0" b="0"/>
                          </a:effectRef>
                          <a:fontRef idx="none"/>
                        </wps:style>
                        <wps:bodyPr/>
                      </wps:wsp>
                      <wps:wsp>
                        <wps:cNvPr id="22021" name="Shape 489"/>
                        <wps:cNvSpPr/>
                        <wps:spPr>
                          <a:xfrm>
                            <a:off x="1990090" y="163316"/>
                            <a:ext cx="129540" cy="114300"/>
                          </a:xfrm>
                          <a:custGeom>
                            <a:avLst/>
                            <a:gdLst/>
                            <a:ahLst/>
                            <a:cxnLst/>
                            <a:rect l="0" t="0" r="0" b="0"/>
                            <a:pathLst>
                              <a:path w="129540" h="114300">
                                <a:moveTo>
                                  <a:pt x="64770" y="0"/>
                                </a:moveTo>
                                <a:cubicBezTo>
                                  <a:pt x="100546" y="0"/>
                                  <a:pt x="129540" y="25591"/>
                                  <a:pt x="129540" y="57150"/>
                                </a:cubicBezTo>
                                <a:cubicBezTo>
                                  <a:pt x="129540" y="88709"/>
                                  <a:pt x="100546" y="114300"/>
                                  <a:pt x="64770" y="114300"/>
                                </a:cubicBezTo>
                                <a:cubicBezTo>
                                  <a:pt x="28994" y="114300"/>
                                  <a:pt x="0" y="88709"/>
                                  <a:pt x="0" y="57150"/>
                                </a:cubicBezTo>
                                <a:cubicBezTo>
                                  <a:pt x="0" y="25591"/>
                                  <a:pt x="28994" y="0"/>
                                  <a:pt x="64770" y="0"/>
                                </a:cubicBezTo>
                                <a:close/>
                              </a:path>
                            </a:pathLst>
                          </a:custGeom>
                          <a:ln w="0" cap="flat">
                            <a:miter lim="127000"/>
                          </a:ln>
                        </wps:spPr>
                        <wps:style>
                          <a:lnRef idx="0">
                            <a:srgbClr val="000000">
                              <a:alpha val="0"/>
                            </a:srgbClr>
                          </a:lnRef>
                          <a:fillRef idx="1">
                            <a:srgbClr val="C2C2C2"/>
                          </a:fillRef>
                          <a:effectRef idx="0">
                            <a:scrgbClr r="0" g="0" b="0"/>
                          </a:effectRef>
                          <a:fontRef idx="none"/>
                        </wps:style>
                        <wps:bodyPr/>
                      </wps:wsp>
                      <wps:wsp>
                        <wps:cNvPr id="22022" name="Shape 490"/>
                        <wps:cNvSpPr/>
                        <wps:spPr>
                          <a:xfrm>
                            <a:off x="1990090" y="163316"/>
                            <a:ext cx="129540" cy="114300"/>
                          </a:xfrm>
                          <a:custGeom>
                            <a:avLst/>
                            <a:gdLst/>
                            <a:ahLst/>
                            <a:cxnLst/>
                            <a:rect l="0" t="0" r="0" b="0"/>
                            <a:pathLst>
                              <a:path w="129540" h="114300">
                                <a:moveTo>
                                  <a:pt x="64770" y="0"/>
                                </a:moveTo>
                                <a:cubicBezTo>
                                  <a:pt x="100546" y="0"/>
                                  <a:pt x="129540" y="25591"/>
                                  <a:pt x="129540" y="57150"/>
                                </a:cubicBezTo>
                                <a:cubicBezTo>
                                  <a:pt x="129540" y="88709"/>
                                  <a:pt x="100546" y="114300"/>
                                  <a:pt x="64770" y="114300"/>
                                </a:cubicBezTo>
                                <a:cubicBezTo>
                                  <a:pt x="28994" y="114300"/>
                                  <a:pt x="0" y="88709"/>
                                  <a:pt x="0" y="57150"/>
                                </a:cubicBezTo>
                                <a:cubicBezTo>
                                  <a:pt x="0" y="25591"/>
                                  <a:pt x="28994" y="0"/>
                                  <a:pt x="64770" y="0"/>
                                </a:cubicBez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023" name="Shape 23583"/>
                        <wps:cNvSpPr/>
                        <wps:spPr>
                          <a:xfrm>
                            <a:off x="3858260" y="563366"/>
                            <a:ext cx="39370" cy="171450"/>
                          </a:xfrm>
                          <a:custGeom>
                            <a:avLst/>
                            <a:gdLst/>
                            <a:ahLst/>
                            <a:cxnLst/>
                            <a:rect l="0" t="0" r="0" b="0"/>
                            <a:pathLst>
                              <a:path w="39370" h="171450">
                                <a:moveTo>
                                  <a:pt x="0" y="0"/>
                                </a:moveTo>
                                <a:lnTo>
                                  <a:pt x="39370" y="0"/>
                                </a:lnTo>
                                <a:lnTo>
                                  <a:pt x="39370" y="171450"/>
                                </a:lnTo>
                                <a:lnTo>
                                  <a:pt x="0" y="171450"/>
                                </a:lnTo>
                                <a:lnTo>
                                  <a:pt x="0" y="0"/>
                                </a:lnTo>
                              </a:path>
                            </a:pathLst>
                          </a:custGeom>
                          <a:ln w="0" cap="flat">
                            <a:miter lim="127000"/>
                          </a:ln>
                        </wps:spPr>
                        <wps:style>
                          <a:lnRef idx="0">
                            <a:srgbClr val="000000">
                              <a:alpha val="0"/>
                            </a:srgbClr>
                          </a:lnRef>
                          <a:fillRef idx="1">
                            <a:srgbClr val="EFE84D"/>
                          </a:fillRef>
                          <a:effectRef idx="0">
                            <a:scrgbClr r="0" g="0" b="0"/>
                          </a:effectRef>
                          <a:fontRef idx="none"/>
                        </wps:style>
                        <wps:bodyPr/>
                      </wps:wsp>
                      <wps:wsp>
                        <wps:cNvPr id="22024" name="Shape 492"/>
                        <wps:cNvSpPr/>
                        <wps:spPr>
                          <a:xfrm>
                            <a:off x="3858260" y="563366"/>
                            <a:ext cx="39370" cy="171450"/>
                          </a:xfrm>
                          <a:custGeom>
                            <a:avLst/>
                            <a:gdLst/>
                            <a:ahLst/>
                            <a:cxnLst/>
                            <a:rect l="0" t="0" r="0" b="0"/>
                            <a:pathLst>
                              <a:path w="39370" h="171450">
                                <a:moveTo>
                                  <a:pt x="0" y="171450"/>
                                </a:moveTo>
                                <a:lnTo>
                                  <a:pt x="39370" y="171450"/>
                                </a:lnTo>
                                <a:lnTo>
                                  <a:pt x="39370" y="0"/>
                                </a:lnTo>
                                <a:lnTo>
                                  <a:pt x="0"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025" name="Shape 23584"/>
                        <wps:cNvSpPr/>
                        <wps:spPr>
                          <a:xfrm>
                            <a:off x="3902710" y="563366"/>
                            <a:ext cx="46990" cy="96520"/>
                          </a:xfrm>
                          <a:custGeom>
                            <a:avLst/>
                            <a:gdLst/>
                            <a:ahLst/>
                            <a:cxnLst/>
                            <a:rect l="0" t="0" r="0" b="0"/>
                            <a:pathLst>
                              <a:path w="46990" h="96520">
                                <a:moveTo>
                                  <a:pt x="0" y="0"/>
                                </a:moveTo>
                                <a:lnTo>
                                  <a:pt x="46990" y="0"/>
                                </a:lnTo>
                                <a:lnTo>
                                  <a:pt x="46990" y="96520"/>
                                </a:lnTo>
                                <a:lnTo>
                                  <a:pt x="0" y="96520"/>
                                </a:lnTo>
                                <a:lnTo>
                                  <a:pt x="0" y="0"/>
                                </a:lnTo>
                              </a:path>
                            </a:pathLst>
                          </a:custGeom>
                          <a:ln w="0" cap="flat">
                            <a:miter lim="127000"/>
                          </a:ln>
                        </wps:spPr>
                        <wps:style>
                          <a:lnRef idx="0">
                            <a:srgbClr val="000000">
                              <a:alpha val="0"/>
                            </a:srgbClr>
                          </a:lnRef>
                          <a:fillRef idx="1">
                            <a:srgbClr val="7ABA74"/>
                          </a:fillRef>
                          <a:effectRef idx="0">
                            <a:scrgbClr r="0" g="0" b="0"/>
                          </a:effectRef>
                          <a:fontRef idx="none"/>
                        </wps:style>
                        <wps:bodyPr/>
                      </wps:wsp>
                      <wps:wsp>
                        <wps:cNvPr id="22026" name="Shape 494"/>
                        <wps:cNvSpPr/>
                        <wps:spPr>
                          <a:xfrm>
                            <a:off x="3902710" y="563366"/>
                            <a:ext cx="46990" cy="96520"/>
                          </a:xfrm>
                          <a:custGeom>
                            <a:avLst/>
                            <a:gdLst/>
                            <a:ahLst/>
                            <a:cxnLst/>
                            <a:rect l="0" t="0" r="0" b="0"/>
                            <a:pathLst>
                              <a:path w="46990" h="96520">
                                <a:moveTo>
                                  <a:pt x="0" y="96520"/>
                                </a:moveTo>
                                <a:lnTo>
                                  <a:pt x="46990" y="96520"/>
                                </a:lnTo>
                                <a:lnTo>
                                  <a:pt x="46990" y="0"/>
                                </a:lnTo>
                                <a:lnTo>
                                  <a:pt x="0"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027" name="Shape 23585"/>
                        <wps:cNvSpPr/>
                        <wps:spPr>
                          <a:xfrm>
                            <a:off x="3949700" y="563366"/>
                            <a:ext cx="48260" cy="39370"/>
                          </a:xfrm>
                          <a:custGeom>
                            <a:avLst/>
                            <a:gdLst/>
                            <a:ahLst/>
                            <a:cxnLst/>
                            <a:rect l="0" t="0" r="0" b="0"/>
                            <a:pathLst>
                              <a:path w="48260" h="39370">
                                <a:moveTo>
                                  <a:pt x="0" y="0"/>
                                </a:moveTo>
                                <a:lnTo>
                                  <a:pt x="48260" y="0"/>
                                </a:lnTo>
                                <a:lnTo>
                                  <a:pt x="48260" y="39370"/>
                                </a:lnTo>
                                <a:lnTo>
                                  <a:pt x="0" y="39370"/>
                                </a:lnTo>
                                <a:lnTo>
                                  <a:pt x="0" y="0"/>
                                </a:lnTo>
                              </a:path>
                            </a:pathLst>
                          </a:custGeom>
                          <a:ln w="0" cap="flat">
                            <a:miter lim="127000"/>
                          </a:ln>
                        </wps:spPr>
                        <wps:style>
                          <a:lnRef idx="0">
                            <a:srgbClr val="000000">
                              <a:alpha val="0"/>
                            </a:srgbClr>
                          </a:lnRef>
                          <a:fillRef idx="1">
                            <a:srgbClr val="B45391"/>
                          </a:fillRef>
                          <a:effectRef idx="0">
                            <a:scrgbClr r="0" g="0" b="0"/>
                          </a:effectRef>
                          <a:fontRef idx="none"/>
                        </wps:style>
                        <wps:bodyPr/>
                      </wps:wsp>
                      <wps:wsp>
                        <wps:cNvPr id="22028" name="Shape 496"/>
                        <wps:cNvSpPr/>
                        <wps:spPr>
                          <a:xfrm>
                            <a:off x="3949700" y="563366"/>
                            <a:ext cx="48260" cy="39370"/>
                          </a:xfrm>
                          <a:custGeom>
                            <a:avLst/>
                            <a:gdLst/>
                            <a:ahLst/>
                            <a:cxnLst/>
                            <a:rect l="0" t="0" r="0" b="0"/>
                            <a:pathLst>
                              <a:path w="48260" h="39370">
                                <a:moveTo>
                                  <a:pt x="0" y="39370"/>
                                </a:moveTo>
                                <a:lnTo>
                                  <a:pt x="48260" y="39370"/>
                                </a:lnTo>
                                <a:lnTo>
                                  <a:pt x="48260" y="0"/>
                                </a:lnTo>
                                <a:lnTo>
                                  <a:pt x="0"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029" name="Shape 23586"/>
                        <wps:cNvSpPr/>
                        <wps:spPr>
                          <a:xfrm>
                            <a:off x="3858260" y="1614926"/>
                            <a:ext cx="39370" cy="171450"/>
                          </a:xfrm>
                          <a:custGeom>
                            <a:avLst/>
                            <a:gdLst/>
                            <a:ahLst/>
                            <a:cxnLst/>
                            <a:rect l="0" t="0" r="0" b="0"/>
                            <a:pathLst>
                              <a:path w="39370" h="171450">
                                <a:moveTo>
                                  <a:pt x="0" y="0"/>
                                </a:moveTo>
                                <a:lnTo>
                                  <a:pt x="39370" y="0"/>
                                </a:lnTo>
                                <a:lnTo>
                                  <a:pt x="39370" y="171450"/>
                                </a:lnTo>
                                <a:lnTo>
                                  <a:pt x="0" y="171450"/>
                                </a:lnTo>
                                <a:lnTo>
                                  <a:pt x="0" y="0"/>
                                </a:lnTo>
                              </a:path>
                            </a:pathLst>
                          </a:custGeom>
                          <a:ln w="0" cap="flat">
                            <a:miter lim="127000"/>
                          </a:ln>
                        </wps:spPr>
                        <wps:style>
                          <a:lnRef idx="0">
                            <a:srgbClr val="000000">
                              <a:alpha val="0"/>
                            </a:srgbClr>
                          </a:lnRef>
                          <a:fillRef idx="1">
                            <a:srgbClr val="EFE84D"/>
                          </a:fillRef>
                          <a:effectRef idx="0">
                            <a:scrgbClr r="0" g="0" b="0"/>
                          </a:effectRef>
                          <a:fontRef idx="none"/>
                        </wps:style>
                        <wps:bodyPr/>
                      </wps:wsp>
                      <wps:wsp>
                        <wps:cNvPr id="22030" name="Shape 498"/>
                        <wps:cNvSpPr/>
                        <wps:spPr>
                          <a:xfrm>
                            <a:off x="3858260" y="1614926"/>
                            <a:ext cx="39370" cy="171450"/>
                          </a:xfrm>
                          <a:custGeom>
                            <a:avLst/>
                            <a:gdLst/>
                            <a:ahLst/>
                            <a:cxnLst/>
                            <a:rect l="0" t="0" r="0" b="0"/>
                            <a:pathLst>
                              <a:path w="39370" h="171450">
                                <a:moveTo>
                                  <a:pt x="0" y="171450"/>
                                </a:moveTo>
                                <a:lnTo>
                                  <a:pt x="39370" y="171450"/>
                                </a:lnTo>
                                <a:lnTo>
                                  <a:pt x="39370" y="0"/>
                                </a:lnTo>
                                <a:lnTo>
                                  <a:pt x="0"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031" name="Shape 23587"/>
                        <wps:cNvSpPr/>
                        <wps:spPr>
                          <a:xfrm>
                            <a:off x="3902710" y="1689856"/>
                            <a:ext cx="46990" cy="96520"/>
                          </a:xfrm>
                          <a:custGeom>
                            <a:avLst/>
                            <a:gdLst/>
                            <a:ahLst/>
                            <a:cxnLst/>
                            <a:rect l="0" t="0" r="0" b="0"/>
                            <a:pathLst>
                              <a:path w="46990" h="96520">
                                <a:moveTo>
                                  <a:pt x="0" y="0"/>
                                </a:moveTo>
                                <a:lnTo>
                                  <a:pt x="46990" y="0"/>
                                </a:lnTo>
                                <a:lnTo>
                                  <a:pt x="46990" y="96520"/>
                                </a:lnTo>
                                <a:lnTo>
                                  <a:pt x="0" y="96520"/>
                                </a:lnTo>
                                <a:lnTo>
                                  <a:pt x="0" y="0"/>
                                </a:lnTo>
                              </a:path>
                            </a:pathLst>
                          </a:custGeom>
                          <a:ln w="0" cap="flat">
                            <a:miter lim="127000"/>
                          </a:ln>
                        </wps:spPr>
                        <wps:style>
                          <a:lnRef idx="0">
                            <a:srgbClr val="000000">
                              <a:alpha val="0"/>
                            </a:srgbClr>
                          </a:lnRef>
                          <a:fillRef idx="1">
                            <a:srgbClr val="7ABA74"/>
                          </a:fillRef>
                          <a:effectRef idx="0">
                            <a:scrgbClr r="0" g="0" b="0"/>
                          </a:effectRef>
                          <a:fontRef idx="none"/>
                        </wps:style>
                        <wps:bodyPr/>
                      </wps:wsp>
                      <wps:wsp>
                        <wps:cNvPr id="22032" name="Shape 500"/>
                        <wps:cNvSpPr/>
                        <wps:spPr>
                          <a:xfrm>
                            <a:off x="3902710" y="1689856"/>
                            <a:ext cx="46990" cy="96520"/>
                          </a:xfrm>
                          <a:custGeom>
                            <a:avLst/>
                            <a:gdLst/>
                            <a:ahLst/>
                            <a:cxnLst/>
                            <a:rect l="0" t="0" r="0" b="0"/>
                            <a:pathLst>
                              <a:path w="46990" h="96520">
                                <a:moveTo>
                                  <a:pt x="0" y="96520"/>
                                </a:moveTo>
                                <a:lnTo>
                                  <a:pt x="46990" y="96520"/>
                                </a:lnTo>
                                <a:lnTo>
                                  <a:pt x="46990" y="0"/>
                                </a:lnTo>
                                <a:lnTo>
                                  <a:pt x="0"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033" name="Shape 23588"/>
                        <wps:cNvSpPr/>
                        <wps:spPr>
                          <a:xfrm>
                            <a:off x="3949700" y="1745736"/>
                            <a:ext cx="48260" cy="39370"/>
                          </a:xfrm>
                          <a:custGeom>
                            <a:avLst/>
                            <a:gdLst/>
                            <a:ahLst/>
                            <a:cxnLst/>
                            <a:rect l="0" t="0" r="0" b="0"/>
                            <a:pathLst>
                              <a:path w="48260" h="39370">
                                <a:moveTo>
                                  <a:pt x="0" y="0"/>
                                </a:moveTo>
                                <a:lnTo>
                                  <a:pt x="48260" y="0"/>
                                </a:lnTo>
                                <a:lnTo>
                                  <a:pt x="48260" y="39370"/>
                                </a:lnTo>
                                <a:lnTo>
                                  <a:pt x="0" y="39370"/>
                                </a:lnTo>
                                <a:lnTo>
                                  <a:pt x="0" y="0"/>
                                </a:lnTo>
                              </a:path>
                            </a:pathLst>
                          </a:custGeom>
                          <a:ln w="0" cap="flat">
                            <a:miter lim="127000"/>
                          </a:ln>
                        </wps:spPr>
                        <wps:style>
                          <a:lnRef idx="0">
                            <a:srgbClr val="000000">
                              <a:alpha val="0"/>
                            </a:srgbClr>
                          </a:lnRef>
                          <a:fillRef idx="1">
                            <a:srgbClr val="B45391"/>
                          </a:fillRef>
                          <a:effectRef idx="0">
                            <a:scrgbClr r="0" g="0" b="0"/>
                          </a:effectRef>
                          <a:fontRef idx="none"/>
                        </wps:style>
                        <wps:bodyPr/>
                      </wps:wsp>
                      <wps:wsp>
                        <wps:cNvPr id="22034" name="Shape 502"/>
                        <wps:cNvSpPr/>
                        <wps:spPr>
                          <a:xfrm>
                            <a:off x="3949700" y="1745736"/>
                            <a:ext cx="48260" cy="39370"/>
                          </a:xfrm>
                          <a:custGeom>
                            <a:avLst/>
                            <a:gdLst/>
                            <a:ahLst/>
                            <a:cxnLst/>
                            <a:rect l="0" t="0" r="0" b="0"/>
                            <a:pathLst>
                              <a:path w="48260" h="39370">
                                <a:moveTo>
                                  <a:pt x="0" y="39370"/>
                                </a:moveTo>
                                <a:lnTo>
                                  <a:pt x="48260" y="39370"/>
                                </a:lnTo>
                                <a:lnTo>
                                  <a:pt x="48260" y="0"/>
                                </a:lnTo>
                                <a:lnTo>
                                  <a:pt x="0"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035" name="Shape 503"/>
                        <wps:cNvSpPr/>
                        <wps:spPr>
                          <a:xfrm>
                            <a:off x="3897630" y="722116"/>
                            <a:ext cx="0" cy="892810"/>
                          </a:xfrm>
                          <a:custGeom>
                            <a:avLst/>
                            <a:gdLst/>
                            <a:ahLst/>
                            <a:cxnLst/>
                            <a:rect l="0" t="0" r="0" b="0"/>
                            <a:pathLst>
                              <a:path h="892810">
                                <a:moveTo>
                                  <a:pt x="0" y="892810"/>
                                </a:moveTo>
                                <a:lnTo>
                                  <a:pt x="0" y="0"/>
                                </a:lnTo>
                              </a:path>
                            </a:pathLst>
                          </a:custGeom>
                          <a:ln w="6350" cap="flat">
                            <a:custDash>
                              <a:ds d="300000" sp="200000"/>
                            </a:custDash>
                            <a:miter lim="127000"/>
                          </a:ln>
                        </wps:spPr>
                        <wps:style>
                          <a:lnRef idx="1">
                            <a:srgbClr val="181717"/>
                          </a:lnRef>
                          <a:fillRef idx="0">
                            <a:srgbClr val="000000">
                              <a:alpha val="0"/>
                            </a:srgbClr>
                          </a:fillRef>
                          <a:effectRef idx="0">
                            <a:scrgbClr r="0" g="0" b="0"/>
                          </a:effectRef>
                          <a:fontRef idx="none"/>
                        </wps:style>
                        <wps:bodyPr/>
                      </wps:wsp>
                      <wps:wsp>
                        <wps:cNvPr id="22036" name="Shape 504"/>
                        <wps:cNvSpPr/>
                        <wps:spPr>
                          <a:xfrm>
                            <a:off x="3949700" y="658616"/>
                            <a:ext cx="0" cy="1031240"/>
                          </a:xfrm>
                          <a:custGeom>
                            <a:avLst/>
                            <a:gdLst/>
                            <a:ahLst/>
                            <a:cxnLst/>
                            <a:rect l="0" t="0" r="0" b="0"/>
                            <a:pathLst>
                              <a:path h="1031240">
                                <a:moveTo>
                                  <a:pt x="0" y="0"/>
                                </a:moveTo>
                                <a:lnTo>
                                  <a:pt x="0" y="1031240"/>
                                </a:lnTo>
                              </a:path>
                            </a:pathLst>
                          </a:custGeom>
                          <a:ln w="6350" cap="flat">
                            <a:custDash>
                              <a:ds d="300000" sp="200000"/>
                            </a:custDash>
                            <a:miter lim="127000"/>
                          </a:ln>
                        </wps:spPr>
                        <wps:style>
                          <a:lnRef idx="1">
                            <a:srgbClr val="181717"/>
                          </a:lnRef>
                          <a:fillRef idx="0">
                            <a:srgbClr val="000000">
                              <a:alpha val="0"/>
                            </a:srgbClr>
                          </a:fillRef>
                          <a:effectRef idx="0">
                            <a:scrgbClr r="0" g="0" b="0"/>
                          </a:effectRef>
                          <a:fontRef idx="none"/>
                        </wps:style>
                        <wps:bodyPr/>
                      </wps:wsp>
                      <wps:wsp>
                        <wps:cNvPr id="22037" name="Shape 505"/>
                        <wps:cNvSpPr/>
                        <wps:spPr>
                          <a:xfrm>
                            <a:off x="3997960" y="602736"/>
                            <a:ext cx="0" cy="1143000"/>
                          </a:xfrm>
                          <a:custGeom>
                            <a:avLst/>
                            <a:gdLst/>
                            <a:ahLst/>
                            <a:cxnLst/>
                            <a:rect l="0" t="0" r="0" b="0"/>
                            <a:pathLst>
                              <a:path h="1143000">
                                <a:moveTo>
                                  <a:pt x="0" y="1143000"/>
                                </a:moveTo>
                                <a:lnTo>
                                  <a:pt x="0" y="0"/>
                                </a:lnTo>
                              </a:path>
                            </a:pathLst>
                          </a:custGeom>
                          <a:ln w="6350" cap="flat">
                            <a:custDash>
                              <a:ds d="300000" sp="200000"/>
                            </a:custDash>
                            <a:miter lim="127000"/>
                          </a:ln>
                        </wps:spPr>
                        <wps:style>
                          <a:lnRef idx="1">
                            <a:srgbClr val="181717"/>
                          </a:lnRef>
                          <a:fillRef idx="0">
                            <a:srgbClr val="000000">
                              <a:alpha val="0"/>
                            </a:srgbClr>
                          </a:fillRef>
                          <a:effectRef idx="0">
                            <a:scrgbClr r="0" g="0" b="0"/>
                          </a:effectRef>
                          <a:fontRef idx="none"/>
                        </wps:style>
                        <wps:bodyPr/>
                      </wps:wsp>
                      <wps:wsp>
                        <wps:cNvPr id="22038" name="Shape 506"/>
                        <wps:cNvSpPr/>
                        <wps:spPr>
                          <a:xfrm>
                            <a:off x="3878580" y="866896"/>
                            <a:ext cx="374650" cy="0"/>
                          </a:xfrm>
                          <a:custGeom>
                            <a:avLst/>
                            <a:gdLst/>
                            <a:ahLst/>
                            <a:cxnLst/>
                            <a:rect l="0" t="0" r="0" b="0"/>
                            <a:pathLst>
                              <a:path w="374650">
                                <a:moveTo>
                                  <a:pt x="0" y="0"/>
                                </a:moveTo>
                                <a:lnTo>
                                  <a:pt x="374650" y="0"/>
                                </a:lnTo>
                              </a:path>
                            </a:pathLst>
                          </a:custGeom>
                          <a:ln w="6350" cap="flat">
                            <a:miter lim="127000"/>
                          </a:ln>
                        </wps:spPr>
                        <wps:style>
                          <a:lnRef idx="1">
                            <a:srgbClr val="E13A32"/>
                          </a:lnRef>
                          <a:fillRef idx="0">
                            <a:srgbClr val="000000">
                              <a:alpha val="0"/>
                            </a:srgbClr>
                          </a:fillRef>
                          <a:effectRef idx="0">
                            <a:scrgbClr r="0" g="0" b="0"/>
                          </a:effectRef>
                          <a:fontRef idx="none"/>
                        </wps:style>
                        <wps:bodyPr/>
                      </wps:wsp>
                      <wps:wsp>
                        <wps:cNvPr id="22039" name="Shape 507"/>
                        <wps:cNvSpPr/>
                        <wps:spPr>
                          <a:xfrm>
                            <a:off x="4221480" y="833876"/>
                            <a:ext cx="40640" cy="63500"/>
                          </a:xfrm>
                          <a:custGeom>
                            <a:avLst/>
                            <a:gdLst/>
                            <a:ahLst/>
                            <a:cxnLst/>
                            <a:rect l="0" t="0" r="0" b="0"/>
                            <a:pathLst>
                              <a:path w="40640" h="63500">
                                <a:moveTo>
                                  <a:pt x="0" y="0"/>
                                </a:moveTo>
                                <a:lnTo>
                                  <a:pt x="7620" y="0"/>
                                </a:lnTo>
                                <a:cubicBezTo>
                                  <a:pt x="15240" y="13970"/>
                                  <a:pt x="27940" y="24130"/>
                                  <a:pt x="40640" y="31750"/>
                                </a:cubicBezTo>
                                <a:cubicBezTo>
                                  <a:pt x="27940" y="39370"/>
                                  <a:pt x="15240" y="50800"/>
                                  <a:pt x="7620" y="63500"/>
                                </a:cubicBezTo>
                                <a:lnTo>
                                  <a:pt x="0" y="63500"/>
                                </a:lnTo>
                                <a:cubicBezTo>
                                  <a:pt x="8890" y="50800"/>
                                  <a:pt x="17780" y="39370"/>
                                  <a:pt x="30480" y="31750"/>
                                </a:cubicBezTo>
                                <a:cubicBezTo>
                                  <a:pt x="17780" y="22860"/>
                                  <a:pt x="7620" y="12700"/>
                                  <a:pt x="0" y="0"/>
                                </a:cubicBezTo>
                                <a:close/>
                              </a:path>
                            </a:pathLst>
                          </a:custGeom>
                          <a:ln w="0" cap="flat">
                            <a:miter lim="127000"/>
                          </a:ln>
                        </wps:spPr>
                        <wps:style>
                          <a:lnRef idx="0">
                            <a:srgbClr val="000000">
                              <a:alpha val="0"/>
                            </a:srgbClr>
                          </a:lnRef>
                          <a:fillRef idx="1">
                            <a:srgbClr val="E13A32"/>
                          </a:fillRef>
                          <a:effectRef idx="0">
                            <a:scrgbClr r="0" g="0" b="0"/>
                          </a:effectRef>
                          <a:fontRef idx="none"/>
                        </wps:style>
                        <wps:bodyPr/>
                      </wps:wsp>
                      <wps:wsp>
                        <wps:cNvPr id="22040" name="Shape 508"/>
                        <wps:cNvSpPr/>
                        <wps:spPr>
                          <a:xfrm>
                            <a:off x="3926840" y="1141216"/>
                            <a:ext cx="326390" cy="0"/>
                          </a:xfrm>
                          <a:custGeom>
                            <a:avLst/>
                            <a:gdLst/>
                            <a:ahLst/>
                            <a:cxnLst/>
                            <a:rect l="0" t="0" r="0" b="0"/>
                            <a:pathLst>
                              <a:path w="326390">
                                <a:moveTo>
                                  <a:pt x="0" y="0"/>
                                </a:moveTo>
                                <a:lnTo>
                                  <a:pt x="326390" y="0"/>
                                </a:lnTo>
                              </a:path>
                            </a:pathLst>
                          </a:custGeom>
                          <a:ln w="6350" cap="flat">
                            <a:miter lim="127000"/>
                          </a:ln>
                        </wps:spPr>
                        <wps:style>
                          <a:lnRef idx="1">
                            <a:srgbClr val="E13A32"/>
                          </a:lnRef>
                          <a:fillRef idx="0">
                            <a:srgbClr val="000000">
                              <a:alpha val="0"/>
                            </a:srgbClr>
                          </a:fillRef>
                          <a:effectRef idx="0">
                            <a:scrgbClr r="0" g="0" b="0"/>
                          </a:effectRef>
                          <a:fontRef idx="none"/>
                        </wps:style>
                        <wps:bodyPr/>
                      </wps:wsp>
                      <wps:wsp>
                        <wps:cNvPr id="22041" name="Shape 509"/>
                        <wps:cNvSpPr/>
                        <wps:spPr>
                          <a:xfrm>
                            <a:off x="4221480" y="1108196"/>
                            <a:ext cx="40640" cy="63500"/>
                          </a:xfrm>
                          <a:custGeom>
                            <a:avLst/>
                            <a:gdLst/>
                            <a:ahLst/>
                            <a:cxnLst/>
                            <a:rect l="0" t="0" r="0" b="0"/>
                            <a:pathLst>
                              <a:path w="40640" h="63500">
                                <a:moveTo>
                                  <a:pt x="0" y="0"/>
                                </a:moveTo>
                                <a:lnTo>
                                  <a:pt x="7620" y="0"/>
                                </a:lnTo>
                                <a:cubicBezTo>
                                  <a:pt x="15240" y="13970"/>
                                  <a:pt x="27940" y="24130"/>
                                  <a:pt x="40640" y="31750"/>
                                </a:cubicBezTo>
                                <a:cubicBezTo>
                                  <a:pt x="27940" y="39370"/>
                                  <a:pt x="15240" y="50800"/>
                                  <a:pt x="7620" y="63500"/>
                                </a:cubicBezTo>
                                <a:lnTo>
                                  <a:pt x="0" y="63500"/>
                                </a:lnTo>
                                <a:cubicBezTo>
                                  <a:pt x="8890" y="50800"/>
                                  <a:pt x="17780" y="39370"/>
                                  <a:pt x="30480" y="31750"/>
                                </a:cubicBezTo>
                                <a:cubicBezTo>
                                  <a:pt x="17780" y="22860"/>
                                  <a:pt x="7620" y="12700"/>
                                  <a:pt x="0" y="0"/>
                                </a:cubicBezTo>
                                <a:close/>
                              </a:path>
                            </a:pathLst>
                          </a:custGeom>
                          <a:ln w="0" cap="flat">
                            <a:miter lim="127000"/>
                          </a:ln>
                        </wps:spPr>
                        <wps:style>
                          <a:lnRef idx="0">
                            <a:srgbClr val="000000">
                              <a:alpha val="0"/>
                            </a:srgbClr>
                          </a:lnRef>
                          <a:fillRef idx="1">
                            <a:srgbClr val="E13A32"/>
                          </a:fillRef>
                          <a:effectRef idx="0">
                            <a:scrgbClr r="0" g="0" b="0"/>
                          </a:effectRef>
                          <a:fontRef idx="none"/>
                        </wps:style>
                        <wps:bodyPr/>
                      </wps:wsp>
                      <wps:wsp>
                        <wps:cNvPr id="22042" name="Shape 510"/>
                        <wps:cNvSpPr/>
                        <wps:spPr>
                          <a:xfrm>
                            <a:off x="3973830" y="1419346"/>
                            <a:ext cx="279400" cy="0"/>
                          </a:xfrm>
                          <a:custGeom>
                            <a:avLst/>
                            <a:gdLst/>
                            <a:ahLst/>
                            <a:cxnLst/>
                            <a:rect l="0" t="0" r="0" b="0"/>
                            <a:pathLst>
                              <a:path w="279400">
                                <a:moveTo>
                                  <a:pt x="0" y="0"/>
                                </a:moveTo>
                                <a:lnTo>
                                  <a:pt x="279400" y="0"/>
                                </a:lnTo>
                              </a:path>
                            </a:pathLst>
                          </a:custGeom>
                          <a:ln w="6350" cap="flat">
                            <a:miter lim="127000"/>
                          </a:ln>
                        </wps:spPr>
                        <wps:style>
                          <a:lnRef idx="1">
                            <a:srgbClr val="E13A32"/>
                          </a:lnRef>
                          <a:fillRef idx="0">
                            <a:srgbClr val="000000">
                              <a:alpha val="0"/>
                            </a:srgbClr>
                          </a:fillRef>
                          <a:effectRef idx="0">
                            <a:scrgbClr r="0" g="0" b="0"/>
                          </a:effectRef>
                          <a:fontRef idx="none"/>
                        </wps:style>
                        <wps:bodyPr/>
                      </wps:wsp>
                      <wps:wsp>
                        <wps:cNvPr id="22043" name="Shape 511"/>
                        <wps:cNvSpPr/>
                        <wps:spPr>
                          <a:xfrm>
                            <a:off x="4221480" y="1386326"/>
                            <a:ext cx="40640" cy="63500"/>
                          </a:xfrm>
                          <a:custGeom>
                            <a:avLst/>
                            <a:gdLst/>
                            <a:ahLst/>
                            <a:cxnLst/>
                            <a:rect l="0" t="0" r="0" b="0"/>
                            <a:pathLst>
                              <a:path w="40640" h="63500">
                                <a:moveTo>
                                  <a:pt x="0" y="0"/>
                                </a:moveTo>
                                <a:lnTo>
                                  <a:pt x="7620" y="0"/>
                                </a:lnTo>
                                <a:cubicBezTo>
                                  <a:pt x="15240" y="13970"/>
                                  <a:pt x="27940" y="24130"/>
                                  <a:pt x="40640" y="31750"/>
                                </a:cubicBezTo>
                                <a:cubicBezTo>
                                  <a:pt x="27940" y="39370"/>
                                  <a:pt x="15240" y="50800"/>
                                  <a:pt x="7620" y="63500"/>
                                </a:cubicBezTo>
                                <a:lnTo>
                                  <a:pt x="0" y="63500"/>
                                </a:lnTo>
                                <a:cubicBezTo>
                                  <a:pt x="8890" y="50800"/>
                                  <a:pt x="17780" y="39370"/>
                                  <a:pt x="30480" y="31750"/>
                                </a:cubicBezTo>
                                <a:cubicBezTo>
                                  <a:pt x="17780" y="22860"/>
                                  <a:pt x="7620" y="12700"/>
                                  <a:pt x="0" y="0"/>
                                </a:cubicBezTo>
                                <a:close/>
                              </a:path>
                            </a:pathLst>
                          </a:custGeom>
                          <a:ln w="0" cap="flat">
                            <a:miter lim="127000"/>
                          </a:ln>
                        </wps:spPr>
                        <wps:style>
                          <a:lnRef idx="0">
                            <a:srgbClr val="000000">
                              <a:alpha val="0"/>
                            </a:srgbClr>
                          </a:lnRef>
                          <a:fillRef idx="1">
                            <a:srgbClr val="E13A32"/>
                          </a:fillRef>
                          <a:effectRef idx="0">
                            <a:scrgbClr r="0" g="0" b="0"/>
                          </a:effectRef>
                          <a:fontRef idx="none"/>
                        </wps:style>
                        <wps:bodyPr/>
                      </wps:wsp>
                      <wps:wsp>
                        <wps:cNvPr id="22044" name="Shape 512"/>
                        <wps:cNvSpPr/>
                        <wps:spPr>
                          <a:xfrm>
                            <a:off x="3868420" y="184905"/>
                            <a:ext cx="393700" cy="402590"/>
                          </a:xfrm>
                          <a:custGeom>
                            <a:avLst/>
                            <a:gdLst/>
                            <a:ahLst/>
                            <a:cxnLst/>
                            <a:rect l="0" t="0" r="0" b="0"/>
                            <a:pathLst>
                              <a:path w="393700" h="402590">
                                <a:moveTo>
                                  <a:pt x="0" y="402590"/>
                                </a:moveTo>
                                <a:lnTo>
                                  <a:pt x="393700" y="0"/>
                                </a:lnTo>
                              </a:path>
                            </a:pathLst>
                          </a:custGeom>
                          <a:ln w="6350" cap="flat">
                            <a:miter lim="127000"/>
                          </a:ln>
                        </wps:spPr>
                        <wps:style>
                          <a:lnRef idx="1">
                            <a:srgbClr val="3E5254"/>
                          </a:lnRef>
                          <a:fillRef idx="0">
                            <a:srgbClr val="000000">
                              <a:alpha val="0"/>
                            </a:srgbClr>
                          </a:fillRef>
                          <a:effectRef idx="0">
                            <a:scrgbClr r="0" g="0" b="0"/>
                          </a:effectRef>
                          <a:fontRef idx="none"/>
                        </wps:style>
                        <wps:bodyPr/>
                      </wps:wsp>
                      <wps:wsp>
                        <wps:cNvPr id="22045" name="Shape 513"/>
                        <wps:cNvSpPr/>
                        <wps:spPr>
                          <a:xfrm>
                            <a:off x="3902710" y="191255"/>
                            <a:ext cx="353060" cy="415290"/>
                          </a:xfrm>
                          <a:custGeom>
                            <a:avLst/>
                            <a:gdLst/>
                            <a:ahLst/>
                            <a:cxnLst/>
                            <a:rect l="0" t="0" r="0" b="0"/>
                            <a:pathLst>
                              <a:path w="353060" h="415290">
                                <a:moveTo>
                                  <a:pt x="0" y="415290"/>
                                </a:moveTo>
                                <a:lnTo>
                                  <a:pt x="353060" y="0"/>
                                </a:lnTo>
                              </a:path>
                            </a:pathLst>
                          </a:custGeom>
                          <a:ln w="6350" cap="flat">
                            <a:miter lim="127000"/>
                          </a:ln>
                        </wps:spPr>
                        <wps:style>
                          <a:lnRef idx="1">
                            <a:srgbClr val="3E5254"/>
                          </a:lnRef>
                          <a:fillRef idx="0">
                            <a:srgbClr val="000000">
                              <a:alpha val="0"/>
                            </a:srgbClr>
                          </a:fillRef>
                          <a:effectRef idx="0">
                            <a:scrgbClr r="0" g="0" b="0"/>
                          </a:effectRef>
                          <a:fontRef idx="none"/>
                        </wps:style>
                        <wps:bodyPr/>
                      </wps:wsp>
                      <wps:wsp>
                        <wps:cNvPr id="22046" name="Shape 514"/>
                        <wps:cNvSpPr/>
                        <wps:spPr>
                          <a:xfrm>
                            <a:off x="4208780" y="183636"/>
                            <a:ext cx="54610" cy="52070"/>
                          </a:xfrm>
                          <a:custGeom>
                            <a:avLst/>
                            <a:gdLst/>
                            <a:ahLst/>
                            <a:cxnLst/>
                            <a:rect l="0" t="0" r="0" b="0"/>
                            <a:pathLst>
                              <a:path w="54610" h="52070">
                                <a:moveTo>
                                  <a:pt x="52070" y="0"/>
                                </a:moveTo>
                                <a:cubicBezTo>
                                  <a:pt x="49530" y="15240"/>
                                  <a:pt x="50800" y="31750"/>
                                  <a:pt x="54610" y="45720"/>
                                </a:cubicBezTo>
                                <a:lnTo>
                                  <a:pt x="49530" y="52070"/>
                                </a:lnTo>
                                <a:cubicBezTo>
                                  <a:pt x="45720" y="38100"/>
                                  <a:pt x="43180" y="22860"/>
                                  <a:pt x="44450" y="7620"/>
                                </a:cubicBezTo>
                                <a:cubicBezTo>
                                  <a:pt x="30480" y="11430"/>
                                  <a:pt x="15240" y="12700"/>
                                  <a:pt x="0" y="10160"/>
                                </a:cubicBezTo>
                                <a:lnTo>
                                  <a:pt x="6350" y="5080"/>
                                </a:lnTo>
                                <a:cubicBezTo>
                                  <a:pt x="21590" y="7620"/>
                                  <a:pt x="38100" y="5080"/>
                                  <a:pt x="52070" y="0"/>
                                </a:cubicBezTo>
                                <a:close/>
                              </a:path>
                            </a:pathLst>
                          </a:custGeom>
                          <a:ln w="0" cap="flat">
                            <a:miter lim="127000"/>
                          </a:ln>
                        </wps:spPr>
                        <wps:style>
                          <a:lnRef idx="0">
                            <a:srgbClr val="000000">
                              <a:alpha val="0"/>
                            </a:srgbClr>
                          </a:lnRef>
                          <a:fillRef idx="1">
                            <a:srgbClr val="3E5254"/>
                          </a:fillRef>
                          <a:effectRef idx="0">
                            <a:scrgbClr r="0" g="0" b="0"/>
                          </a:effectRef>
                          <a:fontRef idx="none"/>
                        </wps:style>
                        <wps:bodyPr/>
                      </wps:wsp>
                      <wps:wsp>
                        <wps:cNvPr id="22047" name="Shape 515"/>
                        <wps:cNvSpPr/>
                        <wps:spPr>
                          <a:xfrm>
                            <a:off x="3980180" y="192525"/>
                            <a:ext cx="275590" cy="394970"/>
                          </a:xfrm>
                          <a:custGeom>
                            <a:avLst/>
                            <a:gdLst/>
                            <a:ahLst/>
                            <a:cxnLst/>
                            <a:rect l="0" t="0" r="0" b="0"/>
                            <a:pathLst>
                              <a:path w="275590" h="394970">
                                <a:moveTo>
                                  <a:pt x="0" y="394970"/>
                                </a:moveTo>
                                <a:lnTo>
                                  <a:pt x="275590" y="0"/>
                                </a:lnTo>
                              </a:path>
                            </a:pathLst>
                          </a:custGeom>
                          <a:ln w="6350" cap="flat">
                            <a:miter lim="127000"/>
                          </a:ln>
                        </wps:spPr>
                        <wps:style>
                          <a:lnRef idx="1">
                            <a:srgbClr val="3E5254"/>
                          </a:lnRef>
                          <a:fillRef idx="0">
                            <a:srgbClr val="000000">
                              <a:alpha val="0"/>
                            </a:srgbClr>
                          </a:fillRef>
                          <a:effectRef idx="0">
                            <a:scrgbClr r="0" g="0" b="0"/>
                          </a:effectRef>
                          <a:fontRef idx="none"/>
                        </wps:style>
                        <wps:bodyPr/>
                      </wps:wsp>
                      <wps:wsp>
                        <wps:cNvPr id="22048" name="Shape 516"/>
                        <wps:cNvSpPr/>
                        <wps:spPr>
                          <a:xfrm>
                            <a:off x="4211320" y="184906"/>
                            <a:ext cx="58420" cy="52070"/>
                          </a:xfrm>
                          <a:custGeom>
                            <a:avLst/>
                            <a:gdLst/>
                            <a:ahLst/>
                            <a:cxnLst/>
                            <a:rect l="0" t="0" r="0" b="0"/>
                            <a:pathLst>
                              <a:path w="58420" h="52070">
                                <a:moveTo>
                                  <a:pt x="50800" y="0"/>
                                </a:moveTo>
                                <a:cubicBezTo>
                                  <a:pt x="49530" y="15240"/>
                                  <a:pt x="52070" y="31750"/>
                                  <a:pt x="58420" y="45720"/>
                                </a:cubicBezTo>
                                <a:lnTo>
                                  <a:pt x="53340" y="52070"/>
                                </a:lnTo>
                                <a:cubicBezTo>
                                  <a:pt x="48260" y="38100"/>
                                  <a:pt x="44450" y="22860"/>
                                  <a:pt x="44450" y="8890"/>
                                </a:cubicBezTo>
                                <a:cubicBezTo>
                                  <a:pt x="30480" y="13970"/>
                                  <a:pt x="15240" y="16510"/>
                                  <a:pt x="0" y="15240"/>
                                </a:cubicBezTo>
                                <a:lnTo>
                                  <a:pt x="5080" y="8890"/>
                                </a:lnTo>
                                <a:cubicBezTo>
                                  <a:pt x="20320" y="10160"/>
                                  <a:pt x="36830" y="6350"/>
                                  <a:pt x="50800" y="0"/>
                                </a:cubicBezTo>
                                <a:close/>
                              </a:path>
                            </a:pathLst>
                          </a:custGeom>
                          <a:ln w="0" cap="flat">
                            <a:miter lim="127000"/>
                          </a:ln>
                        </wps:spPr>
                        <wps:style>
                          <a:lnRef idx="0">
                            <a:srgbClr val="000000">
                              <a:alpha val="0"/>
                            </a:srgbClr>
                          </a:lnRef>
                          <a:fillRef idx="1">
                            <a:srgbClr val="3E5254"/>
                          </a:fillRef>
                          <a:effectRef idx="0">
                            <a:scrgbClr r="0" g="0" b="0"/>
                          </a:effectRef>
                          <a:fontRef idx="none"/>
                        </wps:style>
                        <wps:bodyPr/>
                      </wps:wsp>
                      <wps:wsp>
                        <wps:cNvPr id="22049" name="Rectangle 22049"/>
                        <wps:cNvSpPr/>
                        <wps:spPr>
                          <a:xfrm>
                            <a:off x="1949031" y="0"/>
                            <a:ext cx="331604" cy="129047"/>
                          </a:xfrm>
                          <a:prstGeom prst="rect">
                            <a:avLst/>
                          </a:prstGeom>
                          <a:ln>
                            <a:noFill/>
                          </a:ln>
                        </wps:spPr>
                        <wps:txbx>
                          <w:txbxContent>
                            <w:p w14:paraId="2F0D5A6D" w14:textId="77777777" w:rsidR="00E328CF" w:rsidRDefault="00E328CF" w:rsidP="00E328CF">
                              <w:pPr>
                                <w:spacing w:after="160" w:line="259" w:lineRule="auto"/>
                              </w:pPr>
                              <w:r>
                                <w:rPr>
                                  <w:rFonts w:ascii="Calibri" w:eastAsia="Calibri" w:hAnsi="Calibri" w:cs="Calibri"/>
                                  <w:color w:val="722E29"/>
                                  <w:w w:val="105"/>
                                  <w:sz w:val="16"/>
                                </w:rPr>
                                <w:t>Zoom</w:t>
                              </w:r>
                            </w:p>
                          </w:txbxContent>
                        </wps:txbx>
                        <wps:bodyPr horzOverflow="overflow" vert="horz" lIns="0" tIns="0" rIns="0" bIns="0" rtlCol="0">
                          <a:noAutofit/>
                        </wps:bodyPr>
                      </wps:wsp>
                      <wps:wsp>
                        <wps:cNvPr id="22050" name="Rectangle 22050"/>
                        <wps:cNvSpPr/>
                        <wps:spPr>
                          <a:xfrm>
                            <a:off x="4038649" y="59741"/>
                            <a:ext cx="697544" cy="129047"/>
                          </a:xfrm>
                          <a:prstGeom prst="rect">
                            <a:avLst/>
                          </a:prstGeom>
                          <a:ln>
                            <a:noFill/>
                          </a:ln>
                        </wps:spPr>
                        <wps:txbx>
                          <w:txbxContent>
                            <w:p w14:paraId="2E52D201" w14:textId="77777777" w:rsidR="00E328CF" w:rsidRDefault="00E328CF" w:rsidP="00E328CF">
                              <w:pPr>
                                <w:spacing w:after="160" w:line="259" w:lineRule="auto"/>
                              </w:pPr>
                              <w:r>
                                <w:rPr>
                                  <w:rFonts w:ascii="Calibri" w:eastAsia="Calibri" w:hAnsi="Calibri" w:cs="Calibri"/>
                                  <w:color w:val="722E29"/>
                                  <w:w w:val="101"/>
                                  <w:sz w:val="16"/>
                                </w:rPr>
                                <w:t>Binary zones</w:t>
                              </w:r>
                            </w:p>
                          </w:txbxContent>
                        </wps:txbx>
                        <wps:bodyPr horzOverflow="overflow" vert="horz" lIns="0" tIns="0" rIns="0" bIns="0" rtlCol="0">
                          <a:noAutofit/>
                        </wps:bodyPr>
                      </wps:wsp>
                      <wps:wsp>
                        <wps:cNvPr id="22051" name="Rectangle 22051"/>
                        <wps:cNvSpPr/>
                        <wps:spPr>
                          <a:xfrm>
                            <a:off x="4038649" y="727558"/>
                            <a:ext cx="1001785" cy="129047"/>
                          </a:xfrm>
                          <a:prstGeom prst="rect">
                            <a:avLst/>
                          </a:prstGeom>
                          <a:ln>
                            <a:noFill/>
                          </a:ln>
                        </wps:spPr>
                        <wps:txbx>
                          <w:txbxContent>
                            <w:p w14:paraId="0B3E0857" w14:textId="77777777" w:rsidR="00E328CF" w:rsidRDefault="00E328CF" w:rsidP="00E328CF">
                              <w:pPr>
                                <w:spacing w:after="160" w:line="259" w:lineRule="auto"/>
                              </w:pPr>
                              <w:r>
                                <w:rPr>
                                  <w:rFonts w:ascii="Calibri" w:eastAsia="Calibri" w:hAnsi="Calibri" w:cs="Calibri"/>
                                  <w:color w:val="282B29"/>
                                  <w:w w:val="102"/>
                                  <w:sz w:val="16"/>
                                </w:rPr>
                                <w:t>Cylinder volume 1</w:t>
                              </w:r>
                            </w:p>
                          </w:txbxContent>
                        </wps:txbx>
                        <wps:bodyPr horzOverflow="overflow" vert="horz" lIns="0" tIns="0" rIns="0" bIns="0" rtlCol="0">
                          <a:noAutofit/>
                        </wps:bodyPr>
                      </wps:wsp>
                      <wps:wsp>
                        <wps:cNvPr id="22052" name="Rectangle 22052"/>
                        <wps:cNvSpPr/>
                        <wps:spPr>
                          <a:xfrm>
                            <a:off x="4038649" y="976904"/>
                            <a:ext cx="1001785" cy="129047"/>
                          </a:xfrm>
                          <a:prstGeom prst="rect">
                            <a:avLst/>
                          </a:prstGeom>
                          <a:ln>
                            <a:noFill/>
                          </a:ln>
                        </wps:spPr>
                        <wps:txbx>
                          <w:txbxContent>
                            <w:p w14:paraId="5B451D1F" w14:textId="77777777" w:rsidR="00E328CF" w:rsidRDefault="00E328CF" w:rsidP="00E328CF">
                              <w:pPr>
                                <w:spacing w:after="160" w:line="259" w:lineRule="auto"/>
                              </w:pPr>
                              <w:r>
                                <w:rPr>
                                  <w:rFonts w:ascii="Calibri" w:eastAsia="Calibri" w:hAnsi="Calibri" w:cs="Calibri"/>
                                  <w:color w:val="282B29"/>
                                  <w:w w:val="102"/>
                                  <w:sz w:val="16"/>
                                </w:rPr>
                                <w:t>Cylinder volume 2</w:t>
                              </w:r>
                            </w:p>
                          </w:txbxContent>
                        </wps:txbx>
                        <wps:bodyPr horzOverflow="overflow" vert="horz" lIns="0" tIns="0" rIns="0" bIns="0" rtlCol="0">
                          <a:noAutofit/>
                        </wps:bodyPr>
                      </wps:wsp>
                      <wps:wsp>
                        <wps:cNvPr id="22053" name="Rectangle 22053"/>
                        <wps:cNvSpPr/>
                        <wps:spPr>
                          <a:xfrm>
                            <a:off x="4038649" y="1271666"/>
                            <a:ext cx="1001785" cy="129047"/>
                          </a:xfrm>
                          <a:prstGeom prst="rect">
                            <a:avLst/>
                          </a:prstGeom>
                          <a:ln>
                            <a:noFill/>
                          </a:ln>
                        </wps:spPr>
                        <wps:txbx>
                          <w:txbxContent>
                            <w:p w14:paraId="5D936C5D" w14:textId="77777777" w:rsidR="00E328CF" w:rsidRDefault="00E328CF" w:rsidP="00E328CF">
                              <w:pPr>
                                <w:spacing w:after="160" w:line="259" w:lineRule="auto"/>
                              </w:pPr>
                              <w:r>
                                <w:rPr>
                                  <w:rFonts w:ascii="Calibri" w:eastAsia="Calibri" w:hAnsi="Calibri" w:cs="Calibri"/>
                                  <w:color w:val="282B29"/>
                                  <w:w w:val="102"/>
                                  <w:sz w:val="16"/>
                                </w:rPr>
                                <w:t>Cylinder volume 3</w:t>
                              </w:r>
                            </w:p>
                          </w:txbxContent>
                        </wps:txbx>
                        <wps:bodyPr horzOverflow="overflow" vert="horz" lIns="0" tIns="0" rIns="0" bIns="0" rtlCol="0">
                          <a:noAutofit/>
                        </wps:bodyPr>
                      </wps:wsp>
                    </wpg:wgp>
                  </a:graphicData>
                </a:graphic>
              </wp:inline>
            </w:drawing>
          </mc:Choice>
          <mc:Fallback>
            <w:pict>
              <v:group w14:anchorId="022B9FCB" id="Group 41" o:spid="_x0000_s1117" style="width:377.3pt;height:143.25pt;mso-position-horizontal-relative:char;mso-position-vertical-relative:line" coordsize="47918,18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">
                <v:shape id="Shape 460" o:spid="_x0000_s1118" style="position:absolute;left:12;top:5532;width:1448;height:12649;visibility:visible;mso-wrap-style:square;v-text-anchor:top" coordsize="144780,1264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" path="m25400,l144780,8890r,1256030l31750,1264920r,-30493l10160,1212838r,-168898l,1032497,,220980r16510,-7620l10160,43180,25400,29210,25400,xe" fillcolor="#a8d5d5" stroked="f" strokeweight="0">
                  <v:stroke miterlimit="83231f" joinstyle="miter"/>
                  <v:path arrowok="t" textboxrect="0,0,144780,1264920"/>
                </v:shape>
                <v:shape id="Shape 462" o:spid="_x0000_s1119" style="position:absolute;left:12;top:5532;width:1448;height:12649;visibility:visible;mso-wrap-style:square;v-text-anchor:top" coordsize="144780,1264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" path="m144780,8890r,1256030l31750,1264920r,-30493l10160,1212838r,-168898l,1032497,,220980r16510,-7620l10160,43180,25400,29210,25400,,144780,8890xe" filled="f" strokecolor="#171616" strokeweight=".5pt">
                  <v:stroke miterlimit="83231f" joinstyle="miter"/>
                  <v:path arrowok="t" textboxrect="0,0,144780,1264920"/>
                </v:shape>
                <v:shape id="Shape 463" o:spid="_x0000_s1120" style="position:absolute;left:1460;top:2395;width:17615;height:3949;visibility:visible;mso-wrap-style:square;v-text-anchor:top" coordsize="1761490,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" path="m,394970l1761490,e" filled="f" strokecolor="#171616" strokeweight=".5pt">
                  <v:stroke miterlimit="83231f" joinstyle="miter"/>
                  <v:path arrowok="t" textboxrect="0,0,1761490,394970"/>
                </v:shape>
                <v:shape id="Shape 464" o:spid="_x0000_s1121" style="position:absolute;left:18694;top:2141;width:470;height:635;visibility:visible;mso-wrap-style:square;v-text-anchor:top" coordsize="46990,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" path="m7620,c17780,11430,33020,19050,46990,24130,35560,34290,26670,48260,21590,62230r-7620,1270c19050,49530,26670,36830,36830,25400,22860,20320,10160,11430,,1270l7620,xe" fillcolor="#181717" stroked="f" strokeweight="0">
                  <v:stroke miterlimit="83231f" joinstyle="miter"/>
                  <v:path arrowok="t" textboxrect="0,0,46990,63500"/>
                </v:shape>
                <v:shape id="Shape 465" o:spid="_x0000_s1122" style="position:absolute;left:37134;top:5494;width:1435;height:12598;visibility:visible;mso-wrap-style:square;v-text-anchor:top" coordsize="143510,1259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" path="m31750,l143510,r,1259827l35560,1259827r,-31750l22860,1215377r,-173990l7620,1024877,,224777,12700,208280r,-184150l31750,24130,31750,xe" fillcolor="#a8d5d5" stroked="f" strokeweight="0">
                  <v:stroke miterlimit="83231f" joinstyle="miter"/>
                  <v:path arrowok="t" textboxrect="0,0,143510,1259827"/>
                </v:shape>
                <v:shape id="Shape 466" o:spid="_x0000_s1123" style="position:absolute;left:37134;top:5494;width:1435;height:12598;visibility:visible;mso-wrap-style:square;v-text-anchor:top" coordsize="143510,1259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" path="m143510,1259827l143510,,31750,r,24130l12700,24130r,184150l,224777r7620,800100l22860,1041387r,173990l35560,1228077r,31750l143510,1259827xe" filled="f" strokecolor="#171616" strokeweight=".5pt">
                  <v:stroke miterlimit="83231f" joinstyle="miter"/>
                  <v:path arrowok="t" textboxrect="0,0,143510,1259827"/>
                </v:shape>
                <v:shape id="Shape 467" o:spid="_x0000_s1124" style="position:absolute;left:35458;top:11793;width:3531;height:0;visibility:visible;mso-wrap-style:square;v-text-anchor:top" coordsize="353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" path="m353060,l,e" filled="f" strokecolor="#171616" strokeweight=".5pt">
                  <v:stroke miterlimit="83231f" joinstyle="miter"/>
                  <v:path arrowok="t" textboxrect="0,0,353060,0"/>
                </v:shape>
                <v:shape id="Shape 468" o:spid="_x0000_s1125" style="position:absolute;left:22682;top:2001;width:15710;height:4026;visibility:visible;mso-wrap-style:square;v-text-anchor:top" coordsize="15709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" path="m,l1570990,402590e" filled="f" strokecolor="#171616" strokeweight=".5pt">
                  <v:stroke miterlimit="83231f" joinstyle="miter"/>
                  <v:path arrowok="t" textboxrect="0,0,1570990,402590"/>
                </v:shape>
                <v:shape id="Shape 23582" o:spid="_x0000_s1126" style="position:absolute;left:19494;top:1175;width:3010;height:2667;visibility:visible;mso-wrap-style:square;v-text-anchor:top" coordsize="30099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" path="m,l300990,r,266700l,266700,,e" fillcolor="#efebd2" stroked="f" strokeweight="0">
                  <v:stroke miterlimit="83231f" joinstyle="miter"/>
                  <v:path arrowok="t" textboxrect="0,0,300990,266700"/>
                </v:shape>
                <v:shape id="Shape 470" o:spid="_x0000_s1127" style="position:absolute;left:1320;top:5519;width:32030;height:6286;visibility:visible;mso-wrap-style:square;v-text-anchor:top" coordsize="320294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" path="m3202940,628650l,e" filled="f" strokecolor="#4b4184" strokeweight=".5pt">
                  <v:stroke miterlimit="83231f" joinstyle="miter"/>
                  <v:path arrowok="t" textboxrect="0,0,3202940,628650"/>
                </v:shape>
                <v:shape id="Shape 471" o:spid="_x0000_s1128" style="position:absolute;left:1320;top:7081;width:32030;height:4724;visibility:visible;mso-wrap-style:square;v-text-anchor:top" coordsize="320294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" path="m3202940,472440l,e" filled="f" strokecolor="#4b4184" strokeweight=".5pt">
                  <v:stroke miterlimit="83231f" joinstyle="miter"/>
                  <v:path arrowok="t" textboxrect="0,0,3202940,472440"/>
                </v:shape>
                <v:shape id="Shape 472" o:spid="_x0000_s1129" style="position:absolute;left:1320;top:8668;width:32030;height:3137;visibility:visible;mso-wrap-style:square;v-text-anchor:top" coordsize="3202940,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" path="m3202940,313690l,e" filled="f" strokecolor="#4b4184" strokeweight=".5pt">
                  <v:stroke miterlimit="83231f" joinstyle="miter"/>
                  <v:path arrowok="t" textboxrect="0,0,3202940,313690"/>
                </v:shape>
                <v:shape id="Shape 473" o:spid="_x0000_s1130" style="position:absolute;left:1320;top:10231;width:32030;height:1574;visibility:visible;mso-wrap-style:square;v-text-anchor:top" coordsize="3202940,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" path="m3202940,157480l,e" filled="f" strokecolor="#4b4184" strokeweight=".5pt">
                  <v:stroke miterlimit="83231f" joinstyle="miter"/>
                  <v:path arrowok="t" textboxrect="0,0,3202940,157480"/>
                </v:shape>
                <v:shape id="Shape 474" o:spid="_x0000_s1131" style="position:absolute;left:1320;top:11805;width:32030;height:6388;visibility:visible;mso-wrap-style:square;v-text-anchor:top" coordsize="3202940,638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" path="m3202940,l,638797e" filled="f" strokecolor="#4b4184" strokeweight=".5pt">
                  <v:stroke miterlimit="83231f" joinstyle="miter"/>
                  <v:path arrowok="t" textboxrect="0,0,3202940,638797"/>
                </v:shape>
                <v:shape id="Shape 475" o:spid="_x0000_s1132" style="position:absolute;left:1320;top:11805;width:32030;height:4763;visibility:visible;mso-wrap-style:square;v-text-anchor:top" coordsize="320294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" path="m3202940,l,476250e" filled="f" strokecolor="#4b4184" strokeweight=".5pt">
                  <v:stroke miterlimit="83231f" joinstyle="miter"/>
                  <v:path arrowok="t" textboxrect="0,0,3202940,476250"/>
                </v:shape>
                <v:shape id="Shape 476" o:spid="_x0000_s1133" style="position:absolute;left:1320;top:11805;width:32030;height:3188;visibility:visible;mso-wrap-style:square;v-text-anchor:top" coordsize="3202940,31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" path="m3202940,l,318770e" filled="f" strokecolor="#4b4184" strokeweight=".5pt">
                  <v:stroke miterlimit="83231f" joinstyle="miter"/>
                  <v:path arrowok="t" textboxrect="0,0,3202940,318770"/>
                </v:shape>
                <v:shape id="Shape 477" o:spid="_x0000_s1134" style="position:absolute;left:1320;top:11805;width:32030;height:1601;visibility:visible;mso-wrap-style:square;v-text-anchor:top" coordsize="3202940,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" path="m3202940,l,160020e" filled="f" strokecolor="#4b4184" strokeweight=".5pt">
                  <v:stroke miterlimit="83231f" joinstyle="miter"/>
                  <v:path arrowok="t" textboxrect="0,0,3202940,160020"/>
                </v:shape>
                <v:shape id="Shape 478" o:spid="_x0000_s1135" style="position:absolute;left:1320;top:11805;width:32030;height:0;visibility:visible;mso-wrap-style:square;v-text-anchor:top" coordsize="3202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" path="m3202940,l,e" filled="f" strokecolor="#4b4184" strokeweight=".5pt">
                  <v:stroke miterlimit="83231f" joinstyle="miter"/>
                  <v:path arrowok="t" textboxrect="0,0,3202940,0"/>
                </v:shape>
                <v:shape id="Shape 479" o:spid="_x0000_s1136" style="position:absolute;left:139;top:7081;width:1283;height:13;visibility:visible;mso-wrap-style:square;v-text-anchor:top" coordsize="128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" path="m,l128270,1270e" filled="f" strokecolor="#4b4184" strokeweight=".5pt">
                  <v:stroke miterlimit="83231f" joinstyle="miter"/>
                  <v:path arrowok="t" textboxrect="0,0,128270,1270"/>
                </v:shape>
                <v:shape id="Shape 480" o:spid="_x0000_s1137" style="position:absolute;top:8656;width:1422;height:12;visibility:visible;mso-wrap-style:square;v-text-anchor:top" coordsize="142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" path="m,l142240,1270e" filled="f" strokecolor="#4b4184" strokeweight=".5pt">
                  <v:stroke miterlimit="83231f" joinstyle="miter"/>
                  <v:path arrowok="t" textboxrect="0,0,142240,1270"/>
                </v:shape>
                <v:shape id="Shape 481" o:spid="_x0000_s1138" style="position:absolute;top:10231;width:1422;height:12;visibility:visible;mso-wrap-style:square;v-text-anchor:top" coordsize="142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" path="m,l142240,1270e" filled="f" strokecolor="#4b4184" strokeweight=".5pt">
                  <v:stroke miterlimit="83231f" joinstyle="miter"/>
                  <v:path arrowok="t" textboxrect="0,0,142240,1270"/>
                </v:shape>
                <v:shape id="Shape 482" o:spid="_x0000_s1139" style="position:absolute;top:11793;width:1422;height:25;visibility:visible;mso-wrap-style:square;v-text-anchor:top" coordsize="14224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" path="m,l142240,2540e" filled="f" strokecolor="#4b4184" strokeweight=".5pt">
                  <v:stroke miterlimit="83231f" joinstyle="miter"/>
                  <v:path arrowok="t" textboxrect="0,0,142240,2540"/>
                </v:shape>
                <v:shape id="Shape 483" o:spid="_x0000_s1140" style="position:absolute;top:13393;width:1422;height:13;visibility:visible;mso-wrap-style:square;v-text-anchor:top" coordsize="142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" path="m,l142240,1270e" filled="f" strokecolor="#4b4184" strokeweight=".5pt">
                  <v:stroke miterlimit="83231f" joinstyle="miter"/>
                  <v:path arrowok="t" textboxrect="0,0,142240,1270"/>
                </v:shape>
                <v:shape id="Shape 484" o:spid="_x0000_s1141" style="position:absolute;top:14993;width:1422;height:25;visibility:visible;mso-wrap-style:square;v-text-anchor:top" coordsize="14224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" path="m,l142240,2540e" filled="f" strokecolor="#4b4184" strokeweight=".5pt">
                  <v:stroke miterlimit="83231f" joinstyle="miter"/>
                  <v:path arrowok="t" textboxrect="0,0,142240,2540"/>
                </v:shape>
                <v:shape id="Shape 485" o:spid="_x0000_s1142" style="position:absolute;left:139;top:16555;width:1283;height:26;visibility:visible;mso-wrap-style:square;v-text-anchor:top" coordsize="12827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" path="m,l128270,2540e" filled="f" strokecolor="#4b4184" strokeweight=".5pt">
                  <v:stroke miterlimit="83231f" joinstyle="miter"/>
                  <v:path arrowok="t" textboxrect="0,0,128270,254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019" o:spid="_x0000_s1143" type="#_x0000_t75" style="position:absolute;left:20778;top:2497;width:823;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">
                  <v:imagedata r:id="rId13" o:title=""/>
                </v:shape>
                <v:shape id="Shape 488" o:spid="_x0000_s1144" style="position:absolute;left:21336;top:2966;width:342;height:356;visibility:visible;mso-wrap-style:square;v-text-anchor:top" coordsize="34290,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" path="m12720,913c15637,79,19367,,24130,1270v,,10160,26670,-13970,33020c10160,34290,5080,35560,3810,33020,1270,30480,,21590,2540,12700v,,1429,-9287,10180,-11787xe" fillcolor="#4e4486" stroked="f" strokeweight="0">
                  <v:stroke miterlimit="83231f" joinstyle="miter"/>
                  <v:path arrowok="t" textboxrect="0,0,34290,35560"/>
                </v:shape>
                <v:shape id="Shape 489" o:spid="_x0000_s1145" style="position:absolute;left:19900;top:1633;width:1296;height:1143;visibility:visible;mso-wrap-style:square;v-text-anchor:top" coordsize="12954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" path="m64770,v35776,,64770,25591,64770,57150c129540,88709,100546,114300,64770,114300,28994,114300,,88709,,57150,,25591,28994,,64770,xe" fillcolor="#c2c2c2" stroked="f" strokeweight="0">
                  <v:stroke miterlimit="83231f" joinstyle="miter"/>
                  <v:path arrowok="t" textboxrect="0,0,129540,114300"/>
                </v:shape>
                <v:shape id="Shape 490" o:spid="_x0000_s1146" style="position:absolute;left:19900;top:1633;width:1296;height:1143;visibility:visible;mso-wrap-style:square;v-text-anchor:top" coordsize="12954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" path="m64770,v35776,,64770,25591,64770,57150c129540,88709,100546,114300,64770,114300,28994,114300,,88709,,57150,,25591,28994,,64770,xe" filled="f" strokecolor="#171616" strokeweight=".5pt">
                  <v:stroke miterlimit="83231f" joinstyle="miter"/>
                  <v:path arrowok="t" textboxrect="0,0,129540,114300"/>
                </v:shape>
                <v:shape id="Shape 23583" o:spid="_x0000_s1147" style="position:absolute;left:38582;top:5633;width:394;height:1715;visibility:visible;mso-wrap-style:square;v-text-anchor:top" coordsize="3937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" path="m,l39370,r,171450l,171450,,e" fillcolor="#efe84d" stroked="f" strokeweight="0">
                  <v:stroke miterlimit="83231f" joinstyle="miter"/>
                  <v:path arrowok="t" textboxrect="0,0,39370,171450"/>
                </v:shape>
                <v:shape id="Shape 492" o:spid="_x0000_s1148" style="position:absolute;left:38582;top:5633;width:394;height:1715;visibility:visible;mso-wrap-style:square;v-text-anchor:top" coordsize="3937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" path="m,171450r39370,l39370,,,,,171450xe" filled="f" strokecolor="#171616" strokeweight=".5pt">
                  <v:stroke miterlimit="83231f" joinstyle="miter"/>
                  <v:path arrowok="t" textboxrect="0,0,39370,171450"/>
                </v:shape>
                <v:shape id="Shape 23584" o:spid="_x0000_s1149" style="position:absolute;left:39027;top:5633;width:470;height:965;visibility:visible;mso-wrap-style:square;v-text-anchor:top" coordsize="4699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" path="m,l46990,r,96520l,96520,,e" fillcolor="#7aba74" stroked="f" strokeweight="0">
                  <v:stroke miterlimit="83231f" joinstyle="miter"/>
                  <v:path arrowok="t" textboxrect="0,0,46990,96520"/>
                </v:shape>
                <v:shape id="Shape 494" o:spid="_x0000_s1150" style="position:absolute;left:39027;top:5633;width:470;height:965;visibility:visible;mso-wrap-style:square;v-text-anchor:top" coordsize="4699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" path="m,96520r46990,l46990,,,,,96520xe" filled="f" strokecolor="#171616" strokeweight=".5pt">
                  <v:stroke miterlimit="83231f" joinstyle="miter"/>
                  <v:path arrowok="t" textboxrect="0,0,46990,96520"/>
                </v:shape>
                <v:shape id="Shape 23585" o:spid="_x0000_s1151" style="position:absolute;left:39497;top:5633;width:482;height:394;visibility:visible;mso-wrap-style:square;v-text-anchor:top" coordsize="48260,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" path="m,l48260,r,39370l,39370,,e" fillcolor="#b45391" stroked="f" strokeweight="0">
                  <v:stroke miterlimit="83231f" joinstyle="miter"/>
                  <v:path arrowok="t" textboxrect="0,0,48260,39370"/>
                </v:shape>
                <v:shape id="Shape 496" o:spid="_x0000_s1152" style="position:absolute;left:39497;top:5633;width:482;height:394;visibility:visible;mso-wrap-style:square;v-text-anchor:top" coordsize="48260,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" path="m,39370r48260,l48260,,,,,39370xe" filled="f" strokecolor="#171616" strokeweight=".5pt">
                  <v:stroke miterlimit="83231f" joinstyle="miter"/>
                  <v:path arrowok="t" textboxrect="0,0,48260,39370"/>
                </v:shape>
                <v:shape id="Shape 23586" o:spid="_x0000_s1153" style="position:absolute;left:38582;top:16149;width:394;height:1714;visibility:visible;mso-wrap-style:square;v-text-anchor:top" coordsize="3937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" path="m,l39370,r,171450l,171450,,e" fillcolor="#efe84d" stroked="f" strokeweight="0">
                  <v:stroke miterlimit="83231f" joinstyle="miter"/>
                  <v:path arrowok="t" textboxrect="0,0,39370,171450"/>
                </v:shape>
                <v:shape id="Shape 498" o:spid="_x0000_s1154" style="position:absolute;left:38582;top:16149;width:394;height:1714;visibility:visible;mso-wrap-style:square;v-text-anchor:top" coordsize="3937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" path="m,171450r39370,l39370,,,,,171450xe" filled="f" strokecolor="#171616" strokeweight=".5pt">
                  <v:stroke miterlimit="83231f" joinstyle="miter"/>
                  <v:path arrowok="t" textboxrect="0,0,39370,171450"/>
                </v:shape>
                <v:shape id="Shape 23587" o:spid="_x0000_s1155" style="position:absolute;left:39027;top:16898;width:470;height:965;visibility:visible;mso-wrap-style:square;v-text-anchor:top" coordsize="4699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" path="m,l46990,r,96520l,96520,,e" fillcolor="#7aba74" stroked="f" strokeweight="0">
                  <v:stroke miterlimit="83231f" joinstyle="miter"/>
                  <v:path arrowok="t" textboxrect="0,0,46990,96520"/>
                </v:shape>
                <v:shape id="Shape 500" o:spid="_x0000_s1156" style="position:absolute;left:39027;top:16898;width:470;height:965;visibility:visible;mso-wrap-style:square;v-text-anchor:top" coordsize="4699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" path="m,96520r46990,l46990,,,,,96520xe" filled="f" strokecolor="#171616" strokeweight=".5pt">
                  <v:stroke miterlimit="83231f" joinstyle="miter"/>
                  <v:path arrowok="t" textboxrect="0,0,46990,96520"/>
                </v:shape>
                <v:shape id="Shape 23588" o:spid="_x0000_s1157" style="position:absolute;left:39497;top:17457;width:482;height:394;visibility:visible;mso-wrap-style:square;v-text-anchor:top" coordsize="48260,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" path="m,l48260,r,39370l,39370,,e" fillcolor="#b45391" stroked="f" strokeweight="0">
                  <v:stroke miterlimit="83231f" joinstyle="miter"/>
                  <v:path arrowok="t" textboxrect="0,0,48260,39370"/>
                </v:shape>
                <v:shape id="Shape 502" o:spid="_x0000_s1158" style="position:absolute;left:39497;top:17457;width:482;height:394;visibility:visible;mso-wrap-style:square;v-text-anchor:top" coordsize="48260,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" path="m,39370r48260,l48260,,,,,39370xe" filled="f" strokecolor="#171616" strokeweight=".5pt">
                  <v:stroke miterlimit="83231f" joinstyle="miter"/>
                  <v:path arrowok="t" textboxrect="0,0,48260,39370"/>
                </v:shape>
                <v:shape id="Shape 503" o:spid="_x0000_s1159" style="position:absolute;left:38976;top:7221;width:0;height:8928;visibility:visible;mso-wrap-style:square;v-text-anchor:top" coordsize="0,892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" path="m,892810l,e" filled="f" strokecolor="#171616" strokeweight=".5pt">
                  <v:stroke miterlimit="83231f" joinstyle="miter"/>
                  <v:path arrowok="t" textboxrect="0,0,0,892810"/>
                </v:shape>
                <v:shape id="Shape 504" o:spid="_x0000_s1160" style="position:absolute;left:39497;top:6586;width:0;height:10312;visibility:visible;mso-wrap-style:square;v-text-anchor:top" coordsize="0,103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" path="m,l,1031240e" filled="f" strokecolor="#171616" strokeweight=".5pt">
                  <v:stroke miterlimit="83231f" joinstyle="miter"/>
                  <v:path arrowok="t" textboxrect="0,0,0,1031240"/>
                </v:shape>
                <v:shape id="Shape 505" o:spid="_x0000_s1161" style="position:absolute;left:39979;top:6027;width:0;height:11430;visibility:visible;mso-wrap-style:square;v-text-anchor:top" coordsize="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" path="m,1143000l,e" filled="f" strokecolor="#171616" strokeweight=".5pt">
                  <v:stroke miterlimit="83231f" joinstyle="miter"/>
                  <v:path arrowok="t" textboxrect="0,0,0,1143000"/>
                </v:shape>
                <v:shape id="Shape 506" o:spid="_x0000_s1162" style="position:absolute;left:38785;top:8668;width:3747;height:0;visibility:visible;mso-wrap-style:square;v-text-anchor:top" coordsize="374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" path="m,l374650,e" filled="f" strokecolor="#e0352c" strokeweight=".5pt">
                  <v:stroke miterlimit="83231f" joinstyle="miter"/>
                  <v:path arrowok="t" textboxrect="0,0,374650,0"/>
                </v:shape>
                <v:shape id="Shape 507" o:spid="_x0000_s1163" style="position:absolute;left:42214;top:8338;width:407;height:635;visibility:visible;mso-wrap-style:square;v-text-anchor:top" coordsize="40640,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" path="m,l7620,v7620,13970,20320,24130,33020,31750c27940,39370,15240,50800,7620,63500l,63500c8890,50800,17780,39370,30480,31750,17780,22860,7620,12700,,xe" fillcolor="#e13a32" stroked="f" strokeweight="0">
                  <v:stroke miterlimit="83231f" joinstyle="miter"/>
                  <v:path arrowok="t" textboxrect="0,0,40640,63500"/>
                </v:shape>
                <v:shape id="Shape 508" o:spid="_x0000_s1164" style="position:absolute;left:39268;top:11412;width:3264;height:0;visibility:visible;mso-wrap-style:square;v-text-anchor:top" coordsize="326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" path="m,l326390,e" filled="f" strokecolor="#e0352c" strokeweight=".5pt">
                  <v:stroke miterlimit="83231f" joinstyle="miter"/>
                  <v:path arrowok="t" textboxrect="0,0,326390,0"/>
                </v:shape>
                <v:shape id="Shape 509" o:spid="_x0000_s1165" style="position:absolute;left:42214;top:11081;width:407;height:635;visibility:visible;mso-wrap-style:square;v-text-anchor:top" coordsize="40640,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" path="m,l7620,v7620,13970,20320,24130,33020,31750c27940,39370,15240,50800,7620,63500l,63500c8890,50800,17780,39370,30480,31750,17780,22860,7620,12700,,xe" fillcolor="#e13a32" stroked="f" strokeweight="0">
                  <v:stroke miterlimit="83231f" joinstyle="miter"/>
                  <v:path arrowok="t" textboxrect="0,0,40640,63500"/>
                </v:shape>
                <v:shape id="Shape 510" o:spid="_x0000_s1166" style="position:absolute;left:39738;top:14193;width:2794;height:0;visibility:visible;mso-wrap-style:square;v-text-anchor:top" coordsize="279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" path="m,l279400,e" filled="f" strokecolor="#e0352c" strokeweight=".5pt">
                  <v:stroke miterlimit="83231f" joinstyle="miter"/>
                  <v:path arrowok="t" textboxrect="0,0,279400,0"/>
                </v:shape>
                <v:shape id="Shape 511" o:spid="_x0000_s1167" style="position:absolute;left:42214;top:13863;width:407;height:635;visibility:visible;mso-wrap-style:square;v-text-anchor:top" coordsize="40640,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" path="m,l7620,v7620,13970,20320,24130,33020,31750c27940,39370,15240,50800,7620,63500l,63500c8890,50800,17780,39370,30480,31750,17780,22860,7620,12700,,xe" fillcolor="#e13a32" stroked="f" strokeweight="0">
                  <v:stroke miterlimit="83231f" joinstyle="miter"/>
                  <v:path arrowok="t" textboxrect="0,0,40640,63500"/>
                </v:shape>
                <v:shape id="Shape 512" o:spid="_x0000_s1168" style="position:absolute;left:38684;top:1849;width:3937;height:4025;visibility:visible;mso-wrap-style:square;v-text-anchor:top" coordsize="39370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" path="m,402590l393700,e" filled="f" strokecolor="#3c5052" strokeweight=".5pt">
                  <v:stroke miterlimit="83231f" joinstyle="miter"/>
                  <v:path arrowok="t" textboxrect="0,0,393700,402590"/>
                </v:shape>
                <v:shape id="Shape 513" o:spid="_x0000_s1169" style="position:absolute;left:39027;top:1912;width:3530;height:4153;visibility:visible;mso-wrap-style:square;v-text-anchor:top" coordsize="353060,41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" path="m,415290l353060,e" filled="f" strokecolor="#3c5052" strokeweight=".5pt">
                  <v:stroke miterlimit="83231f" joinstyle="miter"/>
                  <v:path arrowok="t" textboxrect="0,0,353060,415290"/>
                </v:shape>
                <v:shape id="Shape 514" o:spid="_x0000_s1170" style="position:absolute;left:42087;top:1836;width:546;height:521;visibility:visible;mso-wrap-style:square;v-text-anchor:top" coordsize="54610,5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" path="m52070,v-2540,15240,-1270,31750,2540,45720l49530,52070c45720,38100,43180,22860,44450,7620,30480,11430,15240,12700,,10160l6350,5080c21590,7620,38100,5080,52070,xe" fillcolor="#3e5254" stroked="f" strokeweight="0">
                  <v:stroke miterlimit="83231f" joinstyle="miter"/>
                  <v:path arrowok="t" textboxrect="0,0,54610,52070"/>
                </v:shape>
                <v:shape id="Shape 515" o:spid="_x0000_s1171" style="position:absolute;left:39801;top:1925;width:2756;height:3949;visibility:visible;mso-wrap-style:square;v-text-anchor:top" coordsize="275590,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" path="m,394970l275590,e" filled="f" strokecolor="#3c5052" strokeweight=".5pt">
                  <v:stroke miterlimit="83231f" joinstyle="miter"/>
                  <v:path arrowok="t" textboxrect="0,0,275590,394970"/>
                </v:shape>
                <v:shape id="Shape 516" o:spid="_x0000_s1172" style="position:absolute;left:42113;top:1849;width:584;height:520;visibility:visible;mso-wrap-style:square;v-text-anchor:top" coordsize="58420,5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" path="m50800,v-1270,15240,1270,31750,7620,45720l53340,52070c48260,38100,44450,22860,44450,8890,30480,13970,15240,16510,,15240l5080,8890c20320,10160,36830,6350,50800,xe" fillcolor="#3e5254" stroked="f" strokeweight="0">
                  <v:stroke miterlimit="83231f" joinstyle="miter"/>
                  <v:path arrowok="t" textboxrect="0,0,58420,52070"/>
                </v:shape>
                <v:rect id="Rectangle 22049" o:spid="_x0000_s1173" style="position:absolute;left:19490;width:3316;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" filled="f" stroked="f">
                  <v:textbox inset="0,0,0,0">
                    <w:txbxContent>
                      <w:p w14:paraId="2F0D5A6D" w14:textId="77777777" w:rsidR="00E328CF" w:rsidRDefault="00E328CF" w:rsidP="00E328CF">
                        <w:pPr>
                          <w:spacing w:after="160" w:line="259" w:lineRule="auto"/>
                        </w:pPr>
                        <w:r>
                          <w:rPr>
                            <w:rFonts w:ascii="Calibri" w:eastAsia="Calibri" w:hAnsi="Calibri" w:cs="Calibri"/>
                            <w:color w:val="722E29"/>
                            <w:w w:val="105"/>
                            <w:sz w:val="16"/>
                          </w:rPr>
                          <w:t>Zoom</w:t>
                        </w:r>
                      </w:p>
                    </w:txbxContent>
                  </v:textbox>
                </v:rect>
                <v:rect id="Rectangle 22050" o:spid="_x0000_s1174" style="position:absolute;left:40386;top:597;width:697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" filled="f" stroked="f">
                  <v:textbox inset="0,0,0,0">
                    <w:txbxContent>
                      <w:p w14:paraId="2E52D201" w14:textId="77777777" w:rsidR="00E328CF" w:rsidRDefault="00E328CF" w:rsidP="00E328CF">
                        <w:pPr>
                          <w:spacing w:after="160" w:line="259" w:lineRule="auto"/>
                        </w:pPr>
                        <w:r>
                          <w:rPr>
                            <w:rFonts w:ascii="Calibri" w:eastAsia="Calibri" w:hAnsi="Calibri" w:cs="Calibri"/>
                            <w:color w:val="722E29"/>
                            <w:w w:val="101"/>
                            <w:sz w:val="16"/>
                          </w:rPr>
                          <w:t>Binary zones</w:t>
                        </w:r>
                      </w:p>
                    </w:txbxContent>
                  </v:textbox>
                </v:rect>
                <v:rect id="Rectangle 22051" o:spid="_x0000_s1175" style="position:absolute;left:40386;top:7275;width:10018;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" filled="f" stroked="f">
                  <v:textbox inset="0,0,0,0">
                    <w:txbxContent>
                      <w:p w14:paraId="0B3E0857" w14:textId="77777777" w:rsidR="00E328CF" w:rsidRDefault="00E328CF" w:rsidP="00E328CF">
                        <w:pPr>
                          <w:spacing w:after="160" w:line="259" w:lineRule="auto"/>
                        </w:pPr>
                        <w:r>
                          <w:rPr>
                            <w:rFonts w:ascii="Calibri" w:eastAsia="Calibri" w:hAnsi="Calibri" w:cs="Calibri"/>
                            <w:color w:val="282B29"/>
                            <w:w w:val="102"/>
                            <w:sz w:val="16"/>
                          </w:rPr>
                          <w:t>Cylinder volume 1</w:t>
                        </w:r>
                      </w:p>
                    </w:txbxContent>
                  </v:textbox>
                </v:rect>
                <v:rect id="Rectangle 22052" o:spid="_x0000_s1176" style="position:absolute;left:40386;top:9769;width:10018;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" filled="f" stroked="f">
                  <v:textbox inset="0,0,0,0">
                    <w:txbxContent>
                      <w:p w14:paraId="5B451D1F" w14:textId="77777777" w:rsidR="00E328CF" w:rsidRDefault="00E328CF" w:rsidP="00E328CF">
                        <w:pPr>
                          <w:spacing w:after="160" w:line="259" w:lineRule="auto"/>
                        </w:pPr>
                        <w:r>
                          <w:rPr>
                            <w:rFonts w:ascii="Calibri" w:eastAsia="Calibri" w:hAnsi="Calibri" w:cs="Calibri"/>
                            <w:color w:val="282B29"/>
                            <w:w w:val="102"/>
                            <w:sz w:val="16"/>
                          </w:rPr>
                          <w:t>Cylinder volume 2</w:t>
                        </w:r>
                      </w:p>
                    </w:txbxContent>
                  </v:textbox>
                </v:rect>
                <v:rect id="Rectangle 22053" o:spid="_x0000_s1177" style="position:absolute;left:40386;top:12716;width:10018;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" filled="f" stroked="f">
                  <v:textbox inset="0,0,0,0">
                    <w:txbxContent>
                      <w:p w14:paraId="5D936C5D" w14:textId="77777777" w:rsidR="00E328CF" w:rsidRDefault="00E328CF" w:rsidP="00E328CF">
                        <w:pPr>
                          <w:spacing w:after="160" w:line="259" w:lineRule="auto"/>
                        </w:pPr>
                        <w:r>
                          <w:rPr>
                            <w:rFonts w:ascii="Calibri" w:eastAsia="Calibri" w:hAnsi="Calibri" w:cs="Calibri"/>
                            <w:color w:val="282B29"/>
                            <w:w w:val="102"/>
                            <w:sz w:val="16"/>
                          </w:rPr>
                          <w:t>Cylinder volume 3</w:t>
                        </w:r>
                      </w:p>
                    </w:txbxContent>
                  </v:textbox>
                </v:rect>
                <w10:anchorlock/>
              </v:group>
            </w:pict>
          </mc:Fallback>
        </mc:AlternateContent>
      </w:r>
      <w:commentRangeEnd w:id="682"/>
      <w:r w:rsidRPr="006F3C56">
        <w:rPr>
          <w:rStyle w:val="CommentReference"/>
        </w:rPr>
        <w:commentReference w:id="682"/>
      </w:r>
    </w:p>
    <w:p w14:paraId="24FD6B8D" w14:textId="23559F0F" w:rsidR="00450F61" w:rsidRPr="006F3C56" w:rsidRDefault="00E328CF" w:rsidP="00E328CF">
      <w:pPr>
        <w:spacing w:before="120" w:after="0" w:line="240" w:lineRule="auto"/>
        <w:jc w:val="center"/>
        <w:rPr>
          <w:rFonts w:ascii="Times New Roman" w:hAnsi="Times New Roman" w:cs="Times New Roman"/>
          <w:sz w:val="16"/>
          <w:szCs w:val="20"/>
        </w:rPr>
      </w:pPr>
      <w:r w:rsidRPr="006F3C56">
        <w:rPr>
          <w:rFonts w:ascii="Times New Roman" w:hAnsi="Times New Roman" w:cs="Times New Roman"/>
          <w:sz w:val="16"/>
          <w:szCs w:val="20"/>
        </w:rPr>
        <w:t>Fig</w:t>
      </w:r>
      <w:ins w:id="683" w:author="Author">
        <w:r w:rsidRPr="006F3C56">
          <w:rPr>
            <w:rFonts w:ascii="Times New Roman" w:hAnsi="Times New Roman" w:cs="Times New Roman"/>
            <w:sz w:val="16"/>
            <w:szCs w:val="20"/>
          </w:rPr>
          <w:t>.</w:t>
        </w:r>
      </w:ins>
      <w:del w:id="684" w:author="Author">
        <w:r w:rsidRPr="006F3C56" w:rsidDel="002B11B8">
          <w:rPr>
            <w:rFonts w:ascii="Times New Roman" w:hAnsi="Times New Roman" w:cs="Times New Roman"/>
            <w:sz w:val="16"/>
            <w:szCs w:val="20"/>
          </w:rPr>
          <w:delText>ure</w:delText>
        </w:r>
      </w:del>
      <w:r w:rsidRPr="006F3C56">
        <w:rPr>
          <w:rFonts w:ascii="Times New Roman" w:hAnsi="Times New Roman" w:cs="Times New Roman"/>
          <w:sz w:val="16"/>
          <w:szCs w:val="20"/>
        </w:rPr>
        <w:t xml:space="preserve"> 4</w:t>
      </w:r>
      <w:ins w:id="685" w:author="Author">
        <w:r w:rsidRPr="006F3C56">
          <w:rPr>
            <w:rFonts w:ascii="Times New Roman" w:hAnsi="Times New Roman" w:cs="Times New Roman"/>
            <w:sz w:val="16"/>
            <w:szCs w:val="20"/>
          </w:rPr>
          <w:t>.</w:t>
        </w:r>
      </w:ins>
      <w:del w:id="686" w:author="Author">
        <w:r w:rsidRPr="006F3C56" w:rsidDel="002B11B8">
          <w:rPr>
            <w:rFonts w:ascii="Times New Roman" w:hAnsi="Times New Roman" w:cs="Times New Roman"/>
            <w:sz w:val="16"/>
            <w:szCs w:val="20"/>
          </w:rPr>
          <w:delText>:</w:delText>
        </w:r>
      </w:del>
      <w:r w:rsidRPr="006F3C56">
        <w:rPr>
          <w:rFonts w:ascii="Times New Roman" w:hAnsi="Times New Roman" w:cs="Times New Roman"/>
          <w:sz w:val="16"/>
          <w:szCs w:val="20"/>
        </w:rPr>
        <w:t xml:space="preserve"> </w:t>
      </w:r>
      <w:del w:id="687" w:author="Author">
        <w:r w:rsidRPr="006F3C56" w:rsidDel="002B11B8">
          <w:rPr>
            <w:rFonts w:ascii="Times New Roman" w:hAnsi="Times New Roman" w:cs="Times New Roman"/>
            <w:sz w:val="16"/>
            <w:szCs w:val="20"/>
          </w:rPr>
          <w:delText>The b</w:delText>
        </w:r>
      </w:del>
      <w:ins w:id="688" w:author="Author">
        <w:r w:rsidRPr="006F3C56">
          <w:rPr>
            <w:rFonts w:ascii="Times New Roman" w:hAnsi="Times New Roman" w:cs="Times New Roman"/>
            <w:sz w:val="16"/>
            <w:szCs w:val="20"/>
          </w:rPr>
          <w:t>B</w:t>
        </w:r>
      </w:ins>
      <w:r w:rsidRPr="006F3C56">
        <w:rPr>
          <w:rFonts w:ascii="Times New Roman" w:hAnsi="Times New Roman" w:cs="Times New Roman"/>
          <w:sz w:val="16"/>
          <w:szCs w:val="20"/>
        </w:rPr>
        <w:t>inary diffractive lens with discrete phase levels.</w:t>
      </w:r>
    </w:p>
    <w:p w14:paraId="26C3D206" w14:textId="77777777" w:rsidR="00E328CF" w:rsidRPr="006F3C56" w:rsidDel="00D13D7C" w:rsidRDefault="00E328CF" w:rsidP="00E328CF">
      <w:pPr>
        <w:spacing w:before="120" w:after="0" w:line="240" w:lineRule="auto"/>
        <w:jc w:val="center"/>
        <w:rPr>
          <w:del w:id="689" w:author="Author"/>
          <w:rFonts w:ascii="Times New Roman" w:hAnsi="Times New Roman" w:cs="Times New Roman"/>
          <w:sz w:val="20"/>
          <w:szCs w:val="20"/>
        </w:rPr>
      </w:pPr>
    </w:p>
    <w:p w14:paraId="0D4D8F0E" w14:textId="6C36AE6C" w:rsidR="00571DDD" w:rsidRPr="006F3C56" w:rsidRDefault="00450F61">
      <w:pPr>
        <w:spacing w:before="120" w:after="0" w:line="240" w:lineRule="auto"/>
        <w:jc w:val="both"/>
        <w:rPr>
          <w:rFonts w:ascii="Times New Roman" w:hAnsi="Times New Roman" w:cs="Times New Roman"/>
          <w:sz w:val="20"/>
          <w:szCs w:val="20"/>
        </w:rPr>
      </w:pPr>
      <w:r w:rsidRPr="00D2139A">
        <w:rPr>
          <w:rFonts w:ascii="Times New Roman" w:hAnsi="Times New Roman" w:cs="Times New Roman"/>
          <w:sz w:val="20"/>
          <w:szCs w:val="20"/>
          <w:rPrChange w:id="690" w:author="Author">
            <w:rPr>
              <w:rFonts w:cs="Times New Roman"/>
              <w:szCs w:val="20"/>
            </w:rPr>
          </w:rPrChange>
        </w:rPr>
        <w:t>Fig</w:t>
      </w:r>
      <w:ins w:id="691" w:author="Author">
        <w:r w:rsidR="00D76344" w:rsidRPr="006F3C56">
          <w:rPr>
            <w:rFonts w:ascii="Times New Roman" w:hAnsi="Times New Roman" w:cs="Times New Roman"/>
            <w:sz w:val="20"/>
            <w:szCs w:val="20"/>
          </w:rPr>
          <w:t>.</w:t>
        </w:r>
      </w:ins>
      <w:del w:id="692" w:author="Author">
        <w:r w:rsidRPr="00D2139A" w:rsidDel="00D76344">
          <w:rPr>
            <w:rFonts w:ascii="Times New Roman" w:hAnsi="Times New Roman" w:cs="Times New Roman"/>
            <w:sz w:val="20"/>
            <w:szCs w:val="20"/>
            <w:rPrChange w:id="693" w:author="Author">
              <w:rPr>
                <w:rFonts w:cs="Times New Roman"/>
                <w:szCs w:val="20"/>
              </w:rPr>
            </w:rPrChange>
          </w:rPr>
          <w:delText>ure</w:delText>
        </w:r>
      </w:del>
      <w:r w:rsidRPr="00D2139A">
        <w:rPr>
          <w:rFonts w:ascii="Times New Roman" w:hAnsi="Times New Roman" w:cs="Times New Roman"/>
          <w:sz w:val="20"/>
          <w:szCs w:val="20"/>
          <w:rPrChange w:id="694" w:author="Author">
            <w:rPr>
              <w:rFonts w:cs="Times New Roman"/>
              <w:szCs w:val="20"/>
            </w:rPr>
          </w:rPrChange>
        </w:rPr>
        <w:t xml:space="preserve"> 5 shows the difference</w:t>
      </w:r>
      <w:ins w:id="695" w:author="Author">
        <w:r w:rsidR="00D13D7C" w:rsidRPr="006F3C56">
          <w:rPr>
            <w:rFonts w:ascii="Times New Roman" w:hAnsi="Times New Roman" w:cs="Times New Roman"/>
            <w:sz w:val="20"/>
            <w:szCs w:val="20"/>
          </w:rPr>
          <w:t>s</w:t>
        </w:r>
      </w:ins>
      <w:r w:rsidRPr="00D2139A">
        <w:rPr>
          <w:rFonts w:ascii="Times New Roman" w:hAnsi="Times New Roman" w:cs="Times New Roman"/>
          <w:sz w:val="20"/>
          <w:szCs w:val="20"/>
          <w:rPrChange w:id="696" w:author="Author">
            <w:rPr>
              <w:rFonts w:cs="Times New Roman"/>
              <w:szCs w:val="20"/>
            </w:rPr>
          </w:rPrChange>
        </w:rPr>
        <w:t xml:space="preserve"> in </w:t>
      </w:r>
      <w:ins w:id="697" w:author="Author">
        <w:r w:rsidR="00D13D7C" w:rsidRPr="006F3C56">
          <w:rPr>
            <w:rFonts w:ascii="Times New Roman" w:hAnsi="Times New Roman" w:cs="Times New Roman"/>
            <w:sz w:val="20"/>
            <w:szCs w:val="20"/>
          </w:rPr>
          <w:t>the fast Fourier transform (</w:t>
        </w:r>
      </w:ins>
      <w:r w:rsidRPr="00D2139A">
        <w:rPr>
          <w:rFonts w:ascii="Times New Roman" w:hAnsi="Times New Roman" w:cs="Times New Roman"/>
          <w:sz w:val="20"/>
          <w:szCs w:val="20"/>
          <w:rPrChange w:id="698" w:author="Author">
            <w:rPr>
              <w:rFonts w:cs="Times New Roman"/>
              <w:szCs w:val="20"/>
            </w:rPr>
          </w:rPrChange>
        </w:rPr>
        <w:t>FFT</w:t>
      </w:r>
      <w:ins w:id="699" w:author="Author">
        <w:r w:rsidR="00D13D7C" w:rsidRPr="006F3C56">
          <w:rPr>
            <w:rFonts w:ascii="Times New Roman" w:hAnsi="Times New Roman" w:cs="Times New Roman"/>
            <w:sz w:val="20"/>
            <w:szCs w:val="20"/>
          </w:rPr>
          <w:t>)</w:t>
        </w:r>
      </w:ins>
      <w:r w:rsidRPr="00D2139A">
        <w:rPr>
          <w:rFonts w:ascii="Times New Roman" w:hAnsi="Times New Roman" w:cs="Times New Roman"/>
          <w:sz w:val="20"/>
          <w:szCs w:val="20"/>
          <w:rPrChange w:id="700" w:author="Author">
            <w:rPr>
              <w:rFonts w:cs="Times New Roman"/>
              <w:szCs w:val="20"/>
            </w:rPr>
          </w:rPrChange>
        </w:rPr>
        <w:t xml:space="preserve"> PSF cross-sectional curves </w:t>
      </w:r>
      <w:del w:id="701" w:author="Author">
        <w:r w:rsidRPr="00D2139A" w:rsidDel="00D13D7C">
          <w:rPr>
            <w:rFonts w:ascii="Times New Roman" w:hAnsi="Times New Roman" w:cs="Times New Roman"/>
            <w:sz w:val="20"/>
            <w:szCs w:val="20"/>
            <w:rPrChange w:id="702" w:author="Author">
              <w:rPr>
                <w:rFonts w:cs="Times New Roman"/>
                <w:szCs w:val="20"/>
              </w:rPr>
            </w:rPrChange>
          </w:rPr>
          <w:delText xml:space="preserve">between </w:delText>
        </w:r>
      </w:del>
      <w:ins w:id="703" w:author="Author">
        <w:r w:rsidR="00D13D7C" w:rsidRPr="006F3C56">
          <w:rPr>
            <w:rFonts w:ascii="Times New Roman" w:hAnsi="Times New Roman" w:cs="Times New Roman"/>
            <w:sz w:val="20"/>
            <w:szCs w:val="20"/>
          </w:rPr>
          <w:t xml:space="preserve">among </w:t>
        </w:r>
      </w:ins>
      <w:r w:rsidRPr="00D2139A">
        <w:rPr>
          <w:rFonts w:ascii="Times New Roman" w:hAnsi="Times New Roman" w:cs="Times New Roman"/>
          <w:sz w:val="20"/>
          <w:szCs w:val="20"/>
          <w:rPrChange w:id="704" w:author="Author">
            <w:rPr>
              <w:rFonts w:cs="Times New Roman"/>
              <w:szCs w:val="20"/>
            </w:rPr>
          </w:rPrChange>
        </w:rPr>
        <w:t xml:space="preserve">the refractive, diffractive, and </w:t>
      </w:r>
      <w:del w:id="705" w:author="Author">
        <w:r w:rsidRPr="00D2139A" w:rsidDel="00D13D7C">
          <w:rPr>
            <w:rFonts w:ascii="Times New Roman" w:hAnsi="Times New Roman" w:cs="Times New Roman"/>
            <w:sz w:val="20"/>
            <w:szCs w:val="20"/>
            <w:rPrChange w:id="706" w:author="Author">
              <w:rPr>
                <w:rFonts w:cs="Times New Roman"/>
                <w:szCs w:val="20"/>
              </w:rPr>
            </w:rPrChange>
          </w:rPr>
          <w:delText xml:space="preserve">the </w:delText>
        </w:r>
      </w:del>
      <w:r w:rsidRPr="00D2139A">
        <w:rPr>
          <w:rFonts w:ascii="Times New Roman" w:hAnsi="Times New Roman" w:cs="Times New Roman"/>
          <w:sz w:val="20"/>
          <w:szCs w:val="20"/>
          <w:rPrChange w:id="707" w:author="Author">
            <w:rPr>
              <w:rFonts w:cs="Times New Roman"/>
              <w:szCs w:val="20"/>
            </w:rPr>
          </w:rPrChange>
        </w:rPr>
        <w:t>designed four-</w:t>
      </w:r>
      <w:ins w:id="708" w:author="Author">
        <w:r w:rsidR="00D13D7C" w:rsidRPr="006F3C56">
          <w:rPr>
            <w:rFonts w:ascii="Times New Roman" w:hAnsi="Times New Roman" w:cs="Times New Roman"/>
            <w:sz w:val="20"/>
            <w:szCs w:val="20"/>
          </w:rPr>
          <w:t>level</w:t>
        </w:r>
      </w:ins>
      <w:del w:id="709" w:author="Author">
        <w:r w:rsidRPr="00D2139A" w:rsidDel="00D13D7C">
          <w:rPr>
            <w:rFonts w:ascii="Times New Roman" w:hAnsi="Times New Roman" w:cs="Times New Roman"/>
            <w:sz w:val="20"/>
            <w:szCs w:val="20"/>
            <w:rPrChange w:id="710" w:author="Author">
              <w:rPr>
                <w:rFonts w:cs="Times New Roman"/>
                <w:szCs w:val="20"/>
              </w:rPr>
            </w:rPrChange>
          </w:rPr>
          <w:delText>step</w:delText>
        </w:r>
      </w:del>
      <w:r w:rsidRPr="00D2139A">
        <w:rPr>
          <w:rFonts w:ascii="Times New Roman" w:hAnsi="Times New Roman" w:cs="Times New Roman"/>
          <w:sz w:val="20"/>
          <w:szCs w:val="20"/>
          <w:rPrChange w:id="711" w:author="Author">
            <w:rPr>
              <w:rFonts w:cs="Times New Roman"/>
              <w:szCs w:val="20"/>
            </w:rPr>
          </w:rPrChange>
        </w:rPr>
        <w:t xml:space="preserve"> binary germanium lens.</w:t>
      </w:r>
    </w:p>
    <w:p w14:paraId="20CA3328" w14:textId="77777777" w:rsidR="00A27F25" w:rsidRPr="006F3C56" w:rsidRDefault="00A27F25" w:rsidP="00A27F25">
      <w:pPr>
        <w:spacing w:before="120" w:after="0" w:line="240" w:lineRule="auto"/>
        <w:jc w:val="both"/>
        <w:rPr>
          <w:rFonts w:ascii="Times New Roman" w:hAnsi="Times New Roman" w:cs="Times New Roman"/>
          <w:sz w:val="20"/>
          <w:szCs w:val="20"/>
        </w:rPr>
      </w:pPr>
    </w:p>
    <w:commentRangeStart w:id="712"/>
    <w:p w14:paraId="08193890" w14:textId="77777777" w:rsidR="00A27F25" w:rsidRPr="006F3C56" w:rsidRDefault="00A27F25" w:rsidP="00A27F25">
      <w:pPr>
        <w:spacing w:after="108" w:line="259" w:lineRule="auto"/>
      </w:pPr>
      <w:r w:rsidRPr="006F3C56">
        <w:rPr>
          <w:rFonts w:ascii="Calibri" w:eastAsia="Calibri" w:hAnsi="Calibri" w:cs="Calibri"/>
          <w:noProof/>
          <w:color w:val="000000"/>
        </w:rPr>
        <mc:AlternateContent>
          <mc:Choice Requires="wpg">
            <w:drawing>
              <wp:inline distT="0" distB="0" distL="0" distR="0" wp14:anchorId="0C569B1F" wp14:editId="7189A26A">
                <wp:extent cx="4674589" cy="1352549"/>
                <wp:effectExtent l="0" t="0" r="0" b="0"/>
                <wp:docPr id="22054" name="Group 22054"/>
                <wp:cNvGraphicFramePr/>
                <a:graphic xmlns:a="http://schemas.openxmlformats.org/drawingml/2006/main">
                  <a:graphicData uri="http://schemas.microsoft.com/office/word/2010/wordprocessingGroup">
                    <wpg:wgp>
                      <wpg:cNvGrpSpPr/>
                      <wpg:grpSpPr>
                        <a:xfrm>
                          <a:off x="0" y="0"/>
                          <a:ext cx="4674589" cy="1352549"/>
                          <a:chOff x="2" y="-125342"/>
                          <a:chExt cx="6198139" cy="1680584"/>
                        </a:xfrm>
                      </wpg:grpSpPr>
                      <pic:pic xmlns:pic="http://schemas.openxmlformats.org/drawingml/2006/picture">
                        <pic:nvPicPr>
                          <pic:cNvPr id="22055" name="Picture 22055"/>
                          <pic:cNvPicPr/>
                        </pic:nvPicPr>
                        <pic:blipFill>
                          <a:blip r:embed="rId14"/>
                          <a:stretch>
                            <a:fillRect/>
                          </a:stretch>
                        </pic:blipFill>
                        <pic:spPr>
                          <a:xfrm>
                            <a:off x="1436428" y="797395"/>
                            <a:ext cx="310896" cy="393192"/>
                          </a:xfrm>
                          <a:prstGeom prst="rect">
                            <a:avLst/>
                          </a:prstGeom>
                        </pic:spPr>
                      </pic:pic>
                      <wps:wsp>
                        <wps:cNvPr id="22056" name="Shape 525"/>
                        <wps:cNvSpPr/>
                        <wps:spPr>
                          <a:xfrm>
                            <a:off x="328518" y="0"/>
                            <a:ext cx="1263174" cy="1195845"/>
                          </a:xfrm>
                          <a:custGeom>
                            <a:avLst/>
                            <a:gdLst/>
                            <a:ahLst/>
                            <a:cxnLst/>
                            <a:rect l="0" t="0" r="0" b="0"/>
                            <a:pathLst>
                              <a:path w="1263174" h="1195845">
                                <a:moveTo>
                                  <a:pt x="0" y="0"/>
                                </a:moveTo>
                                <a:lnTo>
                                  <a:pt x="1263174" y="0"/>
                                </a:lnTo>
                                <a:lnTo>
                                  <a:pt x="1263174" y="6350"/>
                                </a:lnTo>
                                <a:lnTo>
                                  <a:pt x="6350" y="6350"/>
                                </a:lnTo>
                                <a:lnTo>
                                  <a:pt x="6350" y="1189495"/>
                                </a:lnTo>
                                <a:lnTo>
                                  <a:pt x="1263174" y="1189495"/>
                                </a:lnTo>
                                <a:lnTo>
                                  <a:pt x="1263174" y="1195845"/>
                                </a:lnTo>
                                <a:lnTo>
                                  <a:pt x="0" y="119584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057" name="Shape 526"/>
                        <wps:cNvSpPr/>
                        <wps:spPr>
                          <a:xfrm>
                            <a:off x="1591692" y="0"/>
                            <a:ext cx="1263174" cy="1195845"/>
                          </a:xfrm>
                          <a:custGeom>
                            <a:avLst/>
                            <a:gdLst/>
                            <a:ahLst/>
                            <a:cxnLst/>
                            <a:rect l="0" t="0" r="0" b="0"/>
                            <a:pathLst>
                              <a:path w="1263174" h="1195845">
                                <a:moveTo>
                                  <a:pt x="0" y="0"/>
                                </a:moveTo>
                                <a:lnTo>
                                  <a:pt x="1263174" y="0"/>
                                </a:lnTo>
                                <a:lnTo>
                                  <a:pt x="1263174" y="1192670"/>
                                </a:lnTo>
                                <a:lnTo>
                                  <a:pt x="1263174" y="1195845"/>
                                </a:lnTo>
                                <a:lnTo>
                                  <a:pt x="0" y="1195845"/>
                                </a:lnTo>
                                <a:lnTo>
                                  <a:pt x="0" y="1189495"/>
                                </a:lnTo>
                                <a:lnTo>
                                  <a:pt x="1256824" y="1189495"/>
                                </a:lnTo>
                                <a:lnTo>
                                  <a:pt x="1256824" y="6350"/>
                                </a:lnTo>
                                <a:lnTo>
                                  <a:pt x="0" y="635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058" name="Shape 23630"/>
                        <wps:cNvSpPr/>
                        <wps:spPr>
                          <a:xfrm>
                            <a:off x="331693" y="70510"/>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059" name="Shape 23631"/>
                        <wps:cNvSpPr/>
                        <wps:spPr>
                          <a:xfrm>
                            <a:off x="331693" y="186499"/>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060" name="Shape 23632"/>
                        <wps:cNvSpPr/>
                        <wps:spPr>
                          <a:xfrm>
                            <a:off x="331693" y="297942"/>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061" name="Shape 23633"/>
                        <wps:cNvSpPr/>
                        <wps:spPr>
                          <a:xfrm>
                            <a:off x="331693" y="411658"/>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062" name="Shape 23634"/>
                        <wps:cNvSpPr/>
                        <wps:spPr>
                          <a:xfrm>
                            <a:off x="331693" y="523100"/>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063" name="Shape 23635"/>
                        <wps:cNvSpPr/>
                        <wps:spPr>
                          <a:xfrm>
                            <a:off x="331693" y="632270"/>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064" name="Shape 23636"/>
                        <wps:cNvSpPr/>
                        <wps:spPr>
                          <a:xfrm>
                            <a:off x="331693" y="748271"/>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065" name="Shape 23637"/>
                        <wps:cNvSpPr/>
                        <wps:spPr>
                          <a:xfrm>
                            <a:off x="331693" y="859714"/>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067" name="Shape 23638"/>
                        <wps:cNvSpPr/>
                        <wps:spPr>
                          <a:xfrm>
                            <a:off x="331693" y="973430"/>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068" name="Shape 23639"/>
                        <wps:cNvSpPr/>
                        <wps:spPr>
                          <a:xfrm>
                            <a:off x="331693" y="1084873"/>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070" name="Shape 23640"/>
                        <wps:cNvSpPr/>
                        <wps:spPr>
                          <a:xfrm>
                            <a:off x="2815991" y="70510"/>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071" name="Shape 23641"/>
                        <wps:cNvSpPr/>
                        <wps:spPr>
                          <a:xfrm>
                            <a:off x="2815991" y="186499"/>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072" name="Shape 23642"/>
                        <wps:cNvSpPr/>
                        <wps:spPr>
                          <a:xfrm>
                            <a:off x="2815991" y="297942"/>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074" name="Shape 23643"/>
                        <wps:cNvSpPr/>
                        <wps:spPr>
                          <a:xfrm>
                            <a:off x="2815991" y="411658"/>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075" name="Shape 23644"/>
                        <wps:cNvSpPr/>
                        <wps:spPr>
                          <a:xfrm>
                            <a:off x="2815991" y="523100"/>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076" name="Shape 23645"/>
                        <wps:cNvSpPr/>
                        <wps:spPr>
                          <a:xfrm>
                            <a:off x="2815991" y="632270"/>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077" name="Shape 23646"/>
                        <wps:cNvSpPr/>
                        <wps:spPr>
                          <a:xfrm>
                            <a:off x="2815991" y="748271"/>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078" name="Shape 23647"/>
                        <wps:cNvSpPr/>
                        <wps:spPr>
                          <a:xfrm>
                            <a:off x="2815991" y="859714"/>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079" name="Shape 23648"/>
                        <wps:cNvSpPr/>
                        <wps:spPr>
                          <a:xfrm>
                            <a:off x="2815991" y="973430"/>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2" name="Shape 23649"/>
                        <wps:cNvSpPr/>
                        <wps:spPr>
                          <a:xfrm>
                            <a:off x="2815991" y="1084873"/>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3" name="Shape 23650"/>
                        <wps:cNvSpPr/>
                        <wps:spPr>
                          <a:xfrm>
                            <a:off x="576423" y="1172201"/>
                            <a:ext cx="9144" cy="20469"/>
                          </a:xfrm>
                          <a:custGeom>
                            <a:avLst/>
                            <a:gdLst/>
                            <a:ahLst/>
                            <a:cxnLst/>
                            <a:rect l="0" t="0" r="0" b="0"/>
                            <a:pathLst>
                              <a:path w="9144" h="20469">
                                <a:moveTo>
                                  <a:pt x="0" y="0"/>
                                </a:moveTo>
                                <a:lnTo>
                                  <a:pt x="9144" y="0"/>
                                </a:lnTo>
                                <a:lnTo>
                                  <a:pt x="9144" y="20469"/>
                                </a:lnTo>
                                <a:lnTo>
                                  <a:pt x="0" y="2046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4" name="Shape 23651"/>
                        <wps:cNvSpPr/>
                        <wps:spPr>
                          <a:xfrm>
                            <a:off x="824326" y="1172201"/>
                            <a:ext cx="9144" cy="20469"/>
                          </a:xfrm>
                          <a:custGeom>
                            <a:avLst/>
                            <a:gdLst/>
                            <a:ahLst/>
                            <a:cxnLst/>
                            <a:rect l="0" t="0" r="0" b="0"/>
                            <a:pathLst>
                              <a:path w="9144" h="20469">
                                <a:moveTo>
                                  <a:pt x="0" y="0"/>
                                </a:moveTo>
                                <a:lnTo>
                                  <a:pt x="9144" y="0"/>
                                </a:lnTo>
                                <a:lnTo>
                                  <a:pt x="9144" y="20469"/>
                                </a:lnTo>
                                <a:lnTo>
                                  <a:pt x="0" y="2046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5" name="Shape 23652"/>
                        <wps:cNvSpPr/>
                        <wps:spPr>
                          <a:xfrm>
                            <a:off x="1085883" y="1172201"/>
                            <a:ext cx="9144" cy="20469"/>
                          </a:xfrm>
                          <a:custGeom>
                            <a:avLst/>
                            <a:gdLst/>
                            <a:ahLst/>
                            <a:cxnLst/>
                            <a:rect l="0" t="0" r="0" b="0"/>
                            <a:pathLst>
                              <a:path w="9144" h="20469">
                                <a:moveTo>
                                  <a:pt x="0" y="0"/>
                                </a:moveTo>
                                <a:lnTo>
                                  <a:pt x="9144" y="0"/>
                                </a:lnTo>
                                <a:lnTo>
                                  <a:pt x="9144" y="20469"/>
                                </a:lnTo>
                                <a:lnTo>
                                  <a:pt x="0" y="2046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6" name="Shape 23653"/>
                        <wps:cNvSpPr/>
                        <wps:spPr>
                          <a:xfrm>
                            <a:off x="1336060" y="1172201"/>
                            <a:ext cx="9144" cy="20469"/>
                          </a:xfrm>
                          <a:custGeom>
                            <a:avLst/>
                            <a:gdLst/>
                            <a:ahLst/>
                            <a:cxnLst/>
                            <a:rect l="0" t="0" r="0" b="0"/>
                            <a:pathLst>
                              <a:path w="9144" h="20469">
                                <a:moveTo>
                                  <a:pt x="0" y="0"/>
                                </a:moveTo>
                                <a:lnTo>
                                  <a:pt x="9144" y="0"/>
                                </a:lnTo>
                                <a:lnTo>
                                  <a:pt x="9144" y="20469"/>
                                </a:lnTo>
                                <a:lnTo>
                                  <a:pt x="0" y="2046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7" name="Shape 23654"/>
                        <wps:cNvSpPr/>
                        <wps:spPr>
                          <a:xfrm>
                            <a:off x="1588524" y="1172201"/>
                            <a:ext cx="9144" cy="20469"/>
                          </a:xfrm>
                          <a:custGeom>
                            <a:avLst/>
                            <a:gdLst/>
                            <a:ahLst/>
                            <a:cxnLst/>
                            <a:rect l="0" t="0" r="0" b="0"/>
                            <a:pathLst>
                              <a:path w="9144" h="20469">
                                <a:moveTo>
                                  <a:pt x="0" y="0"/>
                                </a:moveTo>
                                <a:lnTo>
                                  <a:pt x="9144" y="0"/>
                                </a:lnTo>
                                <a:lnTo>
                                  <a:pt x="9144" y="20469"/>
                                </a:lnTo>
                                <a:lnTo>
                                  <a:pt x="0" y="2046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8" name="Shape 23655"/>
                        <wps:cNvSpPr/>
                        <wps:spPr>
                          <a:xfrm>
                            <a:off x="1834154" y="1172201"/>
                            <a:ext cx="9144" cy="20469"/>
                          </a:xfrm>
                          <a:custGeom>
                            <a:avLst/>
                            <a:gdLst/>
                            <a:ahLst/>
                            <a:cxnLst/>
                            <a:rect l="0" t="0" r="0" b="0"/>
                            <a:pathLst>
                              <a:path w="9144" h="20469">
                                <a:moveTo>
                                  <a:pt x="0" y="0"/>
                                </a:moveTo>
                                <a:lnTo>
                                  <a:pt x="9144" y="0"/>
                                </a:lnTo>
                                <a:lnTo>
                                  <a:pt x="9144" y="20469"/>
                                </a:lnTo>
                                <a:lnTo>
                                  <a:pt x="0" y="2046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9" name="Shape 23656"/>
                        <wps:cNvSpPr/>
                        <wps:spPr>
                          <a:xfrm>
                            <a:off x="2088878" y="1172201"/>
                            <a:ext cx="9144" cy="20469"/>
                          </a:xfrm>
                          <a:custGeom>
                            <a:avLst/>
                            <a:gdLst/>
                            <a:ahLst/>
                            <a:cxnLst/>
                            <a:rect l="0" t="0" r="0" b="0"/>
                            <a:pathLst>
                              <a:path w="9144" h="20469">
                                <a:moveTo>
                                  <a:pt x="0" y="0"/>
                                </a:moveTo>
                                <a:lnTo>
                                  <a:pt x="9144" y="0"/>
                                </a:lnTo>
                                <a:lnTo>
                                  <a:pt x="9144" y="20469"/>
                                </a:lnTo>
                                <a:lnTo>
                                  <a:pt x="0" y="2046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0" name="Shape 23657"/>
                        <wps:cNvSpPr/>
                        <wps:spPr>
                          <a:xfrm>
                            <a:off x="2343615" y="1172201"/>
                            <a:ext cx="9144" cy="20469"/>
                          </a:xfrm>
                          <a:custGeom>
                            <a:avLst/>
                            <a:gdLst/>
                            <a:ahLst/>
                            <a:cxnLst/>
                            <a:rect l="0" t="0" r="0" b="0"/>
                            <a:pathLst>
                              <a:path w="9144" h="20469">
                                <a:moveTo>
                                  <a:pt x="0" y="0"/>
                                </a:moveTo>
                                <a:lnTo>
                                  <a:pt x="9144" y="0"/>
                                </a:lnTo>
                                <a:lnTo>
                                  <a:pt x="9144" y="20469"/>
                                </a:lnTo>
                                <a:lnTo>
                                  <a:pt x="0" y="2046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1" name="Shape 23658"/>
                        <wps:cNvSpPr/>
                        <wps:spPr>
                          <a:xfrm>
                            <a:off x="2597996" y="1172201"/>
                            <a:ext cx="9144" cy="20469"/>
                          </a:xfrm>
                          <a:custGeom>
                            <a:avLst/>
                            <a:gdLst/>
                            <a:ahLst/>
                            <a:cxnLst/>
                            <a:rect l="0" t="0" r="0" b="0"/>
                            <a:pathLst>
                              <a:path w="9144" h="20469">
                                <a:moveTo>
                                  <a:pt x="0" y="0"/>
                                </a:moveTo>
                                <a:lnTo>
                                  <a:pt x="9144" y="0"/>
                                </a:lnTo>
                                <a:lnTo>
                                  <a:pt x="9144" y="20469"/>
                                </a:lnTo>
                                <a:lnTo>
                                  <a:pt x="0" y="2046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2" name="Shape 23659"/>
                        <wps:cNvSpPr/>
                        <wps:spPr>
                          <a:xfrm>
                            <a:off x="576423" y="10264"/>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3" name="Shape 23660"/>
                        <wps:cNvSpPr/>
                        <wps:spPr>
                          <a:xfrm>
                            <a:off x="824326" y="10264"/>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4" name="Shape 23661"/>
                        <wps:cNvSpPr/>
                        <wps:spPr>
                          <a:xfrm>
                            <a:off x="1085883" y="10264"/>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5" name="Shape 23662"/>
                        <wps:cNvSpPr/>
                        <wps:spPr>
                          <a:xfrm>
                            <a:off x="1336060" y="10264"/>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6" name="Shape 23663"/>
                        <wps:cNvSpPr/>
                        <wps:spPr>
                          <a:xfrm>
                            <a:off x="1588524" y="10264"/>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7" name="Shape 23664"/>
                        <wps:cNvSpPr/>
                        <wps:spPr>
                          <a:xfrm>
                            <a:off x="1834154" y="10264"/>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8" name="Shape 23665"/>
                        <wps:cNvSpPr/>
                        <wps:spPr>
                          <a:xfrm>
                            <a:off x="2088878" y="10264"/>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9" name="Shape 23666"/>
                        <wps:cNvSpPr/>
                        <wps:spPr>
                          <a:xfrm>
                            <a:off x="2343615" y="10264"/>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10" name="Shape 23667"/>
                        <wps:cNvSpPr/>
                        <wps:spPr>
                          <a:xfrm>
                            <a:off x="2597996" y="10264"/>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11" name="Rectangle 211"/>
                        <wps:cNvSpPr/>
                        <wps:spPr>
                          <a:xfrm>
                            <a:off x="166494" y="26962"/>
                            <a:ext cx="160532" cy="130263"/>
                          </a:xfrm>
                          <a:prstGeom prst="rect">
                            <a:avLst/>
                          </a:prstGeom>
                          <a:ln>
                            <a:noFill/>
                          </a:ln>
                        </wps:spPr>
                        <wps:txbx>
                          <w:txbxContent>
                            <w:p w14:paraId="6CE8FB8B" w14:textId="77777777" w:rsidR="00A27F25" w:rsidRDefault="00A27F25" w:rsidP="00A27F25">
                              <w:pPr>
                                <w:spacing w:after="160" w:line="259" w:lineRule="auto"/>
                              </w:pPr>
                              <w:r>
                                <w:rPr>
                                  <w:rFonts w:ascii="Calibri" w:eastAsia="Calibri" w:hAnsi="Calibri" w:cs="Calibri"/>
                                  <w:w w:val="94"/>
                                  <w:sz w:val="16"/>
                                </w:rPr>
                                <w:t>1.0</w:t>
                              </w:r>
                            </w:p>
                          </w:txbxContent>
                        </wps:txbx>
                        <wps:bodyPr horzOverflow="overflow" vert="horz" lIns="0" tIns="0" rIns="0" bIns="0" rtlCol="0">
                          <a:noAutofit/>
                        </wps:bodyPr>
                      </wps:wsp>
                      <wps:wsp>
                        <wps:cNvPr id="228" name="Rectangle 228"/>
                        <wps:cNvSpPr/>
                        <wps:spPr>
                          <a:xfrm>
                            <a:off x="166494" y="138733"/>
                            <a:ext cx="160532" cy="130263"/>
                          </a:xfrm>
                          <a:prstGeom prst="rect">
                            <a:avLst/>
                          </a:prstGeom>
                          <a:ln>
                            <a:noFill/>
                          </a:ln>
                        </wps:spPr>
                        <wps:txbx>
                          <w:txbxContent>
                            <w:p w14:paraId="40269566" w14:textId="77777777" w:rsidR="00A27F25" w:rsidRDefault="00A27F25" w:rsidP="00A27F25">
                              <w:pPr>
                                <w:spacing w:after="160" w:line="259" w:lineRule="auto"/>
                              </w:pPr>
                              <w:r>
                                <w:rPr>
                                  <w:rFonts w:ascii="Calibri" w:eastAsia="Calibri" w:hAnsi="Calibri" w:cs="Calibri"/>
                                  <w:w w:val="94"/>
                                  <w:sz w:val="16"/>
                                </w:rPr>
                                <w:t>0.9</w:t>
                              </w:r>
                            </w:p>
                          </w:txbxContent>
                        </wps:txbx>
                        <wps:bodyPr horzOverflow="overflow" vert="horz" lIns="0" tIns="0" rIns="0" bIns="0" rtlCol="0">
                          <a:noAutofit/>
                        </wps:bodyPr>
                      </wps:wsp>
                      <wps:wsp>
                        <wps:cNvPr id="230" name="Rectangle 230"/>
                        <wps:cNvSpPr/>
                        <wps:spPr>
                          <a:xfrm>
                            <a:off x="166494" y="250492"/>
                            <a:ext cx="160532" cy="130263"/>
                          </a:xfrm>
                          <a:prstGeom prst="rect">
                            <a:avLst/>
                          </a:prstGeom>
                          <a:ln>
                            <a:noFill/>
                          </a:ln>
                        </wps:spPr>
                        <wps:txbx>
                          <w:txbxContent>
                            <w:p w14:paraId="27A28FA6" w14:textId="77777777" w:rsidR="00A27F25" w:rsidRDefault="00A27F25" w:rsidP="00A27F25">
                              <w:pPr>
                                <w:spacing w:after="160" w:line="259" w:lineRule="auto"/>
                              </w:pPr>
                              <w:r>
                                <w:rPr>
                                  <w:rFonts w:ascii="Calibri" w:eastAsia="Calibri" w:hAnsi="Calibri" w:cs="Calibri"/>
                                  <w:w w:val="94"/>
                                  <w:sz w:val="16"/>
                                </w:rPr>
                                <w:t>0.8</w:t>
                              </w:r>
                            </w:p>
                          </w:txbxContent>
                        </wps:txbx>
                        <wps:bodyPr horzOverflow="overflow" vert="horz" lIns="0" tIns="0" rIns="0" bIns="0" rtlCol="0">
                          <a:noAutofit/>
                        </wps:bodyPr>
                      </wps:wsp>
                      <wps:wsp>
                        <wps:cNvPr id="247" name="Rectangle 247"/>
                        <wps:cNvSpPr/>
                        <wps:spPr>
                          <a:xfrm>
                            <a:off x="166494" y="362252"/>
                            <a:ext cx="160532" cy="130263"/>
                          </a:xfrm>
                          <a:prstGeom prst="rect">
                            <a:avLst/>
                          </a:prstGeom>
                          <a:ln>
                            <a:noFill/>
                          </a:ln>
                        </wps:spPr>
                        <wps:txbx>
                          <w:txbxContent>
                            <w:p w14:paraId="61BB3717" w14:textId="77777777" w:rsidR="00A27F25" w:rsidRDefault="00A27F25" w:rsidP="00A27F25">
                              <w:pPr>
                                <w:spacing w:after="160" w:line="259" w:lineRule="auto"/>
                              </w:pPr>
                              <w:r>
                                <w:rPr>
                                  <w:rFonts w:ascii="Calibri" w:eastAsia="Calibri" w:hAnsi="Calibri" w:cs="Calibri"/>
                                  <w:w w:val="94"/>
                                  <w:sz w:val="16"/>
                                </w:rPr>
                                <w:t>0.7</w:t>
                              </w:r>
                            </w:p>
                          </w:txbxContent>
                        </wps:txbx>
                        <wps:bodyPr horzOverflow="overflow" vert="horz" lIns="0" tIns="0" rIns="0" bIns="0" rtlCol="0">
                          <a:noAutofit/>
                        </wps:bodyPr>
                      </wps:wsp>
                      <wps:wsp>
                        <wps:cNvPr id="252" name="Rectangle 252"/>
                        <wps:cNvSpPr/>
                        <wps:spPr>
                          <a:xfrm>
                            <a:off x="166494" y="474012"/>
                            <a:ext cx="160532" cy="130263"/>
                          </a:xfrm>
                          <a:prstGeom prst="rect">
                            <a:avLst/>
                          </a:prstGeom>
                          <a:ln>
                            <a:noFill/>
                          </a:ln>
                        </wps:spPr>
                        <wps:txbx>
                          <w:txbxContent>
                            <w:p w14:paraId="5A11A19E" w14:textId="77777777" w:rsidR="00A27F25" w:rsidRDefault="00A27F25" w:rsidP="00A27F25">
                              <w:pPr>
                                <w:spacing w:after="160" w:line="259" w:lineRule="auto"/>
                              </w:pPr>
                              <w:r>
                                <w:rPr>
                                  <w:rFonts w:ascii="Calibri" w:eastAsia="Calibri" w:hAnsi="Calibri" w:cs="Calibri"/>
                                  <w:w w:val="94"/>
                                  <w:sz w:val="16"/>
                                </w:rPr>
                                <w:t>0.6</w:t>
                              </w:r>
                            </w:p>
                          </w:txbxContent>
                        </wps:txbx>
                        <wps:bodyPr horzOverflow="overflow" vert="horz" lIns="0" tIns="0" rIns="0" bIns="0" rtlCol="0">
                          <a:noAutofit/>
                        </wps:bodyPr>
                      </wps:wsp>
                      <wps:wsp>
                        <wps:cNvPr id="22272" name="Rectangle 22272"/>
                        <wps:cNvSpPr/>
                        <wps:spPr>
                          <a:xfrm>
                            <a:off x="166494" y="585782"/>
                            <a:ext cx="160532" cy="130263"/>
                          </a:xfrm>
                          <a:prstGeom prst="rect">
                            <a:avLst/>
                          </a:prstGeom>
                          <a:ln>
                            <a:noFill/>
                          </a:ln>
                        </wps:spPr>
                        <wps:txbx>
                          <w:txbxContent>
                            <w:p w14:paraId="3E55C71E" w14:textId="77777777" w:rsidR="00A27F25" w:rsidRDefault="00A27F25" w:rsidP="00A27F25">
                              <w:pPr>
                                <w:spacing w:after="160" w:line="259" w:lineRule="auto"/>
                              </w:pPr>
                              <w:r>
                                <w:rPr>
                                  <w:rFonts w:ascii="Calibri" w:eastAsia="Calibri" w:hAnsi="Calibri" w:cs="Calibri"/>
                                  <w:w w:val="94"/>
                                  <w:sz w:val="16"/>
                                </w:rPr>
                                <w:t>0.5</w:t>
                              </w:r>
                            </w:p>
                          </w:txbxContent>
                        </wps:txbx>
                        <wps:bodyPr horzOverflow="overflow" vert="horz" lIns="0" tIns="0" rIns="0" bIns="0" rtlCol="0">
                          <a:noAutofit/>
                        </wps:bodyPr>
                      </wps:wsp>
                      <wps:wsp>
                        <wps:cNvPr id="22273" name="Rectangle 22273"/>
                        <wps:cNvSpPr/>
                        <wps:spPr>
                          <a:xfrm>
                            <a:off x="166494" y="697553"/>
                            <a:ext cx="160532" cy="130263"/>
                          </a:xfrm>
                          <a:prstGeom prst="rect">
                            <a:avLst/>
                          </a:prstGeom>
                          <a:ln>
                            <a:noFill/>
                          </a:ln>
                        </wps:spPr>
                        <wps:txbx>
                          <w:txbxContent>
                            <w:p w14:paraId="40436CEC" w14:textId="77777777" w:rsidR="00A27F25" w:rsidRDefault="00A27F25" w:rsidP="00A27F25">
                              <w:pPr>
                                <w:spacing w:after="160" w:line="259" w:lineRule="auto"/>
                              </w:pPr>
                              <w:r>
                                <w:rPr>
                                  <w:rFonts w:ascii="Calibri" w:eastAsia="Calibri" w:hAnsi="Calibri" w:cs="Calibri"/>
                                  <w:w w:val="94"/>
                                  <w:sz w:val="16"/>
                                </w:rPr>
                                <w:t>0.4</w:t>
                              </w:r>
                            </w:p>
                          </w:txbxContent>
                        </wps:txbx>
                        <wps:bodyPr horzOverflow="overflow" vert="horz" lIns="0" tIns="0" rIns="0" bIns="0" rtlCol="0">
                          <a:noAutofit/>
                        </wps:bodyPr>
                      </wps:wsp>
                      <wps:wsp>
                        <wps:cNvPr id="22274" name="Rectangle 22274"/>
                        <wps:cNvSpPr/>
                        <wps:spPr>
                          <a:xfrm>
                            <a:off x="166494" y="809313"/>
                            <a:ext cx="160532" cy="130264"/>
                          </a:xfrm>
                          <a:prstGeom prst="rect">
                            <a:avLst/>
                          </a:prstGeom>
                          <a:ln>
                            <a:noFill/>
                          </a:ln>
                        </wps:spPr>
                        <wps:txbx>
                          <w:txbxContent>
                            <w:p w14:paraId="71323A74" w14:textId="77777777" w:rsidR="00A27F25" w:rsidRDefault="00A27F25" w:rsidP="00A27F25">
                              <w:pPr>
                                <w:spacing w:after="160" w:line="259" w:lineRule="auto"/>
                              </w:pPr>
                              <w:r>
                                <w:rPr>
                                  <w:rFonts w:ascii="Calibri" w:eastAsia="Calibri" w:hAnsi="Calibri" w:cs="Calibri"/>
                                  <w:w w:val="94"/>
                                  <w:sz w:val="16"/>
                                </w:rPr>
                                <w:t>0.3</w:t>
                              </w:r>
                            </w:p>
                          </w:txbxContent>
                        </wps:txbx>
                        <wps:bodyPr horzOverflow="overflow" vert="horz" lIns="0" tIns="0" rIns="0" bIns="0" rtlCol="0">
                          <a:noAutofit/>
                        </wps:bodyPr>
                      </wps:wsp>
                      <wps:wsp>
                        <wps:cNvPr id="22275" name="Rectangle 22275"/>
                        <wps:cNvSpPr/>
                        <wps:spPr>
                          <a:xfrm>
                            <a:off x="166494" y="921072"/>
                            <a:ext cx="160532" cy="130263"/>
                          </a:xfrm>
                          <a:prstGeom prst="rect">
                            <a:avLst/>
                          </a:prstGeom>
                          <a:ln>
                            <a:noFill/>
                          </a:ln>
                        </wps:spPr>
                        <wps:txbx>
                          <w:txbxContent>
                            <w:p w14:paraId="32672BED" w14:textId="77777777" w:rsidR="00A27F25" w:rsidRDefault="00A27F25" w:rsidP="00A27F25">
                              <w:pPr>
                                <w:spacing w:after="160" w:line="259" w:lineRule="auto"/>
                              </w:pPr>
                              <w:r>
                                <w:rPr>
                                  <w:rFonts w:ascii="Calibri" w:eastAsia="Calibri" w:hAnsi="Calibri" w:cs="Calibri"/>
                                  <w:w w:val="94"/>
                                  <w:sz w:val="16"/>
                                </w:rPr>
                                <w:t>0.2</w:t>
                              </w:r>
                            </w:p>
                          </w:txbxContent>
                        </wps:txbx>
                        <wps:bodyPr horzOverflow="overflow" vert="horz" lIns="0" tIns="0" rIns="0" bIns="0" rtlCol="0">
                          <a:noAutofit/>
                        </wps:bodyPr>
                      </wps:wsp>
                      <wps:wsp>
                        <wps:cNvPr id="22276" name="Rectangle 22276"/>
                        <wps:cNvSpPr/>
                        <wps:spPr>
                          <a:xfrm>
                            <a:off x="166494" y="1032832"/>
                            <a:ext cx="160532" cy="130264"/>
                          </a:xfrm>
                          <a:prstGeom prst="rect">
                            <a:avLst/>
                          </a:prstGeom>
                          <a:ln>
                            <a:noFill/>
                          </a:ln>
                        </wps:spPr>
                        <wps:txbx>
                          <w:txbxContent>
                            <w:p w14:paraId="7870A179" w14:textId="77777777" w:rsidR="00A27F25" w:rsidRDefault="00A27F25" w:rsidP="00A27F25">
                              <w:pPr>
                                <w:spacing w:after="160" w:line="259" w:lineRule="auto"/>
                              </w:pPr>
                              <w:r>
                                <w:rPr>
                                  <w:rFonts w:ascii="Calibri" w:eastAsia="Calibri" w:hAnsi="Calibri" w:cs="Calibri"/>
                                  <w:w w:val="94"/>
                                  <w:sz w:val="16"/>
                                </w:rPr>
                                <w:t>0.1</w:t>
                              </w:r>
                            </w:p>
                          </w:txbxContent>
                        </wps:txbx>
                        <wps:bodyPr horzOverflow="overflow" vert="horz" lIns="0" tIns="0" rIns="0" bIns="0" rtlCol="0">
                          <a:noAutofit/>
                        </wps:bodyPr>
                      </wps:wsp>
                      <wps:wsp>
                        <wps:cNvPr id="22277" name="Rectangle 22277"/>
                        <wps:cNvSpPr/>
                        <wps:spPr>
                          <a:xfrm>
                            <a:off x="166494" y="1144592"/>
                            <a:ext cx="160532" cy="130263"/>
                          </a:xfrm>
                          <a:prstGeom prst="rect">
                            <a:avLst/>
                          </a:prstGeom>
                          <a:ln>
                            <a:noFill/>
                          </a:ln>
                        </wps:spPr>
                        <wps:txbx>
                          <w:txbxContent>
                            <w:p w14:paraId="6B019655" w14:textId="77777777" w:rsidR="00A27F25" w:rsidRDefault="00A27F25" w:rsidP="00A27F25">
                              <w:pPr>
                                <w:spacing w:after="160" w:line="259" w:lineRule="auto"/>
                              </w:pPr>
                              <w:r>
                                <w:rPr>
                                  <w:rFonts w:ascii="Calibri" w:eastAsia="Calibri" w:hAnsi="Calibri" w:cs="Calibri"/>
                                  <w:w w:val="94"/>
                                  <w:sz w:val="16"/>
                                </w:rPr>
                                <w:t>0.0</w:t>
                              </w:r>
                            </w:p>
                          </w:txbxContent>
                        </wps:txbx>
                        <wps:bodyPr horzOverflow="overflow" vert="horz" lIns="0" tIns="0" rIns="0" bIns="0" rtlCol="0">
                          <a:noAutofit/>
                        </wps:bodyPr>
                      </wps:wsp>
                      <wps:wsp>
                        <wps:cNvPr id="22278" name="Rectangle 22278"/>
                        <wps:cNvSpPr/>
                        <wps:spPr>
                          <a:xfrm rot="-5399999">
                            <a:off x="-529335" y="403995"/>
                            <a:ext cx="1187721" cy="129047"/>
                          </a:xfrm>
                          <a:prstGeom prst="rect">
                            <a:avLst/>
                          </a:prstGeom>
                          <a:ln>
                            <a:noFill/>
                          </a:ln>
                        </wps:spPr>
                        <wps:txbx>
                          <w:txbxContent>
                            <w:p w14:paraId="5B72349E" w14:textId="77777777" w:rsidR="00A27F25" w:rsidRDefault="00A27F25" w:rsidP="00A27F25">
                              <w:pPr>
                                <w:spacing w:after="160" w:line="259" w:lineRule="auto"/>
                              </w:pPr>
                              <w:r>
                                <w:rPr>
                                  <w:rFonts w:ascii="Calibri" w:eastAsia="Calibri" w:hAnsi="Calibri" w:cs="Calibri"/>
                                  <w:sz w:val="16"/>
                                </w:rPr>
                                <w:t>FFT</w:t>
                              </w:r>
                              <w:r>
                                <w:rPr>
                                  <w:rFonts w:ascii="Calibri" w:eastAsia="Calibri" w:hAnsi="Calibri" w:cs="Calibri"/>
                                  <w:spacing w:val="-189"/>
                                  <w:sz w:val="16"/>
                                </w:rPr>
                                <w:t xml:space="preserve"> </w:t>
                              </w:r>
                              <w:r>
                                <w:rPr>
                                  <w:rFonts w:ascii="Calibri" w:eastAsia="Calibri" w:hAnsi="Calibri" w:cs="Calibri"/>
                                  <w:sz w:val="16"/>
                                </w:rPr>
                                <w:t>PSF</w:t>
                              </w:r>
                              <w:r>
                                <w:rPr>
                                  <w:rFonts w:ascii="Calibri" w:eastAsia="Calibri" w:hAnsi="Calibri" w:cs="Calibri"/>
                                  <w:spacing w:val="-189"/>
                                  <w:sz w:val="16"/>
                                </w:rPr>
                                <w:t xml:space="preserve"> </w:t>
                              </w:r>
                              <w:r>
                                <w:rPr>
                                  <w:rFonts w:ascii="Calibri" w:eastAsia="Calibri" w:hAnsi="Calibri" w:cs="Calibri"/>
                                  <w:sz w:val="16"/>
                                </w:rPr>
                                <w:t>cross</w:t>
                              </w:r>
                              <w:r>
                                <w:rPr>
                                  <w:rFonts w:ascii="Calibri" w:eastAsia="Calibri" w:hAnsi="Calibri" w:cs="Calibri"/>
                                  <w:spacing w:val="-189"/>
                                  <w:sz w:val="16"/>
                                </w:rPr>
                                <w:t xml:space="preserve"> </w:t>
                              </w:r>
                              <w:r>
                                <w:rPr>
                                  <w:rFonts w:ascii="Calibri" w:eastAsia="Calibri" w:hAnsi="Calibri" w:cs="Calibri"/>
                                  <w:sz w:val="16"/>
                                </w:rPr>
                                <w:t>section</w:t>
                              </w:r>
                            </w:p>
                          </w:txbxContent>
                        </wps:txbx>
                        <wps:bodyPr horzOverflow="overflow" vert="horz" lIns="0" tIns="0" rIns="0" bIns="0" rtlCol="0">
                          <a:noAutofit/>
                        </wps:bodyPr>
                      </wps:wsp>
                      <wps:wsp>
                        <wps:cNvPr id="22279" name="Rectangle 22279"/>
                        <wps:cNvSpPr/>
                        <wps:spPr>
                          <a:xfrm>
                            <a:off x="1027192" y="1382381"/>
                            <a:ext cx="1201057" cy="129047"/>
                          </a:xfrm>
                          <a:prstGeom prst="rect">
                            <a:avLst/>
                          </a:prstGeom>
                          <a:ln>
                            <a:noFill/>
                          </a:ln>
                        </wps:spPr>
                        <wps:txbx>
                          <w:txbxContent>
                            <w:p w14:paraId="507BC667" w14:textId="77777777" w:rsidR="00A27F25" w:rsidRDefault="00A27F25" w:rsidP="00A27F25">
                              <w:pPr>
                                <w:spacing w:after="160" w:line="259" w:lineRule="auto"/>
                              </w:pPr>
                              <w:r>
                                <w:rPr>
                                  <w:rFonts w:ascii="Calibri" w:eastAsia="Calibri" w:hAnsi="Calibri" w:cs="Calibri"/>
                                  <w:w w:val="103"/>
                                  <w:sz w:val="16"/>
                                </w:rPr>
                                <w:t>Position in micron</w:t>
                              </w:r>
                              <w:ins w:id="713" w:author="Author">
                                <w:r>
                                  <w:rPr>
                                    <w:rFonts w:ascii="Calibri" w:eastAsia="Calibri" w:hAnsi="Calibri" w:cs="Calibri"/>
                                    <w:w w:val="103"/>
                                    <w:sz w:val="16"/>
                                  </w:rPr>
                                  <w:t>s</w:t>
                                </w:r>
                              </w:ins>
                            </w:p>
                          </w:txbxContent>
                        </wps:txbx>
                        <wps:bodyPr horzOverflow="overflow" vert="horz" lIns="0" tIns="0" rIns="0" bIns="0" rtlCol="0">
                          <a:noAutofit/>
                        </wps:bodyPr>
                      </wps:wsp>
                      <wps:wsp>
                        <wps:cNvPr id="22280" name="Rectangle 22280"/>
                        <wps:cNvSpPr/>
                        <wps:spPr>
                          <a:xfrm>
                            <a:off x="1346121" y="731783"/>
                            <a:ext cx="235393" cy="130263"/>
                          </a:xfrm>
                          <a:prstGeom prst="rect">
                            <a:avLst/>
                          </a:prstGeom>
                          <a:ln>
                            <a:noFill/>
                          </a:ln>
                        </wps:spPr>
                        <wps:txbx>
                          <w:txbxContent>
                            <w:p w14:paraId="75FF7495" w14:textId="77777777" w:rsidR="00A27F25" w:rsidRDefault="00A27F25" w:rsidP="00A27F25">
                              <w:pPr>
                                <w:spacing w:after="160" w:line="259" w:lineRule="auto"/>
                              </w:pPr>
                              <w:r>
                                <w:rPr>
                                  <w:rFonts w:ascii="Calibri" w:eastAsia="Calibri" w:hAnsi="Calibri" w:cs="Calibri"/>
                                  <w:w w:val="113"/>
                                  <w:sz w:val="16"/>
                                </w:rPr>
                                <w:t>Ｇ；Ｒ</w:t>
                              </w:r>
                            </w:p>
                          </w:txbxContent>
                        </wps:txbx>
                        <wps:bodyPr horzOverflow="overflow" vert="horz" lIns="0" tIns="0" rIns="0" bIns="0" rtlCol="0">
                          <a:noAutofit/>
                        </wps:bodyPr>
                      </wps:wsp>
                      <wps:wsp>
                        <wps:cNvPr id="22281" name="Rectangle 22281"/>
                        <wps:cNvSpPr/>
                        <wps:spPr>
                          <a:xfrm>
                            <a:off x="1553761" y="731783"/>
                            <a:ext cx="349117" cy="130263"/>
                          </a:xfrm>
                          <a:prstGeom prst="rect">
                            <a:avLst/>
                          </a:prstGeom>
                          <a:ln>
                            <a:noFill/>
                          </a:ln>
                        </wps:spPr>
                        <wps:txbx>
                          <w:txbxContent>
                            <w:p w14:paraId="7DC2DC09" w14:textId="77777777" w:rsidR="00A27F25" w:rsidRDefault="00A27F25" w:rsidP="00A27F25">
                              <w:pPr>
                                <w:spacing w:after="160" w:line="259" w:lineRule="auto"/>
                              </w:pPr>
                              <w:r>
                                <w:rPr>
                                  <w:rFonts w:ascii="Calibri" w:eastAsia="Calibri" w:hAnsi="Calibri" w:cs="Calibri"/>
                                  <w:w w:val="99"/>
                                  <w:sz w:val="16"/>
                                </w:rPr>
                                <w:t>=</w:t>
                              </w:r>
                              <w:r>
                                <w:rPr>
                                  <w:rFonts w:ascii="Calibri" w:eastAsia="Calibri" w:hAnsi="Calibri" w:cs="Calibri"/>
                                  <w:spacing w:val="13"/>
                                  <w:w w:val="99"/>
                                  <w:sz w:val="16"/>
                                </w:rPr>
                                <w:t xml:space="preserve"> </w:t>
                              </w:r>
                              <w:r>
                                <w:rPr>
                                  <w:rFonts w:ascii="Calibri" w:eastAsia="Calibri" w:hAnsi="Calibri" w:cs="Calibri"/>
                                  <w:w w:val="99"/>
                                  <w:sz w:val="16"/>
                                </w:rPr>
                                <w:t>0.32</w:t>
                              </w:r>
                            </w:p>
                          </w:txbxContent>
                        </wps:txbx>
                        <wps:bodyPr horzOverflow="overflow" vert="horz" lIns="0" tIns="0" rIns="0" bIns="0" rtlCol="0">
                          <a:noAutofit/>
                        </wps:bodyPr>
                      </wps:wsp>
                      <wps:wsp>
                        <wps:cNvPr id="22282" name="Rectangle 22282"/>
                        <wps:cNvSpPr/>
                        <wps:spPr>
                          <a:xfrm>
                            <a:off x="1816255" y="731783"/>
                            <a:ext cx="64861" cy="130263"/>
                          </a:xfrm>
                          <a:prstGeom prst="rect">
                            <a:avLst/>
                          </a:prstGeom>
                          <a:ln>
                            <a:noFill/>
                          </a:ln>
                        </wps:spPr>
                        <wps:txbx>
                          <w:txbxContent>
                            <w:p w14:paraId="4F661FBC" w14:textId="77777777" w:rsidR="00A27F25" w:rsidRDefault="00A27F25" w:rsidP="00A27F25">
                              <w:pPr>
                                <w:spacing w:after="160" w:line="259" w:lineRule="auto"/>
                              </w:pPr>
                              <w:r>
                                <w:rPr>
                                  <w:rFonts w:ascii="Calibri" w:eastAsia="Calibri" w:hAnsi="Calibri" w:cs="Calibri"/>
                                  <w:w w:val="94"/>
                                  <w:sz w:val="16"/>
                                </w:rPr>
                                <w:t>6</w:t>
                              </w:r>
                            </w:p>
                          </w:txbxContent>
                        </wps:txbx>
                        <wps:bodyPr horzOverflow="overflow" vert="horz" lIns="0" tIns="0" rIns="0" bIns="0" rtlCol="0">
                          <a:noAutofit/>
                        </wps:bodyPr>
                      </wps:wsp>
                      <wps:wsp>
                        <wps:cNvPr id="22283" name="Rectangle 22283"/>
                        <wps:cNvSpPr/>
                        <wps:spPr>
                          <a:xfrm>
                            <a:off x="2729091" y="1231797"/>
                            <a:ext cx="360103" cy="130264"/>
                          </a:xfrm>
                          <a:prstGeom prst="rect">
                            <a:avLst/>
                          </a:prstGeom>
                          <a:ln>
                            <a:noFill/>
                          </a:ln>
                        </wps:spPr>
                        <wps:txbx>
                          <w:txbxContent>
                            <w:p w14:paraId="6DDD2AA6" w14:textId="77777777" w:rsidR="00A27F25" w:rsidRDefault="00A27F25" w:rsidP="00A27F25">
                              <w:pPr>
                                <w:spacing w:after="160" w:line="259" w:lineRule="auto"/>
                              </w:pPr>
                              <w:r>
                                <w:rPr>
                                  <w:rFonts w:ascii="Calibri" w:eastAsia="Calibri" w:hAnsi="Calibri" w:cs="Calibri"/>
                                  <w:w w:val="94"/>
                                  <w:sz w:val="16"/>
                                </w:rPr>
                                <w:t>815.99</w:t>
                              </w:r>
                            </w:p>
                          </w:txbxContent>
                        </wps:txbx>
                        <wps:bodyPr horzOverflow="overflow" vert="horz" lIns="0" tIns="0" rIns="0" bIns="0" rtlCol="0">
                          <a:noAutofit/>
                        </wps:bodyPr>
                      </wps:wsp>
                      <wps:wsp>
                        <wps:cNvPr id="22284" name="Rectangle 22284"/>
                        <wps:cNvSpPr/>
                        <wps:spPr>
                          <a:xfrm>
                            <a:off x="1513965" y="1231797"/>
                            <a:ext cx="225393" cy="130264"/>
                          </a:xfrm>
                          <a:prstGeom prst="rect">
                            <a:avLst/>
                          </a:prstGeom>
                          <a:ln>
                            <a:noFill/>
                          </a:ln>
                        </wps:spPr>
                        <wps:txbx>
                          <w:txbxContent>
                            <w:p w14:paraId="7835021C" w14:textId="77777777" w:rsidR="00A27F25" w:rsidRDefault="00A27F25" w:rsidP="00A27F25">
                              <w:pPr>
                                <w:spacing w:after="160" w:line="259" w:lineRule="auto"/>
                              </w:pPr>
                              <w:r>
                                <w:rPr>
                                  <w:rFonts w:ascii="Calibri" w:eastAsia="Calibri" w:hAnsi="Calibri" w:cs="Calibri"/>
                                  <w:w w:val="94"/>
                                  <w:sz w:val="16"/>
                                </w:rPr>
                                <w:t>0.00</w:t>
                              </w:r>
                            </w:p>
                          </w:txbxContent>
                        </wps:txbx>
                        <wps:bodyPr horzOverflow="overflow" vert="horz" lIns="0" tIns="0" rIns="0" bIns="0" rtlCol="0">
                          <a:noAutofit/>
                        </wps:bodyPr>
                      </wps:wsp>
                      <wps:wsp>
                        <wps:cNvPr id="22285" name="Rectangle 22285"/>
                        <wps:cNvSpPr/>
                        <wps:spPr>
                          <a:xfrm>
                            <a:off x="166505" y="1231797"/>
                            <a:ext cx="442693" cy="130264"/>
                          </a:xfrm>
                          <a:prstGeom prst="rect">
                            <a:avLst/>
                          </a:prstGeom>
                          <a:ln>
                            <a:noFill/>
                          </a:ln>
                        </wps:spPr>
                        <wps:txbx>
                          <w:txbxContent>
                            <w:p w14:paraId="7FF30FCA" w14:textId="77777777" w:rsidR="00A27F25" w:rsidRDefault="00A27F25" w:rsidP="00A27F25">
                              <w:pPr>
                                <w:spacing w:after="160" w:line="259" w:lineRule="auto"/>
                              </w:pPr>
                              <w:r>
                                <w:rPr>
                                  <w:rFonts w:ascii="Calibri" w:eastAsia="Calibri" w:hAnsi="Calibri" w:cs="Calibri"/>
                                  <w:w w:val="98"/>
                                  <w:sz w:val="16"/>
                                </w:rPr>
                                <w:t>−815.99</w:t>
                              </w:r>
                            </w:p>
                          </w:txbxContent>
                        </wps:txbx>
                        <wps:bodyPr horzOverflow="overflow" vert="horz" lIns="0" tIns="0" rIns="0" bIns="0" rtlCol="0">
                          <a:noAutofit/>
                        </wps:bodyPr>
                      </wps:wsp>
                      <pic:pic xmlns:pic="http://schemas.openxmlformats.org/drawingml/2006/picture">
                        <pic:nvPicPr>
                          <pic:cNvPr id="22286" name="Picture 22286"/>
                          <pic:cNvPicPr/>
                        </pic:nvPicPr>
                        <pic:blipFill>
                          <a:blip r:embed="rId15"/>
                          <a:stretch>
                            <a:fillRect/>
                          </a:stretch>
                        </pic:blipFill>
                        <pic:spPr>
                          <a:xfrm>
                            <a:off x="4582981" y="444843"/>
                            <a:ext cx="265176" cy="749808"/>
                          </a:xfrm>
                          <a:prstGeom prst="rect">
                            <a:avLst/>
                          </a:prstGeom>
                        </pic:spPr>
                      </pic:pic>
                      <wps:wsp>
                        <wps:cNvPr id="22287" name="Shape 585"/>
                        <wps:cNvSpPr/>
                        <wps:spPr>
                          <a:xfrm>
                            <a:off x="3446712" y="2515"/>
                            <a:ext cx="1263193" cy="1195857"/>
                          </a:xfrm>
                          <a:custGeom>
                            <a:avLst/>
                            <a:gdLst/>
                            <a:ahLst/>
                            <a:cxnLst/>
                            <a:rect l="0" t="0" r="0" b="0"/>
                            <a:pathLst>
                              <a:path w="1263193" h="1195857">
                                <a:moveTo>
                                  <a:pt x="0" y="0"/>
                                </a:moveTo>
                                <a:lnTo>
                                  <a:pt x="1263193" y="0"/>
                                </a:lnTo>
                                <a:lnTo>
                                  <a:pt x="1263193" y="6350"/>
                                </a:lnTo>
                                <a:lnTo>
                                  <a:pt x="6350" y="6350"/>
                                </a:lnTo>
                                <a:lnTo>
                                  <a:pt x="6350" y="1189507"/>
                                </a:lnTo>
                                <a:lnTo>
                                  <a:pt x="1263193" y="1189507"/>
                                </a:lnTo>
                                <a:lnTo>
                                  <a:pt x="1263193" y="1195857"/>
                                </a:lnTo>
                                <a:lnTo>
                                  <a:pt x="0" y="119585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288" name="Shape 586"/>
                        <wps:cNvSpPr/>
                        <wps:spPr>
                          <a:xfrm>
                            <a:off x="4709905" y="2515"/>
                            <a:ext cx="1263193" cy="1195857"/>
                          </a:xfrm>
                          <a:custGeom>
                            <a:avLst/>
                            <a:gdLst/>
                            <a:ahLst/>
                            <a:cxnLst/>
                            <a:rect l="0" t="0" r="0" b="0"/>
                            <a:pathLst>
                              <a:path w="1263193" h="1195857">
                                <a:moveTo>
                                  <a:pt x="0" y="0"/>
                                </a:moveTo>
                                <a:lnTo>
                                  <a:pt x="1263193" y="0"/>
                                </a:lnTo>
                                <a:lnTo>
                                  <a:pt x="1263193" y="1192682"/>
                                </a:lnTo>
                                <a:lnTo>
                                  <a:pt x="1263193" y="1195857"/>
                                </a:lnTo>
                                <a:lnTo>
                                  <a:pt x="0" y="1195857"/>
                                </a:lnTo>
                                <a:lnTo>
                                  <a:pt x="0" y="1189507"/>
                                </a:lnTo>
                                <a:lnTo>
                                  <a:pt x="1256843" y="1189507"/>
                                </a:lnTo>
                                <a:lnTo>
                                  <a:pt x="1256843" y="6350"/>
                                </a:lnTo>
                                <a:lnTo>
                                  <a:pt x="0" y="635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289" name="Shape 23715"/>
                        <wps:cNvSpPr/>
                        <wps:spPr>
                          <a:xfrm>
                            <a:off x="3449886" y="73025"/>
                            <a:ext cx="29568" cy="9144"/>
                          </a:xfrm>
                          <a:custGeom>
                            <a:avLst/>
                            <a:gdLst/>
                            <a:ahLst/>
                            <a:cxnLst/>
                            <a:rect l="0" t="0" r="0" b="0"/>
                            <a:pathLst>
                              <a:path w="29568" h="9144">
                                <a:moveTo>
                                  <a:pt x="0" y="0"/>
                                </a:moveTo>
                                <a:lnTo>
                                  <a:pt x="29568" y="0"/>
                                </a:lnTo>
                                <a:lnTo>
                                  <a:pt x="2956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290" name="Shape 23716"/>
                        <wps:cNvSpPr/>
                        <wps:spPr>
                          <a:xfrm>
                            <a:off x="3449886" y="189014"/>
                            <a:ext cx="29568" cy="9144"/>
                          </a:xfrm>
                          <a:custGeom>
                            <a:avLst/>
                            <a:gdLst/>
                            <a:ahLst/>
                            <a:cxnLst/>
                            <a:rect l="0" t="0" r="0" b="0"/>
                            <a:pathLst>
                              <a:path w="29568" h="9144">
                                <a:moveTo>
                                  <a:pt x="0" y="0"/>
                                </a:moveTo>
                                <a:lnTo>
                                  <a:pt x="29568" y="0"/>
                                </a:lnTo>
                                <a:lnTo>
                                  <a:pt x="2956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291" name="Shape 23717"/>
                        <wps:cNvSpPr/>
                        <wps:spPr>
                          <a:xfrm>
                            <a:off x="3449886" y="300456"/>
                            <a:ext cx="29568" cy="9144"/>
                          </a:xfrm>
                          <a:custGeom>
                            <a:avLst/>
                            <a:gdLst/>
                            <a:ahLst/>
                            <a:cxnLst/>
                            <a:rect l="0" t="0" r="0" b="0"/>
                            <a:pathLst>
                              <a:path w="29568" h="9144">
                                <a:moveTo>
                                  <a:pt x="0" y="0"/>
                                </a:moveTo>
                                <a:lnTo>
                                  <a:pt x="29568" y="0"/>
                                </a:lnTo>
                                <a:lnTo>
                                  <a:pt x="2956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292" name="Shape 23718"/>
                        <wps:cNvSpPr/>
                        <wps:spPr>
                          <a:xfrm>
                            <a:off x="3449886" y="414185"/>
                            <a:ext cx="29568" cy="9144"/>
                          </a:xfrm>
                          <a:custGeom>
                            <a:avLst/>
                            <a:gdLst/>
                            <a:ahLst/>
                            <a:cxnLst/>
                            <a:rect l="0" t="0" r="0" b="0"/>
                            <a:pathLst>
                              <a:path w="29568" h="9144">
                                <a:moveTo>
                                  <a:pt x="0" y="0"/>
                                </a:moveTo>
                                <a:lnTo>
                                  <a:pt x="29568" y="0"/>
                                </a:lnTo>
                                <a:lnTo>
                                  <a:pt x="2956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293" name="Shape 23719"/>
                        <wps:cNvSpPr/>
                        <wps:spPr>
                          <a:xfrm>
                            <a:off x="3449886" y="525627"/>
                            <a:ext cx="29568" cy="9144"/>
                          </a:xfrm>
                          <a:custGeom>
                            <a:avLst/>
                            <a:gdLst/>
                            <a:ahLst/>
                            <a:cxnLst/>
                            <a:rect l="0" t="0" r="0" b="0"/>
                            <a:pathLst>
                              <a:path w="29568" h="9144">
                                <a:moveTo>
                                  <a:pt x="0" y="0"/>
                                </a:moveTo>
                                <a:lnTo>
                                  <a:pt x="29568" y="0"/>
                                </a:lnTo>
                                <a:lnTo>
                                  <a:pt x="2956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294" name="Shape 23720"/>
                        <wps:cNvSpPr/>
                        <wps:spPr>
                          <a:xfrm>
                            <a:off x="3449886" y="634797"/>
                            <a:ext cx="29568" cy="9144"/>
                          </a:xfrm>
                          <a:custGeom>
                            <a:avLst/>
                            <a:gdLst/>
                            <a:ahLst/>
                            <a:cxnLst/>
                            <a:rect l="0" t="0" r="0" b="0"/>
                            <a:pathLst>
                              <a:path w="29568" h="9144">
                                <a:moveTo>
                                  <a:pt x="0" y="0"/>
                                </a:moveTo>
                                <a:lnTo>
                                  <a:pt x="29568" y="0"/>
                                </a:lnTo>
                                <a:lnTo>
                                  <a:pt x="2956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295" name="Shape 23721"/>
                        <wps:cNvSpPr/>
                        <wps:spPr>
                          <a:xfrm>
                            <a:off x="3449886" y="750786"/>
                            <a:ext cx="29568" cy="9144"/>
                          </a:xfrm>
                          <a:custGeom>
                            <a:avLst/>
                            <a:gdLst/>
                            <a:ahLst/>
                            <a:cxnLst/>
                            <a:rect l="0" t="0" r="0" b="0"/>
                            <a:pathLst>
                              <a:path w="29568" h="9144">
                                <a:moveTo>
                                  <a:pt x="0" y="0"/>
                                </a:moveTo>
                                <a:lnTo>
                                  <a:pt x="29568" y="0"/>
                                </a:lnTo>
                                <a:lnTo>
                                  <a:pt x="2956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296" name="Shape 23722"/>
                        <wps:cNvSpPr/>
                        <wps:spPr>
                          <a:xfrm>
                            <a:off x="3449886" y="862241"/>
                            <a:ext cx="29568" cy="9144"/>
                          </a:xfrm>
                          <a:custGeom>
                            <a:avLst/>
                            <a:gdLst/>
                            <a:ahLst/>
                            <a:cxnLst/>
                            <a:rect l="0" t="0" r="0" b="0"/>
                            <a:pathLst>
                              <a:path w="29568" h="9144">
                                <a:moveTo>
                                  <a:pt x="0" y="0"/>
                                </a:moveTo>
                                <a:lnTo>
                                  <a:pt x="29568" y="0"/>
                                </a:lnTo>
                                <a:lnTo>
                                  <a:pt x="2956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297" name="Shape 23723"/>
                        <wps:cNvSpPr/>
                        <wps:spPr>
                          <a:xfrm>
                            <a:off x="3449886" y="975957"/>
                            <a:ext cx="29568" cy="9144"/>
                          </a:xfrm>
                          <a:custGeom>
                            <a:avLst/>
                            <a:gdLst/>
                            <a:ahLst/>
                            <a:cxnLst/>
                            <a:rect l="0" t="0" r="0" b="0"/>
                            <a:pathLst>
                              <a:path w="29568" h="9144">
                                <a:moveTo>
                                  <a:pt x="0" y="0"/>
                                </a:moveTo>
                                <a:lnTo>
                                  <a:pt x="29568" y="0"/>
                                </a:lnTo>
                                <a:lnTo>
                                  <a:pt x="2956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298" name="Shape 23724"/>
                        <wps:cNvSpPr/>
                        <wps:spPr>
                          <a:xfrm>
                            <a:off x="3449886" y="1087400"/>
                            <a:ext cx="29568" cy="9144"/>
                          </a:xfrm>
                          <a:custGeom>
                            <a:avLst/>
                            <a:gdLst/>
                            <a:ahLst/>
                            <a:cxnLst/>
                            <a:rect l="0" t="0" r="0" b="0"/>
                            <a:pathLst>
                              <a:path w="29568" h="9144">
                                <a:moveTo>
                                  <a:pt x="0" y="0"/>
                                </a:moveTo>
                                <a:lnTo>
                                  <a:pt x="29568" y="0"/>
                                </a:lnTo>
                                <a:lnTo>
                                  <a:pt x="2956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299" name="Shape 23725"/>
                        <wps:cNvSpPr/>
                        <wps:spPr>
                          <a:xfrm>
                            <a:off x="5934223" y="73025"/>
                            <a:ext cx="29578" cy="9144"/>
                          </a:xfrm>
                          <a:custGeom>
                            <a:avLst/>
                            <a:gdLst/>
                            <a:ahLst/>
                            <a:cxnLst/>
                            <a:rect l="0" t="0" r="0" b="0"/>
                            <a:pathLst>
                              <a:path w="29578" h="9144">
                                <a:moveTo>
                                  <a:pt x="0" y="0"/>
                                </a:moveTo>
                                <a:lnTo>
                                  <a:pt x="29578" y="0"/>
                                </a:lnTo>
                                <a:lnTo>
                                  <a:pt x="2957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00" name="Shape 23726"/>
                        <wps:cNvSpPr/>
                        <wps:spPr>
                          <a:xfrm>
                            <a:off x="5934223" y="189014"/>
                            <a:ext cx="29578" cy="9144"/>
                          </a:xfrm>
                          <a:custGeom>
                            <a:avLst/>
                            <a:gdLst/>
                            <a:ahLst/>
                            <a:cxnLst/>
                            <a:rect l="0" t="0" r="0" b="0"/>
                            <a:pathLst>
                              <a:path w="29578" h="9144">
                                <a:moveTo>
                                  <a:pt x="0" y="0"/>
                                </a:moveTo>
                                <a:lnTo>
                                  <a:pt x="29578" y="0"/>
                                </a:lnTo>
                                <a:lnTo>
                                  <a:pt x="2957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01" name="Shape 23727"/>
                        <wps:cNvSpPr/>
                        <wps:spPr>
                          <a:xfrm>
                            <a:off x="5934223" y="300456"/>
                            <a:ext cx="29578" cy="9144"/>
                          </a:xfrm>
                          <a:custGeom>
                            <a:avLst/>
                            <a:gdLst/>
                            <a:ahLst/>
                            <a:cxnLst/>
                            <a:rect l="0" t="0" r="0" b="0"/>
                            <a:pathLst>
                              <a:path w="29578" h="9144">
                                <a:moveTo>
                                  <a:pt x="0" y="0"/>
                                </a:moveTo>
                                <a:lnTo>
                                  <a:pt x="29578" y="0"/>
                                </a:lnTo>
                                <a:lnTo>
                                  <a:pt x="2957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02" name="Shape 23728"/>
                        <wps:cNvSpPr/>
                        <wps:spPr>
                          <a:xfrm>
                            <a:off x="5934223" y="414185"/>
                            <a:ext cx="29578" cy="9144"/>
                          </a:xfrm>
                          <a:custGeom>
                            <a:avLst/>
                            <a:gdLst/>
                            <a:ahLst/>
                            <a:cxnLst/>
                            <a:rect l="0" t="0" r="0" b="0"/>
                            <a:pathLst>
                              <a:path w="29578" h="9144">
                                <a:moveTo>
                                  <a:pt x="0" y="0"/>
                                </a:moveTo>
                                <a:lnTo>
                                  <a:pt x="29578" y="0"/>
                                </a:lnTo>
                                <a:lnTo>
                                  <a:pt x="2957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03" name="Shape 23729"/>
                        <wps:cNvSpPr/>
                        <wps:spPr>
                          <a:xfrm>
                            <a:off x="5934223" y="525627"/>
                            <a:ext cx="29578" cy="9144"/>
                          </a:xfrm>
                          <a:custGeom>
                            <a:avLst/>
                            <a:gdLst/>
                            <a:ahLst/>
                            <a:cxnLst/>
                            <a:rect l="0" t="0" r="0" b="0"/>
                            <a:pathLst>
                              <a:path w="29578" h="9144">
                                <a:moveTo>
                                  <a:pt x="0" y="0"/>
                                </a:moveTo>
                                <a:lnTo>
                                  <a:pt x="29578" y="0"/>
                                </a:lnTo>
                                <a:lnTo>
                                  <a:pt x="2957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04" name="Shape 23730"/>
                        <wps:cNvSpPr/>
                        <wps:spPr>
                          <a:xfrm>
                            <a:off x="5934223" y="634797"/>
                            <a:ext cx="29578" cy="9144"/>
                          </a:xfrm>
                          <a:custGeom>
                            <a:avLst/>
                            <a:gdLst/>
                            <a:ahLst/>
                            <a:cxnLst/>
                            <a:rect l="0" t="0" r="0" b="0"/>
                            <a:pathLst>
                              <a:path w="29578" h="9144">
                                <a:moveTo>
                                  <a:pt x="0" y="0"/>
                                </a:moveTo>
                                <a:lnTo>
                                  <a:pt x="29578" y="0"/>
                                </a:lnTo>
                                <a:lnTo>
                                  <a:pt x="2957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05" name="Shape 23731"/>
                        <wps:cNvSpPr/>
                        <wps:spPr>
                          <a:xfrm>
                            <a:off x="5934223" y="750786"/>
                            <a:ext cx="29578" cy="9144"/>
                          </a:xfrm>
                          <a:custGeom>
                            <a:avLst/>
                            <a:gdLst/>
                            <a:ahLst/>
                            <a:cxnLst/>
                            <a:rect l="0" t="0" r="0" b="0"/>
                            <a:pathLst>
                              <a:path w="29578" h="9144">
                                <a:moveTo>
                                  <a:pt x="0" y="0"/>
                                </a:moveTo>
                                <a:lnTo>
                                  <a:pt x="29578" y="0"/>
                                </a:lnTo>
                                <a:lnTo>
                                  <a:pt x="2957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06" name="Shape 23732"/>
                        <wps:cNvSpPr/>
                        <wps:spPr>
                          <a:xfrm>
                            <a:off x="5934223" y="862241"/>
                            <a:ext cx="29578" cy="9144"/>
                          </a:xfrm>
                          <a:custGeom>
                            <a:avLst/>
                            <a:gdLst/>
                            <a:ahLst/>
                            <a:cxnLst/>
                            <a:rect l="0" t="0" r="0" b="0"/>
                            <a:pathLst>
                              <a:path w="29578" h="9144">
                                <a:moveTo>
                                  <a:pt x="0" y="0"/>
                                </a:moveTo>
                                <a:lnTo>
                                  <a:pt x="29578" y="0"/>
                                </a:lnTo>
                                <a:lnTo>
                                  <a:pt x="2957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07" name="Shape 23733"/>
                        <wps:cNvSpPr/>
                        <wps:spPr>
                          <a:xfrm>
                            <a:off x="5934223" y="975957"/>
                            <a:ext cx="29578" cy="9144"/>
                          </a:xfrm>
                          <a:custGeom>
                            <a:avLst/>
                            <a:gdLst/>
                            <a:ahLst/>
                            <a:cxnLst/>
                            <a:rect l="0" t="0" r="0" b="0"/>
                            <a:pathLst>
                              <a:path w="29578" h="9144">
                                <a:moveTo>
                                  <a:pt x="0" y="0"/>
                                </a:moveTo>
                                <a:lnTo>
                                  <a:pt x="29578" y="0"/>
                                </a:lnTo>
                                <a:lnTo>
                                  <a:pt x="2957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08" name="Shape 23734"/>
                        <wps:cNvSpPr/>
                        <wps:spPr>
                          <a:xfrm>
                            <a:off x="5934223" y="1087400"/>
                            <a:ext cx="29578" cy="9144"/>
                          </a:xfrm>
                          <a:custGeom>
                            <a:avLst/>
                            <a:gdLst/>
                            <a:ahLst/>
                            <a:cxnLst/>
                            <a:rect l="0" t="0" r="0" b="0"/>
                            <a:pathLst>
                              <a:path w="29578" h="9144">
                                <a:moveTo>
                                  <a:pt x="0" y="0"/>
                                </a:moveTo>
                                <a:lnTo>
                                  <a:pt x="29578" y="0"/>
                                </a:lnTo>
                                <a:lnTo>
                                  <a:pt x="2957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09" name="Shape 23735"/>
                        <wps:cNvSpPr/>
                        <wps:spPr>
                          <a:xfrm>
                            <a:off x="3694628" y="1174728"/>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10" name="Shape 23736"/>
                        <wps:cNvSpPr/>
                        <wps:spPr>
                          <a:xfrm>
                            <a:off x="3942532" y="1174728"/>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11" name="Shape 23737"/>
                        <wps:cNvSpPr/>
                        <wps:spPr>
                          <a:xfrm>
                            <a:off x="4204089" y="1174728"/>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12" name="Shape 23738"/>
                        <wps:cNvSpPr/>
                        <wps:spPr>
                          <a:xfrm>
                            <a:off x="4454279" y="1174728"/>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13" name="Shape 23739"/>
                        <wps:cNvSpPr/>
                        <wps:spPr>
                          <a:xfrm>
                            <a:off x="4706730" y="1174728"/>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14" name="Shape 23740"/>
                        <wps:cNvSpPr/>
                        <wps:spPr>
                          <a:xfrm>
                            <a:off x="4952373" y="1174728"/>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15" name="Shape 23741"/>
                        <wps:cNvSpPr/>
                        <wps:spPr>
                          <a:xfrm>
                            <a:off x="5207097" y="1174728"/>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16" name="Shape 23742"/>
                        <wps:cNvSpPr/>
                        <wps:spPr>
                          <a:xfrm>
                            <a:off x="5461834" y="1174728"/>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17" name="Shape 23743"/>
                        <wps:cNvSpPr/>
                        <wps:spPr>
                          <a:xfrm>
                            <a:off x="5716227" y="1174728"/>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18" name="Shape 23744"/>
                        <wps:cNvSpPr/>
                        <wps:spPr>
                          <a:xfrm>
                            <a:off x="3694628" y="1277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19" name="Shape 23745"/>
                        <wps:cNvSpPr/>
                        <wps:spPr>
                          <a:xfrm>
                            <a:off x="3942532" y="1277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20" name="Shape 23746"/>
                        <wps:cNvSpPr/>
                        <wps:spPr>
                          <a:xfrm>
                            <a:off x="4204089" y="1277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25" name="Shape 23747"/>
                        <wps:cNvSpPr/>
                        <wps:spPr>
                          <a:xfrm>
                            <a:off x="4454279" y="1277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26" name="Shape 23748"/>
                        <wps:cNvSpPr/>
                        <wps:spPr>
                          <a:xfrm>
                            <a:off x="4706730" y="1277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27" name="Shape 23749"/>
                        <wps:cNvSpPr/>
                        <wps:spPr>
                          <a:xfrm>
                            <a:off x="4952373" y="1277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28" name="Shape 23750"/>
                        <wps:cNvSpPr/>
                        <wps:spPr>
                          <a:xfrm>
                            <a:off x="5207097" y="1277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29" name="Shape 23751"/>
                        <wps:cNvSpPr/>
                        <wps:spPr>
                          <a:xfrm>
                            <a:off x="5461834" y="1277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30" name="Shape 23752"/>
                        <wps:cNvSpPr/>
                        <wps:spPr>
                          <a:xfrm>
                            <a:off x="5716227" y="1277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31" name="Rectangle 22331"/>
                        <wps:cNvSpPr/>
                        <wps:spPr>
                          <a:xfrm>
                            <a:off x="3290320" y="36893"/>
                            <a:ext cx="160532" cy="130263"/>
                          </a:xfrm>
                          <a:prstGeom prst="rect">
                            <a:avLst/>
                          </a:prstGeom>
                          <a:ln>
                            <a:noFill/>
                          </a:ln>
                        </wps:spPr>
                        <wps:txbx>
                          <w:txbxContent>
                            <w:p w14:paraId="7CB5DED3" w14:textId="77777777" w:rsidR="00A27F25" w:rsidRDefault="00A27F25" w:rsidP="00A27F25">
                              <w:pPr>
                                <w:spacing w:after="160" w:line="259" w:lineRule="auto"/>
                              </w:pPr>
                              <w:r>
                                <w:rPr>
                                  <w:rFonts w:ascii="Calibri" w:eastAsia="Calibri" w:hAnsi="Calibri" w:cs="Calibri"/>
                                  <w:w w:val="94"/>
                                  <w:sz w:val="16"/>
                                </w:rPr>
                                <w:t>1.0</w:t>
                              </w:r>
                            </w:p>
                          </w:txbxContent>
                        </wps:txbx>
                        <wps:bodyPr horzOverflow="overflow" vert="horz" lIns="0" tIns="0" rIns="0" bIns="0" rtlCol="0">
                          <a:noAutofit/>
                        </wps:bodyPr>
                      </wps:wsp>
                      <wps:wsp>
                        <wps:cNvPr id="22332" name="Rectangle 22332"/>
                        <wps:cNvSpPr/>
                        <wps:spPr>
                          <a:xfrm>
                            <a:off x="3290320" y="148653"/>
                            <a:ext cx="160532" cy="130263"/>
                          </a:xfrm>
                          <a:prstGeom prst="rect">
                            <a:avLst/>
                          </a:prstGeom>
                          <a:ln>
                            <a:noFill/>
                          </a:ln>
                        </wps:spPr>
                        <wps:txbx>
                          <w:txbxContent>
                            <w:p w14:paraId="67EDA0E4" w14:textId="77777777" w:rsidR="00A27F25" w:rsidRDefault="00A27F25" w:rsidP="00A27F25">
                              <w:pPr>
                                <w:spacing w:after="160" w:line="259" w:lineRule="auto"/>
                              </w:pPr>
                              <w:r>
                                <w:rPr>
                                  <w:rFonts w:ascii="Calibri" w:eastAsia="Calibri" w:hAnsi="Calibri" w:cs="Calibri"/>
                                  <w:w w:val="94"/>
                                  <w:sz w:val="16"/>
                                </w:rPr>
                                <w:t>0.9</w:t>
                              </w:r>
                            </w:p>
                          </w:txbxContent>
                        </wps:txbx>
                        <wps:bodyPr horzOverflow="overflow" vert="horz" lIns="0" tIns="0" rIns="0" bIns="0" rtlCol="0">
                          <a:noAutofit/>
                        </wps:bodyPr>
                      </wps:wsp>
                      <wps:wsp>
                        <wps:cNvPr id="22333" name="Rectangle 22333"/>
                        <wps:cNvSpPr/>
                        <wps:spPr>
                          <a:xfrm>
                            <a:off x="3290320" y="260413"/>
                            <a:ext cx="160532" cy="130263"/>
                          </a:xfrm>
                          <a:prstGeom prst="rect">
                            <a:avLst/>
                          </a:prstGeom>
                          <a:ln>
                            <a:noFill/>
                          </a:ln>
                        </wps:spPr>
                        <wps:txbx>
                          <w:txbxContent>
                            <w:p w14:paraId="6350EE92" w14:textId="77777777" w:rsidR="00A27F25" w:rsidRDefault="00A27F25" w:rsidP="00A27F25">
                              <w:pPr>
                                <w:spacing w:after="160" w:line="259" w:lineRule="auto"/>
                              </w:pPr>
                              <w:r>
                                <w:rPr>
                                  <w:rFonts w:ascii="Calibri" w:eastAsia="Calibri" w:hAnsi="Calibri" w:cs="Calibri"/>
                                  <w:w w:val="94"/>
                                  <w:sz w:val="16"/>
                                </w:rPr>
                                <w:t>0.8</w:t>
                              </w:r>
                            </w:p>
                          </w:txbxContent>
                        </wps:txbx>
                        <wps:bodyPr horzOverflow="overflow" vert="horz" lIns="0" tIns="0" rIns="0" bIns="0" rtlCol="0">
                          <a:noAutofit/>
                        </wps:bodyPr>
                      </wps:wsp>
                      <wps:wsp>
                        <wps:cNvPr id="22334" name="Rectangle 22334"/>
                        <wps:cNvSpPr/>
                        <wps:spPr>
                          <a:xfrm>
                            <a:off x="3290320" y="372183"/>
                            <a:ext cx="160532" cy="130263"/>
                          </a:xfrm>
                          <a:prstGeom prst="rect">
                            <a:avLst/>
                          </a:prstGeom>
                          <a:ln>
                            <a:noFill/>
                          </a:ln>
                        </wps:spPr>
                        <wps:txbx>
                          <w:txbxContent>
                            <w:p w14:paraId="6B585185" w14:textId="77777777" w:rsidR="00A27F25" w:rsidRDefault="00A27F25" w:rsidP="00A27F25">
                              <w:pPr>
                                <w:spacing w:after="160" w:line="259" w:lineRule="auto"/>
                              </w:pPr>
                              <w:r>
                                <w:rPr>
                                  <w:rFonts w:ascii="Calibri" w:eastAsia="Calibri" w:hAnsi="Calibri" w:cs="Calibri"/>
                                  <w:w w:val="94"/>
                                  <w:sz w:val="16"/>
                                </w:rPr>
                                <w:t>0.7</w:t>
                              </w:r>
                            </w:p>
                          </w:txbxContent>
                        </wps:txbx>
                        <wps:bodyPr horzOverflow="overflow" vert="horz" lIns="0" tIns="0" rIns="0" bIns="0" rtlCol="0">
                          <a:noAutofit/>
                        </wps:bodyPr>
                      </wps:wsp>
                      <wps:wsp>
                        <wps:cNvPr id="22335" name="Rectangle 22335"/>
                        <wps:cNvSpPr/>
                        <wps:spPr>
                          <a:xfrm>
                            <a:off x="3290320" y="483954"/>
                            <a:ext cx="160532" cy="130263"/>
                          </a:xfrm>
                          <a:prstGeom prst="rect">
                            <a:avLst/>
                          </a:prstGeom>
                          <a:ln>
                            <a:noFill/>
                          </a:ln>
                        </wps:spPr>
                        <wps:txbx>
                          <w:txbxContent>
                            <w:p w14:paraId="41511483" w14:textId="77777777" w:rsidR="00A27F25" w:rsidRDefault="00A27F25" w:rsidP="00A27F25">
                              <w:pPr>
                                <w:spacing w:after="160" w:line="259" w:lineRule="auto"/>
                              </w:pPr>
                              <w:r>
                                <w:rPr>
                                  <w:rFonts w:ascii="Calibri" w:eastAsia="Calibri" w:hAnsi="Calibri" w:cs="Calibri"/>
                                  <w:w w:val="94"/>
                                  <w:sz w:val="16"/>
                                </w:rPr>
                                <w:t>0.6</w:t>
                              </w:r>
                            </w:p>
                          </w:txbxContent>
                        </wps:txbx>
                        <wps:bodyPr horzOverflow="overflow" vert="horz" lIns="0" tIns="0" rIns="0" bIns="0" rtlCol="0">
                          <a:noAutofit/>
                        </wps:bodyPr>
                      </wps:wsp>
                      <wps:wsp>
                        <wps:cNvPr id="262" name="Rectangle 262"/>
                        <wps:cNvSpPr/>
                        <wps:spPr>
                          <a:xfrm>
                            <a:off x="3290320" y="595714"/>
                            <a:ext cx="160532" cy="130263"/>
                          </a:xfrm>
                          <a:prstGeom prst="rect">
                            <a:avLst/>
                          </a:prstGeom>
                          <a:ln>
                            <a:noFill/>
                          </a:ln>
                        </wps:spPr>
                        <wps:txbx>
                          <w:txbxContent>
                            <w:p w14:paraId="5AE03661" w14:textId="77777777" w:rsidR="00A27F25" w:rsidRDefault="00A27F25" w:rsidP="00A27F25">
                              <w:pPr>
                                <w:spacing w:after="160" w:line="259" w:lineRule="auto"/>
                              </w:pPr>
                              <w:r>
                                <w:rPr>
                                  <w:rFonts w:ascii="Calibri" w:eastAsia="Calibri" w:hAnsi="Calibri" w:cs="Calibri"/>
                                  <w:w w:val="94"/>
                                  <w:sz w:val="16"/>
                                </w:rPr>
                                <w:t>0.5</w:t>
                              </w:r>
                            </w:p>
                          </w:txbxContent>
                        </wps:txbx>
                        <wps:bodyPr horzOverflow="overflow" vert="horz" lIns="0" tIns="0" rIns="0" bIns="0" rtlCol="0">
                          <a:noAutofit/>
                        </wps:bodyPr>
                      </wps:wsp>
                      <wps:wsp>
                        <wps:cNvPr id="263" name="Rectangle 263"/>
                        <wps:cNvSpPr/>
                        <wps:spPr>
                          <a:xfrm>
                            <a:off x="3290320" y="707484"/>
                            <a:ext cx="160532" cy="130263"/>
                          </a:xfrm>
                          <a:prstGeom prst="rect">
                            <a:avLst/>
                          </a:prstGeom>
                          <a:ln>
                            <a:noFill/>
                          </a:ln>
                        </wps:spPr>
                        <wps:txbx>
                          <w:txbxContent>
                            <w:p w14:paraId="31A881E9" w14:textId="77777777" w:rsidR="00A27F25" w:rsidRDefault="00A27F25" w:rsidP="00A27F25">
                              <w:pPr>
                                <w:spacing w:after="160" w:line="259" w:lineRule="auto"/>
                              </w:pPr>
                              <w:r>
                                <w:rPr>
                                  <w:rFonts w:ascii="Calibri" w:eastAsia="Calibri" w:hAnsi="Calibri" w:cs="Calibri"/>
                                  <w:w w:val="94"/>
                                  <w:sz w:val="16"/>
                                </w:rPr>
                                <w:t>0.4</w:t>
                              </w:r>
                            </w:p>
                          </w:txbxContent>
                        </wps:txbx>
                        <wps:bodyPr horzOverflow="overflow" vert="horz" lIns="0" tIns="0" rIns="0" bIns="0" rtlCol="0">
                          <a:noAutofit/>
                        </wps:bodyPr>
                      </wps:wsp>
                      <wps:wsp>
                        <wps:cNvPr id="264" name="Rectangle 264"/>
                        <wps:cNvSpPr/>
                        <wps:spPr>
                          <a:xfrm>
                            <a:off x="3290320" y="819234"/>
                            <a:ext cx="160532" cy="130263"/>
                          </a:xfrm>
                          <a:prstGeom prst="rect">
                            <a:avLst/>
                          </a:prstGeom>
                          <a:ln>
                            <a:noFill/>
                          </a:ln>
                        </wps:spPr>
                        <wps:txbx>
                          <w:txbxContent>
                            <w:p w14:paraId="361903D9" w14:textId="77777777" w:rsidR="00A27F25" w:rsidRDefault="00A27F25" w:rsidP="00A27F25">
                              <w:pPr>
                                <w:spacing w:after="160" w:line="259" w:lineRule="auto"/>
                              </w:pPr>
                              <w:r>
                                <w:rPr>
                                  <w:rFonts w:ascii="Calibri" w:eastAsia="Calibri" w:hAnsi="Calibri" w:cs="Calibri"/>
                                  <w:w w:val="94"/>
                                  <w:sz w:val="16"/>
                                </w:rPr>
                                <w:t>0.3</w:t>
                              </w:r>
                            </w:p>
                          </w:txbxContent>
                        </wps:txbx>
                        <wps:bodyPr horzOverflow="overflow" vert="horz" lIns="0" tIns="0" rIns="0" bIns="0" rtlCol="0">
                          <a:noAutofit/>
                        </wps:bodyPr>
                      </wps:wsp>
                      <wps:wsp>
                        <wps:cNvPr id="267" name="Rectangle 267"/>
                        <wps:cNvSpPr/>
                        <wps:spPr>
                          <a:xfrm>
                            <a:off x="3290320" y="931004"/>
                            <a:ext cx="160532" cy="130263"/>
                          </a:xfrm>
                          <a:prstGeom prst="rect">
                            <a:avLst/>
                          </a:prstGeom>
                          <a:ln>
                            <a:noFill/>
                          </a:ln>
                        </wps:spPr>
                        <wps:txbx>
                          <w:txbxContent>
                            <w:p w14:paraId="64FCF2D1" w14:textId="77777777" w:rsidR="00A27F25" w:rsidRDefault="00A27F25" w:rsidP="00A27F25">
                              <w:pPr>
                                <w:spacing w:after="160" w:line="259" w:lineRule="auto"/>
                              </w:pPr>
                              <w:r>
                                <w:rPr>
                                  <w:rFonts w:ascii="Calibri" w:eastAsia="Calibri" w:hAnsi="Calibri" w:cs="Calibri"/>
                                  <w:w w:val="94"/>
                                  <w:sz w:val="16"/>
                                </w:rPr>
                                <w:t>0.2</w:t>
                              </w:r>
                            </w:p>
                          </w:txbxContent>
                        </wps:txbx>
                        <wps:bodyPr horzOverflow="overflow" vert="horz" lIns="0" tIns="0" rIns="0" bIns="0" rtlCol="0">
                          <a:noAutofit/>
                        </wps:bodyPr>
                      </wps:wsp>
                      <wps:wsp>
                        <wps:cNvPr id="268" name="Rectangle 268"/>
                        <wps:cNvSpPr/>
                        <wps:spPr>
                          <a:xfrm>
                            <a:off x="3290320" y="1042774"/>
                            <a:ext cx="160532" cy="130264"/>
                          </a:xfrm>
                          <a:prstGeom prst="rect">
                            <a:avLst/>
                          </a:prstGeom>
                          <a:ln>
                            <a:noFill/>
                          </a:ln>
                        </wps:spPr>
                        <wps:txbx>
                          <w:txbxContent>
                            <w:p w14:paraId="240921C5" w14:textId="77777777" w:rsidR="00A27F25" w:rsidRDefault="00A27F25" w:rsidP="00A27F25">
                              <w:pPr>
                                <w:spacing w:after="160" w:line="259" w:lineRule="auto"/>
                              </w:pPr>
                              <w:r>
                                <w:rPr>
                                  <w:rFonts w:ascii="Calibri" w:eastAsia="Calibri" w:hAnsi="Calibri" w:cs="Calibri"/>
                                  <w:w w:val="94"/>
                                  <w:sz w:val="16"/>
                                </w:rPr>
                                <w:t>0.1</w:t>
                              </w:r>
                            </w:p>
                          </w:txbxContent>
                        </wps:txbx>
                        <wps:bodyPr horzOverflow="overflow" vert="horz" lIns="0" tIns="0" rIns="0" bIns="0" rtlCol="0">
                          <a:noAutofit/>
                        </wps:bodyPr>
                      </wps:wsp>
                      <wps:wsp>
                        <wps:cNvPr id="271" name="Rectangle 271"/>
                        <wps:cNvSpPr/>
                        <wps:spPr>
                          <a:xfrm>
                            <a:off x="3290320" y="1154534"/>
                            <a:ext cx="160532" cy="130263"/>
                          </a:xfrm>
                          <a:prstGeom prst="rect">
                            <a:avLst/>
                          </a:prstGeom>
                          <a:ln>
                            <a:noFill/>
                          </a:ln>
                        </wps:spPr>
                        <wps:txbx>
                          <w:txbxContent>
                            <w:p w14:paraId="658B53DB" w14:textId="77777777" w:rsidR="00A27F25" w:rsidRDefault="00A27F25" w:rsidP="00A27F25">
                              <w:pPr>
                                <w:spacing w:after="160" w:line="259" w:lineRule="auto"/>
                              </w:pPr>
                              <w:r>
                                <w:rPr>
                                  <w:rFonts w:ascii="Calibri" w:eastAsia="Calibri" w:hAnsi="Calibri" w:cs="Calibri"/>
                                  <w:w w:val="94"/>
                                  <w:sz w:val="16"/>
                                </w:rPr>
                                <w:t>0.0</w:t>
                              </w:r>
                            </w:p>
                          </w:txbxContent>
                        </wps:txbx>
                        <wps:bodyPr horzOverflow="overflow" vert="horz" lIns="0" tIns="0" rIns="0" bIns="0" rtlCol="0">
                          <a:noAutofit/>
                        </wps:bodyPr>
                      </wps:wsp>
                      <wps:wsp>
                        <wps:cNvPr id="273" name="Rectangle 273"/>
                        <wps:cNvSpPr/>
                        <wps:spPr>
                          <a:xfrm rot="-5399999">
                            <a:off x="2594482" y="413925"/>
                            <a:ext cx="1187721" cy="129047"/>
                          </a:xfrm>
                          <a:prstGeom prst="rect">
                            <a:avLst/>
                          </a:prstGeom>
                          <a:ln>
                            <a:noFill/>
                          </a:ln>
                        </wps:spPr>
                        <wps:txbx>
                          <w:txbxContent>
                            <w:p w14:paraId="488944A7" w14:textId="77777777" w:rsidR="00A27F25" w:rsidRDefault="00A27F25" w:rsidP="00A27F25">
                              <w:pPr>
                                <w:spacing w:after="160" w:line="259" w:lineRule="auto"/>
                              </w:pPr>
                              <w:r>
                                <w:rPr>
                                  <w:rFonts w:ascii="Calibri" w:eastAsia="Calibri" w:hAnsi="Calibri" w:cs="Calibri"/>
                                  <w:sz w:val="16"/>
                                </w:rPr>
                                <w:t>FFT</w:t>
                              </w:r>
                              <w:r>
                                <w:rPr>
                                  <w:rFonts w:ascii="Calibri" w:eastAsia="Calibri" w:hAnsi="Calibri" w:cs="Calibri"/>
                                  <w:spacing w:val="-189"/>
                                  <w:sz w:val="16"/>
                                </w:rPr>
                                <w:t xml:space="preserve"> </w:t>
                              </w:r>
                              <w:r>
                                <w:rPr>
                                  <w:rFonts w:ascii="Calibri" w:eastAsia="Calibri" w:hAnsi="Calibri" w:cs="Calibri"/>
                                  <w:sz w:val="16"/>
                                </w:rPr>
                                <w:t>PSF</w:t>
                              </w:r>
                              <w:r>
                                <w:rPr>
                                  <w:rFonts w:ascii="Calibri" w:eastAsia="Calibri" w:hAnsi="Calibri" w:cs="Calibri"/>
                                  <w:spacing w:val="-189"/>
                                  <w:sz w:val="16"/>
                                </w:rPr>
                                <w:t xml:space="preserve"> </w:t>
                              </w:r>
                              <w:r>
                                <w:rPr>
                                  <w:rFonts w:ascii="Calibri" w:eastAsia="Calibri" w:hAnsi="Calibri" w:cs="Calibri"/>
                                  <w:sz w:val="16"/>
                                </w:rPr>
                                <w:t>cross</w:t>
                              </w:r>
                              <w:r>
                                <w:rPr>
                                  <w:rFonts w:ascii="Calibri" w:eastAsia="Calibri" w:hAnsi="Calibri" w:cs="Calibri"/>
                                  <w:spacing w:val="-189"/>
                                  <w:sz w:val="16"/>
                                </w:rPr>
                                <w:t xml:space="preserve"> </w:t>
                              </w:r>
                              <w:r>
                                <w:rPr>
                                  <w:rFonts w:ascii="Calibri" w:eastAsia="Calibri" w:hAnsi="Calibri" w:cs="Calibri"/>
                                  <w:sz w:val="16"/>
                                </w:rPr>
                                <w:t>section</w:t>
                              </w:r>
                            </w:p>
                          </w:txbxContent>
                        </wps:txbx>
                        <wps:bodyPr horzOverflow="overflow" vert="horz" lIns="0" tIns="0" rIns="0" bIns="0" rtlCol="0">
                          <a:noAutofit/>
                        </wps:bodyPr>
                      </wps:wsp>
                      <wps:wsp>
                        <wps:cNvPr id="296" name="Rectangle 296"/>
                        <wps:cNvSpPr/>
                        <wps:spPr>
                          <a:xfrm>
                            <a:off x="4457454" y="345935"/>
                            <a:ext cx="235393" cy="130263"/>
                          </a:xfrm>
                          <a:prstGeom prst="rect">
                            <a:avLst/>
                          </a:prstGeom>
                          <a:ln>
                            <a:noFill/>
                          </a:ln>
                        </wps:spPr>
                        <wps:txbx>
                          <w:txbxContent>
                            <w:p w14:paraId="201CB9E1" w14:textId="77777777" w:rsidR="00A27F25" w:rsidRDefault="00A27F25" w:rsidP="00A27F25">
                              <w:pPr>
                                <w:spacing w:after="160" w:line="259" w:lineRule="auto"/>
                              </w:pPr>
                              <w:r>
                                <w:rPr>
                                  <w:rFonts w:ascii="Calibri" w:eastAsia="Calibri" w:hAnsi="Calibri" w:cs="Calibri"/>
                                  <w:w w:val="113"/>
                                  <w:sz w:val="16"/>
                                </w:rPr>
                                <w:t>Ｇ；Ｒ</w:t>
                              </w:r>
                            </w:p>
                          </w:txbxContent>
                        </wps:txbx>
                        <wps:bodyPr horzOverflow="overflow" vert="horz" lIns="0" tIns="0" rIns="0" bIns="0" rtlCol="0">
                          <a:noAutofit/>
                        </wps:bodyPr>
                      </wps:wsp>
                      <wps:wsp>
                        <wps:cNvPr id="307" name="Rectangle 307"/>
                        <wps:cNvSpPr/>
                        <wps:spPr>
                          <a:xfrm>
                            <a:off x="4665094" y="345935"/>
                            <a:ext cx="349117" cy="130263"/>
                          </a:xfrm>
                          <a:prstGeom prst="rect">
                            <a:avLst/>
                          </a:prstGeom>
                          <a:ln>
                            <a:noFill/>
                          </a:ln>
                        </wps:spPr>
                        <wps:txbx>
                          <w:txbxContent>
                            <w:p w14:paraId="55F2763B" w14:textId="77777777" w:rsidR="00A27F25" w:rsidRDefault="00A27F25" w:rsidP="00A27F25">
                              <w:pPr>
                                <w:spacing w:after="160" w:line="259" w:lineRule="auto"/>
                              </w:pPr>
                              <w:r>
                                <w:rPr>
                                  <w:rFonts w:ascii="Calibri" w:eastAsia="Calibri" w:hAnsi="Calibri" w:cs="Calibri"/>
                                  <w:w w:val="99"/>
                                  <w:sz w:val="16"/>
                                </w:rPr>
                                <w:t>=</w:t>
                              </w:r>
                              <w:r>
                                <w:rPr>
                                  <w:rFonts w:ascii="Calibri" w:eastAsia="Calibri" w:hAnsi="Calibri" w:cs="Calibri"/>
                                  <w:spacing w:val="13"/>
                                  <w:w w:val="99"/>
                                  <w:sz w:val="16"/>
                                </w:rPr>
                                <w:t xml:space="preserve"> </w:t>
                              </w:r>
                              <w:r>
                                <w:rPr>
                                  <w:rFonts w:ascii="Calibri" w:eastAsia="Calibri" w:hAnsi="Calibri" w:cs="Calibri"/>
                                  <w:w w:val="99"/>
                                  <w:sz w:val="16"/>
                                </w:rPr>
                                <w:t>0.66</w:t>
                              </w:r>
                            </w:p>
                          </w:txbxContent>
                        </wps:txbx>
                        <wps:bodyPr horzOverflow="overflow" vert="horz" lIns="0" tIns="0" rIns="0" bIns="0" rtlCol="0">
                          <a:noAutofit/>
                        </wps:bodyPr>
                      </wps:wsp>
                      <wps:wsp>
                        <wps:cNvPr id="318" name="Rectangle 318"/>
                        <wps:cNvSpPr/>
                        <wps:spPr>
                          <a:xfrm>
                            <a:off x="4927587" y="345935"/>
                            <a:ext cx="64861" cy="130263"/>
                          </a:xfrm>
                          <a:prstGeom prst="rect">
                            <a:avLst/>
                          </a:prstGeom>
                          <a:ln>
                            <a:noFill/>
                          </a:ln>
                        </wps:spPr>
                        <wps:txbx>
                          <w:txbxContent>
                            <w:p w14:paraId="326A6EB4" w14:textId="77777777" w:rsidR="00A27F25" w:rsidRDefault="00A27F25" w:rsidP="00A27F25">
                              <w:pPr>
                                <w:spacing w:after="160" w:line="259" w:lineRule="auto"/>
                              </w:pPr>
                              <w:r>
                                <w:rPr>
                                  <w:rFonts w:ascii="Calibri" w:eastAsia="Calibri" w:hAnsi="Calibri" w:cs="Calibri"/>
                                  <w:w w:val="94"/>
                                  <w:sz w:val="16"/>
                                </w:rPr>
                                <w:t>2</w:t>
                              </w:r>
                            </w:p>
                          </w:txbxContent>
                        </wps:txbx>
                        <wps:bodyPr horzOverflow="overflow" vert="horz" lIns="0" tIns="0" rIns="0" bIns="0" rtlCol="0">
                          <a:noAutofit/>
                        </wps:bodyPr>
                      </wps:wsp>
                      <wps:wsp>
                        <wps:cNvPr id="319" name="Rectangle 319"/>
                        <wps:cNvSpPr/>
                        <wps:spPr>
                          <a:xfrm>
                            <a:off x="3987666" y="1381724"/>
                            <a:ext cx="1356364" cy="173518"/>
                          </a:xfrm>
                          <a:prstGeom prst="rect">
                            <a:avLst/>
                          </a:prstGeom>
                          <a:ln>
                            <a:noFill/>
                          </a:ln>
                        </wps:spPr>
                        <wps:txbx>
                          <w:txbxContent>
                            <w:p w14:paraId="1BEDB663" w14:textId="77777777" w:rsidR="00A27F25" w:rsidRDefault="00A27F25" w:rsidP="00A27F25">
                              <w:pPr>
                                <w:spacing w:after="160" w:line="259" w:lineRule="auto"/>
                              </w:pPr>
                              <w:r>
                                <w:rPr>
                                  <w:rFonts w:ascii="Calibri" w:eastAsia="Calibri" w:hAnsi="Calibri" w:cs="Calibri"/>
                                  <w:w w:val="103"/>
                                  <w:sz w:val="16"/>
                                </w:rPr>
                                <w:t>Position in micron</w:t>
                              </w:r>
                              <w:ins w:id="714" w:author="Author">
                                <w:r>
                                  <w:rPr>
                                    <w:rFonts w:ascii="Calibri" w:eastAsia="Calibri" w:hAnsi="Calibri" w:cs="Calibri"/>
                                    <w:w w:val="103"/>
                                    <w:sz w:val="16"/>
                                  </w:rPr>
                                  <w:t>s</w:t>
                                </w:r>
                              </w:ins>
                            </w:p>
                          </w:txbxContent>
                        </wps:txbx>
                        <wps:bodyPr horzOverflow="overflow" vert="horz" lIns="0" tIns="0" rIns="0" bIns="0" rtlCol="0">
                          <a:noAutofit/>
                        </wps:bodyPr>
                      </wps:wsp>
                      <wps:wsp>
                        <wps:cNvPr id="448" name="Rectangle 448"/>
                        <wps:cNvSpPr/>
                        <wps:spPr>
                          <a:xfrm>
                            <a:off x="5838025" y="1231796"/>
                            <a:ext cx="360116" cy="130263"/>
                          </a:xfrm>
                          <a:prstGeom prst="rect">
                            <a:avLst/>
                          </a:prstGeom>
                          <a:ln>
                            <a:noFill/>
                          </a:ln>
                        </wps:spPr>
                        <wps:txbx>
                          <w:txbxContent>
                            <w:p w14:paraId="40AD34C7" w14:textId="77777777" w:rsidR="00A27F25" w:rsidRDefault="00A27F25" w:rsidP="00A27F25">
                              <w:pPr>
                                <w:spacing w:after="160" w:line="259" w:lineRule="auto"/>
                              </w:pPr>
                              <w:r>
                                <w:rPr>
                                  <w:rFonts w:ascii="Calibri" w:eastAsia="Calibri" w:hAnsi="Calibri" w:cs="Calibri"/>
                                  <w:w w:val="94"/>
                                  <w:sz w:val="16"/>
                                </w:rPr>
                                <w:t>827.99</w:t>
                              </w:r>
                            </w:p>
                          </w:txbxContent>
                        </wps:txbx>
                        <wps:bodyPr horzOverflow="overflow" vert="horz" lIns="0" tIns="0" rIns="0" bIns="0" rtlCol="0">
                          <a:noAutofit/>
                        </wps:bodyPr>
                      </wps:wsp>
                      <wps:wsp>
                        <wps:cNvPr id="449" name="Rectangle 449"/>
                        <wps:cNvSpPr/>
                        <wps:spPr>
                          <a:xfrm>
                            <a:off x="4630346" y="1231786"/>
                            <a:ext cx="225393" cy="130263"/>
                          </a:xfrm>
                          <a:prstGeom prst="rect">
                            <a:avLst/>
                          </a:prstGeom>
                          <a:ln>
                            <a:noFill/>
                          </a:ln>
                        </wps:spPr>
                        <wps:txbx>
                          <w:txbxContent>
                            <w:p w14:paraId="3FA7DA9D" w14:textId="77777777" w:rsidR="00A27F25" w:rsidRDefault="00A27F25" w:rsidP="00A27F25">
                              <w:pPr>
                                <w:spacing w:after="160" w:line="259" w:lineRule="auto"/>
                              </w:pPr>
                              <w:r>
                                <w:rPr>
                                  <w:rFonts w:ascii="Calibri" w:eastAsia="Calibri" w:hAnsi="Calibri" w:cs="Calibri"/>
                                  <w:w w:val="94"/>
                                  <w:sz w:val="16"/>
                                </w:rPr>
                                <w:t>0.00</w:t>
                              </w:r>
                            </w:p>
                          </w:txbxContent>
                        </wps:txbx>
                        <wps:bodyPr horzOverflow="overflow" vert="horz" lIns="0" tIns="0" rIns="0" bIns="0" rtlCol="0">
                          <a:noAutofit/>
                        </wps:bodyPr>
                      </wps:wsp>
                      <wps:wsp>
                        <wps:cNvPr id="450" name="Rectangle 450"/>
                        <wps:cNvSpPr/>
                        <wps:spPr>
                          <a:xfrm>
                            <a:off x="3290323" y="1231796"/>
                            <a:ext cx="442693" cy="130263"/>
                          </a:xfrm>
                          <a:prstGeom prst="rect">
                            <a:avLst/>
                          </a:prstGeom>
                          <a:ln>
                            <a:noFill/>
                          </a:ln>
                        </wps:spPr>
                        <wps:txbx>
                          <w:txbxContent>
                            <w:p w14:paraId="6AB7A92A" w14:textId="77777777" w:rsidR="00A27F25" w:rsidRDefault="00A27F25" w:rsidP="00A27F25">
                              <w:pPr>
                                <w:spacing w:after="160" w:line="259" w:lineRule="auto"/>
                              </w:pPr>
                              <w:r>
                                <w:rPr>
                                  <w:rFonts w:ascii="Calibri" w:eastAsia="Calibri" w:hAnsi="Calibri" w:cs="Calibri"/>
                                  <w:w w:val="98"/>
                                  <w:sz w:val="16"/>
                                </w:rPr>
                                <w:t>−827.99</w:t>
                              </w:r>
                            </w:p>
                          </w:txbxContent>
                        </wps:txbx>
                        <wps:bodyPr horzOverflow="overflow" vert="horz" lIns="0" tIns="0" rIns="0" bIns="0" rtlCol="0">
                          <a:noAutofit/>
                        </wps:bodyPr>
                      </wps:wsp>
                    </wpg:wgp>
                  </a:graphicData>
                </a:graphic>
              </wp:inline>
            </w:drawing>
          </mc:Choice>
          <mc:Fallback>
            <w:pict>
              <v:group w14:anchorId="0C569B1F" id="Group 22054" o:spid="_x0000_s1178" style="width:368.1pt;height:106.5pt;mso-position-horizontal-relative:char;mso-position-vertical-relative:line" coordorigin=",-1253" coordsize="61981,168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">
                <v:shape id="Picture 22055" o:spid="_x0000_s1179" type="#_x0000_t75" style="position:absolute;left:14364;top:7973;width:3109;height:3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">
                  <v:imagedata r:id="rId16" o:title=""/>
                </v:shape>
                <v:shape id="Shape 525" o:spid="_x0000_s1180" style="position:absolute;left:3285;width:12631;height:11958;visibility:visible;mso-wrap-style:square;v-text-anchor:top" coordsize="1263174,119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" path="m,l1263174,r,6350l6350,6350r,1183145l1263174,1189495r,6350l,1195845,,xe" fillcolor="#181717" stroked="f" strokeweight="0">
                  <v:stroke miterlimit="83231f" joinstyle="miter"/>
                  <v:path arrowok="t" textboxrect="0,0,1263174,1195845"/>
                </v:shape>
                <v:shape id="Shape 526" o:spid="_x0000_s1181" style="position:absolute;left:15916;width:12632;height:11958;visibility:visible;mso-wrap-style:square;v-text-anchor:top" coordsize="1263174,119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" path="m,l1263174,r,1192670l1263174,1195845,,1195845r,-6350l1256824,1189495r,-1183145l,6350,,xe" fillcolor="#181717" stroked="f" strokeweight="0">
                  <v:stroke miterlimit="83231f" joinstyle="miter"/>
                  <v:path arrowok="t" textboxrect="0,0,1263174,1195845"/>
                </v:shape>
                <v:shape id="Shape 23630" o:spid="_x0000_s1182" style="position:absolute;left:3316;top:705;width:296;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" path="m,l29567,r,9144l,9144,,e" fillcolor="#181717" stroked="f" strokeweight="0">
                  <v:stroke miterlimit="83231f" joinstyle="miter"/>
                  <v:path arrowok="t" textboxrect="0,0,29567,9144"/>
                </v:shape>
                <v:shape id="Shape 23631" o:spid="_x0000_s1183" style="position:absolute;left:3316;top:1864;width:296;height:92;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" path="m,l29567,r,9144l,9144,,e" fillcolor="#181717" stroked="f" strokeweight="0">
                  <v:stroke miterlimit="83231f" joinstyle="miter"/>
                  <v:path arrowok="t" textboxrect="0,0,29567,9144"/>
                </v:shape>
                <v:shape id="Shape 23632" o:spid="_x0000_s1184" style="position:absolute;left:3316;top:2979;width:296;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" path="m,l29567,r,9144l,9144,,e" fillcolor="#181717" stroked="f" strokeweight="0">
                  <v:stroke miterlimit="83231f" joinstyle="miter"/>
                  <v:path arrowok="t" textboxrect="0,0,29567,9144"/>
                </v:shape>
                <v:shape id="Shape 23633" o:spid="_x0000_s1185" style="position:absolute;left:3316;top:4116;width:296;height:92;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" path="m,l29567,r,9144l,9144,,e" fillcolor="#181717" stroked="f" strokeweight="0">
                  <v:stroke miterlimit="83231f" joinstyle="miter"/>
                  <v:path arrowok="t" textboxrect="0,0,29567,9144"/>
                </v:shape>
                <v:shape id="Shape 23634" o:spid="_x0000_s1186" style="position:absolute;left:3316;top:5231;width:296;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" path="m,l29567,r,9144l,9144,,e" fillcolor="#181717" stroked="f" strokeweight="0">
                  <v:stroke miterlimit="83231f" joinstyle="miter"/>
                  <v:path arrowok="t" textboxrect="0,0,29567,9144"/>
                </v:shape>
                <v:shape id="Shape 23635" o:spid="_x0000_s1187" style="position:absolute;left:3316;top:6322;width:296;height:92;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" path="m,l29567,r,9144l,9144,,e" fillcolor="#181717" stroked="f" strokeweight="0">
                  <v:stroke miterlimit="83231f" joinstyle="miter"/>
                  <v:path arrowok="t" textboxrect="0,0,29567,9144"/>
                </v:shape>
                <v:shape id="Shape 23636" o:spid="_x0000_s1188" style="position:absolute;left:3316;top:7482;width:296;height:92;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" path="m,l29567,r,9144l,9144,,e" fillcolor="#181717" stroked="f" strokeweight="0">
                  <v:stroke miterlimit="83231f" joinstyle="miter"/>
                  <v:path arrowok="t" textboxrect="0,0,29567,9144"/>
                </v:shape>
                <v:shape id="Shape 23637" o:spid="_x0000_s1189" style="position:absolute;left:3316;top:8597;width:296;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" path="m,l29567,r,9144l,9144,,e" fillcolor="#181717" stroked="f" strokeweight="0">
                  <v:stroke miterlimit="83231f" joinstyle="miter"/>
                  <v:path arrowok="t" textboxrect="0,0,29567,9144"/>
                </v:shape>
                <v:shape id="Shape 23638" o:spid="_x0000_s1190" style="position:absolute;left:3316;top:9734;width:296;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" path="m,l29567,r,9144l,9144,,e" fillcolor="#181717" stroked="f" strokeweight="0">
                  <v:stroke miterlimit="83231f" joinstyle="miter"/>
                  <v:path arrowok="t" textboxrect="0,0,29567,9144"/>
                </v:shape>
                <v:shape id="Shape 23639" o:spid="_x0000_s1191" style="position:absolute;left:3316;top:10848;width:296;height:92;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" path="m,l29567,r,9144l,9144,,e" fillcolor="#181717" stroked="f" strokeweight="0">
                  <v:stroke miterlimit="83231f" joinstyle="miter"/>
                  <v:path arrowok="t" textboxrect="0,0,29567,9144"/>
                </v:shape>
                <v:shape id="Shape 23640" o:spid="_x0000_s1192" style="position:absolute;left:28159;top:705;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" path="m,l29566,r,9144l,9144,,e" fillcolor="#181717" stroked="f" strokeweight="0">
                  <v:stroke miterlimit="83231f" joinstyle="miter"/>
                  <v:path arrowok="t" textboxrect="0,0,29566,9144"/>
                </v:shape>
                <v:shape id="Shape 23641" o:spid="_x0000_s1193" style="position:absolute;left:28159;top:1864;width:296;height:92;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" path="m,l29566,r,9144l,9144,,e" fillcolor="#181717" stroked="f" strokeweight="0">
                  <v:stroke miterlimit="83231f" joinstyle="miter"/>
                  <v:path arrowok="t" textboxrect="0,0,29566,9144"/>
                </v:shape>
                <v:shape id="Shape 23642" o:spid="_x0000_s1194" style="position:absolute;left:28159;top:2979;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" path="m,l29566,r,9144l,9144,,e" fillcolor="#181717" stroked="f" strokeweight="0">
                  <v:stroke miterlimit="83231f" joinstyle="miter"/>
                  <v:path arrowok="t" textboxrect="0,0,29566,9144"/>
                </v:shape>
                <v:shape id="Shape 23643" o:spid="_x0000_s1195" style="position:absolute;left:28159;top:4116;width:296;height:92;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" path="m,l29566,r,9144l,9144,,e" fillcolor="#181717" stroked="f" strokeweight="0">
                  <v:stroke miterlimit="83231f" joinstyle="miter"/>
                  <v:path arrowok="t" textboxrect="0,0,29566,9144"/>
                </v:shape>
                <v:shape id="Shape 23644" o:spid="_x0000_s1196" style="position:absolute;left:28159;top:5231;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" path="m,l29566,r,9144l,9144,,e" fillcolor="#181717" stroked="f" strokeweight="0">
                  <v:stroke miterlimit="83231f" joinstyle="miter"/>
                  <v:path arrowok="t" textboxrect="0,0,29566,9144"/>
                </v:shape>
                <v:shape id="Shape 23645" o:spid="_x0000_s1197" style="position:absolute;left:28159;top:6322;width:296;height:92;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" path="m,l29566,r,9144l,9144,,e" fillcolor="#181717" stroked="f" strokeweight="0">
                  <v:stroke miterlimit="83231f" joinstyle="miter"/>
                  <v:path arrowok="t" textboxrect="0,0,29566,9144"/>
                </v:shape>
                <v:shape id="Shape 23646" o:spid="_x0000_s1198" style="position:absolute;left:28159;top:7482;width:296;height:92;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" path="m,l29566,r,9144l,9144,,e" fillcolor="#181717" stroked="f" strokeweight="0">
                  <v:stroke miterlimit="83231f" joinstyle="miter"/>
                  <v:path arrowok="t" textboxrect="0,0,29566,9144"/>
                </v:shape>
                <v:shape id="Shape 23647" o:spid="_x0000_s1199" style="position:absolute;left:28159;top:8597;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" path="m,l29566,r,9144l,9144,,e" fillcolor="#181717" stroked="f" strokeweight="0">
                  <v:stroke miterlimit="83231f" joinstyle="miter"/>
                  <v:path arrowok="t" textboxrect="0,0,29566,9144"/>
                </v:shape>
                <v:shape id="Shape 23648" o:spid="_x0000_s1200" style="position:absolute;left:28159;top:9734;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" path="m,l29566,r,9144l,9144,,e" fillcolor="#181717" stroked="f" strokeweight="0">
                  <v:stroke miterlimit="83231f" joinstyle="miter"/>
                  <v:path arrowok="t" textboxrect="0,0,29566,9144"/>
                </v:shape>
                <v:shape id="Shape 23649" o:spid="_x0000_s1201" style="position:absolute;left:28159;top:10848;width:296;height:92;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" path="m,l29566,r,9144l,9144,,e" fillcolor="#181717" stroked="f" strokeweight="0">
                  <v:stroke miterlimit="83231f" joinstyle="miter"/>
                  <v:path arrowok="t" textboxrect="0,0,29566,9144"/>
                </v:shape>
                <v:shape id="Shape 23650" o:spid="_x0000_s1202" style="position:absolute;left:5764;top:11722;width:91;height:204;visibility:visible;mso-wrap-style:square;v-text-anchor:top" coordsize="9144,20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" path="m,l9144,r,20469l,20469,,e" fillcolor="#181717" stroked="f" strokeweight="0">
                  <v:stroke miterlimit="83231f" joinstyle="miter"/>
                  <v:path arrowok="t" textboxrect="0,0,9144,20469"/>
                </v:shape>
                <v:shape id="Shape 23651" o:spid="_x0000_s1203" style="position:absolute;left:8243;top:11722;width:91;height:204;visibility:visible;mso-wrap-style:square;v-text-anchor:top" coordsize="9144,20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" path="m,l9144,r,20469l,20469,,e" fillcolor="#181717" stroked="f" strokeweight="0">
                  <v:stroke miterlimit="83231f" joinstyle="miter"/>
                  <v:path arrowok="t" textboxrect="0,0,9144,20469"/>
                </v:shape>
                <v:shape id="Shape 23652" o:spid="_x0000_s1204" style="position:absolute;left:10858;top:11722;width:92;height:204;visibility:visible;mso-wrap-style:square;v-text-anchor:top" coordsize="9144,20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" path="m,l9144,r,20469l,20469,,e" fillcolor="#181717" stroked="f" strokeweight="0">
                  <v:stroke miterlimit="83231f" joinstyle="miter"/>
                  <v:path arrowok="t" textboxrect="0,0,9144,20469"/>
                </v:shape>
                <v:shape id="Shape 23653" o:spid="_x0000_s1205" style="position:absolute;left:13360;top:11722;width:92;height:204;visibility:visible;mso-wrap-style:square;v-text-anchor:top" coordsize="9144,20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" path="m,l9144,r,20469l,20469,,e" fillcolor="#181717" stroked="f" strokeweight="0">
                  <v:stroke miterlimit="83231f" joinstyle="miter"/>
                  <v:path arrowok="t" textboxrect="0,0,9144,20469"/>
                </v:shape>
                <v:shape id="Shape 23654" o:spid="_x0000_s1206" style="position:absolute;left:15885;top:11722;width:91;height:204;visibility:visible;mso-wrap-style:square;v-text-anchor:top" coordsize="9144,20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" path="m,l9144,r,20469l,20469,,e" fillcolor="#181717" stroked="f" strokeweight="0">
                  <v:stroke miterlimit="83231f" joinstyle="miter"/>
                  <v:path arrowok="t" textboxrect="0,0,9144,20469"/>
                </v:shape>
                <v:shape id="Shape 23655" o:spid="_x0000_s1207" style="position:absolute;left:18341;top:11722;width:91;height:204;visibility:visible;mso-wrap-style:square;v-text-anchor:top" coordsize="9144,20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" path="m,l9144,r,20469l,20469,,e" fillcolor="#181717" stroked="f" strokeweight="0">
                  <v:stroke miterlimit="83231f" joinstyle="miter"/>
                  <v:path arrowok="t" textboxrect="0,0,9144,20469"/>
                </v:shape>
                <v:shape id="Shape 23656" o:spid="_x0000_s1208" style="position:absolute;left:20888;top:11722;width:92;height:204;visibility:visible;mso-wrap-style:square;v-text-anchor:top" coordsize="9144,20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" path="m,l9144,r,20469l,20469,,e" fillcolor="#181717" stroked="f" strokeweight="0">
                  <v:stroke miterlimit="83231f" joinstyle="miter"/>
                  <v:path arrowok="t" textboxrect="0,0,9144,20469"/>
                </v:shape>
                <v:shape id="Shape 23657" o:spid="_x0000_s1209" style="position:absolute;left:23436;top:11722;width:91;height:204;visibility:visible;mso-wrap-style:square;v-text-anchor:top" coordsize="9144,20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" path="m,l9144,r,20469l,20469,,e" fillcolor="#181717" stroked="f" strokeweight="0">
                  <v:stroke miterlimit="83231f" joinstyle="miter"/>
                  <v:path arrowok="t" textboxrect="0,0,9144,20469"/>
                </v:shape>
                <v:shape id="Shape 23658" o:spid="_x0000_s1210" style="position:absolute;left:25979;top:11722;width:92;height:204;visibility:visible;mso-wrap-style:square;v-text-anchor:top" coordsize="9144,20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" path="m,l9144,r,20469l,20469,,e" fillcolor="#181717" stroked="f" strokeweight="0">
                  <v:stroke miterlimit="83231f" joinstyle="miter"/>
                  <v:path arrowok="t" textboxrect="0,0,9144,20469"/>
                </v:shape>
                <v:shape id="Shape 23659" o:spid="_x0000_s1211" style="position:absolute;left:5764;top:102;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" path="m,l9144,r,20470l,20470,,e" fillcolor="#181717" stroked="f" strokeweight="0">
                  <v:stroke miterlimit="83231f" joinstyle="miter"/>
                  <v:path arrowok="t" textboxrect="0,0,9144,20470"/>
                </v:shape>
                <v:shape id="Shape 23660" o:spid="_x0000_s1212" style="position:absolute;left:8243;top:102;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" path="m,l9144,r,20470l,20470,,e" fillcolor="#181717" stroked="f" strokeweight="0">
                  <v:stroke miterlimit="83231f" joinstyle="miter"/>
                  <v:path arrowok="t" textboxrect="0,0,9144,20470"/>
                </v:shape>
                <v:shape id="Shape 23661" o:spid="_x0000_s1213" style="position:absolute;left:10858;top:102;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" path="m,l9144,r,20470l,20470,,e" fillcolor="#181717" stroked="f" strokeweight="0">
                  <v:stroke miterlimit="83231f" joinstyle="miter"/>
                  <v:path arrowok="t" textboxrect="0,0,9144,20470"/>
                </v:shape>
                <v:shape id="Shape 23662" o:spid="_x0000_s1214" style="position:absolute;left:13360;top:102;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" path="m,l9144,r,20470l,20470,,e" fillcolor="#181717" stroked="f" strokeweight="0">
                  <v:stroke miterlimit="83231f" joinstyle="miter"/>
                  <v:path arrowok="t" textboxrect="0,0,9144,20470"/>
                </v:shape>
                <v:shape id="Shape 23663" o:spid="_x0000_s1215" style="position:absolute;left:15885;top:102;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" path="m,l9144,r,20470l,20470,,e" fillcolor="#181717" stroked="f" strokeweight="0">
                  <v:stroke miterlimit="83231f" joinstyle="miter"/>
                  <v:path arrowok="t" textboxrect="0,0,9144,20470"/>
                </v:shape>
                <v:shape id="Shape 23664" o:spid="_x0000_s1216" style="position:absolute;left:18341;top:102;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" path="m,l9144,r,20470l,20470,,e" fillcolor="#181717" stroked="f" strokeweight="0">
                  <v:stroke miterlimit="83231f" joinstyle="miter"/>
                  <v:path arrowok="t" textboxrect="0,0,9144,20470"/>
                </v:shape>
                <v:shape id="Shape 23665" o:spid="_x0000_s1217" style="position:absolute;left:20888;top:102;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" path="m,l9144,r,20470l,20470,,e" fillcolor="#181717" stroked="f" strokeweight="0">
                  <v:stroke miterlimit="83231f" joinstyle="miter"/>
                  <v:path arrowok="t" textboxrect="0,0,9144,20470"/>
                </v:shape>
                <v:shape id="Shape 23666" o:spid="_x0000_s1218" style="position:absolute;left:23436;top:102;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" path="m,l9144,r,20470l,20470,,e" fillcolor="#181717" stroked="f" strokeweight="0">
                  <v:stroke miterlimit="83231f" joinstyle="miter"/>
                  <v:path arrowok="t" textboxrect="0,0,9144,20470"/>
                </v:shape>
                <v:shape id="Shape 23667" o:spid="_x0000_s1219" style="position:absolute;left:25979;top:102;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" path="m,l9144,r,20470l,20470,,e" fillcolor="#181717" stroked="f" strokeweight="0">
                  <v:stroke miterlimit="83231f" joinstyle="miter"/>
                  <v:path arrowok="t" textboxrect="0,0,9144,20470"/>
                </v:shape>
                <v:rect id="Rectangle 211" o:spid="_x0000_s1220" style="position:absolute;left:1664;top:269;width:160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6CE8FB8B" w14:textId="77777777" w:rsidR="00A27F25" w:rsidRDefault="00A27F25" w:rsidP="00A27F25">
                        <w:pPr>
                          <w:spacing w:after="160" w:line="259" w:lineRule="auto"/>
                        </w:pPr>
                        <w:r>
                          <w:rPr>
                            <w:rFonts w:ascii="Calibri" w:eastAsia="Calibri" w:hAnsi="Calibri" w:cs="Calibri"/>
                            <w:w w:val="94"/>
                            <w:sz w:val="16"/>
                          </w:rPr>
                          <w:t>1.0</w:t>
                        </w:r>
                      </w:p>
                    </w:txbxContent>
                  </v:textbox>
                </v:rect>
                <v:rect id="Rectangle 228" o:spid="_x0000_s1221" style="position:absolute;left:1664;top:1387;width:1606;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40269566" w14:textId="77777777" w:rsidR="00A27F25" w:rsidRDefault="00A27F25" w:rsidP="00A27F25">
                        <w:pPr>
                          <w:spacing w:after="160" w:line="259" w:lineRule="auto"/>
                        </w:pPr>
                        <w:r>
                          <w:rPr>
                            <w:rFonts w:ascii="Calibri" w:eastAsia="Calibri" w:hAnsi="Calibri" w:cs="Calibri"/>
                            <w:w w:val="94"/>
                            <w:sz w:val="16"/>
                          </w:rPr>
                          <w:t>0.9</w:t>
                        </w:r>
                      </w:p>
                    </w:txbxContent>
                  </v:textbox>
                </v:rect>
                <v:rect id="Rectangle 230" o:spid="_x0000_s1222" style="position:absolute;left:1664;top:2504;width:160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27A28FA6" w14:textId="77777777" w:rsidR="00A27F25" w:rsidRDefault="00A27F25" w:rsidP="00A27F25">
                        <w:pPr>
                          <w:spacing w:after="160" w:line="259" w:lineRule="auto"/>
                        </w:pPr>
                        <w:r>
                          <w:rPr>
                            <w:rFonts w:ascii="Calibri" w:eastAsia="Calibri" w:hAnsi="Calibri" w:cs="Calibri"/>
                            <w:w w:val="94"/>
                            <w:sz w:val="16"/>
                          </w:rPr>
                          <w:t>0.8</w:t>
                        </w:r>
                      </w:p>
                    </w:txbxContent>
                  </v:textbox>
                </v:rect>
                <v:rect id="Rectangle 247" o:spid="_x0000_s1223" style="position:absolute;left:1664;top:3622;width:160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61BB3717" w14:textId="77777777" w:rsidR="00A27F25" w:rsidRDefault="00A27F25" w:rsidP="00A27F25">
                        <w:pPr>
                          <w:spacing w:after="160" w:line="259" w:lineRule="auto"/>
                        </w:pPr>
                        <w:r>
                          <w:rPr>
                            <w:rFonts w:ascii="Calibri" w:eastAsia="Calibri" w:hAnsi="Calibri" w:cs="Calibri"/>
                            <w:w w:val="94"/>
                            <w:sz w:val="16"/>
                          </w:rPr>
                          <w:t>0.7</w:t>
                        </w:r>
                      </w:p>
                    </w:txbxContent>
                  </v:textbox>
                </v:rect>
                <v:rect id="Rectangle 252" o:spid="_x0000_s1224" style="position:absolute;left:1664;top:4740;width:1606;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5A11A19E" w14:textId="77777777" w:rsidR="00A27F25" w:rsidRDefault="00A27F25" w:rsidP="00A27F25">
                        <w:pPr>
                          <w:spacing w:after="160" w:line="259" w:lineRule="auto"/>
                        </w:pPr>
                        <w:r>
                          <w:rPr>
                            <w:rFonts w:ascii="Calibri" w:eastAsia="Calibri" w:hAnsi="Calibri" w:cs="Calibri"/>
                            <w:w w:val="94"/>
                            <w:sz w:val="16"/>
                          </w:rPr>
                          <w:t>0.6</w:t>
                        </w:r>
                      </w:p>
                    </w:txbxContent>
                  </v:textbox>
                </v:rect>
                <v:rect id="Rectangle 22272" o:spid="_x0000_s1225" style="position:absolute;left:1664;top:5857;width:160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" filled="f" stroked="f">
                  <v:textbox inset="0,0,0,0">
                    <w:txbxContent>
                      <w:p w14:paraId="3E55C71E" w14:textId="77777777" w:rsidR="00A27F25" w:rsidRDefault="00A27F25" w:rsidP="00A27F25">
                        <w:pPr>
                          <w:spacing w:after="160" w:line="259" w:lineRule="auto"/>
                        </w:pPr>
                        <w:r>
                          <w:rPr>
                            <w:rFonts w:ascii="Calibri" w:eastAsia="Calibri" w:hAnsi="Calibri" w:cs="Calibri"/>
                            <w:w w:val="94"/>
                            <w:sz w:val="16"/>
                          </w:rPr>
                          <w:t>0.5</w:t>
                        </w:r>
                      </w:p>
                    </w:txbxContent>
                  </v:textbox>
                </v:rect>
                <v:rect id="Rectangle 22273" o:spid="_x0000_s1226" style="position:absolute;left:1664;top:6975;width:160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" filled="f" stroked="f">
                  <v:textbox inset="0,0,0,0">
                    <w:txbxContent>
                      <w:p w14:paraId="40436CEC" w14:textId="77777777" w:rsidR="00A27F25" w:rsidRDefault="00A27F25" w:rsidP="00A27F25">
                        <w:pPr>
                          <w:spacing w:after="160" w:line="259" w:lineRule="auto"/>
                        </w:pPr>
                        <w:r>
                          <w:rPr>
                            <w:rFonts w:ascii="Calibri" w:eastAsia="Calibri" w:hAnsi="Calibri" w:cs="Calibri"/>
                            <w:w w:val="94"/>
                            <w:sz w:val="16"/>
                          </w:rPr>
                          <w:t>0.4</w:t>
                        </w:r>
                      </w:p>
                    </w:txbxContent>
                  </v:textbox>
                </v:rect>
                <v:rect id="Rectangle 22274" o:spid="_x0000_s1227" style="position:absolute;left:1664;top:8093;width:1606;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" filled="f" stroked="f">
                  <v:textbox inset="0,0,0,0">
                    <w:txbxContent>
                      <w:p w14:paraId="71323A74" w14:textId="77777777" w:rsidR="00A27F25" w:rsidRDefault="00A27F25" w:rsidP="00A27F25">
                        <w:pPr>
                          <w:spacing w:after="160" w:line="259" w:lineRule="auto"/>
                        </w:pPr>
                        <w:r>
                          <w:rPr>
                            <w:rFonts w:ascii="Calibri" w:eastAsia="Calibri" w:hAnsi="Calibri" w:cs="Calibri"/>
                            <w:w w:val="94"/>
                            <w:sz w:val="16"/>
                          </w:rPr>
                          <w:t>0.3</w:t>
                        </w:r>
                      </w:p>
                    </w:txbxContent>
                  </v:textbox>
                </v:rect>
                <v:rect id="Rectangle 22275" o:spid="_x0000_s1228" style="position:absolute;left:1664;top:9210;width:160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" filled="f" stroked="f">
                  <v:textbox inset="0,0,0,0">
                    <w:txbxContent>
                      <w:p w14:paraId="32672BED" w14:textId="77777777" w:rsidR="00A27F25" w:rsidRDefault="00A27F25" w:rsidP="00A27F25">
                        <w:pPr>
                          <w:spacing w:after="160" w:line="259" w:lineRule="auto"/>
                        </w:pPr>
                        <w:r>
                          <w:rPr>
                            <w:rFonts w:ascii="Calibri" w:eastAsia="Calibri" w:hAnsi="Calibri" w:cs="Calibri"/>
                            <w:w w:val="94"/>
                            <w:sz w:val="16"/>
                          </w:rPr>
                          <w:t>0.2</w:t>
                        </w:r>
                      </w:p>
                    </w:txbxContent>
                  </v:textbox>
                </v:rect>
                <v:rect id="Rectangle 22276" o:spid="_x0000_s1229" style="position:absolute;left:1664;top:10328;width:1606;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" filled="f" stroked="f">
                  <v:textbox inset="0,0,0,0">
                    <w:txbxContent>
                      <w:p w14:paraId="7870A179" w14:textId="77777777" w:rsidR="00A27F25" w:rsidRDefault="00A27F25" w:rsidP="00A27F25">
                        <w:pPr>
                          <w:spacing w:after="160" w:line="259" w:lineRule="auto"/>
                        </w:pPr>
                        <w:r>
                          <w:rPr>
                            <w:rFonts w:ascii="Calibri" w:eastAsia="Calibri" w:hAnsi="Calibri" w:cs="Calibri"/>
                            <w:w w:val="94"/>
                            <w:sz w:val="16"/>
                          </w:rPr>
                          <w:t>0.1</w:t>
                        </w:r>
                      </w:p>
                    </w:txbxContent>
                  </v:textbox>
                </v:rect>
                <v:rect id="Rectangle 22277" o:spid="_x0000_s1230" style="position:absolute;left:1664;top:11445;width:160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" filled="f" stroked="f">
                  <v:textbox inset="0,0,0,0">
                    <w:txbxContent>
                      <w:p w14:paraId="6B019655" w14:textId="77777777" w:rsidR="00A27F25" w:rsidRDefault="00A27F25" w:rsidP="00A27F25">
                        <w:pPr>
                          <w:spacing w:after="160" w:line="259" w:lineRule="auto"/>
                        </w:pPr>
                        <w:r>
                          <w:rPr>
                            <w:rFonts w:ascii="Calibri" w:eastAsia="Calibri" w:hAnsi="Calibri" w:cs="Calibri"/>
                            <w:w w:val="94"/>
                            <w:sz w:val="16"/>
                          </w:rPr>
                          <w:t>0.0</w:t>
                        </w:r>
                      </w:p>
                    </w:txbxContent>
                  </v:textbox>
                </v:rect>
                <v:rect id="Rectangle 22278" o:spid="_x0000_s1231" style="position:absolute;left:-5293;top:4040;width:11876;height:129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" filled="f" stroked="f">
                  <v:textbox inset="0,0,0,0">
                    <w:txbxContent>
                      <w:p w14:paraId="5B72349E" w14:textId="77777777" w:rsidR="00A27F25" w:rsidRDefault="00A27F25" w:rsidP="00A27F25">
                        <w:pPr>
                          <w:spacing w:after="160" w:line="259" w:lineRule="auto"/>
                        </w:pPr>
                        <w:r>
                          <w:rPr>
                            <w:rFonts w:ascii="Calibri" w:eastAsia="Calibri" w:hAnsi="Calibri" w:cs="Calibri"/>
                            <w:sz w:val="16"/>
                          </w:rPr>
                          <w:t>FFT</w:t>
                        </w:r>
                        <w:r>
                          <w:rPr>
                            <w:rFonts w:ascii="Calibri" w:eastAsia="Calibri" w:hAnsi="Calibri" w:cs="Calibri"/>
                            <w:spacing w:val="-189"/>
                            <w:sz w:val="16"/>
                          </w:rPr>
                          <w:t xml:space="preserve"> </w:t>
                        </w:r>
                        <w:r>
                          <w:rPr>
                            <w:rFonts w:ascii="Calibri" w:eastAsia="Calibri" w:hAnsi="Calibri" w:cs="Calibri"/>
                            <w:sz w:val="16"/>
                          </w:rPr>
                          <w:t>PSF</w:t>
                        </w:r>
                        <w:r>
                          <w:rPr>
                            <w:rFonts w:ascii="Calibri" w:eastAsia="Calibri" w:hAnsi="Calibri" w:cs="Calibri"/>
                            <w:spacing w:val="-189"/>
                            <w:sz w:val="16"/>
                          </w:rPr>
                          <w:t xml:space="preserve"> </w:t>
                        </w:r>
                        <w:r>
                          <w:rPr>
                            <w:rFonts w:ascii="Calibri" w:eastAsia="Calibri" w:hAnsi="Calibri" w:cs="Calibri"/>
                            <w:sz w:val="16"/>
                          </w:rPr>
                          <w:t>cross</w:t>
                        </w:r>
                        <w:r>
                          <w:rPr>
                            <w:rFonts w:ascii="Calibri" w:eastAsia="Calibri" w:hAnsi="Calibri" w:cs="Calibri"/>
                            <w:spacing w:val="-189"/>
                            <w:sz w:val="16"/>
                          </w:rPr>
                          <w:t xml:space="preserve"> </w:t>
                        </w:r>
                        <w:r>
                          <w:rPr>
                            <w:rFonts w:ascii="Calibri" w:eastAsia="Calibri" w:hAnsi="Calibri" w:cs="Calibri"/>
                            <w:sz w:val="16"/>
                          </w:rPr>
                          <w:t>section</w:t>
                        </w:r>
                      </w:p>
                    </w:txbxContent>
                  </v:textbox>
                </v:rect>
                <v:rect id="Rectangle 22279" o:spid="_x0000_s1232" style="position:absolute;left:10271;top:13823;width:12011;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" filled="f" stroked="f">
                  <v:textbox inset="0,0,0,0">
                    <w:txbxContent>
                      <w:p w14:paraId="507BC667" w14:textId="77777777" w:rsidR="00A27F25" w:rsidRDefault="00A27F25" w:rsidP="00A27F25">
                        <w:pPr>
                          <w:spacing w:after="160" w:line="259" w:lineRule="auto"/>
                        </w:pPr>
                        <w:r>
                          <w:rPr>
                            <w:rFonts w:ascii="Calibri" w:eastAsia="Calibri" w:hAnsi="Calibri" w:cs="Calibri"/>
                            <w:w w:val="103"/>
                            <w:sz w:val="16"/>
                          </w:rPr>
                          <w:t>Position in micron</w:t>
                        </w:r>
                        <w:ins w:id="801" w:author="Author">
                          <w:r>
                            <w:rPr>
                              <w:rFonts w:ascii="Calibri" w:eastAsia="Calibri" w:hAnsi="Calibri" w:cs="Calibri"/>
                              <w:w w:val="103"/>
                              <w:sz w:val="16"/>
                            </w:rPr>
                            <w:t>s</w:t>
                          </w:r>
                        </w:ins>
                      </w:p>
                    </w:txbxContent>
                  </v:textbox>
                </v:rect>
                <v:rect id="Rectangle 22280" o:spid="_x0000_s1233" style="position:absolute;left:13461;top:7317;width:2354;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" filled="f" stroked="f">
                  <v:textbox inset="0,0,0,0">
                    <w:txbxContent>
                      <w:p w14:paraId="75FF7495" w14:textId="77777777" w:rsidR="00A27F25" w:rsidRDefault="00A27F25" w:rsidP="00A27F25">
                        <w:pPr>
                          <w:spacing w:after="160" w:line="259" w:lineRule="auto"/>
                        </w:pPr>
                        <w:r>
                          <w:rPr>
                            <w:rFonts w:ascii="Calibri" w:eastAsia="Calibri" w:hAnsi="Calibri" w:cs="Calibri"/>
                            <w:w w:val="113"/>
                            <w:sz w:val="16"/>
                          </w:rPr>
                          <w:t>Ｇ；Ｒ</w:t>
                        </w:r>
                      </w:p>
                    </w:txbxContent>
                  </v:textbox>
                </v:rect>
                <v:rect id="Rectangle 22281" o:spid="_x0000_s1234" style="position:absolute;left:15537;top:7317;width:3491;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" filled="f" stroked="f">
                  <v:textbox inset="0,0,0,0">
                    <w:txbxContent>
                      <w:p w14:paraId="7DC2DC09" w14:textId="77777777" w:rsidR="00A27F25" w:rsidRDefault="00A27F25" w:rsidP="00A27F25">
                        <w:pPr>
                          <w:spacing w:after="160" w:line="259" w:lineRule="auto"/>
                        </w:pPr>
                        <w:r>
                          <w:rPr>
                            <w:rFonts w:ascii="Calibri" w:eastAsia="Calibri" w:hAnsi="Calibri" w:cs="Calibri"/>
                            <w:w w:val="99"/>
                            <w:sz w:val="16"/>
                          </w:rPr>
                          <w:t>=</w:t>
                        </w:r>
                        <w:r>
                          <w:rPr>
                            <w:rFonts w:ascii="Calibri" w:eastAsia="Calibri" w:hAnsi="Calibri" w:cs="Calibri"/>
                            <w:spacing w:val="13"/>
                            <w:w w:val="99"/>
                            <w:sz w:val="16"/>
                          </w:rPr>
                          <w:t xml:space="preserve"> </w:t>
                        </w:r>
                        <w:r>
                          <w:rPr>
                            <w:rFonts w:ascii="Calibri" w:eastAsia="Calibri" w:hAnsi="Calibri" w:cs="Calibri"/>
                            <w:w w:val="99"/>
                            <w:sz w:val="16"/>
                          </w:rPr>
                          <w:t>0.32</w:t>
                        </w:r>
                      </w:p>
                    </w:txbxContent>
                  </v:textbox>
                </v:rect>
                <v:rect id="Rectangle 22282" o:spid="_x0000_s1235" style="position:absolute;left:18162;top:7317;width:64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" filled="f" stroked="f">
                  <v:textbox inset="0,0,0,0">
                    <w:txbxContent>
                      <w:p w14:paraId="4F661FBC" w14:textId="77777777" w:rsidR="00A27F25" w:rsidRDefault="00A27F25" w:rsidP="00A27F25">
                        <w:pPr>
                          <w:spacing w:after="160" w:line="259" w:lineRule="auto"/>
                        </w:pPr>
                        <w:r>
                          <w:rPr>
                            <w:rFonts w:ascii="Calibri" w:eastAsia="Calibri" w:hAnsi="Calibri" w:cs="Calibri"/>
                            <w:w w:val="94"/>
                            <w:sz w:val="16"/>
                          </w:rPr>
                          <w:t>6</w:t>
                        </w:r>
                      </w:p>
                    </w:txbxContent>
                  </v:textbox>
                </v:rect>
                <v:rect id="Rectangle 22283" o:spid="_x0000_s1236" style="position:absolute;left:27290;top:12317;width:3601;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" filled="f" stroked="f">
                  <v:textbox inset="0,0,0,0">
                    <w:txbxContent>
                      <w:p w14:paraId="6DDD2AA6" w14:textId="77777777" w:rsidR="00A27F25" w:rsidRDefault="00A27F25" w:rsidP="00A27F25">
                        <w:pPr>
                          <w:spacing w:after="160" w:line="259" w:lineRule="auto"/>
                        </w:pPr>
                        <w:r>
                          <w:rPr>
                            <w:rFonts w:ascii="Calibri" w:eastAsia="Calibri" w:hAnsi="Calibri" w:cs="Calibri"/>
                            <w:w w:val="94"/>
                            <w:sz w:val="16"/>
                          </w:rPr>
                          <w:t>815.99</w:t>
                        </w:r>
                      </w:p>
                    </w:txbxContent>
                  </v:textbox>
                </v:rect>
                <v:rect id="Rectangle 22284" o:spid="_x0000_s1237" style="position:absolute;left:15139;top:12317;width:2254;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" filled="f" stroked="f">
                  <v:textbox inset="0,0,0,0">
                    <w:txbxContent>
                      <w:p w14:paraId="7835021C" w14:textId="77777777" w:rsidR="00A27F25" w:rsidRDefault="00A27F25" w:rsidP="00A27F25">
                        <w:pPr>
                          <w:spacing w:after="160" w:line="259" w:lineRule="auto"/>
                        </w:pPr>
                        <w:r>
                          <w:rPr>
                            <w:rFonts w:ascii="Calibri" w:eastAsia="Calibri" w:hAnsi="Calibri" w:cs="Calibri"/>
                            <w:w w:val="94"/>
                            <w:sz w:val="16"/>
                          </w:rPr>
                          <w:t>0.00</w:t>
                        </w:r>
                      </w:p>
                    </w:txbxContent>
                  </v:textbox>
                </v:rect>
                <v:rect id="Rectangle 22285" o:spid="_x0000_s1238" style="position:absolute;left:1665;top:12317;width:442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" filled="f" stroked="f">
                  <v:textbox inset="0,0,0,0">
                    <w:txbxContent>
                      <w:p w14:paraId="7FF30FCA" w14:textId="77777777" w:rsidR="00A27F25" w:rsidRDefault="00A27F25" w:rsidP="00A27F25">
                        <w:pPr>
                          <w:spacing w:after="160" w:line="259" w:lineRule="auto"/>
                        </w:pPr>
                        <w:r>
                          <w:rPr>
                            <w:rFonts w:ascii="Calibri" w:eastAsia="Calibri" w:hAnsi="Calibri" w:cs="Calibri"/>
                            <w:w w:val="98"/>
                            <w:sz w:val="16"/>
                          </w:rPr>
                          <w:t>−815.99</w:t>
                        </w:r>
                      </w:p>
                    </w:txbxContent>
                  </v:textbox>
                </v:rect>
                <v:shape id="Picture 22286" o:spid="_x0000_s1239" type="#_x0000_t75" style="position:absolute;left:45829;top:4448;width:2652;height:7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">
                  <v:imagedata r:id="rId17" o:title=""/>
                </v:shape>
                <v:shape id="Shape 585" o:spid="_x0000_s1240" style="position:absolute;left:34467;top:25;width:12632;height:11958;visibility:visible;mso-wrap-style:square;v-text-anchor:top" coordsize="1263193,1195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" path="m,l1263193,r,6350l6350,6350r,1183157l1263193,1189507r,6350l,1195857,,xe" fillcolor="#181717" stroked="f" strokeweight="0">
                  <v:stroke miterlimit="83231f" joinstyle="miter"/>
                  <v:path arrowok="t" textboxrect="0,0,1263193,1195857"/>
                </v:shape>
                <v:shape id="Shape 586" o:spid="_x0000_s1241" style="position:absolute;left:47099;top:25;width:12631;height:11958;visibility:visible;mso-wrap-style:square;v-text-anchor:top" coordsize="1263193,1195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" path="m,l1263193,r,1192682l1263193,1195857,,1195857r,-6350l1256843,1189507r,-1183157l,6350,,xe" fillcolor="#181717" stroked="f" strokeweight="0">
                  <v:stroke miterlimit="83231f" joinstyle="miter"/>
                  <v:path arrowok="t" textboxrect="0,0,1263193,1195857"/>
                </v:shape>
                <v:shape id="Shape 23715" o:spid="_x0000_s1242" style="position:absolute;left:34498;top:730;width:296;height:91;visibility:visible;mso-wrap-style:square;v-text-anchor:top" coordsize="29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" path="m,l29568,r,9144l,9144,,e" fillcolor="#181717" stroked="f" strokeweight="0">
                  <v:stroke miterlimit="83231f" joinstyle="miter"/>
                  <v:path arrowok="t" textboxrect="0,0,29568,9144"/>
                </v:shape>
                <v:shape id="Shape 23716" o:spid="_x0000_s1243" style="position:absolute;left:34498;top:1890;width:296;height:91;visibility:visible;mso-wrap-style:square;v-text-anchor:top" coordsize="29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" path="m,l29568,r,9144l,9144,,e" fillcolor="#181717" stroked="f" strokeweight="0">
                  <v:stroke miterlimit="83231f" joinstyle="miter"/>
                  <v:path arrowok="t" textboxrect="0,0,29568,9144"/>
                </v:shape>
                <v:shape id="Shape 23717" o:spid="_x0000_s1244" style="position:absolute;left:34498;top:3004;width:296;height:92;visibility:visible;mso-wrap-style:square;v-text-anchor:top" coordsize="29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" path="m,l29568,r,9144l,9144,,e" fillcolor="#181717" stroked="f" strokeweight="0">
                  <v:stroke miterlimit="83231f" joinstyle="miter"/>
                  <v:path arrowok="t" textboxrect="0,0,29568,9144"/>
                </v:shape>
                <v:shape id="Shape 23718" o:spid="_x0000_s1245" style="position:absolute;left:34498;top:4141;width:296;height:92;visibility:visible;mso-wrap-style:square;v-text-anchor:top" coordsize="29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" path="m,l29568,r,9144l,9144,,e" fillcolor="#181717" stroked="f" strokeweight="0">
                  <v:stroke miterlimit="83231f" joinstyle="miter"/>
                  <v:path arrowok="t" textboxrect="0,0,29568,9144"/>
                </v:shape>
                <v:shape id="Shape 23719" o:spid="_x0000_s1246" style="position:absolute;left:34498;top:5256;width:296;height:91;visibility:visible;mso-wrap-style:square;v-text-anchor:top" coordsize="29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" path="m,l29568,r,9144l,9144,,e" fillcolor="#181717" stroked="f" strokeweight="0">
                  <v:stroke miterlimit="83231f" joinstyle="miter"/>
                  <v:path arrowok="t" textboxrect="0,0,29568,9144"/>
                </v:shape>
                <v:shape id="Shape 23720" o:spid="_x0000_s1247" style="position:absolute;left:34498;top:6347;width:296;height:92;visibility:visible;mso-wrap-style:square;v-text-anchor:top" coordsize="29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" path="m,l29568,r,9144l,9144,,e" fillcolor="#181717" stroked="f" strokeweight="0">
                  <v:stroke miterlimit="83231f" joinstyle="miter"/>
                  <v:path arrowok="t" textboxrect="0,0,29568,9144"/>
                </v:shape>
                <v:shape id="Shape 23721" o:spid="_x0000_s1248" style="position:absolute;left:34498;top:7507;width:296;height:92;visibility:visible;mso-wrap-style:square;v-text-anchor:top" coordsize="29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" path="m,l29568,r,9144l,9144,,e" fillcolor="#181717" stroked="f" strokeweight="0">
                  <v:stroke miterlimit="83231f" joinstyle="miter"/>
                  <v:path arrowok="t" textboxrect="0,0,29568,9144"/>
                </v:shape>
                <v:shape id="Shape 23722" o:spid="_x0000_s1249" style="position:absolute;left:34498;top:8622;width:296;height:91;visibility:visible;mso-wrap-style:square;v-text-anchor:top" coordsize="29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" path="m,l29568,r,9144l,9144,,e" fillcolor="#181717" stroked="f" strokeweight="0">
                  <v:stroke miterlimit="83231f" joinstyle="miter"/>
                  <v:path arrowok="t" textboxrect="0,0,29568,9144"/>
                </v:shape>
                <v:shape id="Shape 23723" o:spid="_x0000_s1250" style="position:absolute;left:34498;top:9759;width:296;height:92;visibility:visible;mso-wrap-style:square;v-text-anchor:top" coordsize="29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" path="m,l29568,r,9144l,9144,,e" fillcolor="#181717" stroked="f" strokeweight="0">
                  <v:stroke miterlimit="83231f" joinstyle="miter"/>
                  <v:path arrowok="t" textboxrect="0,0,29568,9144"/>
                </v:shape>
                <v:shape id="Shape 23724" o:spid="_x0000_s1251" style="position:absolute;left:34498;top:10874;width:296;height:91;visibility:visible;mso-wrap-style:square;v-text-anchor:top" coordsize="29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" path="m,l29568,r,9144l,9144,,e" fillcolor="#181717" stroked="f" strokeweight="0">
                  <v:stroke miterlimit="83231f" joinstyle="miter"/>
                  <v:path arrowok="t" textboxrect="0,0,29568,9144"/>
                </v:shape>
                <v:shape id="Shape 23725" o:spid="_x0000_s1252" style="position:absolute;left:59342;top:730;width:296;height:91;visibility:visible;mso-wrap-style:square;v-text-anchor:top" coordsize="295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" path="m,l29578,r,9144l,9144,,e" fillcolor="#181717" stroked="f" strokeweight="0">
                  <v:stroke miterlimit="83231f" joinstyle="miter"/>
                  <v:path arrowok="t" textboxrect="0,0,29578,9144"/>
                </v:shape>
                <v:shape id="Shape 23726" o:spid="_x0000_s1253" style="position:absolute;left:59342;top:1890;width:296;height:91;visibility:visible;mso-wrap-style:square;v-text-anchor:top" coordsize="295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" path="m,l29578,r,9144l,9144,,e" fillcolor="#181717" stroked="f" strokeweight="0">
                  <v:stroke miterlimit="83231f" joinstyle="miter"/>
                  <v:path arrowok="t" textboxrect="0,0,29578,9144"/>
                </v:shape>
                <v:shape id="Shape 23727" o:spid="_x0000_s1254" style="position:absolute;left:59342;top:3004;width:296;height:92;visibility:visible;mso-wrap-style:square;v-text-anchor:top" coordsize="295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" path="m,l29578,r,9144l,9144,,e" fillcolor="#181717" stroked="f" strokeweight="0">
                  <v:stroke miterlimit="83231f" joinstyle="miter"/>
                  <v:path arrowok="t" textboxrect="0,0,29578,9144"/>
                </v:shape>
                <v:shape id="Shape 23728" o:spid="_x0000_s1255" style="position:absolute;left:59342;top:4141;width:296;height:92;visibility:visible;mso-wrap-style:square;v-text-anchor:top" coordsize="295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" path="m,l29578,r,9144l,9144,,e" fillcolor="#181717" stroked="f" strokeweight="0">
                  <v:stroke miterlimit="83231f" joinstyle="miter"/>
                  <v:path arrowok="t" textboxrect="0,0,29578,9144"/>
                </v:shape>
                <v:shape id="Shape 23729" o:spid="_x0000_s1256" style="position:absolute;left:59342;top:5256;width:296;height:91;visibility:visible;mso-wrap-style:square;v-text-anchor:top" coordsize="295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" path="m,l29578,r,9144l,9144,,e" fillcolor="#181717" stroked="f" strokeweight="0">
                  <v:stroke miterlimit="83231f" joinstyle="miter"/>
                  <v:path arrowok="t" textboxrect="0,0,29578,9144"/>
                </v:shape>
                <v:shape id="Shape 23730" o:spid="_x0000_s1257" style="position:absolute;left:59342;top:6347;width:296;height:92;visibility:visible;mso-wrap-style:square;v-text-anchor:top" coordsize="295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" path="m,l29578,r,9144l,9144,,e" fillcolor="#181717" stroked="f" strokeweight="0">
                  <v:stroke miterlimit="83231f" joinstyle="miter"/>
                  <v:path arrowok="t" textboxrect="0,0,29578,9144"/>
                </v:shape>
                <v:shape id="Shape 23731" o:spid="_x0000_s1258" style="position:absolute;left:59342;top:7507;width:296;height:92;visibility:visible;mso-wrap-style:square;v-text-anchor:top" coordsize="295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" path="m,l29578,r,9144l,9144,,e" fillcolor="#181717" stroked="f" strokeweight="0">
                  <v:stroke miterlimit="83231f" joinstyle="miter"/>
                  <v:path arrowok="t" textboxrect="0,0,29578,9144"/>
                </v:shape>
                <v:shape id="Shape 23732" o:spid="_x0000_s1259" style="position:absolute;left:59342;top:8622;width:296;height:91;visibility:visible;mso-wrap-style:square;v-text-anchor:top" coordsize="295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" path="m,l29578,r,9144l,9144,,e" fillcolor="#181717" stroked="f" strokeweight="0">
                  <v:stroke miterlimit="83231f" joinstyle="miter"/>
                  <v:path arrowok="t" textboxrect="0,0,29578,9144"/>
                </v:shape>
                <v:shape id="Shape 23733" o:spid="_x0000_s1260" style="position:absolute;left:59342;top:9759;width:296;height:92;visibility:visible;mso-wrap-style:square;v-text-anchor:top" coordsize="295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" path="m,l29578,r,9144l,9144,,e" fillcolor="#181717" stroked="f" strokeweight="0">
                  <v:stroke miterlimit="83231f" joinstyle="miter"/>
                  <v:path arrowok="t" textboxrect="0,0,29578,9144"/>
                </v:shape>
                <v:shape id="Shape 23734" o:spid="_x0000_s1261" style="position:absolute;left:59342;top:10874;width:296;height:91;visibility:visible;mso-wrap-style:square;v-text-anchor:top" coordsize="295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" path="m,l29578,r,9144l,9144,,e" fillcolor="#181717" stroked="f" strokeweight="0">
                  <v:stroke miterlimit="83231f" joinstyle="miter"/>
                  <v:path arrowok="t" textboxrect="0,0,29578,9144"/>
                </v:shape>
                <v:shape id="Shape 23735" o:spid="_x0000_s1262" style="position:absolute;left:36946;top:11747;width:91;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" path="m,l9144,r,20470l,20470,,e" fillcolor="#181717" stroked="f" strokeweight="0">
                  <v:stroke miterlimit="83231f" joinstyle="miter"/>
                  <v:path arrowok="t" textboxrect="0,0,9144,20470"/>
                </v:shape>
                <v:shape id="Shape 23736" o:spid="_x0000_s1263" style="position:absolute;left:39425;top:11747;width:91;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" path="m,l9144,r,20470l,20470,,e" fillcolor="#181717" stroked="f" strokeweight="0">
                  <v:stroke miterlimit="83231f" joinstyle="miter"/>
                  <v:path arrowok="t" textboxrect="0,0,9144,20470"/>
                </v:shape>
                <v:shape id="Shape 23737" o:spid="_x0000_s1264" style="position:absolute;left:42040;top:11747;width:92;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" path="m,l9144,r,20470l,20470,,e" fillcolor="#181717" stroked="f" strokeweight="0">
                  <v:stroke miterlimit="83231f" joinstyle="miter"/>
                  <v:path arrowok="t" textboxrect="0,0,9144,20470"/>
                </v:shape>
                <v:shape id="Shape 23738" o:spid="_x0000_s1265" style="position:absolute;left:44542;top:11747;width:92;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" path="m,l9144,r,20470l,20470,,e" fillcolor="#181717" stroked="f" strokeweight="0">
                  <v:stroke miterlimit="83231f" joinstyle="miter"/>
                  <v:path arrowok="t" textboxrect="0,0,9144,20470"/>
                </v:shape>
                <v:shape id="Shape 23739" o:spid="_x0000_s1266" style="position:absolute;left:47067;top:11747;width:91;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" path="m,l9144,r,20470l,20470,,e" fillcolor="#181717" stroked="f" strokeweight="0">
                  <v:stroke miterlimit="83231f" joinstyle="miter"/>
                  <v:path arrowok="t" textboxrect="0,0,9144,20470"/>
                </v:shape>
                <v:shape id="Shape 23740" o:spid="_x0000_s1267" style="position:absolute;left:49523;top:11747;width:92;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" path="m,l9144,r,20470l,20470,,e" fillcolor="#181717" stroked="f" strokeweight="0">
                  <v:stroke miterlimit="83231f" joinstyle="miter"/>
                  <v:path arrowok="t" textboxrect="0,0,9144,20470"/>
                </v:shape>
                <v:shape id="Shape 23741" o:spid="_x0000_s1268" style="position:absolute;left:52070;top:11747;width:92;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" path="m,l9144,r,20470l,20470,,e" fillcolor="#181717" stroked="f" strokeweight="0">
                  <v:stroke miterlimit="83231f" joinstyle="miter"/>
                  <v:path arrowok="t" textboxrect="0,0,9144,20470"/>
                </v:shape>
                <v:shape id="Shape 23742" o:spid="_x0000_s1269" style="position:absolute;left:54618;top:11747;width:91;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" path="m,l9144,r,20470l,20470,,e" fillcolor="#181717" stroked="f" strokeweight="0">
                  <v:stroke miterlimit="83231f" joinstyle="miter"/>
                  <v:path arrowok="t" textboxrect="0,0,9144,20470"/>
                </v:shape>
                <v:shape id="Shape 23743" o:spid="_x0000_s1270" style="position:absolute;left:57162;top:11747;width:91;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" path="m,l9144,r,20470l,20470,,e" fillcolor="#181717" stroked="f" strokeweight="0">
                  <v:stroke miterlimit="83231f" joinstyle="miter"/>
                  <v:path arrowok="t" textboxrect="0,0,9144,20470"/>
                </v:shape>
                <v:shape id="Shape 23744" o:spid="_x0000_s1271" style="position:absolute;left:36946;top:127;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" path="m,l9144,r,20470l,20470,,e" fillcolor="#181717" stroked="f" strokeweight="0">
                  <v:stroke miterlimit="83231f" joinstyle="miter"/>
                  <v:path arrowok="t" textboxrect="0,0,9144,20470"/>
                </v:shape>
                <v:shape id="Shape 23745" o:spid="_x0000_s1272" style="position:absolute;left:39425;top:127;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" path="m,l9144,r,20470l,20470,,e" fillcolor="#181717" stroked="f" strokeweight="0">
                  <v:stroke miterlimit="83231f" joinstyle="miter"/>
                  <v:path arrowok="t" textboxrect="0,0,9144,20470"/>
                </v:shape>
                <v:shape id="Shape 23746" o:spid="_x0000_s1273" style="position:absolute;left:42040;top:127;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" path="m,l9144,r,20470l,20470,,e" fillcolor="#181717" stroked="f" strokeweight="0">
                  <v:stroke miterlimit="83231f" joinstyle="miter"/>
                  <v:path arrowok="t" textboxrect="0,0,9144,20470"/>
                </v:shape>
                <v:shape id="Shape 23747" o:spid="_x0000_s1274" style="position:absolute;left:44542;top:127;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" path="m,l9144,r,20470l,20470,,e" fillcolor="#181717" stroked="f" strokeweight="0">
                  <v:stroke miterlimit="83231f" joinstyle="miter"/>
                  <v:path arrowok="t" textboxrect="0,0,9144,20470"/>
                </v:shape>
                <v:shape id="Shape 23748" o:spid="_x0000_s1275" style="position:absolute;left:47067;top:127;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" path="m,l9144,r,20470l,20470,,e" fillcolor="#181717" stroked="f" strokeweight="0">
                  <v:stroke miterlimit="83231f" joinstyle="miter"/>
                  <v:path arrowok="t" textboxrect="0,0,9144,20470"/>
                </v:shape>
                <v:shape id="Shape 23749" o:spid="_x0000_s1276" style="position:absolute;left:49523;top:127;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" path="m,l9144,r,20470l,20470,,e" fillcolor="#181717" stroked="f" strokeweight="0">
                  <v:stroke miterlimit="83231f" joinstyle="miter"/>
                  <v:path arrowok="t" textboxrect="0,0,9144,20470"/>
                </v:shape>
                <v:shape id="Shape 23750" o:spid="_x0000_s1277" style="position:absolute;left:52070;top:127;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" path="m,l9144,r,20470l,20470,,e" fillcolor="#181717" stroked="f" strokeweight="0">
                  <v:stroke miterlimit="83231f" joinstyle="miter"/>
                  <v:path arrowok="t" textboxrect="0,0,9144,20470"/>
                </v:shape>
                <v:shape id="Shape 23751" o:spid="_x0000_s1278" style="position:absolute;left:54618;top:127;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" path="m,l9144,r,20470l,20470,,e" fillcolor="#181717" stroked="f" strokeweight="0">
                  <v:stroke miterlimit="83231f" joinstyle="miter"/>
                  <v:path arrowok="t" textboxrect="0,0,9144,20470"/>
                </v:shape>
                <v:shape id="Shape 23752" o:spid="_x0000_s1279" style="position:absolute;left:57162;top:127;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" path="m,l9144,r,20470l,20470,,e" fillcolor="#181717" stroked="f" strokeweight="0">
                  <v:stroke miterlimit="83231f" joinstyle="miter"/>
                  <v:path arrowok="t" textboxrect="0,0,9144,20470"/>
                </v:shape>
                <v:rect id="Rectangle 22331" o:spid="_x0000_s1280" style="position:absolute;left:32903;top:368;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" filled="f" stroked="f">
                  <v:textbox inset="0,0,0,0">
                    <w:txbxContent>
                      <w:p w14:paraId="7CB5DED3" w14:textId="77777777" w:rsidR="00A27F25" w:rsidRDefault="00A27F25" w:rsidP="00A27F25">
                        <w:pPr>
                          <w:spacing w:after="160" w:line="259" w:lineRule="auto"/>
                        </w:pPr>
                        <w:r>
                          <w:rPr>
                            <w:rFonts w:ascii="Calibri" w:eastAsia="Calibri" w:hAnsi="Calibri" w:cs="Calibri"/>
                            <w:w w:val="94"/>
                            <w:sz w:val="16"/>
                          </w:rPr>
                          <w:t>1.0</w:t>
                        </w:r>
                      </w:p>
                    </w:txbxContent>
                  </v:textbox>
                </v:rect>
                <v:rect id="Rectangle 22332" o:spid="_x0000_s1281" style="position:absolute;left:32903;top:1486;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" filled="f" stroked="f">
                  <v:textbox inset="0,0,0,0">
                    <w:txbxContent>
                      <w:p w14:paraId="67EDA0E4" w14:textId="77777777" w:rsidR="00A27F25" w:rsidRDefault="00A27F25" w:rsidP="00A27F25">
                        <w:pPr>
                          <w:spacing w:after="160" w:line="259" w:lineRule="auto"/>
                        </w:pPr>
                        <w:r>
                          <w:rPr>
                            <w:rFonts w:ascii="Calibri" w:eastAsia="Calibri" w:hAnsi="Calibri" w:cs="Calibri"/>
                            <w:w w:val="94"/>
                            <w:sz w:val="16"/>
                          </w:rPr>
                          <w:t>0.9</w:t>
                        </w:r>
                      </w:p>
                    </w:txbxContent>
                  </v:textbox>
                </v:rect>
                <v:rect id="Rectangle 22333" o:spid="_x0000_s1282" style="position:absolute;left:32903;top:2604;width:160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" filled="f" stroked="f">
                  <v:textbox inset="0,0,0,0">
                    <w:txbxContent>
                      <w:p w14:paraId="6350EE92" w14:textId="77777777" w:rsidR="00A27F25" w:rsidRDefault="00A27F25" w:rsidP="00A27F25">
                        <w:pPr>
                          <w:spacing w:after="160" w:line="259" w:lineRule="auto"/>
                        </w:pPr>
                        <w:r>
                          <w:rPr>
                            <w:rFonts w:ascii="Calibri" w:eastAsia="Calibri" w:hAnsi="Calibri" w:cs="Calibri"/>
                            <w:w w:val="94"/>
                            <w:sz w:val="16"/>
                          </w:rPr>
                          <w:t>0.8</w:t>
                        </w:r>
                      </w:p>
                    </w:txbxContent>
                  </v:textbox>
                </v:rect>
                <v:rect id="Rectangle 22334" o:spid="_x0000_s1283" style="position:absolute;left:32903;top:3721;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" filled="f" stroked="f">
                  <v:textbox inset="0,0,0,0">
                    <w:txbxContent>
                      <w:p w14:paraId="6B585185" w14:textId="77777777" w:rsidR="00A27F25" w:rsidRDefault="00A27F25" w:rsidP="00A27F25">
                        <w:pPr>
                          <w:spacing w:after="160" w:line="259" w:lineRule="auto"/>
                        </w:pPr>
                        <w:r>
                          <w:rPr>
                            <w:rFonts w:ascii="Calibri" w:eastAsia="Calibri" w:hAnsi="Calibri" w:cs="Calibri"/>
                            <w:w w:val="94"/>
                            <w:sz w:val="16"/>
                          </w:rPr>
                          <w:t>0.7</w:t>
                        </w:r>
                      </w:p>
                    </w:txbxContent>
                  </v:textbox>
                </v:rect>
                <v:rect id="Rectangle 22335" o:spid="_x0000_s1284" style="position:absolute;left:32903;top:4839;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" filled="f" stroked="f">
                  <v:textbox inset="0,0,0,0">
                    <w:txbxContent>
                      <w:p w14:paraId="41511483" w14:textId="77777777" w:rsidR="00A27F25" w:rsidRDefault="00A27F25" w:rsidP="00A27F25">
                        <w:pPr>
                          <w:spacing w:after="160" w:line="259" w:lineRule="auto"/>
                        </w:pPr>
                        <w:r>
                          <w:rPr>
                            <w:rFonts w:ascii="Calibri" w:eastAsia="Calibri" w:hAnsi="Calibri" w:cs="Calibri"/>
                            <w:w w:val="94"/>
                            <w:sz w:val="16"/>
                          </w:rPr>
                          <w:t>0.6</w:t>
                        </w:r>
                      </w:p>
                    </w:txbxContent>
                  </v:textbox>
                </v:rect>
                <v:rect id="Rectangle 262" o:spid="_x0000_s1285" style="position:absolute;left:32903;top:5957;width:160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5AE03661" w14:textId="77777777" w:rsidR="00A27F25" w:rsidRDefault="00A27F25" w:rsidP="00A27F25">
                        <w:pPr>
                          <w:spacing w:after="160" w:line="259" w:lineRule="auto"/>
                        </w:pPr>
                        <w:r>
                          <w:rPr>
                            <w:rFonts w:ascii="Calibri" w:eastAsia="Calibri" w:hAnsi="Calibri" w:cs="Calibri"/>
                            <w:w w:val="94"/>
                            <w:sz w:val="16"/>
                          </w:rPr>
                          <w:t>0.5</w:t>
                        </w:r>
                      </w:p>
                    </w:txbxContent>
                  </v:textbox>
                </v:rect>
                <v:rect id="Rectangle 263" o:spid="_x0000_s1286" style="position:absolute;left:32903;top:7074;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31A881E9" w14:textId="77777777" w:rsidR="00A27F25" w:rsidRDefault="00A27F25" w:rsidP="00A27F25">
                        <w:pPr>
                          <w:spacing w:after="160" w:line="259" w:lineRule="auto"/>
                        </w:pPr>
                        <w:r>
                          <w:rPr>
                            <w:rFonts w:ascii="Calibri" w:eastAsia="Calibri" w:hAnsi="Calibri" w:cs="Calibri"/>
                            <w:w w:val="94"/>
                            <w:sz w:val="16"/>
                          </w:rPr>
                          <w:t>0.4</w:t>
                        </w:r>
                      </w:p>
                    </w:txbxContent>
                  </v:textbox>
                </v:rect>
                <v:rect id="Rectangle 264" o:spid="_x0000_s1287" style="position:absolute;left:32903;top:8192;width:160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361903D9" w14:textId="77777777" w:rsidR="00A27F25" w:rsidRDefault="00A27F25" w:rsidP="00A27F25">
                        <w:pPr>
                          <w:spacing w:after="160" w:line="259" w:lineRule="auto"/>
                        </w:pPr>
                        <w:r>
                          <w:rPr>
                            <w:rFonts w:ascii="Calibri" w:eastAsia="Calibri" w:hAnsi="Calibri" w:cs="Calibri"/>
                            <w:w w:val="94"/>
                            <w:sz w:val="16"/>
                          </w:rPr>
                          <w:t>0.3</w:t>
                        </w:r>
                      </w:p>
                    </w:txbxContent>
                  </v:textbox>
                </v:rect>
                <v:rect id="Rectangle 267" o:spid="_x0000_s1288" style="position:absolute;left:32903;top:9310;width:160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64FCF2D1" w14:textId="77777777" w:rsidR="00A27F25" w:rsidRDefault="00A27F25" w:rsidP="00A27F25">
                        <w:pPr>
                          <w:spacing w:after="160" w:line="259" w:lineRule="auto"/>
                        </w:pPr>
                        <w:r>
                          <w:rPr>
                            <w:rFonts w:ascii="Calibri" w:eastAsia="Calibri" w:hAnsi="Calibri" w:cs="Calibri"/>
                            <w:w w:val="94"/>
                            <w:sz w:val="16"/>
                          </w:rPr>
                          <w:t>0.2</w:t>
                        </w:r>
                      </w:p>
                    </w:txbxContent>
                  </v:textbox>
                </v:rect>
                <v:rect id="Rectangle 268" o:spid="_x0000_s1289" style="position:absolute;left:32903;top:10427;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240921C5" w14:textId="77777777" w:rsidR="00A27F25" w:rsidRDefault="00A27F25" w:rsidP="00A27F25">
                        <w:pPr>
                          <w:spacing w:after="160" w:line="259" w:lineRule="auto"/>
                        </w:pPr>
                        <w:r>
                          <w:rPr>
                            <w:rFonts w:ascii="Calibri" w:eastAsia="Calibri" w:hAnsi="Calibri" w:cs="Calibri"/>
                            <w:w w:val="94"/>
                            <w:sz w:val="16"/>
                          </w:rPr>
                          <w:t>0.1</w:t>
                        </w:r>
                      </w:p>
                    </w:txbxContent>
                  </v:textbox>
                </v:rect>
                <v:rect id="Rectangle 271" o:spid="_x0000_s1290" style="position:absolute;left:32903;top:11545;width:160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658B53DB" w14:textId="77777777" w:rsidR="00A27F25" w:rsidRDefault="00A27F25" w:rsidP="00A27F25">
                        <w:pPr>
                          <w:spacing w:after="160" w:line="259" w:lineRule="auto"/>
                        </w:pPr>
                        <w:r>
                          <w:rPr>
                            <w:rFonts w:ascii="Calibri" w:eastAsia="Calibri" w:hAnsi="Calibri" w:cs="Calibri"/>
                            <w:w w:val="94"/>
                            <w:sz w:val="16"/>
                          </w:rPr>
                          <w:t>0.0</w:t>
                        </w:r>
                      </w:p>
                    </w:txbxContent>
                  </v:textbox>
                </v:rect>
                <v:rect id="Rectangle 273" o:spid="_x0000_s1291" style="position:absolute;left:25944;top:4140;width:11877;height:129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" filled="f" stroked="f">
                  <v:textbox inset="0,0,0,0">
                    <w:txbxContent>
                      <w:p w14:paraId="488944A7" w14:textId="77777777" w:rsidR="00A27F25" w:rsidRDefault="00A27F25" w:rsidP="00A27F25">
                        <w:pPr>
                          <w:spacing w:after="160" w:line="259" w:lineRule="auto"/>
                        </w:pPr>
                        <w:r>
                          <w:rPr>
                            <w:rFonts w:ascii="Calibri" w:eastAsia="Calibri" w:hAnsi="Calibri" w:cs="Calibri"/>
                            <w:sz w:val="16"/>
                          </w:rPr>
                          <w:t>FFT</w:t>
                        </w:r>
                        <w:r>
                          <w:rPr>
                            <w:rFonts w:ascii="Calibri" w:eastAsia="Calibri" w:hAnsi="Calibri" w:cs="Calibri"/>
                            <w:spacing w:val="-189"/>
                            <w:sz w:val="16"/>
                          </w:rPr>
                          <w:t xml:space="preserve"> </w:t>
                        </w:r>
                        <w:r>
                          <w:rPr>
                            <w:rFonts w:ascii="Calibri" w:eastAsia="Calibri" w:hAnsi="Calibri" w:cs="Calibri"/>
                            <w:sz w:val="16"/>
                          </w:rPr>
                          <w:t>PSF</w:t>
                        </w:r>
                        <w:r>
                          <w:rPr>
                            <w:rFonts w:ascii="Calibri" w:eastAsia="Calibri" w:hAnsi="Calibri" w:cs="Calibri"/>
                            <w:spacing w:val="-189"/>
                            <w:sz w:val="16"/>
                          </w:rPr>
                          <w:t xml:space="preserve"> </w:t>
                        </w:r>
                        <w:r>
                          <w:rPr>
                            <w:rFonts w:ascii="Calibri" w:eastAsia="Calibri" w:hAnsi="Calibri" w:cs="Calibri"/>
                            <w:sz w:val="16"/>
                          </w:rPr>
                          <w:t>cross</w:t>
                        </w:r>
                        <w:r>
                          <w:rPr>
                            <w:rFonts w:ascii="Calibri" w:eastAsia="Calibri" w:hAnsi="Calibri" w:cs="Calibri"/>
                            <w:spacing w:val="-189"/>
                            <w:sz w:val="16"/>
                          </w:rPr>
                          <w:t xml:space="preserve"> </w:t>
                        </w:r>
                        <w:r>
                          <w:rPr>
                            <w:rFonts w:ascii="Calibri" w:eastAsia="Calibri" w:hAnsi="Calibri" w:cs="Calibri"/>
                            <w:sz w:val="16"/>
                          </w:rPr>
                          <w:t>section</w:t>
                        </w:r>
                      </w:p>
                    </w:txbxContent>
                  </v:textbox>
                </v:rect>
                <v:rect id="Rectangle 296" o:spid="_x0000_s1292" style="position:absolute;left:44574;top:3459;width:235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201CB9E1" w14:textId="77777777" w:rsidR="00A27F25" w:rsidRDefault="00A27F25" w:rsidP="00A27F25">
                        <w:pPr>
                          <w:spacing w:after="160" w:line="259" w:lineRule="auto"/>
                        </w:pPr>
                        <w:r>
                          <w:rPr>
                            <w:rFonts w:ascii="Calibri" w:eastAsia="Calibri" w:hAnsi="Calibri" w:cs="Calibri"/>
                            <w:w w:val="113"/>
                            <w:sz w:val="16"/>
                          </w:rPr>
                          <w:t>Ｇ；Ｒ</w:t>
                        </w:r>
                      </w:p>
                    </w:txbxContent>
                  </v:textbox>
                </v:rect>
                <v:rect id="Rectangle 307" o:spid="_x0000_s1293" style="position:absolute;left:46650;top:3459;width:3492;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55F2763B" w14:textId="77777777" w:rsidR="00A27F25" w:rsidRDefault="00A27F25" w:rsidP="00A27F25">
                        <w:pPr>
                          <w:spacing w:after="160" w:line="259" w:lineRule="auto"/>
                        </w:pPr>
                        <w:r>
                          <w:rPr>
                            <w:rFonts w:ascii="Calibri" w:eastAsia="Calibri" w:hAnsi="Calibri" w:cs="Calibri"/>
                            <w:w w:val="99"/>
                            <w:sz w:val="16"/>
                          </w:rPr>
                          <w:t>=</w:t>
                        </w:r>
                        <w:r>
                          <w:rPr>
                            <w:rFonts w:ascii="Calibri" w:eastAsia="Calibri" w:hAnsi="Calibri" w:cs="Calibri"/>
                            <w:spacing w:val="13"/>
                            <w:w w:val="99"/>
                            <w:sz w:val="16"/>
                          </w:rPr>
                          <w:t xml:space="preserve"> </w:t>
                        </w:r>
                        <w:r>
                          <w:rPr>
                            <w:rFonts w:ascii="Calibri" w:eastAsia="Calibri" w:hAnsi="Calibri" w:cs="Calibri"/>
                            <w:w w:val="99"/>
                            <w:sz w:val="16"/>
                          </w:rPr>
                          <w:t>0.66</w:t>
                        </w:r>
                      </w:p>
                    </w:txbxContent>
                  </v:textbox>
                </v:rect>
                <v:rect id="Rectangle 318" o:spid="_x0000_s1294" style="position:absolute;left:49275;top:3459;width:649;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326A6EB4" w14:textId="77777777" w:rsidR="00A27F25" w:rsidRDefault="00A27F25" w:rsidP="00A27F25">
                        <w:pPr>
                          <w:spacing w:after="160" w:line="259" w:lineRule="auto"/>
                        </w:pPr>
                        <w:r>
                          <w:rPr>
                            <w:rFonts w:ascii="Calibri" w:eastAsia="Calibri" w:hAnsi="Calibri" w:cs="Calibri"/>
                            <w:w w:val="94"/>
                            <w:sz w:val="16"/>
                          </w:rPr>
                          <w:t>2</w:t>
                        </w:r>
                      </w:p>
                    </w:txbxContent>
                  </v:textbox>
                </v:rect>
                <v:rect id="Rectangle 319" o:spid="_x0000_s1295" style="position:absolute;left:39876;top:13817;width:13564;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1BEDB663" w14:textId="77777777" w:rsidR="00A27F25" w:rsidRDefault="00A27F25" w:rsidP="00A27F25">
                        <w:pPr>
                          <w:spacing w:after="160" w:line="259" w:lineRule="auto"/>
                        </w:pPr>
                        <w:r>
                          <w:rPr>
                            <w:rFonts w:ascii="Calibri" w:eastAsia="Calibri" w:hAnsi="Calibri" w:cs="Calibri"/>
                            <w:w w:val="103"/>
                            <w:sz w:val="16"/>
                          </w:rPr>
                          <w:t>Position in micron</w:t>
                        </w:r>
                        <w:ins w:id="802" w:author="Author">
                          <w:r>
                            <w:rPr>
                              <w:rFonts w:ascii="Calibri" w:eastAsia="Calibri" w:hAnsi="Calibri" w:cs="Calibri"/>
                              <w:w w:val="103"/>
                              <w:sz w:val="16"/>
                            </w:rPr>
                            <w:t>s</w:t>
                          </w:r>
                        </w:ins>
                      </w:p>
                    </w:txbxContent>
                  </v:textbox>
                </v:rect>
                <v:rect id="Rectangle 448" o:spid="_x0000_s1296" style="position:absolute;left:58380;top:12317;width:3601;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40AD34C7" w14:textId="77777777" w:rsidR="00A27F25" w:rsidRDefault="00A27F25" w:rsidP="00A27F25">
                        <w:pPr>
                          <w:spacing w:after="160" w:line="259" w:lineRule="auto"/>
                        </w:pPr>
                        <w:r>
                          <w:rPr>
                            <w:rFonts w:ascii="Calibri" w:eastAsia="Calibri" w:hAnsi="Calibri" w:cs="Calibri"/>
                            <w:w w:val="94"/>
                            <w:sz w:val="16"/>
                          </w:rPr>
                          <w:t>827.99</w:t>
                        </w:r>
                      </w:p>
                    </w:txbxContent>
                  </v:textbox>
                </v:rect>
                <v:rect id="Rectangle 449" o:spid="_x0000_s1297" style="position:absolute;left:46303;top:12317;width:2254;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3FA7DA9D" w14:textId="77777777" w:rsidR="00A27F25" w:rsidRDefault="00A27F25" w:rsidP="00A27F25">
                        <w:pPr>
                          <w:spacing w:after="160" w:line="259" w:lineRule="auto"/>
                        </w:pPr>
                        <w:r>
                          <w:rPr>
                            <w:rFonts w:ascii="Calibri" w:eastAsia="Calibri" w:hAnsi="Calibri" w:cs="Calibri"/>
                            <w:w w:val="94"/>
                            <w:sz w:val="16"/>
                          </w:rPr>
                          <w:t>0.00</w:t>
                        </w:r>
                      </w:p>
                    </w:txbxContent>
                  </v:textbox>
                </v:rect>
                <v:rect id="Rectangle 450" o:spid="_x0000_s1298" style="position:absolute;left:32903;top:12317;width:4427;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6AB7A92A" w14:textId="77777777" w:rsidR="00A27F25" w:rsidRDefault="00A27F25" w:rsidP="00A27F25">
                        <w:pPr>
                          <w:spacing w:after="160" w:line="259" w:lineRule="auto"/>
                        </w:pPr>
                        <w:r>
                          <w:rPr>
                            <w:rFonts w:ascii="Calibri" w:eastAsia="Calibri" w:hAnsi="Calibri" w:cs="Calibri"/>
                            <w:w w:val="98"/>
                            <w:sz w:val="16"/>
                          </w:rPr>
                          <w:t>−827.99</w:t>
                        </w:r>
                      </w:p>
                    </w:txbxContent>
                  </v:textbox>
                </v:rect>
                <w10:anchorlock/>
              </v:group>
            </w:pict>
          </mc:Fallback>
        </mc:AlternateContent>
      </w:r>
    </w:p>
    <w:p w14:paraId="4A9B942D" w14:textId="77777777" w:rsidR="00A27F25" w:rsidRPr="006F3C56" w:rsidRDefault="00A27F25" w:rsidP="00A27F25">
      <w:pPr>
        <w:spacing w:after="108" w:line="259" w:lineRule="auto"/>
        <w:jc w:val="center"/>
      </w:pPr>
      <w:r w:rsidRPr="006F3C56">
        <w:rPr>
          <w:rFonts w:ascii="Calibri" w:eastAsia="Calibri" w:hAnsi="Calibri" w:cs="Calibri"/>
          <w:noProof/>
          <w:color w:val="000000"/>
        </w:rPr>
        <mc:AlternateContent>
          <mc:Choice Requires="wpg">
            <w:drawing>
              <wp:inline distT="0" distB="0" distL="0" distR="0" wp14:anchorId="4828B884" wp14:editId="5D3B6B1B">
                <wp:extent cx="3235413" cy="1655832"/>
                <wp:effectExtent l="0" t="0" r="0" b="0"/>
                <wp:docPr id="451" name="Group 451"/>
                <wp:cNvGraphicFramePr/>
                <a:graphic xmlns:a="http://schemas.openxmlformats.org/drawingml/2006/main">
                  <a:graphicData uri="http://schemas.microsoft.com/office/word/2010/wordprocessingGroup">
                    <wpg:wgp>
                      <wpg:cNvGrpSpPr/>
                      <wpg:grpSpPr>
                        <a:xfrm>
                          <a:off x="0" y="0"/>
                          <a:ext cx="3235413" cy="1655832"/>
                          <a:chOff x="0" y="0"/>
                          <a:chExt cx="3235413" cy="1655832"/>
                        </a:xfrm>
                      </wpg:grpSpPr>
                      <wps:wsp>
                        <wps:cNvPr id="452" name="Rectangle 452"/>
                        <wps:cNvSpPr/>
                        <wps:spPr>
                          <a:xfrm>
                            <a:off x="79438" y="0"/>
                            <a:ext cx="46580" cy="132604"/>
                          </a:xfrm>
                          <a:prstGeom prst="rect">
                            <a:avLst/>
                          </a:prstGeom>
                          <a:ln>
                            <a:noFill/>
                          </a:ln>
                        </wps:spPr>
                        <wps:txbx>
                          <w:txbxContent>
                            <w:p w14:paraId="45E2800F" w14:textId="77777777" w:rsidR="00A27F25" w:rsidRDefault="00A27F25" w:rsidP="00A27F25">
                              <w:pPr>
                                <w:spacing w:after="160" w:line="259" w:lineRule="auto"/>
                              </w:pPr>
                              <w:r>
                                <w:rPr>
                                  <w:w w:val="103"/>
                                  <w:sz w:val="16"/>
                                </w:rPr>
                                <w:t>)</w:t>
                              </w:r>
                            </w:p>
                          </w:txbxContent>
                        </wps:txbx>
                        <wps:bodyPr horzOverflow="overflow" vert="horz" lIns="0" tIns="0" rIns="0" bIns="0" rtlCol="0">
                          <a:noAutofit/>
                        </wps:bodyPr>
                      </wps:wsp>
                      <wps:wsp>
                        <wps:cNvPr id="453" name="Rectangle 453"/>
                        <wps:cNvSpPr/>
                        <wps:spPr>
                          <a:xfrm>
                            <a:off x="0" y="0"/>
                            <a:ext cx="46580" cy="132604"/>
                          </a:xfrm>
                          <a:prstGeom prst="rect">
                            <a:avLst/>
                          </a:prstGeom>
                          <a:ln>
                            <a:noFill/>
                          </a:ln>
                        </wps:spPr>
                        <wps:txbx>
                          <w:txbxContent>
                            <w:p w14:paraId="43EE4593" w14:textId="77777777" w:rsidR="00A27F25" w:rsidRDefault="00A27F25" w:rsidP="00A27F25">
                              <w:pPr>
                                <w:spacing w:after="160" w:line="259" w:lineRule="auto"/>
                              </w:pPr>
                              <w:r>
                                <w:rPr>
                                  <w:w w:val="103"/>
                                  <w:sz w:val="16"/>
                                </w:rPr>
                                <w:t>(</w:t>
                              </w:r>
                            </w:p>
                          </w:txbxContent>
                        </wps:txbx>
                        <wps:bodyPr horzOverflow="overflow" vert="horz" lIns="0" tIns="0" rIns="0" bIns="0" rtlCol="0">
                          <a:noAutofit/>
                        </wps:bodyPr>
                      </wps:wsp>
                      <wps:wsp>
                        <wps:cNvPr id="454" name="Rectangle 454"/>
                        <wps:cNvSpPr/>
                        <wps:spPr>
                          <a:xfrm>
                            <a:off x="35012" y="0"/>
                            <a:ext cx="59100" cy="132604"/>
                          </a:xfrm>
                          <a:prstGeom prst="rect">
                            <a:avLst/>
                          </a:prstGeom>
                          <a:ln>
                            <a:noFill/>
                          </a:ln>
                        </wps:spPr>
                        <wps:txbx>
                          <w:txbxContent>
                            <w:p w14:paraId="5C279D79" w14:textId="77777777" w:rsidR="00A27F25" w:rsidRDefault="00A27F25" w:rsidP="00A27F25">
                              <w:pPr>
                                <w:spacing w:after="160" w:line="259" w:lineRule="auto"/>
                              </w:pPr>
                              <w:r>
                                <w:rPr>
                                  <w:w w:val="98"/>
                                  <w:sz w:val="16"/>
                                </w:rPr>
                                <w:t>a</w:t>
                              </w:r>
                            </w:p>
                          </w:txbxContent>
                        </wps:txbx>
                        <wps:bodyPr horzOverflow="overflow" vert="horz" lIns="0" tIns="0" rIns="0" bIns="0" rtlCol="0">
                          <a:noAutofit/>
                        </wps:bodyPr>
                      </wps:wsp>
                      <wps:wsp>
                        <wps:cNvPr id="455" name="Rectangle 455"/>
                        <wps:cNvSpPr/>
                        <wps:spPr>
                          <a:xfrm>
                            <a:off x="3200391" y="0"/>
                            <a:ext cx="46580" cy="132604"/>
                          </a:xfrm>
                          <a:prstGeom prst="rect">
                            <a:avLst/>
                          </a:prstGeom>
                          <a:ln>
                            <a:noFill/>
                          </a:ln>
                        </wps:spPr>
                        <wps:txbx>
                          <w:txbxContent>
                            <w:p w14:paraId="4D8F0250" w14:textId="77777777" w:rsidR="00A27F25" w:rsidRDefault="00A27F25" w:rsidP="00A27F25">
                              <w:pPr>
                                <w:spacing w:after="160" w:line="259" w:lineRule="auto"/>
                              </w:pPr>
                              <w:r>
                                <w:rPr>
                                  <w:w w:val="103"/>
                                  <w:sz w:val="16"/>
                                </w:rPr>
                                <w:t>)</w:t>
                              </w:r>
                            </w:p>
                          </w:txbxContent>
                        </wps:txbx>
                        <wps:bodyPr horzOverflow="overflow" vert="horz" lIns="0" tIns="0" rIns="0" bIns="0" rtlCol="0">
                          <a:noAutofit/>
                        </wps:bodyPr>
                      </wps:wsp>
                      <wps:wsp>
                        <wps:cNvPr id="456" name="Rectangle 456"/>
                        <wps:cNvSpPr/>
                        <wps:spPr>
                          <a:xfrm>
                            <a:off x="3148991" y="0"/>
                            <a:ext cx="68388" cy="132604"/>
                          </a:xfrm>
                          <a:prstGeom prst="rect">
                            <a:avLst/>
                          </a:prstGeom>
                          <a:ln>
                            <a:noFill/>
                          </a:ln>
                        </wps:spPr>
                        <wps:txbx>
                          <w:txbxContent>
                            <w:p w14:paraId="1BA1B53F" w14:textId="77777777" w:rsidR="00A27F25" w:rsidRDefault="00A27F25" w:rsidP="00A27F25">
                              <w:pPr>
                                <w:spacing w:after="160" w:line="259" w:lineRule="auto"/>
                              </w:pPr>
                              <w:r>
                                <w:rPr>
                                  <w:w w:val="101"/>
                                  <w:sz w:val="16"/>
                                </w:rPr>
                                <w:t>b</w:t>
                              </w:r>
                            </w:p>
                          </w:txbxContent>
                        </wps:txbx>
                        <wps:bodyPr horzOverflow="overflow" vert="horz" lIns="0" tIns="0" rIns="0" bIns="0" rtlCol="0">
                          <a:noAutofit/>
                        </wps:bodyPr>
                      </wps:wsp>
                      <wps:wsp>
                        <wps:cNvPr id="457" name="Rectangle 457"/>
                        <wps:cNvSpPr/>
                        <wps:spPr>
                          <a:xfrm>
                            <a:off x="3113989" y="0"/>
                            <a:ext cx="46580" cy="132604"/>
                          </a:xfrm>
                          <a:prstGeom prst="rect">
                            <a:avLst/>
                          </a:prstGeom>
                          <a:ln>
                            <a:noFill/>
                          </a:ln>
                        </wps:spPr>
                        <wps:txbx>
                          <w:txbxContent>
                            <w:p w14:paraId="5D5AAF56" w14:textId="77777777" w:rsidR="00A27F25" w:rsidRDefault="00A27F25" w:rsidP="00A27F25">
                              <w:pPr>
                                <w:spacing w:after="160" w:line="259" w:lineRule="auto"/>
                              </w:pPr>
                              <w:r>
                                <w:rPr>
                                  <w:w w:val="103"/>
                                  <w:sz w:val="16"/>
                                </w:rPr>
                                <w:t>(</w:t>
                              </w:r>
                            </w:p>
                          </w:txbxContent>
                        </wps:txbx>
                        <wps:bodyPr horzOverflow="overflow" vert="horz" lIns="0" tIns="0" rIns="0" bIns="0" rtlCol="0">
                          <a:noAutofit/>
                        </wps:bodyPr>
                      </wps:wsp>
                      <pic:pic xmlns:pic="http://schemas.openxmlformats.org/drawingml/2006/picture">
                        <pic:nvPicPr>
                          <pic:cNvPr id="458" name="Picture 458"/>
                          <pic:cNvPicPr/>
                        </pic:nvPicPr>
                        <pic:blipFill>
                          <a:blip r:embed="rId18"/>
                          <a:stretch>
                            <a:fillRect/>
                          </a:stretch>
                        </pic:blipFill>
                        <pic:spPr>
                          <a:xfrm>
                            <a:off x="1589418" y="579253"/>
                            <a:ext cx="292608" cy="792480"/>
                          </a:xfrm>
                          <a:prstGeom prst="rect">
                            <a:avLst/>
                          </a:prstGeom>
                        </pic:spPr>
                      </pic:pic>
                      <wps:wsp>
                        <wps:cNvPr id="459" name="Shape 645"/>
                        <wps:cNvSpPr/>
                        <wps:spPr>
                          <a:xfrm>
                            <a:off x="463550" y="178212"/>
                            <a:ext cx="1263174" cy="1195845"/>
                          </a:xfrm>
                          <a:custGeom>
                            <a:avLst/>
                            <a:gdLst/>
                            <a:ahLst/>
                            <a:cxnLst/>
                            <a:rect l="0" t="0" r="0" b="0"/>
                            <a:pathLst>
                              <a:path w="1263174" h="1195845">
                                <a:moveTo>
                                  <a:pt x="0" y="0"/>
                                </a:moveTo>
                                <a:lnTo>
                                  <a:pt x="1263174" y="0"/>
                                </a:lnTo>
                                <a:lnTo>
                                  <a:pt x="1263174" y="6350"/>
                                </a:lnTo>
                                <a:lnTo>
                                  <a:pt x="6350" y="6350"/>
                                </a:lnTo>
                                <a:lnTo>
                                  <a:pt x="6350" y="1189495"/>
                                </a:lnTo>
                                <a:lnTo>
                                  <a:pt x="1263174" y="1189495"/>
                                </a:lnTo>
                                <a:lnTo>
                                  <a:pt x="1263174" y="1195845"/>
                                </a:lnTo>
                                <a:lnTo>
                                  <a:pt x="0" y="119584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61" name="Shape 646"/>
                        <wps:cNvSpPr/>
                        <wps:spPr>
                          <a:xfrm>
                            <a:off x="1726724" y="178212"/>
                            <a:ext cx="1263174" cy="1195845"/>
                          </a:xfrm>
                          <a:custGeom>
                            <a:avLst/>
                            <a:gdLst/>
                            <a:ahLst/>
                            <a:cxnLst/>
                            <a:rect l="0" t="0" r="0" b="0"/>
                            <a:pathLst>
                              <a:path w="1263174" h="1195845">
                                <a:moveTo>
                                  <a:pt x="0" y="0"/>
                                </a:moveTo>
                                <a:lnTo>
                                  <a:pt x="1263174" y="0"/>
                                </a:lnTo>
                                <a:lnTo>
                                  <a:pt x="1263174" y="1192670"/>
                                </a:lnTo>
                                <a:lnTo>
                                  <a:pt x="1263174" y="1195845"/>
                                </a:lnTo>
                                <a:lnTo>
                                  <a:pt x="0" y="1195845"/>
                                </a:lnTo>
                                <a:lnTo>
                                  <a:pt x="0" y="1189495"/>
                                </a:lnTo>
                                <a:lnTo>
                                  <a:pt x="1256824" y="1189495"/>
                                </a:lnTo>
                                <a:lnTo>
                                  <a:pt x="1256824" y="6350"/>
                                </a:lnTo>
                                <a:lnTo>
                                  <a:pt x="0" y="635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69" name="Shape 23970"/>
                        <wps:cNvSpPr/>
                        <wps:spPr>
                          <a:xfrm>
                            <a:off x="466725" y="248723"/>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86" name="Shape 23971"/>
                        <wps:cNvSpPr/>
                        <wps:spPr>
                          <a:xfrm>
                            <a:off x="466725" y="364712"/>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87" name="Shape 23972"/>
                        <wps:cNvSpPr/>
                        <wps:spPr>
                          <a:xfrm>
                            <a:off x="466725" y="476155"/>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91" name="Shape 23973"/>
                        <wps:cNvSpPr/>
                        <wps:spPr>
                          <a:xfrm>
                            <a:off x="466725" y="589869"/>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93" name="Shape 23974"/>
                        <wps:cNvSpPr/>
                        <wps:spPr>
                          <a:xfrm>
                            <a:off x="466725" y="701312"/>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95" name="Shape 23975"/>
                        <wps:cNvSpPr/>
                        <wps:spPr>
                          <a:xfrm>
                            <a:off x="466725" y="810482"/>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97" name="Shape 23976"/>
                        <wps:cNvSpPr/>
                        <wps:spPr>
                          <a:xfrm>
                            <a:off x="466725" y="926483"/>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99" name="Shape 23977"/>
                        <wps:cNvSpPr/>
                        <wps:spPr>
                          <a:xfrm>
                            <a:off x="466725" y="1037926"/>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01" name="Shape 23978"/>
                        <wps:cNvSpPr/>
                        <wps:spPr>
                          <a:xfrm>
                            <a:off x="466725" y="1151642"/>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2" name="Shape 23979"/>
                        <wps:cNvSpPr/>
                        <wps:spPr>
                          <a:xfrm>
                            <a:off x="466725" y="1263085"/>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3" name="Shape 23980"/>
                        <wps:cNvSpPr/>
                        <wps:spPr>
                          <a:xfrm>
                            <a:off x="2951036" y="248723"/>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4" name="Shape 23981"/>
                        <wps:cNvSpPr/>
                        <wps:spPr>
                          <a:xfrm>
                            <a:off x="2951036" y="364712"/>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7" name="Shape 23982"/>
                        <wps:cNvSpPr/>
                        <wps:spPr>
                          <a:xfrm>
                            <a:off x="2951036" y="476155"/>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8" name="Shape 23983"/>
                        <wps:cNvSpPr/>
                        <wps:spPr>
                          <a:xfrm>
                            <a:off x="2951036" y="589869"/>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9" name="Shape 23984"/>
                        <wps:cNvSpPr/>
                        <wps:spPr>
                          <a:xfrm>
                            <a:off x="2951036" y="701312"/>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0" name="Shape 23985"/>
                        <wps:cNvSpPr/>
                        <wps:spPr>
                          <a:xfrm>
                            <a:off x="2951036" y="810482"/>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1" name="Shape 23986"/>
                        <wps:cNvSpPr/>
                        <wps:spPr>
                          <a:xfrm>
                            <a:off x="2951036" y="926483"/>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2" name="Shape 23987"/>
                        <wps:cNvSpPr/>
                        <wps:spPr>
                          <a:xfrm>
                            <a:off x="2951036" y="1037926"/>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3" name="Shape 23988"/>
                        <wps:cNvSpPr/>
                        <wps:spPr>
                          <a:xfrm>
                            <a:off x="2951036" y="1151642"/>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4" name="Shape 23989"/>
                        <wps:cNvSpPr/>
                        <wps:spPr>
                          <a:xfrm>
                            <a:off x="2951036" y="1263085"/>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5" name="Shape 23990"/>
                        <wps:cNvSpPr/>
                        <wps:spPr>
                          <a:xfrm>
                            <a:off x="711454" y="1350412"/>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6" name="Shape 23991"/>
                        <wps:cNvSpPr/>
                        <wps:spPr>
                          <a:xfrm>
                            <a:off x="959358" y="1350412"/>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7" name="Shape 23992"/>
                        <wps:cNvSpPr/>
                        <wps:spPr>
                          <a:xfrm>
                            <a:off x="1220915" y="1350412"/>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8" name="Shape 23993"/>
                        <wps:cNvSpPr/>
                        <wps:spPr>
                          <a:xfrm>
                            <a:off x="1471092" y="1350412"/>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9" name="Shape 23994"/>
                        <wps:cNvSpPr/>
                        <wps:spPr>
                          <a:xfrm>
                            <a:off x="1727480" y="1350412"/>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0" name="Shape 23995"/>
                        <wps:cNvSpPr/>
                        <wps:spPr>
                          <a:xfrm>
                            <a:off x="1969186" y="1350412"/>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1" name="Shape 23996"/>
                        <wps:cNvSpPr/>
                        <wps:spPr>
                          <a:xfrm>
                            <a:off x="2223910" y="1350412"/>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2" name="Shape 23997"/>
                        <wps:cNvSpPr/>
                        <wps:spPr>
                          <a:xfrm>
                            <a:off x="2478647" y="1350412"/>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3" name="Shape 23998"/>
                        <wps:cNvSpPr/>
                        <wps:spPr>
                          <a:xfrm>
                            <a:off x="2733027" y="1350412"/>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4" name="Shape 23999"/>
                        <wps:cNvSpPr/>
                        <wps:spPr>
                          <a:xfrm>
                            <a:off x="711454" y="18848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5" name="Shape 24000"/>
                        <wps:cNvSpPr/>
                        <wps:spPr>
                          <a:xfrm>
                            <a:off x="959358" y="18848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6" name="Shape 24001"/>
                        <wps:cNvSpPr/>
                        <wps:spPr>
                          <a:xfrm>
                            <a:off x="1220915" y="18848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7" name="Shape 24002"/>
                        <wps:cNvSpPr/>
                        <wps:spPr>
                          <a:xfrm>
                            <a:off x="1471092" y="18848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8" name="Shape 24003"/>
                        <wps:cNvSpPr/>
                        <wps:spPr>
                          <a:xfrm>
                            <a:off x="1723555" y="18848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9" name="Shape 24004"/>
                        <wps:cNvSpPr/>
                        <wps:spPr>
                          <a:xfrm>
                            <a:off x="1969186" y="18848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50" name="Shape 24005"/>
                        <wps:cNvSpPr/>
                        <wps:spPr>
                          <a:xfrm>
                            <a:off x="2223910" y="18848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51" name="Shape 24006"/>
                        <wps:cNvSpPr/>
                        <wps:spPr>
                          <a:xfrm>
                            <a:off x="2478647" y="18848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52" name="Shape 24007"/>
                        <wps:cNvSpPr/>
                        <wps:spPr>
                          <a:xfrm>
                            <a:off x="2733027" y="18848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53" name="Rectangle 553"/>
                        <wps:cNvSpPr/>
                        <wps:spPr>
                          <a:xfrm>
                            <a:off x="303552" y="207408"/>
                            <a:ext cx="160532" cy="130263"/>
                          </a:xfrm>
                          <a:prstGeom prst="rect">
                            <a:avLst/>
                          </a:prstGeom>
                          <a:ln>
                            <a:noFill/>
                          </a:ln>
                        </wps:spPr>
                        <wps:txbx>
                          <w:txbxContent>
                            <w:p w14:paraId="162BA3D0" w14:textId="77777777" w:rsidR="00A27F25" w:rsidRDefault="00A27F25" w:rsidP="00A27F25">
                              <w:pPr>
                                <w:spacing w:after="160" w:line="259" w:lineRule="auto"/>
                              </w:pPr>
                              <w:r>
                                <w:rPr>
                                  <w:rFonts w:ascii="Calibri" w:eastAsia="Calibri" w:hAnsi="Calibri" w:cs="Calibri"/>
                                  <w:w w:val="94"/>
                                  <w:sz w:val="16"/>
                                </w:rPr>
                                <w:t>1.0</w:t>
                              </w:r>
                            </w:p>
                          </w:txbxContent>
                        </wps:txbx>
                        <wps:bodyPr horzOverflow="overflow" vert="horz" lIns="0" tIns="0" rIns="0" bIns="0" rtlCol="0">
                          <a:noAutofit/>
                        </wps:bodyPr>
                      </wps:wsp>
                      <wps:wsp>
                        <wps:cNvPr id="554" name="Rectangle 554"/>
                        <wps:cNvSpPr/>
                        <wps:spPr>
                          <a:xfrm>
                            <a:off x="303552" y="319168"/>
                            <a:ext cx="160532" cy="130264"/>
                          </a:xfrm>
                          <a:prstGeom prst="rect">
                            <a:avLst/>
                          </a:prstGeom>
                          <a:ln>
                            <a:noFill/>
                          </a:ln>
                        </wps:spPr>
                        <wps:txbx>
                          <w:txbxContent>
                            <w:p w14:paraId="3A36895B" w14:textId="77777777" w:rsidR="00A27F25" w:rsidRDefault="00A27F25" w:rsidP="00A27F25">
                              <w:pPr>
                                <w:spacing w:after="160" w:line="259" w:lineRule="auto"/>
                              </w:pPr>
                              <w:r>
                                <w:rPr>
                                  <w:rFonts w:ascii="Calibri" w:eastAsia="Calibri" w:hAnsi="Calibri" w:cs="Calibri"/>
                                  <w:w w:val="94"/>
                                  <w:sz w:val="16"/>
                                </w:rPr>
                                <w:t>0.9</w:t>
                              </w:r>
                            </w:p>
                          </w:txbxContent>
                        </wps:txbx>
                        <wps:bodyPr horzOverflow="overflow" vert="horz" lIns="0" tIns="0" rIns="0" bIns="0" rtlCol="0">
                          <a:noAutofit/>
                        </wps:bodyPr>
                      </wps:wsp>
                      <wps:wsp>
                        <wps:cNvPr id="555" name="Rectangle 555"/>
                        <wps:cNvSpPr/>
                        <wps:spPr>
                          <a:xfrm>
                            <a:off x="303552" y="430929"/>
                            <a:ext cx="160532" cy="130263"/>
                          </a:xfrm>
                          <a:prstGeom prst="rect">
                            <a:avLst/>
                          </a:prstGeom>
                          <a:ln>
                            <a:noFill/>
                          </a:ln>
                        </wps:spPr>
                        <wps:txbx>
                          <w:txbxContent>
                            <w:p w14:paraId="1171E320" w14:textId="77777777" w:rsidR="00A27F25" w:rsidRDefault="00A27F25" w:rsidP="00A27F25">
                              <w:pPr>
                                <w:spacing w:after="160" w:line="259" w:lineRule="auto"/>
                              </w:pPr>
                              <w:r>
                                <w:rPr>
                                  <w:rFonts w:ascii="Calibri" w:eastAsia="Calibri" w:hAnsi="Calibri" w:cs="Calibri"/>
                                  <w:w w:val="94"/>
                                  <w:sz w:val="16"/>
                                </w:rPr>
                                <w:t>0.8</w:t>
                              </w:r>
                            </w:p>
                          </w:txbxContent>
                        </wps:txbx>
                        <wps:bodyPr horzOverflow="overflow" vert="horz" lIns="0" tIns="0" rIns="0" bIns="0" rtlCol="0">
                          <a:noAutofit/>
                        </wps:bodyPr>
                      </wps:wsp>
                      <wps:wsp>
                        <wps:cNvPr id="556" name="Rectangle 556"/>
                        <wps:cNvSpPr/>
                        <wps:spPr>
                          <a:xfrm>
                            <a:off x="303552" y="542699"/>
                            <a:ext cx="160532" cy="130263"/>
                          </a:xfrm>
                          <a:prstGeom prst="rect">
                            <a:avLst/>
                          </a:prstGeom>
                          <a:ln>
                            <a:noFill/>
                          </a:ln>
                        </wps:spPr>
                        <wps:txbx>
                          <w:txbxContent>
                            <w:p w14:paraId="2FA3B9F6" w14:textId="77777777" w:rsidR="00A27F25" w:rsidRDefault="00A27F25" w:rsidP="00A27F25">
                              <w:pPr>
                                <w:spacing w:after="160" w:line="259" w:lineRule="auto"/>
                              </w:pPr>
                              <w:r>
                                <w:rPr>
                                  <w:rFonts w:ascii="Calibri" w:eastAsia="Calibri" w:hAnsi="Calibri" w:cs="Calibri"/>
                                  <w:w w:val="94"/>
                                  <w:sz w:val="16"/>
                                </w:rPr>
                                <w:t>0.7</w:t>
                              </w:r>
                            </w:p>
                          </w:txbxContent>
                        </wps:txbx>
                        <wps:bodyPr horzOverflow="overflow" vert="horz" lIns="0" tIns="0" rIns="0" bIns="0" rtlCol="0">
                          <a:noAutofit/>
                        </wps:bodyPr>
                      </wps:wsp>
                      <wps:wsp>
                        <wps:cNvPr id="557" name="Rectangle 557"/>
                        <wps:cNvSpPr/>
                        <wps:spPr>
                          <a:xfrm>
                            <a:off x="303552" y="654459"/>
                            <a:ext cx="160532" cy="130263"/>
                          </a:xfrm>
                          <a:prstGeom prst="rect">
                            <a:avLst/>
                          </a:prstGeom>
                          <a:ln>
                            <a:noFill/>
                          </a:ln>
                        </wps:spPr>
                        <wps:txbx>
                          <w:txbxContent>
                            <w:p w14:paraId="282824B1" w14:textId="77777777" w:rsidR="00A27F25" w:rsidRDefault="00A27F25" w:rsidP="00A27F25">
                              <w:pPr>
                                <w:spacing w:after="160" w:line="259" w:lineRule="auto"/>
                              </w:pPr>
                              <w:r>
                                <w:rPr>
                                  <w:rFonts w:ascii="Calibri" w:eastAsia="Calibri" w:hAnsi="Calibri" w:cs="Calibri"/>
                                  <w:w w:val="94"/>
                                  <w:sz w:val="16"/>
                                </w:rPr>
                                <w:t>0.6</w:t>
                              </w:r>
                            </w:p>
                          </w:txbxContent>
                        </wps:txbx>
                        <wps:bodyPr horzOverflow="overflow" vert="horz" lIns="0" tIns="0" rIns="0" bIns="0" rtlCol="0">
                          <a:noAutofit/>
                        </wps:bodyPr>
                      </wps:wsp>
                      <wps:wsp>
                        <wps:cNvPr id="558" name="Rectangle 558"/>
                        <wps:cNvSpPr/>
                        <wps:spPr>
                          <a:xfrm>
                            <a:off x="303552" y="766218"/>
                            <a:ext cx="160532" cy="130264"/>
                          </a:xfrm>
                          <a:prstGeom prst="rect">
                            <a:avLst/>
                          </a:prstGeom>
                          <a:ln>
                            <a:noFill/>
                          </a:ln>
                        </wps:spPr>
                        <wps:txbx>
                          <w:txbxContent>
                            <w:p w14:paraId="5303C56D" w14:textId="77777777" w:rsidR="00A27F25" w:rsidRDefault="00A27F25" w:rsidP="00A27F25">
                              <w:pPr>
                                <w:spacing w:after="160" w:line="259" w:lineRule="auto"/>
                              </w:pPr>
                              <w:r>
                                <w:rPr>
                                  <w:rFonts w:ascii="Calibri" w:eastAsia="Calibri" w:hAnsi="Calibri" w:cs="Calibri"/>
                                  <w:w w:val="94"/>
                                  <w:sz w:val="16"/>
                                </w:rPr>
                                <w:t>0.5</w:t>
                              </w:r>
                            </w:p>
                          </w:txbxContent>
                        </wps:txbx>
                        <wps:bodyPr horzOverflow="overflow" vert="horz" lIns="0" tIns="0" rIns="0" bIns="0" rtlCol="0">
                          <a:noAutofit/>
                        </wps:bodyPr>
                      </wps:wsp>
                      <wps:wsp>
                        <wps:cNvPr id="559" name="Rectangle 559"/>
                        <wps:cNvSpPr/>
                        <wps:spPr>
                          <a:xfrm>
                            <a:off x="303552" y="877979"/>
                            <a:ext cx="160532" cy="130263"/>
                          </a:xfrm>
                          <a:prstGeom prst="rect">
                            <a:avLst/>
                          </a:prstGeom>
                          <a:ln>
                            <a:noFill/>
                          </a:ln>
                        </wps:spPr>
                        <wps:txbx>
                          <w:txbxContent>
                            <w:p w14:paraId="3D9C3D64" w14:textId="77777777" w:rsidR="00A27F25" w:rsidRDefault="00A27F25" w:rsidP="00A27F25">
                              <w:pPr>
                                <w:spacing w:after="160" w:line="259" w:lineRule="auto"/>
                              </w:pPr>
                              <w:r>
                                <w:rPr>
                                  <w:rFonts w:ascii="Calibri" w:eastAsia="Calibri" w:hAnsi="Calibri" w:cs="Calibri"/>
                                  <w:w w:val="94"/>
                                  <w:sz w:val="16"/>
                                </w:rPr>
                                <w:t>0.4</w:t>
                              </w:r>
                            </w:p>
                          </w:txbxContent>
                        </wps:txbx>
                        <wps:bodyPr horzOverflow="overflow" vert="horz" lIns="0" tIns="0" rIns="0" bIns="0" rtlCol="0">
                          <a:noAutofit/>
                        </wps:bodyPr>
                      </wps:wsp>
                      <wps:wsp>
                        <wps:cNvPr id="560" name="Rectangle 560"/>
                        <wps:cNvSpPr/>
                        <wps:spPr>
                          <a:xfrm>
                            <a:off x="303552" y="989739"/>
                            <a:ext cx="160532" cy="130263"/>
                          </a:xfrm>
                          <a:prstGeom prst="rect">
                            <a:avLst/>
                          </a:prstGeom>
                          <a:ln>
                            <a:noFill/>
                          </a:ln>
                        </wps:spPr>
                        <wps:txbx>
                          <w:txbxContent>
                            <w:p w14:paraId="513BAB35" w14:textId="77777777" w:rsidR="00A27F25" w:rsidRDefault="00A27F25" w:rsidP="00A27F25">
                              <w:pPr>
                                <w:spacing w:after="160" w:line="259" w:lineRule="auto"/>
                              </w:pPr>
                              <w:r>
                                <w:rPr>
                                  <w:rFonts w:ascii="Calibri" w:eastAsia="Calibri" w:hAnsi="Calibri" w:cs="Calibri"/>
                                  <w:w w:val="94"/>
                                  <w:sz w:val="16"/>
                                </w:rPr>
                                <w:t>0.3</w:t>
                              </w:r>
                            </w:p>
                          </w:txbxContent>
                        </wps:txbx>
                        <wps:bodyPr horzOverflow="overflow" vert="horz" lIns="0" tIns="0" rIns="0" bIns="0" rtlCol="0">
                          <a:noAutofit/>
                        </wps:bodyPr>
                      </wps:wsp>
                      <wps:wsp>
                        <wps:cNvPr id="561" name="Rectangle 561"/>
                        <wps:cNvSpPr/>
                        <wps:spPr>
                          <a:xfrm>
                            <a:off x="303552" y="1101499"/>
                            <a:ext cx="160532" cy="130263"/>
                          </a:xfrm>
                          <a:prstGeom prst="rect">
                            <a:avLst/>
                          </a:prstGeom>
                          <a:ln>
                            <a:noFill/>
                          </a:ln>
                        </wps:spPr>
                        <wps:txbx>
                          <w:txbxContent>
                            <w:p w14:paraId="723FE7BB" w14:textId="77777777" w:rsidR="00A27F25" w:rsidRDefault="00A27F25" w:rsidP="00A27F25">
                              <w:pPr>
                                <w:spacing w:after="160" w:line="259" w:lineRule="auto"/>
                              </w:pPr>
                              <w:r>
                                <w:rPr>
                                  <w:rFonts w:ascii="Calibri" w:eastAsia="Calibri" w:hAnsi="Calibri" w:cs="Calibri"/>
                                  <w:w w:val="94"/>
                                  <w:sz w:val="16"/>
                                </w:rPr>
                                <w:t>0.2</w:t>
                              </w:r>
                            </w:p>
                          </w:txbxContent>
                        </wps:txbx>
                        <wps:bodyPr horzOverflow="overflow" vert="horz" lIns="0" tIns="0" rIns="0" bIns="0" rtlCol="0">
                          <a:noAutofit/>
                        </wps:bodyPr>
                      </wps:wsp>
                      <wps:wsp>
                        <wps:cNvPr id="562" name="Rectangle 562"/>
                        <wps:cNvSpPr/>
                        <wps:spPr>
                          <a:xfrm>
                            <a:off x="303552" y="1213269"/>
                            <a:ext cx="160532" cy="130264"/>
                          </a:xfrm>
                          <a:prstGeom prst="rect">
                            <a:avLst/>
                          </a:prstGeom>
                          <a:ln>
                            <a:noFill/>
                          </a:ln>
                        </wps:spPr>
                        <wps:txbx>
                          <w:txbxContent>
                            <w:p w14:paraId="4B4C952F" w14:textId="77777777" w:rsidR="00A27F25" w:rsidRDefault="00A27F25" w:rsidP="00A27F25">
                              <w:pPr>
                                <w:spacing w:after="160" w:line="259" w:lineRule="auto"/>
                              </w:pPr>
                              <w:r>
                                <w:rPr>
                                  <w:rFonts w:ascii="Calibri" w:eastAsia="Calibri" w:hAnsi="Calibri" w:cs="Calibri"/>
                                  <w:w w:val="94"/>
                                  <w:sz w:val="16"/>
                                </w:rPr>
                                <w:t>0.1</w:t>
                              </w:r>
                            </w:p>
                          </w:txbxContent>
                        </wps:txbx>
                        <wps:bodyPr horzOverflow="overflow" vert="horz" lIns="0" tIns="0" rIns="0" bIns="0" rtlCol="0">
                          <a:noAutofit/>
                        </wps:bodyPr>
                      </wps:wsp>
                      <wps:wsp>
                        <wps:cNvPr id="563" name="Rectangle 563"/>
                        <wps:cNvSpPr/>
                        <wps:spPr>
                          <a:xfrm>
                            <a:off x="303552" y="1325039"/>
                            <a:ext cx="160532" cy="130264"/>
                          </a:xfrm>
                          <a:prstGeom prst="rect">
                            <a:avLst/>
                          </a:prstGeom>
                          <a:ln>
                            <a:noFill/>
                          </a:ln>
                        </wps:spPr>
                        <wps:txbx>
                          <w:txbxContent>
                            <w:p w14:paraId="3B15C027" w14:textId="77777777" w:rsidR="00A27F25" w:rsidRDefault="00A27F25" w:rsidP="00A27F25">
                              <w:pPr>
                                <w:spacing w:after="160" w:line="259" w:lineRule="auto"/>
                              </w:pPr>
                              <w:r>
                                <w:rPr>
                                  <w:rFonts w:ascii="Calibri" w:eastAsia="Calibri" w:hAnsi="Calibri" w:cs="Calibri"/>
                                  <w:w w:val="94"/>
                                  <w:sz w:val="16"/>
                                </w:rPr>
                                <w:t>0.0</w:t>
                              </w:r>
                            </w:p>
                          </w:txbxContent>
                        </wps:txbx>
                        <wps:bodyPr horzOverflow="overflow" vert="horz" lIns="0" tIns="0" rIns="0" bIns="0" rtlCol="0">
                          <a:noAutofit/>
                        </wps:bodyPr>
                      </wps:wsp>
                      <wps:wsp>
                        <wps:cNvPr id="564" name="Rectangle 564"/>
                        <wps:cNvSpPr/>
                        <wps:spPr>
                          <a:xfrm rot="-5399999">
                            <a:off x="-392286" y="584402"/>
                            <a:ext cx="1187722" cy="129047"/>
                          </a:xfrm>
                          <a:prstGeom prst="rect">
                            <a:avLst/>
                          </a:prstGeom>
                          <a:ln>
                            <a:noFill/>
                          </a:ln>
                        </wps:spPr>
                        <wps:txbx>
                          <w:txbxContent>
                            <w:p w14:paraId="68C177C9" w14:textId="77777777" w:rsidR="00A27F25" w:rsidRDefault="00A27F25" w:rsidP="00A27F25">
                              <w:pPr>
                                <w:spacing w:after="160" w:line="259" w:lineRule="auto"/>
                              </w:pPr>
                              <w:r>
                                <w:rPr>
                                  <w:rFonts w:ascii="Calibri" w:eastAsia="Calibri" w:hAnsi="Calibri" w:cs="Calibri"/>
                                  <w:sz w:val="16"/>
                                </w:rPr>
                                <w:t>FFT</w:t>
                              </w:r>
                              <w:r>
                                <w:rPr>
                                  <w:rFonts w:ascii="Calibri" w:eastAsia="Calibri" w:hAnsi="Calibri" w:cs="Calibri"/>
                                  <w:spacing w:val="-189"/>
                                  <w:sz w:val="16"/>
                                </w:rPr>
                                <w:t xml:space="preserve"> </w:t>
                              </w:r>
                              <w:r>
                                <w:rPr>
                                  <w:rFonts w:ascii="Calibri" w:eastAsia="Calibri" w:hAnsi="Calibri" w:cs="Calibri"/>
                                  <w:sz w:val="16"/>
                                </w:rPr>
                                <w:t>PSF</w:t>
                              </w:r>
                              <w:r>
                                <w:rPr>
                                  <w:rFonts w:ascii="Calibri" w:eastAsia="Calibri" w:hAnsi="Calibri" w:cs="Calibri"/>
                                  <w:spacing w:val="-189"/>
                                  <w:sz w:val="16"/>
                                </w:rPr>
                                <w:t xml:space="preserve"> </w:t>
                              </w:r>
                              <w:r>
                                <w:rPr>
                                  <w:rFonts w:ascii="Calibri" w:eastAsia="Calibri" w:hAnsi="Calibri" w:cs="Calibri"/>
                                  <w:sz w:val="16"/>
                                </w:rPr>
                                <w:t>cross</w:t>
                              </w:r>
                              <w:r>
                                <w:rPr>
                                  <w:rFonts w:ascii="Calibri" w:eastAsia="Calibri" w:hAnsi="Calibri" w:cs="Calibri"/>
                                  <w:spacing w:val="-189"/>
                                  <w:sz w:val="16"/>
                                </w:rPr>
                                <w:t xml:space="preserve"> </w:t>
                              </w:r>
                              <w:r>
                                <w:rPr>
                                  <w:rFonts w:ascii="Calibri" w:eastAsia="Calibri" w:hAnsi="Calibri" w:cs="Calibri"/>
                                  <w:sz w:val="16"/>
                                </w:rPr>
                                <w:t>section</w:t>
                              </w:r>
                            </w:p>
                          </w:txbxContent>
                        </wps:txbx>
                        <wps:bodyPr horzOverflow="overflow" vert="horz" lIns="0" tIns="0" rIns="0" bIns="0" rtlCol="0">
                          <a:noAutofit/>
                        </wps:bodyPr>
                      </wps:wsp>
                      <wps:wsp>
                        <wps:cNvPr id="578" name="Rectangle 578"/>
                        <wps:cNvSpPr/>
                        <wps:spPr>
                          <a:xfrm>
                            <a:off x="1456525" y="509702"/>
                            <a:ext cx="355481" cy="130264"/>
                          </a:xfrm>
                          <a:prstGeom prst="rect">
                            <a:avLst/>
                          </a:prstGeom>
                          <a:ln>
                            <a:noFill/>
                          </a:ln>
                        </wps:spPr>
                        <wps:txbx>
                          <w:txbxContent>
                            <w:p w14:paraId="3CCABD83" w14:textId="77777777" w:rsidR="00A27F25" w:rsidRDefault="00A27F25" w:rsidP="00A27F25">
                              <w:pPr>
                                <w:spacing w:after="160" w:line="259" w:lineRule="auto"/>
                              </w:pPr>
                              <w:r>
                                <w:rPr>
                                  <w:rFonts w:ascii="Calibri" w:eastAsia="Calibri" w:hAnsi="Calibri" w:cs="Calibri"/>
                                  <w:w w:val="114"/>
                                  <w:sz w:val="16"/>
                                </w:rPr>
                                <w:t>Ｇ；Ｒ</w:t>
                              </w:r>
                              <w:r>
                                <w:rPr>
                                  <w:rFonts w:ascii="Calibri" w:eastAsia="Calibri" w:hAnsi="Calibri" w:cs="Calibri"/>
                                  <w:spacing w:val="12"/>
                                  <w:w w:val="114"/>
                                  <w:sz w:val="16"/>
                                </w:rPr>
                                <w:t xml:space="preserve"> </w:t>
                              </w:r>
                              <w:r>
                                <w:rPr>
                                  <w:rFonts w:ascii="Calibri" w:eastAsia="Calibri" w:hAnsi="Calibri" w:cs="Calibri"/>
                                  <w:w w:val="114"/>
                                  <w:sz w:val="16"/>
                                </w:rPr>
                                <w:t>=</w:t>
                              </w:r>
                            </w:p>
                          </w:txbxContent>
                        </wps:txbx>
                        <wps:bodyPr horzOverflow="overflow" vert="horz" lIns="0" tIns="0" rIns="0" bIns="0" rtlCol="0">
                          <a:noAutofit/>
                        </wps:bodyPr>
                      </wps:wsp>
                      <wps:wsp>
                        <wps:cNvPr id="582" name="Rectangle 582"/>
                        <wps:cNvSpPr/>
                        <wps:spPr>
                          <a:xfrm>
                            <a:off x="1754863" y="509702"/>
                            <a:ext cx="293363" cy="130264"/>
                          </a:xfrm>
                          <a:prstGeom prst="rect">
                            <a:avLst/>
                          </a:prstGeom>
                          <a:ln>
                            <a:noFill/>
                          </a:ln>
                        </wps:spPr>
                        <wps:txbx>
                          <w:txbxContent>
                            <w:p w14:paraId="3156DEFE" w14:textId="77777777" w:rsidR="00A27F25" w:rsidRDefault="00A27F25" w:rsidP="00A27F25">
                              <w:pPr>
                                <w:spacing w:after="160" w:line="259" w:lineRule="auto"/>
                              </w:pPr>
                              <w:r>
                                <w:rPr>
                                  <w:rFonts w:ascii="Calibri" w:eastAsia="Calibri" w:hAnsi="Calibri" w:cs="Calibri"/>
                                  <w:w w:val="94"/>
                                  <w:sz w:val="16"/>
                                </w:rPr>
                                <w:t>0.655</w:t>
                              </w:r>
                            </w:p>
                          </w:txbxContent>
                        </wps:txbx>
                        <wps:bodyPr horzOverflow="overflow" vert="horz" lIns="0" tIns="0" rIns="0" bIns="0" rtlCol="0">
                          <a:noAutofit/>
                        </wps:bodyPr>
                      </wps:wsp>
                      <wps:wsp>
                        <wps:cNvPr id="583" name="Rectangle 583"/>
                        <wps:cNvSpPr/>
                        <wps:spPr>
                          <a:xfrm>
                            <a:off x="1342946" y="1558804"/>
                            <a:ext cx="1009082" cy="129047"/>
                          </a:xfrm>
                          <a:prstGeom prst="rect">
                            <a:avLst/>
                          </a:prstGeom>
                          <a:ln>
                            <a:noFill/>
                          </a:ln>
                        </wps:spPr>
                        <wps:txbx>
                          <w:txbxContent>
                            <w:p w14:paraId="08CBC3B9" w14:textId="77777777" w:rsidR="00A27F25" w:rsidRDefault="00A27F25" w:rsidP="00A27F25">
                              <w:pPr>
                                <w:spacing w:after="160" w:line="259" w:lineRule="auto"/>
                              </w:pPr>
                              <w:r>
                                <w:rPr>
                                  <w:rFonts w:ascii="Calibri" w:eastAsia="Calibri" w:hAnsi="Calibri" w:cs="Calibri"/>
                                  <w:w w:val="103"/>
                                  <w:sz w:val="16"/>
                                </w:rPr>
                                <w:t>Position in micron</w:t>
                              </w:r>
                              <w:ins w:id="715" w:author="Author">
                                <w:r>
                                  <w:rPr>
                                    <w:rFonts w:ascii="Calibri" w:eastAsia="Calibri" w:hAnsi="Calibri" w:cs="Calibri"/>
                                    <w:w w:val="103"/>
                                    <w:sz w:val="16"/>
                                  </w:rPr>
                                  <w:t>s</w:t>
                                </w:r>
                              </w:ins>
                            </w:p>
                          </w:txbxContent>
                        </wps:txbx>
                        <wps:bodyPr horzOverflow="overflow" vert="horz" lIns="0" tIns="0" rIns="0" bIns="0" rtlCol="0">
                          <a:noAutofit/>
                        </wps:bodyPr>
                      </wps:wsp>
                      <wps:wsp>
                        <wps:cNvPr id="584" name="Rectangle 584"/>
                        <wps:cNvSpPr/>
                        <wps:spPr>
                          <a:xfrm>
                            <a:off x="2852753" y="1407928"/>
                            <a:ext cx="360103" cy="130263"/>
                          </a:xfrm>
                          <a:prstGeom prst="rect">
                            <a:avLst/>
                          </a:prstGeom>
                          <a:ln>
                            <a:noFill/>
                          </a:ln>
                        </wps:spPr>
                        <wps:txbx>
                          <w:txbxContent>
                            <w:p w14:paraId="4F8902F3" w14:textId="77777777" w:rsidR="00A27F25" w:rsidRDefault="00A27F25" w:rsidP="00A27F25">
                              <w:pPr>
                                <w:spacing w:after="160" w:line="259" w:lineRule="auto"/>
                              </w:pPr>
                              <w:r>
                                <w:rPr>
                                  <w:rFonts w:ascii="Calibri" w:eastAsia="Calibri" w:hAnsi="Calibri" w:cs="Calibri"/>
                                  <w:w w:val="94"/>
                                  <w:sz w:val="16"/>
                                </w:rPr>
                                <w:t>815.99</w:t>
                              </w:r>
                            </w:p>
                          </w:txbxContent>
                        </wps:txbx>
                        <wps:bodyPr horzOverflow="overflow" vert="horz" lIns="0" tIns="0" rIns="0" bIns="0" rtlCol="0">
                          <a:noAutofit/>
                        </wps:bodyPr>
                      </wps:wsp>
                      <wps:wsp>
                        <wps:cNvPr id="587" name="Rectangle 587"/>
                        <wps:cNvSpPr/>
                        <wps:spPr>
                          <a:xfrm>
                            <a:off x="1637627" y="1407928"/>
                            <a:ext cx="225393" cy="130263"/>
                          </a:xfrm>
                          <a:prstGeom prst="rect">
                            <a:avLst/>
                          </a:prstGeom>
                          <a:ln>
                            <a:noFill/>
                          </a:ln>
                        </wps:spPr>
                        <wps:txbx>
                          <w:txbxContent>
                            <w:p w14:paraId="63101716" w14:textId="77777777" w:rsidR="00A27F25" w:rsidRDefault="00A27F25" w:rsidP="00A27F25">
                              <w:pPr>
                                <w:spacing w:after="160" w:line="259" w:lineRule="auto"/>
                              </w:pPr>
                              <w:r>
                                <w:rPr>
                                  <w:rFonts w:ascii="Calibri" w:eastAsia="Calibri" w:hAnsi="Calibri" w:cs="Calibri"/>
                                  <w:w w:val="94"/>
                                  <w:sz w:val="16"/>
                                </w:rPr>
                                <w:t>0.00</w:t>
                              </w:r>
                            </w:p>
                          </w:txbxContent>
                        </wps:txbx>
                        <wps:bodyPr horzOverflow="overflow" vert="horz" lIns="0" tIns="0" rIns="0" bIns="0" rtlCol="0">
                          <a:noAutofit/>
                        </wps:bodyPr>
                      </wps:wsp>
                      <wps:wsp>
                        <wps:cNvPr id="588" name="Rectangle 588"/>
                        <wps:cNvSpPr/>
                        <wps:spPr>
                          <a:xfrm>
                            <a:off x="290167" y="1407928"/>
                            <a:ext cx="442693" cy="130263"/>
                          </a:xfrm>
                          <a:prstGeom prst="rect">
                            <a:avLst/>
                          </a:prstGeom>
                          <a:ln>
                            <a:noFill/>
                          </a:ln>
                        </wps:spPr>
                        <wps:txbx>
                          <w:txbxContent>
                            <w:p w14:paraId="298C6160" w14:textId="77777777" w:rsidR="00A27F25" w:rsidRDefault="00A27F25" w:rsidP="00A27F25">
                              <w:pPr>
                                <w:spacing w:after="160" w:line="259" w:lineRule="auto"/>
                              </w:pPr>
                              <w:r>
                                <w:rPr>
                                  <w:rFonts w:ascii="Calibri" w:eastAsia="Calibri" w:hAnsi="Calibri" w:cs="Calibri"/>
                                  <w:w w:val="98"/>
                                  <w:sz w:val="16"/>
                                </w:rPr>
                                <w:t>−815.99</w:t>
                              </w:r>
                            </w:p>
                          </w:txbxContent>
                        </wps:txbx>
                        <wps:bodyPr horzOverflow="overflow" vert="horz" lIns="0" tIns="0" rIns="0" bIns="0" rtlCol="0">
                          <a:noAutofit/>
                        </wps:bodyPr>
                      </wps:wsp>
                    </wpg:wgp>
                  </a:graphicData>
                </a:graphic>
              </wp:inline>
            </w:drawing>
          </mc:Choice>
          <mc:Fallback>
            <w:pict>
              <v:group w14:anchorId="4828B884" id="Group 451" o:spid="_x0000_s1299" style="width:254.75pt;height:130.4pt;mso-position-horizontal-relative:char;mso-position-vertical-relative:line" coordsize="32354,165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">
                <v:rect id="Rectangle 452" o:spid="_x0000_s1300" style="position:absolute;left:794;width:466;height:1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45E2800F" w14:textId="77777777" w:rsidR="00A27F25" w:rsidRDefault="00A27F25" w:rsidP="00A27F25">
                        <w:pPr>
                          <w:spacing w:after="160" w:line="259" w:lineRule="auto"/>
                        </w:pPr>
                        <w:r>
                          <w:rPr>
                            <w:w w:val="103"/>
                            <w:sz w:val="16"/>
                          </w:rPr>
                          <w:t>)</w:t>
                        </w:r>
                      </w:p>
                    </w:txbxContent>
                  </v:textbox>
                </v:rect>
                <v:rect id="Rectangle 453" o:spid="_x0000_s1301" style="position:absolute;width:465;height:1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43EE4593" w14:textId="77777777" w:rsidR="00A27F25" w:rsidRDefault="00A27F25" w:rsidP="00A27F25">
                        <w:pPr>
                          <w:spacing w:after="160" w:line="259" w:lineRule="auto"/>
                        </w:pPr>
                        <w:r>
                          <w:rPr>
                            <w:w w:val="103"/>
                            <w:sz w:val="16"/>
                          </w:rPr>
                          <w:t>(</w:t>
                        </w:r>
                      </w:p>
                    </w:txbxContent>
                  </v:textbox>
                </v:rect>
                <v:rect id="Rectangle 454" o:spid="_x0000_s1302" style="position:absolute;left:350;width:591;height:1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14:paraId="5C279D79" w14:textId="77777777" w:rsidR="00A27F25" w:rsidRDefault="00A27F25" w:rsidP="00A27F25">
                        <w:pPr>
                          <w:spacing w:after="160" w:line="259" w:lineRule="auto"/>
                        </w:pPr>
                        <w:r>
                          <w:rPr>
                            <w:w w:val="98"/>
                            <w:sz w:val="16"/>
                          </w:rPr>
                          <w:t>a</w:t>
                        </w:r>
                      </w:p>
                    </w:txbxContent>
                  </v:textbox>
                </v:rect>
                <v:rect id="Rectangle 455" o:spid="_x0000_s1303" style="position:absolute;left:32003;width:466;height:1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4D8F0250" w14:textId="77777777" w:rsidR="00A27F25" w:rsidRDefault="00A27F25" w:rsidP="00A27F25">
                        <w:pPr>
                          <w:spacing w:after="160" w:line="259" w:lineRule="auto"/>
                        </w:pPr>
                        <w:r>
                          <w:rPr>
                            <w:w w:val="103"/>
                            <w:sz w:val="16"/>
                          </w:rPr>
                          <w:t>)</w:t>
                        </w:r>
                      </w:p>
                    </w:txbxContent>
                  </v:textbox>
                </v:rect>
                <v:rect id="Rectangle 456" o:spid="_x0000_s1304" style="position:absolute;left:31489;width:684;height:1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1BA1B53F" w14:textId="77777777" w:rsidR="00A27F25" w:rsidRDefault="00A27F25" w:rsidP="00A27F25">
                        <w:pPr>
                          <w:spacing w:after="160" w:line="259" w:lineRule="auto"/>
                        </w:pPr>
                        <w:r>
                          <w:rPr>
                            <w:w w:val="101"/>
                            <w:sz w:val="16"/>
                          </w:rPr>
                          <w:t>b</w:t>
                        </w:r>
                      </w:p>
                    </w:txbxContent>
                  </v:textbox>
                </v:rect>
                <v:rect id="Rectangle 457" o:spid="_x0000_s1305" style="position:absolute;left:31139;width:466;height:1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5D5AAF56" w14:textId="77777777" w:rsidR="00A27F25" w:rsidRDefault="00A27F25" w:rsidP="00A27F25">
                        <w:pPr>
                          <w:spacing w:after="160" w:line="259" w:lineRule="auto"/>
                        </w:pPr>
                        <w:r>
                          <w:rPr>
                            <w:w w:val="103"/>
                            <w:sz w:val="16"/>
                          </w:rPr>
                          <w:t>(</w:t>
                        </w:r>
                      </w:p>
                    </w:txbxContent>
                  </v:textbox>
                </v:rect>
                <v:shape id="Picture 458" o:spid="_x0000_s1306" type="#_x0000_t75" style="position:absolute;left:15894;top:5792;width:2926;height:7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">
                  <v:imagedata r:id="rId19" o:title=""/>
                </v:shape>
                <v:shape id="Shape 645" o:spid="_x0000_s1307" style="position:absolute;left:4635;top:1782;width:12632;height:11958;visibility:visible;mso-wrap-style:square;v-text-anchor:top" coordsize="1263174,119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" path="m,l1263174,r,6350l6350,6350r,1183145l1263174,1189495r,6350l,1195845,,xe" fillcolor="#181717" stroked="f" strokeweight="0">
                  <v:stroke miterlimit="83231f" joinstyle="miter"/>
                  <v:path arrowok="t" textboxrect="0,0,1263174,1195845"/>
                </v:shape>
                <v:shape id="Shape 646" o:spid="_x0000_s1308" style="position:absolute;left:17267;top:1782;width:12631;height:11958;visibility:visible;mso-wrap-style:square;v-text-anchor:top" coordsize="1263174,119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" path="m,l1263174,r,1192670l1263174,1195845,,1195845r,-6350l1256824,1189495r,-1183145l,6350,,xe" fillcolor="#181717" stroked="f" strokeweight="0">
                  <v:stroke miterlimit="83231f" joinstyle="miter"/>
                  <v:path arrowok="t" textboxrect="0,0,1263174,1195845"/>
                </v:shape>
                <v:shape id="Shape 23970" o:spid="_x0000_s1309" style="position:absolute;left:4667;top:2487;width:295;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" path="m,l29567,r,9144l,9144,,e" fillcolor="#181717" stroked="f" strokeweight="0">
                  <v:stroke miterlimit="83231f" joinstyle="miter"/>
                  <v:path arrowok="t" textboxrect="0,0,29567,9144"/>
                </v:shape>
                <v:shape id="Shape 23971" o:spid="_x0000_s1310" style="position:absolute;left:4667;top:3647;width:295;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" path="m,l29567,r,9144l,9144,,e" fillcolor="#181717" stroked="f" strokeweight="0">
                  <v:stroke miterlimit="83231f" joinstyle="miter"/>
                  <v:path arrowok="t" textboxrect="0,0,29567,9144"/>
                </v:shape>
                <v:shape id="Shape 23972" o:spid="_x0000_s1311" style="position:absolute;left:4667;top:4761;width:295;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" path="m,l29567,r,9144l,9144,,e" fillcolor="#181717" stroked="f" strokeweight="0">
                  <v:stroke miterlimit="83231f" joinstyle="miter"/>
                  <v:path arrowok="t" textboxrect="0,0,29567,9144"/>
                </v:shape>
                <v:shape id="Shape 23973" o:spid="_x0000_s1312" style="position:absolute;left:4667;top:5898;width:295;height:92;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" path="m,l29567,r,9144l,9144,,e" fillcolor="#181717" stroked="f" strokeweight="0">
                  <v:stroke miterlimit="83231f" joinstyle="miter"/>
                  <v:path arrowok="t" textboxrect="0,0,29567,9144"/>
                </v:shape>
                <v:shape id="Shape 23974" o:spid="_x0000_s1313" style="position:absolute;left:4667;top:7013;width:295;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" path="m,l29567,r,9144l,9144,,e" fillcolor="#181717" stroked="f" strokeweight="0">
                  <v:stroke miterlimit="83231f" joinstyle="miter"/>
                  <v:path arrowok="t" textboxrect="0,0,29567,9144"/>
                </v:shape>
                <v:shape id="Shape 23975" o:spid="_x0000_s1314" style="position:absolute;left:4667;top:8104;width:295;height:92;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" path="m,l29567,r,9144l,9144,,e" fillcolor="#181717" stroked="f" strokeweight="0">
                  <v:stroke miterlimit="83231f" joinstyle="miter"/>
                  <v:path arrowok="t" textboxrect="0,0,29567,9144"/>
                </v:shape>
                <v:shape id="Shape 23976" o:spid="_x0000_s1315" style="position:absolute;left:4667;top:9264;width:295;height:92;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" path="m,l29567,r,9144l,9144,,e" fillcolor="#181717" stroked="f" strokeweight="0">
                  <v:stroke miterlimit="83231f" joinstyle="miter"/>
                  <v:path arrowok="t" textboxrect="0,0,29567,9144"/>
                </v:shape>
                <v:shape id="Shape 23977" o:spid="_x0000_s1316" style="position:absolute;left:4667;top:10379;width:295;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" path="m,l29567,r,9144l,9144,,e" fillcolor="#181717" stroked="f" strokeweight="0">
                  <v:stroke miterlimit="83231f" joinstyle="miter"/>
                  <v:path arrowok="t" textboxrect="0,0,29567,9144"/>
                </v:shape>
                <v:shape id="Shape 23978" o:spid="_x0000_s1317" style="position:absolute;left:4667;top:11516;width:295;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" path="m,l29567,r,9144l,9144,,e" fillcolor="#181717" stroked="f" strokeweight="0">
                  <v:stroke miterlimit="83231f" joinstyle="miter"/>
                  <v:path arrowok="t" textboxrect="0,0,29567,9144"/>
                </v:shape>
                <v:shape id="Shape 23979" o:spid="_x0000_s1318" style="position:absolute;left:4667;top:12630;width:295;height:92;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" path="m,l29567,r,9144l,9144,,e" fillcolor="#181717" stroked="f" strokeweight="0">
                  <v:stroke miterlimit="83231f" joinstyle="miter"/>
                  <v:path arrowok="t" textboxrect="0,0,29567,9144"/>
                </v:shape>
                <v:shape id="Shape 23980" o:spid="_x0000_s1319" style="position:absolute;left:29510;top:2487;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" path="m,l29566,r,9144l,9144,,e" fillcolor="#181717" stroked="f" strokeweight="0">
                  <v:stroke miterlimit="83231f" joinstyle="miter"/>
                  <v:path arrowok="t" textboxrect="0,0,29566,9144"/>
                </v:shape>
                <v:shape id="Shape 23981" o:spid="_x0000_s1320" style="position:absolute;left:29510;top:3647;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" path="m,l29566,r,9144l,9144,,e" fillcolor="#181717" stroked="f" strokeweight="0">
                  <v:stroke miterlimit="83231f" joinstyle="miter"/>
                  <v:path arrowok="t" textboxrect="0,0,29566,9144"/>
                </v:shape>
                <v:shape id="Shape 23982" o:spid="_x0000_s1321" style="position:absolute;left:29510;top:4761;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" path="m,l29566,r,9144l,9144,,e" fillcolor="#181717" stroked="f" strokeweight="0">
                  <v:stroke miterlimit="83231f" joinstyle="miter"/>
                  <v:path arrowok="t" textboxrect="0,0,29566,9144"/>
                </v:shape>
                <v:shape id="Shape 23983" o:spid="_x0000_s1322" style="position:absolute;left:29510;top:5898;width:296;height:92;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" path="m,l29566,r,9144l,9144,,e" fillcolor="#181717" stroked="f" strokeweight="0">
                  <v:stroke miterlimit="83231f" joinstyle="miter"/>
                  <v:path arrowok="t" textboxrect="0,0,29566,9144"/>
                </v:shape>
                <v:shape id="Shape 23984" o:spid="_x0000_s1323" style="position:absolute;left:29510;top:7013;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" path="m,l29566,r,9144l,9144,,e" fillcolor="#181717" stroked="f" strokeweight="0">
                  <v:stroke miterlimit="83231f" joinstyle="miter"/>
                  <v:path arrowok="t" textboxrect="0,0,29566,9144"/>
                </v:shape>
                <v:shape id="Shape 23985" o:spid="_x0000_s1324" style="position:absolute;left:29510;top:8104;width:296;height:92;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" path="m,l29566,r,9144l,9144,,e" fillcolor="#181717" stroked="f" strokeweight="0">
                  <v:stroke miterlimit="83231f" joinstyle="miter"/>
                  <v:path arrowok="t" textboxrect="0,0,29566,9144"/>
                </v:shape>
                <v:shape id="Shape 23986" o:spid="_x0000_s1325" style="position:absolute;left:29510;top:9264;width:296;height:92;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" path="m,l29566,r,9144l,9144,,e" fillcolor="#181717" stroked="f" strokeweight="0">
                  <v:stroke miterlimit="83231f" joinstyle="miter"/>
                  <v:path arrowok="t" textboxrect="0,0,29566,9144"/>
                </v:shape>
                <v:shape id="Shape 23987" o:spid="_x0000_s1326" style="position:absolute;left:29510;top:10379;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" path="m,l29566,r,9144l,9144,,e" fillcolor="#181717" stroked="f" strokeweight="0">
                  <v:stroke miterlimit="83231f" joinstyle="miter"/>
                  <v:path arrowok="t" textboxrect="0,0,29566,9144"/>
                </v:shape>
                <v:shape id="Shape 23988" o:spid="_x0000_s1327" style="position:absolute;left:29510;top:11516;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" path="m,l29566,r,9144l,9144,,e" fillcolor="#181717" stroked="f" strokeweight="0">
                  <v:stroke miterlimit="83231f" joinstyle="miter"/>
                  <v:path arrowok="t" textboxrect="0,0,29566,9144"/>
                </v:shape>
                <v:shape id="Shape 23989" o:spid="_x0000_s1328" style="position:absolute;left:29510;top:12630;width:296;height:92;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" path="m,l29566,r,9144l,9144,,e" fillcolor="#181717" stroked="f" strokeweight="0">
                  <v:stroke miterlimit="83231f" joinstyle="miter"/>
                  <v:path arrowok="t" textboxrect="0,0,29566,9144"/>
                </v:shape>
                <v:shape id="Shape 23990" o:spid="_x0000_s1329" style="position:absolute;left:7114;top:13504;width:91;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" path="m,l9144,r,20470l,20470,,e" fillcolor="#181717" stroked="f" strokeweight="0">
                  <v:stroke miterlimit="83231f" joinstyle="miter"/>
                  <v:path arrowok="t" textboxrect="0,0,9144,20470"/>
                </v:shape>
                <v:shape id="Shape 23991" o:spid="_x0000_s1330" style="position:absolute;left:9593;top:13504;width:92;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" path="m,l9144,r,20470l,20470,,e" fillcolor="#181717" stroked="f" strokeweight="0">
                  <v:stroke miterlimit="83231f" joinstyle="miter"/>
                  <v:path arrowok="t" textboxrect="0,0,9144,20470"/>
                </v:shape>
                <v:shape id="Shape 23992" o:spid="_x0000_s1331" style="position:absolute;left:12209;top:13504;width:91;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" path="m,l9144,r,20470l,20470,,e" fillcolor="#181717" stroked="f" strokeweight="0">
                  <v:stroke miterlimit="83231f" joinstyle="miter"/>
                  <v:path arrowok="t" textboxrect="0,0,9144,20470"/>
                </v:shape>
                <v:shape id="Shape 23993" o:spid="_x0000_s1332" style="position:absolute;left:14710;top:13504;width:92;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" path="m,l9144,r,20470l,20470,,e" fillcolor="#181717" stroked="f" strokeweight="0">
                  <v:stroke miterlimit="83231f" joinstyle="miter"/>
                  <v:path arrowok="t" textboxrect="0,0,9144,20470"/>
                </v:shape>
                <v:shape id="Shape 23994" o:spid="_x0000_s1333" style="position:absolute;left:17274;top:13504;width:92;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" path="m,l9144,r,20470l,20470,,e" fillcolor="#181717" stroked="f" strokeweight="0">
                  <v:stroke miterlimit="83231f" joinstyle="miter"/>
                  <v:path arrowok="t" textboxrect="0,0,9144,20470"/>
                </v:shape>
                <v:shape id="Shape 23995" o:spid="_x0000_s1334" style="position:absolute;left:19691;top:13504;width:92;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" path="m,l9144,r,20470l,20470,,e" fillcolor="#181717" stroked="f" strokeweight="0">
                  <v:stroke miterlimit="83231f" joinstyle="miter"/>
                  <v:path arrowok="t" textboxrect="0,0,9144,20470"/>
                </v:shape>
                <v:shape id="Shape 23996" o:spid="_x0000_s1335" style="position:absolute;left:22239;top:13504;width:91;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" path="m,l9144,r,20470l,20470,,e" fillcolor="#181717" stroked="f" strokeweight="0">
                  <v:stroke miterlimit="83231f" joinstyle="miter"/>
                  <v:path arrowok="t" textboxrect="0,0,9144,20470"/>
                </v:shape>
                <v:shape id="Shape 23997" o:spid="_x0000_s1336" style="position:absolute;left:24786;top:13504;width:91;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" path="m,l9144,r,20470l,20470,,e" fillcolor="#181717" stroked="f" strokeweight="0">
                  <v:stroke miterlimit="83231f" joinstyle="miter"/>
                  <v:path arrowok="t" textboxrect="0,0,9144,20470"/>
                </v:shape>
                <v:shape id="Shape 23998" o:spid="_x0000_s1337" style="position:absolute;left:27330;top:13504;width:91;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" path="m,l9144,r,20470l,20470,,e" fillcolor="#181717" stroked="f" strokeweight="0">
                  <v:stroke miterlimit="83231f" joinstyle="miter"/>
                  <v:path arrowok="t" textboxrect="0,0,9144,20470"/>
                </v:shape>
                <v:shape id="Shape 23999" o:spid="_x0000_s1338" style="position:absolute;left:7114;top:1884;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" path="m,l9144,r,20470l,20470,,e" fillcolor="#181717" stroked="f" strokeweight="0">
                  <v:stroke miterlimit="83231f" joinstyle="miter"/>
                  <v:path arrowok="t" textboxrect="0,0,9144,20470"/>
                </v:shape>
                <v:shape id="Shape 24000" o:spid="_x0000_s1339" style="position:absolute;left:9593;top:1884;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" path="m,l9144,r,20470l,20470,,e" fillcolor="#181717" stroked="f" strokeweight="0">
                  <v:stroke miterlimit="83231f" joinstyle="miter"/>
                  <v:path arrowok="t" textboxrect="0,0,9144,20470"/>
                </v:shape>
                <v:shape id="Shape 24001" o:spid="_x0000_s1340" style="position:absolute;left:12209;top:1884;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" path="m,l9144,r,20470l,20470,,e" fillcolor="#181717" stroked="f" strokeweight="0">
                  <v:stroke miterlimit="83231f" joinstyle="miter"/>
                  <v:path arrowok="t" textboxrect="0,0,9144,20470"/>
                </v:shape>
                <v:shape id="Shape 24002" o:spid="_x0000_s1341" style="position:absolute;left:14710;top:1884;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" path="m,l9144,r,20470l,20470,,e" fillcolor="#181717" stroked="f" strokeweight="0">
                  <v:stroke miterlimit="83231f" joinstyle="miter"/>
                  <v:path arrowok="t" textboxrect="0,0,9144,20470"/>
                </v:shape>
                <v:shape id="Shape 24003" o:spid="_x0000_s1342" style="position:absolute;left:17235;top:1884;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" path="m,l9144,r,20470l,20470,,e" fillcolor="#181717" stroked="f" strokeweight="0">
                  <v:stroke miterlimit="83231f" joinstyle="miter"/>
                  <v:path arrowok="t" textboxrect="0,0,9144,20470"/>
                </v:shape>
                <v:shape id="Shape 24004" o:spid="_x0000_s1343" style="position:absolute;left:19691;top:1884;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" path="m,l9144,r,20470l,20470,,e" fillcolor="#181717" stroked="f" strokeweight="0">
                  <v:stroke miterlimit="83231f" joinstyle="miter"/>
                  <v:path arrowok="t" textboxrect="0,0,9144,20470"/>
                </v:shape>
                <v:shape id="Shape 24005" o:spid="_x0000_s1344" style="position:absolute;left:22239;top:1884;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" path="m,l9144,r,20470l,20470,,e" fillcolor="#181717" stroked="f" strokeweight="0">
                  <v:stroke miterlimit="83231f" joinstyle="miter"/>
                  <v:path arrowok="t" textboxrect="0,0,9144,20470"/>
                </v:shape>
                <v:shape id="Shape 24006" o:spid="_x0000_s1345" style="position:absolute;left:24786;top:1884;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" path="m,l9144,r,20470l,20470,,e" fillcolor="#181717" stroked="f" strokeweight="0">
                  <v:stroke miterlimit="83231f" joinstyle="miter"/>
                  <v:path arrowok="t" textboxrect="0,0,9144,20470"/>
                </v:shape>
                <v:shape id="Shape 24007" o:spid="_x0000_s1346" style="position:absolute;left:27330;top:1884;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" path="m,l9144,r,20470l,20470,,e" fillcolor="#181717" stroked="f" strokeweight="0">
                  <v:stroke miterlimit="83231f" joinstyle="miter"/>
                  <v:path arrowok="t" textboxrect="0,0,9144,20470"/>
                </v:shape>
                <v:rect id="Rectangle 553" o:spid="_x0000_s1347" style="position:absolute;left:3035;top:2074;width:160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162BA3D0" w14:textId="77777777" w:rsidR="00A27F25" w:rsidRDefault="00A27F25" w:rsidP="00A27F25">
                        <w:pPr>
                          <w:spacing w:after="160" w:line="259" w:lineRule="auto"/>
                        </w:pPr>
                        <w:r>
                          <w:rPr>
                            <w:rFonts w:ascii="Calibri" w:eastAsia="Calibri" w:hAnsi="Calibri" w:cs="Calibri"/>
                            <w:w w:val="94"/>
                            <w:sz w:val="16"/>
                          </w:rPr>
                          <w:t>1.0</w:t>
                        </w:r>
                      </w:p>
                    </w:txbxContent>
                  </v:textbox>
                </v:rect>
                <v:rect id="Rectangle 554" o:spid="_x0000_s1348" style="position:absolute;left:3035;top:3191;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3A36895B" w14:textId="77777777" w:rsidR="00A27F25" w:rsidRDefault="00A27F25" w:rsidP="00A27F25">
                        <w:pPr>
                          <w:spacing w:after="160" w:line="259" w:lineRule="auto"/>
                        </w:pPr>
                        <w:r>
                          <w:rPr>
                            <w:rFonts w:ascii="Calibri" w:eastAsia="Calibri" w:hAnsi="Calibri" w:cs="Calibri"/>
                            <w:w w:val="94"/>
                            <w:sz w:val="16"/>
                          </w:rPr>
                          <w:t>0.9</w:t>
                        </w:r>
                      </w:p>
                    </w:txbxContent>
                  </v:textbox>
                </v:rect>
                <v:rect id="Rectangle 555" o:spid="_x0000_s1349" style="position:absolute;left:3035;top:4309;width:160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1171E320" w14:textId="77777777" w:rsidR="00A27F25" w:rsidRDefault="00A27F25" w:rsidP="00A27F25">
                        <w:pPr>
                          <w:spacing w:after="160" w:line="259" w:lineRule="auto"/>
                        </w:pPr>
                        <w:r>
                          <w:rPr>
                            <w:rFonts w:ascii="Calibri" w:eastAsia="Calibri" w:hAnsi="Calibri" w:cs="Calibri"/>
                            <w:w w:val="94"/>
                            <w:sz w:val="16"/>
                          </w:rPr>
                          <w:t>0.8</w:t>
                        </w:r>
                      </w:p>
                    </w:txbxContent>
                  </v:textbox>
                </v:rect>
                <v:rect id="Rectangle 556" o:spid="_x0000_s1350" style="position:absolute;left:3035;top:5426;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2FA3B9F6" w14:textId="77777777" w:rsidR="00A27F25" w:rsidRDefault="00A27F25" w:rsidP="00A27F25">
                        <w:pPr>
                          <w:spacing w:after="160" w:line="259" w:lineRule="auto"/>
                        </w:pPr>
                        <w:r>
                          <w:rPr>
                            <w:rFonts w:ascii="Calibri" w:eastAsia="Calibri" w:hAnsi="Calibri" w:cs="Calibri"/>
                            <w:w w:val="94"/>
                            <w:sz w:val="16"/>
                          </w:rPr>
                          <w:t>0.7</w:t>
                        </w:r>
                      </w:p>
                    </w:txbxContent>
                  </v:textbox>
                </v:rect>
                <v:rect id="Rectangle 557" o:spid="_x0000_s1351" style="position:absolute;left:3035;top:6544;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14:paraId="282824B1" w14:textId="77777777" w:rsidR="00A27F25" w:rsidRDefault="00A27F25" w:rsidP="00A27F25">
                        <w:pPr>
                          <w:spacing w:after="160" w:line="259" w:lineRule="auto"/>
                        </w:pPr>
                        <w:r>
                          <w:rPr>
                            <w:rFonts w:ascii="Calibri" w:eastAsia="Calibri" w:hAnsi="Calibri" w:cs="Calibri"/>
                            <w:w w:val="94"/>
                            <w:sz w:val="16"/>
                          </w:rPr>
                          <w:t>0.6</w:t>
                        </w:r>
                      </w:p>
                    </w:txbxContent>
                  </v:textbox>
                </v:rect>
                <v:rect id="Rectangle 558" o:spid="_x0000_s1352" style="position:absolute;left:3035;top:7662;width:160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14:paraId="5303C56D" w14:textId="77777777" w:rsidR="00A27F25" w:rsidRDefault="00A27F25" w:rsidP="00A27F25">
                        <w:pPr>
                          <w:spacing w:after="160" w:line="259" w:lineRule="auto"/>
                        </w:pPr>
                        <w:r>
                          <w:rPr>
                            <w:rFonts w:ascii="Calibri" w:eastAsia="Calibri" w:hAnsi="Calibri" w:cs="Calibri"/>
                            <w:w w:val="94"/>
                            <w:sz w:val="16"/>
                          </w:rPr>
                          <w:t>0.5</w:t>
                        </w:r>
                      </w:p>
                    </w:txbxContent>
                  </v:textbox>
                </v:rect>
                <v:rect id="Rectangle 559" o:spid="_x0000_s1353" style="position:absolute;left:3035;top:8779;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14:paraId="3D9C3D64" w14:textId="77777777" w:rsidR="00A27F25" w:rsidRDefault="00A27F25" w:rsidP="00A27F25">
                        <w:pPr>
                          <w:spacing w:after="160" w:line="259" w:lineRule="auto"/>
                        </w:pPr>
                        <w:r>
                          <w:rPr>
                            <w:rFonts w:ascii="Calibri" w:eastAsia="Calibri" w:hAnsi="Calibri" w:cs="Calibri"/>
                            <w:w w:val="94"/>
                            <w:sz w:val="16"/>
                          </w:rPr>
                          <w:t>0.4</w:t>
                        </w:r>
                      </w:p>
                    </w:txbxContent>
                  </v:textbox>
                </v:rect>
                <v:rect id="Rectangle 560" o:spid="_x0000_s1354" style="position:absolute;left:3035;top:9897;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14:paraId="513BAB35" w14:textId="77777777" w:rsidR="00A27F25" w:rsidRDefault="00A27F25" w:rsidP="00A27F25">
                        <w:pPr>
                          <w:spacing w:after="160" w:line="259" w:lineRule="auto"/>
                        </w:pPr>
                        <w:r>
                          <w:rPr>
                            <w:rFonts w:ascii="Calibri" w:eastAsia="Calibri" w:hAnsi="Calibri" w:cs="Calibri"/>
                            <w:w w:val="94"/>
                            <w:sz w:val="16"/>
                          </w:rPr>
                          <w:t>0.3</w:t>
                        </w:r>
                      </w:p>
                    </w:txbxContent>
                  </v:textbox>
                </v:rect>
                <v:rect id="Rectangle 561" o:spid="_x0000_s1355" style="position:absolute;left:3035;top:11014;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14:paraId="723FE7BB" w14:textId="77777777" w:rsidR="00A27F25" w:rsidRDefault="00A27F25" w:rsidP="00A27F25">
                        <w:pPr>
                          <w:spacing w:after="160" w:line="259" w:lineRule="auto"/>
                        </w:pPr>
                        <w:r>
                          <w:rPr>
                            <w:rFonts w:ascii="Calibri" w:eastAsia="Calibri" w:hAnsi="Calibri" w:cs="Calibri"/>
                            <w:w w:val="94"/>
                            <w:sz w:val="16"/>
                          </w:rPr>
                          <w:t>0.2</w:t>
                        </w:r>
                      </w:p>
                    </w:txbxContent>
                  </v:textbox>
                </v:rect>
                <v:rect id="Rectangle 562" o:spid="_x0000_s1356" style="position:absolute;left:3035;top:12132;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4B4C952F" w14:textId="77777777" w:rsidR="00A27F25" w:rsidRDefault="00A27F25" w:rsidP="00A27F25">
                        <w:pPr>
                          <w:spacing w:after="160" w:line="259" w:lineRule="auto"/>
                        </w:pPr>
                        <w:r>
                          <w:rPr>
                            <w:rFonts w:ascii="Calibri" w:eastAsia="Calibri" w:hAnsi="Calibri" w:cs="Calibri"/>
                            <w:w w:val="94"/>
                            <w:sz w:val="16"/>
                          </w:rPr>
                          <w:t>0.1</w:t>
                        </w:r>
                      </w:p>
                    </w:txbxContent>
                  </v:textbox>
                </v:rect>
                <v:rect id="Rectangle 563" o:spid="_x0000_s1357" style="position:absolute;left:3035;top:13250;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14:paraId="3B15C027" w14:textId="77777777" w:rsidR="00A27F25" w:rsidRDefault="00A27F25" w:rsidP="00A27F25">
                        <w:pPr>
                          <w:spacing w:after="160" w:line="259" w:lineRule="auto"/>
                        </w:pPr>
                        <w:r>
                          <w:rPr>
                            <w:rFonts w:ascii="Calibri" w:eastAsia="Calibri" w:hAnsi="Calibri" w:cs="Calibri"/>
                            <w:w w:val="94"/>
                            <w:sz w:val="16"/>
                          </w:rPr>
                          <w:t>0.0</w:t>
                        </w:r>
                      </w:p>
                    </w:txbxContent>
                  </v:textbox>
                </v:rect>
                <v:rect id="Rectangle 564" o:spid="_x0000_s1358" style="position:absolute;left:-3924;top:5844;width:11877;height:129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" filled="f" stroked="f">
                  <v:textbox inset="0,0,0,0">
                    <w:txbxContent>
                      <w:p w14:paraId="68C177C9" w14:textId="77777777" w:rsidR="00A27F25" w:rsidRDefault="00A27F25" w:rsidP="00A27F25">
                        <w:pPr>
                          <w:spacing w:after="160" w:line="259" w:lineRule="auto"/>
                        </w:pPr>
                        <w:r>
                          <w:rPr>
                            <w:rFonts w:ascii="Calibri" w:eastAsia="Calibri" w:hAnsi="Calibri" w:cs="Calibri"/>
                            <w:sz w:val="16"/>
                          </w:rPr>
                          <w:t>FFT</w:t>
                        </w:r>
                        <w:r>
                          <w:rPr>
                            <w:rFonts w:ascii="Calibri" w:eastAsia="Calibri" w:hAnsi="Calibri" w:cs="Calibri"/>
                            <w:spacing w:val="-189"/>
                            <w:sz w:val="16"/>
                          </w:rPr>
                          <w:t xml:space="preserve"> </w:t>
                        </w:r>
                        <w:r>
                          <w:rPr>
                            <w:rFonts w:ascii="Calibri" w:eastAsia="Calibri" w:hAnsi="Calibri" w:cs="Calibri"/>
                            <w:sz w:val="16"/>
                          </w:rPr>
                          <w:t>PSF</w:t>
                        </w:r>
                        <w:r>
                          <w:rPr>
                            <w:rFonts w:ascii="Calibri" w:eastAsia="Calibri" w:hAnsi="Calibri" w:cs="Calibri"/>
                            <w:spacing w:val="-189"/>
                            <w:sz w:val="16"/>
                          </w:rPr>
                          <w:t xml:space="preserve"> </w:t>
                        </w:r>
                        <w:r>
                          <w:rPr>
                            <w:rFonts w:ascii="Calibri" w:eastAsia="Calibri" w:hAnsi="Calibri" w:cs="Calibri"/>
                            <w:sz w:val="16"/>
                          </w:rPr>
                          <w:t>cross</w:t>
                        </w:r>
                        <w:r>
                          <w:rPr>
                            <w:rFonts w:ascii="Calibri" w:eastAsia="Calibri" w:hAnsi="Calibri" w:cs="Calibri"/>
                            <w:spacing w:val="-189"/>
                            <w:sz w:val="16"/>
                          </w:rPr>
                          <w:t xml:space="preserve"> </w:t>
                        </w:r>
                        <w:r>
                          <w:rPr>
                            <w:rFonts w:ascii="Calibri" w:eastAsia="Calibri" w:hAnsi="Calibri" w:cs="Calibri"/>
                            <w:sz w:val="16"/>
                          </w:rPr>
                          <w:t>section</w:t>
                        </w:r>
                      </w:p>
                    </w:txbxContent>
                  </v:textbox>
                </v:rect>
                <v:rect id="Rectangle 578" o:spid="_x0000_s1359" style="position:absolute;left:14565;top:5097;width:355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14:paraId="3CCABD83" w14:textId="77777777" w:rsidR="00A27F25" w:rsidRDefault="00A27F25" w:rsidP="00A27F25">
                        <w:pPr>
                          <w:spacing w:after="160" w:line="259" w:lineRule="auto"/>
                        </w:pPr>
                        <w:r>
                          <w:rPr>
                            <w:rFonts w:ascii="Calibri" w:eastAsia="Calibri" w:hAnsi="Calibri" w:cs="Calibri"/>
                            <w:w w:val="114"/>
                            <w:sz w:val="16"/>
                          </w:rPr>
                          <w:t>Ｇ；Ｒ</w:t>
                        </w:r>
                        <w:r>
                          <w:rPr>
                            <w:rFonts w:ascii="Calibri" w:eastAsia="Calibri" w:hAnsi="Calibri" w:cs="Calibri"/>
                            <w:spacing w:val="12"/>
                            <w:w w:val="114"/>
                            <w:sz w:val="16"/>
                          </w:rPr>
                          <w:t xml:space="preserve"> </w:t>
                        </w:r>
                        <w:r>
                          <w:rPr>
                            <w:rFonts w:ascii="Calibri" w:eastAsia="Calibri" w:hAnsi="Calibri" w:cs="Calibri"/>
                            <w:w w:val="114"/>
                            <w:sz w:val="16"/>
                          </w:rPr>
                          <w:t>=</w:t>
                        </w:r>
                      </w:p>
                    </w:txbxContent>
                  </v:textbox>
                </v:rect>
                <v:rect id="Rectangle 582" o:spid="_x0000_s1360" style="position:absolute;left:17548;top:5097;width:293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lxgAAANwAAAAPAAAAZHJzL2Rvd25yZXYueG1sRI9Ba8JA&#10;FITvBf/D8oTe6qYBS4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Jvl45cYAAADcAAAA&#10;DwAAAAAAAAAAAAAAAAAHAgAAZHJzL2Rvd25yZXYueG1sUEsFBgAAAAADAAMAtwAAAPoCAAAAAA==&#10;" filled="f" stroked="f">
                  <v:textbox inset="0,0,0,0">
                    <w:txbxContent>
                      <w:p w14:paraId="3156DEFE" w14:textId="77777777" w:rsidR="00A27F25" w:rsidRDefault="00A27F25" w:rsidP="00A27F25">
                        <w:pPr>
                          <w:spacing w:after="160" w:line="259" w:lineRule="auto"/>
                        </w:pPr>
                        <w:r>
                          <w:rPr>
                            <w:rFonts w:ascii="Calibri" w:eastAsia="Calibri" w:hAnsi="Calibri" w:cs="Calibri"/>
                            <w:w w:val="94"/>
                            <w:sz w:val="16"/>
                          </w:rPr>
                          <w:t>0.655</w:t>
                        </w:r>
                      </w:p>
                    </w:txbxContent>
                  </v:textbox>
                </v:rect>
                <v:rect id="Rectangle 583" o:spid="_x0000_s1361" style="position:absolute;left:13429;top:15588;width:10091;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1+xgAAANwAAAAPAAAAZHJzL2Rvd25yZXYueG1sRI9Pa8JA&#10;FMTvhX6H5RW81Y0V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SbXdfsYAAADcAAAA&#10;DwAAAAAAAAAAAAAAAAAHAgAAZHJzL2Rvd25yZXYueG1sUEsFBgAAAAADAAMAtwAAAPoCAAAAAA==&#10;" filled="f" stroked="f">
                  <v:textbox inset="0,0,0,0">
                    <w:txbxContent>
                      <w:p w14:paraId="08CBC3B9" w14:textId="77777777" w:rsidR="00A27F25" w:rsidRDefault="00A27F25" w:rsidP="00A27F25">
                        <w:pPr>
                          <w:spacing w:after="160" w:line="259" w:lineRule="auto"/>
                        </w:pPr>
                        <w:r>
                          <w:rPr>
                            <w:rFonts w:ascii="Calibri" w:eastAsia="Calibri" w:hAnsi="Calibri" w:cs="Calibri"/>
                            <w:w w:val="103"/>
                            <w:sz w:val="16"/>
                          </w:rPr>
                          <w:t>Position in micron</w:t>
                        </w:r>
                        <w:ins w:id="804" w:author="Author">
                          <w:r>
                            <w:rPr>
                              <w:rFonts w:ascii="Calibri" w:eastAsia="Calibri" w:hAnsi="Calibri" w:cs="Calibri"/>
                              <w:w w:val="103"/>
                              <w:sz w:val="16"/>
                            </w:rPr>
                            <w:t>s</w:t>
                          </w:r>
                        </w:ins>
                      </w:p>
                    </w:txbxContent>
                  </v:textbox>
                </v:rect>
                <v:rect id="Rectangle 584" o:spid="_x0000_s1362" style="position:absolute;left:28527;top:14079;width:3601;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inset="0,0,0,0">
                    <w:txbxContent>
                      <w:p w14:paraId="4F8902F3" w14:textId="77777777" w:rsidR="00A27F25" w:rsidRDefault="00A27F25" w:rsidP="00A27F25">
                        <w:pPr>
                          <w:spacing w:after="160" w:line="259" w:lineRule="auto"/>
                        </w:pPr>
                        <w:r>
                          <w:rPr>
                            <w:rFonts w:ascii="Calibri" w:eastAsia="Calibri" w:hAnsi="Calibri" w:cs="Calibri"/>
                            <w:w w:val="94"/>
                            <w:sz w:val="16"/>
                          </w:rPr>
                          <w:t>815.99</w:t>
                        </w:r>
                      </w:p>
                    </w:txbxContent>
                  </v:textbox>
                </v:rect>
                <v:rect id="Rectangle 587" o:spid="_x0000_s1363" style="position:absolute;left:16376;top:14079;width:225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14:paraId="63101716" w14:textId="77777777" w:rsidR="00A27F25" w:rsidRDefault="00A27F25" w:rsidP="00A27F25">
                        <w:pPr>
                          <w:spacing w:after="160" w:line="259" w:lineRule="auto"/>
                        </w:pPr>
                        <w:r>
                          <w:rPr>
                            <w:rFonts w:ascii="Calibri" w:eastAsia="Calibri" w:hAnsi="Calibri" w:cs="Calibri"/>
                            <w:w w:val="94"/>
                            <w:sz w:val="16"/>
                          </w:rPr>
                          <w:t>0.00</w:t>
                        </w:r>
                      </w:p>
                    </w:txbxContent>
                  </v:textbox>
                </v:rect>
                <v:rect id="Rectangle 588" o:spid="_x0000_s1364" style="position:absolute;left:2901;top:14079;width:4427;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14:paraId="298C6160" w14:textId="77777777" w:rsidR="00A27F25" w:rsidRDefault="00A27F25" w:rsidP="00A27F25">
                        <w:pPr>
                          <w:spacing w:after="160" w:line="259" w:lineRule="auto"/>
                        </w:pPr>
                        <w:r>
                          <w:rPr>
                            <w:rFonts w:ascii="Calibri" w:eastAsia="Calibri" w:hAnsi="Calibri" w:cs="Calibri"/>
                            <w:w w:val="98"/>
                            <w:sz w:val="16"/>
                          </w:rPr>
                          <w:t>−815.99</w:t>
                        </w:r>
                      </w:p>
                    </w:txbxContent>
                  </v:textbox>
                </v:rect>
                <w10:anchorlock/>
              </v:group>
            </w:pict>
          </mc:Fallback>
        </mc:AlternateContent>
      </w:r>
      <w:commentRangeEnd w:id="712"/>
      <w:r w:rsidRPr="006F3C56">
        <w:rPr>
          <w:rStyle w:val="CommentReference"/>
        </w:rPr>
        <w:commentReference w:id="712"/>
      </w:r>
    </w:p>
    <w:p w14:paraId="4D904E1A" w14:textId="77777777" w:rsidR="00A27F25" w:rsidRPr="006F3C56" w:rsidRDefault="00A27F25" w:rsidP="00A27F25">
      <w:pPr>
        <w:spacing w:before="120" w:after="120" w:line="240" w:lineRule="auto"/>
        <w:ind w:right="-14"/>
        <w:jc w:val="center"/>
        <w:rPr>
          <w:rFonts w:ascii="Times New Roman" w:hAnsi="Times New Roman" w:cs="Times New Roman"/>
          <w:sz w:val="16"/>
          <w:szCs w:val="16"/>
        </w:rPr>
      </w:pPr>
      <w:r w:rsidRPr="006F3C56">
        <w:rPr>
          <w:rFonts w:ascii="Times New Roman" w:hAnsi="Times New Roman" w:cs="Times New Roman"/>
          <w:sz w:val="16"/>
          <w:szCs w:val="16"/>
        </w:rPr>
        <w:t>(c)</w:t>
      </w:r>
    </w:p>
    <w:p w14:paraId="08CE4991" w14:textId="3411076C" w:rsidR="00A27F25" w:rsidRPr="006F3C56" w:rsidRDefault="00A27F25" w:rsidP="00A27F25">
      <w:pPr>
        <w:spacing w:before="120" w:after="0" w:line="240" w:lineRule="auto"/>
        <w:jc w:val="both"/>
        <w:rPr>
          <w:rFonts w:cs="Times New Roman"/>
          <w:szCs w:val="20"/>
        </w:rPr>
      </w:pPr>
      <w:r w:rsidRPr="006F3C56">
        <w:rPr>
          <w:rFonts w:ascii="Times New Roman" w:hAnsi="Times New Roman" w:cs="Times New Roman"/>
          <w:sz w:val="16"/>
          <w:szCs w:val="16"/>
        </w:rPr>
        <w:t>Fig</w:t>
      </w:r>
      <w:ins w:id="716" w:author="Author">
        <w:r w:rsidRPr="006F3C56">
          <w:rPr>
            <w:rFonts w:ascii="Times New Roman" w:hAnsi="Times New Roman" w:cs="Times New Roman"/>
            <w:sz w:val="16"/>
            <w:szCs w:val="16"/>
          </w:rPr>
          <w:t>.</w:t>
        </w:r>
      </w:ins>
      <w:del w:id="717" w:author="Author">
        <w:r w:rsidRPr="006F3C56" w:rsidDel="00D83C76">
          <w:rPr>
            <w:rFonts w:ascii="Times New Roman" w:hAnsi="Times New Roman" w:cs="Times New Roman"/>
            <w:sz w:val="16"/>
            <w:szCs w:val="16"/>
          </w:rPr>
          <w:delText>ure</w:delText>
        </w:r>
      </w:del>
      <w:r w:rsidRPr="006F3C56">
        <w:rPr>
          <w:rFonts w:ascii="Times New Roman" w:hAnsi="Times New Roman" w:cs="Times New Roman"/>
          <w:sz w:val="16"/>
          <w:szCs w:val="16"/>
        </w:rPr>
        <w:t xml:space="preserve"> 5</w:t>
      </w:r>
      <w:ins w:id="718" w:author="Author">
        <w:r w:rsidRPr="006F3C56">
          <w:rPr>
            <w:rFonts w:ascii="Times New Roman" w:hAnsi="Times New Roman" w:cs="Times New Roman"/>
            <w:sz w:val="16"/>
            <w:szCs w:val="16"/>
          </w:rPr>
          <w:t>.</w:t>
        </w:r>
      </w:ins>
      <w:del w:id="719" w:author="Author">
        <w:r w:rsidRPr="006F3C56" w:rsidDel="00D83C76">
          <w:rPr>
            <w:rFonts w:ascii="Times New Roman" w:hAnsi="Times New Roman" w:cs="Times New Roman"/>
            <w:sz w:val="16"/>
            <w:szCs w:val="16"/>
          </w:rPr>
          <w:delText>:</w:delText>
        </w:r>
      </w:del>
      <w:r w:rsidRPr="006F3C56">
        <w:rPr>
          <w:rFonts w:ascii="Times New Roman" w:hAnsi="Times New Roman" w:cs="Times New Roman"/>
          <w:sz w:val="16"/>
          <w:szCs w:val="16"/>
        </w:rPr>
        <w:t xml:space="preserve"> FFT PSF cross section</w:t>
      </w:r>
      <w:ins w:id="720" w:author="Author">
        <w:r w:rsidRPr="006F3C56">
          <w:rPr>
            <w:rFonts w:ascii="Times New Roman" w:hAnsi="Times New Roman" w:cs="Times New Roman"/>
            <w:sz w:val="16"/>
            <w:szCs w:val="16"/>
          </w:rPr>
          <w:t>s</w:t>
        </w:r>
      </w:ins>
      <w:r w:rsidRPr="006F3C56">
        <w:rPr>
          <w:rFonts w:ascii="Times New Roman" w:hAnsi="Times New Roman" w:cs="Times New Roman"/>
          <w:sz w:val="16"/>
          <w:szCs w:val="16"/>
        </w:rPr>
        <w:t xml:space="preserve"> of (a) refractive</w:t>
      </w:r>
      <w:del w:id="721" w:author="Author">
        <w:r w:rsidRPr="006F3C56" w:rsidDel="00D83C76">
          <w:rPr>
            <w:rFonts w:ascii="Times New Roman" w:hAnsi="Times New Roman" w:cs="Times New Roman"/>
            <w:sz w:val="16"/>
            <w:szCs w:val="16"/>
          </w:rPr>
          <w:delText xml:space="preserve"> lens</w:delText>
        </w:r>
      </w:del>
      <w:r w:rsidRPr="006F3C56">
        <w:rPr>
          <w:rFonts w:ascii="Times New Roman" w:hAnsi="Times New Roman" w:cs="Times New Roman"/>
          <w:sz w:val="16"/>
          <w:szCs w:val="16"/>
        </w:rPr>
        <w:t>, (b) diffractive</w:t>
      </w:r>
      <w:del w:id="722" w:author="Author">
        <w:r w:rsidRPr="006F3C56" w:rsidDel="00D83C76">
          <w:rPr>
            <w:rFonts w:ascii="Times New Roman" w:hAnsi="Times New Roman" w:cs="Times New Roman"/>
            <w:sz w:val="16"/>
            <w:szCs w:val="16"/>
          </w:rPr>
          <w:delText xml:space="preserve"> lens</w:delText>
        </w:r>
      </w:del>
      <w:r w:rsidRPr="006F3C56">
        <w:rPr>
          <w:rFonts w:ascii="Times New Roman" w:hAnsi="Times New Roman" w:cs="Times New Roman"/>
          <w:sz w:val="16"/>
          <w:szCs w:val="16"/>
        </w:rPr>
        <w:t>, and (c) designed binary lens</w:t>
      </w:r>
      <w:ins w:id="723" w:author="Author">
        <w:r w:rsidRPr="006F3C56">
          <w:rPr>
            <w:rFonts w:ascii="Times New Roman" w:hAnsi="Times New Roman" w:cs="Times New Roman"/>
            <w:sz w:val="16"/>
            <w:szCs w:val="16"/>
          </w:rPr>
          <w:t>es</w:t>
        </w:r>
      </w:ins>
      <w:r w:rsidRPr="006F3C56">
        <w:rPr>
          <w:rFonts w:ascii="Times New Roman" w:hAnsi="Times New Roman" w:cs="Times New Roman"/>
          <w:sz w:val="16"/>
          <w:szCs w:val="16"/>
        </w:rPr>
        <w:t>.</w:t>
      </w:r>
    </w:p>
    <w:p w14:paraId="79BEFDC0" w14:textId="44A1D165" w:rsidR="00CD0466" w:rsidRPr="006F3C56" w:rsidRDefault="00024F4D" w:rsidP="00CD0466">
      <w:pPr>
        <w:pStyle w:val="08SectionHeader1"/>
      </w:pPr>
      <w:r w:rsidRPr="006F3C56">
        <w:t>Effect</w:t>
      </w:r>
      <w:ins w:id="724" w:author="Author">
        <w:r w:rsidR="00163FAF" w:rsidRPr="006F3C56">
          <w:t>s</w:t>
        </w:r>
      </w:ins>
      <w:r w:rsidRPr="006F3C56">
        <w:t xml:space="preserve"> of </w:t>
      </w:r>
      <w:ins w:id="725" w:author="Author">
        <w:r w:rsidR="00163FAF" w:rsidRPr="006F3C56">
          <w:t xml:space="preserve">width errors of </w:t>
        </w:r>
      </w:ins>
      <w:del w:id="726" w:author="Author">
        <w:r w:rsidRPr="006F3C56" w:rsidDel="00163FAF">
          <w:delText>D</w:delText>
        </w:r>
      </w:del>
      <w:ins w:id="727" w:author="Author">
        <w:r w:rsidR="00163FAF" w:rsidRPr="006F3C56">
          <w:t>d</w:t>
        </w:r>
      </w:ins>
      <w:r w:rsidRPr="006F3C56">
        <w:t xml:space="preserve">iscrete </w:t>
      </w:r>
      <w:del w:id="728" w:author="Author">
        <w:r w:rsidRPr="006F3C56" w:rsidDel="00163FAF">
          <w:delText>L</w:delText>
        </w:r>
      </w:del>
      <w:ins w:id="729" w:author="Author">
        <w:r w:rsidR="00163FAF" w:rsidRPr="006F3C56">
          <w:t>l</w:t>
        </w:r>
      </w:ins>
      <w:r w:rsidRPr="006F3C56">
        <w:t xml:space="preserve">evels </w:t>
      </w:r>
      <w:del w:id="730" w:author="Author">
        <w:r w:rsidRPr="006F3C56" w:rsidDel="00163FAF">
          <w:delText xml:space="preserve">Width Error </w:delText>
        </w:r>
      </w:del>
      <w:r w:rsidRPr="006F3C56">
        <w:t xml:space="preserve">on </w:t>
      </w:r>
      <w:ins w:id="731" w:author="Author">
        <w:r w:rsidR="00163FAF" w:rsidRPr="006F3C56">
          <w:t xml:space="preserve">performance of </w:t>
        </w:r>
        <w:r w:rsidR="009940F9" w:rsidRPr="006F3C56">
          <w:t>DOE</w:t>
        </w:r>
      </w:ins>
      <w:del w:id="732" w:author="Author">
        <w:r w:rsidRPr="006F3C56" w:rsidDel="00163FAF">
          <w:delText>the D</w:delText>
        </w:r>
        <w:r w:rsidRPr="006F3C56" w:rsidDel="009940F9">
          <w:delText xml:space="preserve">iffractive </w:delText>
        </w:r>
        <w:r w:rsidRPr="006F3C56" w:rsidDel="00163FAF">
          <w:delText>O</w:delText>
        </w:r>
        <w:r w:rsidRPr="006F3C56" w:rsidDel="009940F9">
          <w:delText xml:space="preserve">ptical </w:delText>
        </w:r>
        <w:r w:rsidRPr="006F3C56" w:rsidDel="00163FAF">
          <w:delText>E</w:delText>
        </w:r>
        <w:r w:rsidRPr="006F3C56" w:rsidDel="009940F9">
          <w:delText>lement</w:delText>
        </w:r>
        <w:r w:rsidRPr="006F3C56" w:rsidDel="00163FAF">
          <w:delText xml:space="preserve"> Performance</w:delText>
        </w:r>
      </w:del>
    </w:p>
    <w:p w14:paraId="73F2C16C" w14:textId="7F9AE297" w:rsidR="00CD0466" w:rsidRPr="00D2139A" w:rsidRDefault="00024F4D" w:rsidP="00D76344">
      <w:pPr>
        <w:pStyle w:val="09BodyFirstParagraph"/>
        <w:rPr>
          <w:rFonts w:cs="Times New Roman"/>
          <w:rPrChange w:id="733" w:author="Author">
            <w:rPr/>
          </w:rPrChange>
        </w:rPr>
      </w:pPr>
      <w:r w:rsidRPr="00D2139A">
        <w:rPr>
          <w:rFonts w:cs="Times New Roman"/>
          <w:rPrChange w:id="734" w:author="Author">
            <w:rPr/>
          </w:rPrChange>
        </w:rPr>
        <w:t>Imprecision</w:t>
      </w:r>
      <w:ins w:id="735" w:author="Author">
        <w:r w:rsidR="001F003E" w:rsidRPr="00D2139A">
          <w:rPr>
            <w:rFonts w:cs="Times New Roman"/>
            <w:rPrChange w:id="736" w:author="Author">
              <w:rPr/>
            </w:rPrChange>
          </w:rPr>
          <w:t>s</w:t>
        </w:r>
      </w:ins>
      <w:r w:rsidRPr="00D2139A">
        <w:rPr>
          <w:rFonts w:cs="Times New Roman"/>
          <w:rPrChange w:id="737" w:author="Author">
            <w:rPr/>
          </w:rPrChange>
        </w:rPr>
        <w:t xml:space="preserve"> in the metallic mask fabrication process can cause the width</w:t>
      </w:r>
      <w:ins w:id="738" w:author="Author">
        <w:r w:rsidR="001F003E" w:rsidRPr="00D2139A">
          <w:rPr>
            <w:rFonts w:cs="Times New Roman"/>
            <w:rPrChange w:id="739" w:author="Author">
              <w:rPr/>
            </w:rPrChange>
          </w:rPr>
          <w:t>s</w:t>
        </w:r>
      </w:ins>
      <w:r w:rsidRPr="00D2139A">
        <w:rPr>
          <w:rFonts w:cs="Times New Roman"/>
          <w:rPrChange w:id="740" w:author="Author">
            <w:rPr/>
          </w:rPrChange>
        </w:rPr>
        <w:t xml:space="preserve"> of the discrete levels to differ from the</w:t>
      </w:r>
      <w:ins w:id="741" w:author="Author">
        <w:r w:rsidR="001F003E" w:rsidRPr="00D2139A">
          <w:rPr>
            <w:rFonts w:cs="Times New Roman"/>
            <w:rPrChange w:id="742" w:author="Author">
              <w:rPr/>
            </w:rPrChange>
          </w:rPr>
          <w:t>ir</w:t>
        </w:r>
      </w:ins>
      <w:r w:rsidRPr="00D2139A">
        <w:rPr>
          <w:rFonts w:cs="Times New Roman"/>
          <w:rPrChange w:id="743" w:author="Author">
            <w:rPr/>
          </w:rPrChange>
        </w:rPr>
        <w:t xml:space="preserve"> theoretical target</w:t>
      </w:r>
      <w:ins w:id="744" w:author="Author">
        <w:r w:rsidR="001F003E" w:rsidRPr="00D2139A">
          <w:rPr>
            <w:rFonts w:cs="Times New Roman"/>
            <w:rPrChange w:id="745" w:author="Author">
              <w:rPr/>
            </w:rPrChange>
          </w:rPr>
          <w:t xml:space="preserve"> values;</w:t>
        </w:r>
      </w:ins>
      <w:del w:id="746" w:author="Author">
        <w:r w:rsidRPr="00D2139A" w:rsidDel="001F003E">
          <w:rPr>
            <w:rFonts w:cs="Times New Roman"/>
            <w:rPrChange w:id="747" w:author="Author">
              <w:rPr/>
            </w:rPrChange>
          </w:rPr>
          <w:delText>.</w:delText>
        </w:r>
      </w:del>
      <w:r w:rsidRPr="00D2139A">
        <w:rPr>
          <w:rFonts w:cs="Times New Roman"/>
          <w:rPrChange w:id="748" w:author="Author">
            <w:rPr/>
          </w:rPrChange>
        </w:rPr>
        <w:t xml:space="preserve"> </w:t>
      </w:r>
      <w:ins w:id="749" w:author="Author">
        <w:r w:rsidR="001F003E" w:rsidRPr="00D2139A">
          <w:rPr>
            <w:rFonts w:cs="Times New Roman"/>
            <w:rPrChange w:id="750" w:author="Author">
              <w:rPr/>
            </w:rPrChange>
          </w:rPr>
          <w:t xml:space="preserve">consequently, </w:t>
        </w:r>
      </w:ins>
      <w:del w:id="751" w:author="Author">
        <w:r w:rsidRPr="00D2139A" w:rsidDel="001F003E">
          <w:rPr>
            <w:rFonts w:cs="Times New Roman"/>
            <w:rPrChange w:id="752" w:author="Author">
              <w:rPr/>
            </w:rPrChange>
          </w:rPr>
          <w:delText xml:space="preserve">This </w:delText>
        </w:r>
      </w:del>
      <w:ins w:id="753" w:author="Author">
        <w:r w:rsidR="001F003E" w:rsidRPr="00D2139A">
          <w:rPr>
            <w:rFonts w:cs="Times New Roman"/>
            <w:rPrChange w:id="754" w:author="Author">
              <w:rPr/>
            </w:rPrChange>
          </w:rPr>
          <w:t xml:space="preserve">this </w:t>
        </w:r>
      </w:ins>
      <w:r w:rsidRPr="00D2139A">
        <w:rPr>
          <w:rFonts w:cs="Times New Roman"/>
          <w:rPrChange w:id="755" w:author="Author">
            <w:rPr/>
          </w:rPrChange>
        </w:rPr>
        <w:t xml:space="preserve">can have </w:t>
      </w:r>
      <w:del w:id="756" w:author="Author">
        <w:r w:rsidRPr="00D2139A" w:rsidDel="001F003E">
          <w:rPr>
            <w:rFonts w:cs="Times New Roman"/>
            <w:rPrChange w:id="757" w:author="Author">
              <w:rPr/>
            </w:rPrChange>
          </w:rPr>
          <w:delText xml:space="preserve">an </w:delText>
        </w:r>
      </w:del>
      <w:r w:rsidRPr="00D2139A">
        <w:rPr>
          <w:rFonts w:cs="Times New Roman"/>
          <w:rPrChange w:id="758" w:author="Author">
            <w:rPr/>
          </w:rPrChange>
        </w:rPr>
        <w:t>adverse effect</w:t>
      </w:r>
      <w:ins w:id="759" w:author="Author">
        <w:r w:rsidR="001F003E" w:rsidRPr="00D2139A">
          <w:rPr>
            <w:rFonts w:cs="Times New Roman"/>
            <w:rPrChange w:id="760" w:author="Author">
              <w:rPr/>
            </w:rPrChange>
          </w:rPr>
          <w:t>s</w:t>
        </w:r>
      </w:ins>
      <w:r w:rsidRPr="00D2139A">
        <w:rPr>
          <w:rFonts w:cs="Times New Roman"/>
          <w:rPrChange w:id="761" w:author="Author">
            <w:rPr/>
          </w:rPrChange>
        </w:rPr>
        <w:t xml:space="preserve"> on the optical performance. To understand how this effect degrades performance and </w:t>
      </w:r>
      <w:del w:id="762" w:author="Author">
        <w:r w:rsidRPr="00D2139A" w:rsidDel="001F003E">
          <w:rPr>
            <w:rFonts w:cs="Times New Roman"/>
            <w:rPrChange w:id="763" w:author="Author">
              <w:rPr/>
            </w:rPrChange>
          </w:rPr>
          <w:delText xml:space="preserve">thus </w:delText>
        </w:r>
      </w:del>
      <w:ins w:id="764" w:author="Author">
        <w:r w:rsidR="001F003E" w:rsidRPr="00D2139A">
          <w:rPr>
            <w:rFonts w:cs="Times New Roman"/>
            <w:rPrChange w:id="765" w:author="Author">
              <w:rPr/>
            </w:rPrChange>
          </w:rPr>
          <w:t xml:space="preserve">to </w:t>
        </w:r>
      </w:ins>
      <w:r w:rsidRPr="00D2139A">
        <w:rPr>
          <w:rFonts w:cs="Times New Roman"/>
          <w:rPrChange w:id="766" w:author="Author">
            <w:rPr/>
          </w:rPrChange>
        </w:rPr>
        <w:t xml:space="preserve">obtain </w:t>
      </w:r>
      <w:del w:id="767" w:author="Author">
        <w:r w:rsidRPr="00D2139A" w:rsidDel="001F003E">
          <w:rPr>
            <w:rFonts w:cs="Times New Roman"/>
            <w:rPrChange w:id="768" w:author="Author">
              <w:rPr/>
            </w:rPrChange>
          </w:rPr>
          <w:delText xml:space="preserve">a </w:delText>
        </w:r>
      </w:del>
      <w:ins w:id="769" w:author="Author">
        <w:r w:rsidR="001F003E" w:rsidRPr="00D2139A">
          <w:rPr>
            <w:rFonts w:cs="Times New Roman"/>
            <w:rPrChange w:id="770" w:author="Author">
              <w:rPr/>
            </w:rPrChange>
          </w:rPr>
          <w:t xml:space="preserve">the </w:t>
        </w:r>
      </w:ins>
      <w:r w:rsidRPr="00D2139A">
        <w:rPr>
          <w:rFonts w:cs="Times New Roman"/>
          <w:rPrChange w:id="771" w:author="Author">
            <w:rPr/>
          </w:rPrChange>
        </w:rPr>
        <w:t>tolerance</w:t>
      </w:r>
      <w:ins w:id="772" w:author="Author">
        <w:r w:rsidR="001F003E" w:rsidRPr="00D2139A">
          <w:rPr>
            <w:rFonts w:cs="Times New Roman"/>
            <w:rPrChange w:id="773" w:author="Author">
              <w:rPr/>
            </w:rPrChange>
          </w:rPr>
          <w:t>s</w:t>
        </w:r>
      </w:ins>
      <w:r w:rsidRPr="00D2139A">
        <w:rPr>
          <w:rFonts w:cs="Times New Roman"/>
          <w:rPrChange w:id="774" w:author="Author">
            <w:rPr/>
          </w:rPrChange>
        </w:rPr>
        <w:t xml:space="preserve"> for fabrication errors, we studied </w:t>
      </w:r>
      <w:del w:id="775" w:author="Author">
        <w:r w:rsidRPr="00D2139A" w:rsidDel="001F003E">
          <w:rPr>
            <w:rFonts w:cs="Times New Roman"/>
            <w:rPrChange w:id="776" w:author="Author">
              <w:rPr/>
            </w:rPrChange>
          </w:rPr>
          <w:delText xml:space="preserve">how </w:delText>
        </w:r>
      </w:del>
      <w:r w:rsidRPr="00D2139A">
        <w:rPr>
          <w:rFonts w:cs="Times New Roman"/>
          <w:rPrChange w:id="777" w:author="Author">
            <w:rPr/>
          </w:rPrChange>
        </w:rPr>
        <w:t xml:space="preserve">the </w:t>
      </w:r>
      <w:ins w:id="778" w:author="Author">
        <w:r w:rsidR="001F003E" w:rsidRPr="00D2139A">
          <w:rPr>
            <w:rFonts w:cs="Times New Roman"/>
            <w:rPrChange w:id="779" w:author="Author">
              <w:rPr/>
            </w:rPrChange>
          </w:rPr>
          <w:t xml:space="preserve">changes in the </w:t>
        </w:r>
      </w:ins>
      <w:r w:rsidRPr="00D2139A">
        <w:rPr>
          <w:rFonts w:cs="Times New Roman"/>
          <w:rPrChange w:id="780" w:author="Author">
            <w:rPr/>
          </w:rPrChange>
        </w:rPr>
        <w:t>peak value</w:t>
      </w:r>
      <w:ins w:id="781" w:author="Author">
        <w:r w:rsidR="001F003E" w:rsidRPr="00D2139A">
          <w:rPr>
            <w:rFonts w:cs="Times New Roman"/>
            <w:rPrChange w:id="782" w:author="Author">
              <w:rPr/>
            </w:rPrChange>
          </w:rPr>
          <w:t>s</w:t>
        </w:r>
      </w:ins>
      <w:r w:rsidRPr="00D2139A">
        <w:rPr>
          <w:rFonts w:cs="Times New Roman"/>
          <w:rPrChange w:id="783" w:author="Author">
            <w:rPr/>
          </w:rPrChange>
        </w:rPr>
        <w:t xml:space="preserve"> of the PSF</w:t>
      </w:r>
      <w:ins w:id="784" w:author="Author">
        <w:r w:rsidR="001F003E" w:rsidRPr="00D2139A">
          <w:rPr>
            <w:rFonts w:cs="Times New Roman"/>
            <w:rPrChange w:id="785" w:author="Author">
              <w:rPr/>
            </w:rPrChange>
          </w:rPr>
          <w:t>s</w:t>
        </w:r>
      </w:ins>
      <w:r w:rsidRPr="00D2139A">
        <w:rPr>
          <w:rFonts w:cs="Times New Roman"/>
          <w:rPrChange w:id="786" w:author="Author">
            <w:rPr/>
          </w:rPrChange>
        </w:rPr>
        <w:t xml:space="preserve"> of the designed lens </w:t>
      </w:r>
      <w:del w:id="787" w:author="Author">
        <w:r w:rsidRPr="00D2139A" w:rsidDel="001F003E">
          <w:rPr>
            <w:rFonts w:cs="Times New Roman"/>
            <w:rPrChange w:id="788" w:author="Author">
              <w:rPr/>
            </w:rPrChange>
          </w:rPr>
          <w:delText xml:space="preserve">changes </w:delText>
        </w:r>
      </w:del>
      <w:r w:rsidRPr="00D2139A">
        <w:rPr>
          <w:rFonts w:cs="Times New Roman"/>
          <w:rPrChange w:id="789" w:author="Author">
            <w:rPr/>
          </w:rPrChange>
        </w:rPr>
        <w:t xml:space="preserve">as </w:t>
      </w:r>
      <w:del w:id="790" w:author="Author">
        <w:r w:rsidRPr="00D2139A" w:rsidDel="001F003E">
          <w:rPr>
            <w:rFonts w:cs="Times New Roman"/>
            <w:rPrChange w:id="791" w:author="Author">
              <w:rPr/>
            </w:rPrChange>
          </w:rPr>
          <w:delText xml:space="preserve">a </w:delText>
        </w:r>
      </w:del>
      <w:r w:rsidRPr="00D2139A">
        <w:rPr>
          <w:rFonts w:cs="Times New Roman"/>
          <w:rPrChange w:id="792" w:author="Author">
            <w:rPr/>
          </w:rPrChange>
        </w:rPr>
        <w:t>function</w:t>
      </w:r>
      <w:ins w:id="793" w:author="Author">
        <w:r w:rsidR="001F003E" w:rsidRPr="00D2139A">
          <w:rPr>
            <w:rFonts w:cs="Times New Roman"/>
            <w:rPrChange w:id="794" w:author="Author">
              <w:rPr/>
            </w:rPrChange>
          </w:rPr>
          <w:t>s</w:t>
        </w:r>
      </w:ins>
      <w:r w:rsidRPr="00D2139A">
        <w:rPr>
          <w:rFonts w:cs="Times New Roman"/>
          <w:rPrChange w:id="795" w:author="Author">
            <w:rPr/>
          </w:rPrChange>
        </w:rPr>
        <w:t xml:space="preserve"> of </w:t>
      </w:r>
      <w:ins w:id="796" w:author="Author">
        <w:r w:rsidR="001F003E" w:rsidRPr="00D2139A">
          <w:rPr>
            <w:rFonts w:cs="Times New Roman"/>
            <w:rPrChange w:id="797" w:author="Author">
              <w:rPr/>
            </w:rPrChange>
          </w:rPr>
          <w:t xml:space="preserve">the </w:t>
        </w:r>
      </w:ins>
      <w:r w:rsidRPr="00D2139A">
        <w:rPr>
          <w:rFonts w:cs="Times New Roman"/>
          <w:rPrChange w:id="798" w:author="Author">
            <w:rPr/>
          </w:rPrChange>
        </w:rPr>
        <w:t>discrete level</w:t>
      </w:r>
      <w:ins w:id="799" w:author="Author">
        <w:r w:rsidR="001F003E" w:rsidRPr="00D2139A">
          <w:rPr>
            <w:rFonts w:cs="Times New Roman"/>
            <w:rPrChange w:id="800" w:author="Author">
              <w:rPr/>
            </w:rPrChange>
          </w:rPr>
          <w:t>s</w:t>
        </w:r>
      </w:ins>
      <w:r w:rsidRPr="00D2139A">
        <w:rPr>
          <w:rFonts w:cs="Times New Roman"/>
          <w:rPrChange w:id="801" w:author="Author">
            <w:rPr/>
          </w:rPrChange>
        </w:rPr>
        <w:t xml:space="preserve"> or zone width variation</w:t>
      </w:r>
      <w:ins w:id="802" w:author="Author">
        <w:r w:rsidR="001F003E" w:rsidRPr="00D2139A">
          <w:rPr>
            <w:rFonts w:cs="Times New Roman"/>
            <w:rPrChange w:id="803" w:author="Author">
              <w:rPr/>
            </w:rPrChange>
          </w:rPr>
          <w:t>s</w:t>
        </w:r>
      </w:ins>
      <w:r w:rsidRPr="00D2139A">
        <w:rPr>
          <w:rFonts w:cs="Times New Roman"/>
          <w:rPrChange w:id="804" w:author="Author">
            <w:rPr/>
          </w:rPrChange>
        </w:rPr>
        <w:t xml:space="preserve">. The variable </w:t>
      </w:r>
      <w:r w:rsidRPr="00D2139A">
        <w:rPr>
          <w:rFonts w:eastAsia="Calibri" w:cs="Times New Roman"/>
          <w:rPrChange w:id="805" w:author="Author">
            <w:rPr>
              <w:rFonts w:ascii="Calibri" w:eastAsia="Calibri" w:hAnsi="Calibri" w:cs="Calibri"/>
            </w:rPr>
          </w:rPrChange>
        </w:rPr>
        <w:t>Δ</w:t>
      </w:r>
      <w:r w:rsidRPr="00D2139A">
        <w:rPr>
          <w:rFonts w:ascii="Cambria Math" w:eastAsia="Calibri" w:hAnsi="Cambria Math" w:cs="Cambria Math"/>
          <w:rPrChange w:id="806" w:author="Author">
            <w:rPr>
              <w:rFonts w:ascii="Calibri" w:eastAsia="Calibri" w:hAnsi="Calibri" w:cs="Calibri"/>
            </w:rPr>
          </w:rPrChange>
        </w:rPr>
        <w:t>𝑤</w:t>
      </w:r>
      <w:r w:rsidRPr="00D2139A">
        <w:rPr>
          <w:rFonts w:eastAsia="Calibri" w:cs="Times New Roman"/>
          <w:rPrChange w:id="807" w:author="Author">
            <w:rPr>
              <w:rFonts w:ascii="Calibri" w:eastAsia="Calibri" w:hAnsi="Calibri" w:cs="Calibri"/>
            </w:rPr>
          </w:rPrChange>
        </w:rPr>
        <w:t xml:space="preserve"> </w:t>
      </w:r>
      <w:del w:id="808" w:author="Author">
        <w:r w:rsidRPr="00D2139A" w:rsidDel="001F003E">
          <w:rPr>
            <w:rFonts w:cs="Times New Roman"/>
            <w:rPrChange w:id="809" w:author="Author">
              <w:rPr/>
            </w:rPrChange>
          </w:rPr>
          <w:delText xml:space="preserve">is </w:delText>
        </w:r>
      </w:del>
      <w:ins w:id="810" w:author="Author">
        <w:r w:rsidR="001F003E" w:rsidRPr="00D2139A">
          <w:rPr>
            <w:rFonts w:cs="Times New Roman"/>
            <w:rPrChange w:id="811" w:author="Author">
              <w:rPr/>
            </w:rPrChange>
          </w:rPr>
          <w:t xml:space="preserve">was </w:t>
        </w:r>
      </w:ins>
      <w:r w:rsidRPr="00D2139A">
        <w:rPr>
          <w:rFonts w:cs="Times New Roman"/>
          <w:rPrChange w:id="812" w:author="Author">
            <w:rPr/>
          </w:rPrChange>
        </w:rPr>
        <w:t>introduced to specify the difference</w:t>
      </w:r>
      <w:ins w:id="813" w:author="Author">
        <w:r w:rsidR="001F003E" w:rsidRPr="00D2139A">
          <w:rPr>
            <w:rFonts w:cs="Times New Roman"/>
            <w:rPrChange w:id="814" w:author="Author">
              <w:rPr/>
            </w:rPrChange>
          </w:rPr>
          <w:t>s</w:t>
        </w:r>
      </w:ins>
      <w:r w:rsidRPr="00D2139A">
        <w:rPr>
          <w:rFonts w:cs="Times New Roman"/>
          <w:rPrChange w:id="815" w:author="Author">
            <w:rPr/>
          </w:rPrChange>
        </w:rPr>
        <w:t xml:space="preserve"> between the final and intended position</w:t>
      </w:r>
      <w:ins w:id="816" w:author="Author">
        <w:r w:rsidR="001F003E" w:rsidRPr="00D2139A">
          <w:rPr>
            <w:rFonts w:cs="Times New Roman"/>
            <w:rPrChange w:id="817" w:author="Author">
              <w:rPr/>
            </w:rPrChange>
          </w:rPr>
          <w:t>s</w:t>
        </w:r>
      </w:ins>
      <w:r w:rsidRPr="00D2139A">
        <w:rPr>
          <w:rFonts w:cs="Times New Roman"/>
          <w:rPrChange w:id="818" w:author="Author">
            <w:rPr/>
          </w:rPrChange>
        </w:rPr>
        <w:t xml:space="preserve"> of the boundaries </w:t>
      </w:r>
      <w:del w:id="819" w:author="Author">
        <w:r w:rsidRPr="00D2139A" w:rsidDel="001F003E">
          <w:rPr>
            <w:rFonts w:cs="Times New Roman"/>
            <w:rPrChange w:id="820" w:author="Author">
              <w:rPr/>
            </w:rPrChange>
          </w:rPr>
          <w:delText xml:space="preserve">of </w:delText>
        </w:r>
      </w:del>
      <w:ins w:id="821" w:author="Author">
        <w:r w:rsidR="001F003E" w:rsidRPr="00D2139A">
          <w:rPr>
            <w:rFonts w:cs="Times New Roman"/>
            <w:rPrChange w:id="822" w:author="Author">
              <w:rPr/>
            </w:rPrChange>
          </w:rPr>
          <w:t xml:space="preserve">for </w:t>
        </w:r>
      </w:ins>
      <w:r w:rsidRPr="00D2139A">
        <w:rPr>
          <w:rFonts w:cs="Times New Roman"/>
          <w:rPrChange w:id="823" w:author="Author">
            <w:rPr/>
          </w:rPrChange>
        </w:rPr>
        <w:t xml:space="preserve">each binary zone (an expected error </w:t>
      </w:r>
      <w:ins w:id="824" w:author="Author">
        <w:r w:rsidR="001F003E" w:rsidRPr="00D2139A">
          <w:rPr>
            <w:rFonts w:cs="Times New Roman"/>
            <w:rPrChange w:id="825" w:author="Author">
              <w:rPr/>
            </w:rPrChange>
          </w:rPr>
          <w:t xml:space="preserve">is obtained for </w:t>
        </w:r>
      </w:ins>
      <w:del w:id="826" w:author="Author">
        <w:r w:rsidRPr="00D2139A" w:rsidDel="001F003E">
          <w:rPr>
            <w:rFonts w:cs="Times New Roman"/>
            <w:rPrChange w:id="827" w:author="Author">
              <w:rPr/>
            </w:rPrChange>
          </w:rPr>
          <w:delText xml:space="preserve">in </w:delText>
        </w:r>
      </w:del>
      <w:r w:rsidRPr="00D2139A">
        <w:rPr>
          <w:rFonts w:cs="Times New Roman"/>
          <w:rPrChange w:id="828" w:author="Author">
            <w:rPr/>
          </w:rPrChange>
        </w:rPr>
        <w:t xml:space="preserve">the width of each binary zone </w:t>
      </w:r>
      <w:del w:id="829" w:author="Author">
        <w:r w:rsidRPr="00D2139A" w:rsidDel="001F003E">
          <w:rPr>
            <w:rFonts w:cs="Times New Roman"/>
            <w:rPrChange w:id="830" w:author="Author">
              <w:rPr/>
            </w:rPrChange>
          </w:rPr>
          <w:delText xml:space="preserve">will result due </w:delText>
        </w:r>
      </w:del>
      <w:ins w:id="831" w:author="Author">
        <w:r w:rsidR="001F003E" w:rsidRPr="00D2139A">
          <w:rPr>
            <w:rFonts w:cs="Times New Roman"/>
            <w:rPrChange w:id="832" w:author="Author">
              <w:rPr/>
            </w:rPrChange>
          </w:rPr>
          <w:t xml:space="preserve">owing </w:t>
        </w:r>
      </w:ins>
      <w:r w:rsidRPr="00D2139A">
        <w:rPr>
          <w:rFonts w:cs="Times New Roman"/>
          <w:rPrChange w:id="833" w:author="Author">
            <w:rPr/>
          </w:rPrChange>
        </w:rPr>
        <w:t>to the metallic mask</w:t>
      </w:r>
      <w:del w:id="834" w:author="Author">
        <w:r w:rsidRPr="00D2139A" w:rsidDel="001F003E">
          <w:rPr>
            <w:rFonts w:cs="Times New Roman"/>
            <w:rPrChange w:id="835" w:author="Author">
              <w:rPr/>
            </w:rPrChange>
          </w:rPr>
          <w:delText>s</w:delText>
        </w:r>
      </w:del>
      <w:r w:rsidRPr="00D2139A">
        <w:rPr>
          <w:rFonts w:cs="Times New Roman"/>
          <w:rPrChange w:id="836" w:author="Author">
            <w:rPr/>
          </w:rPrChange>
        </w:rPr>
        <w:t xml:space="preserve"> fabrication accuracy </w:t>
      </w:r>
      <w:ins w:id="837" w:author="Author">
        <w:r w:rsidR="001F003E" w:rsidRPr="00D2139A">
          <w:rPr>
            <w:rFonts w:cs="Times New Roman"/>
            <w:rPrChange w:id="838" w:author="Author">
              <w:rPr/>
            </w:rPrChange>
          </w:rPr>
          <w:t xml:space="preserve">of </w:t>
        </w:r>
      </w:ins>
      <w:r w:rsidRPr="00D2139A">
        <w:rPr>
          <w:rFonts w:cs="Times New Roman"/>
          <w:rPrChange w:id="839" w:author="Author">
            <w:rPr/>
          </w:rPrChange>
        </w:rPr>
        <w:t xml:space="preserve">0.1 mm of the laser machine), as </w:t>
      </w:r>
      <w:ins w:id="840" w:author="Author">
        <w:r w:rsidR="001F003E" w:rsidRPr="00D2139A">
          <w:rPr>
            <w:rFonts w:cs="Times New Roman"/>
            <w:rPrChange w:id="841" w:author="Author">
              <w:rPr/>
            </w:rPrChange>
          </w:rPr>
          <w:t xml:space="preserve">shown </w:t>
        </w:r>
      </w:ins>
      <w:r w:rsidRPr="00D2139A">
        <w:rPr>
          <w:rFonts w:cs="Times New Roman"/>
          <w:rPrChange w:id="842" w:author="Author">
            <w:rPr/>
          </w:rPrChange>
        </w:rPr>
        <w:t>in Fig</w:t>
      </w:r>
      <w:ins w:id="843" w:author="Author">
        <w:r w:rsidR="00D76344" w:rsidRPr="006F3C56">
          <w:rPr>
            <w:rFonts w:cs="Times New Roman"/>
          </w:rPr>
          <w:t>.</w:t>
        </w:r>
      </w:ins>
      <w:del w:id="844" w:author="Author">
        <w:r w:rsidRPr="00D2139A" w:rsidDel="00D76344">
          <w:rPr>
            <w:rFonts w:cs="Times New Roman"/>
            <w:rPrChange w:id="845" w:author="Author">
              <w:rPr/>
            </w:rPrChange>
          </w:rPr>
          <w:delText>ure</w:delText>
        </w:r>
      </w:del>
      <w:r w:rsidRPr="00D2139A">
        <w:rPr>
          <w:rFonts w:cs="Times New Roman"/>
          <w:rPrChange w:id="846" w:author="Author">
            <w:rPr/>
          </w:rPrChange>
        </w:rPr>
        <w:t xml:space="preserve"> 6 [12]; the width of each binary zone </w:t>
      </w:r>
      <w:del w:id="847" w:author="Author">
        <w:r w:rsidRPr="00D2139A" w:rsidDel="001F003E">
          <w:rPr>
            <w:rFonts w:cs="Times New Roman"/>
            <w:rPrChange w:id="848" w:author="Author">
              <w:rPr/>
            </w:rPrChange>
          </w:rPr>
          <w:delText xml:space="preserve">is </w:delText>
        </w:r>
      </w:del>
      <w:ins w:id="849" w:author="Author">
        <w:r w:rsidR="001F003E" w:rsidRPr="00D2139A">
          <w:rPr>
            <w:rFonts w:cs="Times New Roman"/>
            <w:rPrChange w:id="850" w:author="Author">
              <w:rPr/>
            </w:rPrChange>
          </w:rPr>
          <w:t xml:space="preserve">was </w:t>
        </w:r>
      </w:ins>
      <w:r w:rsidRPr="00D2139A">
        <w:rPr>
          <w:rFonts w:cs="Times New Roman"/>
          <w:rPrChange w:id="851" w:author="Author">
            <w:rPr/>
          </w:rPrChange>
        </w:rPr>
        <w:t xml:space="preserve">then changed by </w:t>
      </w:r>
      <w:r w:rsidRPr="00D2139A">
        <w:rPr>
          <w:rFonts w:eastAsia="Calibri" w:cs="Times New Roman"/>
          <w:rPrChange w:id="852" w:author="Author">
            <w:rPr>
              <w:rFonts w:ascii="Calibri" w:eastAsia="Calibri" w:hAnsi="Calibri" w:cs="Calibri"/>
            </w:rPr>
          </w:rPrChange>
        </w:rPr>
        <w:t>2Δ</w:t>
      </w:r>
      <w:r w:rsidRPr="00D2139A">
        <w:rPr>
          <w:rFonts w:ascii="Cambria Math" w:eastAsia="Calibri" w:hAnsi="Cambria Math" w:cs="Cambria Math"/>
          <w:rPrChange w:id="853" w:author="Author">
            <w:rPr>
              <w:rFonts w:ascii="Calibri" w:eastAsia="Calibri" w:hAnsi="Calibri" w:cs="Calibri"/>
            </w:rPr>
          </w:rPrChange>
        </w:rPr>
        <w:t>𝑤</w:t>
      </w:r>
      <w:r w:rsidRPr="00D2139A">
        <w:rPr>
          <w:rFonts w:eastAsia="Calibri" w:cs="Times New Roman"/>
          <w:rPrChange w:id="854" w:author="Author">
            <w:rPr>
              <w:rFonts w:ascii="Calibri" w:eastAsia="Calibri" w:hAnsi="Calibri" w:cs="Calibri"/>
            </w:rPr>
          </w:rPrChange>
        </w:rPr>
        <w:t xml:space="preserve"> </w:t>
      </w:r>
      <w:r w:rsidRPr="00D2139A">
        <w:rPr>
          <w:rFonts w:cs="Times New Roman"/>
          <w:rPrChange w:id="855" w:author="Author">
            <w:rPr/>
          </w:rPrChange>
        </w:rPr>
        <w:t>(</w:t>
      </w:r>
      <w:r w:rsidRPr="00D2139A">
        <w:rPr>
          <w:rFonts w:eastAsia="Calibri" w:cs="Times New Roman"/>
          <w:rPrChange w:id="856" w:author="Author">
            <w:rPr>
              <w:rFonts w:ascii="Calibri" w:eastAsia="Calibri" w:hAnsi="Calibri" w:cs="Calibri"/>
            </w:rPr>
          </w:rPrChange>
        </w:rPr>
        <w:t>2Δ</w:t>
      </w:r>
      <w:r w:rsidRPr="00D2139A">
        <w:rPr>
          <w:rFonts w:ascii="Cambria Math" w:eastAsia="Calibri" w:hAnsi="Cambria Math" w:cs="Cambria Math"/>
          <w:rPrChange w:id="857" w:author="Author">
            <w:rPr>
              <w:rFonts w:ascii="Calibri" w:eastAsia="Calibri" w:hAnsi="Calibri" w:cs="Calibri"/>
            </w:rPr>
          </w:rPrChange>
        </w:rPr>
        <w:t>𝑤</w:t>
      </w:r>
      <w:r w:rsidRPr="00D2139A">
        <w:rPr>
          <w:rFonts w:eastAsia="Calibri" w:cs="Times New Roman"/>
          <w:rPrChange w:id="858" w:author="Author">
            <w:rPr>
              <w:rFonts w:ascii="Calibri" w:eastAsia="Calibri" w:hAnsi="Calibri" w:cs="Calibri"/>
            </w:rPr>
          </w:rPrChange>
        </w:rPr>
        <w:t xml:space="preserve"> </w:t>
      </w:r>
      <w:r w:rsidRPr="00D2139A">
        <w:rPr>
          <w:rFonts w:cs="Times New Roman"/>
          <w:rPrChange w:id="859" w:author="Author">
            <w:rPr/>
          </w:rPrChange>
        </w:rPr>
        <w:t xml:space="preserve">= 0.2 mm). </w:t>
      </w:r>
      <w:del w:id="860" w:author="Author">
        <w:r w:rsidRPr="00D2139A" w:rsidDel="00F45FE4">
          <w:rPr>
            <w:rFonts w:cs="Times New Roman"/>
            <w:rPrChange w:id="861" w:author="Author">
              <w:rPr/>
            </w:rPrChange>
          </w:rPr>
          <w:delText xml:space="preserve">The sign of </w:delText>
        </w:r>
      </w:del>
      <w:r w:rsidRPr="00D2139A">
        <w:rPr>
          <w:rFonts w:eastAsia="Calibri" w:cs="Times New Roman"/>
          <w:rPrChange w:id="862" w:author="Author">
            <w:rPr>
              <w:rFonts w:ascii="Calibri" w:eastAsia="Calibri" w:hAnsi="Calibri" w:cs="Calibri"/>
            </w:rPr>
          </w:rPrChange>
        </w:rPr>
        <w:t>Δ</w:t>
      </w:r>
      <w:r w:rsidRPr="00D2139A">
        <w:rPr>
          <w:rFonts w:ascii="Cambria Math" w:eastAsia="Calibri" w:hAnsi="Cambria Math" w:cs="Cambria Math"/>
          <w:rPrChange w:id="863" w:author="Author">
            <w:rPr>
              <w:rFonts w:ascii="Calibri" w:eastAsia="Calibri" w:hAnsi="Calibri" w:cs="Calibri"/>
            </w:rPr>
          </w:rPrChange>
        </w:rPr>
        <w:t>𝑤</w:t>
      </w:r>
      <w:r w:rsidRPr="00D2139A">
        <w:rPr>
          <w:rFonts w:eastAsia="Calibri" w:cs="Times New Roman"/>
          <w:rPrChange w:id="864" w:author="Author">
            <w:rPr>
              <w:rFonts w:ascii="Calibri" w:eastAsia="Calibri" w:hAnsi="Calibri" w:cs="Calibri"/>
            </w:rPr>
          </w:rPrChange>
        </w:rPr>
        <w:t xml:space="preserve"> </w:t>
      </w:r>
      <w:r w:rsidRPr="00D2139A">
        <w:rPr>
          <w:rFonts w:cs="Times New Roman"/>
          <w:rPrChange w:id="865" w:author="Author">
            <w:rPr/>
          </w:rPrChange>
        </w:rPr>
        <w:t xml:space="preserve">can be </w:t>
      </w:r>
      <w:ins w:id="866" w:author="Author">
        <w:r w:rsidR="001F003E" w:rsidRPr="00D2139A">
          <w:rPr>
            <w:rFonts w:cs="Times New Roman"/>
            <w:rPrChange w:id="867" w:author="Author">
              <w:rPr/>
            </w:rPrChange>
          </w:rPr>
          <w:t xml:space="preserve">either </w:t>
        </w:r>
      </w:ins>
      <w:r w:rsidRPr="00D2139A">
        <w:rPr>
          <w:rFonts w:cs="Times New Roman"/>
          <w:rPrChange w:id="868" w:author="Author">
            <w:rPr/>
          </w:rPrChange>
        </w:rPr>
        <w:t>positive or negative</w:t>
      </w:r>
      <w:ins w:id="869" w:author="Author">
        <w:r w:rsidR="00F45FE4" w:rsidRPr="00D2139A">
          <w:rPr>
            <w:rFonts w:cs="Times New Roman"/>
            <w:rPrChange w:id="870" w:author="Author">
              <w:rPr/>
            </w:rPrChange>
          </w:rPr>
          <w:t>,</w:t>
        </w:r>
      </w:ins>
      <w:r w:rsidRPr="00D2139A">
        <w:rPr>
          <w:rFonts w:cs="Times New Roman"/>
          <w:rPrChange w:id="871" w:author="Author">
            <w:rPr/>
          </w:rPrChange>
        </w:rPr>
        <w:t xml:space="preserve"> corresponding to wider </w:t>
      </w:r>
      <w:del w:id="872" w:author="Author">
        <w:r w:rsidRPr="00D2139A" w:rsidDel="001F003E">
          <w:rPr>
            <w:rFonts w:cs="Times New Roman"/>
            <w:rPrChange w:id="873" w:author="Author">
              <w:rPr/>
            </w:rPrChange>
          </w:rPr>
          <w:delText xml:space="preserve">and </w:delText>
        </w:r>
      </w:del>
      <w:ins w:id="874" w:author="Author">
        <w:r w:rsidR="001F003E" w:rsidRPr="00D2139A">
          <w:rPr>
            <w:rFonts w:cs="Times New Roman"/>
            <w:rPrChange w:id="875" w:author="Author">
              <w:rPr/>
            </w:rPrChange>
          </w:rPr>
          <w:t xml:space="preserve">or </w:t>
        </w:r>
      </w:ins>
      <w:r w:rsidRPr="00D2139A">
        <w:rPr>
          <w:rFonts w:cs="Times New Roman"/>
          <w:rPrChange w:id="876" w:author="Author">
            <w:rPr/>
          </w:rPrChange>
        </w:rPr>
        <w:t xml:space="preserve">narrower zones, respectively. In this study, it </w:t>
      </w:r>
      <w:del w:id="877" w:author="Author">
        <w:r w:rsidRPr="00D2139A" w:rsidDel="001F003E">
          <w:rPr>
            <w:rFonts w:cs="Times New Roman"/>
            <w:rPrChange w:id="878" w:author="Author">
              <w:rPr/>
            </w:rPrChange>
          </w:rPr>
          <w:delText xml:space="preserve">is </w:delText>
        </w:r>
      </w:del>
      <w:ins w:id="879" w:author="Author">
        <w:r w:rsidR="001F003E" w:rsidRPr="00D2139A">
          <w:rPr>
            <w:rFonts w:cs="Times New Roman"/>
            <w:rPrChange w:id="880" w:author="Author">
              <w:rPr/>
            </w:rPrChange>
          </w:rPr>
          <w:t xml:space="preserve">was </w:t>
        </w:r>
      </w:ins>
      <w:r w:rsidRPr="00D2139A">
        <w:rPr>
          <w:rFonts w:cs="Times New Roman"/>
          <w:rPrChange w:id="881" w:author="Author">
            <w:rPr/>
          </w:rPrChange>
        </w:rPr>
        <w:t xml:space="preserve">assumed that </w:t>
      </w:r>
      <w:r w:rsidRPr="00D2139A">
        <w:rPr>
          <w:rFonts w:eastAsia="Calibri" w:cs="Times New Roman"/>
          <w:rPrChange w:id="882" w:author="Author">
            <w:rPr>
              <w:rFonts w:ascii="Calibri" w:eastAsia="Calibri" w:hAnsi="Calibri" w:cs="Calibri"/>
            </w:rPr>
          </w:rPrChange>
        </w:rPr>
        <w:t>Δ</w:t>
      </w:r>
      <w:r w:rsidRPr="00D2139A">
        <w:rPr>
          <w:rFonts w:ascii="Cambria Math" w:eastAsia="Calibri" w:hAnsi="Cambria Math" w:cs="Cambria Math"/>
          <w:rPrChange w:id="883" w:author="Author">
            <w:rPr>
              <w:rFonts w:ascii="Calibri" w:eastAsia="Calibri" w:hAnsi="Calibri" w:cs="Calibri"/>
            </w:rPr>
          </w:rPrChange>
        </w:rPr>
        <w:t>𝑤</w:t>
      </w:r>
      <w:r w:rsidRPr="00D2139A">
        <w:rPr>
          <w:rFonts w:eastAsia="Calibri" w:cs="Times New Roman"/>
          <w:rPrChange w:id="884" w:author="Author">
            <w:rPr>
              <w:rFonts w:ascii="Calibri" w:eastAsia="Calibri" w:hAnsi="Calibri" w:cs="Calibri"/>
            </w:rPr>
          </w:rPrChange>
        </w:rPr>
        <w:t xml:space="preserve"> </w:t>
      </w:r>
      <w:del w:id="885" w:author="Author">
        <w:r w:rsidRPr="00D2139A" w:rsidDel="001F003E">
          <w:rPr>
            <w:rFonts w:cs="Times New Roman"/>
            <w:rPrChange w:id="886" w:author="Author">
              <w:rPr/>
            </w:rPrChange>
          </w:rPr>
          <w:delText>is</w:delText>
        </w:r>
      </w:del>
      <w:ins w:id="887" w:author="Author">
        <w:r w:rsidR="001F003E" w:rsidRPr="00D2139A">
          <w:rPr>
            <w:rFonts w:cs="Times New Roman"/>
            <w:rPrChange w:id="888" w:author="Author">
              <w:rPr/>
            </w:rPrChange>
          </w:rPr>
          <w:t>was</w:t>
        </w:r>
      </w:ins>
      <w:r w:rsidRPr="00D2139A">
        <w:rPr>
          <w:rFonts w:cs="Times New Roman"/>
          <w:rPrChange w:id="889" w:author="Author">
            <w:rPr/>
          </w:rPrChange>
        </w:rPr>
        <w:t xml:space="preserve"> equal for all zones</w:t>
      </w:r>
      <w:ins w:id="890" w:author="Author">
        <w:r w:rsidR="001F003E" w:rsidRPr="00D2139A">
          <w:rPr>
            <w:rFonts w:cs="Times New Roman"/>
            <w:rPrChange w:id="891" w:author="Author">
              <w:rPr/>
            </w:rPrChange>
          </w:rPr>
          <w:t xml:space="preserve"> and</w:t>
        </w:r>
      </w:ins>
      <w:del w:id="892" w:author="Author">
        <w:r w:rsidRPr="00D2139A" w:rsidDel="001F003E">
          <w:rPr>
            <w:rFonts w:cs="Times New Roman"/>
            <w:rPrChange w:id="893" w:author="Author">
              <w:rPr/>
            </w:rPrChange>
          </w:rPr>
          <w:delText>,</w:delText>
        </w:r>
      </w:del>
      <w:r w:rsidRPr="00D2139A">
        <w:rPr>
          <w:rFonts w:cs="Times New Roman"/>
          <w:rPrChange w:id="894" w:author="Author">
            <w:rPr/>
          </w:rPrChange>
        </w:rPr>
        <w:t xml:space="preserve"> independent of their width</w:t>
      </w:r>
      <w:ins w:id="895" w:author="Author">
        <w:r w:rsidR="001F003E" w:rsidRPr="00D2139A">
          <w:rPr>
            <w:rFonts w:cs="Times New Roman"/>
            <w:rPrChange w:id="896" w:author="Author">
              <w:rPr/>
            </w:rPrChange>
          </w:rPr>
          <w:t>s</w:t>
        </w:r>
      </w:ins>
      <w:r w:rsidR="00CD0466" w:rsidRPr="00D2139A">
        <w:rPr>
          <w:rFonts w:cs="Times New Roman"/>
          <w:rPrChange w:id="897" w:author="Author">
            <w:rPr/>
          </w:rPrChange>
        </w:rPr>
        <w:t>.</w:t>
      </w:r>
    </w:p>
    <w:p w14:paraId="403EFA43" w14:textId="77777777" w:rsidR="00024F4D" w:rsidRPr="006F3C56" w:rsidRDefault="00024F4D" w:rsidP="00165149">
      <w:pPr>
        <w:tabs>
          <w:tab w:val="center" w:pos="3642"/>
        </w:tabs>
        <w:spacing w:after="0" w:line="259" w:lineRule="auto"/>
        <w:jc w:val="center"/>
        <w:rPr>
          <w:rFonts w:ascii="Times New Roman" w:eastAsia="Calibri" w:hAnsi="Times New Roman" w:cs="Times New Roman"/>
          <w:sz w:val="16"/>
          <w:szCs w:val="16"/>
        </w:rPr>
      </w:pPr>
    </w:p>
    <w:p w14:paraId="3CAA7E84" w14:textId="4D5F6E8D" w:rsidR="00024F4D" w:rsidRPr="006F3C56" w:rsidRDefault="00024F4D" w:rsidP="00165149">
      <w:pPr>
        <w:tabs>
          <w:tab w:val="center" w:pos="3642"/>
        </w:tabs>
        <w:spacing w:after="0" w:line="259" w:lineRule="auto"/>
        <w:jc w:val="center"/>
        <w:rPr>
          <w:rFonts w:ascii="Times New Roman" w:hAnsi="Times New Roman" w:cs="Times New Roman"/>
          <w:sz w:val="16"/>
          <w:szCs w:val="16"/>
        </w:rPr>
      </w:pPr>
      <w:r w:rsidRPr="006F3C56">
        <w:rPr>
          <w:rFonts w:ascii="Times New Roman" w:eastAsia="Calibri" w:hAnsi="Times New Roman" w:cs="Times New Roman"/>
          <w:sz w:val="16"/>
          <w:szCs w:val="16"/>
        </w:rPr>
        <w:t>The</w:t>
      </w:r>
      <w:del w:id="898" w:author="Author">
        <w:r w:rsidRPr="006F3C56" w:rsidDel="002615CC">
          <w:rPr>
            <w:rFonts w:ascii="Times New Roman" w:eastAsia="Calibri" w:hAnsi="Times New Roman" w:cs="Times New Roman"/>
            <w:sz w:val="16"/>
            <w:szCs w:val="16"/>
          </w:rPr>
          <w:delText xml:space="preserve"> the</w:delText>
        </w:r>
      </w:del>
      <w:r w:rsidRPr="006F3C56">
        <w:rPr>
          <w:rFonts w:ascii="Times New Roman" w:eastAsia="Calibri" w:hAnsi="Times New Roman" w:cs="Times New Roman"/>
          <w:sz w:val="16"/>
          <w:szCs w:val="16"/>
        </w:rPr>
        <w:t>oretical germanium</w:t>
      </w:r>
      <w:r w:rsidRPr="006F3C56">
        <w:rPr>
          <w:rFonts w:ascii="Times New Roman" w:eastAsia="Calibri" w:hAnsi="Times New Roman" w:cs="Times New Roman"/>
          <w:sz w:val="16"/>
          <w:szCs w:val="16"/>
        </w:rPr>
        <w:tab/>
        <w:t>The</w:t>
      </w:r>
      <w:del w:id="899" w:author="Author">
        <w:r w:rsidRPr="006F3C56" w:rsidDel="002615CC">
          <w:rPr>
            <w:rFonts w:ascii="Times New Roman" w:eastAsia="Calibri" w:hAnsi="Times New Roman" w:cs="Times New Roman"/>
            <w:sz w:val="16"/>
            <w:szCs w:val="16"/>
          </w:rPr>
          <w:delText xml:space="preserve"> the</w:delText>
        </w:r>
      </w:del>
      <w:r w:rsidRPr="006F3C56">
        <w:rPr>
          <w:rFonts w:ascii="Times New Roman" w:eastAsia="Calibri" w:hAnsi="Times New Roman" w:cs="Times New Roman"/>
          <w:sz w:val="16"/>
          <w:szCs w:val="16"/>
        </w:rPr>
        <w:t>oretical germanium</w:t>
      </w:r>
    </w:p>
    <w:p w14:paraId="73C47354" w14:textId="77777777" w:rsidR="00024F4D" w:rsidRPr="006F3C56" w:rsidRDefault="00024F4D" w:rsidP="00165149">
      <w:pPr>
        <w:spacing w:after="156" w:line="259" w:lineRule="auto"/>
        <w:ind w:left="97"/>
        <w:jc w:val="center"/>
        <w:rPr>
          <w:rFonts w:ascii="Times New Roman" w:hAnsi="Times New Roman" w:cs="Times New Roman"/>
          <w:sz w:val="16"/>
          <w:szCs w:val="16"/>
        </w:rPr>
      </w:pPr>
      <w:r w:rsidRPr="006F3C56">
        <w:rPr>
          <w:rFonts w:ascii="Times New Roman" w:eastAsia="Calibri" w:hAnsi="Times New Roman" w:cs="Times New Roman"/>
          <w:noProof/>
          <w:color w:val="000000"/>
          <w:sz w:val="16"/>
          <w:szCs w:val="16"/>
        </w:rPr>
        <mc:AlternateContent>
          <mc:Choice Requires="wpg">
            <w:drawing>
              <wp:inline distT="0" distB="0" distL="0" distR="0" wp14:anchorId="53DD1E91" wp14:editId="2825E7BD">
                <wp:extent cx="3194050" cy="1542446"/>
                <wp:effectExtent l="0" t="0" r="0" b="0"/>
                <wp:docPr id="21150" name="Group 21150"/>
                <wp:cNvGraphicFramePr/>
                <a:graphic xmlns:a="http://schemas.openxmlformats.org/drawingml/2006/main">
                  <a:graphicData uri="http://schemas.microsoft.com/office/word/2010/wordprocessingGroup">
                    <wpg:wgp>
                      <wpg:cNvGrpSpPr/>
                      <wpg:grpSpPr>
                        <a:xfrm>
                          <a:off x="0" y="0"/>
                          <a:ext cx="3194050" cy="1542446"/>
                          <a:chOff x="0" y="0"/>
                          <a:chExt cx="3194050" cy="1542446"/>
                        </a:xfrm>
                      </wpg:grpSpPr>
                      <wps:wsp>
                        <wps:cNvPr id="763" name="Shape 763"/>
                        <wps:cNvSpPr/>
                        <wps:spPr>
                          <a:xfrm>
                            <a:off x="723397" y="1039570"/>
                            <a:ext cx="1602194" cy="0"/>
                          </a:xfrm>
                          <a:custGeom>
                            <a:avLst/>
                            <a:gdLst/>
                            <a:ahLst/>
                            <a:cxnLst/>
                            <a:rect l="0" t="0" r="0" b="0"/>
                            <a:pathLst>
                              <a:path w="1602194">
                                <a:moveTo>
                                  <a:pt x="0" y="0"/>
                                </a:moveTo>
                                <a:lnTo>
                                  <a:pt x="160219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64" name="Shape 764"/>
                        <wps:cNvSpPr/>
                        <wps:spPr>
                          <a:xfrm>
                            <a:off x="1093259" y="1005051"/>
                            <a:ext cx="0" cy="34518"/>
                          </a:xfrm>
                          <a:custGeom>
                            <a:avLst/>
                            <a:gdLst/>
                            <a:ahLst/>
                            <a:cxnLst/>
                            <a:rect l="0" t="0" r="0" b="0"/>
                            <a:pathLst>
                              <a:path h="34518">
                                <a:moveTo>
                                  <a:pt x="0" y="34518"/>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65" name="Shape 765"/>
                        <wps:cNvSpPr/>
                        <wps:spPr>
                          <a:xfrm>
                            <a:off x="1311064" y="1005051"/>
                            <a:ext cx="0" cy="34518"/>
                          </a:xfrm>
                          <a:custGeom>
                            <a:avLst/>
                            <a:gdLst/>
                            <a:ahLst/>
                            <a:cxnLst/>
                            <a:rect l="0" t="0" r="0" b="0"/>
                            <a:pathLst>
                              <a:path h="34518">
                                <a:moveTo>
                                  <a:pt x="0" y="34518"/>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66" name="Shape 766"/>
                        <wps:cNvSpPr/>
                        <wps:spPr>
                          <a:xfrm>
                            <a:off x="1528056" y="1005051"/>
                            <a:ext cx="0" cy="34518"/>
                          </a:xfrm>
                          <a:custGeom>
                            <a:avLst/>
                            <a:gdLst/>
                            <a:ahLst/>
                            <a:cxnLst/>
                            <a:rect l="0" t="0" r="0" b="0"/>
                            <a:pathLst>
                              <a:path h="34518">
                                <a:moveTo>
                                  <a:pt x="0" y="34518"/>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67" name="Shape 767"/>
                        <wps:cNvSpPr/>
                        <wps:spPr>
                          <a:xfrm>
                            <a:off x="1745036" y="1005051"/>
                            <a:ext cx="0" cy="34518"/>
                          </a:xfrm>
                          <a:custGeom>
                            <a:avLst/>
                            <a:gdLst/>
                            <a:ahLst/>
                            <a:cxnLst/>
                            <a:rect l="0" t="0" r="0" b="0"/>
                            <a:pathLst>
                              <a:path h="34518">
                                <a:moveTo>
                                  <a:pt x="0" y="34518"/>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68" name="Shape 768"/>
                        <wps:cNvSpPr/>
                        <wps:spPr>
                          <a:xfrm>
                            <a:off x="1961202" y="1005051"/>
                            <a:ext cx="0" cy="34518"/>
                          </a:xfrm>
                          <a:custGeom>
                            <a:avLst/>
                            <a:gdLst/>
                            <a:ahLst/>
                            <a:cxnLst/>
                            <a:rect l="0" t="0" r="0" b="0"/>
                            <a:pathLst>
                              <a:path h="34518">
                                <a:moveTo>
                                  <a:pt x="0" y="34518"/>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4140" name="Shape 24140"/>
                        <wps:cNvSpPr/>
                        <wps:spPr>
                          <a:xfrm>
                            <a:off x="723397" y="743685"/>
                            <a:ext cx="106849" cy="295885"/>
                          </a:xfrm>
                          <a:custGeom>
                            <a:avLst/>
                            <a:gdLst/>
                            <a:ahLst/>
                            <a:cxnLst/>
                            <a:rect l="0" t="0" r="0" b="0"/>
                            <a:pathLst>
                              <a:path w="106849" h="295885">
                                <a:moveTo>
                                  <a:pt x="0" y="0"/>
                                </a:moveTo>
                                <a:lnTo>
                                  <a:pt x="106849" y="0"/>
                                </a:lnTo>
                                <a:lnTo>
                                  <a:pt x="106849" y="295885"/>
                                </a:lnTo>
                                <a:lnTo>
                                  <a:pt x="0" y="295885"/>
                                </a:lnTo>
                                <a:lnTo>
                                  <a:pt x="0" y="0"/>
                                </a:lnTo>
                              </a:path>
                            </a:pathLst>
                          </a:custGeom>
                          <a:ln w="0" cap="flat">
                            <a:miter lim="127000"/>
                          </a:ln>
                        </wps:spPr>
                        <wps:style>
                          <a:lnRef idx="0">
                            <a:srgbClr val="000000">
                              <a:alpha val="0"/>
                            </a:srgbClr>
                          </a:lnRef>
                          <a:fillRef idx="1">
                            <a:srgbClr val="252726"/>
                          </a:fillRef>
                          <a:effectRef idx="0">
                            <a:scrgbClr r="0" g="0" b="0"/>
                          </a:effectRef>
                          <a:fontRef idx="none"/>
                        </wps:style>
                        <wps:bodyPr/>
                      </wps:wsp>
                      <wps:wsp>
                        <wps:cNvPr id="770" name="Shape 770"/>
                        <wps:cNvSpPr/>
                        <wps:spPr>
                          <a:xfrm>
                            <a:off x="723393" y="743685"/>
                            <a:ext cx="106849" cy="295885"/>
                          </a:xfrm>
                          <a:custGeom>
                            <a:avLst/>
                            <a:gdLst/>
                            <a:ahLst/>
                            <a:cxnLst/>
                            <a:rect l="0" t="0" r="0" b="0"/>
                            <a:pathLst>
                              <a:path w="106849" h="295885">
                                <a:moveTo>
                                  <a:pt x="0" y="295885"/>
                                </a:moveTo>
                                <a:lnTo>
                                  <a:pt x="106849" y="295885"/>
                                </a:lnTo>
                                <a:lnTo>
                                  <a:pt x="106849" y="0"/>
                                </a:lnTo>
                                <a:lnTo>
                                  <a:pt x="0" y="0"/>
                                </a:lnTo>
                                <a:close/>
                              </a:path>
                            </a:pathLst>
                          </a:custGeom>
                          <a:ln w="6350" cap="flat">
                            <a:miter lim="127000"/>
                          </a:ln>
                        </wps:spPr>
                        <wps:style>
                          <a:lnRef idx="1">
                            <a:srgbClr val="4C6B6D"/>
                          </a:lnRef>
                          <a:fillRef idx="0">
                            <a:srgbClr val="000000">
                              <a:alpha val="0"/>
                            </a:srgbClr>
                          </a:fillRef>
                          <a:effectRef idx="0">
                            <a:scrgbClr r="0" g="0" b="0"/>
                          </a:effectRef>
                          <a:fontRef idx="none"/>
                        </wps:style>
                        <wps:bodyPr/>
                      </wps:wsp>
                      <wps:wsp>
                        <wps:cNvPr id="24141" name="Shape 24141"/>
                        <wps:cNvSpPr/>
                        <wps:spPr>
                          <a:xfrm>
                            <a:off x="2222569" y="743685"/>
                            <a:ext cx="103022" cy="295885"/>
                          </a:xfrm>
                          <a:custGeom>
                            <a:avLst/>
                            <a:gdLst/>
                            <a:ahLst/>
                            <a:cxnLst/>
                            <a:rect l="0" t="0" r="0" b="0"/>
                            <a:pathLst>
                              <a:path w="103022" h="295885">
                                <a:moveTo>
                                  <a:pt x="0" y="0"/>
                                </a:moveTo>
                                <a:lnTo>
                                  <a:pt x="103022" y="0"/>
                                </a:lnTo>
                                <a:lnTo>
                                  <a:pt x="103022" y="295885"/>
                                </a:lnTo>
                                <a:lnTo>
                                  <a:pt x="0" y="295885"/>
                                </a:lnTo>
                                <a:lnTo>
                                  <a:pt x="0" y="0"/>
                                </a:lnTo>
                              </a:path>
                            </a:pathLst>
                          </a:custGeom>
                          <a:ln w="0" cap="flat">
                            <a:miter lim="127000"/>
                          </a:ln>
                        </wps:spPr>
                        <wps:style>
                          <a:lnRef idx="0">
                            <a:srgbClr val="000000">
                              <a:alpha val="0"/>
                            </a:srgbClr>
                          </a:lnRef>
                          <a:fillRef idx="1">
                            <a:srgbClr val="252726"/>
                          </a:fillRef>
                          <a:effectRef idx="0">
                            <a:scrgbClr r="0" g="0" b="0"/>
                          </a:effectRef>
                          <a:fontRef idx="none"/>
                        </wps:style>
                        <wps:bodyPr/>
                      </wps:wsp>
                      <wps:wsp>
                        <wps:cNvPr id="772" name="Shape 772"/>
                        <wps:cNvSpPr/>
                        <wps:spPr>
                          <a:xfrm>
                            <a:off x="2222569" y="743685"/>
                            <a:ext cx="103022" cy="295885"/>
                          </a:xfrm>
                          <a:custGeom>
                            <a:avLst/>
                            <a:gdLst/>
                            <a:ahLst/>
                            <a:cxnLst/>
                            <a:rect l="0" t="0" r="0" b="0"/>
                            <a:pathLst>
                              <a:path w="103022" h="295885">
                                <a:moveTo>
                                  <a:pt x="0" y="295885"/>
                                </a:moveTo>
                                <a:lnTo>
                                  <a:pt x="103022" y="295885"/>
                                </a:lnTo>
                                <a:lnTo>
                                  <a:pt x="103022" y="0"/>
                                </a:lnTo>
                                <a:lnTo>
                                  <a:pt x="0" y="0"/>
                                </a:lnTo>
                                <a:close/>
                              </a:path>
                            </a:pathLst>
                          </a:custGeom>
                          <a:ln w="6350" cap="flat">
                            <a:miter lim="127000"/>
                          </a:ln>
                        </wps:spPr>
                        <wps:style>
                          <a:lnRef idx="1">
                            <a:srgbClr val="4C6B6D"/>
                          </a:lnRef>
                          <a:fillRef idx="0">
                            <a:srgbClr val="000000">
                              <a:alpha val="0"/>
                            </a:srgbClr>
                          </a:fillRef>
                          <a:effectRef idx="0">
                            <a:scrgbClr r="0" g="0" b="0"/>
                          </a:effectRef>
                          <a:fontRef idx="none"/>
                        </wps:style>
                        <wps:bodyPr/>
                      </wps:wsp>
                      <wps:wsp>
                        <wps:cNvPr id="24142" name="Shape 24142"/>
                        <wps:cNvSpPr/>
                        <wps:spPr>
                          <a:xfrm>
                            <a:off x="2132716" y="891628"/>
                            <a:ext cx="89852" cy="147942"/>
                          </a:xfrm>
                          <a:custGeom>
                            <a:avLst/>
                            <a:gdLst/>
                            <a:ahLst/>
                            <a:cxnLst/>
                            <a:rect l="0" t="0" r="0" b="0"/>
                            <a:pathLst>
                              <a:path w="89852" h="147942">
                                <a:moveTo>
                                  <a:pt x="0" y="0"/>
                                </a:moveTo>
                                <a:lnTo>
                                  <a:pt x="89852" y="0"/>
                                </a:lnTo>
                                <a:lnTo>
                                  <a:pt x="89852" y="147942"/>
                                </a:lnTo>
                                <a:lnTo>
                                  <a:pt x="0" y="147942"/>
                                </a:lnTo>
                                <a:lnTo>
                                  <a:pt x="0" y="0"/>
                                </a:lnTo>
                              </a:path>
                            </a:pathLst>
                          </a:custGeom>
                          <a:ln w="0" cap="flat">
                            <a:miter lim="127000"/>
                          </a:ln>
                        </wps:spPr>
                        <wps:style>
                          <a:lnRef idx="0">
                            <a:srgbClr val="000000">
                              <a:alpha val="0"/>
                            </a:srgbClr>
                          </a:lnRef>
                          <a:fillRef idx="1">
                            <a:srgbClr val="5C6EA6"/>
                          </a:fillRef>
                          <a:effectRef idx="0">
                            <a:scrgbClr r="0" g="0" b="0"/>
                          </a:effectRef>
                          <a:fontRef idx="none"/>
                        </wps:style>
                        <wps:bodyPr/>
                      </wps:wsp>
                      <wps:wsp>
                        <wps:cNvPr id="774" name="Shape 774"/>
                        <wps:cNvSpPr/>
                        <wps:spPr>
                          <a:xfrm>
                            <a:off x="2132716" y="891628"/>
                            <a:ext cx="89852" cy="147942"/>
                          </a:xfrm>
                          <a:custGeom>
                            <a:avLst/>
                            <a:gdLst/>
                            <a:ahLst/>
                            <a:cxnLst/>
                            <a:rect l="0" t="0" r="0" b="0"/>
                            <a:pathLst>
                              <a:path w="89852" h="147942">
                                <a:moveTo>
                                  <a:pt x="0" y="147942"/>
                                </a:moveTo>
                                <a:lnTo>
                                  <a:pt x="89852" y="147942"/>
                                </a:lnTo>
                                <a:lnTo>
                                  <a:pt x="89852" y="0"/>
                                </a:lnTo>
                                <a:lnTo>
                                  <a:pt x="0" y="0"/>
                                </a:lnTo>
                                <a:close/>
                              </a:path>
                            </a:pathLst>
                          </a:custGeom>
                          <a:ln w="6350" cap="flat">
                            <a:miter lim="127000"/>
                          </a:ln>
                        </wps:spPr>
                        <wps:style>
                          <a:lnRef idx="1">
                            <a:srgbClr val="525693"/>
                          </a:lnRef>
                          <a:fillRef idx="0">
                            <a:srgbClr val="000000">
                              <a:alpha val="0"/>
                            </a:srgbClr>
                          </a:fillRef>
                          <a:effectRef idx="0">
                            <a:scrgbClr r="0" g="0" b="0"/>
                          </a:effectRef>
                          <a:fontRef idx="none"/>
                        </wps:style>
                        <wps:bodyPr/>
                      </wps:wsp>
                      <wps:wsp>
                        <wps:cNvPr id="24143" name="Shape 24143"/>
                        <wps:cNvSpPr/>
                        <wps:spPr>
                          <a:xfrm>
                            <a:off x="2293803" y="588059"/>
                            <a:ext cx="31788" cy="155613"/>
                          </a:xfrm>
                          <a:custGeom>
                            <a:avLst/>
                            <a:gdLst/>
                            <a:ahLst/>
                            <a:cxnLst/>
                            <a:rect l="0" t="0" r="0" b="0"/>
                            <a:pathLst>
                              <a:path w="31788" h="155613">
                                <a:moveTo>
                                  <a:pt x="0" y="0"/>
                                </a:moveTo>
                                <a:lnTo>
                                  <a:pt x="31788" y="0"/>
                                </a:lnTo>
                                <a:lnTo>
                                  <a:pt x="31788" y="155613"/>
                                </a:lnTo>
                                <a:lnTo>
                                  <a:pt x="0" y="155613"/>
                                </a:lnTo>
                                <a:lnTo>
                                  <a:pt x="0" y="0"/>
                                </a:lnTo>
                              </a:path>
                            </a:pathLst>
                          </a:custGeom>
                          <a:ln w="0" cap="flat">
                            <a:miter lim="127000"/>
                          </a:ln>
                        </wps:spPr>
                        <wps:style>
                          <a:lnRef idx="0">
                            <a:srgbClr val="000000">
                              <a:alpha val="0"/>
                            </a:srgbClr>
                          </a:lnRef>
                          <a:fillRef idx="1">
                            <a:srgbClr val="5C6EA6"/>
                          </a:fillRef>
                          <a:effectRef idx="0">
                            <a:scrgbClr r="0" g="0" b="0"/>
                          </a:effectRef>
                          <a:fontRef idx="none"/>
                        </wps:style>
                        <wps:bodyPr/>
                      </wps:wsp>
                      <wps:wsp>
                        <wps:cNvPr id="776" name="Shape 776"/>
                        <wps:cNvSpPr/>
                        <wps:spPr>
                          <a:xfrm>
                            <a:off x="2293803" y="588059"/>
                            <a:ext cx="31788" cy="155613"/>
                          </a:xfrm>
                          <a:custGeom>
                            <a:avLst/>
                            <a:gdLst/>
                            <a:ahLst/>
                            <a:cxnLst/>
                            <a:rect l="0" t="0" r="0" b="0"/>
                            <a:pathLst>
                              <a:path w="31788" h="155613">
                                <a:moveTo>
                                  <a:pt x="0" y="155613"/>
                                </a:moveTo>
                                <a:lnTo>
                                  <a:pt x="31788" y="155613"/>
                                </a:lnTo>
                                <a:lnTo>
                                  <a:pt x="31788" y="0"/>
                                </a:lnTo>
                                <a:lnTo>
                                  <a:pt x="0" y="0"/>
                                </a:lnTo>
                                <a:close/>
                              </a:path>
                            </a:pathLst>
                          </a:custGeom>
                          <a:ln w="6350" cap="flat">
                            <a:miter lim="127000"/>
                          </a:ln>
                        </wps:spPr>
                        <wps:style>
                          <a:lnRef idx="1">
                            <a:srgbClr val="525693"/>
                          </a:lnRef>
                          <a:fillRef idx="0">
                            <a:srgbClr val="000000">
                              <a:alpha val="0"/>
                            </a:srgbClr>
                          </a:fillRef>
                          <a:effectRef idx="0">
                            <a:scrgbClr r="0" g="0" b="0"/>
                          </a:effectRef>
                          <a:fontRef idx="none"/>
                        </wps:style>
                        <wps:bodyPr/>
                      </wps:wsp>
                      <wps:wsp>
                        <wps:cNvPr id="24144" name="Shape 24144"/>
                        <wps:cNvSpPr/>
                        <wps:spPr>
                          <a:xfrm>
                            <a:off x="726978" y="585862"/>
                            <a:ext cx="42739" cy="157810"/>
                          </a:xfrm>
                          <a:custGeom>
                            <a:avLst/>
                            <a:gdLst/>
                            <a:ahLst/>
                            <a:cxnLst/>
                            <a:rect l="0" t="0" r="0" b="0"/>
                            <a:pathLst>
                              <a:path w="42739" h="157810">
                                <a:moveTo>
                                  <a:pt x="0" y="0"/>
                                </a:moveTo>
                                <a:lnTo>
                                  <a:pt x="42739" y="0"/>
                                </a:lnTo>
                                <a:lnTo>
                                  <a:pt x="42739" y="157810"/>
                                </a:lnTo>
                                <a:lnTo>
                                  <a:pt x="0" y="157810"/>
                                </a:lnTo>
                                <a:lnTo>
                                  <a:pt x="0" y="0"/>
                                </a:lnTo>
                              </a:path>
                            </a:pathLst>
                          </a:custGeom>
                          <a:ln w="0" cap="flat">
                            <a:miter lim="127000"/>
                          </a:ln>
                        </wps:spPr>
                        <wps:style>
                          <a:lnRef idx="0">
                            <a:srgbClr val="000000">
                              <a:alpha val="0"/>
                            </a:srgbClr>
                          </a:lnRef>
                          <a:fillRef idx="1">
                            <a:srgbClr val="5C6EA6"/>
                          </a:fillRef>
                          <a:effectRef idx="0">
                            <a:scrgbClr r="0" g="0" b="0"/>
                          </a:effectRef>
                          <a:fontRef idx="none"/>
                        </wps:style>
                        <wps:bodyPr/>
                      </wps:wsp>
                      <wps:wsp>
                        <wps:cNvPr id="778" name="Shape 778"/>
                        <wps:cNvSpPr/>
                        <wps:spPr>
                          <a:xfrm>
                            <a:off x="726987" y="585862"/>
                            <a:ext cx="42739" cy="157810"/>
                          </a:xfrm>
                          <a:custGeom>
                            <a:avLst/>
                            <a:gdLst/>
                            <a:ahLst/>
                            <a:cxnLst/>
                            <a:rect l="0" t="0" r="0" b="0"/>
                            <a:pathLst>
                              <a:path w="42739" h="157810">
                                <a:moveTo>
                                  <a:pt x="0" y="157810"/>
                                </a:moveTo>
                                <a:lnTo>
                                  <a:pt x="42739" y="157810"/>
                                </a:lnTo>
                                <a:lnTo>
                                  <a:pt x="42739" y="0"/>
                                </a:lnTo>
                                <a:lnTo>
                                  <a:pt x="0" y="0"/>
                                </a:lnTo>
                                <a:close/>
                              </a:path>
                            </a:pathLst>
                          </a:custGeom>
                          <a:ln w="6350" cap="flat">
                            <a:miter lim="127000"/>
                          </a:ln>
                        </wps:spPr>
                        <wps:style>
                          <a:lnRef idx="1">
                            <a:srgbClr val="525693"/>
                          </a:lnRef>
                          <a:fillRef idx="0">
                            <a:srgbClr val="000000">
                              <a:alpha val="0"/>
                            </a:srgbClr>
                          </a:fillRef>
                          <a:effectRef idx="0">
                            <a:scrgbClr r="0" g="0" b="0"/>
                          </a:effectRef>
                          <a:fontRef idx="none"/>
                        </wps:style>
                        <wps:bodyPr/>
                      </wps:wsp>
                      <wps:wsp>
                        <wps:cNvPr id="24145" name="Shape 24145"/>
                        <wps:cNvSpPr/>
                        <wps:spPr>
                          <a:xfrm>
                            <a:off x="830242" y="891628"/>
                            <a:ext cx="88219" cy="147942"/>
                          </a:xfrm>
                          <a:custGeom>
                            <a:avLst/>
                            <a:gdLst/>
                            <a:ahLst/>
                            <a:cxnLst/>
                            <a:rect l="0" t="0" r="0" b="0"/>
                            <a:pathLst>
                              <a:path w="88219" h="147942">
                                <a:moveTo>
                                  <a:pt x="0" y="0"/>
                                </a:moveTo>
                                <a:lnTo>
                                  <a:pt x="88219" y="0"/>
                                </a:lnTo>
                                <a:lnTo>
                                  <a:pt x="88219" y="147942"/>
                                </a:lnTo>
                                <a:lnTo>
                                  <a:pt x="0" y="147942"/>
                                </a:lnTo>
                                <a:lnTo>
                                  <a:pt x="0" y="0"/>
                                </a:lnTo>
                              </a:path>
                            </a:pathLst>
                          </a:custGeom>
                          <a:ln w="0" cap="flat">
                            <a:miter lim="127000"/>
                          </a:ln>
                        </wps:spPr>
                        <wps:style>
                          <a:lnRef idx="0">
                            <a:srgbClr val="000000">
                              <a:alpha val="0"/>
                            </a:srgbClr>
                          </a:lnRef>
                          <a:fillRef idx="1">
                            <a:srgbClr val="5C6EA6"/>
                          </a:fillRef>
                          <a:effectRef idx="0">
                            <a:scrgbClr r="0" g="0" b="0"/>
                          </a:effectRef>
                          <a:fontRef idx="none"/>
                        </wps:style>
                        <wps:bodyPr/>
                      </wps:wsp>
                      <wps:wsp>
                        <wps:cNvPr id="780" name="Shape 780"/>
                        <wps:cNvSpPr/>
                        <wps:spPr>
                          <a:xfrm>
                            <a:off x="830250" y="891628"/>
                            <a:ext cx="88219" cy="147942"/>
                          </a:xfrm>
                          <a:custGeom>
                            <a:avLst/>
                            <a:gdLst/>
                            <a:ahLst/>
                            <a:cxnLst/>
                            <a:rect l="0" t="0" r="0" b="0"/>
                            <a:pathLst>
                              <a:path w="88219" h="147942">
                                <a:moveTo>
                                  <a:pt x="0" y="147942"/>
                                </a:moveTo>
                                <a:lnTo>
                                  <a:pt x="88219" y="147942"/>
                                </a:lnTo>
                                <a:lnTo>
                                  <a:pt x="88219" y="0"/>
                                </a:lnTo>
                                <a:lnTo>
                                  <a:pt x="0" y="0"/>
                                </a:lnTo>
                                <a:close/>
                              </a:path>
                            </a:pathLst>
                          </a:custGeom>
                          <a:ln w="6350" cap="flat">
                            <a:miter lim="127000"/>
                          </a:ln>
                        </wps:spPr>
                        <wps:style>
                          <a:lnRef idx="1">
                            <a:srgbClr val="525693"/>
                          </a:lnRef>
                          <a:fillRef idx="0">
                            <a:srgbClr val="000000">
                              <a:alpha val="0"/>
                            </a:srgbClr>
                          </a:fillRef>
                          <a:effectRef idx="0">
                            <a:scrgbClr r="0" g="0" b="0"/>
                          </a:effectRef>
                          <a:fontRef idx="none"/>
                        </wps:style>
                        <wps:bodyPr/>
                      </wps:wsp>
                      <wps:wsp>
                        <wps:cNvPr id="781" name="Shape 781"/>
                        <wps:cNvSpPr/>
                        <wps:spPr>
                          <a:xfrm>
                            <a:off x="725035" y="456005"/>
                            <a:ext cx="1607680" cy="582117"/>
                          </a:xfrm>
                          <a:custGeom>
                            <a:avLst/>
                            <a:gdLst/>
                            <a:ahLst/>
                            <a:cxnLst/>
                            <a:rect l="0" t="0" r="0" b="0"/>
                            <a:pathLst>
                              <a:path w="1607680" h="582117">
                                <a:moveTo>
                                  <a:pt x="0" y="8217"/>
                                </a:moveTo>
                                <a:cubicBezTo>
                                  <a:pt x="0" y="8217"/>
                                  <a:pt x="105207" y="286029"/>
                                  <a:pt x="146304" y="343560"/>
                                </a:cubicBezTo>
                                <a:cubicBezTo>
                                  <a:pt x="146304" y="343560"/>
                                  <a:pt x="212052" y="481635"/>
                                  <a:pt x="409308" y="562191"/>
                                </a:cubicBezTo>
                                <a:cubicBezTo>
                                  <a:pt x="409308" y="562191"/>
                                  <a:pt x="435610" y="572059"/>
                                  <a:pt x="514515" y="581914"/>
                                </a:cubicBezTo>
                                <a:cubicBezTo>
                                  <a:pt x="603936" y="581914"/>
                                  <a:pt x="693357" y="581914"/>
                                  <a:pt x="782764" y="581914"/>
                                </a:cubicBezTo>
                                <a:cubicBezTo>
                                  <a:pt x="898182" y="581914"/>
                                  <a:pt x="1013612" y="582117"/>
                                  <a:pt x="1129017" y="581914"/>
                                </a:cubicBezTo>
                                <a:cubicBezTo>
                                  <a:pt x="1209104" y="581774"/>
                                  <a:pt x="1301382" y="528117"/>
                                  <a:pt x="1354519" y="471780"/>
                                </a:cubicBezTo>
                                <a:cubicBezTo>
                                  <a:pt x="1354519" y="471780"/>
                                  <a:pt x="1528775" y="305753"/>
                                  <a:pt x="1607680" y="0"/>
                                </a:cubicBezTo>
                              </a:path>
                            </a:pathLst>
                          </a:custGeom>
                          <a:ln w="6350" cap="flat">
                            <a:miter lim="127000"/>
                          </a:ln>
                        </wps:spPr>
                        <wps:style>
                          <a:lnRef idx="1">
                            <a:srgbClr val="E33B3B"/>
                          </a:lnRef>
                          <a:fillRef idx="0">
                            <a:srgbClr val="000000">
                              <a:alpha val="0"/>
                            </a:srgbClr>
                          </a:fillRef>
                          <a:effectRef idx="0">
                            <a:scrgbClr r="0" g="0" b="0"/>
                          </a:effectRef>
                          <a:fontRef idx="none"/>
                        </wps:style>
                        <wps:bodyPr/>
                      </wps:wsp>
                      <wps:wsp>
                        <wps:cNvPr id="782" name="Shape 782"/>
                        <wps:cNvSpPr/>
                        <wps:spPr>
                          <a:xfrm>
                            <a:off x="535996" y="735456"/>
                            <a:ext cx="240005" cy="0"/>
                          </a:xfrm>
                          <a:custGeom>
                            <a:avLst/>
                            <a:gdLst/>
                            <a:ahLst/>
                            <a:cxnLst/>
                            <a:rect l="0" t="0" r="0" b="0"/>
                            <a:pathLst>
                              <a:path w="240005">
                                <a:moveTo>
                                  <a:pt x="240005"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83" name="Shape 783"/>
                        <wps:cNvSpPr/>
                        <wps:spPr>
                          <a:xfrm>
                            <a:off x="536009" y="587514"/>
                            <a:ext cx="189040" cy="0"/>
                          </a:xfrm>
                          <a:custGeom>
                            <a:avLst/>
                            <a:gdLst/>
                            <a:ahLst/>
                            <a:cxnLst/>
                            <a:rect l="0" t="0" r="0" b="0"/>
                            <a:pathLst>
                              <a:path w="189040">
                                <a:moveTo>
                                  <a:pt x="189040"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84" name="Shape 784"/>
                        <wps:cNvSpPr/>
                        <wps:spPr>
                          <a:xfrm>
                            <a:off x="536009" y="596709"/>
                            <a:ext cx="0" cy="129565"/>
                          </a:xfrm>
                          <a:custGeom>
                            <a:avLst/>
                            <a:gdLst/>
                            <a:ahLst/>
                            <a:cxnLst/>
                            <a:rect l="0" t="0" r="0" b="0"/>
                            <a:pathLst>
                              <a:path h="129565">
                                <a:moveTo>
                                  <a:pt x="0" y="0"/>
                                </a:moveTo>
                                <a:lnTo>
                                  <a:pt x="0" y="129565"/>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85" name="Shape 785"/>
                        <wps:cNvSpPr/>
                        <wps:spPr>
                          <a:xfrm>
                            <a:off x="503878" y="587513"/>
                            <a:ext cx="64224" cy="41453"/>
                          </a:xfrm>
                          <a:custGeom>
                            <a:avLst/>
                            <a:gdLst/>
                            <a:ahLst/>
                            <a:cxnLst/>
                            <a:rect l="0" t="0" r="0" b="0"/>
                            <a:pathLst>
                              <a:path w="64224" h="41453">
                                <a:moveTo>
                                  <a:pt x="32118" y="0"/>
                                </a:moveTo>
                                <a:cubicBezTo>
                                  <a:pt x="40297" y="13119"/>
                                  <a:pt x="50825" y="25464"/>
                                  <a:pt x="64224" y="33401"/>
                                </a:cubicBezTo>
                                <a:lnTo>
                                  <a:pt x="64224" y="41453"/>
                                </a:lnTo>
                                <a:cubicBezTo>
                                  <a:pt x="51752" y="33401"/>
                                  <a:pt x="40564" y="23000"/>
                                  <a:pt x="32118" y="10656"/>
                                </a:cubicBezTo>
                                <a:cubicBezTo>
                                  <a:pt x="23787" y="23000"/>
                                  <a:pt x="12738" y="33007"/>
                                  <a:pt x="0" y="41326"/>
                                </a:cubicBezTo>
                                <a:lnTo>
                                  <a:pt x="0" y="33401"/>
                                </a:lnTo>
                                <a:cubicBezTo>
                                  <a:pt x="13144" y="25083"/>
                                  <a:pt x="24054" y="13259"/>
                                  <a:pt x="3211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86" name="Shape 786"/>
                        <wps:cNvSpPr/>
                        <wps:spPr>
                          <a:xfrm>
                            <a:off x="503878" y="694003"/>
                            <a:ext cx="64224" cy="41453"/>
                          </a:xfrm>
                          <a:custGeom>
                            <a:avLst/>
                            <a:gdLst/>
                            <a:ahLst/>
                            <a:cxnLst/>
                            <a:rect l="0" t="0" r="0" b="0"/>
                            <a:pathLst>
                              <a:path w="64224" h="41453">
                                <a:moveTo>
                                  <a:pt x="64224" y="0"/>
                                </a:moveTo>
                                <a:lnTo>
                                  <a:pt x="64224" y="8052"/>
                                </a:lnTo>
                                <a:cubicBezTo>
                                  <a:pt x="50825" y="15989"/>
                                  <a:pt x="40297" y="28334"/>
                                  <a:pt x="32118" y="41453"/>
                                </a:cubicBezTo>
                                <a:cubicBezTo>
                                  <a:pt x="24054" y="28207"/>
                                  <a:pt x="13144" y="16370"/>
                                  <a:pt x="0" y="8052"/>
                                </a:cubicBezTo>
                                <a:lnTo>
                                  <a:pt x="0" y="127"/>
                                </a:lnTo>
                                <a:cubicBezTo>
                                  <a:pt x="12738" y="8446"/>
                                  <a:pt x="23787" y="18453"/>
                                  <a:pt x="32118" y="30797"/>
                                </a:cubicBezTo>
                                <a:cubicBezTo>
                                  <a:pt x="40564" y="18453"/>
                                  <a:pt x="51752" y="8052"/>
                                  <a:pt x="6422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87" name="Shape 787"/>
                        <wps:cNvSpPr/>
                        <wps:spPr>
                          <a:xfrm>
                            <a:off x="414533" y="301725"/>
                            <a:ext cx="349136" cy="521678"/>
                          </a:xfrm>
                          <a:custGeom>
                            <a:avLst/>
                            <a:gdLst/>
                            <a:ahLst/>
                            <a:cxnLst/>
                            <a:rect l="0" t="0" r="0" b="0"/>
                            <a:pathLst>
                              <a:path w="349136" h="521678">
                                <a:moveTo>
                                  <a:pt x="349136" y="521678"/>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88" name="Shape 788"/>
                        <wps:cNvSpPr/>
                        <wps:spPr>
                          <a:xfrm>
                            <a:off x="401312" y="294093"/>
                            <a:ext cx="57772" cy="52312"/>
                          </a:xfrm>
                          <a:custGeom>
                            <a:avLst/>
                            <a:gdLst/>
                            <a:ahLst/>
                            <a:cxnLst/>
                            <a:rect l="0" t="0" r="0" b="0"/>
                            <a:pathLst>
                              <a:path w="57772" h="52312">
                                <a:moveTo>
                                  <a:pt x="8103" y="0"/>
                                </a:moveTo>
                                <a:cubicBezTo>
                                  <a:pt x="22174" y="6528"/>
                                  <a:pt x="37821" y="10287"/>
                                  <a:pt x="53365" y="9894"/>
                                </a:cubicBezTo>
                                <a:lnTo>
                                  <a:pt x="57772" y="16485"/>
                                </a:lnTo>
                                <a:cubicBezTo>
                                  <a:pt x="42570" y="16663"/>
                                  <a:pt x="27813" y="14491"/>
                                  <a:pt x="14034" y="8852"/>
                                </a:cubicBezTo>
                                <a:cubicBezTo>
                                  <a:pt x="13881" y="23813"/>
                                  <a:pt x="10376" y="38672"/>
                                  <a:pt x="4483" y="52312"/>
                                </a:cubicBezTo>
                                <a:lnTo>
                                  <a:pt x="0" y="45619"/>
                                </a:lnTo>
                                <a:cubicBezTo>
                                  <a:pt x="6718" y="31572"/>
                                  <a:pt x="8611" y="15456"/>
                                  <a:pt x="810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89" name="Shape 789"/>
                        <wps:cNvSpPr/>
                        <wps:spPr>
                          <a:xfrm>
                            <a:off x="794085" y="532484"/>
                            <a:ext cx="81724" cy="112560"/>
                          </a:xfrm>
                          <a:custGeom>
                            <a:avLst/>
                            <a:gdLst/>
                            <a:ahLst/>
                            <a:cxnLst/>
                            <a:rect l="0" t="0" r="0" b="0"/>
                            <a:pathLst>
                              <a:path w="81724" h="112560">
                                <a:moveTo>
                                  <a:pt x="0" y="112560"/>
                                </a:moveTo>
                                <a:lnTo>
                                  <a:pt x="8172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90" name="Shape 790"/>
                        <wps:cNvSpPr/>
                        <wps:spPr>
                          <a:xfrm>
                            <a:off x="830852" y="525055"/>
                            <a:ext cx="56706" cy="52312"/>
                          </a:xfrm>
                          <a:custGeom>
                            <a:avLst/>
                            <a:gdLst/>
                            <a:ahLst/>
                            <a:cxnLst/>
                            <a:rect l="0" t="0" r="0" b="0"/>
                            <a:pathLst>
                              <a:path w="56706" h="52312">
                                <a:moveTo>
                                  <a:pt x="50343" y="0"/>
                                </a:moveTo>
                                <a:cubicBezTo>
                                  <a:pt x="49085" y="15469"/>
                                  <a:pt x="50965" y="31445"/>
                                  <a:pt x="56706" y="45898"/>
                                </a:cubicBezTo>
                                <a:lnTo>
                                  <a:pt x="52045" y="52312"/>
                                </a:lnTo>
                                <a:cubicBezTo>
                                  <a:pt x="46634" y="38100"/>
                                  <a:pt x="43561" y="23508"/>
                                  <a:pt x="44082" y="8624"/>
                                </a:cubicBezTo>
                                <a:cubicBezTo>
                                  <a:pt x="29997" y="13653"/>
                                  <a:pt x="14834" y="15494"/>
                                  <a:pt x="0" y="14681"/>
                                </a:cubicBezTo>
                                <a:lnTo>
                                  <a:pt x="4737" y="8166"/>
                                </a:lnTo>
                                <a:cubicBezTo>
                                  <a:pt x="20231" y="9614"/>
                                  <a:pt x="36004" y="5817"/>
                                  <a:pt x="5034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91" name="Shape 791"/>
                        <wps:cNvSpPr/>
                        <wps:spPr>
                          <a:xfrm>
                            <a:off x="545864" y="891628"/>
                            <a:ext cx="282740" cy="0"/>
                          </a:xfrm>
                          <a:custGeom>
                            <a:avLst/>
                            <a:gdLst/>
                            <a:ahLst/>
                            <a:cxnLst/>
                            <a:rect l="0" t="0" r="0" b="0"/>
                            <a:pathLst>
                              <a:path w="282740">
                                <a:moveTo>
                                  <a:pt x="282740"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92" name="Shape 792"/>
                        <wps:cNvSpPr/>
                        <wps:spPr>
                          <a:xfrm>
                            <a:off x="545864" y="1029715"/>
                            <a:ext cx="291782" cy="0"/>
                          </a:xfrm>
                          <a:custGeom>
                            <a:avLst/>
                            <a:gdLst/>
                            <a:ahLst/>
                            <a:cxnLst/>
                            <a:rect l="0" t="0" r="0" b="0"/>
                            <a:pathLst>
                              <a:path w="291782">
                                <a:moveTo>
                                  <a:pt x="291782"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93" name="Shape 793"/>
                        <wps:cNvSpPr/>
                        <wps:spPr>
                          <a:xfrm>
                            <a:off x="545864" y="900823"/>
                            <a:ext cx="0" cy="119697"/>
                          </a:xfrm>
                          <a:custGeom>
                            <a:avLst/>
                            <a:gdLst/>
                            <a:ahLst/>
                            <a:cxnLst/>
                            <a:rect l="0" t="0" r="0" b="0"/>
                            <a:pathLst>
                              <a:path h="119697">
                                <a:moveTo>
                                  <a:pt x="0" y="119697"/>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94" name="Shape 794"/>
                        <wps:cNvSpPr/>
                        <wps:spPr>
                          <a:xfrm>
                            <a:off x="513758" y="988249"/>
                            <a:ext cx="64224" cy="41453"/>
                          </a:xfrm>
                          <a:custGeom>
                            <a:avLst/>
                            <a:gdLst/>
                            <a:ahLst/>
                            <a:cxnLst/>
                            <a:rect l="0" t="0" r="0" b="0"/>
                            <a:pathLst>
                              <a:path w="64224" h="41453">
                                <a:moveTo>
                                  <a:pt x="0" y="0"/>
                                </a:moveTo>
                                <a:cubicBezTo>
                                  <a:pt x="12471" y="8052"/>
                                  <a:pt x="23660" y="18453"/>
                                  <a:pt x="32106" y="30797"/>
                                </a:cubicBezTo>
                                <a:cubicBezTo>
                                  <a:pt x="40437" y="18453"/>
                                  <a:pt x="51486" y="8446"/>
                                  <a:pt x="64224" y="127"/>
                                </a:cubicBezTo>
                                <a:lnTo>
                                  <a:pt x="64224" y="8052"/>
                                </a:lnTo>
                                <a:cubicBezTo>
                                  <a:pt x="51079" y="16370"/>
                                  <a:pt x="40170" y="28194"/>
                                  <a:pt x="32106" y="41453"/>
                                </a:cubicBezTo>
                                <a:cubicBezTo>
                                  <a:pt x="23927" y="28334"/>
                                  <a:pt x="13399" y="15989"/>
                                  <a:pt x="0" y="8052"/>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95" name="Shape 795"/>
                        <wps:cNvSpPr/>
                        <wps:spPr>
                          <a:xfrm>
                            <a:off x="513758" y="891627"/>
                            <a:ext cx="64224" cy="41453"/>
                          </a:xfrm>
                          <a:custGeom>
                            <a:avLst/>
                            <a:gdLst/>
                            <a:ahLst/>
                            <a:cxnLst/>
                            <a:rect l="0" t="0" r="0" b="0"/>
                            <a:pathLst>
                              <a:path w="64224" h="41453">
                                <a:moveTo>
                                  <a:pt x="32106" y="0"/>
                                </a:moveTo>
                                <a:cubicBezTo>
                                  <a:pt x="40170" y="13259"/>
                                  <a:pt x="51079" y="25083"/>
                                  <a:pt x="64224" y="33401"/>
                                </a:cubicBezTo>
                                <a:lnTo>
                                  <a:pt x="64224" y="41326"/>
                                </a:lnTo>
                                <a:cubicBezTo>
                                  <a:pt x="51486" y="33007"/>
                                  <a:pt x="40437" y="23000"/>
                                  <a:pt x="32106" y="10656"/>
                                </a:cubicBezTo>
                                <a:cubicBezTo>
                                  <a:pt x="23660" y="23000"/>
                                  <a:pt x="12471" y="33401"/>
                                  <a:pt x="0" y="41453"/>
                                </a:cubicBezTo>
                                <a:lnTo>
                                  <a:pt x="0" y="33401"/>
                                </a:lnTo>
                                <a:cubicBezTo>
                                  <a:pt x="13399" y="25476"/>
                                  <a:pt x="23927" y="13119"/>
                                  <a:pt x="3210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96" name="Shape 796"/>
                        <wps:cNvSpPr/>
                        <wps:spPr>
                          <a:xfrm>
                            <a:off x="2164263" y="314616"/>
                            <a:ext cx="156947" cy="309067"/>
                          </a:xfrm>
                          <a:custGeom>
                            <a:avLst/>
                            <a:gdLst/>
                            <a:ahLst/>
                            <a:cxnLst/>
                            <a:rect l="0" t="0" r="0" b="0"/>
                            <a:pathLst>
                              <a:path w="156947" h="309067">
                                <a:moveTo>
                                  <a:pt x="156947" y="309067"/>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97" name="Shape 797"/>
                        <wps:cNvSpPr/>
                        <wps:spPr>
                          <a:xfrm>
                            <a:off x="2146597" y="306412"/>
                            <a:ext cx="60858" cy="51511"/>
                          </a:xfrm>
                          <a:custGeom>
                            <a:avLst/>
                            <a:gdLst/>
                            <a:ahLst/>
                            <a:cxnLst/>
                            <a:rect l="0" t="0" r="0" b="0"/>
                            <a:pathLst>
                              <a:path w="60858" h="51511">
                                <a:moveTo>
                                  <a:pt x="13513" y="0"/>
                                </a:moveTo>
                                <a:cubicBezTo>
                                  <a:pt x="26695" y="8166"/>
                                  <a:pt x="41783" y="13779"/>
                                  <a:pt x="57264" y="15253"/>
                                </a:cubicBezTo>
                                <a:lnTo>
                                  <a:pt x="60858" y="22314"/>
                                </a:lnTo>
                                <a:cubicBezTo>
                                  <a:pt x="45733" y="20663"/>
                                  <a:pt x="31344" y="16739"/>
                                  <a:pt x="18339" y="9499"/>
                                </a:cubicBezTo>
                                <a:cubicBezTo>
                                  <a:pt x="16396" y="24333"/>
                                  <a:pt x="11125" y="38671"/>
                                  <a:pt x="3658" y="51511"/>
                                </a:cubicBezTo>
                                <a:lnTo>
                                  <a:pt x="0" y="44323"/>
                                </a:lnTo>
                                <a:cubicBezTo>
                                  <a:pt x="8357" y="31191"/>
                                  <a:pt x="12154" y="15418"/>
                                  <a:pt x="1351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98" name="Shape 798"/>
                        <wps:cNvSpPr/>
                        <wps:spPr>
                          <a:xfrm>
                            <a:off x="2373800" y="732458"/>
                            <a:ext cx="188062" cy="129578"/>
                          </a:xfrm>
                          <a:custGeom>
                            <a:avLst/>
                            <a:gdLst/>
                            <a:ahLst/>
                            <a:cxnLst/>
                            <a:rect l="0" t="0" r="0" b="0"/>
                            <a:pathLst>
                              <a:path w="188062" h="129578">
                                <a:moveTo>
                                  <a:pt x="0" y="129578"/>
                                </a:moveTo>
                                <a:lnTo>
                                  <a:pt x="188062"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99" name="Shape 799"/>
                        <wps:cNvSpPr/>
                        <wps:spPr>
                          <a:xfrm>
                            <a:off x="2517069" y="719758"/>
                            <a:ext cx="52350" cy="57379"/>
                          </a:xfrm>
                          <a:custGeom>
                            <a:avLst/>
                            <a:gdLst/>
                            <a:ahLst/>
                            <a:cxnLst/>
                            <a:rect l="0" t="0" r="0" b="0"/>
                            <a:pathLst>
                              <a:path w="52350" h="57379">
                                <a:moveTo>
                                  <a:pt x="6629" y="0"/>
                                </a:moveTo>
                                <a:cubicBezTo>
                                  <a:pt x="20765" y="6528"/>
                                  <a:pt x="36893" y="8191"/>
                                  <a:pt x="52350" y="7480"/>
                                </a:cubicBezTo>
                                <a:cubicBezTo>
                                  <a:pt x="46012" y="21641"/>
                                  <a:pt x="42469" y="37338"/>
                                  <a:pt x="43066" y="52883"/>
                                </a:cubicBezTo>
                                <a:lnTo>
                                  <a:pt x="36538" y="57379"/>
                                </a:lnTo>
                                <a:cubicBezTo>
                                  <a:pt x="36169" y="42177"/>
                                  <a:pt x="38138" y="27394"/>
                                  <a:pt x="43574" y="13538"/>
                                </a:cubicBezTo>
                                <a:cubicBezTo>
                                  <a:pt x="28613" y="13589"/>
                                  <a:pt x="13703" y="10274"/>
                                  <a:pt x="0" y="4572"/>
                                </a:cubicBezTo>
                                <a:lnTo>
                                  <a:pt x="662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00" name="Shape 800"/>
                        <wps:cNvSpPr/>
                        <wps:spPr>
                          <a:xfrm>
                            <a:off x="2160110" y="306412"/>
                            <a:ext cx="0" cy="621373"/>
                          </a:xfrm>
                          <a:custGeom>
                            <a:avLst/>
                            <a:gdLst/>
                            <a:ahLst/>
                            <a:cxnLst/>
                            <a:rect l="0" t="0" r="0" b="0"/>
                            <a:pathLst>
                              <a:path h="621373">
                                <a:moveTo>
                                  <a:pt x="0" y="621373"/>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01" name="Shape 801"/>
                        <wps:cNvSpPr/>
                        <wps:spPr>
                          <a:xfrm>
                            <a:off x="2127230" y="1032991"/>
                            <a:ext cx="0" cy="341922"/>
                          </a:xfrm>
                          <a:custGeom>
                            <a:avLst/>
                            <a:gdLst/>
                            <a:ahLst/>
                            <a:cxnLst/>
                            <a:rect l="0" t="0" r="0" b="0"/>
                            <a:pathLst>
                              <a:path h="341922">
                                <a:moveTo>
                                  <a:pt x="0" y="0"/>
                                </a:moveTo>
                                <a:lnTo>
                                  <a:pt x="0" y="341922"/>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02" name="Shape 802"/>
                        <wps:cNvSpPr/>
                        <wps:spPr>
                          <a:xfrm>
                            <a:off x="2222569" y="1032991"/>
                            <a:ext cx="0" cy="341922"/>
                          </a:xfrm>
                          <a:custGeom>
                            <a:avLst/>
                            <a:gdLst/>
                            <a:ahLst/>
                            <a:cxnLst/>
                            <a:rect l="0" t="0" r="0" b="0"/>
                            <a:pathLst>
                              <a:path h="341922">
                                <a:moveTo>
                                  <a:pt x="0" y="0"/>
                                </a:moveTo>
                                <a:lnTo>
                                  <a:pt x="0" y="341922"/>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03" name="Shape 803"/>
                        <wps:cNvSpPr/>
                        <wps:spPr>
                          <a:xfrm>
                            <a:off x="2136425" y="1365045"/>
                            <a:ext cx="76962" cy="0"/>
                          </a:xfrm>
                          <a:custGeom>
                            <a:avLst/>
                            <a:gdLst/>
                            <a:ahLst/>
                            <a:cxnLst/>
                            <a:rect l="0" t="0" r="0" b="0"/>
                            <a:pathLst>
                              <a:path w="76962">
                                <a:moveTo>
                                  <a:pt x="76962"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04" name="Shape 804"/>
                        <wps:cNvSpPr/>
                        <wps:spPr>
                          <a:xfrm>
                            <a:off x="2181116" y="1332940"/>
                            <a:ext cx="41453" cy="64224"/>
                          </a:xfrm>
                          <a:custGeom>
                            <a:avLst/>
                            <a:gdLst/>
                            <a:ahLst/>
                            <a:cxnLst/>
                            <a:rect l="0" t="0" r="0" b="0"/>
                            <a:pathLst>
                              <a:path w="41453" h="64224">
                                <a:moveTo>
                                  <a:pt x="127" y="0"/>
                                </a:moveTo>
                                <a:lnTo>
                                  <a:pt x="8052" y="0"/>
                                </a:lnTo>
                                <a:cubicBezTo>
                                  <a:pt x="16370" y="13132"/>
                                  <a:pt x="28194" y="24041"/>
                                  <a:pt x="41453" y="32106"/>
                                </a:cubicBezTo>
                                <a:cubicBezTo>
                                  <a:pt x="28334" y="40297"/>
                                  <a:pt x="15989" y="50826"/>
                                  <a:pt x="8052" y="64224"/>
                                </a:cubicBezTo>
                                <a:lnTo>
                                  <a:pt x="0" y="64224"/>
                                </a:lnTo>
                                <a:cubicBezTo>
                                  <a:pt x="8052" y="51740"/>
                                  <a:pt x="18453" y="40551"/>
                                  <a:pt x="30798" y="32106"/>
                                </a:cubicBezTo>
                                <a:cubicBezTo>
                                  <a:pt x="18453" y="23787"/>
                                  <a:pt x="8446" y="12726"/>
                                  <a:pt x="12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05" name="Shape 805"/>
                        <wps:cNvSpPr/>
                        <wps:spPr>
                          <a:xfrm>
                            <a:off x="2127230" y="1332940"/>
                            <a:ext cx="41465" cy="64224"/>
                          </a:xfrm>
                          <a:custGeom>
                            <a:avLst/>
                            <a:gdLst/>
                            <a:ahLst/>
                            <a:cxnLst/>
                            <a:rect l="0" t="0" r="0" b="0"/>
                            <a:pathLst>
                              <a:path w="41465" h="64224">
                                <a:moveTo>
                                  <a:pt x="33401" y="0"/>
                                </a:moveTo>
                                <a:lnTo>
                                  <a:pt x="41326" y="0"/>
                                </a:lnTo>
                                <a:cubicBezTo>
                                  <a:pt x="33020" y="12726"/>
                                  <a:pt x="23013" y="23787"/>
                                  <a:pt x="10655" y="32106"/>
                                </a:cubicBezTo>
                                <a:cubicBezTo>
                                  <a:pt x="23013" y="40551"/>
                                  <a:pt x="33401" y="51740"/>
                                  <a:pt x="41465" y="64224"/>
                                </a:cubicBezTo>
                                <a:lnTo>
                                  <a:pt x="33401" y="64224"/>
                                </a:lnTo>
                                <a:cubicBezTo>
                                  <a:pt x="25476" y="50826"/>
                                  <a:pt x="13132" y="40297"/>
                                  <a:pt x="0" y="32106"/>
                                </a:cubicBezTo>
                                <a:cubicBezTo>
                                  <a:pt x="13259" y="24041"/>
                                  <a:pt x="25083" y="13132"/>
                                  <a:pt x="3340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06" name="Shape 806"/>
                        <wps:cNvSpPr/>
                        <wps:spPr>
                          <a:xfrm>
                            <a:off x="2228055" y="1042859"/>
                            <a:ext cx="0" cy="96431"/>
                          </a:xfrm>
                          <a:custGeom>
                            <a:avLst/>
                            <a:gdLst/>
                            <a:ahLst/>
                            <a:cxnLst/>
                            <a:rect l="0" t="0" r="0" b="0"/>
                            <a:pathLst>
                              <a:path h="96431">
                                <a:moveTo>
                                  <a:pt x="0" y="0"/>
                                </a:moveTo>
                                <a:lnTo>
                                  <a:pt x="0" y="96431"/>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07" name="Shape 807"/>
                        <wps:cNvSpPr/>
                        <wps:spPr>
                          <a:xfrm>
                            <a:off x="2328880" y="1042859"/>
                            <a:ext cx="0" cy="92049"/>
                          </a:xfrm>
                          <a:custGeom>
                            <a:avLst/>
                            <a:gdLst/>
                            <a:ahLst/>
                            <a:cxnLst/>
                            <a:rect l="0" t="0" r="0" b="0"/>
                            <a:pathLst>
                              <a:path h="92049">
                                <a:moveTo>
                                  <a:pt x="0" y="0"/>
                                </a:moveTo>
                                <a:lnTo>
                                  <a:pt x="0" y="92049"/>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08" name="Shape 808"/>
                        <wps:cNvSpPr/>
                        <wps:spPr>
                          <a:xfrm>
                            <a:off x="2237237" y="1134909"/>
                            <a:ext cx="82448" cy="0"/>
                          </a:xfrm>
                          <a:custGeom>
                            <a:avLst/>
                            <a:gdLst/>
                            <a:ahLst/>
                            <a:cxnLst/>
                            <a:rect l="0" t="0" r="0" b="0"/>
                            <a:pathLst>
                              <a:path w="82448">
                                <a:moveTo>
                                  <a:pt x="824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09" name="Shape 809"/>
                        <wps:cNvSpPr/>
                        <wps:spPr>
                          <a:xfrm>
                            <a:off x="2287415" y="1102803"/>
                            <a:ext cx="41465" cy="64224"/>
                          </a:xfrm>
                          <a:custGeom>
                            <a:avLst/>
                            <a:gdLst/>
                            <a:ahLst/>
                            <a:cxnLst/>
                            <a:rect l="0" t="0" r="0" b="0"/>
                            <a:pathLst>
                              <a:path w="41465" h="64224">
                                <a:moveTo>
                                  <a:pt x="127" y="0"/>
                                </a:moveTo>
                                <a:lnTo>
                                  <a:pt x="8052" y="0"/>
                                </a:lnTo>
                                <a:cubicBezTo>
                                  <a:pt x="16370" y="13132"/>
                                  <a:pt x="28207" y="24041"/>
                                  <a:pt x="41465" y="32106"/>
                                </a:cubicBezTo>
                                <a:cubicBezTo>
                                  <a:pt x="28334" y="40297"/>
                                  <a:pt x="15989" y="50826"/>
                                  <a:pt x="8052" y="64224"/>
                                </a:cubicBezTo>
                                <a:lnTo>
                                  <a:pt x="0" y="64224"/>
                                </a:lnTo>
                                <a:cubicBezTo>
                                  <a:pt x="8052" y="51740"/>
                                  <a:pt x="18453" y="40551"/>
                                  <a:pt x="30798" y="32106"/>
                                </a:cubicBezTo>
                                <a:cubicBezTo>
                                  <a:pt x="18453" y="23787"/>
                                  <a:pt x="8446" y="12726"/>
                                  <a:pt x="12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10" name="Shape 810"/>
                        <wps:cNvSpPr/>
                        <wps:spPr>
                          <a:xfrm>
                            <a:off x="2228055" y="1102803"/>
                            <a:ext cx="41453" cy="64224"/>
                          </a:xfrm>
                          <a:custGeom>
                            <a:avLst/>
                            <a:gdLst/>
                            <a:ahLst/>
                            <a:cxnLst/>
                            <a:rect l="0" t="0" r="0" b="0"/>
                            <a:pathLst>
                              <a:path w="41453" h="64224">
                                <a:moveTo>
                                  <a:pt x="33401" y="0"/>
                                </a:moveTo>
                                <a:lnTo>
                                  <a:pt x="41326" y="0"/>
                                </a:lnTo>
                                <a:cubicBezTo>
                                  <a:pt x="33007" y="12726"/>
                                  <a:pt x="23000" y="23787"/>
                                  <a:pt x="10655" y="32106"/>
                                </a:cubicBezTo>
                                <a:cubicBezTo>
                                  <a:pt x="23000" y="40551"/>
                                  <a:pt x="33401" y="51740"/>
                                  <a:pt x="41453" y="64224"/>
                                </a:cubicBezTo>
                                <a:lnTo>
                                  <a:pt x="33401" y="64224"/>
                                </a:lnTo>
                                <a:cubicBezTo>
                                  <a:pt x="25476" y="50826"/>
                                  <a:pt x="13132" y="40297"/>
                                  <a:pt x="0" y="32106"/>
                                </a:cubicBezTo>
                                <a:cubicBezTo>
                                  <a:pt x="13259" y="24041"/>
                                  <a:pt x="25083" y="13132"/>
                                  <a:pt x="3340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11" name="Shape 811"/>
                        <wps:cNvSpPr/>
                        <wps:spPr>
                          <a:xfrm>
                            <a:off x="2294908" y="1036281"/>
                            <a:ext cx="131077" cy="73419"/>
                          </a:xfrm>
                          <a:custGeom>
                            <a:avLst/>
                            <a:gdLst/>
                            <a:ahLst/>
                            <a:cxnLst/>
                            <a:rect l="0" t="0" r="0" b="0"/>
                            <a:pathLst>
                              <a:path w="131077" h="73419">
                                <a:moveTo>
                                  <a:pt x="0" y="0"/>
                                </a:moveTo>
                                <a:lnTo>
                                  <a:pt x="0" y="73419"/>
                                </a:lnTo>
                                <a:lnTo>
                                  <a:pt x="131077" y="73419"/>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12" name="Shape 812"/>
                        <wps:cNvSpPr/>
                        <wps:spPr>
                          <a:xfrm>
                            <a:off x="2393714" y="1077594"/>
                            <a:ext cx="41465" cy="64224"/>
                          </a:xfrm>
                          <a:custGeom>
                            <a:avLst/>
                            <a:gdLst/>
                            <a:ahLst/>
                            <a:cxnLst/>
                            <a:rect l="0" t="0" r="0" b="0"/>
                            <a:pathLst>
                              <a:path w="41465" h="64224">
                                <a:moveTo>
                                  <a:pt x="0" y="0"/>
                                </a:moveTo>
                                <a:lnTo>
                                  <a:pt x="8052" y="0"/>
                                </a:lnTo>
                                <a:cubicBezTo>
                                  <a:pt x="15989" y="13398"/>
                                  <a:pt x="28334" y="23927"/>
                                  <a:pt x="41465" y="32106"/>
                                </a:cubicBezTo>
                                <a:cubicBezTo>
                                  <a:pt x="28207" y="40170"/>
                                  <a:pt x="16383" y="51092"/>
                                  <a:pt x="8052" y="64224"/>
                                </a:cubicBezTo>
                                <a:lnTo>
                                  <a:pt x="127" y="64224"/>
                                </a:lnTo>
                                <a:cubicBezTo>
                                  <a:pt x="8446" y="51486"/>
                                  <a:pt x="18453" y="40437"/>
                                  <a:pt x="30798" y="32106"/>
                                </a:cubicBezTo>
                                <a:cubicBezTo>
                                  <a:pt x="18453" y="23660"/>
                                  <a:pt x="8052" y="12471"/>
                                  <a:pt x="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13" name="Shape 813"/>
                        <wps:cNvSpPr/>
                        <wps:spPr>
                          <a:xfrm>
                            <a:off x="2323394" y="740396"/>
                            <a:ext cx="41643" cy="0"/>
                          </a:xfrm>
                          <a:custGeom>
                            <a:avLst/>
                            <a:gdLst/>
                            <a:ahLst/>
                            <a:cxnLst/>
                            <a:rect l="0" t="0" r="0" b="0"/>
                            <a:pathLst>
                              <a:path w="41643">
                                <a:moveTo>
                                  <a:pt x="0" y="0"/>
                                </a:moveTo>
                                <a:lnTo>
                                  <a:pt x="41643"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14" name="Shape 814"/>
                        <wps:cNvSpPr/>
                        <wps:spPr>
                          <a:xfrm>
                            <a:off x="2328880" y="1050530"/>
                            <a:ext cx="41643" cy="0"/>
                          </a:xfrm>
                          <a:custGeom>
                            <a:avLst/>
                            <a:gdLst/>
                            <a:ahLst/>
                            <a:cxnLst/>
                            <a:rect l="0" t="0" r="0" b="0"/>
                            <a:pathLst>
                              <a:path w="41643">
                                <a:moveTo>
                                  <a:pt x="0" y="0"/>
                                </a:moveTo>
                                <a:lnTo>
                                  <a:pt x="41643"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15" name="Shape 815"/>
                        <wps:cNvSpPr/>
                        <wps:spPr>
                          <a:xfrm>
                            <a:off x="2365037" y="749578"/>
                            <a:ext cx="0" cy="291757"/>
                          </a:xfrm>
                          <a:custGeom>
                            <a:avLst/>
                            <a:gdLst/>
                            <a:ahLst/>
                            <a:cxnLst/>
                            <a:rect l="0" t="0" r="0" b="0"/>
                            <a:pathLst>
                              <a:path h="291757">
                                <a:moveTo>
                                  <a:pt x="0" y="291757"/>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16" name="Shape 816"/>
                        <wps:cNvSpPr/>
                        <wps:spPr>
                          <a:xfrm>
                            <a:off x="2332932" y="1009064"/>
                            <a:ext cx="64211" cy="41453"/>
                          </a:xfrm>
                          <a:custGeom>
                            <a:avLst/>
                            <a:gdLst/>
                            <a:ahLst/>
                            <a:cxnLst/>
                            <a:rect l="0" t="0" r="0" b="0"/>
                            <a:pathLst>
                              <a:path w="64211" h="41453">
                                <a:moveTo>
                                  <a:pt x="0" y="0"/>
                                </a:moveTo>
                                <a:cubicBezTo>
                                  <a:pt x="12471" y="8052"/>
                                  <a:pt x="23660" y="18453"/>
                                  <a:pt x="32106" y="30797"/>
                                </a:cubicBezTo>
                                <a:cubicBezTo>
                                  <a:pt x="40424" y="18453"/>
                                  <a:pt x="51486" y="8446"/>
                                  <a:pt x="64211" y="127"/>
                                </a:cubicBezTo>
                                <a:lnTo>
                                  <a:pt x="64211" y="8052"/>
                                </a:lnTo>
                                <a:cubicBezTo>
                                  <a:pt x="51079" y="16370"/>
                                  <a:pt x="40170" y="28194"/>
                                  <a:pt x="32106" y="41453"/>
                                </a:cubicBezTo>
                                <a:cubicBezTo>
                                  <a:pt x="23927" y="28334"/>
                                  <a:pt x="13398" y="15977"/>
                                  <a:pt x="0" y="8052"/>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17" name="Shape 817"/>
                        <wps:cNvSpPr/>
                        <wps:spPr>
                          <a:xfrm>
                            <a:off x="2332932" y="740396"/>
                            <a:ext cx="64211" cy="41453"/>
                          </a:xfrm>
                          <a:custGeom>
                            <a:avLst/>
                            <a:gdLst/>
                            <a:ahLst/>
                            <a:cxnLst/>
                            <a:rect l="0" t="0" r="0" b="0"/>
                            <a:pathLst>
                              <a:path w="64211" h="41453">
                                <a:moveTo>
                                  <a:pt x="32106" y="0"/>
                                </a:moveTo>
                                <a:cubicBezTo>
                                  <a:pt x="40170" y="13259"/>
                                  <a:pt x="51079" y="25083"/>
                                  <a:pt x="64211" y="33401"/>
                                </a:cubicBezTo>
                                <a:lnTo>
                                  <a:pt x="64211" y="41326"/>
                                </a:lnTo>
                                <a:cubicBezTo>
                                  <a:pt x="51486" y="33007"/>
                                  <a:pt x="40424" y="23000"/>
                                  <a:pt x="32106" y="10656"/>
                                </a:cubicBezTo>
                                <a:cubicBezTo>
                                  <a:pt x="23660" y="23000"/>
                                  <a:pt x="12471" y="33401"/>
                                  <a:pt x="0" y="41453"/>
                                </a:cubicBezTo>
                                <a:lnTo>
                                  <a:pt x="0" y="33401"/>
                                </a:lnTo>
                                <a:cubicBezTo>
                                  <a:pt x="13398" y="25464"/>
                                  <a:pt x="23927" y="13119"/>
                                  <a:pt x="3210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18" name="Rectangle 818"/>
                        <wps:cNvSpPr/>
                        <wps:spPr>
                          <a:xfrm>
                            <a:off x="44680" y="917981"/>
                            <a:ext cx="256490" cy="113525"/>
                          </a:xfrm>
                          <a:prstGeom prst="rect">
                            <a:avLst/>
                          </a:prstGeom>
                          <a:ln>
                            <a:noFill/>
                          </a:ln>
                        </wps:spPr>
                        <wps:txbx>
                          <w:txbxContent>
                            <w:p w14:paraId="5EBAAA42" w14:textId="77777777" w:rsidR="00821EF0" w:rsidRPr="00165149" w:rsidRDefault="00821EF0"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4"/>
                                  <w:sz w:val="16"/>
                                  <w:szCs w:val="16"/>
                                </w:rPr>
                                <w:t>0.833</w:t>
                              </w:r>
                            </w:p>
                          </w:txbxContent>
                        </wps:txbx>
                        <wps:bodyPr horzOverflow="overflow" vert="horz" lIns="0" tIns="0" rIns="0" bIns="0" rtlCol="0">
                          <a:noAutofit/>
                        </wps:bodyPr>
                      </wps:wsp>
                      <wps:wsp>
                        <wps:cNvPr id="819" name="Rectangle 819"/>
                        <wps:cNvSpPr/>
                        <wps:spPr>
                          <a:xfrm>
                            <a:off x="249908" y="916653"/>
                            <a:ext cx="385312" cy="112465"/>
                          </a:xfrm>
                          <a:prstGeom prst="rect">
                            <a:avLst/>
                          </a:prstGeom>
                          <a:ln>
                            <a:noFill/>
                          </a:ln>
                        </wps:spPr>
                        <wps:txbx>
                          <w:txbxContent>
                            <w:p w14:paraId="5AF7EEC8" w14:textId="57059DB5" w:rsidR="00821EF0" w:rsidRPr="00165149" w:rsidRDefault="00821EF0" w:rsidP="00024F4D">
                              <w:pPr>
                                <w:spacing w:after="160" w:line="259" w:lineRule="auto"/>
                                <w:rPr>
                                  <w:rFonts w:ascii="Times New Roman" w:hAnsi="Times New Roman" w:cs="Times New Roman"/>
                                  <w:sz w:val="16"/>
                                  <w:szCs w:val="16"/>
                                </w:rPr>
                              </w:pPr>
                              <w:ins w:id="900" w:author="Author">
                                <w:r>
                                  <w:rPr>
                                    <w:rFonts w:ascii="Times New Roman" w:eastAsia="Calibri" w:hAnsi="Times New Roman" w:cs="Times New Roman"/>
                                    <w:w w:val="101"/>
                                    <w:sz w:val="16"/>
                                    <w:szCs w:val="16"/>
                                  </w:rPr>
                                  <w:t>µ</w:t>
                                </w:r>
                              </w:ins>
                              <w:r w:rsidRPr="00165149">
                                <w:rPr>
                                  <w:rFonts w:ascii="Times New Roman" w:eastAsia="Calibri" w:hAnsi="Times New Roman" w:cs="Times New Roman"/>
                                  <w:w w:val="101"/>
                                  <w:sz w:val="16"/>
                                  <w:szCs w:val="16"/>
                                </w:rPr>
                                <w:t>m</w:t>
                              </w:r>
                              <w:del w:id="901" w:author="Author">
                                <w:r w:rsidRPr="00165149" w:rsidDel="002615CC">
                                  <w:rPr>
                                    <w:rFonts w:ascii="Times New Roman" w:eastAsia="Calibri" w:hAnsi="Times New Roman" w:cs="Times New Roman"/>
                                    <w:w w:val="101"/>
                                    <w:sz w:val="16"/>
                                    <w:szCs w:val="16"/>
                                  </w:rPr>
                                  <w:delText>icrons</w:delText>
                                </w:r>
                              </w:del>
                            </w:p>
                          </w:txbxContent>
                        </wps:txbx>
                        <wps:bodyPr horzOverflow="overflow" vert="horz" lIns="0" tIns="0" rIns="0" bIns="0" rtlCol="0">
                          <a:noAutofit/>
                        </wps:bodyPr>
                      </wps:wsp>
                      <wps:wsp>
                        <wps:cNvPr id="820" name="Rectangle 820"/>
                        <wps:cNvSpPr/>
                        <wps:spPr>
                          <a:xfrm>
                            <a:off x="794079" y="408531"/>
                            <a:ext cx="1218179" cy="129047"/>
                          </a:xfrm>
                          <a:prstGeom prst="rect">
                            <a:avLst/>
                          </a:prstGeom>
                          <a:ln>
                            <a:noFill/>
                          </a:ln>
                        </wps:spPr>
                        <wps:txbx>
                          <w:txbxContent>
                            <w:p w14:paraId="5D4B6C8B" w14:textId="0DE2A971" w:rsidR="00821EF0" w:rsidRPr="00165149" w:rsidRDefault="00821EF0" w:rsidP="00024F4D">
                              <w:pPr>
                                <w:spacing w:after="160" w:line="259" w:lineRule="auto"/>
                                <w:rPr>
                                  <w:rFonts w:ascii="Times New Roman" w:hAnsi="Times New Roman" w:cs="Times New Roman"/>
                                  <w:sz w:val="16"/>
                                  <w:szCs w:val="16"/>
                                </w:rPr>
                              </w:pPr>
                              <w:del w:id="902" w:author="Author">
                                <w:r w:rsidRPr="00165149" w:rsidDel="002615CC">
                                  <w:rPr>
                                    <w:rFonts w:ascii="Times New Roman" w:eastAsia="Calibri" w:hAnsi="Times New Roman" w:cs="Times New Roman"/>
                                    <w:w w:val="99"/>
                                    <w:sz w:val="16"/>
                                    <w:szCs w:val="16"/>
                                  </w:rPr>
                                  <w:delText>The c</w:delText>
                                </w:r>
                              </w:del>
                              <w:ins w:id="903" w:author="Author">
                                <w:r>
                                  <w:rPr>
                                    <w:rFonts w:ascii="Times New Roman" w:eastAsia="Calibri" w:hAnsi="Times New Roman" w:cs="Times New Roman"/>
                                    <w:w w:val="99"/>
                                    <w:sz w:val="16"/>
                                    <w:szCs w:val="16"/>
                                  </w:rPr>
                                  <w:t>C</w:t>
                                </w:r>
                              </w:ins>
                              <w:r w:rsidRPr="00165149">
                                <w:rPr>
                                  <w:rFonts w:ascii="Times New Roman" w:eastAsia="Calibri" w:hAnsi="Times New Roman" w:cs="Times New Roman"/>
                                  <w:w w:val="99"/>
                                  <w:sz w:val="16"/>
                                  <w:szCs w:val="16"/>
                                </w:rPr>
                                <w:t>ontinuous profile</w:t>
                              </w:r>
                            </w:p>
                          </w:txbxContent>
                        </wps:txbx>
                        <wps:bodyPr horzOverflow="overflow" vert="horz" lIns="0" tIns="0" rIns="0" bIns="0" rtlCol="0">
                          <a:noAutofit/>
                        </wps:bodyPr>
                      </wps:wsp>
                      <wps:wsp>
                        <wps:cNvPr id="821" name="Rectangle 821"/>
                        <wps:cNvSpPr/>
                        <wps:spPr>
                          <a:xfrm>
                            <a:off x="2391430" y="987980"/>
                            <a:ext cx="802620" cy="110444"/>
                          </a:xfrm>
                          <a:prstGeom prst="rect">
                            <a:avLst/>
                          </a:prstGeom>
                          <a:ln>
                            <a:noFill/>
                          </a:ln>
                        </wps:spPr>
                        <wps:txbx>
                          <w:txbxContent>
                            <w:p w14:paraId="7893BD1E" w14:textId="122E9F92" w:rsidR="00821EF0" w:rsidRPr="00165149" w:rsidRDefault="00821EF0"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7"/>
                                  <w:sz w:val="16"/>
                                  <w:szCs w:val="16"/>
                                </w:rPr>
                                <w:t>1.022</w:t>
                              </w:r>
                              <w:r w:rsidRPr="00165149">
                                <w:rPr>
                                  <w:rFonts w:ascii="Times New Roman" w:eastAsia="Calibri" w:hAnsi="Times New Roman" w:cs="Times New Roman"/>
                                  <w:spacing w:val="5"/>
                                  <w:w w:val="97"/>
                                  <w:sz w:val="16"/>
                                  <w:szCs w:val="16"/>
                                </w:rPr>
                                <w:t xml:space="preserve"> </w:t>
                              </w:r>
                              <w:r w:rsidRPr="00165149">
                                <w:rPr>
                                  <w:rFonts w:ascii="Times New Roman" w:eastAsia="Calibri" w:hAnsi="Times New Roman" w:cs="Times New Roman"/>
                                  <w:w w:val="97"/>
                                  <w:sz w:val="16"/>
                                  <w:szCs w:val="16"/>
                                </w:rPr>
                                <w:t>±</w:t>
                              </w:r>
                              <w:r w:rsidRPr="00165149">
                                <w:rPr>
                                  <w:rFonts w:ascii="Times New Roman" w:eastAsia="Calibri" w:hAnsi="Times New Roman" w:cs="Times New Roman"/>
                                  <w:spacing w:val="3"/>
                                  <w:w w:val="97"/>
                                  <w:sz w:val="16"/>
                                  <w:szCs w:val="16"/>
                                </w:rPr>
                                <w:t xml:space="preserve"> </w:t>
                              </w:r>
                              <w:r w:rsidRPr="00165149">
                                <w:rPr>
                                  <w:rFonts w:ascii="Times New Roman" w:eastAsia="Calibri" w:hAnsi="Times New Roman" w:cs="Times New Roman"/>
                                  <w:w w:val="97"/>
                                  <w:sz w:val="16"/>
                                  <w:szCs w:val="16"/>
                                </w:rPr>
                                <w:t>0.2</w:t>
                              </w:r>
                              <w:r>
                                <w:rPr>
                                  <w:rFonts w:ascii="Times New Roman" w:eastAsia="Calibri" w:hAnsi="Times New Roman" w:cs="Times New Roman"/>
                                  <w:w w:val="97"/>
                                  <w:sz w:val="16"/>
                                  <w:szCs w:val="16"/>
                                </w:rPr>
                                <w:t xml:space="preserve"> mm</w:t>
                              </w:r>
                            </w:p>
                          </w:txbxContent>
                        </wps:txbx>
                        <wps:bodyPr horzOverflow="overflow" vert="horz" lIns="0" tIns="0" rIns="0" bIns="0" rtlCol="0">
                          <a:noAutofit/>
                        </wps:bodyPr>
                      </wps:wsp>
                      <wps:wsp>
                        <wps:cNvPr id="823" name="Rectangle 823"/>
                        <wps:cNvSpPr/>
                        <wps:spPr>
                          <a:xfrm>
                            <a:off x="2267564" y="1214462"/>
                            <a:ext cx="862986" cy="114921"/>
                          </a:xfrm>
                          <a:prstGeom prst="rect">
                            <a:avLst/>
                          </a:prstGeom>
                          <a:ln>
                            <a:noFill/>
                          </a:ln>
                        </wps:spPr>
                        <wps:txbx>
                          <w:txbxContent>
                            <w:p w14:paraId="673CED00" w14:textId="252559B3" w:rsidR="00821EF0" w:rsidRPr="00165149" w:rsidRDefault="00821EF0"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7"/>
                                  <w:sz w:val="16"/>
                                  <w:szCs w:val="16"/>
                                </w:rPr>
                                <w:t>2.337</w:t>
                              </w:r>
                              <w:r w:rsidRPr="00165149">
                                <w:rPr>
                                  <w:rFonts w:ascii="Times New Roman" w:eastAsia="Calibri" w:hAnsi="Times New Roman" w:cs="Times New Roman"/>
                                  <w:spacing w:val="1"/>
                                  <w:w w:val="97"/>
                                  <w:sz w:val="16"/>
                                  <w:szCs w:val="16"/>
                                </w:rPr>
                                <w:t xml:space="preserve"> </w:t>
                              </w:r>
                              <w:r w:rsidRPr="00165149">
                                <w:rPr>
                                  <w:rFonts w:ascii="Times New Roman" w:eastAsia="Calibri" w:hAnsi="Times New Roman" w:cs="Times New Roman"/>
                                  <w:w w:val="97"/>
                                  <w:sz w:val="16"/>
                                  <w:szCs w:val="16"/>
                                </w:rPr>
                                <w:t>±</w:t>
                              </w:r>
                              <w:r w:rsidRPr="00165149">
                                <w:rPr>
                                  <w:rFonts w:ascii="Times New Roman" w:eastAsia="Calibri" w:hAnsi="Times New Roman" w:cs="Times New Roman"/>
                                  <w:spacing w:val="3"/>
                                  <w:w w:val="97"/>
                                  <w:sz w:val="16"/>
                                  <w:szCs w:val="16"/>
                                </w:rPr>
                                <w:t xml:space="preserve"> </w:t>
                              </w:r>
                              <w:r w:rsidRPr="00165149">
                                <w:rPr>
                                  <w:rFonts w:ascii="Times New Roman" w:eastAsia="Calibri" w:hAnsi="Times New Roman" w:cs="Times New Roman"/>
                                  <w:w w:val="97"/>
                                  <w:sz w:val="16"/>
                                  <w:szCs w:val="16"/>
                                </w:rPr>
                                <w:t>0.2</w:t>
                              </w:r>
                              <w:r>
                                <w:rPr>
                                  <w:rFonts w:ascii="Times New Roman" w:eastAsia="Calibri" w:hAnsi="Times New Roman" w:cs="Times New Roman"/>
                                  <w:w w:val="97"/>
                                  <w:sz w:val="16"/>
                                  <w:szCs w:val="16"/>
                                </w:rPr>
                                <w:t xml:space="preserve"> mm</w:t>
                              </w:r>
                            </w:p>
                          </w:txbxContent>
                        </wps:txbx>
                        <wps:bodyPr horzOverflow="overflow" vert="horz" lIns="0" tIns="0" rIns="0" bIns="0" rtlCol="0">
                          <a:noAutofit/>
                        </wps:bodyPr>
                      </wps:wsp>
                      <wps:wsp>
                        <wps:cNvPr id="825" name="Rectangle 825"/>
                        <wps:cNvSpPr/>
                        <wps:spPr>
                          <a:xfrm>
                            <a:off x="1905865" y="1428466"/>
                            <a:ext cx="777624" cy="113980"/>
                          </a:xfrm>
                          <a:prstGeom prst="rect">
                            <a:avLst/>
                          </a:prstGeom>
                          <a:ln>
                            <a:noFill/>
                          </a:ln>
                        </wps:spPr>
                        <wps:txbx>
                          <w:txbxContent>
                            <w:p w14:paraId="0E973A02" w14:textId="367F2172" w:rsidR="00821EF0" w:rsidRPr="00165149" w:rsidRDefault="00821EF0"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7"/>
                                  <w:sz w:val="16"/>
                                  <w:szCs w:val="16"/>
                                </w:rPr>
                                <w:t>1.941</w:t>
                              </w:r>
                              <w:r w:rsidRPr="00165149">
                                <w:rPr>
                                  <w:rFonts w:ascii="Times New Roman" w:eastAsia="Calibri" w:hAnsi="Times New Roman" w:cs="Times New Roman"/>
                                  <w:spacing w:val="1"/>
                                  <w:w w:val="97"/>
                                  <w:sz w:val="16"/>
                                  <w:szCs w:val="16"/>
                                </w:rPr>
                                <w:t xml:space="preserve"> </w:t>
                              </w:r>
                              <w:r w:rsidRPr="00165149">
                                <w:rPr>
                                  <w:rFonts w:ascii="Times New Roman" w:eastAsia="Calibri" w:hAnsi="Times New Roman" w:cs="Times New Roman"/>
                                  <w:w w:val="97"/>
                                  <w:sz w:val="16"/>
                                  <w:szCs w:val="16"/>
                                </w:rPr>
                                <w:t>±</w:t>
                              </w:r>
                              <w:r w:rsidRPr="00165149">
                                <w:rPr>
                                  <w:rFonts w:ascii="Times New Roman" w:eastAsia="Calibri" w:hAnsi="Times New Roman" w:cs="Times New Roman"/>
                                  <w:spacing w:val="3"/>
                                  <w:w w:val="97"/>
                                  <w:sz w:val="16"/>
                                  <w:szCs w:val="16"/>
                                </w:rPr>
                                <w:t xml:space="preserve"> </w:t>
                              </w:r>
                              <w:r w:rsidRPr="00165149">
                                <w:rPr>
                                  <w:rFonts w:ascii="Times New Roman" w:eastAsia="Calibri" w:hAnsi="Times New Roman" w:cs="Times New Roman"/>
                                  <w:w w:val="97"/>
                                  <w:sz w:val="16"/>
                                  <w:szCs w:val="16"/>
                                </w:rPr>
                                <w:t>0.2</w:t>
                              </w:r>
                              <w:r>
                                <w:rPr>
                                  <w:rFonts w:ascii="Times New Roman" w:eastAsia="Calibri" w:hAnsi="Times New Roman" w:cs="Times New Roman"/>
                                  <w:w w:val="97"/>
                                  <w:sz w:val="16"/>
                                  <w:szCs w:val="16"/>
                                </w:rPr>
                                <w:t xml:space="preserve"> mm</w:t>
                              </w:r>
                            </w:p>
                          </w:txbxContent>
                        </wps:txbx>
                        <wps:bodyPr horzOverflow="overflow" vert="horz" lIns="0" tIns="0" rIns="0" bIns="0" rtlCol="0">
                          <a:noAutofit/>
                        </wps:bodyPr>
                      </wps:wsp>
                      <wps:wsp>
                        <wps:cNvPr id="827" name="Rectangle 827"/>
                        <wps:cNvSpPr/>
                        <wps:spPr>
                          <a:xfrm>
                            <a:off x="2365923" y="638285"/>
                            <a:ext cx="257520" cy="113980"/>
                          </a:xfrm>
                          <a:prstGeom prst="rect">
                            <a:avLst/>
                          </a:prstGeom>
                          <a:ln>
                            <a:noFill/>
                          </a:ln>
                        </wps:spPr>
                        <wps:txbx>
                          <w:txbxContent>
                            <w:p w14:paraId="29A34798" w14:textId="77777777" w:rsidR="00821EF0" w:rsidRPr="00165149" w:rsidRDefault="00821EF0"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4"/>
                                  <w:sz w:val="16"/>
                                  <w:szCs w:val="16"/>
                                </w:rPr>
                                <w:t>1.667</w:t>
                              </w:r>
                            </w:p>
                          </w:txbxContent>
                        </wps:txbx>
                        <wps:bodyPr horzOverflow="overflow" vert="horz" lIns="0" tIns="0" rIns="0" bIns="0" rtlCol="0">
                          <a:noAutofit/>
                        </wps:bodyPr>
                      </wps:wsp>
                      <wps:wsp>
                        <wps:cNvPr id="828" name="Rectangle 828"/>
                        <wps:cNvSpPr/>
                        <wps:spPr>
                          <a:xfrm>
                            <a:off x="2571966" y="636952"/>
                            <a:ext cx="386883" cy="112916"/>
                          </a:xfrm>
                          <a:prstGeom prst="rect">
                            <a:avLst/>
                          </a:prstGeom>
                          <a:ln>
                            <a:noFill/>
                          </a:ln>
                        </wps:spPr>
                        <wps:txbx>
                          <w:txbxContent>
                            <w:p w14:paraId="74AA0275" w14:textId="0AAE0AEF" w:rsidR="00821EF0" w:rsidRPr="00165149" w:rsidRDefault="00821EF0" w:rsidP="00024F4D">
                              <w:pPr>
                                <w:spacing w:after="160" w:line="259" w:lineRule="auto"/>
                                <w:rPr>
                                  <w:rFonts w:ascii="Times New Roman" w:hAnsi="Times New Roman" w:cs="Times New Roman"/>
                                  <w:sz w:val="16"/>
                                  <w:szCs w:val="16"/>
                                </w:rPr>
                              </w:pPr>
                              <w:ins w:id="904" w:author="Author">
                                <w:r>
                                  <w:rPr>
                                    <w:rFonts w:ascii="Times New Roman" w:eastAsia="Calibri" w:hAnsi="Times New Roman" w:cs="Times New Roman"/>
                                    <w:w w:val="101"/>
                                    <w:sz w:val="16"/>
                                    <w:szCs w:val="16"/>
                                  </w:rPr>
                                  <w:t>µ</w:t>
                                </w:r>
                              </w:ins>
                              <w:r w:rsidRPr="00165149">
                                <w:rPr>
                                  <w:rFonts w:ascii="Times New Roman" w:eastAsia="Calibri" w:hAnsi="Times New Roman" w:cs="Times New Roman"/>
                                  <w:w w:val="101"/>
                                  <w:sz w:val="16"/>
                                  <w:szCs w:val="16"/>
                                </w:rPr>
                                <w:t>m</w:t>
                              </w:r>
                              <w:del w:id="905" w:author="Author">
                                <w:r w:rsidRPr="00165149" w:rsidDel="002615CC">
                                  <w:rPr>
                                    <w:rFonts w:ascii="Times New Roman" w:eastAsia="Calibri" w:hAnsi="Times New Roman" w:cs="Times New Roman"/>
                                    <w:w w:val="101"/>
                                    <w:sz w:val="16"/>
                                    <w:szCs w:val="16"/>
                                  </w:rPr>
                                  <w:delText>icrons</w:delText>
                                </w:r>
                              </w:del>
                            </w:p>
                          </w:txbxContent>
                        </wps:txbx>
                        <wps:bodyPr horzOverflow="overflow" vert="horz" lIns="0" tIns="0" rIns="0" bIns="0" rtlCol="0">
                          <a:noAutofit/>
                        </wps:bodyPr>
                      </wps:wsp>
                      <wps:wsp>
                        <wps:cNvPr id="830" name="Rectangle 830"/>
                        <wps:cNvSpPr/>
                        <wps:spPr>
                          <a:xfrm>
                            <a:off x="48702" y="0"/>
                            <a:ext cx="1270055" cy="129047"/>
                          </a:xfrm>
                          <a:prstGeom prst="rect">
                            <a:avLst/>
                          </a:prstGeom>
                          <a:ln>
                            <a:noFill/>
                          </a:ln>
                        </wps:spPr>
                        <wps:txbx>
                          <w:txbxContent>
                            <w:p w14:paraId="16C13E63" w14:textId="77777777" w:rsidR="00821EF0" w:rsidRPr="00165149" w:rsidRDefault="00821EF0"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7"/>
                                  <w:sz w:val="16"/>
                                  <w:szCs w:val="16"/>
                                </w:rPr>
                                <w:t xml:space="preserve">layer obtained with the </w:t>
                              </w:r>
                            </w:p>
                          </w:txbxContent>
                        </wps:txbx>
                        <wps:bodyPr horzOverflow="overflow" vert="horz" lIns="0" tIns="0" rIns="0" bIns="0" rtlCol="0">
                          <a:noAutofit/>
                        </wps:bodyPr>
                      </wps:wsp>
                      <wps:wsp>
                        <wps:cNvPr id="831" name="Rectangle 831"/>
                        <wps:cNvSpPr/>
                        <wps:spPr>
                          <a:xfrm>
                            <a:off x="326933" y="140787"/>
                            <a:ext cx="528161" cy="129047"/>
                          </a:xfrm>
                          <a:prstGeom prst="rect">
                            <a:avLst/>
                          </a:prstGeom>
                          <a:ln>
                            <a:noFill/>
                          </a:ln>
                        </wps:spPr>
                        <wps:txbx>
                          <w:txbxContent>
                            <w:p w14:paraId="541C9D6C" w14:textId="77777777" w:rsidR="00821EF0" w:rsidRPr="00165149" w:rsidRDefault="00821EF0"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sz w:val="16"/>
                                  <w:szCs w:val="16"/>
                                </w:rPr>
                                <w:t>first mask</w:t>
                              </w:r>
                            </w:p>
                          </w:txbxContent>
                        </wps:txbx>
                        <wps:bodyPr horzOverflow="overflow" vert="horz" lIns="0" tIns="0" rIns="0" bIns="0" rtlCol="0">
                          <a:noAutofit/>
                        </wps:bodyPr>
                      </wps:wsp>
                      <wps:wsp>
                        <wps:cNvPr id="833" name="Rectangle 833"/>
                        <wps:cNvSpPr/>
                        <wps:spPr>
                          <a:xfrm>
                            <a:off x="1773616" y="22657"/>
                            <a:ext cx="1270028" cy="129047"/>
                          </a:xfrm>
                          <a:prstGeom prst="rect">
                            <a:avLst/>
                          </a:prstGeom>
                          <a:ln>
                            <a:noFill/>
                          </a:ln>
                        </wps:spPr>
                        <wps:txbx>
                          <w:txbxContent>
                            <w:p w14:paraId="1194519A" w14:textId="77777777" w:rsidR="00821EF0" w:rsidRPr="00165149" w:rsidRDefault="00821EF0"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7"/>
                                  <w:sz w:val="16"/>
                                  <w:szCs w:val="16"/>
                                </w:rPr>
                                <w:t xml:space="preserve">layer obtained with the </w:t>
                              </w:r>
                            </w:p>
                          </w:txbxContent>
                        </wps:txbx>
                        <wps:bodyPr horzOverflow="overflow" vert="horz" lIns="0" tIns="0" rIns="0" bIns="0" rtlCol="0">
                          <a:noAutofit/>
                        </wps:bodyPr>
                      </wps:wsp>
                      <wps:wsp>
                        <wps:cNvPr id="834" name="Rectangle 834"/>
                        <wps:cNvSpPr/>
                        <wps:spPr>
                          <a:xfrm>
                            <a:off x="1989364" y="164836"/>
                            <a:ext cx="694125" cy="129047"/>
                          </a:xfrm>
                          <a:prstGeom prst="rect">
                            <a:avLst/>
                          </a:prstGeom>
                          <a:ln>
                            <a:noFill/>
                          </a:ln>
                        </wps:spPr>
                        <wps:txbx>
                          <w:txbxContent>
                            <w:p w14:paraId="05E0A2A4" w14:textId="77777777" w:rsidR="00821EF0" w:rsidRPr="00165149" w:rsidRDefault="00821EF0"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8"/>
                                  <w:sz w:val="16"/>
                                  <w:szCs w:val="16"/>
                                </w:rPr>
                                <w:t>second mask</w:t>
                              </w:r>
                            </w:p>
                          </w:txbxContent>
                        </wps:txbx>
                        <wps:bodyPr horzOverflow="overflow" vert="horz" lIns="0" tIns="0" rIns="0" bIns="0" rtlCol="0">
                          <a:noAutofit/>
                        </wps:bodyPr>
                      </wps:wsp>
                      <wps:wsp>
                        <wps:cNvPr id="835" name="Rectangle 835"/>
                        <wps:cNvSpPr/>
                        <wps:spPr>
                          <a:xfrm>
                            <a:off x="0" y="613973"/>
                            <a:ext cx="257520" cy="113980"/>
                          </a:xfrm>
                          <a:prstGeom prst="rect">
                            <a:avLst/>
                          </a:prstGeom>
                          <a:ln>
                            <a:noFill/>
                          </a:ln>
                        </wps:spPr>
                        <wps:txbx>
                          <w:txbxContent>
                            <w:p w14:paraId="505CBE70" w14:textId="77777777" w:rsidR="00821EF0" w:rsidRPr="00165149" w:rsidRDefault="00821EF0"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4"/>
                                  <w:sz w:val="16"/>
                                  <w:szCs w:val="16"/>
                                </w:rPr>
                                <w:t>0.833</w:t>
                              </w:r>
                            </w:p>
                          </w:txbxContent>
                        </wps:txbx>
                        <wps:bodyPr horzOverflow="overflow" vert="horz" lIns="0" tIns="0" rIns="0" bIns="0" rtlCol="0">
                          <a:noAutofit/>
                        </wps:bodyPr>
                      </wps:wsp>
                      <wps:wsp>
                        <wps:cNvPr id="836" name="Rectangle 836"/>
                        <wps:cNvSpPr/>
                        <wps:spPr>
                          <a:xfrm>
                            <a:off x="207999" y="612639"/>
                            <a:ext cx="386871" cy="112916"/>
                          </a:xfrm>
                          <a:prstGeom prst="rect">
                            <a:avLst/>
                          </a:prstGeom>
                          <a:ln>
                            <a:noFill/>
                          </a:ln>
                        </wps:spPr>
                        <wps:txbx>
                          <w:txbxContent>
                            <w:p w14:paraId="2C269A57" w14:textId="4B8AFD90" w:rsidR="00821EF0" w:rsidRPr="00165149" w:rsidRDefault="00821EF0" w:rsidP="00024F4D">
                              <w:pPr>
                                <w:spacing w:after="160" w:line="259" w:lineRule="auto"/>
                                <w:rPr>
                                  <w:rFonts w:ascii="Times New Roman" w:hAnsi="Times New Roman" w:cs="Times New Roman"/>
                                  <w:sz w:val="16"/>
                                  <w:szCs w:val="16"/>
                                </w:rPr>
                              </w:pPr>
                              <w:ins w:id="906" w:author="Author">
                                <w:r>
                                  <w:rPr>
                                    <w:rFonts w:ascii="Times New Roman" w:eastAsia="Calibri" w:hAnsi="Times New Roman" w:cs="Times New Roman"/>
                                    <w:w w:val="101"/>
                                    <w:sz w:val="16"/>
                                    <w:szCs w:val="16"/>
                                  </w:rPr>
                                  <w:t>µ</w:t>
                                </w:r>
                              </w:ins>
                              <w:r w:rsidRPr="00165149">
                                <w:rPr>
                                  <w:rFonts w:ascii="Times New Roman" w:eastAsia="Calibri" w:hAnsi="Times New Roman" w:cs="Times New Roman"/>
                                  <w:w w:val="101"/>
                                  <w:sz w:val="16"/>
                                  <w:szCs w:val="16"/>
                                </w:rPr>
                                <w:t>m</w:t>
                              </w:r>
                              <w:del w:id="907" w:author="Author">
                                <w:r w:rsidRPr="00165149" w:rsidDel="002615CC">
                                  <w:rPr>
                                    <w:rFonts w:ascii="Times New Roman" w:eastAsia="Calibri" w:hAnsi="Times New Roman" w:cs="Times New Roman"/>
                                    <w:w w:val="101"/>
                                    <w:sz w:val="16"/>
                                    <w:szCs w:val="16"/>
                                  </w:rPr>
                                  <w:delText>icrons</w:delText>
                                </w:r>
                              </w:del>
                            </w:p>
                          </w:txbxContent>
                        </wps:txbx>
                        <wps:bodyPr horzOverflow="overflow" vert="horz" lIns="0" tIns="0" rIns="0" bIns="0" rtlCol="0">
                          <a:noAutofit/>
                        </wps:bodyPr>
                      </wps:wsp>
                    </wpg:wgp>
                  </a:graphicData>
                </a:graphic>
              </wp:inline>
            </w:drawing>
          </mc:Choice>
          <mc:Fallback>
            <w:pict>
              <v:group w14:anchorId="53DD1E91" id="Group 21150" o:spid="_x0000_s1365" style="width:251.5pt;height:121.45pt;mso-position-horizontal-relative:char;mso-position-vertical-relative:line" coordsize="31940,15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">
                <v:shape id="Shape 763" o:spid="_x0000_s1366" style="position:absolute;left:7233;top:10395;width:16022;height:0;visibility:visible;mso-wrap-style:square;v-text-anchor:top" coordsize="1602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" path="m,l1602194,e" filled="f" strokecolor="#171616" strokeweight=".5pt">
                  <v:stroke miterlimit="83231f" joinstyle="miter"/>
                  <v:path arrowok="t" textboxrect="0,0,1602194,0"/>
                </v:shape>
                <v:shape id="Shape 764" o:spid="_x0000_s1367" style="position:absolute;left:10932;top:10050;width:0;height:345;visibility:visible;mso-wrap-style:square;v-text-anchor:top" coordsize="0,34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" path="m,34518l,e" filled="f" strokecolor="#171616" strokeweight=".5pt">
                  <v:stroke miterlimit="83231f" joinstyle="miter"/>
                  <v:path arrowok="t" textboxrect="0,0,0,34518"/>
                </v:shape>
                <v:shape id="Shape 765" o:spid="_x0000_s1368" style="position:absolute;left:13110;top:10050;width:0;height:345;visibility:visible;mso-wrap-style:square;v-text-anchor:top" coordsize="0,34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" path="m,34518l,e" filled="f" strokecolor="#171616" strokeweight=".5pt">
                  <v:stroke miterlimit="83231f" joinstyle="miter"/>
                  <v:path arrowok="t" textboxrect="0,0,0,34518"/>
                </v:shape>
                <v:shape id="Shape 766" o:spid="_x0000_s1369" style="position:absolute;left:15280;top:10050;width:0;height:345;visibility:visible;mso-wrap-style:square;v-text-anchor:top" coordsize="0,34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" path="m,34518l,e" filled="f" strokecolor="#171616" strokeweight=".5pt">
                  <v:stroke miterlimit="83231f" joinstyle="miter"/>
                  <v:path arrowok="t" textboxrect="0,0,0,34518"/>
                </v:shape>
                <v:shape id="Shape 767" o:spid="_x0000_s1370" style="position:absolute;left:17450;top:10050;width:0;height:345;visibility:visible;mso-wrap-style:square;v-text-anchor:top" coordsize="0,34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" path="m,34518l,e" filled="f" strokecolor="#171616" strokeweight=".5pt">
                  <v:stroke miterlimit="83231f" joinstyle="miter"/>
                  <v:path arrowok="t" textboxrect="0,0,0,34518"/>
                </v:shape>
                <v:shape id="Shape 768" o:spid="_x0000_s1371" style="position:absolute;left:19612;top:10050;width:0;height:345;visibility:visible;mso-wrap-style:square;v-text-anchor:top" coordsize="0,34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" path="m,34518l,e" filled="f" strokecolor="#171616" strokeweight=".5pt">
                  <v:stroke miterlimit="83231f" joinstyle="miter"/>
                  <v:path arrowok="t" textboxrect="0,0,0,34518"/>
                </v:shape>
                <v:shape id="Shape 24140" o:spid="_x0000_s1372" style="position:absolute;left:7233;top:7436;width:1069;height:2959;visibility:visible;mso-wrap-style:square;v-text-anchor:top" coordsize="106849,2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" path="m,l106849,r,295885l,295885,,e" fillcolor="#252726" stroked="f" strokeweight="0">
                  <v:stroke miterlimit="83231f" joinstyle="miter"/>
                  <v:path arrowok="t" textboxrect="0,0,106849,295885"/>
                </v:shape>
                <v:shape id="Shape 770" o:spid="_x0000_s1373" style="position:absolute;left:7233;top:7436;width:1069;height:2959;visibility:visible;mso-wrap-style:square;v-text-anchor:top" coordsize="106849,2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" path="m,295885r106849,l106849,,,,,295885xe" filled="f" strokecolor="#49696b" strokeweight=".5pt">
                  <v:stroke miterlimit="83231f" joinstyle="miter"/>
                  <v:path arrowok="t" textboxrect="0,0,106849,295885"/>
                </v:shape>
                <v:shape id="Shape 24141" o:spid="_x0000_s1374" style="position:absolute;left:22225;top:7436;width:1030;height:2959;visibility:visible;mso-wrap-style:square;v-text-anchor:top" coordsize="103022,2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" path="m,l103022,r,295885l,295885,,e" fillcolor="#252726" stroked="f" strokeweight="0">
                  <v:stroke miterlimit="83231f" joinstyle="miter"/>
                  <v:path arrowok="t" textboxrect="0,0,103022,295885"/>
                </v:shape>
                <v:shape id="Shape 772" o:spid="_x0000_s1375" style="position:absolute;left:22225;top:7436;width:1030;height:2959;visibility:visible;mso-wrap-style:square;v-text-anchor:top" coordsize="103022,2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" path="m,295885r103022,l103022,,,,,295885xe" filled="f" strokecolor="#49696b" strokeweight=".5pt">
                  <v:stroke miterlimit="83231f" joinstyle="miter"/>
                  <v:path arrowok="t" textboxrect="0,0,103022,295885"/>
                </v:shape>
                <v:shape id="Shape 24142" o:spid="_x0000_s1376" style="position:absolute;left:21327;top:8916;width:898;height:1479;visibility:visible;mso-wrap-style:square;v-text-anchor:top" coordsize="89852,147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" path="m,l89852,r,147942l,147942,,e" fillcolor="#5c6ea6" stroked="f" strokeweight="0">
                  <v:stroke miterlimit="83231f" joinstyle="miter"/>
                  <v:path arrowok="t" textboxrect="0,0,89852,147942"/>
                </v:shape>
                <v:shape id="Shape 774" o:spid="_x0000_s1377" style="position:absolute;left:21327;top:8916;width:898;height:1479;visibility:visible;mso-wrap-style:square;v-text-anchor:top" coordsize="89852,147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" path="m,147942r89852,l89852,,,,,147942xe" filled="f" strokecolor="#4e5291" strokeweight=".5pt">
                  <v:stroke miterlimit="83231f" joinstyle="miter"/>
                  <v:path arrowok="t" textboxrect="0,0,89852,147942"/>
                </v:shape>
                <v:shape id="Shape 24143" o:spid="_x0000_s1378" style="position:absolute;left:22938;top:5880;width:317;height:1556;visibility:visible;mso-wrap-style:square;v-text-anchor:top" coordsize="31788,1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" path="m,l31788,r,155613l,155613,,e" fillcolor="#5c6ea6" stroked="f" strokeweight="0">
                  <v:stroke miterlimit="83231f" joinstyle="miter"/>
                  <v:path arrowok="t" textboxrect="0,0,31788,155613"/>
                </v:shape>
                <v:shape id="Shape 776" o:spid="_x0000_s1379" style="position:absolute;left:22938;top:5880;width:317;height:1556;visibility:visible;mso-wrap-style:square;v-text-anchor:top" coordsize="31788,1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" path="m,155613r31788,l31788,,,,,155613xe" filled="f" strokecolor="#4e5291" strokeweight=".5pt">
                  <v:stroke miterlimit="83231f" joinstyle="miter"/>
                  <v:path arrowok="t" textboxrect="0,0,31788,155613"/>
                </v:shape>
                <v:shape id="Shape 24144" o:spid="_x0000_s1380" style="position:absolute;left:7269;top:5858;width:428;height:1578;visibility:visible;mso-wrap-style:square;v-text-anchor:top" coordsize="42739,1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" path="m,l42739,r,157810l,157810,,e" fillcolor="#5c6ea6" stroked="f" strokeweight="0">
                  <v:stroke miterlimit="83231f" joinstyle="miter"/>
                  <v:path arrowok="t" textboxrect="0,0,42739,157810"/>
                </v:shape>
                <v:shape id="Shape 778" o:spid="_x0000_s1381" style="position:absolute;left:7269;top:5858;width:428;height:1578;visibility:visible;mso-wrap-style:square;v-text-anchor:top" coordsize="42739,1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" path="m,157810r42739,l42739,,,,,157810xe" filled="f" strokecolor="#4e5291" strokeweight=".5pt">
                  <v:stroke miterlimit="83231f" joinstyle="miter"/>
                  <v:path arrowok="t" textboxrect="0,0,42739,157810"/>
                </v:shape>
                <v:shape id="Shape 24145" o:spid="_x0000_s1382" style="position:absolute;left:8302;top:8916;width:882;height:1479;visibility:visible;mso-wrap-style:square;v-text-anchor:top" coordsize="88219,147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" path="m,l88219,r,147942l,147942,,e" fillcolor="#5c6ea6" stroked="f" strokeweight="0">
                  <v:stroke miterlimit="83231f" joinstyle="miter"/>
                  <v:path arrowok="t" textboxrect="0,0,88219,147942"/>
                </v:shape>
                <v:shape id="Shape 780" o:spid="_x0000_s1383" style="position:absolute;left:8302;top:8916;width:882;height:1479;visibility:visible;mso-wrap-style:square;v-text-anchor:top" coordsize="88219,147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" path="m,147942r88219,l88219,,,,,147942xe" filled="f" strokecolor="#4e5291" strokeweight=".5pt">
                  <v:stroke miterlimit="83231f" joinstyle="miter"/>
                  <v:path arrowok="t" textboxrect="0,0,88219,147942"/>
                </v:shape>
                <v:shape id="Shape 781" o:spid="_x0000_s1384" style="position:absolute;left:7250;top:4560;width:16077;height:5821;visibility:visible;mso-wrap-style:square;v-text-anchor:top" coordsize="1607680,582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" path="m,8217v,,105207,277812,146304,335343c146304,343560,212052,481635,409308,562191v,,26302,9868,105207,19723c603936,581914,693357,581914,782764,581914v115418,,230848,203,346253,c1209104,581774,1301382,528117,1354519,471780v,,174256,-166027,253161,-471780e" filled="f" strokecolor="#e23535" strokeweight=".5pt">
                  <v:stroke miterlimit="83231f" joinstyle="miter"/>
                  <v:path arrowok="t" textboxrect="0,0,1607680,582117"/>
                </v:shape>
                <v:shape id="Shape 782" o:spid="_x0000_s1385" style="position:absolute;left:5359;top:7354;width:2401;height:0;visibility:visible;mso-wrap-style:square;v-text-anchor:top" coordsize="2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" path="m240005,l,e" filled="f" strokecolor="#171616" strokeweight=".5pt">
                  <v:stroke miterlimit="83231f" joinstyle="miter"/>
                  <v:path arrowok="t" textboxrect="0,0,240005,0"/>
                </v:shape>
                <v:shape id="Shape 783" o:spid="_x0000_s1386" style="position:absolute;left:5360;top:5875;width:1890;height:0;visibility:visible;mso-wrap-style:square;v-text-anchor:top" coordsize="189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" path="m189040,l,e" filled="f" strokecolor="#171616" strokeweight=".5pt">
                  <v:stroke miterlimit="83231f" joinstyle="miter"/>
                  <v:path arrowok="t" textboxrect="0,0,189040,0"/>
                </v:shape>
                <v:shape id="Shape 784" o:spid="_x0000_s1387" style="position:absolute;left:5360;top:5967;width:0;height:1295;visibility:visible;mso-wrap-style:square;v-text-anchor:top" coordsize="0,12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" path="m,l,129565e" filled="f" strokecolor="#171616" strokeweight=".5pt">
                  <v:stroke miterlimit="83231f" joinstyle="miter"/>
                  <v:path arrowok="t" textboxrect="0,0,0,129565"/>
                </v:shape>
                <v:shape id="Shape 785" o:spid="_x0000_s1388" style="position:absolute;left:5038;top:5875;width:643;height:414;visibility:visible;mso-wrap-style:square;v-text-anchor:top" coordsize="64224,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" path="m32118,v8179,13119,18707,25464,32106,33401l64224,41453c51752,33401,40564,23000,32118,10656,23787,23000,12738,33007,,41326l,33401c13144,25083,24054,13259,32118,xe" fillcolor="#181717" stroked="f" strokeweight="0">
                  <v:stroke miterlimit="83231f" joinstyle="miter"/>
                  <v:path arrowok="t" textboxrect="0,0,64224,41453"/>
                </v:shape>
                <v:shape id="Shape 786" o:spid="_x0000_s1389" style="position:absolute;left:5038;top:6940;width:643;height:414;visibility:visible;mso-wrap-style:square;v-text-anchor:top" coordsize="64224,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" path="m64224,r,8052c50825,15989,40297,28334,32118,41453,24054,28207,13144,16370,,8052l,127c12738,8446,23787,18453,32118,30797,40564,18453,51752,8052,64224,xe" fillcolor="#181717" stroked="f" strokeweight="0">
                  <v:stroke miterlimit="83231f" joinstyle="miter"/>
                  <v:path arrowok="t" textboxrect="0,0,64224,41453"/>
                </v:shape>
                <v:shape id="Shape 787" o:spid="_x0000_s1390" style="position:absolute;left:4145;top:3017;width:3491;height:5217;visibility:visible;mso-wrap-style:square;v-text-anchor:top" coordsize="349136,521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" path="m349136,521678l,e" filled="f" strokecolor="#171616" strokeweight=".5pt">
                  <v:stroke miterlimit="83231f" joinstyle="miter"/>
                  <v:path arrowok="t" textboxrect="0,0,349136,521678"/>
                </v:shape>
                <v:shape id="Shape 788" o:spid="_x0000_s1391" style="position:absolute;left:4013;top:2940;width:577;height:524;visibility:visible;mso-wrap-style:square;v-text-anchor:top" coordsize="57772,5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" path="m8103,c22174,6528,37821,10287,53365,9894r4407,6591c42570,16663,27813,14491,14034,8852,13881,23813,10376,38672,4483,52312l,45619c6718,31572,8611,15456,8103,xe" fillcolor="#181717" stroked="f" strokeweight="0">
                  <v:stroke miterlimit="83231f" joinstyle="miter"/>
                  <v:path arrowok="t" textboxrect="0,0,57772,52312"/>
                </v:shape>
                <v:shape id="Shape 789" o:spid="_x0000_s1392" style="position:absolute;left:7940;top:5324;width:818;height:1126;visibility:visible;mso-wrap-style:square;v-text-anchor:top" coordsize="81724,11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" path="m,112560l81724,e" filled="f" strokecolor="#171616" strokeweight=".5pt">
                  <v:stroke miterlimit="83231f" joinstyle="miter"/>
                  <v:path arrowok="t" textboxrect="0,0,81724,112560"/>
                </v:shape>
                <v:shape id="Shape 790" o:spid="_x0000_s1393" style="position:absolute;left:8308;top:5250;width:567;height:523;visibility:visible;mso-wrap-style:square;v-text-anchor:top" coordsize="56706,5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" path="m50343,v-1258,15469,622,31445,6363,45898l52045,52312c46634,38100,43561,23508,44082,8624,29997,13653,14834,15494,,14681l4737,8166c20231,9614,36004,5817,50343,xe" fillcolor="#181717" stroked="f" strokeweight="0">
                  <v:stroke miterlimit="83231f" joinstyle="miter"/>
                  <v:path arrowok="t" textboxrect="0,0,56706,52312"/>
                </v:shape>
                <v:shape id="Shape 791" o:spid="_x0000_s1394" style="position:absolute;left:5458;top:8916;width:2828;height:0;visibility:visible;mso-wrap-style:square;v-text-anchor:top" coordsize="282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" path="m282740,l,e" filled="f" strokecolor="#171616" strokeweight=".5pt">
                  <v:stroke miterlimit="83231f" joinstyle="miter"/>
                  <v:path arrowok="t" textboxrect="0,0,282740,0"/>
                </v:shape>
                <v:shape id="Shape 792" o:spid="_x0000_s1395" style="position:absolute;left:5458;top:10297;width:2918;height:0;visibility:visible;mso-wrap-style:square;v-text-anchor:top" coordsize="291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" path="m291782,l,e" filled="f" strokecolor="#171616" strokeweight=".5pt">
                  <v:stroke miterlimit="83231f" joinstyle="miter"/>
                  <v:path arrowok="t" textboxrect="0,0,291782,0"/>
                </v:shape>
                <v:shape id="Shape 793" o:spid="_x0000_s1396" style="position:absolute;left:5458;top:9008;width:0;height:1197;visibility:visible;mso-wrap-style:square;v-text-anchor:top" coordsize="0,119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" path="m,119697l,e" filled="f" strokecolor="#171616" strokeweight=".5pt">
                  <v:stroke miterlimit="83231f" joinstyle="miter"/>
                  <v:path arrowok="t" textboxrect="0,0,0,119697"/>
                </v:shape>
                <v:shape id="Shape 794" o:spid="_x0000_s1397" style="position:absolute;left:5137;top:9882;width:642;height:415;visibility:visible;mso-wrap-style:square;v-text-anchor:top" coordsize="64224,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" path="m,c12471,8052,23660,18453,32106,30797,40437,18453,51486,8446,64224,127r,7925c51079,16370,40170,28194,32106,41453,23927,28334,13399,15989,,8052l,xe" fillcolor="#181717" stroked="f" strokeweight="0">
                  <v:stroke miterlimit="83231f" joinstyle="miter"/>
                  <v:path arrowok="t" textboxrect="0,0,64224,41453"/>
                </v:shape>
                <v:shape id="Shape 795" o:spid="_x0000_s1398" style="position:absolute;left:5137;top:8916;width:642;height:414;visibility:visible;mso-wrap-style:square;v-text-anchor:top" coordsize="64224,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" path="m32106,v8064,13259,18973,25083,32118,33401l64224,41326c51486,33007,40437,23000,32106,10656,23660,23000,12471,33401,,41453l,33401c13399,25476,23927,13119,32106,xe" fillcolor="#181717" stroked="f" strokeweight="0">
                  <v:stroke miterlimit="83231f" joinstyle="miter"/>
                  <v:path arrowok="t" textboxrect="0,0,64224,41453"/>
                </v:shape>
                <v:shape id="Shape 796" o:spid="_x0000_s1399" style="position:absolute;left:21642;top:3146;width:1570;height:3090;visibility:visible;mso-wrap-style:square;v-text-anchor:top" coordsize="156947,309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" path="m156947,309067l,e" filled="f" strokecolor="#171616" strokeweight=".5pt">
                  <v:stroke miterlimit="83231f" joinstyle="miter"/>
                  <v:path arrowok="t" textboxrect="0,0,156947,309067"/>
                </v:shape>
                <v:shape id="Shape 797" o:spid="_x0000_s1400" style="position:absolute;left:21465;top:3064;width:609;height:515;visibility:visible;mso-wrap-style:square;v-text-anchor:top" coordsize="60858,51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" path="m13513,c26695,8166,41783,13779,57264,15253r3594,7061c45733,20663,31344,16739,18339,9499,16396,24333,11125,38671,3658,51511l,44323c8357,31191,12154,15418,13513,xe" fillcolor="#181717" stroked="f" strokeweight="0">
                  <v:stroke miterlimit="83231f" joinstyle="miter"/>
                  <v:path arrowok="t" textboxrect="0,0,60858,51511"/>
                </v:shape>
                <v:shape id="Shape 798" o:spid="_x0000_s1401" style="position:absolute;left:23738;top:7324;width:1880;height:1296;visibility:visible;mso-wrap-style:square;v-text-anchor:top" coordsize="188062,129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" path="m,129578l188062,e" filled="f" strokecolor="#171616" strokeweight=".5pt">
                  <v:stroke miterlimit="83231f" joinstyle="miter"/>
                  <v:path arrowok="t" textboxrect="0,0,188062,129578"/>
                </v:shape>
                <v:shape id="Shape 799" o:spid="_x0000_s1402" style="position:absolute;left:25170;top:7197;width:524;height:574;visibility:visible;mso-wrap-style:square;v-text-anchor:top" coordsize="52350,5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" path="m6629,c20765,6528,36893,8191,52350,7480,46012,21641,42469,37338,43066,52883r-6528,4496c36169,42177,38138,27394,43574,13538,28613,13589,13703,10274,,4572l6629,xe" fillcolor="#181717" stroked="f" strokeweight="0">
                  <v:stroke miterlimit="83231f" joinstyle="miter"/>
                  <v:path arrowok="t" textboxrect="0,0,52350,57379"/>
                </v:shape>
                <v:shape id="Shape 800" o:spid="_x0000_s1403" style="position:absolute;left:21601;top:3064;width:0;height:6213;visibility:visible;mso-wrap-style:square;v-text-anchor:top" coordsize="0,621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" path="m,621373l,e" filled="f" strokecolor="#171616" strokeweight=".5pt">
                  <v:stroke miterlimit="83231f" joinstyle="miter"/>
                  <v:path arrowok="t" textboxrect="0,0,0,621373"/>
                </v:shape>
                <v:shape id="Shape 801" o:spid="_x0000_s1404" style="position:absolute;left:21272;top:10329;width:0;height:3420;visibility:visible;mso-wrap-style:square;v-text-anchor:top" coordsize="0,34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" path="m,l,341922e" filled="f" strokecolor="#171616" strokeweight=".5pt">
                  <v:stroke miterlimit="83231f" joinstyle="miter"/>
                  <v:path arrowok="t" textboxrect="0,0,0,341922"/>
                </v:shape>
                <v:shape id="Shape 802" o:spid="_x0000_s1405" style="position:absolute;left:22225;top:10329;width:0;height:3420;visibility:visible;mso-wrap-style:square;v-text-anchor:top" coordsize="0,34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" path="m,l,341922e" filled="f" strokecolor="#171616" strokeweight=".5pt">
                  <v:stroke miterlimit="83231f" joinstyle="miter"/>
                  <v:path arrowok="t" textboxrect="0,0,0,341922"/>
                </v:shape>
                <v:shape id="Shape 803" o:spid="_x0000_s1406" style="position:absolute;left:21364;top:13650;width:769;height:0;visibility:visible;mso-wrap-style:square;v-text-anchor:top" coordsize="76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" path="m76962,l,e" filled="f" strokecolor="#171616" strokeweight=".5pt">
                  <v:stroke miterlimit="83231f" joinstyle="miter"/>
                  <v:path arrowok="t" textboxrect="0,0,76962,0"/>
                </v:shape>
                <v:shape id="Shape 804" o:spid="_x0000_s1407" style="position:absolute;left:21811;top:13329;width:414;height:642;visibility:visible;mso-wrap-style:square;v-text-anchor:top" coordsize="41453,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" path="m127,l8052,v8318,13132,20142,24041,33401,32106c28334,40297,15989,50826,8052,64224l,64224c8052,51740,18453,40551,30798,32106,18453,23787,8446,12726,127,xe" fillcolor="#181717" stroked="f" strokeweight="0">
                  <v:stroke miterlimit="83231f" joinstyle="miter"/>
                  <v:path arrowok="t" textboxrect="0,0,41453,64224"/>
                </v:shape>
                <v:shape id="Shape 805" o:spid="_x0000_s1408" style="position:absolute;left:21272;top:13329;width:414;height:642;visibility:visible;mso-wrap-style:square;v-text-anchor:top" coordsize="41465,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" path="m33401,r7925,c33020,12726,23013,23787,10655,32106v12358,8445,22746,19634,30810,32118l33401,64224c25476,50826,13132,40297,,32106,13259,24041,25083,13132,33401,xe" fillcolor="#181717" stroked="f" strokeweight="0">
                  <v:stroke miterlimit="83231f" joinstyle="miter"/>
                  <v:path arrowok="t" textboxrect="0,0,41465,64224"/>
                </v:shape>
                <v:shape id="Shape 806" o:spid="_x0000_s1409" style="position:absolute;left:22280;top:10428;width:0;height:964;visibility:visible;mso-wrap-style:square;v-text-anchor:top" coordsize="0,96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" path="m,l,96431e" filled="f" strokecolor="#171616" strokeweight=".5pt">
                  <v:stroke miterlimit="83231f" joinstyle="miter"/>
                  <v:path arrowok="t" textboxrect="0,0,0,96431"/>
                </v:shape>
                <v:shape id="Shape 807" o:spid="_x0000_s1410" style="position:absolute;left:23288;top:10428;width:0;height:921;visibility:visible;mso-wrap-style:square;v-text-anchor:top" coordsize="0,92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" path="m,l,92049e" filled="f" strokecolor="#171616" strokeweight=".5pt">
                  <v:stroke miterlimit="83231f" joinstyle="miter"/>
                  <v:path arrowok="t" textboxrect="0,0,0,92049"/>
                </v:shape>
                <v:shape id="Shape 808" o:spid="_x0000_s1411" style="position:absolute;left:22372;top:11349;width:824;height:0;visibility:visible;mso-wrap-style:square;v-text-anchor:top" coordsize="82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" path="m82448,l,e" filled="f" strokecolor="#171616" strokeweight=".5pt">
                  <v:stroke miterlimit="83231f" joinstyle="miter"/>
                  <v:path arrowok="t" textboxrect="0,0,82448,0"/>
                </v:shape>
                <v:shape id="Shape 809" o:spid="_x0000_s1412" style="position:absolute;left:22874;top:11028;width:414;height:642;visibility:visible;mso-wrap-style:square;v-text-anchor:top" coordsize="41465,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" path="m127,l8052,v8318,13132,20155,24041,33413,32106c28334,40297,15989,50826,8052,64224l,64224c8052,51740,18453,40551,30798,32106,18453,23787,8446,12726,127,xe" fillcolor="#181717" stroked="f" strokeweight="0">
                  <v:stroke miterlimit="83231f" joinstyle="miter"/>
                  <v:path arrowok="t" textboxrect="0,0,41465,64224"/>
                </v:shape>
                <v:shape id="Shape 810" o:spid="_x0000_s1413" style="position:absolute;left:22280;top:11028;width:415;height:642;visibility:visible;mso-wrap-style:square;v-text-anchor:top" coordsize="41453,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" path="m33401,r7925,c33007,12726,23000,23787,10655,32106v12345,8445,22746,19634,30798,32118l33401,64224c25476,50826,13132,40297,,32106,13259,24041,25083,13132,33401,xe" fillcolor="#181717" stroked="f" strokeweight="0">
                  <v:stroke miterlimit="83231f" joinstyle="miter"/>
                  <v:path arrowok="t" textboxrect="0,0,41453,64224"/>
                </v:shape>
                <v:shape id="Shape 811" o:spid="_x0000_s1414" style="position:absolute;left:22949;top:10362;width:1310;height:735;visibility:visible;mso-wrap-style:square;v-text-anchor:top" coordsize="131077,73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" path="m,l,73419r131077,e" filled="f" strokecolor="#171616" strokeweight=".5pt">
                  <v:stroke miterlimit="83231f" joinstyle="miter"/>
                  <v:path arrowok="t" textboxrect="0,0,131077,73419"/>
                </v:shape>
                <v:shape id="Shape 812" o:spid="_x0000_s1415" style="position:absolute;left:23937;top:10775;width:414;height:643;visibility:visible;mso-wrap-style:square;v-text-anchor:top" coordsize="41465,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" path="m,l8052,v7937,13398,20282,23927,33413,32106c28207,40170,16383,51092,8052,64224r-7925,c8446,51486,18453,40437,30798,32106,18453,23660,8052,12471,,xe" fillcolor="#181717" stroked="f" strokeweight="0">
                  <v:stroke miterlimit="83231f" joinstyle="miter"/>
                  <v:path arrowok="t" textboxrect="0,0,41465,64224"/>
                </v:shape>
                <v:shape id="Shape 813" o:spid="_x0000_s1416" style="position:absolute;left:23233;top:7403;width:417;height:0;visibility:visible;mso-wrap-style:square;v-text-anchor:top" coordsize="41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" path="m,l41643,e" filled="f" strokecolor="#171616" strokeweight=".5pt">
                  <v:stroke miterlimit="83231f" joinstyle="miter"/>
                  <v:path arrowok="t" textboxrect="0,0,41643,0"/>
                </v:shape>
                <v:shape id="Shape 814" o:spid="_x0000_s1417" style="position:absolute;left:23288;top:10505;width:417;height:0;visibility:visible;mso-wrap-style:square;v-text-anchor:top" coordsize="41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" path="m,l41643,e" filled="f" strokecolor="#171616" strokeweight=".5pt">
                  <v:stroke miterlimit="83231f" joinstyle="miter"/>
                  <v:path arrowok="t" textboxrect="0,0,41643,0"/>
                </v:shape>
                <v:shape id="Shape 815" o:spid="_x0000_s1418" style="position:absolute;left:23650;top:7495;width:0;height:2918;visibility:visible;mso-wrap-style:square;v-text-anchor:top" coordsize="0,29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" path="m,291757l,e" filled="f" strokecolor="#171616" strokeweight=".5pt">
                  <v:stroke miterlimit="83231f" joinstyle="miter"/>
                  <v:path arrowok="t" textboxrect="0,0,0,291757"/>
                </v:shape>
                <v:shape id="Shape 816" o:spid="_x0000_s1419" style="position:absolute;left:23329;top:10090;width:642;height:415;visibility:visible;mso-wrap-style:square;v-text-anchor:top" coordsize="64211,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" path="m,c12471,8052,23660,18453,32106,30797,40424,18453,51486,8446,64211,127r,7925c51079,16370,40170,28194,32106,41453,23927,28334,13398,15977,,8052l,xe" fillcolor="#181717" stroked="f" strokeweight="0">
                  <v:stroke miterlimit="83231f" joinstyle="miter"/>
                  <v:path arrowok="t" textboxrect="0,0,64211,41453"/>
                </v:shape>
                <v:shape id="Shape 817" o:spid="_x0000_s1420" style="position:absolute;left:23329;top:7403;width:642;height:415;visibility:visible;mso-wrap-style:square;v-text-anchor:top" coordsize="64211,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" path="m32106,v8064,13259,18973,25083,32105,33401l64211,41326c51486,33007,40424,23000,32106,10656,23660,23000,12471,33401,,41453l,33401c13398,25464,23927,13119,32106,xe" fillcolor="#181717" stroked="f" strokeweight="0">
                  <v:stroke miterlimit="83231f" joinstyle="miter"/>
                  <v:path arrowok="t" textboxrect="0,0,64211,41453"/>
                </v:shape>
                <v:rect id="Rectangle 818" o:spid="_x0000_s1421" style="position:absolute;left:446;top:9179;width:2565;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" filled="f" stroked="f">
                  <v:textbox inset="0,0,0,0">
                    <w:txbxContent>
                      <w:p w14:paraId="5EBAAA42" w14:textId="77777777" w:rsidR="00821EF0" w:rsidRPr="00165149" w:rsidRDefault="00821EF0"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4"/>
                            <w:sz w:val="16"/>
                            <w:szCs w:val="16"/>
                          </w:rPr>
                          <w:t>0.833</w:t>
                        </w:r>
                      </w:p>
                    </w:txbxContent>
                  </v:textbox>
                </v:rect>
                <v:rect id="Rectangle 819" o:spid="_x0000_s1422" style="position:absolute;left:2499;top:9166;width:3853;height: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14:paraId="5AF7EEC8" w14:textId="57059DB5" w:rsidR="00821EF0" w:rsidRPr="00165149" w:rsidRDefault="00821EF0" w:rsidP="00024F4D">
                        <w:pPr>
                          <w:spacing w:after="160" w:line="259" w:lineRule="auto"/>
                          <w:rPr>
                            <w:rFonts w:ascii="Times New Roman" w:hAnsi="Times New Roman" w:cs="Times New Roman"/>
                            <w:sz w:val="16"/>
                            <w:szCs w:val="16"/>
                          </w:rPr>
                        </w:pPr>
                        <w:ins w:id="998" w:author="Author">
                          <w:r>
                            <w:rPr>
                              <w:rFonts w:ascii="Times New Roman" w:eastAsia="Calibri" w:hAnsi="Times New Roman" w:cs="Times New Roman"/>
                              <w:w w:val="101"/>
                              <w:sz w:val="16"/>
                              <w:szCs w:val="16"/>
                            </w:rPr>
                            <w:t>µ</w:t>
                          </w:r>
                        </w:ins>
                        <w:r w:rsidRPr="00165149">
                          <w:rPr>
                            <w:rFonts w:ascii="Times New Roman" w:eastAsia="Calibri" w:hAnsi="Times New Roman" w:cs="Times New Roman"/>
                            <w:w w:val="101"/>
                            <w:sz w:val="16"/>
                            <w:szCs w:val="16"/>
                          </w:rPr>
                          <w:t>m</w:t>
                        </w:r>
                        <w:del w:id="999" w:author="Author">
                          <w:r w:rsidRPr="00165149" w:rsidDel="002615CC">
                            <w:rPr>
                              <w:rFonts w:ascii="Times New Roman" w:eastAsia="Calibri" w:hAnsi="Times New Roman" w:cs="Times New Roman"/>
                              <w:w w:val="101"/>
                              <w:sz w:val="16"/>
                              <w:szCs w:val="16"/>
                            </w:rPr>
                            <w:delText>icrons</w:delText>
                          </w:r>
                        </w:del>
                      </w:p>
                    </w:txbxContent>
                  </v:textbox>
                </v:rect>
                <v:rect id="Rectangle 820" o:spid="_x0000_s1423" style="position:absolute;left:7940;top:4085;width:12182;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5D4B6C8B" w14:textId="0DE2A971" w:rsidR="00821EF0" w:rsidRPr="00165149" w:rsidRDefault="00821EF0" w:rsidP="00024F4D">
                        <w:pPr>
                          <w:spacing w:after="160" w:line="259" w:lineRule="auto"/>
                          <w:rPr>
                            <w:rFonts w:ascii="Times New Roman" w:hAnsi="Times New Roman" w:cs="Times New Roman"/>
                            <w:sz w:val="16"/>
                            <w:szCs w:val="16"/>
                          </w:rPr>
                        </w:pPr>
                        <w:del w:id="1000" w:author="Author">
                          <w:r w:rsidRPr="00165149" w:rsidDel="002615CC">
                            <w:rPr>
                              <w:rFonts w:ascii="Times New Roman" w:eastAsia="Calibri" w:hAnsi="Times New Roman" w:cs="Times New Roman"/>
                              <w:w w:val="99"/>
                              <w:sz w:val="16"/>
                              <w:szCs w:val="16"/>
                            </w:rPr>
                            <w:delText>The c</w:delText>
                          </w:r>
                        </w:del>
                        <w:ins w:id="1001" w:author="Author">
                          <w:r>
                            <w:rPr>
                              <w:rFonts w:ascii="Times New Roman" w:eastAsia="Calibri" w:hAnsi="Times New Roman" w:cs="Times New Roman"/>
                              <w:w w:val="99"/>
                              <w:sz w:val="16"/>
                              <w:szCs w:val="16"/>
                            </w:rPr>
                            <w:t>C</w:t>
                          </w:r>
                        </w:ins>
                        <w:r w:rsidRPr="00165149">
                          <w:rPr>
                            <w:rFonts w:ascii="Times New Roman" w:eastAsia="Calibri" w:hAnsi="Times New Roman" w:cs="Times New Roman"/>
                            <w:w w:val="99"/>
                            <w:sz w:val="16"/>
                            <w:szCs w:val="16"/>
                          </w:rPr>
                          <w:t>ontinuous profile</w:t>
                        </w:r>
                      </w:p>
                    </w:txbxContent>
                  </v:textbox>
                </v:rect>
                <v:rect id="Rectangle 821" o:spid="_x0000_s1424" style="position:absolute;left:23914;top:9879;width:8026;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" filled="f" stroked="f">
                  <v:textbox inset="0,0,0,0">
                    <w:txbxContent>
                      <w:p w14:paraId="7893BD1E" w14:textId="122E9F92" w:rsidR="00821EF0" w:rsidRPr="00165149" w:rsidRDefault="00821EF0"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7"/>
                            <w:sz w:val="16"/>
                            <w:szCs w:val="16"/>
                          </w:rPr>
                          <w:t>1.022</w:t>
                        </w:r>
                        <w:r w:rsidRPr="00165149">
                          <w:rPr>
                            <w:rFonts w:ascii="Times New Roman" w:eastAsia="Calibri" w:hAnsi="Times New Roman" w:cs="Times New Roman"/>
                            <w:spacing w:val="5"/>
                            <w:w w:val="97"/>
                            <w:sz w:val="16"/>
                            <w:szCs w:val="16"/>
                          </w:rPr>
                          <w:t xml:space="preserve"> </w:t>
                        </w:r>
                        <w:r w:rsidRPr="00165149">
                          <w:rPr>
                            <w:rFonts w:ascii="Times New Roman" w:eastAsia="Calibri" w:hAnsi="Times New Roman" w:cs="Times New Roman"/>
                            <w:w w:val="97"/>
                            <w:sz w:val="16"/>
                            <w:szCs w:val="16"/>
                          </w:rPr>
                          <w:t>±</w:t>
                        </w:r>
                        <w:r w:rsidRPr="00165149">
                          <w:rPr>
                            <w:rFonts w:ascii="Times New Roman" w:eastAsia="Calibri" w:hAnsi="Times New Roman" w:cs="Times New Roman"/>
                            <w:spacing w:val="3"/>
                            <w:w w:val="97"/>
                            <w:sz w:val="16"/>
                            <w:szCs w:val="16"/>
                          </w:rPr>
                          <w:t xml:space="preserve"> </w:t>
                        </w:r>
                        <w:r w:rsidRPr="00165149">
                          <w:rPr>
                            <w:rFonts w:ascii="Times New Roman" w:eastAsia="Calibri" w:hAnsi="Times New Roman" w:cs="Times New Roman"/>
                            <w:w w:val="97"/>
                            <w:sz w:val="16"/>
                            <w:szCs w:val="16"/>
                          </w:rPr>
                          <w:t>0.2</w:t>
                        </w:r>
                        <w:r>
                          <w:rPr>
                            <w:rFonts w:ascii="Times New Roman" w:eastAsia="Calibri" w:hAnsi="Times New Roman" w:cs="Times New Roman"/>
                            <w:w w:val="97"/>
                            <w:sz w:val="16"/>
                            <w:szCs w:val="16"/>
                          </w:rPr>
                          <w:t xml:space="preserve"> mm</w:t>
                        </w:r>
                      </w:p>
                    </w:txbxContent>
                  </v:textbox>
                </v:rect>
                <v:rect id="Rectangle 823" o:spid="_x0000_s1425" style="position:absolute;left:22675;top:12144;width:8630;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673CED00" w14:textId="252559B3" w:rsidR="00821EF0" w:rsidRPr="00165149" w:rsidRDefault="00821EF0"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7"/>
                            <w:sz w:val="16"/>
                            <w:szCs w:val="16"/>
                          </w:rPr>
                          <w:t>2.337</w:t>
                        </w:r>
                        <w:r w:rsidRPr="00165149">
                          <w:rPr>
                            <w:rFonts w:ascii="Times New Roman" w:eastAsia="Calibri" w:hAnsi="Times New Roman" w:cs="Times New Roman"/>
                            <w:spacing w:val="1"/>
                            <w:w w:val="97"/>
                            <w:sz w:val="16"/>
                            <w:szCs w:val="16"/>
                          </w:rPr>
                          <w:t xml:space="preserve"> </w:t>
                        </w:r>
                        <w:r w:rsidRPr="00165149">
                          <w:rPr>
                            <w:rFonts w:ascii="Times New Roman" w:eastAsia="Calibri" w:hAnsi="Times New Roman" w:cs="Times New Roman"/>
                            <w:w w:val="97"/>
                            <w:sz w:val="16"/>
                            <w:szCs w:val="16"/>
                          </w:rPr>
                          <w:t>±</w:t>
                        </w:r>
                        <w:r w:rsidRPr="00165149">
                          <w:rPr>
                            <w:rFonts w:ascii="Times New Roman" w:eastAsia="Calibri" w:hAnsi="Times New Roman" w:cs="Times New Roman"/>
                            <w:spacing w:val="3"/>
                            <w:w w:val="97"/>
                            <w:sz w:val="16"/>
                            <w:szCs w:val="16"/>
                          </w:rPr>
                          <w:t xml:space="preserve"> </w:t>
                        </w:r>
                        <w:r w:rsidRPr="00165149">
                          <w:rPr>
                            <w:rFonts w:ascii="Times New Roman" w:eastAsia="Calibri" w:hAnsi="Times New Roman" w:cs="Times New Roman"/>
                            <w:w w:val="97"/>
                            <w:sz w:val="16"/>
                            <w:szCs w:val="16"/>
                          </w:rPr>
                          <w:t>0.2</w:t>
                        </w:r>
                        <w:r>
                          <w:rPr>
                            <w:rFonts w:ascii="Times New Roman" w:eastAsia="Calibri" w:hAnsi="Times New Roman" w:cs="Times New Roman"/>
                            <w:w w:val="97"/>
                            <w:sz w:val="16"/>
                            <w:szCs w:val="16"/>
                          </w:rPr>
                          <w:t xml:space="preserve"> mm</w:t>
                        </w:r>
                      </w:p>
                    </w:txbxContent>
                  </v:textbox>
                </v:rect>
                <v:rect id="Rectangle 825" o:spid="_x0000_s1426" style="position:absolute;left:19058;top:14284;width:7776;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E973A02" w14:textId="367F2172" w:rsidR="00821EF0" w:rsidRPr="00165149" w:rsidRDefault="00821EF0"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7"/>
                            <w:sz w:val="16"/>
                            <w:szCs w:val="16"/>
                          </w:rPr>
                          <w:t>1.941</w:t>
                        </w:r>
                        <w:r w:rsidRPr="00165149">
                          <w:rPr>
                            <w:rFonts w:ascii="Times New Roman" w:eastAsia="Calibri" w:hAnsi="Times New Roman" w:cs="Times New Roman"/>
                            <w:spacing w:val="1"/>
                            <w:w w:val="97"/>
                            <w:sz w:val="16"/>
                            <w:szCs w:val="16"/>
                          </w:rPr>
                          <w:t xml:space="preserve"> </w:t>
                        </w:r>
                        <w:r w:rsidRPr="00165149">
                          <w:rPr>
                            <w:rFonts w:ascii="Times New Roman" w:eastAsia="Calibri" w:hAnsi="Times New Roman" w:cs="Times New Roman"/>
                            <w:w w:val="97"/>
                            <w:sz w:val="16"/>
                            <w:szCs w:val="16"/>
                          </w:rPr>
                          <w:t>±</w:t>
                        </w:r>
                        <w:r w:rsidRPr="00165149">
                          <w:rPr>
                            <w:rFonts w:ascii="Times New Roman" w:eastAsia="Calibri" w:hAnsi="Times New Roman" w:cs="Times New Roman"/>
                            <w:spacing w:val="3"/>
                            <w:w w:val="97"/>
                            <w:sz w:val="16"/>
                            <w:szCs w:val="16"/>
                          </w:rPr>
                          <w:t xml:space="preserve"> </w:t>
                        </w:r>
                        <w:r w:rsidRPr="00165149">
                          <w:rPr>
                            <w:rFonts w:ascii="Times New Roman" w:eastAsia="Calibri" w:hAnsi="Times New Roman" w:cs="Times New Roman"/>
                            <w:w w:val="97"/>
                            <w:sz w:val="16"/>
                            <w:szCs w:val="16"/>
                          </w:rPr>
                          <w:t>0.2</w:t>
                        </w:r>
                        <w:r>
                          <w:rPr>
                            <w:rFonts w:ascii="Times New Roman" w:eastAsia="Calibri" w:hAnsi="Times New Roman" w:cs="Times New Roman"/>
                            <w:w w:val="97"/>
                            <w:sz w:val="16"/>
                            <w:szCs w:val="16"/>
                          </w:rPr>
                          <w:t xml:space="preserve"> mm</w:t>
                        </w:r>
                      </w:p>
                    </w:txbxContent>
                  </v:textbox>
                </v:rect>
                <v:rect id="Rectangle 827" o:spid="_x0000_s1427" style="position:absolute;left:23659;top:6382;width:2575;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14:paraId="29A34798" w14:textId="77777777" w:rsidR="00821EF0" w:rsidRPr="00165149" w:rsidRDefault="00821EF0"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4"/>
                            <w:sz w:val="16"/>
                            <w:szCs w:val="16"/>
                          </w:rPr>
                          <w:t>1.667</w:t>
                        </w:r>
                      </w:p>
                    </w:txbxContent>
                  </v:textbox>
                </v:rect>
                <v:rect id="Rectangle 828" o:spid="_x0000_s1428" style="position:absolute;left:25719;top:6369;width:3869;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" filled="f" stroked="f">
                  <v:textbox inset="0,0,0,0">
                    <w:txbxContent>
                      <w:p w14:paraId="74AA0275" w14:textId="0AAE0AEF" w:rsidR="00821EF0" w:rsidRPr="00165149" w:rsidRDefault="00821EF0" w:rsidP="00024F4D">
                        <w:pPr>
                          <w:spacing w:after="160" w:line="259" w:lineRule="auto"/>
                          <w:rPr>
                            <w:rFonts w:ascii="Times New Roman" w:hAnsi="Times New Roman" w:cs="Times New Roman"/>
                            <w:sz w:val="16"/>
                            <w:szCs w:val="16"/>
                          </w:rPr>
                        </w:pPr>
                        <w:ins w:id="1002" w:author="Author">
                          <w:r>
                            <w:rPr>
                              <w:rFonts w:ascii="Times New Roman" w:eastAsia="Calibri" w:hAnsi="Times New Roman" w:cs="Times New Roman"/>
                              <w:w w:val="101"/>
                              <w:sz w:val="16"/>
                              <w:szCs w:val="16"/>
                            </w:rPr>
                            <w:t>µ</w:t>
                          </w:r>
                        </w:ins>
                        <w:r w:rsidRPr="00165149">
                          <w:rPr>
                            <w:rFonts w:ascii="Times New Roman" w:eastAsia="Calibri" w:hAnsi="Times New Roman" w:cs="Times New Roman"/>
                            <w:w w:val="101"/>
                            <w:sz w:val="16"/>
                            <w:szCs w:val="16"/>
                          </w:rPr>
                          <w:t>m</w:t>
                        </w:r>
                        <w:del w:id="1003" w:author="Author">
                          <w:r w:rsidRPr="00165149" w:rsidDel="002615CC">
                            <w:rPr>
                              <w:rFonts w:ascii="Times New Roman" w:eastAsia="Calibri" w:hAnsi="Times New Roman" w:cs="Times New Roman"/>
                              <w:w w:val="101"/>
                              <w:sz w:val="16"/>
                              <w:szCs w:val="16"/>
                            </w:rPr>
                            <w:delText>icrons</w:delText>
                          </w:r>
                        </w:del>
                      </w:p>
                    </w:txbxContent>
                  </v:textbox>
                </v:rect>
                <v:rect id="Rectangle 830" o:spid="_x0000_s1429" style="position:absolute;left:487;width:12700;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14:paraId="16C13E63" w14:textId="77777777" w:rsidR="00821EF0" w:rsidRPr="00165149" w:rsidRDefault="00821EF0"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7"/>
                            <w:sz w:val="16"/>
                            <w:szCs w:val="16"/>
                          </w:rPr>
                          <w:t xml:space="preserve">layer obtained with the </w:t>
                        </w:r>
                      </w:p>
                    </w:txbxContent>
                  </v:textbox>
                </v:rect>
                <v:rect id="Rectangle 831" o:spid="_x0000_s1430" style="position:absolute;left:3269;top:1407;width:5281;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XCxAAAANwAAAAPAAAAZHJzL2Rvd25yZXYueG1sRI9Bi8Iw&#10;FITvgv8hPGFvmrrC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C7k1cLEAAAA3AAAAA8A&#10;AAAAAAAAAAAAAAAABwIAAGRycy9kb3ducmV2LnhtbFBLBQYAAAAAAwADALcAAAD4AgAAAAA=&#10;" filled="f" stroked="f">
                  <v:textbox inset="0,0,0,0">
                    <w:txbxContent>
                      <w:p w14:paraId="541C9D6C" w14:textId="77777777" w:rsidR="00821EF0" w:rsidRPr="00165149" w:rsidRDefault="00821EF0"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sz w:val="16"/>
                            <w:szCs w:val="16"/>
                          </w:rPr>
                          <w:t>first mask</w:t>
                        </w:r>
                      </w:p>
                    </w:txbxContent>
                  </v:textbox>
                </v:rect>
                <v:rect id="Rectangle 833" o:spid="_x0000_s1431" style="position:absolute;left:17736;top:226;width:12700;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1194519A" w14:textId="77777777" w:rsidR="00821EF0" w:rsidRPr="00165149" w:rsidRDefault="00821EF0"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7"/>
                            <w:sz w:val="16"/>
                            <w:szCs w:val="16"/>
                          </w:rPr>
                          <w:t xml:space="preserve">layer obtained with the </w:t>
                        </w:r>
                      </w:p>
                    </w:txbxContent>
                  </v:textbox>
                </v:rect>
                <v:rect id="Rectangle 834" o:spid="_x0000_s1432" style="position:absolute;left:19893;top:1648;width:6941;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05E0A2A4" w14:textId="77777777" w:rsidR="00821EF0" w:rsidRPr="00165149" w:rsidRDefault="00821EF0"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8"/>
                            <w:sz w:val="16"/>
                            <w:szCs w:val="16"/>
                          </w:rPr>
                          <w:t>second mask</w:t>
                        </w:r>
                      </w:p>
                    </w:txbxContent>
                  </v:textbox>
                </v:rect>
                <v:rect id="Rectangle 835" o:spid="_x0000_s1433" style="position:absolute;top:6139;width:2575;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PBxgAAANwAAAAPAAAAZHJzL2Rvd25yZXYueG1sRI9Pa8JA&#10;FMTvhX6H5RW81Y0V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Ud/TwcYAAADcAAAA&#10;DwAAAAAAAAAAAAAAAAAHAgAAZHJzL2Rvd25yZXYueG1sUEsFBgAAAAADAAMAtwAAAPoCAAAAAA==&#10;" filled="f" stroked="f">
                  <v:textbox inset="0,0,0,0">
                    <w:txbxContent>
                      <w:p w14:paraId="505CBE70" w14:textId="77777777" w:rsidR="00821EF0" w:rsidRPr="00165149" w:rsidRDefault="00821EF0"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4"/>
                            <w:sz w:val="16"/>
                            <w:szCs w:val="16"/>
                          </w:rPr>
                          <w:t>0.833</w:t>
                        </w:r>
                      </w:p>
                    </w:txbxContent>
                  </v:textbox>
                </v:rect>
                <v:rect id="Rectangle 836" o:spid="_x0000_s1434" style="position:absolute;left:2079;top:6126;width:3869;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22xQAAANwAAAAPAAAAZHJzL2Rvd25yZXYueG1sRI9Pi8Iw&#10;FMTvwn6H8Ba8aaqC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ChDU22xQAAANwAAAAP&#10;AAAAAAAAAAAAAAAAAAcCAABkcnMvZG93bnJldi54bWxQSwUGAAAAAAMAAwC3AAAA+QIAAAAA&#10;" filled="f" stroked="f">
                  <v:textbox inset="0,0,0,0">
                    <w:txbxContent>
                      <w:p w14:paraId="2C269A57" w14:textId="4B8AFD90" w:rsidR="00821EF0" w:rsidRPr="00165149" w:rsidRDefault="00821EF0" w:rsidP="00024F4D">
                        <w:pPr>
                          <w:spacing w:after="160" w:line="259" w:lineRule="auto"/>
                          <w:rPr>
                            <w:rFonts w:ascii="Times New Roman" w:hAnsi="Times New Roman" w:cs="Times New Roman"/>
                            <w:sz w:val="16"/>
                            <w:szCs w:val="16"/>
                          </w:rPr>
                        </w:pPr>
                        <w:ins w:id="1004" w:author="Author">
                          <w:r>
                            <w:rPr>
                              <w:rFonts w:ascii="Times New Roman" w:eastAsia="Calibri" w:hAnsi="Times New Roman" w:cs="Times New Roman"/>
                              <w:w w:val="101"/>
                              <w:sz w:val="16"/>
                              <w:szCs w:val="16"/>
                            </w:rPr>
                            <w:t>µ</w:t>
                          </w:r>
                        </w:ins>
                        <w:r w:rsidRPr="00165149">
                          <w:rPr>
                            <w:rFonts w:ascii="Times New Roman" w:eastAsia="Calibri" w:hAnsi="Times New Roman" w:cs="Times New Roman"/>
                            <w:w w:val="101"/>
                            <w:sz w:val="16"/>
                            <w:szCs w:val="16"/>
                          </w:rPr>
                          <w:t>m</w:t>
                        </w:r>
                        <w:del w:id="1005" w:author="Author">
                          <w:r w:rsidRPr="00165149" w:rsidDel="002615CC">
                            <w:rPr>
                              <w:rFonts w:ascii="Times New Roman" w:eastAsia="Calibri" w:hAnsi="Times New Roman" w:cs="Times New Roman"/>
                              <w:w w:val="101"/>
                              <w:sz w:val="16"/>
                              <w:szCs w:val="16"/>
                            </w:rPr>
                            <w:delText>icrons</w:delText>
                          </w:r>
                        </w:del>
                      </w:p>
                    </w:txbxContent>
                  </v:textbox>
                </v:rect>
                <w10:anchorlock/>
              </v:group>
            </w:pict>
          </mc:Fallback>
        </mc:AlternateContent>
      </w:r>
    </w:p>
    <w:p w14:paraId="08BDE066" w14:textId="107F8B27" w:rsidR="00024F4D" w:rsidRPr="006F3C56" w:rsidRDefault="00024F4D" w:rsidP="00165149">
      <w:pPr>
        <w:pStyle w:val="10BodySubsequentParagraph"/>
        <w:spacing w:before="120" w:after="120"/>
        <w:ind w:firstLine="0"/>
        <w:jc w:val="center"/>
        <w:rPr>
          <w:rFonts w:cs="Times New Roman"/>
          <w:sz w:val="16"/>
          <w:szCs w:val="16"/>
        </w:rPr>
      </w:pPr>
      <w:commentRangeStart w:id="908"/>
      <w:r w:rsidRPr="006F3C56">
        <w:rPr>
          <w:rFonts w:cs="Times New Roman"/>
          <w:sz w:val="16"/>
          <w:szCs w:val="16"/>
        </w:rPr>
        <w:t>Fig</w:t>
      </w:r>
      <w:ins w:id="909" w:author="Author">
        <w:r w:rsidR="00AE0178" w:rsidRPr="006F3C56">
          <w:rPr>
            <w:rFonts w:cs="Times New Roman"/>
            <w:sz w:val="16"/>
            <w:szCs w:val="16"/>
          </w:rPr>
          <w:t>.</w:t>
        </w:r>
      </w:ins>
      <w:del w:id="910" w:author="Author">
        <w:r w:rsidRPr="006F3C56" w:rsidDel="00AE0178">
          <w:rPr>
            <w:rFonts w:cs="Times New Roman"/>
            <w:sz w:val="16"/>
            <w:szCs w:val="16"/>
          </w:rPr>
          <w:delText>ure</w:delText>
        </w:r>
      </w:del>
      <w:r w:rsidRPr="006F3C56">
        <w:rPr>
          <w:rFonts w:cs="Times New Roman"/>
          <w:sz w:val="16"/>
          <w:szCs w:val="16"/>
        </w:rPr>
        <w:t xml:space="preserve"> 6</w:t>
      </w:r>
      <w:ins w:id="911" w:author="Author">
        <w:r w:rsidR="00AE0178" w:rsidRPr="006F3C56">
          <w:rPr>
            <w:rFonts w:cs="Times New Roman"/>
            <w:sz w:val="16"/>
            <w:szCs w:val="16"/>
          </w:rPr>
          <w:t>.</w:t>
        </w:r>
      </w:ins>
      <w:del w:id="912" w:author="Author">
        <w:r w:rsidRPr="006F3C56" w:rsidDel="00AE0178">
          <w:rPr>
            <w:rFonts w:cs="Times New Roman"/>
            <w:sz w:val="16"/>
            <w:szCs w:val="16"/>
          </w:rPr>
          <w:delText>:</w:delText>
        </w:r>
      </w:del>
      <w:r w:rsidRPr="006F3C56">
        <w:rPr>
          <w:rFonts w:cs="Times New Roman"/>
          <w:sz w:val="16"/>
          <w:szCs w:val="16"/>
        </w:rPr>
        <w:t xml:space="preserve"> </w:t>
      </w:r>
      <w:commentRangeEnd w:id="908"/>
      <w:r w:rsidR="00E473D7" w:rsidRPr="006F3C56">
        <w:rPr>
          <w:rStyle w:val="CommentReference"/>
          <w:rFonts w:asciiTheme="minorHAnsi" w:hAnsiTheme="minorHAnsi"/>
          <w:color w:val="auto"/>
        </w:rPr>
        <w:commentReference w:id="908"/>
      </w:r>
      <w:r w:rsidRPr="006F3C56">
        <w:rPr>
          <w:rFonts w:cs="Times New Roman"/>
          <w:sz w:val="16"/>
          <w:szCs w:val="16"/>
        </w:rPr>
        <w:t xml:space="preserve">Germanium layers (binary zones) and </w:t>
      </w:r>
      <w:del w:id="914" w:author="Author">
        <w:r w:rsidRPr="006F3C56" w:rsidDel="00AE0178">
          <w:rPr>
            <w:rFonts w:cs="Times New Roman"/>
            <w:sz w:val="16"/>
            <w:szCs w:val="16"/>
          </w:rPr>
          <w:delText xml:space="preserve">the </w:delText>
        </w:r>
      </w:del>
      <w:r w:rsidRPr="006F3C56">
        <w:rPr>
          <w:rFonts w:cs="Times New Roman"/>
          <w:sz w:val="16"/>
          <w:szCs w:val="16"/>
        </w:rPr>
        <w:t>expected error</w:t>
      </w:r>
      <w:ins w:id="915" w:author="Author">
        <w:r w:rsidR="00AE0178" w:rsidRPr="006F3C56">
          <w:rPr>
            <w:rFonts w:cs="Times New Roman"/>
            <w:sz w:val="16"/>
            <w:szCs w:val="16"/>
          </w:rPr>
          <w:t>s</w:t>
        </w:r>
      </w:ins>
      <w:r w:rsidRPr="006F3C56">
        <w:rPr>
          <w:rFonts w:cs="Times New Roman"/>
          <w:sz w:val="16"/>
          <w:szCs w:val="16"/>
        </w:rPr>
        <w:t xml:space="preserve"> in their width</w:t>
      </w:r>
      <w:ins w:id="916" w:author="Author">
        <w:r w:rsidR="00AE0178" w:rsidRPr="006F3C56">
          <w:rPr>
            <w:rFonts w:cs="Times New Roman"/>
            <w:sz w:val="16"/>
            <w:szCs w:val="16"/>
          </w:rPr>
          <w:t>s</w:t>
        </w:r>
      </w:ins>
      <w:r w:rsidRPr="006F3C56">
        <w:rPr>
          <w:rFonts w:cs="Times New Roman"/>
          <w:sz w:val="16"/>
          <w:szCs w:val="16"/>
        </w:rPr>
        <w:t>.</w:t>
      </w:r>
    </w:p>
    <w:p w14:paraId="7EB8C1B1" w14:textId="080A0B3F" w:rsidR="008E4E83" w:rsidRPr="006F3C56" w:rsidRDefault="00165149" w:rsidP="008E4E83">
      <w:pPr>
        <w:pStyle w:val="08SectionHeader10"/>
        <w:numPr>
          <w:ilvl w:val="0"/>
          <w:numId w:val="5"/>
        </w:numPr>
      </w:pPr>
      <w:r w:rsidRPr="006F3C56">
        <w:t xml:space="preserve">Results and </w:t>
      </w:r>
      <w:ins w:id="917" w:author="Author">
        <w:r w:rsidR="00AE0178" w:rsidRPr="006F3C56">
          <w:t>d</w:t>
        </w:r>
      </w:ins>
      <w:del w:id="918" w:author="Author">
        <w:r w:rsidRPr="006F3C56" w:rsidDel="00AE0178">
          <w:delText>D</w:delText>
        </w:r>
      </w:del>
      <w:r w:rsidRPr="006F3C56">
        <w:t>iscussion</w:t>
      </w:r>
      <w:r w:rsidR="008E4E83" w:rsidRPr="006F3C56">
        <w:t xml:space="preserve"> </w:t>
      </w:r>
    </w:p>
    <w:p w14:paraId="20BC108F" w14:textId="73F3ACAB" w:rsidR="00165149" w:rsidRPr="006F3C56" w:rsidRDefault="00165149" w:rsidP="003541D0">
      <w:pPr>
        <w:spacing w:after="0" w:line="240" w:lineRule="auto"/>
        <w:ind w:left="-5"/>
        <w:jc w:val="both"/>
        <w:rPr>
          <w:rFonts w:ascii="Times New Roman" w:hAnsi="Times New Roman" w:cs="Times New Roman"/>
          <w:sz w:val="20"/>
          <w:szCs w:val="20"/>
        </w:rPr>
      </w:pPr>
      <w:r w:rsidRPr="006F3C56">
        <w:rPr>
          <w:rFonts w:ascii="Times New Roman" w:hAnsi="Times New Roman" w:cs="Times New Roman"/>
          <w:sz w:val="20"/>
          <w:szCs w:val="20"/>
        </w:rPr>
        <w:t>Table 6 and Fig</w:t>
      </w:r>
      <w:ins w:id="919" w:author="Author">
        <w:r w:rsidR="00D76344" w:rsidRPr="006F3C56">
          <w:rPr>
            <w:rFonts w:ascii="Times New Roman" w:hAnsi="Times New Roman" w:cs="Times New Roman"/>
            <w:sz w:val="20"/>
            <w:szCs w:val="20"/>
          </w:rPr>
          <w:t>.</w:t>
        </w:r>
      </w:ins>
      <w:del w:id="920" w:author="Author">
        <w:r w:rsidRPr="006F3C56" w:rsidDel="00D76344">
          <w:rPr>
            <w:rFonts w:ascii="Times New Roman" w:hAnsi="Times New Roman" w:cs="Times New Roman"/>
            <w:sz w:val="20"/>
            <w:szCs w:val="20"/>
          </w:rPr>
          <w:delText>ure</w:delText>
        </w:r>
      </w:del>
      <w:r w:rsidRPr="006F3C56">
        <w:rPr>
          <w:rFonts w:ascii="Times New Roman" w:hAnsi="Times New Roman" w:cs="Times New Roman"/>
          <w:sz w:val="20"/>
          <w:szCs w:val="20"/>
        </w:rPr>
        <w:t xml:space="preserve"> 7 show the variation</w:t>
      </w:r>
      <w:ins w:id="921" w:author="Author">
        <w:r w:rsidR="00E12C06" w:rsidRPr="006F3C56">
          <w:rPr>
            <w:rFonts w:ascii="Times New Roman" w:hAnsi="Times New Roman" w:cs="Times New Roman"/>
            <w:sz w:val="20"/>
            <w:szCs w:val="20"/>
          </w:rPr>
          <w:t>s</w:t>
        </w:r>
      </w:ins>
      <w:r w:rsidRPr="006F3C56">
        <w:rPr>
          <w:rFonts w:ascii="Times New Roman" w:hAnsi="Times New Roman" w:cs="Times New Roman"/>
          <w:sz w:val="20"/>
          <w:szCs w:val="20"/>
        </w:rPr>
        <w:t xml:space="preserve"> in peak value</w:t>
      </w:r>
      <w:ins w:id="922" w:author="Author">
        <w:r w:rsidR="00E12C06" w:rsidRPr="006F3C56">
          <w:rPr>
            <w:rFonts w:ascii="Times New Roman" w:hAnsi="Times New Roman" w:cs="Times New Roman"/>
            <w:sz w:val="20"/>
            <w:szCs w:val="20"/>
          </w:rPr>
          <w:t>s</w:t>
        </w:r>
      </w:ins>
      <w:r w:rsidRPr="006F3C56">
        <w:rPr>
          <w:rFonts w:ascii="Times New Roman" w:hAnsi="Times New Roman" w:cs="Times New Roman"/>
          <w:sz w:val="20"/>
          <w:szCs w:val="20"/>
        </w:rPr>
        <w:t xml:space="preserve"> of </w:t>
      </w:r>
      <w:ins w:id="923" w:author="Author">
        <w:r w:rsidR="00E12C06" w:rsidRPr="006F3C56">
          <w:rPr>
            <w:rFonts w:ascii="Times New Roman" w:hAnsi="Times New Roman" w:cs="Times New Roman"/>
            <w:sz w:val="20"/>
            <w:szCs w:val="20"/>
          </w:rPr>
          <w:t xml:space="preserve">the </w:t>
        </w:r>
      </w:ins>
      <w:r w:rsidRPr="006F3C56">
        <w:rPr>
          <w:rFonts w:ascii="Times New Roman" w:hAnsi="Times New Roman" w:cs="Times New Roman"/>
          <w:sz w:val="20"/>
          <w:szCs w:val="20"/>
        </w:rPr>
        <w:t>PSF</w:t>
      </w:r>
      <w:ins w:id="924" w:author="Author">
        <w:r w:rsidR="00E12C06" w:rsidRPr="006F3C56">
          <w:rPr>
            <w:rFonts w:ascii="Times New Roman" w:hAnsi="Times New Roman" w:cs="Times New Roman"/>
            <w:sz w:val="20"/>
            <w:szCs w:val="20"/>
          </w:rPr>
          <w:t>s</w:t>
        </w:r>
      </w:ins>
      <w:r w:rsidRPr="006F3C56">
        <w:rPr>
          <w:rFonts w:ascii="Times New Roman" w:hAnsi="Times New Roman" w:cs="Times New Roman"/>
          <w:sz w:val="20"/>
          <w:szCs w:val="20"/>
        </w:rPr>
        <w:t xml:space="preserve"> as </w:t>
      </w:r>
      <w:del w:id="925" w:author="Author">
        <w:r w:rsidRPr="006F3C56" w:rsidDel="00E12C06">
          <w:rPr>
            <w:rFonts w:ascii="Times New Roman" w:hAnsi="Times New Roman" w:cs="Times New Roman"/>
            <w:sz w:val="20"/>
            <w:szCs w:val="20"/>
          </w:rPr>
          <w:delText xml:space="preserve">a </w:delText>
        </w:r>
      </w:del>
      <w:r w:rsidRPr="006F3C56">
        <w:rPr>
          <w:rFonts w:ascii="Times New Roman" w:hAnsi="Times New Roman" w:cs="Times New Roman"/>
          <w:sz w:val="20"/>
          <w:szCs w:val="20"/>
        </w:rPr>
        <w:t>function</w:t>
      </w:r>
      <w:ins w:id="926" w:author="Author">
        <w:r w:rsidR="00E12C06" w:rsidRPr="006F3C56">
          <w:rPr>
            <w:rFonts w:ascii="Times New Roman" w:hAnsi="Times New Roman" w:cs="Times New Roman"/>
            <w:sz w:val="20"/>
            <w:szCs w:val="20"/>
          </w:rPr>
          <w:t>s</w:t>
        </w:r>
      </w:ins>
      <w:r w:rsidRPr="006F3C56">
        <w:rPr>
          <w:rFonts w:ascii="Times New Roman" w:hAnsi="Times New Roman" w:cs="Times New Roman"/>
          <w:sz w:val="20"/>
          <w:szCs w:val="20"/>
        </w:rPr>
        <w:t xml:space="preserve"> of </w:t>
      </w:r>
      <w:r w:rsidRPr="006F3C56">
        <w:rPr>
          <w:rFonts w:ascii="Times New Roman" w:eastAsia="Calibri" w:hAnsi="Times New Roman" w:cs="Times New Roman"/>
          <w:sz w:val="20"/>
          <w:szCs w:val="20"/>
        </w:rPr>
        <w:t>2Δ</w:t>
      </w:r>
      <w:r w:rsidRPr="006F3C56">
        <w:rPr>
          <w:rFonts w:ascii="Cambria Math" w:eastAsia="Calibri" w:hAnsi="Cambria Math" w:cs="Cambria Math"/>
          <w:sz w:val="20"/>
          <w:szCs w:val="20"/>
        </w:rPr>
        <w:t>𝑤</w:t>
      </w:r>
      <w:r w:rsidRPr="006F3C56">
        <w:rPr>
          <w:rFonts w:ascii="Times New Roman" w:hAnsi="Times New Roman" w:cs="Times New Roman"/>
          <w:sz w:val="20"/>
          <w:szCs w:val="20"/>
        </w:rPr>
        <w:t xml:space="preserve">. The </w:t>
      </w:r>
      <w:ins w:id="927" w:author="Author">
        <w:r w:rsidR="00E12C06" w:rsidRPr="006F3C56">
          <w:rPr>
            <w:rFonts w:ascii="Times New Roman" w:hAnsi="Times New Roman" w:cs="Times New Roman"/>
            <w:sz w:val="20"/>
            <w:szCs w:val="20"/>
          </w:rPr>
          <w:t xml:space="preserve">observed </w:t>
        </w:r>
      </w:ins>
      <w:r w:rsidRPr="006F3C56">
        <w:rPr>
          <w:rFonts w:ascii="Times New Roman" w:hAnsi="Times New Roman" w:cs="Times New Roman"/>
          <w:sz w:val="20"/>
          <w:szCs w:val="20"/>
        </w:rPr>
        <w:t>change</w:t>
      </w:r>
      <w:ins w:id="928" w:author="Author">
        <w:r w:rsidR="00E12C06" w:rsidRPr="006F3C56">
          <w:rPr>
            <w:rFonts w:ascii="Times New Roman" w:hAnsi="Times New Roman" w:cs="Times New Roman"/>
            <w:sz w:val="20"/>
            <w:szCs w:val="20"/>
          </w:rPr>
          <w:t>s</w:t>
        </w:r>
      </w:ins>
      <w:r w:rsidRPr="006F3C56">
        <w:rPr>
          <w:rFonts w:ascii="Times New Roman" w:hAnsi="Times New Roman" w:cs="Times New Roman"/>
          <w:sz w:val="20"/>
          <w:szCs w:val="20"/>
        </w:rPr>
        <w:t xml:space="preserve"> in </w:t>
      </w:r>
      <w:r w:rsidRPr="006F3C56">
        <w:rPr>
          <w:rFonts w:ascii="Times New Roman" w:eastAsia="Calibri" w:hAnsi="Times New Roman" w:cs="Times New Roman"/>
          <w:sz w:val="20"/>
          <w:szCs w:val="20"/>
        </w:rPr>
        <w:t>2Δ</w:t>
      </w:r>
      <w:r w:rsidRPr="006F3C56">
        <w:rPr>
          <w:rFonts w:ascii="Cambria Math" w:eastAsia="Calibri" w:hAnsi="Cambria Math" w:cs="Cambria Math"/>
          <w:sz w:val="20"/>
          <w:szCs w:val="20"/>
        </w:rPr>
        <w:t>𝑤</w:t>
      </w:r>
      <w:r w:rsidRPr="006F3C56">
        <w:rPr>
          <w:rFonts w:ascii="Times New Roman" w:eastAsia="Calibri" w:hAnsi="Times New Roman" w:cs="Times New Roman"/>
          <w:sz w:val="20"/>
          <w:szCs w:val="20"/>
        </w:rPr>
        <w:t xml:space="preserve"> </w:t>
      </w:r>
      <w:del w:id="929" w:author="Author">
        <w:r w:rsidRPr="006F3C56" w:rsidDel="00E12C06">
          <w:rPr>
            <w:rFonts w:ascii="Times New Roman" w:hAnsi="Times New Roman" w:cs="Times New Roman"/>
            <w:sz w:val="20"/>
            <w:szCs w:val="20"/>
          </w:rPr>
          <w:delText xml:space="preserve">studied was </w:delText>
        </w:r>
      </w:del>
      <w:ins w:id="930" w:author="Author">
        <w:r w:rsidR="00E12C06" w:rsidRPr="006F3C56">
          <w:rPr>
            <w:rFonts w:ascii="Times New Roman" w:hAnsi="Times New Roman" w:cs="Times New Roman"/>
            <w:sz w:val="20"/>
            <w:szCs w:val="20"/>
          </w:rPr>
          <w:t xml:space="preserve">were </w:t>
        </w:r>
      </w:ins>
      <w:r w:rsidRPr="006F3C56">
        <w:rPr>
          <w:rFonts w:ascii="Times New Roman" w:hAnsi="Times New Roman" w:cs="Times New Roman"/>
          <w:sz w:val="20"/>
          <w:szCs w:val="20"/>
        </w:rPr>
        <w:t xml:space="preserve">limited to 200 </w:t>
      </w:r>
      <w:ins w:id="931" w:author="Author">
        <w:r w:rsidR="003541D0" w:rsidRPr="006F3C56">
          <w:rPr>
            <w:rFonts w:ascii="Times New Roman" w:hAnsi="Times New Roman" w:cs="Times New Roman"/>
            <w:sz w:val="20"/>
            <w:szCs w:val="20"/>
          </w:rPr>
          <w:t>μ</w:t>
        </w:r>
      </w:ins>
      <w:del w:id="932" w:author="Author">
        <w:r w:rsidRPr="006F3C56" w:rsidDel="003541D0">
          <w:rPr>
            <w:rFonts w:ascii="Cambria Math" w:eastAsia="Calibri" w:hAnsi="Cambria Math" w:cs="Cambria Math"/>
            <w:sz w:val="20"/>
            <w:szCs w:val="20"/>
          </w:rPr>
          <w:delText>𝜇</w:delText>
        </w:r>
      </w:del>
      <w:r w:rsidRPr="006F3C56">
        <w:rPr>
          <w:rFonts w:ascii="Times New Roman" w:hAnsi="Times New Roman" w:cs="Times New Roman"/>
          <w:sz w:val="20"/>
          <w:szCs w:val="20"/>
        </w:rPr>
        <w:t>m (</w:t>
      </w:r>
      <w:r w:rsidRPr="006F3C56">
        <w:rPr>
          <w:rFonts w:ascii="Times New Roman" w:eastAsia="Calibri" w:hAnsi="Times New Roman" w:cs="Times New Roman"/>
          <w:sz w:val="20"/>
          <w:szCs w:val="20"/>
        </w:rPr>
        <w:t>Δ</w:t>
      </w:r>
      <w:r w:rsidRPr="006F3C56">
        <w:rPr>
          <w:rFonts w:ascii="Cambria Math" w:eastAsia="Calibri" w:hAnsi="Cambria Math" w:cs="Cambria Math"/>
          <w:sz w:val="20"/>
          <w:szCs w:val="20"/>
        </w:rPr>
        <w:t>𝑤</w:t>
      </w:r>
      <w:r w:rsidRPr="006F3C56">
        <w:rPr>
          <w:rFonts w:ascii="Times New Roman" w:eastAsia="Calibri" w:hAnsi="Times New Roman" w:cs="Times New Roman"/>
          <w:sz w:val="20"/>
          <w:szCs w:val="20"/>
        </w:rPr>
        <w:t xml:space="preserve"> </w:t>
      </w:r>
      <w:r w:rsidRPr="006F3C56">
        <w:rPr>
          <w:rFonts w:ascii="Times New Roman" w:hAnsi="Times New Roman" w:cs="Times New Roman"/>
          <w:sz w:val="20"/>
          <w:szCs w:val="20"/>
        </w:rPr>
        <w:t xml:space="preserve">= 100 </w:t>
      </w:r>
      <w:ins w:id="933" w:author="Author">
        <w:r w:rsidR="003541D0" w:rsidRPr="006F3C56">
          <w:rPr>
            <w:rFonts w:ascii="Times New Roman" w:hAnsi="Times New Roman" w:cs="Times New Roman"/>
            <w:sz w:val="20"/>
            <w:szCs w:val="20"/>
          </w:rPr>
          <w:t>μ</w:t>
        </w:r>
      </w:ins>
      <w:del w:id="934" w:author="Author">
        <w:r w:rsidRPr="006F3C56" w:rsidDel="003541D0">
          <w:rPr>
            <w:rFonts w:ascii="Cambria Math" w:eastAsia="Calibri" w:hAnsi="Cambria Math" w:cs="Cambria Math"/>
            <w:sz w:val="20"/>
            <w:szCs w:val="20"/>
          </w:rPr>
          <w:delText>𝜇</w:delText>
        </w:r>
      </w:del>
      <w:r w:rsidRPr="006F3C56">
        <w:rPr>
          <w:rFonts w:ascii="Times New Roman" w:hAnsi="Times New Roman" w:cs="Times New Roman"/>
          <w:sz w:val="20"/>
          <w:szCs w:val="20"/>
        </w:rPr>
        <w:t xml:space="preserve">m, </w:t>
      </w:r>
      <w:ins w:id="935" w:author="Author">
        <w:r w:rsidR="00E12C06" w:rsidRPr="006F3C56">
          <w:rPr>
            <w:rFonts w:ascii="Times New Roman" w:hAnsi="Times New Roman" w:cs="Times New Roman"/>
            <w:sz w:val="20"/>
            <w:szCs w:val="20"/>
          </w:rPr>
          <w:t xml:space="preserve">i.e., </w:t>
        </w:r>
      </w:ins>
      <w:del w:id="936" w:author="Author">
        <w:r w:rsidRPr="006F3C56" w:rsidDel="00E12C06">
          <w:rPr>
            <w:rFonts w:ascii="Times New Roman" w:hAnsi="Times New Roman" w:cs="Times New Roman"/>
            <w:sz w:val="20"/>
            <w:szCs w:val="20"/>
          </w:rPr>
          <w:delText xml:space="preserve">the </w:delText>
        </w:r>
      </w:del>
      <w:r w:rsidRPr="006F3C56">
        <w:rPr>
          <w:rFonts w:ascii="Times New Roman" w:hAnsi="Times New Roman" w:cs="Times New Roman"/>
          <w:sz w:val="20"/>
          <w:szCs w:val="20"/>
        </w:rPr>
        <w:t>metallic mask</w:t>
      </w:r>
      <w:del w:id="937" w:author="Author">
        <w:r w:rsidRPr="006F3C56" w:rsidDel="00E12C06">
          <w:rPr>
            <w:rFonts w:ascii="Times New Roman" w:hAnsi="Times New Roman" w:cs="Times New Roman"/>
            <w:sz w:val="20"/>
            <w:szCs w:val="20"/>
          </w:rPr>
          <w:delText>s</w:delText>
        </w:r>
      </w:del>
      <w:r w:rsidRPr="006F3C56">
        <w:rPr>
          <w:rFonts w:ascii="Times New Roman" w:hAnsi="Times New Roman" w:cs="Times New Roman"/>
          <w:sz w:val="20"/>
          <w:szCs w:val="20"/>
        </w:rPr>
        <w:t xml:space="preserve"> fabrication error </w:t>
      </w:r>
      <w:del w:id="938" w:author="Author">
        <w:r w:rsidRPr="006F3C56" w:rsidDel="00E12C06">
          <w:rPr>
            <w:rFonts w:ascii="Times New Roman" w:hAnsi="Times New Roman" w:cs="Times New Roman"/>
            <w:sz w:val="20"/>
            <w:szCs w:val="20"/>
          </w:rPr>
          <w:delText xml:space="preserve">caused by </w:delText>
        </w:r>
      </w:del>
      <w:ins w:id="939" w:author="Author">
        <w:r w:rsidR="00E12C06" w:rsidRPr="006F3C56">
          <w:rPr>
            <w:rFonts w:ascii="Times New Roman" w:hAnsi="Times New Roman" w:cs="Times New Roman"/>
            <w:sz w:val="20"/>
            <w:szCs w:val="20"/>
          </w:rPr>
          <w:t xml:space="preserve">of the </w:t>
        </w:r>
      </w:ins>
      <w:r w:rsidRPr="006F3C56">
        <w:rPr>
          <w:rFonts w:ascii="Times New Roman" w:hAnsi="Times New Roman" w:cs="Times New Roman"/>
          <w:sz w:val="20"/>
          <w:szCs w:val="20"/>
        </w:rPr>
        <w:t xml:space="preserve">laser machine). </w:t>
      </w:r>
      <w:ins w:id="940" w:author="Author">
        <w:r w:rsidR="00E12C06" w:rsidRPr="006F3C56">
          <w:rPr>
            <w:rFonts w:ascii="Times New Roman" w:hAnsi="Times New Roman" w:cs="Times New Roman"/>
            <w:sz w:val="20"/>
            <w:szCs w:val="20"/>
          </w:rPr>
          <w:t xml:space="preserve">A </w:t>
        </w:r>
      </w:ins>
      <w:del w:id="941" w:author="Author">
        <w:r w:rsidRPr="006F3C56" w:rsidDel="00E12C06">
          <w:rPr>
            <w:rFonts w:ascii="Times New Roman" w:hAnsi="Times New Roman" w:cs="Times New Roman"/>
            <w:sz w:val="20"/>
            <w:szCs w:val="20"/>
          </w:rPr>
          <w:delText xml:space="preserve">The </w:delText>
        </w:r>
      </w:del>
      <w:r w:rsidRPr="006F3C56">
        <w:rPr>
          <w:rFonts w:ascii="Times New Roman" w:hAnsi="Times New Roman" w:cs="Times New Roman"/>
          <w:sz w:val="20"/>
          <w:szCs w:val="20"/>
        </w:rPr>
        <w:t xml:space="preserve">change </w:t>
      </w:r>
      <w:ins w:id="942" w:author="Author">
        <w:r w:rsidR="00E12C06" w:rsidRPr="006F3C56">
          <w:rPr>
            <w:rFonts w:ascii="Times New Roman" w:hAnsi="Times New Roman" w:cs="Times New Roman"/>
            <w:sz w:val="20"/>
            <w:szCs w:val="20"/>
          </w:rPr>
          <w:t xml:space="preserve">of </w:t>
        </w:r>
      </w:ins>
      <w:r w:rsidRPr="006F3C56">
        <w:rPr>
          <w:rFonts w:ascii="Times New Roman" w:hAnsi="Times New Roman" w:cs="Times New Roman"/>
          <w:sz w:val="20"/>
          <w:szCs w:val="20"/>
        </w:rPr>
        <w:t xml:space="preserve">200 </w:t>
      </w:r>
      <w:ins w:id="943" w:author="Author">
        <w:r w:rsidR="003541D0" w:rsidRPr="006F3C56">
          <w:rPr>
            <w:rFonts w:ascii="Times New Roman" w:hAnsi="Times New Roman" w:cs="Times New Roman"/>
            <w:sz w:val="20"/>
            <w:szCs w:val="20"/>
          </w:rPr>
          <w:t>μ</w:t>
        </w:r>
      </w:ins>
      <w:del w:id="944" w:author="Author">
        <w:r w:rsidRPr="006F3C56" w:rsidDel="003541D0">
          <w:rPr>
            <w:rFonts w:ascii="Cambria Math" w:eastAsia="Calibri" w:hAnsi="Cambria Math" w:cs="Cambria Math"/>
            <w:sz w:val="20"/>
            <w:szCs w:val="20"/>
          </w:rPr>
          <w:delText>𝜇</w:delText>
        </w:r>
      </w:del>
      <w:r w:rsidRPr="006F3C56">
        <w:rPr>
          <w:rFonts w:ascii="Times New Roman" w:hAnsi="Times New Roman" w:cs="Times New Roman"/>
          <w:sz w:val="20"/>
          <w:szCs w:val="20"/>
        </w:rPr>
        <w:t xml:space="preserve">m </w:t>
      </w:r>
      <w:ins w:id="945" w:author="Author">
        <w:r w:rsidR="00E12C06" w:rsidRPr="006F3C56">
          <w:rPr>
            <w:rFonts w:ascii="Times New Roman" w:hAnsi="Times New Roman" w:cs="Times New Roman"/>
            <w:sz w:val="20"/>
            <w:szCs w:val="20"/>
          </w:rPr>
          <w:t xml:space="preserve">for </w:t>
        </w:r>
      </w:ins>
      <w:del w:id="946" w:author="Author">
        <w:r w:rsidRPr="006F3C56" w:rsidDel="00E12C06">
          <w:rPr>
            <w:rFonts w:ascii="Times New Roman" w:hAnsi="Times New Roman" w:cs="Times New Roman"/>
            <w:sz w:val="20"/>
            <w:szCs w:val="20"/>
          </w:rPr>
          <w:delText xml:space="preserve">in </w:delText>
        </w:r>
      </w:del>
      <w:r w:rsidRPr="006F3C56">
        <w:rPr>
          <w:rFonts w:ascii="Times New Roman" w:eastAsia="Calibri" w:hAnsi="Times New Roman" w:cs="Times New Roman"/>
          <w:sz w:val="20"/>
          <w:szCs w:val="20"/>
        </w:rPr>
        <w:t>2Δ</w:t>
      </w:r>
      <w:r w:rsidRPr="006F3C56">
        <w:rPr>
          <w:rFonts w:ascii="Cambria Math" w:eastAsia="Calibri" w:hAnsi="Cambria Math" w:cs="Cambria Math"/>
          <w:sz w:val="20"/>
          <w:szCs w:val="20"/>
        </w:rPr>
        <w:t>𝑤</w:t>
      </w:r>
      <w:r w:rsidRPr="006F3C56">
        <w:rPr>
          <w:rFonts w:ascii="Times New Roman" w:eastAsia="Calibri" w:hAnsi="Times New Roman" w:cs="Times New Roman"/>
          <w:sz w:val="20"/>
          <w:szCs w:val="20"/>
        </w:rPr>
        <w:t xml:space="preserve"> </w:t>
      </w:r>
      <w:r w:rsidRPr="006F3C56">
        <w:rPr>
          <w:rFonts w:ascii="Times New Roman" w:hAnsi="Times New Roman" w:cs="Times New Roman"/>
          <w:sz w:val="20"/>
          <w:szCs w:val="20"/>
        </w:rPr>
        <w:t xml:space="preserve">has the effect of lowering the PSF peak value (Table 6) by 5%, </w:t>
      </w:r>
      <w:ins w:id="947" w:author="Author">
        <w:r w:rsidR="00E12C06" w:rsidRPr="006F3C56">
          <w:rPr>
            <w:rFonts w:ascii="Times New Roman" w:hAnsi="Times New Roman" w:cs="Times New Roman"/>
            <w:sz w:val="20"/>
            <w:szCs w:val="20"/>
          </w:rPr>
          <w:t xml:space="preserve">thus </w:t>
        </w:r>
      </w:ins>
      <w:r w:rsidRPr="006F3C56">
        <w:rPr>
          <w:rFonts w:ascii="Times New Roman" w:hAnsi="Times New Roman" w:cs="Times New Roman"/>
          <w:sz w:val="20"/>
          <w:szCs w:val="20"/>
        </w:rPr>
        <w:t>lowering the diffraction efficiency by 5% [15].</w:t>
      </w:r>
    </w:p>
    <w:p w14:paraId="3D0BBC2C" w14:textId="368CA775" w:rsidR="008E4E83" w:rsidRPr="006F3C56" w:rsidRDefault="00165149" w:rsidP="00165149">
      <w:pPr>
        <w:pStyle w:val="09BodyFirstParagraph"/>
        <w:spacing w:before="0"/>
        <w:ind w:firstLine="270"/>
        <w:rPr>
          <w:rFonts w:cs="Times New Roman"/>
          <w:szCs w:val="20"/>
        </w:rPr>
      </w:pPr>
      <w:r w:rsidRPr="006F3C56">
        <w:rPr>
          <w:rFonts w:cs="Times New Roman"/>
          <w:szCs w:val="20"/>
        </w:rPr>
        <w:t>Fig</w:t>
      </w:r>
      <w:ins w:id="948" w:author="Author">
        <w:r w:rsidR="00D76344" w:rsidRPr="006F3C56">
          <w:rPr>
            <w:rFonts w:cs="Times New Roman"/>
            <w:szCs w:val="20"/>
          </w:rPr>
          <w:t>.</w:t>
        </w:r>
      </w:ins>
      <w:del w:id="949" w:author="Author">
        <w:r w:rsidRPr="006F3C56" w:rsidDel="00D76344">
          <w:rPr>
            <w:rFonts w:cs="Times New Roman"/>
            <w:szCs w:val="20"/>
          </w:rPr>
          <w:delText>ure</w:delText>
        </w:r>
      </w:del>
      <w:r w:rsidRPr="006F3C56">
        <w:rPr>
          <w:rFonts w:cs="Times New Roman"/>
          <w:szCs w:val="20"/>
        </w:rPr>
        <w:t xml:space="preserve"> 8 shows the FFT PSF cross section of the </w:t>
      </w:r>
      <w:del w:id="950" w:author="Author">
        <w:r w:rsidRPr="006F3C56" w:rsidDel="00E12C06">
          <w:rPr>
            <w:rFonts w:cs="Times New Roman"/>
            <w:szCs w:val="20"/>
          </w:rPr>
          <w:delText xml:space="preserve">considered </w:delText>
        </w:r>
      </w:del>
      <w:ins w:id="951" w:author="Author">
        <w:r w:rsidR="00E12C06" w:rsidRPr="006F3C56">
          <w:rPr>
            <w:rFonts w:cs="Times New Roman"/>
            <w:szCs w:val="20"/>
          </w:rPr>
          <w:t xml:space="preserve">proposed </w:t>
        </w:r>
      </w:ins>
      <w:r w:rsidRPr="006F3C56">
        <w:rPr>
          <w:rFonts w:cs="Times New Roman"/>
          <w:szCs w:val="20"/>
        </w:rPr>
        <w:t xml:space="preserve">lens for the extreme error values and without </w:t>
      </w:r>
      <w:ins w:id="952" w:author="Author">
        <w:r w:rsidR="00E12C06" w:rsidRPr="006F3C56">
          <w:rPr>
            <w:rFonts w:cs="Times New Roman"/>
            <w:szCs w:val="20"/>
          </w:rPr>
          <w:t xml:space="preserve">any </w:t>
        </w:r>
      </w:ins>
      <w:r w:rsidRPr="006F3C56">
        <w:rPr>
          <w:rFonts w:cs="Times New Roman"/>
          <w:szCs w:val="20"/>
        </w:rPr>
        <w:t>error</w:t>
      </w:r>
      <w:ins w:id="953" w:author="Author">
        <w:r w:rsidR="00E12C06" w:rsidRPr="006F3C56">
          <w:rPr>
            <w:rFonts w:cs="Times New Roman"/>
            <w:szCs w:val="20"/>
          </w:rPr>
          <w:t>s</w:t>
        </w:r>
      </w:ins>
      <w:r w:rsidRPr="006F3C56">
        <w:rPr>
          <w:rFonts w:cs="Times New Roman"/>
          <w:szCs w:val="20"/>
        </w:rPr>
        <w:t xml:space="preserve">. It can be seen from </w:t>
      </w:r>
      <w:ins w:id="954" w:author="Author">
        <w:r w:rsidR="00E12C06" w:rsidRPr="006F3C56">
          <w:rPr>
            <w:rFonts w:cs="Times New Roman"/>
            <w:szCs w:val="20"/>
          </w:rPr>
          <w:t xml:space="preserve">the figure </w:t>
        </w:r>
      </w:ins>
      <w:del w:id="955" w:author="Author">
        <w:r w:rsidRPr="006F3C56" w:rsidDel="00E12C06">
          <w:rPr>
            <w:rFonts w:cs="Times New Roman"/>
            <w:szCs w:val="20"/>
          </w:rPr>
          <w:delText xml:space="preserve">Figure 8 </w:delText>
        </w:r>
      </w:del>
      <w:r w:rsidRPr="006F3C56">
        <w:rPr>
          <w:rFonts w:cs="Times New Roman"/>
          <w:szCs w:val="20"/>
        </w:rPr>
        <w:t>that</w:t>
      </w:r>
      <w:del w:id="956" w:author="Author">
        <w:r w:rsidRPr="006F3C56" w:rsidDel="00E12C06">
          <w:rPr>
            <w:rFonts w:cs="Times New Roman"/>
            <w:szCs w:val="20"/>
          </w:rPr>
          <w:delText>,</w:delText>
        </w:r>
      </w:del>
      <w:r w:rsidRPr="006F3C56">
        <w:rPr>
          <w:rFonts w:cs="Times New Roman"/>
          <w:szCs w:val="20"/>
        </w:rPr>
        <w:t xml:space="preserve"> for </w:t>
      </w:r>
      <w:del w:id="957" w:author="Author">
        <w:r w:rsidRPr="006F3C56" w:rsidDel="00E12C06">
          <w:rPr>
            <w:rFonts w:cs="Times New Roman"/>
            <w:szCs w:val="20"/>
          </w:rPr>
          <w:delText xml:space="preserve">this </w:delText>
        </w:r>
      </w:del>
      <w:ins w:id="958" w:author="Author">
        <w:r w:rsidR="00E12C06" w:rsidRPr="006F3C56">
          <w:rPr>
            <w:rFonts w:cs="Times New Roman"/>
            <w:szCs w:val="20"/>
          </w:rPr>
          <w:t xml:space="preserve">the proposed </w:t>
        </w:r>
      </w:ins>
      <w:del w:id="959" w:author="Author">
        <w:r w:rsidRPr="006F3C56" w:rsidDel="00E12C06">
          <w:rPr>
            <w:rFonts w:cs="Times New Roman"/>
            <w:szCs w:val="20"/>
          </w:rPr>
          <w:delText xml:space="preserve">particular </w:delText>
        </w:r>
      </w:del>
      <w:ins w:id="960" w:author="Author">
        <w:r w:rsidR="009940F9" w:rsidRPr="006F3C56">
          <w:rPr>
            <w:rFonts w:cs="Times New Roman"/>
            <w:szCs w:val="20"/>
          </w:rPr>
          <w:t xml:space="preserve">binary </w:t>
        </w:r>
      </w:ins>
      <w:r w:rsidRPr="006F3C56">
        <w:rPr>
          <w:rFonts w:cs="Times New Roman"/>
          <w:szCs w:val="20"/>
        </w:rPr>
        <w:t xml:space="preserve">diffractive </w:t>
      </w:r>
      <w:del w:id="961" w:author="Author">
        <w:r w:rsidRPr="006F3C56" w:rsidDel="009940F9">
          <w:rPr>
            <w:rFonts w:cs="Times New Roman"/>
            <w:szCs w:val="20"/>
          </w:rPr>
          <w:delText xml:space="preserve">binary </w:delText>
        </w:r>
      </w:del>
      <w:r w:rsidRPr="006F3C56">
        <w:rPr>
          <w:rFonts w:cs="Times New Roman"/>
          <w:szCs w:val="20"/>
        </w:rPr>
        <w:t>lens, the axial resolution increases with increasing zone width</w:t>
      </w:r>
      <w:ins w:id="962" w:author="Author">
        <w:r w:rsidR="00E12C06" w:rsidRPr="006F3C56">
          <w:rPr>
            <w:rFonts w:cs="Times New Roman"/>
            <w:szCs w:val="20"/>
          </w:rPr>
          <w:t>s</w:t>
        </w:r>
      </w:ins>
      <w:r w:rsidRPr="006F3C56">
        <w:rPr>
          <w:rFonts w:cs="Times New Roman"/>
          <w:szCs w:val="20"/>
        </w:rPr>
        <w:t xml:space="preserve">, but this </w:t>
      </w:r>
      <w:del w:id="963" w:author="Author">
        <w:r w:rsidRPr="006F3C56" w:rsidDel="003541D0">
          <w:rPr>
            <w:rFonts w:cs="Times New Roman"/>
            <w:szCs w:val="20"/>
          </w:rPr>
          <w:delText xml:space="preserve">occurs at the expense of </w:delText>
        </w:r>
      </w:del>
      <w:ins w:id="964" w:author="Author">
        <w:r w:rsidR="003541D0" w:rsidRPr="006F3C56">
          <w:rPr>
            <w:rFonts w:cs="Times New Roman"/>
            <w:szCs w:val="20"/>
          </w:rPr>
          <w:t xml:space="preserve">results in </w:t>
        </w:r>
      </w:ins>
      <w:r w:rsidRPr="006F3C56">
        <w:rPr>
          <w:rFonts w:cs="Times New Roman"/>
          <w:szCs w:val="20"/>
        </w:rPr>
        <w:t xml:space="preserve">decreasing </w:t>
      </w:r>
      <w:del w:id="965" w:author="Author">
        <w:r w:rsidRPr="006F3C56" w:rsidDel="00E12C06">
          <w:rPr>
            <w:rFonts w:cs="Times New Roman"/>
            <w:szCs w:val="20"/>
          </w:rPr>
          <w:delText xml:space="preserve">the </w:delText>
        </w:r>
      </w:del>
      <w:r w:rsidRPr="006F3C56">
        <w:rPr>
          <w:rFonts w:cs="Times New Roman"/>
          <w:szCs w:val="20"/>
        </w:rPr>
        <w:t>PSF peak value</w:t>
      </w:r>
      <w:ins w:id="966" w:author="Author">
        <w:r w:rsidR="00E12C06" w:rsidRPr="006F3C56">
          <w:rPr>
            <w:rFonts w:cs="Times New Roman"/>
            <w:szCs w:val="20"/>
          </w:rPr>
          <w:t>s</w:t>
        </w:r>
      </w:ins>
      <w:r w:rsidRPr="006F3C56">
        <w:rPr>
          <w:rFonts w:cs="Times New Roman"/>
          <w:szCs w:val="20"/>
        </w:rPr>
        <w:t xml:space="preserve">. </w:t>
      </w:r>
      <w:commentRangeStart w:id="967"/>
      <w:r w:rsidRPr="006F3C56">
        <w:rPr>
          <w:rFonts w:cs="Times New Roman"/>
          <w:szCs w:val="20"/>
        </w:rPr>
        <w:t xml:space="preserve">The metallic mask can be replaced with </w:t>
      </w:r>
      <w:ins w:id="968" w:author="Author">
        <w:r w:rsidR="00E12C06" w:rsidRPr="006F3C56">
          <w:rPr>
            <w:rFonts w:cs="Times New Roman"/>
            <w:szCs w:val="20"/>
          </w:rPr>
          <w:t xml:space="preserve">masks of </w:t>
        </w:r>
      </w:ins>
      <w:r w:rsidRPr="006F3C56">
        <w:rPr>
          <w:rFonts w:cs="Times New Roman"/>
          <w:szCs w:val="20"/>
        </w:rPr>
        <w:t>similar dimension</w:t>
      </w:r>
      <w:ins w:id="969" w:author="Author">
        <w:r w:rsidR="00E12C06" w:rsidRPr="006F3C56">
          <w:rPr>
            <w:rFonts w:cs="Times New Roman"/>
            <w:szCs w:val="20"/>
          </w:rPr>
          <w:t>s</w:t>
        </w:r>
      </w:ins>
      <w:del w:id="970" w:author="Author">
        <w:r w:rsidRPr="006F3C56" w:rsidDel="00E12C06">
          <w:rPr>
            <w:rFonts w:cs="Times New Roman"/>
            <w:szCs w:val="20"/>
          </w:rPr>
          <w:delText xml:space="preserve"> masks</w:delText>
        </w:r>
      </w:del>
      <w:r w:rsidRPr="006F3C56">
        <w:rPr>
          <w:rFonts w:cs="Times New Roman"/>
          <w:szCs w:val="20"/>
        </w:rPr>
        <w:t xml:space="preserve"> </w:t>
      </w:r>
      <w:del w:id="971" w:author="Author">
        <w:r w:rsidRPr="006F3C56" w:rsidDel="00E12C06">
          <w:rPr>
            <w:rFonts w:cs="Times New Roman"/>
            <w:szCs w:val="20"/>
          </w:rPr>
          <w:delText xml:space="preserve">which can be </w:delText>
        </w:r>
      </w:del>
      <w:ins w:id="972" w:author="Author">
        <w:r w:rsidR="00E12C06" w:rsidRPr="006F3C56">
          <w:rPr>
            <w:rFonts w:cs="Times New Roman"/>
            <w:szCs w:val="20"/>
          </w:rPr>
          <w:t xml:space="preserve">that are </w:t>
        </w:r>
      </w:ins>
      <w:r w:rsidRPr="006F3C56">
        <w:rPr>
          <w:rFonts w:cs="Times New Roman"/>
          <w:szCs w:val="20"/>
        </w:rPr>
        <w:t xml:space="preserve">produced </w:t>
      </w:r>
      <w:del w:id="973" w:author="Author">
        <w:r w:rsidRPr="006F3C56" w:rsidDel="00E12C06">
          <w:rPr>
            <w:rFonts w:cs="Times New Roman"/>
            <w:szCs w:val="20"/>
          </w:rPr>
          <w:delText xml:space="preserve">by </w:delText>
        </w:r>
      </w:del>
      <w:ins w:id="974" w:author="Author">
        <w:r w:rsidR="00E12C06" w:rsidRPr="006F3C56">
          <w:rPr>
            <w:rFonts w:cs="Times New Roman"/>
            <w:szCs w:val="20"/>
          </w:rPr>
          <w:t xml:space="preserve">using </w:t>
        </w:r>
      </w:ins>
      <w:r w:rsidRPr="006F3C56">
        <w:rPr>
          <w:rFonts w:cs="Times New Roman"/>
          <w:szCs w:val="20"/>
        </w:rPr>
        <w:t>three</w:t>
      </w:r>
      <w:ins w:id="975" w:author="Author">
        <w:r w:rsidR="00E12C06" w:rsidRPr="006F3C56">
          <w:rPr>
            <w:rFonts w:cs="Times New Roman"/>
            <w:szCs w:val="20"/>
          </w:rPr>
          <w:t>-</w:t>
        </w:r>
      </w:ins>
      <w:r w:rsidRPr="006F3C56">
        <w:rPr>
          <w:rFonts w:cs="Times New Roman"/>
          <w:szCs w:val="20"/>
        </w:rPr>
        <w:t>dimensional printer</w:t>
      </w:r>
      <w:ins w:id="976" w:author="Author">
        <w:r w:rsidR="00E12C06" w:rsidRPr="006F3C56">
          <w:rPr>
            <w:rFonts w:cs="Times New Roman"/>
            <w:szCs w:val="20"/>
          </w:rPr>
          <w:t>s</w:t>
        </w:r>
      </w:ins>
      <w:r w:rsidRPr="006F3C56">
        <w:rPr>
          <w:rFonts w:cs="Times New Roman"/>
          <w:szCs w:val="20"/>
        </w:rPr>
        <w:t xml:space="preserve"> (rapid prototype) with </w:t>
      </w:r>
      <w:ins w:id="977" w:author="Author">
        <w:r w:rsidR="005743DE" w:rsidRPr="006F3C56">
          <w:rPr>
            <w:rFonts w:cs="Times New Roman"/>
            <w:szCs w:val="20"/>
          </w:rPr>
          <w:t xml:space="preserve">an </w:t>
        </w:r>
      </w:ins>
      <w:r w:rsidRPr="006F3C56">
        <w:rPr>
          <w:rFonts w:cs="Times New Roman"/>
          <w:szCs w:val="20"/>
        </w:rPr>
        <w:t xml:space="preserve">accuracy of 35 </w:t>
      </w:r>
      <w:ins w:id="978" w:author="Author">
        <w:r w:rsidR="003541D0" w:rsidRPr="006F3C56">
          <w:rPr>
            <w:rFonts w:cs="Times New Roman"/>
            <w:szCs w:val="20"/>
          </w:rPr>
          <w:t>μ</w:t>
        </w:r>
      </w:ins>
      <w:del w:id="979" w:author="Author">
        <w:r w:rsidRPr="006F3C56" w:rsidDel="003541D0">
          <w:rPr>
            <w:rFonts w:ascii="Cambria Math" w:eastAsia="Calibri" w:hAnsi="Cambria Math" w:cs="Cambria Math"/>
            <w:szCs w:val="20"/>
          </w:rPr>
          <w:delText>𝜇</w:delText>
        </w:r>
      </w:del>
      <w:r w:rsidRPr="006F3C56">
        <w:rPr>
          <w:rFonts w:cs="Times New Roman"/>
          <w:szCs w:val="20"/>
        </w:rPr>
        <w:t xml:space="preserve">m </w:t>
      </w:r>
      <w:del w:id="980" w:author="Author">
        <w:r w:rsidRPr="006F3C56" w:rsidDel="00E12C06">
          <w:rPr>
            <w:rFonts w:cs="Times New Roman"/>
            <w:szCs w:val="20"/>
          </w:rPr>
          <w:delText xml:space="preserve">so </w:delText>
        </w:r>
      </w:del>
      <w:ins w:id="981" w:author="Author">
        <w:r w:rsidR="00E12C06" w:rsidRPr="006F3C56">
          <w:rPr>
            <w:rFonts w:cs="Times New Roman"/>
            <w:szCs w:val="20"/>
          </w:rPr>
          <w:t xml:space="preserve">such that </w:t>
        </w:r>
      </w:ins>
      <w:r w:rsidRPr="006F3C56">
        <w:rPr>
          <w:rFonts w:cs="Times New Roman"/>
          <w:szCs w:val="20"/>
        </w:rPr>
        <w:t xml:space="preserve">the </w:t>
      </w:r>
      <w:ins w:id="982" w:author="Author">
        <w:r w:rsidR="00E12C06" w:rsidRPr="006F3C56">
          <w:rPr>
            <w:rFonts w:cs="Times New Roman"/>
            <w:szCs w:val="20"/>
          </w:rPr>
          <w:t xml:space="preserve">width errors of the </w:t>
        </w:r>
      </w:ins>
      <w:r w:rsidRPr="006F3C56">
        <w:rPr>
          <w:rFonts w:cs="Times New Roman"/>
          <w:szCs w:val="20"/>
        </w:rPr>
        <w:t xml:space="preserve">discrete levels </w:t>
      </w:r>
      <w:del w:id="983" w:author="Author">
        <w:r w:rsidRPr="006F3C56" w:rsidDel="00E12C06">
          <w:rPr>
            <w:rFonts w:cs="Times New Roman"/>
            <w:szCs w:val="20"/>
          </w:rPr>
          <w:delText xml:space="preserve">width error will </w:delText>
        </w:r>
      </w:del>
      <w:r w:rsidRPr="006F3C56">
        <w:rPr>
          <w:rFonts w:cs="Times New Roman"/>
          <w:szCs w:val="20"/>
        </w:rPr>
        <w:t xml:space="preserve">change from </w:t>
      </w:r>
      <w:r w:rsidRPr="006F3C56">
        <w:rPr>
          <w:rFonts w:eastAsia="Calibri" w:cs="Times New Roman"/>
          <w:szCs w:val="20"/>
        </w:rPr>
        <w:t>−</w:t>
      </w:r>
      <w:r w:rsidRPr="006F3C56">
        <w:rPr>
          <w:rFonts w:cs="Times New Roman"/>
          <w:szCs w:val="20"/>
        </w:rPr>
        <w:t xml:space="preserve">70 </w:t>
      </w:r>
      <w:ins w:id="984" w:author="Author">
        <w:r w:rsidR="003541D0" w:rsidRPr="006F3C56">
          <w:rPr>
            <w:rFonts w:cs="Times New Roman"/>
            <w:szCs w:val="20"/>
          </w:rPr>
          <w:t>μ</w:t>
        </w:r>
      </w:ins>
      <w:del w:id="985" w:author="Author">
        <w:r w:rsidRPr="006F3C56" w:rsidDel="003541D0">
          <w:rPr>
            <w:rFonts w:ascii="Cambria Math" w:eastAsia="Calibri" w:hAnsi="Cambria Math" w:cs="Cambria Math"/>
            <w:szCs w:val="20"/>
          </w:rPr>
          <w:delText>𝜇</w:delText>
        </w:r>
      </w:del>
      <w:r w:rsidRPr="006F3C56">
        <w:rPr>
          <w:rFonts w:cs="Times New Roman"/>
          <w:szCs w:val="20"/>
        </w:rPr>
        <w:t xml:space="preserve">m to 70 </w:t>
      </w:r>
      <w:ins w:id="986" w:author="Author">
        <w:r w:rsidR="003541D0" w:rsidRPr="006F3C56">
          <w:rPr>
            <w:rFonts w:cs="Times New Roman"/>
            <w:szCs w:val="20"/>
          </w:rPr>
          <w:t>μ</w:t>
        </w:r>
      </w:ins>
      <w:del w:id="987" w:author="Author">
        <w:r w:rsidRPr="006F3C56" w:rsidDel="003541D0">
          <w:rPr>
            <w:rFonts w:ascii="Cambria Math" w:hAnsi="Cambria Math" w:cs="Cambria Math"/>
            <w:szCs w:val="20"/>
          </w:rPr>
          <w:delText>𝜇</w:delText>
        </w:r>
      </w:del>
      <w:r w:rsidRPr="006F3C56">
        <w:rPr>
          <w:rFonts w:cs="Times New Roman"/>
          <w:szCs w:val="20"/>
        </w:rPr>
        <w:t>m</w:t>
      </w:r>
      <w:commentRangeEnd w:id="967"/>
      <w:r w:rsidR="009C563B" w:rsidRPr="00D2139A">
        <w:rPr>
          <w:rStyle w:val="CommentReference"/>
          <w:rFonts w:cs="Times New Roman"/>
          <w:color w:val="auto"/>
          <w:sz w:val="20"/>
          <w:szCs w:val="20"/>
          <w:rPrChange w:id="988" w:author="Author">
            <w:rPr>
              <w:rStyle w:val="CommentReference"/>
              <w:rFonts w:asciiTheme="minorHAnsi" w:hAnsiTheme="minorHAnsi"/>
              <w:color w:val="auto"/>
            </w:rPr>
          </w:rPrChange>
        </w:rPr>
        <w:commentReference w:id="967"/>
      </w:r>
      <w:ins w:id="989" w:author="Author">
        <w:r w:rsidR="009C563B" w:rsidRPr="006F3C56">
          <w:rPr>
            <w:rFonts w:cs="Times New Roman"/>
            <w:szCs w:val="20"/>
          </w:rPr>
          <w:t>,</w:t>
        </w:r>
      </w:ins>
      <w:r w:rsidRPr="006F3C56">
        <w:rPr>
          <w:rFonts w:cs="Times New Roman"/>
          <w:szCs w:val="20"/>
        </w:rPr>
        <w:t xml:space="preserve"> </w:t>
      </w:r>
      <w:commentRangeStart w:id="990"/>
      <w:r w:rsidRPr="006F3C56">
        <w:rPr>
          <w:rFonts w:cs="Times New Roman"/>
          <w:szCs w:val="20"/>
        </w:rPr>
        <w:t xml:space="preserve">which cause lowering in PSF peak value less than 2% then lowering in diffraction efficiency less than 2%; </w:t>
      </w:r>
      <w:commentRangeEnd w:id="990"/>
      <w:r w:rsidR="009C563B" w:rsidRPr="00D2139A">
        <w:rPr>
          <w:rStyle w:val="CommentReference"/>
          <w:rFonts w:cs="Times New Roman"/>
          <w:color w:val="auto"/>
          <w:sz w:val="20"/>
          <w:szCs w:val="20"/>
          <w:rPrChange w:id="991" w:author="Author">
            <w:rPr>
              <w:rStyle w:val="CommentReference"/>
              <w:rFonts w:asciiTheme="minorHAnsi" w:hAnsiTheme="minorHAnsi"/>
              <w:color w:val="auto"/>
            </w:rPr>
          </w:rPrChange>
        </w:rPr>
        <w:commentReference w:id="990"/>
      </w:r>
      <w:r w:rsidRPr="006F3C56">
        <w:rPr>
          <w:rFonts w:cs="Times New Roman"/>
          <w:szCs w:val="20"/>
        </w:rPr>
        <w:t>in this case</w:t>
      </w:r>
      <w:ins w:id="992" w:author="Author">
        <w:r w:rsidR="00E12C06" w:rsidRPr="006F3C56">
          <w:rPr>
            <w:rFonts w:cs="Times New Roman"/>
            <w:szCs w:val="20"/>
          </w:rPr>
          <w:t>,</w:t>
        </w:r>
      </w:ins>
      <w:r w:rsidRPr="006F3C56">
        <w:rPr>
          <w:rFonts w:cs="Times New Roman"/>
          <w:szCs w:val="20"/>
        </w:rPr>
        <w:t xml:space="preserve"> within the 70 </w:t>
      </w:r>
      <w:ins w:id="993" w:author="Author">
        <w:r w:rsidR="003541D0" w:rsidRPr="006F3C56">
          <w:rPr>
            <w:rFonts w:cs="Times New Roman"/>
            <w:szCs w:val="20"/>
          </w:rPr>
          <w:t>μ</w:t>
        </w:r>
      </w:ins>
      <w:del w:id="994" w:author="Author">
        <w:r w:rsidRPr="006F3C56" w:rsidDel="003541D0">
          <w:rPr>
            <w:rFonts w:ascii="Cambria Math" w:hAnsi="Cambria Math" w:cs="Cambria Math"/>
            <w:szCs w:val="20"/>
          </w:rPr>
          <w:delText>𝜇</w:delText>
        </w:r>
      </w:del>
      <w:r w:rsidRPr="006F3C56">
        <w:rPr>
          <w:rFonts w:cs="Times New Roman"/>
          <w:szCs w:val="20"/>
        </w:rPr>
        <w:t>m change in 2Δ</w:t>
      </w:r>
      <w:r w:rsidRPr="006F3C56">
        <w:rPr>
          <w:rFonts w:ascii="Cambria Math" w:hAnsi="Cambria Math" w:cs="Cambria Math"/>
          <w:szCs w:val="20"/>
        </w:rPr>
        <w:t>𝑤</w:t>
      </w:r>
      <w:r w:rsidRPr="006F3C56">
        <w:rPr>
          <w:rFonts w:cs="Times New Roman"/>
          <w:szCs w:val="20"/>
        </w:rPr>
        <w:t>, the performance of the considered lens is still acceptable</w:t>
      </w:r>
      <w:r w:rsidR="008E4E83" w:rsidRPr="006F3C56">
        <w:rPr>
          <w:rFonts w:cs="Times New Roman"/>
          <w:szCs w:val="20"/>
        </w:rPr>
        <w:t>.</w:t>
      </w:r>
    </w:p>
    <w:p w14:paraId="3986FBE1" w14:textId="77777777" w:rsidR="00A27F25" w:rsidRPr="006F3C56" w:rsidRDefault="00A27F25" w:rsidP="00A27F25">
      <w:pPr>
        <w:spacing w:before="120" w:after="120" w:line="240" w:lineRule="auto"/>
        <w:ind w:left="-14" w:firstLine="302"/>
        <w:jc w:val="center"/>
        <w:rPr>
          <w:rFonts w:ascii="Times New Roman" w:hAnsi="Times New Roman" w:cs="Times New Roman"/>
          <w:b/>
          <w:bCs/>
          <w:sz w:val="16"/>
          <w:szCs w:val="16"/>
        </w:rPr>
      </w:pPr>
      <w:r w:rsidRPr="006F3C56">
        <w:rPr>
          <w:rFonts w:ascii="Times New Roman" w:hAnsi="Times New Roman" w:cs="Times New Roman"/>
          <w:b/>
          <w:bCs/>
          <w:sz w:val="16"/>
          <w:szCs w:val="16"/>
        </w:rPr>
        <w:t>Table 6</w:t>
      </w:r>
      <w:del w:id="995" w:author="Author">
        <w:r w:rsidRPr="006F3C56" w:rsidDel="00AE0178">
          <w:rPr>
            <w:rFonts w:ascii="Times New Roman" w:hAnsi="Times New Roman" w:cs="Times New Roman"/>
            <w:b/>
            <w:bCs/>
            <w:sz w:val="16"/>
            <w:szCs w:val="16"/>
          </w:rPr>
          <w:delText>:</w:delText>
        </w:r>
      </w:del>
      <w:ins w:id="996" w:author="Author">
        <w:r w:rsidRPr="006F3C56">
          <w:rPr>
            <w:rFonts w:ascii="Times New Roman" w:hAnsi="Times New Roman" w:cs="Times New Roman"/>
            <w:b/>
            <w:bCs/>
            <w:sz w:val="16"/>
            <w:szCs w:val="16"/>
          </w:rPr>
          <w:t>.</w:t>
        </w:r>
      </w:ins>
      <w:r w:rsidRPr="006F3C56">
        <w:rPr>
          <w:rFonts w:ascii="Times New Roman" w:hAnsi="Times New Roman" w:cs="Times New Roman"/>
          <w:b/>
          <w:bCs/>
          <w:sz w:val="16"/>
          <w:szCs w:val="16"/>
        </w:rPr>
        <w:t xml:space="preserve"> Peak </w:t>
      </w:r>
      <w:del w:id="997" w:author="Author">
        <w:r w:rsidRPr="006F3C56" w:rsidDel="00AE0178">
          <w:rPr>
            <w:rFonts w:ascii="Times New Roman" w:hAnsi="Times New Roman" w:cs="Times New Roman"/>
            <w:b/>
            <w:bCs/>
            <w:sz w:val="16"/>
            <w:szCs w:val="16"/>
          </w:rPr>
          <w:delText>v</w:delText>
        </w:r>
      </w:del>
      <w:ins w:id="998" w:author="Author">
        <w:r w:rsidRPr="006F3C56">
          <w:rPr>
            <w:rFonts w:ascii="Times New Roman" w:hAnsi="Times New Roman" w:cs="Times New Roman"/>
            <w:b/>
            <w:bCs/>
            <w:sz w:val="16"/>
            <w:szCs w:val="16"/>
          </w:rPr>
          <w:t>V</w:t>
        </w:r>
      </w:ins>
      <w:r w:rsidRPr="006F3C56">
        <w:rPr>
          <w:rFonts w:ascii="Times New Roman" w:hAnsi="Times New Roman" w:cs="Times New Roman"/>
          <w:b/>
          <w:bCs/>
          <w:sz w:val="16"/>
          <w:szCs w:val="16"/>
        </w:rPr>
        <w:t>alue</w:t>
      </w:r>
      <w:ins w:id="999" w:author="Author">
        <w:r w:rsidRPr="006F3C56">
          <w:rPr>
            <w:rFonts w:ascii="Times New Roman" w:hAnsi="Times New Roman" w:cs="Times New Roman"/>
            <w:b/>
            <w:bCs/>
            <w:sz w:val="16"/>
            <w:szCs w:val="16"/>
          </w:rPr>
          <w:t>s</w:t>
        </w:r>
      </w:ins>
      <w:r w:rsidRPr="006F3C56">
        <w:rPr>
          <w:rFonts w:ascii="Times New Roman" w:hAnsi="Times New Roman" w:cs="Times New Roman"/>
          <w:b/>
          <w:bCs/>
          <w:sz w:val="16"/>
          <w:szCs w:val="16"/>
        </w:rPr>
        <w:t xml:space="preserve"> of </w:t>
      </w:r>
      <w:ins w:id="1000" w:author="Author">
        <w:r w:rsidRPr="006F3C56">
          <w:rPr>
            <w:rFonts w:ascii="Times New Roman" w:hAnsi="Times New Roman" w:cs="Times New Roman"/>
            <w:b/>
            <w:bCs/>
            <w:sz w:val="16"/>
            <w:szCs w:val="16"/>
          </w:rPr>
          <w:t xml:space="preserve">the </w:t>
        </w:r>
      </w:ins>
      <w:r w:rsidRPr="006F3C56">
        <w:rPr>
          <w:rFonts w:ascii="Times New Roman" w:hAnsi="Times New Roman" w:cs="Times New Roman"/>
          <w:b/>
          <w:bCs/>
          <w:sz w:val="16"/>
          <w:szCs w:val="16"/>
        </w:rPr>
        <w:t>PSF</w:t>
      </w:r>
      <w:ins w:id="1001" w:author="Author">
        <w:r w:rsidRPr="006F3C56">
          <w:rPr>
            <w:rFonts w:ascii="Times New Roman" w:hAnsi="Times New Roman" w:cs="Times New Roman"/>
            <w:b/>
            <w:bCs/>
            <w:sz w:val="16"/>
            <w:szCs w:val="16"/>
          </w:rPr>
          <w:t>s</w:t>
        </w:r>
      </w:ins>
      <w:r w:rsidRPr="006F3C56">
        <w:rPr>
          <w:rFonts w:ascii="Times New Roman" w:hAnsi="Times New Roman" w:cs="Times New Roman"/>
          <w:b/>
          <w:bCs/>
          <w:sz w:val="16"/>
          <w:szCs w:val="16"/>
        </w:rPr>
        <w:t xml:space="preserve"> as </w:t>
      </w:r>
      <w:del w:id="1002" w:author="Author">
        <w:r w:rsidRPr="006F3C56" w:rsidDel="00AE0178">
          <w:rPr>
            <w:rFonts w:ascii="Times New Roman" w:hAnsi="Times New Roman" w:cs="Times New Roman"/>
            <w:b/>
            <w:bCs/>
            <w:sz w:val="16"/>
            <w:szCs w:val="16"/>
          </w:rPr>
          <w:delText>a f</w:delText>
        </w:r>
      </w:del>
      <w:ins w:id="1003" w:author="Author">
        <w:r w:rsidRPr="006F3C56">
          <w:rPr>
            <w:rFonts w:ascii="Times New Roman" w:hAnsi="Times New Roman" w:cs="Times New Roman"/>
            <w:b/>
            <w:bCs/>
            <w:sz w:val="16"/>
            <w:szCs w:val="16"/>
          </w:rPr>
          <w:t>F</w:t>
        </w:r>
      </w:ins>
      <w:r w:rsidRPr="006F3C56">
        <w:rPr>
          <w:rFonts w:ascii="Times New Roman" w:hAnsi="Times New Roman" w:cs="Times New Roman"/>
          <w:b/>
          <w:bCs/>
          <w:sz w:val="16"/>
          <w:szCs w:val="16"/>
        </w:rPr>
        <w:t>unction</w:t>
      </w:r>
      <w:ins w:id="1004" w:author="Author">
        <w:r w:rsidRPr="006F3C56">
          <w:rPr>
            <w:rFonts w:ascii="Times New Roman" w:hAnsi="Times New Roman" w:cs="Times New Roman"/>
            <w:b/>
            <w:bCs/>
            <w:sz w:val="16"/>
            <w:szCs w:val="16"/>
          </w:rPr>
          <w:t>s</w:t>
        </w:r>
      </w:ins>
      <w:r w:rsidRPr="006F3C56">
        <w:rPr>
          <w:rFonts w:ascii="Times New Roman" w:hAnsi="Times New Roman" w:cs="Times New Roman"/>
          <w:b/>
          <w:bCs/>
          <w:sz w:val="16"/>
          <w:szCs w:val="16"/>
        </w:rPr>
        <w:t xml:space="preserve"> of </w:t>
      </w:r>
      <w:r w:rsidRPr="006F3C56">
        <w:rPr>
          <w:rFonts w:ascii="Times New Roman" w:eastAsia="Calibri" w:hAnsi="Times New Roman" w:cs="Times New Roman"/>
          <w:b/>
          <w:bCs/>
          <w:sz w:val="16"/>
          <w:szCs w:val="16"/>
        </w:rPr>
        <w:t>2Δ</w:t>
      </w:r>
      <w:r w:rsidRPr="006F3C56">
        <w:rPr>
          <w:rFonts w:ascii="Cambria Math" w:eastAsia="Calibri" w:hAnsi="Cambria Math" w:cs="Cambria Math"/>
          <w:b/>
          <w:bCs/>
          <w:sz w:val="16"/>
          <w:szCs w:val="16"/>
        </w:rPr>
        <w:t>𝑤</w:t>
      </w:r>
      <w:del w:id="1005" w:author="Author">
        <w:r w:rsidRPr="006F3C56" w:rsidDel="00532DD4">
          <w:rPr>
            <w:rFonts w:ascii="Times New Roman" w:hAnsi="Times New Roman" w:cs="Times New Roman"/>
            <w:b/>
            <w:bCs/>
            <w:sz w:val="16"/>
            <w:szCs w:val="16"/>
          </w:rPr>
          <w:delText>.</w:delText>
        </w:r>
      </w:del>
    </w:p>
    <w:tbl>
      <w:tblPr>
        <w:tblStyle w:val="TableGrid0"/>
        <w:tblW w:w="5000" w:type="pct"/>
        <w:tblInd w:w="0" w:type="dxa"/>
        <w:tblBorders>
          <w:top w:val="single" w:sz="4" w:space="0" w:color="auto"/>
          <w:bottom w:val="single" w:sz="4" w:space="0" w:color="auto"/>
        </w:tblBorders>
        <w:tblLook w:val="04A0" w:firstRow="1" w:lastRow="0" w:firstColumn="1" w:lastColumn="0" w:noHBand="0" w:noVBand="1"/>
      </w:tblPr>
      <w:tblGrid>
        <w:gridCol w:w="1318"/>
        <w:gridCol w:w="557"/>
        <w:gridCol w:w="952"/>
        <w:gridCol w:w="768"/>
        <w:gridCol w:w="718"/>
        <w:gridCol w:w="710"/>
        <w:gridCol w:w="724"/>
        <w:gridCol w:w="721"/>
        <w:gridCol w:w="718"/>
        <w:gridCol w:w="360"/>
      </w:tblGrid>
      <w:tr w:rsidR="00A27F25" w:rsidRPr="006F3C56" w14:paraId="41DA2531" w14:textId="77777777" w:rsidTr="001E0750">
        <w:trPr>
          <w:trHeight w:val="213"/>
        </w:trPr>
        <w:tc>
          <w:tcPr>
            <w:tcW w:w="877" w:type="pct"/>
          </w:tcPr>
          <w:p w14:paraId="0A79B112" w14:textId="534F51D3" w:rsidR="00A27F25" w:rsidRPr="006F3C56" w:rsidRDefault="00A27F25" w:rsidP="00A27F25">
            <w:pPr>
              <w:spacing w:line="259" w:lineRule="auto"/>
              <w:rPr>
                <w:rFonts w:ascii="Times New Roman" w:hAnsi="Times New Roman" w:cs="Times New Roman"/>
                <w:sz w:val="16"/>
                <w:szCs w:val="16"/>
              </w:rPr>
            </w:pPr>
            <w:r w:rsidRPr="006F3C56">
              <w:rPr>
                <w:rFonts w:ascii="Times New Roman" w:eastAsia="Calibri" w:hAnsi="Times New Roman" w:cs="Times New Roman"/>
                <w:sz w:val="16"/>
                <w:szCs w:val="16"/>
              </w:rPr>
              <w:t>2Δ</w:t>
            </w:r>
            <w:r w:rsidRPr="006F3C56">
              <w:rPr>
                <w:rFonts w:ascii="Cambria Math" w:eastAsia="Calibri" w:hAnsi="Cambria Math" w:cs="Cambria Math"/>
                <w:sz w:val="16"/>
                <w:szCs w:val="16"/>
              </w:rPr>
              <w:t>𝑤</w:t>
            </w:r>
            <w:r w:rsidRPr="006F3C56">
              <w:rPr>
                <w:rFonts w:ascii="Times New Roman" w:eastAsia="Calibri" w:hAnsi="Times New Roman" w:cs="Times New Roman"/>
                <w:sz w:val="16"/>
                <w:szCs w:val="16"/>
              </w:rPr>
              <w:t xml:space="preserve"> </w:t>
            </w:r>
            <w:r w:rsidRPr="006F3C56">
              <w:rPr>
                <w:rFonts w:ascii="Times New Roman" w:hAnsi="Times New Roman" w:cs="Times New Roman"/>
                <w:sz w:val="16"/>
                <w:szCs w:val="16"/>
              </w:rPr>
              <w:t>(</w:t>
            </w:r>
            <w:ins w:id="1006" w:author="Author">
              <w:r w:rsidRPr="006F3C56">
                <w:rPr>
                  <w:rFonts w:ascii="Times New Roman" w:hAnsi="Times New Roman" w:cs="Times New Roman"/>
                  <w:sz w:val="16"/>
                  <w:szCs w:val="16"/>
                </w:rPr>
                <w:t>μ</w:t>
              </w:r>
            </w:ins>
            <w:del w:id="1007" w:author="Author">
              <w:r w:rsidRPr="006F3C56" w:rsidDel="00A27F25">
                <w:rPr>
                  <w:rFonts w:ascii="Cambria Math" w:eastAsia="Calibri" w:hAnsi="Cambria Math" w:cs="Cambria Math"/>
                  <w:sz w:val="16"/>
                  <w:szCs w:val="16"/>
                </w:rPr>
                <w:delText>𝜇</w:delText>
              </w:r>
            </w:del>
            <w:r w:rsidRPr="006F3C56">
              <w:rPr>
                <w:rFonts w:ascii="Times New Roman" w:hAnsi="Times New Roman" w:cs="Times New Roman"/>
                <w:sz w:val="16"/>
                <w:szCs w:val="16"/>
              </w:rPr>
              <w:t>m)</w:t>
            </w:r>
          </w:p>
        </w:tc>
        <w:tc>
          <w:tcPr>
            <w:tcW w:w="373" w:type="pct"/>
          </w:tcPr>
          <w:p w14:paraId="798ABA34" w14:textId="77777777" w:rsidR="00A27F25" w:rsidRPr="006F3C56" w:rsidRDefault="00A27F25" w:rsidP="001E0750">
            <w:pPr>
              <w:spacing w:line="259" w:lineRule="auto"/>
              <w:ind w:left="13"/>
              <w:rPr>
                <w:rFonts w:ascii="Times New Roman" w:hAnsi="Times New Roman" w:cs="Times New Roman"/>
                <w:sz w:val="16"/>
                <w:szCs w:val="16"/>
              </w:rPr>
            </w:pPr>
            <w:r w:rsidRPr="006F3C56">
              <w:rPr>
                <w:rFonts w:ascii="Times New Roman" w:eastAsia="Calibri" w:hAnsi="Times New Roman" w:cs="Times New Roman"/>
                <w:sz w:val="16"/>
                <w:szCs w:val="16"/>
              </w:rPr>
              <w:t>−</w:t>
            </w:r>
            <w:r w:rsidRPr="006F3C56">
              <w:rPr>
                <w:rFonts w:ascii="Times New Roman" w:hAnsi="Times New Roman" w:cs="Times New Roman"/>
                <w:sz w:val="16"/>
                <w:szCs w:val="16"/>
              </w:rPr>
              <w:t>200</w:t>
            </w:r>
          </w:p>
        </w:tc>
        <w:tc>
          <w:tcPr>
            <w:tcW w:w="635" w:type="pct"/>
          </w:tcPr>
          <w:p w14:paraId="5A1665B5" w14:textId="77777777" w:rsidR="00A27F25" w:rsidRPr="006F3C56" w:rsidRDefault="00A27F25" w:rsidP="001E0750">
            <w:pPr>
              <w:spacing w:line="259" w:lineRule="auto"/>
              <w:ind w:left="287"/>
              <w:rPr>
                <w:rFonts w:ascii="Times New Roman" w:hAnsi="Times New Roman" w:cs="Times New Roman"/>
                <w:sz w:val="16"/>
                <w:szCs w:val="16"/>
              </w:rPr>
            </w:pPr>
            <w:r w:rsidRPr="006F3C56">
              <w:rPr>
                <w:rFonts w:ascii="Times New Roman" w:eastAsia="Calibri" w:hAnsi="Times New Roman" w:cs="Times New Roman"/>
                <w:sz w:val="16"/>
                <w:szCs w:val="16"/>
              </w:rPr>
              <w:t>−</w:t>
            </w:r>
            <w:r w:rsidRPr="006F3C56">
              <w:rPr>
                <w:rFonts w:ascii="Times New Roman" w:hAnsi="Times New Roman" w:cs="Times New Roman"/>
                <w:sz w:val="16"/>
                <w:szCs w:val="16"/>
              </w:rPr>
              <w:t>150</w:t>
            </w:r>
          </w:p>
        </w:tc>
        <w:tc>
          <w:tcPr>
            <w:tcW w:w="512" w:type="pct"/>
          </w:tcPr>
          <w:p w14:paraId="2848C4AB" w14:textId="77777777" w:rsidR="00A27F25" w:rsidRPr="006F3C56" w:rsidRDefault="00A27F25" w:rsidP="001E0750">
            <w:pPr>
              <w:spacing w:line="259" w:lineRule="auto"/>
              <w:ind w:left="57"/>
              <w:rPr>
                <w:rFonts w:ascii="Times New Roman" w:hAnsi="Times New Roman" w:cs="Times New Roman"/>
                <w:sz w:val="16"/>
                <w:szCs w:val="16"/>
              </w:rPr>
            </w:pPr>
            <w:r w:rsidRPr="006F3C56">
              <w:rPr>
                <w:rFonts w:ascii="Times New Roman" w:eastAsia="Calibri" w:hAnsi="Times New Roman" w:cs="Times New Roman"/>
                <w:sz w:val="16"/>
                <w:szCs w:val="16"/>
              </w:rPr>
              <w:t>−</w:t>
            </w:r>
            <w:r w:rsidRPr="006F3C56">
              <w:rPr>
                <w:rFonts w:ascii="Times New Roman" w:hAnsi="Times New Roman" w:cs="Times New Roman"/>
                <w:sz w:val="16"/>
                <w:szCs w:val="16"/>
              </w:rPr>
              <w:t>100</w:t>
            </w:r>
          </w:p>
        </w:tc>
        <w:tc>
          <w:tcPr>
            <w:tcW w:w="479" w:type="pct"/>
          </w:tcPr>
          <w:p w14:paraId="0AADADE4" w14:textId="77777777" w:rsidR="00A27F25" w:rsidRPr="006F3C56" w:rsidRDefault="00A27F25" w:rsidP="001E0750">
            <w:pPr>
              <w:spacing w:line="259" w:lineRule="auto"/>
              <w:ind w:left="57"/>
              <w:rPr>
                <w:rFonts w:ascii="Times New Roman" w:hAnsi="Times New Roman" w:cs="Times New Roman"/>
                <w:sz w:val="16"/>
                <w:szCs w:val="16"/>
              </w:rPr>
            </w:pPr>
            <w:r w:rsidRPr="006F3C56">
              <w:rPr>
                <w:rFonts w:ascii="Times New Roman" w:eastAsia="Calibri" w:hAnsi="Times New Roman" w:cs="Times New Roman"/>
                <w:sz w:val="16"/>
                <w:szCs w:val="16"/>
              </w:rPr>
              <w:t>−</w:t>
            </w:r>
            <w:r w:rsidRPr="006F3C56">
              <w:rPr>
                <w:rFonts w:ascii="Times New Roman" w:hAnsi="Times New Roman" w:cs="Times New Roman"/>
                <w:sz w:val="16"/>
                <w:szCs w:val="16"/>
              </w:rPr>
              <w:t>50</w:t>
            </w:r>
          </w:p>
        </w:tc>
        <w:tc>
          <w:tcPr>
            <w:tcW w:w="474" w:type="pct"/>
          </w:tcPr>
          <w:p w14:paraId="43F4A82B" w14:textId="77777777" w:rsidR="00A27F25" w:rsidRPr="006F3C56" w:rsidRDefault="00A27F25" w:rsidP="001E0750">
            <w:pPr>
              <w:spacing w:line="259" w:lineRule="auto"/>
              <w:ind w:left="36"/>
              <w:rPr>
                <w:rFonts w:ascii="Times New Roman" w:hAnsi="Times New Roman" w:cs="Times New Roman"/>
                <w:sz w:val="16"/>
                <w:szCs w:val="16"/>
              </w:rPr>
            </w:pPr>
            <w:r w:rsidRPr="006F3C56">
              <w:rPr>
                <w:rFonts w:ascii="Times New Roman" w:hAnsi="Times New Roman" w:cs="Times New Roman"/>
                <w:sz w:val="16"/>
                <w:szCs w:val="16"/>
              </w:rPr>
              <w:t>0.00</w:t>
            </w:r>
          </w:p>
        </w:tc>
        <w:tc>
          <w:tcPr>
            <w:tcW w:w="483" w:type="pct"/>
          </w:tcPr>
          <w:p w14:paraId="1BE45722" w14:textId="77777777" w:rsidR="00A27F25" w:rsidRPr="006F3C56" w:rsidRDefault="00A27F25" w:rsidP="001E0750">
            <w:pPr>
              <w:spacing w:line="259" w:lineRule="auto"/>
              <w:ind w:left="113"/>
              <w:rPr>
                <w:rFonts w:ascii="Times New Roman" w:hAnsi="Times New Roman" w:cs="Times New Roman"/>
                <w:sz w:val="16"/>
                <w:szCs w:val="16"/>
              </w:rPr>
            </w:pPr>
            <w:r w:rsidRPr="006F3C56">
              <w:rPr>
                <w:rFonts w:ascii="Times New Roman" w:hAnsi="Times New Roman" w:cs="Times New Roman"/>
                <w:sz w:val="16"/>
                <w:szCs w:val="16"/>
              </w:rPr>
              <w:t>50</w:t>
            </w:r>
          </w:p>
        </w:tc>
        <w:tc>
          <w:tcPr>
            <w:tcW w:w="481" w:type="pct"/>
          </w:tcPr>
          <w:p w14:paraId="21EF8134" w14:textId="77777777" w:rsidR="00A27F25" w:rsidRPr="006F3C56" w:rsidRDefault="00A27F25" w:rsidP="001E0750">
            <w:pPr>
              <w:spacing w:line="259" w:lineRule="auto"/>
              <w:ind w:left="78"/>
              <w:rPr>
                <w:rFonts w:ascii="Times New Roman" w:hAnsi="Times New Roman" w:cs="Times New Roman"/>
                <w:sz w:val="16"/>
                <w:szCs w:val="16"/>
              </w:rPr>
            </w:pPr>
            <w:r w:rsidRPr="006F3C56">
              <w:rPr>
                <w:rFonts w:ascii="Times New Roman" w:hAnsi="Times New Roman" w:cs="Times New Roman"/>
                <w:sz w:val="16"/>
                <w:szCs w:val="16"/>
              </w:rPr>
              <w:t>100</w:t>
            </w:r>
          </w:p>
        </w:tc>
        <w:tc>
          <w:tcPr>
            <w:tcW w:w="479" w:type="pct"/>
          </w:tcPr>
          <w:p w14:paraId="7C3C7729" w14:textId="77777777" w:rsidR="00A27F25" w:rsidRPr="006F3C56" w:rsidRDefault="00A27F25" w:rsidP="001E0750">
            <w:pPr>
              <w:spacing w:line="259" w:lineRule="auto"/>
              <w:ind w:left="78"/>
              <w:rPr>
                <w:rFonts w:ascii="Times New Roman" w:hAnsi="Times New Roman" w:cs="Times New Roman"/>
                <w:sz w:val="16"/>
                <w:szCs w:val="16"/>
              </w:rPr>
            </w:pPr>
            <w:r w:rsidRPr="006F3C56">
              <w:rPr>
                <w:rFonts w:ascii="Times New Roman" w:hAnsi="Times New Roman" w:cs="Times New Roman"/>
                <w:sz w:val="16"/>
                <w:szCs w:val="16"/>
              </w:rPr>
              <w:t>150</w:t>
            </w:r>
          </w:p>
        </w:tc>
        <w:tc>
          <w:tcPr>
            <w:tcW w:w="208" w:type="pct"/>
          </w:tcPr>
          <w:p w14:paraId="36B466D7" w14:textId="77777777" w:rsidR="00A27F25" w:rsidRPr="006F3C56" w:rsidRDefault="00A27F25" w:rsidP="001E0750">
            <w:pPr>
              <w:spacing w:line="259" w:lineRule="auto"/>
              <w:ind w:left="63"/>
              <w:rPr>
                <w:rFonts w:ascii="Times New Roman" w:hAnsi="Times New Roman" w:cs="Times New Roman"/>
                <w:sz w:val="16"/>
                <w:szCs w:val="16"/>
              </w:rPr>
            </w:pPr>
            <w:r w:rsidRPr="006F3C56">
              <w:rPr>
                <w:rFonts w:ascii="Times New Roman" w:hAnsi="Times New Roman" w:cs="Times New Roman"/>
                <w:sz w:val="16"/>
                <w:szCs w:val="16"/>
              </w:rPr>
              <w:t>200</w:t>
            </w:r>
          </w:p>
        </w:tc>
      </w:tr>
      <w:tr w:rsidR="00A27F25" w:rsidRPr="006F3C56" w14:paraId="232DEADA" w14:textId="77777777" w:rsidTr="001E0750">
        <w:trPr>
          <w:trHeight w:val="213"/>
        </w:trPr>
        <w:tc>
          <w:tcPr>
            <w:tcW w:w="877" w:type="pct"/>
          </w:tcPr>
          <w:p w14:paraId="68D18F88" w14:textId="77777777" w:rsidR="00A27F25" w:rsidRPr="006F3C56" w:rsidRDefault="00A27F25" w:rsidP="001E0750">
            <w:pPr>
              <w:spacing w:line="259" w:lineRule="auto"/>
              <w:rPr>
                <w:rFonts w:ascii="Times New Roman" w:hAnsi="Times New Roman" w:cs="Times New Roman"/>
                <w:sz w:val="16"/>
                <w:szCs w:val="16"/>
              </w:rPr>
            </w:pPr>
            <w:r w:rsidRPr="006F3C56">
              <w:rPr>
                <w:rFonts w:ascii="Times New Roman" w:hAnsi="Times New Roman" w:cs="Times New Roman"/>
                <w:sz w:val="16"/>
                <w:szCs w:val="16"/>
              </w:rPr>
              <w:t>Peak value of PSF</w:t>
            </w:r>
          </w:p>
        </w:tc>
        <w:tc>
          <w:tcPr>
            <w:tcW w:w="373" w:type="pct"/>
          </w:tcPr>
          <w:p w14:paraId="4A7C403A" w14:textId="77777777" w:rsidR="00A27F25" w:rsidRPr="006F3C56" w:rsidRDefault="00A27F25" w:rsidP="001E0750">
            <w:pPr>
              <w:spacing w:line="259" w:lineRule="auto"/>
              <w:rPr>
                <w:rFonts w:ascii="Times New Roman" w:hAnsi="Times New Roman" w:cs="Times New Roman"/>
                <w:sz w:val="16"/>
                <w:szCs w:val="16"/>
              </w:rPr>
            </w:pPr>
            <w:r w:rsidRPr="006F3C56">
              <w:rPr>
                <w:rFonts w:ascii="Times New Roman" w:hAnsi="Times New Roman" w:cs="Times New Roman"/>
                <w:sz w:val="16"/>
                <w:szCs w:val="16"/>
              </w:rPr>
              <w:t>0.667</w:t>
            </w:r>
          </w:p>
        </w:tc>
        <w:tc>
          <w:tcPr>
            <w:tcW w:w="635" w:type="pct"/>
          </w:tcPr>
          <w:p w14:paraId="1BB8D986" w14:textId="77777777" w:rsidR="00A27F25" w:rsidRPr="006F3C56" w:rsidRDefault="00A27F25" w:rsidP="001E0750">
            <w:pPr>
              <w:spacing w:line="259" w:lineRule="auto"/>
              <w:ind w:left="212"/>
              <w:rPr>
                <w:rFonts w:ascii="Times New Roman" w:hAnsi="Times New Roman" w:cs="Times New Roman"/>
                <w:sz w:val="16"/>
                <w:szCs w:val="16"/>
              </w:rPr>
            </w:pPr>
            <w:r w:rsidRPr="006F3C56">
              <w:rPr>
                <w:rFonts w:ascii="Times New Roman" w:hAnsi="Times New Roman" w:cs="Times New Roman"/>
                <w:sz w:val="16"/>
                <w:szCs w:val="16"/>
              </w:rPr>
              <w:t>0.6684</w:t>
            </w:r>
          </w:p>
        </w:tc>
        <w:tc>
          <w:tcPr>
            <w:tcW w:w="512" w:type="pct"/>
          </w:tcPr>
          <w:p w14:paraId="1D7DA51A" w14:textId="77777777" w:rsidR="00A27F25" w:rsidRPr="006F3C56" w:rsidRDefault="00A27F25" w:rsidP="001E0750">
            <w:pPr>
              <w:spacing w:line="259" w:lineRule="auto"/>
              <w:rPr>
                <w:rFonts w:ascii="Times New Roman" w:hAnsi="Times New Roman" w:cs="Times New Roman"/>
                <w:sz w:val="16"/>
                <w:szCs w:val="16"/>
              </w:rPr>
            </w:pPr>
            <w:r w:rsidRPr="006F3C56">
              <w:rPr>
                <w:rFonts w:ascii="Times New Roman" w:hAnsi="Times New Roman" w:cs="Times New Roman"/>
                <w:sz w:val="16"/>
                <w:szCs w:val="16"/>
              </w:rPr>
              <w:t>0.6681</w:t>
            </w:r>
          </w:p>
        </w:tc>
        <w:tc>
          <w:tcPr>
            <w:tcW w:w="479" w:type="pct"/>
          </w:tcPr>
          <w:p w14:paraId="78338B7E" w14:textId="77777777" w:rsidR="00A27F25" w:rsidRPr="006F3C56" w:rsidRDefault="00A27F25" w:rsidP="001E0750">
            <w:pPr>
              <w:spacing w:line="259" w:lineRule="auto"/>
              <w:rPr>
                <w:rFonts w:ascii="Times New Roman" w:hAnsi="Times New Roman" w:cs="Times New Roman"/>
                <w:sz w:val="16"/>
                <w:szCs w:val="16"/>
              </w:rPr>
            </w:pPr>
            <w:r w:rsidRPr="006F3C56">
              <w:rPr>
                <w:rFonts w:ascii="Times New Roman" w:hAnsi="Times New Roman" w:cs="Times New Roman"/>
                <w:sz w:val="16"/>
                <w:szCs w:val="16"/>
              </w:rPr>
              <w:t>0.662</w:t>
            </w:r>
          </w:p>
        </w:tc>
        <w:tc>
          <w:tcPr>
            <w:tcW w:w="474" w:type="pct"/>
          </w:tcPr>
          <w:p w14:paraId="6C7B51B0" w14:textId="77777777" w:rsidR="00A27F25" w:rsidRPr="006F3C56" w:rsidRDefault="00A27F25" w:rsidP="001E0750">
            <w:pPr>
              <w:spacing w:line="259" w:lineRule="auto"/>
              <w:rPr>
                <w:rFonts w:ascii="Times New Roman" w:hAnsi="Times New Roman" w:cs="Times New Roman"/>
                <w:sz w:val="16"/>
                <w:szCs w:val="16"/>
              </w:rPr>
            </w:pPr>
            <w:r w:rsidRPr="006F3C56">
              <w:rPr>
                <w:rFonts w:ascii="Times New Roman" w:hAnsi="Times New Roman" w:cs="Times New Roman"/>
                <w:sz w:val="16"/>
                <w:szCs w:val="16"/>
              </w:rPr>
              <w:t>0.655</w:t>
            </w:r>
          </w:p>
        </w:tc>
        <w:tc>
          <w:tcPr>
            <w:tcW w:w="483" w:type="pct"/>
          </w:tcPr>
          <w:p w14:paraId="51F9C2F3" w14:textId="77777777" w:rsidR="00A27F25" w:rsidRPr="006F3C56" w:rsidRDefault="00A27F25" w:rsidP="001E0750">
            <w:pPr>
              <w:spacing w:line="259" w:lineRule="auto"/>
              <w:rPr>
                <w:rFonts w:ascii="Times New Roman" w:hAnsi="Times New Roman" w:cs="Times New Roman"/>
                <w:sz w:val="16"/>
                <w:szCs w:val="16"/>
              </w:rPr>
            </w:pPr>
            <w:r w:rsidRPr="006F3C56">
              <w:rPr>
                <w:rFonts w:ascii="Times New Roman" w:hAnsi="Times New Roman" w:cs="Times New Roman"/>
                <w:sz w:val="16"/>
                <w:szCs w:val="16"/>
              </w:rPr>
              <w:t>0.648</w:t>
            </w:r>
          </w:p>
        </w:tc>
        <w:tc>
          <w:tcPr>
            <w:tcW w:w="481" w:type="pct"/>
          </w:tcPr>
          <w:p w14:paraId="75B8C169" w14:textId="77777777" w:rsidR="00A27F25" w:rsidRPr="006F3C56" w:rsidRDefault="00A27F25" w:rsidP="001E0750">
            <w:pPr>
              <w:spacing w:line="259" w:lineRule="auto"/>
              <w:rPr>
                <w:rFonts w:ascii="Times New Roman" w:hAnsi="Times New Roman" w:cs="Times New Roman"/>
                <w:sz w:val="16"/>
                <w:szCs w:val="16"/>
              </w:rPr>
            </w:pPr>
            <w:r w:rsidRPr="006F3C56">
              <w:rPr>
                <w:rFonts w:ascii="Times New Roman" w:hAnsi="Times New Roman" w:cs="Times New Roman"/>
                <w:sz w:val="16"/>
                <w:szCs w:val="16"/>
              </w:rPr>
              <w:t>0.642</w:t>
            </w:r>
          </w:p>
        </w:tc>
        <w:tc>
          <w:tcPr>
            <w:tcW w:w="479" w:type="pct"/>
          </w:tcPr>
          <w:p w14:paraId="4BE0D0E1" w14:textId="77777777" w:rsidR="00A27F25" w:rsidRPr="006F3C56" w:rsidRDefault="00A27F25" w:rsidP="001E0750">
            <w:pPr>
              <w:spacing w:line="259" w:lineRule="auto"/>
              <w:rPr>
                <w:rFonts w:ascii="Times New Roman" w:hAnsi="Times New Roman" w:cs="Times New Roman"/>
                <w:sz w:val="16"/>
                <w:szCs w:val="16"/>
              </w:rPr>
            </w:pPr>
            <w:r w:rsidRPr="006F3C56">
              <w:rPr>
                <w:rFonts w:ascii="Times New Roman" w:hAnsi="Times New Roman" w:cs="Times New Roman"/>
                <w:sz w:val="16"/>
                <w:szCs w:val="16"/>
              </w:rPr>
              <w:t>0.634</w:t>
            </w:r>
          </w:p>
        </w:tc>
        <w:tc>
          <w:tcPr>
            <w:tcW w:w="208" w:type="pct"/>
          </w:tcPr>
          <w:p w14:paraId="0ABA2BC5" w14:textId="77777777" w:rsidR="00A27F25" w:rsidRPr="006F3C56" w:rsidRDefault="00A27F25" w:rsidP="001E0750">
            <w:pPr>
              <w:spacing w:line="259" w:lineRule="auto"/>
              <w:rPr>
                <w:rFonts w:ascii="Times New Roman" w:hAnsi="Times New Roman" w:cs="Times New Roman"/>
                <w:sz w:val="16"/>
                <w:szCs w:val="16"/>
              </w:rPr>
            </w:pPr>
            <w:r w:rsidRPr="006F3C56">
              <w:rPr>
                <w:rFonts w:ascii="Times New Roman" w:hAnsi="Times New Roman" w:cs="Times New Roman"/>
                <w:sz w:val="16"/>
                <w:szCs w:val="16"/>
              </w:rPr>
              <w:t>0.626</w:t>
            </w:r>
          </w:p>
        </w:tc>
      </w:tr>
    </w:tbl>
    <w:p w14:paraId="4D00FA16" w14:textId="77777777" w:rsidR="00A27F25" w:rsidRPr="006F3C56" w:rsidRDefault="00A27F25" w:rsidP="00A27F25">
      <w:pPr>
        <w:pStyle w:val="10BodySubsequentParagraph"/>
      </w:pPr>
    </w:p>
    <w:p w14:paraId="5A5895B6" w14:textId="77777777" w:rsidR="00165149" w:rsidRPr="006F3C56" w:rsidRDefault="00165149" w:rsidP="00165149">
      <w:pPr>
        <w:spacing w:after="189" w:line="259" w:lineRule="auto"/>
        <w:jc w:val="center"/>
      </w:pPr>
      <w:r w:rsidRPr="006F3C56">
        <w:rPr>
          <w:rFonts w:ascii="Calibri" w:eastAsia="Calibri" w:hAnsi="Calibri" w:cs="Calibri"/>
          <w:noProof/>
          <w:color w:val="000000"/>
        </w:rPr>
        <mc:AlternateContent>
          <mc:Choice Requires="wpg">
            <w:drawing>
              <wp:inline distT="0" distB="0" distL="0" distR="0" wp14:anchorId="6E2925F5" wp14:editId="3BA21DF1">
                <wp:extent cx="2946024" cy="2337259"/>
                <wp:effectExtent l="0" t="0" r="0" b="0"/>
                <wp:docPr id="21151" name="Group 21151"/>
                <wp:cNvGraphicFramePr/>
                <a:graphic xmlns:a="http://schemas.openxmlformats.org/drawingml/2006/main">
                  <a:graphicData uri="http://schemas.microsoft.com/office/word/2010/wordprocessingGroup">
                    <wpg:wgp>
                      <wpg:cNvGrpSpPr/>
                      <wpg:grpSpPr>
                        <a:xfrm>
                          <a:off x="0" y="0"/>
                          <a:ext cx="2946024" cy="2337259"/>
                          <a:chOff x="0" y="0"/>
                          <a:chExt cx="2946024" cy="2337259"/>
                        </a:xfrm>
                      </wpg:grpSpPr>
                      <wps:wsp>
                        <wps:cNvPr id="870" name="Shape 870"/>
                        <wps:cNvSpPr/>
                        <wps:spPr>
                          <a:xfrm>
                            <a:off x="363875" y="48541"/>
                            <a:ext cx="2509000" cy="2006435"/>
                          </a:xfrm>
                          <a:custGeom>
                            <a:avLst/>
                            <a:gdLst/>
                            <a:ahLst/>
                            <a:cxnLst/>
                            <a:rect l="0" t="0" r="0" b="0"/>
                            <a:pathLst>
                              <a:path w="2509000" h="2006435">
                                <a:moveTo>
                                  <a:pt x="2509000" y="2006435"/>
                                </a:moveTo>
                                <a:lnTo>
                                  <a:pt x="0" y="2006435"/>
                                </a:lnTo>
                                <a:lnTo>
                                  <a:pt x="0" y="0"/>
                                </a:lnTo>
                                <a:lnTo>
                                  <a:pt x="2509000"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72" name="Shape 872"/>
                        <wps:cNvSpPr/>
                        <wps:spPr>
                          <a:xfrm>
                            <a:off x="363875" y="452160"/>
                            <a:ext cx="66624" cy="0"/>
                          </a:xfrm>
                          <a:custGeom>
                            <a:avLst/>
                            <a:gdLst/>
                            <a:ahLst/>
                            <a:cxnLst/>
                            <a:rect l="0" t="0" r="0" b="0"/>
                            <a:pathLst>
                              <a:path w="66624">
                                <a:moveTo>
                                  <a:pt x="0" y="0"/>
                                </a:moveTo>
                                <a:lnTo>
                                  <a:pt x="6662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73" name="Shape 873"/>
                        <wps:cNvSpPr/>
                        <wps:spPr>
                          <a:xfrm>
                            <a:off x="363875" y="853187"/>
                            <a:ext cx="66624" cy="0"/>
                          </a:xfrm>
                          <a:custGeom>
                            <a:avLst/>
                            <a:gdLst/>
                            <a:ahLst/>
                            <a:cxnLst/>
                            <a:rect l="0" t="0" r="0" b="0"/>
                            <a:pathLst>
                              <a:path w="66624">
                                <a:moveTo>
                                  <a:pt x="0" y="0"/>
                                </a:moveTo>
                                <a:lnTo>
                                  <a:pt x="6662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74" name="Shape 874"/>
                        <wps:cNvSpPr/>
                        <wps:spPr>
                          <a:xfrm>
                            <a:off x="363875" y="1249034"/>
                            <a:ext cx="66624" cy="0"/>
                          </a:xfrm>
                          <a:custGeom>
                            <a:avLst/>
                            <a:gdLst/>
                            <a:ahLst/>
                            <a:cxnLst/>
                            <a:rect l="0" t="0" r="0" b="0"/>
                            <a:pathLst>
                              <a:path w="66624">
                                <a:moveTo>
                                  <a:pt x="0" y="0"/>
                                </a:moveTo>
                                <a:lnTo>
                                  <a:pt x="6662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75" name="Shape 875"/>
                        <wps:cNvSpPr/>
                        <wps:spPr>
                          <a:xfrm>
                            <a:off x="363875" y="1650062"/>
                            <a:ext cx="66624" cy="0"/>
                          </a:xfrm>
                          <a:custGeom>
                            <a:avLst/>
                            <a:gdLst/>
                            <a:ahLst/>
                            <a:cxnLst/>
                            <a:rect l="0" t="0" r="0" b="0"/>
                            <a:pathLst>
                              <a:path w="66624">
                                <a:moveTo>
                                  <a:pt x="0" y="0"/>
                                </a:moveTo>
                                <a:lnTo>
                                  <a:pt x="6662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76" name="Shape 876"/>
                        <wps:cNvSpPr/>
                        <wps:spPr>
                          <a:xfrm>
                            <a:off x="2806263" y="452160"/>
                            <a:ext cx="66624" cy="0"/>
                          </a:xfrm>
                          <a:custGeom>
                            <a:avLst/>
                            <a:gdLst/>
                            <a:ahLst/>
                            <a:cxnLst/>
                            <a:rect l="0" t="0" r="0" b="0"/>
                            <a:pathLst>
                              <a:path w="66624">
                                <a:moveTo>
                                  <a:pt x="0" y="0"/>
                                </a:moveTo>
                                <a:lnTo>
                                  <a:pt x="6662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77" name="Shape 877"/>
                        <wps:cNvSpPr/>
                        <wps:spPr>
                          <a:xfrm>
                            <a:off x="2806263" y="853187"/>
                            <a:ext cx="66624" cy="0"/>
                          </a:xfrm>
                          <a:custGeom>
                            <a:avLst/>
                            <a:gdLst/>
                            <a:ahLst/>
                            <a:cxnLst/>
                            <a:rect l="0" t="0" r="0" b="0"/>
                            <a:pathLst>
                              <a:path w="66624">
                                <a:moveTo>
                                  <a:pt x="0" y="0"/>
                                </a:moveTo>
                                <a:lnTo>
                                  <a:pt x="6662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78" name="Shape 878"/>
                        <wps:cNvSpPr/>
                        <wps:spPr>
                          <a:xfrm>
                            <a:off x="2806263" y="1249034"/>
                            <a:ext cx="66624" cy="0"/>
                          </a:xfrm>
                          <a:custGeom>
                            <a:avLst/>
                            <a:gdLst/>
                            <a:ahLst/>
                            <a:cxnLst/>
                            <a:rect l="0" t="0" r="0" b="0"/>
                            <a:pathLst>
                              <a:path w="66624">
                                <a:moveTo>
                                  <a:pt x="0" y="0"/>
                                </a:moveTo>
                                <a:lnTo>
                                  <a:pt x="6662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79" name="Shape 879"/>
                        <wps:cNvSpPr/>
                        <wps:spPr>
                          <a:xfrm>
                            <a:off x="2806263" y="1650062"/>
                            <a:ext cx="66624" cy="0"/>
                          </a:xfrm>
                          <a:custGeom>
                            <a:avLst/>
                            <a:gdLst/>
                            <a:ahLst/>
                            <a:cxnLst/>
                            <a:rect l="0" t="0" r="0" b="0"/>
                            <a:pathLst>
                              <a:path w="66624">
                                <a:moveTo>
                                  <a:pt x="0" y="0"/>
                                </a:moveTo>
                                <a:lnTo>
                                  <a:pt x="6662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80" name="Shape 880"/>
                        <wps:cNvSpPr/>
                        <wps:spPr>
                          <a:xfrm>
                            <a:off x="984181" y="1986409"/>
                            <a:ext cx="0" cy="68567"/>
                          </a:xfrm>
                          <a:custGeom>
                            <a:avLst/>
                            <a:gdLst/>
                            <a:ahLst/>
                            <a:cxnLst/>
                            <a:rect l="0" t="0" r="0" b="0"/>
                            <a:pathLst>
                              <a:path h="68567">
                                <a:moveTo>
                                  <a:pt x="0" y="68567"/>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81" name="Shape 881"/>
                        <wps:cNvSpPr/>
                        <wps:spPr>
                          <a:xfrm>
                            <a:off x="1618381" y="1986409"/>
                            <a:ext cx="0" cy="68567"/>
                          </a:xfrm>
                          <a:custGeom>
                            <a:avLst/>
                            <a:gdLst/>
                            <a:ahLst/>
                            <a:cxnLst/>
                            <a:rect l="0" t="0" r="0" b="0"/>
                            <a:pathLst>
                              <a:path h="68567">
                                <a:moveTo>
                                  <a:pt x="0" y="68567"/>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82" name="Shape 882"/>
                        <wps:cNvSpPr/>
                        <wps:spPr>
                          <a:xfrm>
                            <a:off x="2239005" y="1986409"/>
                            <a:ext cx="0" cy="68567"/>
                          </a:xfrm>
                          <a:custGeom>
                            <a:avLst/>
                            <a:gdLst/>
                            <a:ahLst/>
                            <a:cxnLst/>
                            <a:rect l="0" t="0" r="0" b="0"/>
                            <a:pathLst>
                              <a:path h="68567">
                                <a:moveTo>
                                  <a:pt x="0" y="68567"/>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83" name="Shape 883"/>
                        <wps:cNvSpPr/>
                        <wps:spPr>
                          <a:xfrm>
                            <a:off x="984181" y="48541"/>
                            <a:ext cx="0" cy="68567"/>
                          </a:xfrm>
                          <a:custGeom>
                            <a:avLst/>
                            <a:gdLst/>
                            <a:ahLst/>
                            <a:cxnLst/>
                            <a:rect l="0" t="0" r="0" b="0"/>
                            <a:pathLst>
                              <a:path h="68567">
                                <a:moveTo>
                                  <a:pt x="0" y="68567"/>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84" name="Shape 884"/>
                        <wps:cNvSpPr/>
                        <wps:spPr>
                          <a:xfrm>
                            <a:off x="1618382" y="48541"/>
                            <a:ext cx="0" cy="68567"/>
                          </a:xfrm>
                          <a:custGeom>
                            <a:avLst/>
                            <a:gdLst/>
                            <a:ahLst/>
                            <a:cxnLst/>
                            <a:rect l="0" t="0" r="0" b="0"/>
                            <a:pathLst>
                              <a:path h="68567">
                                <a:moveTo>
                                  <a:pt x="0" y="68567"/>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85" name="Shape 885"/>
                        <wps:cNvSpPr/>
                        <wps:spPr>
                          <a:xfrm>
                            <a:off x="2239005" y="48541"/>
                            <a:ext cx="0" cy="68567"/>
                          </a:xfrm>
                          <a:custGeom>
                            <a:avLst/>
                            <a:gdLst/>
                            <a:ahLst/>
                            <a:cxnLst/>
                            <a:rect l="0" t="0" r="0" b="0"/>
                            <a:pathLst>
                              <a:path h="68567">
                                <a:moveTo>
                                  <a:pt x="0" y="68567"/>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86" name="Shape 886"/>
                        <wps:cNvSpPr/>
                        <wps:spPr>
                          <a:xfrm>
                            <a:off x="352877" y="115813"/>
                            <a:ext cx="2516112" cy="1684312"/>
                          </a:xfrm>
                          <a:custGeom>
                            <a:avLst/>
                            <a:gdLst/>
                            <a:ahLst/>
                            <a:cxnLst/>
                            <a:rect l="0" t="0" r="0" b="0"/>
                            <a:pathLst>
                              <a:path w="2516112" h="1684312">
                                <a:moveTo>
                                  <a:pt x="0" y="49162"/>
                                </a:moveTo>
                                <a:cubicBezTo>
                                  <a:pt x="0" y="49162"/>
                                  <a:pt x="155232" y="16815"/>
                                  <a:pt x="377736" y="0"/>
                                </a:cubicBezTo>
                                <a:lnTo>
                                  <a:pt x="635178" y="9055"/>
                                </a:lnTo>
                                <a:lnTo>
                                  <a:pt x="811111" y="138430"/>
                                </a:lnTo>
                                <a:lnTo>
                                  <a:pt x="965048" y="263906"/>
                                </a:lnTo>
                                <a:lnTo>
                                  <a:pt x="1407465" y="657174"/>
                                </a:lnTo>
                                <a:lnTo>
                                  <a:pt x="1606690" y="827926"/>
                                </a:lnTo>
                                <a:cubicBezTo>
                                  <a:pt x="1675447" y="882434"/>
                                  <a:pt x="1744205" y="936930"/>
                                  <a:pt x="1812963" y="991426"/>
                                </a:cubicBezTo>
                                <a:cubicBezTo>
                                  <a:pt x="1881937" y="1046099"/>
                                  <a:pt x="1941538" y="1105014"/>
                                  <a:pt x="2003362" y="1167333"/>
                                </a:cubicBezTo>
                                <a:cubicBezTo>
                                  <a:pt x="2079562" y="1244168"/>
                                  <a:pt x="2155774" y="1321003"/>
                                  <a:pt x="2231987" y="1397838"/>
                                </a:cubicBezTo>
                                <a:cubicBezTo>
                                  <a:pt x="2302828" y="1469263"/>
                                  <a:pt x="2373668" y="1540688"/>
                                  <a:pt x="2444509" y="1612125"/>
                                </a:cubicBezTo>
                                <a:cubicBezTo>
                                  <a:pt x="2468385" y="1636179"/>
                                  <a:pt x="2492248" y="1660246"/>
                                  <a:pt x="2516112" y="1684312"/>
                                </a:cubicBezTo>
                              </a:path>
                            </a:pathLst>
                          </a:custGeom>
                          <a:ln w="6350" cap="flat">
                            <a:miter lim="127000"/>
                          </a:ln>
                        </wps:spPr>
                        <wps:style>
                          <a:lnRef idx="1">
                            <a:srgbClr val="E53B30"/>
                          </a:lnRef>
                          <a:fillRef idx="0">
                            <a:srgbClr val="000000">
                              <a:alpha val="0"/>
                            </a:srgbClr>
                          </a:fillRef>
                          <a:effectRef idx="0">
                            <a:scrgbClr r="0" g="0" b="0"/>
                          </a:effectRef>
                          <a:fontRef idx="none"/>
                        </wps:style>
                        <wps:bodyPr/>
                      </wps:wsp>
                      <wps:wsp>
                        <wps:cNvPr id="887" name="Rectangle 887"/>
                        <wps:cNvSpPr/>
                        <wps:spPr>
                          <a:xfrm>
                            <a:off x="147617" y="2006397"/>
                            <a:ext cx="228515" cy="130264"/>
                          </a:xfrm>
                          <a:prstGeom prst="rect">
                            <a:avLst/>
                          </a:prstGeom>
                          <a:ln>
                            <a:noFill/>
                          </a:ln>
                        </wps:spPr>
                        <wps:txbx>
                          <w:txbxContent>
                            <w:p w14:paraId="2D0A6AD8" w14:textId="77777777" w:rsidR="00821EF0" w:rsidRDefault="00821EF0" w:rsidP="00165149">
                              <w:pPr>
                                <w:spacing w:after="160" w:line="259" w:lineRule="auto"/>
                              </w:pPr>
                              <w:r>
                                <w:rPr>
                                  <w:rFonts w:ascii="Calibri" w:eastAsia="Calibri" w:hAnsi="Calibri" w:cs="Calibri"/>
                                  <w:w w:val="94"/>
                                  <w:sz w:val="16"/>
                                </w:rPr>
                                <w:t>0.62</w:t>
                              </w:r>
                            </w:p>
                          </w:txbxContent>
                        </wps:txbx>
                        <wps:bodyPr horzOverflow="overflow" vert="horz" lIns="0" tIns="0" rIns="0" bIns="0" rtlCol="0">
                          <a:noAutofit/>
                        </wps:bodyPr>
                      </wps:wsp>
                      <wps:wsp>
                        <wps:cNvPr id="888" name="Rectangle 888"/>
                        <wps:cNvSpPr/>
                        <wps:spPr>
                          <a:xfrm>
                            <a:off x="147617" y="1605118"/>
                            <a:ext cx="228515" cy="130263"/>
                          </a:xfrm>
                          <a:prstGeom prst="rect">
                            <a:avLst/>
                          </a:prstGeom>
                          <a:ln>
                            <a:noFill/>
                          </a:ln>
                        </wps:spPr>
                        <wps:txbx>
                          <w:txbxContent>
                            <w:p w14:paraId="4FEFAC4A" w14:textId="77777777" w:rsidR="00821EF0" w:rsidRDefault="00821EF0" w:rsidP="00165149">
                              <w:pPr>
                                <w:spacing w:after="160" w:line="259" w:lineRule="auto"/>
                              </w:pPr>
                              <w:r>
                                <w:rPr>
                                  <w:rFonts w:ascii="Calibri" w:eastAsia="Calibri" w:hAnsi="Calibri" w:cs="Calibri"/>
                                  <w:w w:val="94"/>
                                  <w:sz w:val="16"/>
                                </w:rPr>
                                <w:t>0.63</w:t>
                              </w:r>
                            </w:p>
                          </w:txbxContent>
                        </wps:txbx>
                        <wps:bodyPr horzOverflow="overflow" vert="horz" lIns="0" tIns="0" rIns="0" bIns="0" rtlCol="0">
                          <a:noAutofit/>
                        </wps:bodyPr>
                      </wps:wsp>
                      <wps:wsp>
                        <wps:cNvPr id="889" name="Rectangle 889"/>
                        <wps:cNvSpPr/>
                        <wps:spPr>
                          <a:xfrm>
                            <a:off x="147617" y="1203838"/>
                            <a:ext cx="228515" cy="130263"/>
                          </a:xfrm>
                          <a:prstGeom prst="rect">
                            <a:avLst/>
                          </a:prstGeom>
                          <a:ln>
                            <a:noFill/>
                          </a:ln>
                        </wps:spPr>
                        <wps:txbx>
                          <w:txbxContent>
                            <w:p w14:paraId="0C3FA8E1" w14:textId="77777777" w:rsidR="00821EF0" w:rsidRDefault="00821EF0" w:rsidP="00165149">
                              <w:pPr>
                                <w:spacing w:after="160" w:line="259" w:lineRule="auto"/>
                              </w:pPr>
                              <w:r>
                                <w:rPr>
                                  <w:rFonts w:ascii="Calibri" w:eastAsia="Calibri" w:hAnsi="Calibri" w:cs="Calibri"/>
                                  <w:w w:val="94"/>
                                  <w:sz w:val="16"/>
                                </w:rPr>
                                <w:t>0.64</w:t>
                              </w:r>
                            </w:p>
                          </w:txbxContent>
                        </wps:txbx>
                        <wps:bodyPr horzOverflow="overflow" vert="horz" lIns="0" tIns="0" rIns="0" bIns="0" rtlCol="0">
                          <a:noAutofit/>
                        </wps:bodyPr>
                      </wps:wsp>
                      <wps:wsp>
                        <wps:cNvPr id="890" name="Rectangle 890"/>
                        <wps:cNvSpPr/>
                        <wps:spPr>
                          <a:xfrm>
                            <a:off x="147617" y="802559"/>
                            <a:ext cx="228515" cy="130263"/>
                          </a:xfrm>
                          <a:prstGeom prst="rect">
                            <a:avLst/>
                          </a:prstGeom>
                          <a:ln>
                            <a:noFill/>
                          </a:ln>
                        </wps:spPr>
                        <wps:txbx>
                          <w:txbxContent>
                            <w:p w14:paraId="54389241" w14:textId="77777777" w:rsidR="00821EF0" w:rsidRDefault="00821EF0" w:rsidP="00165149">
                              <w:pPr>
                                <w:spacing w:after="160" w:line="259" w:lineRule="auto"/>
                              </w:pPr>
                              <w:r>
                                <w:rPr>
                                  <w:rFonts w:ascii="Calibri" w:eastAsia="Calibri" w:hAnsi="Calibri" w:cs="Calibri"/>
                                  <w:w w:val="94"/>
                                  <w:sz w:val="16"/>
                                </w:rPr>
                                <w:t>0.65</w:t>
                              </w:r>
                            </w:p>
                          </w:txbxContent>
                        </wps:txbx>
                        <wps:bodyPr horzOverflow="overflow" vert="horz" lIns="0" tIns="0" rIns="0" bIns="0" rtlCol="0">
                          <a:noAutofit/>
                        </wps:bodyPr>
                      </wps:wsp>
                      <wps:wsp>
                        <wps:cNvPr id="891" name="Rectangle 891"/>
                        <wps:cNvSpPr/>
                        <wps:spPr>
                          <a:xfrm>
                            <a:off x="147617" y="401279"/>
                            <a:ext cx="228515" cy="130263"/>
                          </a:xfrm>
                          <a:prstGeom prst="rect">
                            <a:avLst/>
                          </a:prstGeom>
                          <a:ln>
                            <a:noFill/>
                          </a:ln>
                        </wps:spPr>
                        <wps:txbx>
                          <w:txbxContent>
                            <w:p w14:paraId="20E02609" w14:textId="77777777" w:rsidR="00821EF0" w:rsidRDefault="00821EF0" w:rsidP="00165149">
                              <w:pPr>
                                <w:spacing w:after="160" w:line="259" w:lineRule="auto"/>
                              </w:pPr>
                              <w:r>
                                <w:rPr>
                                  <w:rFonts w:ascii="Calibri" w:eastAsia="Calibri" w:hAnsi="Calibri" w:cs="Calibri"/>
                                  <w:w w:val="94"/>
                                  <w:sz w:val="16"/>
                                </w:rPr>
                                <w:t>0.66</w:t>
                              </w:r>
                            </w:p>
                          </w:txbxContent>
                        </wps:txbx>
                        <wps:bodyPr horzOverflow="overflow" vert="horz" lIns="0" tIns="0" rIns="0" bIns="0" rtlCol="0">
                          <a:noAutofit/>
                        </wps:bodyPr>
                      </wps:wsp>
                      <wps:wsp>
                        <wps:cNvPr id="892" name="Rectangle 892"/>
                        <wps:cNvSpPr/>
                        <wps:spPr>
                          <a:xfrm>
                            <a:off x="147617" y="0"/>
                            <a:ext cx="228515" cy="130263"/>
                          </a:xfrm>
                          <a:prstGeom prst="rect">
                            <a:avLst/>
                          </a:prstGeom>
                          <a:ln>
                            <a:noFill/>
                          </a:ln>
                        </wps:spPr>
                        <wps:txbx>
                          <w:txbxContent>
                            <w:p w14:paraId="2CD52F04" w14:textId="77777777" w:rsidR="00821EF0" w:rsidRDefault="00821EF0" w:rsidP="00165149">
                              <w:pPr>
                                <w:spacing w:after="160" w:line="259" w:lineRule="auto"/>
                              </w:pPr>
                              <w:r>
                                <w:rPr>
                                  <w:rFonts w:ascii="Calibri" w:eastAsia="Calibri" w:hAnsi="Calibri" w:cs="Calibri"/>
                                  <w:w w:val="94"/>
                                  <w:sz w:val="16"/>
                                </w:rPr>
                                <w:t>0.67</w:t>
                              </w:r>
                            </w:p>
                          </w:txbxContent>
                        </wps:txbx>
                        <wps:bodyPr horzOverflow="overflow" vert="horz" lIns="0" tIns="0" rIns="0" bIns="0" rtlCol="0">
                          <a:noAutofit/>
                        </wps:bodyPr>
                      </wps:wsp>
                      <wps:wsp>
                        <wps:cNvPr id="893" name="Rectangle 893"/>
                        <wps:cNvSpPr/>
                        <wps:spPr>
                          <a:xfrm rot="-5399999">
                            <a:off x="-410593" y="869489"/>
                            <a:ext cx="950234" cy="129047"/>
                          </a:xfrm>
                          <a:prstGeom prst="rect">
                            <a:avLst/>
                          </a:prstGeom>
                          <a:ln>
                            <a:noFill/>
                          </a:ln>
                        </wps:spPr>
                        <wps:txbx>
                          <w:txbxContent>
                            <w:p w14:paraId="125348C3" w14:textId="77777777" w:rsidR="00821EF0" w:rsidRDefault="00821EF0" w:rsidP="00165149">
                              <w:pPr>
                                <w:spacing w:after="160" w:line="259" w:lineRule="auto"/>
                              </w:pPr>
                              <w:r>
                                <w:rPr>
                                  <w:rFonts w:ascii="Calibri" w:eastAsia="Calibri" w:hAnsi="Calibri" w:cs="Calibri"/>
                                  <w:sz w:val="16"/>
                                </w:rPr>
                                <w:t>Peak</w:t>
                              </w:r>
                              <w:r>
                                <w:rPr>
                                  <w:rFonts w:ascii="Calibri" w:eastAsia="Calibri" w:hAnsi="Calibri" w:cs="Calibri"/>
                                  <w:spacing w:val="-189"/>
                                  <w:sz w:val="16"/>
                                </w:rPr>
                                <w:t xml:space="preserve"> </w:t>
                              </w:r>
                              <w:r>
                                <w:rPr>
                                  <w:rFonts w:ascii="Calibri" w:eastAsia="Calibri" w:hAnsi="Calibri" w:cs="Calibri"/>
                                  <w:sz w:val="16"/>
                                </w:rPr>
                                <w:t>value</w:t>
                              </w:r>
                              <w:r>
                                <w:rPr>
                                  <w:rFonts w:ascii="Calibri" w:eastAsia="Calibri" w:hAnsi="Calibri" w:cs="Calibri"/>
                                  <w:spacing w:val="-189"/>
                                  <w:sz w:val="16"/>
                                </w:rPr>
                                <w:t xml:space="preserve"> </w:t>
                              </w:r>
                              <w:r>
                                <w:rPr>
                                  <w:rFonts w:ascii="Calibri" w:eastAsia="Calibri" w:hAnsi="Calibri" w:cs="Calibri"/>
                                  <w:sz w:val="16"/>
                                </w:rPr>
                                <w:t>of</w:t>
                              </w:r>
                              <w:r>
                                <w:rPr>
                                  <w:rFonts w:ascii="Calibri" w:eastAsia="Calibri" w:hAnsi="Calibri" w:cs="Calibri"/>
                                  <w:spacing w:val="-189"/>
                                  <w:sz w:val="16"/>
                                </w:rPr>
                                <w:t xml:space="preserve"> </w:t>
                              </w:r>
                              <w:r>
                                <w:rPr>
                                  <w:rFonts w:ascii="Calibri" w:eastAsia="Calibri" w:hAnsi="Calibri" w:cs="Calibri"/>
                                  <w:sz w:val="16"/>
                                </w:rPr>
                                <w:t>PSF</w:t>
                              </w:r>
                            </w:p>
                          </w:txbxContent>
                        </wps:txbx>
                        <wps:bodyPr horzOverflow="overflow" vert="horz" lIns="0" tIns="0" rIns="0" bIns="0" rtlCol="0">
                          <a:noAutofit/>
                        </wps:bodyPr>
                      </wps:wsp>
                      <wps:wsp>
                        <wps:cNvPr id="2117" name="Rectangle 2117"/>
                        <wps:cNvSpPr/>
                        <wps:spPr>
                          <a:xfrm>
                            <a:off x="886927" y="2092759"/>
                            <a:ext cx="277147" cy="130263"/>
                          </a:xfrm>
                          <a:prstGeom prst="rect">
                            <a:avLst/>
                          </a:prstGeom>
                          <a:ln>
                            <a:noFill/>
                          </a:ln>
                        </wps:spPr>
                        <wps:txbx>
                          <w:txbxContent>
                            <w:p w14:paraId="4C3A3E54" w14:textId="77777777" w:rsidR="00821EF0" w:rsidRDefault="00821EF0" w:rsidP="00165149">
                              <w:pPr>
                                <w:spacing w:after="160" w:line="259" w:lineRule="auto"/>
                              </w:pPr>
                              <w:r>
                                <w:rPr>
                                  <w:rFonts w:ascii="Calibri" w:eastAsia="Calibri" w:hAnsi="Calibri" w:cs="Calibri"/>
                                  <w:sz w:val="16"/>
                                </w:rPr>
                                <w:t>−100</w:t>
                              </w:r>
                            </w:p>
                          </w:txbxContent>
                        </wps:txbx>
                        <wps:bodyPr horzOverflow="overflow" vert="horz" lIns="0" tIns="0" rIns="0" bIns="0" rtlCol="0">
                          <a:noAutofit/>
                        </wps:bodyPr>
                      </wps:wsp>
                      <wps:wsp>
                        <wps:cNvPr id="2118" name="Rectangle 2118"/>
                        <wps:cNvSpPr/>
                        <wps:spPr>
                          <a:xfrm>
                            <a:off x="1593992" y="2092759"/>
                            <a:ext cx="64861" cy="130263"/>
                          </a:xfrm>
                          <a:prstGeom prst="rect">
                            <a:avLst/>
                          </a:prstGeom>
                          <a:ln>
                            <a:noFill/>
                          </a:ln>
                        </wps:spPr>
                        <wps:txbx>
                          <w:txbxContent>
                            <w:p w14:paraId="540BC327" w14:textId="77777777" w:rsidR="00821EF0" w:rsidRDefault="00821EF0" w:rsidP="00165149">
                              <w:pPr>
                                <w:spacing w:after="160" w:line="259" w:lineRule="auto"/>
                              </w:pPr>
                              <w:r>
                                <w:rPr>
                                  <w:rFonts w:ascii="Calibri" w:eastAsia="Calibri" w:hAnsi="Calibri" w:cs="Calibri"/>
                                  <w:w w:val="94"/>
                                  <w:sz w:val="16"/>
                                </w:rPr>
                                <w:t>0</w:t>
                              </w:r>
                            </w:p>
                          </w:txbxContent>
                        </wps:txbx>
                        <wps:bodyPr horzOverflow="overflow" vert="horz" lIns="0" tIns="0" rIns="0" bIns="0" rtlCol="0">
                          <a:noAutofit/>
                        </wps:bodyPr>
                      </wps:wsp>
                      <wps:wsp>
                        <wps:cNvPr id="2119" name="Rectangle 2119"/>
                        <wps:cNvSpPr/>
                        <wps:spPr>
                          <a:xfrm>
                            <a:off x="2172472" y="2092759"/>
                            <a:ext cx="194585" cy="130263"/>
                          </a:xfrm>
                          <a:prstGeom prst="rect">
                            <a:avLst/>
                          </a:prstGeom>
                          <a:ln>
                            <a:noFill/>
                          </a:ln>
                        </wps:spPr>
                        <wps:txbx>
                          <w:txbxContent>
                            <w:p w14:paraId="641A397F" w14:textId="77777777" w:rsidR="00821EF0" w:rsidRDefault="00821EF0" w:rsidP="00165149">
                              <w:pPr>
                                <w:spacing w:after="160" w:line="259" w:lineRule="auto"/>
                              </w:pPr>
                              <w:r>
                                <w:rPr>
                                  <w:rFonts w:ascii="Calibri" w:eastAsia="Calibri" w:hAnsi="Calibri" w:cs="Calibri"/>
                                  <w:w w:val="94"/>
                                  <w:sz w:val="16"/>
                                </w:rPr>
                                <w:t>100</w:t>
                              </w:r>
                            </w:p>
                          </w:txbxContent>
                        </wps:txbx>
                        <wps:bodyPr horzOverflow="overflow" vert="horz" lIns="0" tIns="0" rIns="0" bIns="0" rtlCol="0">
                          <a:noAutofit/>
                        </wps:bodyPr>
                      </wps:wsp>
                      <wps:wsp>
                        <wps:cNvPr id="895" name="Rectangle 895"/>
                        <wps:cNvSpPr/>
                        <wps:spPr>
                          <a:xfrm>
                            <a:off x="2799720" y="2092768"/>
                            <a:ext cx="194585" cy="130264"/>
                          </a:xfrm>
                          <a:prstGeom prst="rect">
                            <a:avLst/>
                          </a:prstGeom>
                          <a:ln>
                            <a:noFill/>
                          </a:ln>
                        </wps:spPr>
                        <wps:txbx>
                          <w:txbxContent>
                            <w:p w14:paraId="2DE6FA56" w14:textId="77777777" w:rsidR="00821EF0" w:rsidRDefault="00821EF0" w:rsidP="00165149">
                              <w:pPr>
                                <w:spacing w:after="160" w:line="259" w:lineRule="auto"/>
                              </w:pPr>
                              <w:r>
                                <w:rPr>
                                  <w:rFonts w:ascii="Calibri" w:eastAsia="Calibri" w:hAnsi="Calibri" w:cs="Calibri"/>
                                  <w:w w:val="94"/>
                                  <w:sz w:val="16"/>
                                </w:rPr>
                                <w:t>200</w:t>
                              </w:r>
                            </w:p>
                          </w:txbxContent>
                        </wps:txbx>
                        <wps:bodyPr horzOverflow="overflow" vert="horz" lIns="0" tIns="0" rIns="0" bIns="0" rtlCol="0">
                          <a:noAutofit/>
                        </wps:bodyPr>
                      </wps:wsp>
                      <wps:wsp>
                        <wps:cNvPr id="896" name="Rectangle 896"/>
                        <wps:cNvSpPr/>
                        <wps:spPr>
                          <a:xfrm>
                            <a:off x="259679" y="2092759"/>
                            <a:ext cx="277147" cy="130263"/>
                          </a:xfrm>
                          <a:prstGeom prst="rect">
                            <a:avLst/>
                          </a:prstGeom>
                          <a:ln>
                            <a:noFill/>
                          </a:ln>
                        </wps:spPr>
                        <wps:txbx>
                          <w:txbxContent>
                            <w:p w14:paraId="5BC2F18B" w14:textId="77777777" w:rsidR="00821EF0" w:rsidRDefault="00821EF0" w:rsidP="00165149">
                              <w:pPr>
                                <w:spacing w:after="160" w:line="259" w:lineRule="auto"/>
                              </w:pPr>
                              <w:r>
                                <w:rPr>
                                  <w:rFonts w:ascii="Calibri" w:eastAsia="Calibri" w:hAnsi="Calibri" w:cs="Calibri"/>
                                  <w:sz w:val="16"/>
                                </w:rPr>
                                <w:t>−200</w:t>
                              </w:r>
                            </w:p>
                          </w:txbxContent>
                        </wps:txbx>
                        <wps:bodyPr horzOverflow="overflow" vert="horz" lIns="0" tIns="0" rIns="0" bIns="0" rtlCol="0">
                          <a:noAutofit/>
                        </wps:bodyPr>
                      </wps:wsp>
                      <wps:wsp>
                        <wps:cNvPr id="15463" name="Rectangle 15463"/>
                        <wps:cNvSpPr/>
                        <wps:spPr>
                          <a:xfrm>
                            <a:off x="1406713" y="2239317"/>
                            <a:ext cx="64861" cy="130263"/>
                          </a:xfrm>
                          <a:prstGeom prst="rect">
                            <a:avLst/>
                          </a:prstGeom>
                          <a:ln>
                            <a:noFill/>
                          </a:ln>
                        </wps:spPr>
                        <wps:txbx>
                          <w:txbxContent>
                            <w:p w14:paraId="3D2BE3A8" w14:textId="77777777" w:rsidR="00821EF0" w:rsidRDefault="00821EF0" w:rsidP="00165149">
                              <w:pPr>
                                <w:spacing w:after="160" w:line="259" w:lineRule="auto"/>
                              </w:pPr>
                              <w:r>
                                <w:rPr>
                                  <w:rFonts w:ascii="Calibri" w:eastAsia="Calibri" w:hAnsi="Calibri" w:cs="Calibri"/>
                                  <w:w w:val="94"/>
                                  <w:sz w:val="16"/>
                                </w:rPr>
                                <w:t>2</w:t>
                              </w:r>
                            </w:p>
                          </w:txbxContent>
                        </wps:txbx>
                        <wps:bodyPr horzOverflow="overflow" vert="horz" lIns="0" tIns="0" rIns="0" bIns="0" rtlCol="0">
                          <a:noAutofit/>
                        </wps:bodyPr>
                      </wps:wsp>
                      <wps:wsp>
                        <wps:cNvPr id="15464" name="Rectangle 15464"/>
                        <wps:cNvSpPr/>
                        <wps:spPr>
                          <a:xfrm>
                            <a:off x="1455481" y="2239317"/>
                            <a:ext cx="185531" cy="130263"/>
                          </a:xfrm>
                          <a:prstGeom prst="rect">
                            <a:avLst/>
                          </a:prstGeom>
                          <a:ln>
                            <a:noFill/>
                          </a:ln>
                        </wps:spPr>
                        <wps:txbx>
                          <w:txbxContent>
                            <w:p w14:paraId="66A134AF" w14:textId="77777777" w:rsidR="00821EF0" w:rsidRDefault="00821EF0" w:rsidP="00165149">
                              <w:pPr>
                                <w:spacing w:after="160" w:line="259" w:lineRule="auto"/>
                              </w:pPr>
                              <w:r>
                                <w:rPr>
                                  <w:rFonts w:ascii="Calibri" w:eastAsia="Calibri" w:hAnsi="Calibri" w:cs="Calibri"/>
                                  <w:spacing w:val="3"/>
                                  <w:w w:val="107"/>
                                  <w:sz w:val="16"/>
                                </w:rPr>
                                <w:t>Δw</w:t>
                              </w:r>
                            </w:p>
                          </w:txbxContent>
                        </wps:txbx>
                        <wps:bodyPr horzOverflow="overflow" vert="horz" lIns="0" tIns="0" rIns="0" bIns="0" rtlCol="0">
                          <a:noAutofit/>
                        </wps:bodyPr>
                      </wps:wsp>
                      <wps:wsp>
                        <wps:cNvPr id="898" name="Rectangle 898"/>
                        <wps:cNvSpPr/>
                        <wps:spPr>
                          <a:xfrm>
                            <a:off x="1619209" y="2237793"/>
                            <a:ext cx="46754" cy="129046"/>
                          </a:xfrm>
                          <a:prstGeom prst="rect">
                            <a:avLst/>
                          </a:prstGeom>
                          <a:ln>
                            <a:noFill/>
                          </a:ln>
                        </wps:spPr>
                        <wps:txbx>
                          <w:txbxContent>
                            <w:p w14:paraId="2BAB9170" w14:textId="77777777" w:rsidR="00821EF0" w:rsidRDefault="00821EF0" w:rsidP="00165149">
                              <w:pPr>
                                <w:spacing w:after="160" w:line="259" w:lineRule="auto"/>
                              </w:pPr>
                              <w:r>
                                <w:rPr>
                                  <w:rFonts w:ascii="Calibri" w:eastAsia="Calibri" w:hAnsi="Calibri" w:cs="Calibri"/>
                                  <w:w w:val="115"/>
                                  <w:sz w:val="16"/>
                                </w:rPr>
                                <w:t>(</w:t>
                              </w:r>
                            </w:p>
                          </w:txbxContent>
                        </wps:txbx>
                        <wps:bodyPr horzOverflow="overflow" vert="horz" lIns="0" tIns="0" rIns="0" bIns="0" rtlCol="0">
                          <a:noAutofit/>
                        </wps:bodyPr>
                      </wps:wsp>
                      <wps:wsp>
                        <wps:cNvPr id="899" name="Rectangle 899"/>
                        <wps:cNvSpPr/>
                        <wps:spPr>
                          <a:xfrm>
                            <a:off x="1654363" y="2239317"/>
                            <a:ext cx="74996" cy="130263"/>
                          </a:xfrm>
                          <a:prstGeom prst="rect">
                            <a:avLst/>
                          </a:prstGeom>
                          <a:ln>
                            <a:noFill/>
                          </a:ln>
                        </wps:spPr>
                        <wps:txbx>
                          <w:txbxContent>
                            <w:p w14:paraId="7990EF4E" w14:textId="79D60376" w:rsidR="00821EF0" w:rsidRDefault="00821EF0" w:rsidP="00165149">
                              <w:pPr>
                                <w:spacing w:after="160" w:line="259" w:lineRule="auto"/>
                              </w:pPr>
                              <w:ins w:id="1008" w:author="Author">
                                <w:r>
                                  <w:rPr>
                                    <w:rFonts w:ascii="Calibri" w:eastAsia="Calibri" w:hAnsi="Calibri" w:cs="Calibri"/>
                                    <w:w w:val="109"/>
                                    <w:sz w:val="16"/>
                                  </w:rPr>
                                  <w:t>µ</w:t>
                                </w:r>
                              </w:ins>
                              <w:del w:id="1009" w:author="Author">
                                <w:r w:rsidDel="00AE0178">
                                  <w:rPr>
                                    <w:rFonts w:ascii="Calibri" w:eastAsia="Calibri" w:hAnsi="Calibri" w:cs="Calibri"/>
                                    <w:w w:val="109"/>
                                    <w:sz w:val="16"/>
                                  </w:rPr>
                                  <w:delText></w:delText>
                                </w:r>
                              </w:del>
                            </w:p>
                          </w:txbxContent>
                        </wps:txbx>
                        <wps:bodyPr horzOverflow="overflow" vert="horz" lIns="0" tIns="0" rIns="0" bIns="0" rtlCol="0">
                          <a:noAutofit/>
                        </wps:bodyPr>
                      </wps:wsp>
                      <wps:wsp>
                        <wps:cNvPr id="900" name="Rectangle 900"/>
                        <wps:cNvSpPr/>
                        <wps:spPr>
                          <a:xfrm>
                            <a:off x="1711665" y="2237793"/>
                            <a:ext cx="157424" cy="129046"/>
                          </a:xfrm>
                          <a:prstGeom prst="rect">
                            <a:avLst/>
                          </a:prstGeom>
                          <a:ln>
                            <a:noFill/>
                          </a:ln>
                        </wps:spPr>
                        <wps:txbx>
                          <w:txbxContent>
                            <w:p w14:paraId="5EBAB66F" w14:textId="77777777" w:rsidR="00821EF0" w:rsidRDefault="00821EF0" w:rsidP="00165149">
                              <w:pPr>
                                <w:spacing w:after="160" w:line="259" w:lineRule="auto"/>
                              </w:pPr>
                              <w:r>
                                <w:rPr>
                                  <w:rFonts w:ascii="Calibri" w:eastAsia="Calibri" w:hAnsi="Calibri" w:cs="Calibri"/>
                                  <w:w w:val="106"/>
                                  <w:sz w:val="16"/>
                                </w:rPr>
                                <w:t>m)</w:t>
                              </w:r>
                            </w:p>
                          </w:txbxContent>
                        </wps:txbx>
                        <wps:bodyPr horzOverflow="overflow" vert="horz" lIns="0" tIns="0" rIns="0" bIns="0" rtlCol="0">
                          <a:noAutofit/>
                        </wps:bodyPr>
                      </wps:wsp>
                    </wpg:wgp>
                  </a:graphicData>
                </a:graphic>
              </wp:inline>
            </w:drawing>
          </mc:Choice>
          <mc:Fallback>
            <w:pict>
              <v:group w14:anchorId="6E2925F5" id="Group 21151" o:spid="_x0000_s1435" style="width:231.95pt;height:184.05pt;mso-position-horizontal-relative:char;mso-position-vertical-relative:line" coordsize="29460,23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">
                <v:shape id="Shape 870" o:spid="_x0000_s1436" style="position:absolute;left:3638;top:485;width:25090;height:20064;visibility:visible;mso-wrap-style:square;v-text-anchor:top" coordsize="2509000,2006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" path="m2509000,2006435l,2006435,,,2509000,r,2006435xe" filled="f" strokecolor="#171616" strokeweight=".5pt">
                  <v:stroke miterlimit="83231f" joinstyle="miter"/>
                  <v:path arrowok="t" textboxrect="0,0,2509000,2006435"/>
                </v:shape>
                <v:shape id="Shape 872" o:spid="_x0000_s1437" style="position:absolute;left:3638;top:4521;width:666;height:0;visibility:visible;mso-wrap-style:square;v-text-anchor:top" coordsize="66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" path="m,l66624,e" filled="f" strokecolor="#171616" strokeweight=".5pt">
                  <v:stroke miterlimit="83231f" joinstyle="miter"/>
                  <v:path arrowok="t" textboxrect="0,0,66624,0"/>
                </v:shape>
                <v:shape id="Shape 873" o:spid="_x0000_s1438" style="position:absolute;left:3638;top:8531;width:666;height:0;visibility:visible;mso-wrap-style:square;v-text-anchor:top" coordsize="66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" path="m,l66624,e" filled="f" strokecolor="#171616" strokeweight=".5pt">
                  <v:stroke miterlimit="83231f" joinstyle="miter"/>
                  <v:path arrowok="t" textboxrect="0,0,66624,0"/>
                </v:shape>
                <v:shape id="Shape 874" o:spid="_x0000_s1439" style="position:absolute;left:3638;top:12490;width:666;height:0;visibility:visible;mso-wrap-style:square;v-text-anchor:top" coordsize="66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" path="m,l66624,e" filled="f" strokecolor="#171616" strokeweight=".5pt">
                  <v:stroke miterlimit="83231f" joinstyle="miter"/>
                  <v:path arrowok="t" textboxrect="0,0,66624,0"/>
                </v:shape>
                <v:shape id="Shape 875" o:spid="_x0000_s1440" style="position:absolute;left:3638;top:16500;width:666;height:0;visibility:visible;mso-wrap-style:square;v-text-anchor:top" coordsize="66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" path="m,l66624,e" filled="f" strokecolor="#171616" strokeweight=".5pt">
                  <v:stroke miterlimit="83231f" joinstyle="miter"/>
                  <v:path arrowok="t" textboxrect="0,0,66624,0"/>
                </v:shape>
                <v:shape id="Shape 876" o:spid="_x0000_s1441" style="position:absolute;left:28062;top:4521;width:666;height:0;visibility:visible;mso-wrap-style:square;v-text-anchor:top" coordsize="66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" path="m,l66624,e" filled="f" strokecolor="#171616" strokeweight=".5pt">
                  <v:stroke miterlimit="83231f" joinstyle="miter"/>
                  <v:path arrowok="t" textboxrect="0,0,66624,0"/>
                </v:shape>
                <v:shape id="Shape 877" o:spid="_x0000_s1442" style="position:absolute;left:28062;top:8531;width:666;height:0;visibility:visible;mso-wrap-style:square;v-text-anchor:top" coordsize="66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" path="m,l66624,e" filled="f" strokecolor="#171616" strokeweight=".5pt">
                  <v:stroke miterlimit="83231f" joinstyle="miter"/>
                  <v:path arrowok="t" textboxrect="0,0,66624,0"/>
                </v:shape>
                <v:shape id="Shape 878" o:spid="_x0000_s1443" style="position:absolute;left:28062;top:12490;width:666;height:0;visibility:visible;mso-wrap-style:square;v-text-anchor:top" coordsize="66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" path="m,l66624,e" filled="f" strokecolor="#171616" strokeweight=".5pt">
                  <v:stroke miterlimit="83231f" joinstyle="miter"/>
                  <v:path arrowok="t" textboxrect="0,0,66624,0"/>
                </v:shape>
                <v:shape id="Shape 879" o:spid="_x0000_s1444" style="position:absolute;left:28062;top:16500;width:666;height:0;visibility:visible;mso-wrap-style:square;v-text-anchor:top" coordsize="66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" path="m,l66624,e" filled="f" strokecolor="#171616" strokeweight=".5pt">
                  <v:stroke miterlimit="83231f" joinstyle="miter"/>
                  <v:path arrowok="t" textboxrect="0,0,66624,0"/>
                </v:shape>
                <v:shape id="Shape 880" o:spid="_x0000_s1445" style="position:absolute;left:9841;top:19864;width:0;height:685;visibility:visible;mso-wrap-style:square;v-text-anchor:top" coordsize="0,68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" path="m,68567l,e" filled="f" strokecolor="#171616" strokeweight=".5pt">
                  <v:stroke miterlimit="83231f" joinstyle="miter"/>
                  <v:path arrowok="t" textboxrect="0,0,0,68567"/>
                </v:shape>
                <v:shape id="Shape 881" o:spid="_x0000_s1446" style="position:absolute;left:16183;top:19864;width:0;height:685;visibility:visible;mso-wrap-style:square;v-text-anchor:top" coordsize="0,68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" path="m,68567l,e" filled="f" strokecolor="#171616" strokeweight=".5pt">
                  <v:stroke miterlimit="83231f" joinstyle="miter"/>
                  <v:path arrowok="t" textboxrect="0,0,0,68567"/>
                </v:shape>
                <v:shape id="Shape 882" o:spid="_x0000_s1447" style="position:absolute;left:22390;top:19864;width:0;height:685;visibility:visible;mso-wrap-style:square;v-text-anchor:top" coordsize="0,68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" path="m,68567l,e" filled="f" strokecolor="#171616" strokeweight=".5pt">
                  <v:stroke miterlimit="83231f" joinstyle="miter"/>
                  <v:path arrowok="t" textboxrect="0,0,0,68567"/>
                </v:shape>
                <v:shape id="Shape 883" o:spid="_x0000_s1448" style="position:absolute;left:9841;top:485;width:0;height:686;visibility:visible;mso-wrap-style:square;v-text-anchor:top" coordsize="0,68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" path="m,68567l,e" filled="f" strokecolor="#171616" strokeweight=".5pt">
                  <v:stroke miterlimit="83231f" joinstyle="miter"/>
                  <v:path arrowok="t" textboxrect="0,0,0,68567"/>
                </v:shape>
                <v:shape id="Shape 884" o:spid="_x0000_s1449" style="position:absolute;left:16183;top:485;width:0;height:686;visibility:visible;mso-wrap-style:square;v-text-anchor:top" coordsize="0,68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" path="m,68567l,e" filled="f" strokecolor="#171616" strokeweight=".5pt">
                  <v:stroke miterlimit="83231f" joinstyle="miter"/>
                  <v:path arrowok="t" textboxrect="0,0,0,68567"/>
                </v:shape>
                <v:shape id="Shape 885" o:spid="_x0000_s1450" style="position:absolute;left:22390;top:485;width:0;height:686;visibility:visible;mso-wrap-style:square;v-text-anchor:top" coordsize="0,68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" path="m,68567l,e" filled="f" strokecolor="#171616" strokeweight=".5pt">
                  <v:stroke miterlimit="83231f" joinstyle="miter"/>
                  <v:path arrowok="t" textboxrect="0,0,0,68567"/>
                </v:shape>
                <v:shape id="Shape 886" o:spid="_x0000_s1451" style="position:absolute;left:3528;top:1158;width:25161;height:16843;visibility:visible;mso-wrap-style:square;v-text-anchor:top" coordsize="2516112,168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" path="m,49162c,49162,155232,16815,377736,l635178,9055,811111,138430,965048,263906r442417,393268l1606690,827926v68757,54508,137515,109004,206273,163500c1881937,1046099,1941538,1105014,2003362,1167333v76200,76835,152412,153670,228625,230505c2302828,1469263,2373668,1540688,2444509,1612125v23876,24054,47739,48121,71603,72187e" filled="f" strokecolor="#e4362a" strokeweight=".5pt">
                  <v:stroke miterlimit="83231f" joinstyle="miter"/>
                  <v:path arrowok="t" textboxrect="0,0,2516112,1684312"/>
                </v:shape>
                <v:rect id="Rectangle 887" o:spid="_x0000_s1452" style="position:absolute;left:1476;top:20063;width:228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" filled="f" stroked="f">
                  <v:textbox inset="0,0,0,0">
                    <w:txbxContent>
                      <w:p w14:paraId="2D0A6AD8" w14:textId="77777777" w:rsidR="00821EF0" w:rsidRDefault="00821EF0" w:rsidP="00165149">
                        <w:pPr>
                          <w:spacing w:after="160" w:line="259" w:lineRule="auto"/>
                        </w:pPr>
                        <w:r>
                          <w:rPr>
                            <w:rFonts w:ascii="Calibri" w:eastAsia="Calibri" w:hAnsi="Calibri" w:cs="Calibri"/>
                            <w:w w:val="94"/>
                            <w:sz w:val="16"/>
                          </w:rPr>
                          <w:t>0.62</w:t>
                        </w:r>
                      </w:p>
                    </w:txbxContent>
                  </v:textbox>
                </v:rect>
                <v:rect id="Rectangle 888" o:spid="_x0000_s1453" style="position:absolute;left:1476;top:16051;width:228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" filled="f" stroked="f">
                  <v:textbox inset="0,0,0,0">
                    <w:txbxContent>
                      <w:p w14:paraId="4FEFAC4A" w14:textId="77777777" w:rsidR="00821EF0" w:rsidRDefault="00821EF0" w:rsidP="00165149">
                        <w:pPr>
                          <w:spacing w:after="160" w:line="259" w:lineRule="auto"/>
                        </w:pPr>
                        <w:r>
                          <w:rPr>
                            <w:rFonts w:ascii="Calibri" w:eastAsia="Calibri" w:hAnsi="Calibri" w:cs="Calibri"/>
                            <w:w w:val="94"/>
                            <w:sz w:val="16"/>
                          </w:rPr>
                          <w:t>0.63</w:t>
                        </w:r>
                      </w:p>
                    </w:txbxContent>
                  </v:textbox>
                </v:rect>
                <v:rect id="Rectangle 889" o:spid="_x0000_s1454" style="position:absolute;left:1476;top:12038;width:228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" filled="f" stroked="f">
                  <v:textbox inset="0,0,0,0">
                    <w:txbxContent>
                      <w:p w14:paraId="0C3FA8E1" w14:textId="77777777" w:rsidR="00821EF0" w:rsidRDefault="00821EF0" w:rsidP="00165149">
                        <w:pPr>
                          <w:spacing w:after="160" w:line="259" w:lineRule="auto"/>
                        </w:pPr>
                        <w:r>
                          <w:rPr>
                            <w:rFonts w:ascii="Calibri" w:eastAsia="Calibri" w:hAnsi="Calibri" w:cs="Calibri"/>
                            <w:w w:val="94"/>
                            <w:sz w:val="16"/>
                          </w:rPr>
                          <w:t>0.64</w:t>
                        </w:r>
                      </w:p>
                    </w:txbxContent>
                  </v:textbox>
                </v:rect>
                <v:rect id="Rectangle 890" o:spid="_x0000_s1455" style="position:absolute;left:1476;top:8025;width:228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" filled="f" stroked="f">
                  <v:textbox inset="0,0,0,0">
                    <w:txbxContent>
                      <w:p w14:paraId="54389241" w14:textId="77777777" w:rsidR="00821EF0" w:rsidRDefault="00821EF0" w:rsidP="00165149">
                        <w:pPr>
                          <w:spacing w:after="160" w:line="259" w:lineRule="auto"/>
                        </w:pPr>
                        <w:r>
                          <w:rPr>
                            <w:rFonts w:ascii="Calibri" w:eastAsia="Calibri" w:hAnsi="Calibri" w:cs="Calibri"/>
                            <w:w w:val="94"/>
                            <w:sz w:val="16"/>
                          </w:rPr>
                          <w:t>0.65</w:t>
                        </w:r>
                      </w:p>
                    </w:txbxContent>
                  </v:textbox>
                </v:rect>
                <v:rect id="Rectangle 891" o:spid="_x0000_s1456" style="position:absolute;left:1476;top:4012;width:228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" filled="f" stroked="f">
                  <v:textbox inset="0,0,0,0">
                    <w:txbxContent>
                      <w:p w14:paraId="20E02609" w14:textId="77777777" w:rsidR="00821EF0" w:rsidRDefault="00821EF0" w:rsidP="00165149">
                        <w:pPr>
                          <w:spacing w:after="160" w:line="259" w:lineRule="auto"/>
                        </w:pPr>
                        <w:r>
                          <w:rPr>
                            <w:rFonts w:ascii="Calibri" w:eastAsia="Calibri" w:hAnsi="Calibri" w:cs="Calibri"/>
                            <w:w w:val="94"/>
                            <w:sz w:val="16"/>
                          </w:rPr>
                          <w:t>0.66</w:t>
                        </w:r>
                      </w:p>
                    </w:txbxContent>
                  </v:textbox>
                </v:rect>
                <v:rect id="Rectangle 892" o:spid="_x0000_s1457" style="position:absolute;left:1476;width:228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14:paraId="2CD52F04" w14:textId="77777777" w:rsidR="00821EF0" w:rsidRDefault="00821EF0" w:rsidP="00165149">
                        <w:pPr>
                          <w:spacing w:after="160" w:line="259" w:lineRule="auto"/>
                        </w:pPr>
                        <w:r>
                          <w:rPr>
                            <w:rFonts w:ascii="Calibri" w:eastAsia="Calibri" w:hAnsi="Calibri" w:cs="Calibri"/>
                            <w:w w:val="94"/>
                            <w:sz w:val="16"/>
                          </w:rPr>
                          <w:t>0.67</w:t>
                        </w:r>
                      </w:p>
                    </w:txbxContent>
                  </v:textbox>
                </v:rect>
                <v:rect id="Rectangle 893" o:spid="_x0000_s1458" style="position:absolute;left:-4107;top:8695;width:9503;height:129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" filled="f" stroked="f">
                  <v:textbox inset="0,0,0,0">
                    <w:txbxContent>
                      <w:p w14:paraId="125348C3" w14:textId="77777777" w:rsidR="00821EF0" w:rsidRDefault="00821EF0" w:rsidP="00165149">
                        <w:pPr>
                          <w:spacing w:after="160" w:line="259" w:lineRule="auto"/>
                        </w:pPr>
                        <w:r>
                          <w:rPr>
                            <w:rFonts w:ascii="Calibri" w:eastAsia="Calibri" w:hAnsi="Calibri" w:cs="Calibri"/>
                            <w:sz w:val="16"/>
                          </w:rPr>
                          <w:t>Peak</w:t>
                        </w:r>
                        <w:r>
                          <w:rPr>
                            <w:rFonts w:ascii="Calibri" w:eastAsia="Calibri" w:hAnsi="Calibri" w:cs="Calibri"/>
                            <w:spacing w:val="-189"/>
                            <w:sz w:val="16"/>
                          </w:rPr>
                          <w:t xml:space="preserve"> </w:t>
                        </w:r>
                        <w:r>
                          <w:rPr>
                            <w:rFonts w:ascii="Calibri" w:eastAsia="Calibri" w:hAnsi="Calibri" w:cs="Calibri"/>
                            <w:sz w:val="16"/>
                          </w:rPr>
                          <w:t>value</w:t>
                        </w:r>
                        <w:r>
                          <w:rPr>
                            <w:rFonts w:ascii="Calibri" w:eastAsia="Calibri" w:hAnsi="Calibri" w:cs="Calibri"/>
                            <w:spacing w:val="-189"/>
                            <w:sz w:val="16"/>
                          </w:rPr>
                          <w:t xml:space="preserve"> </w:t>
                        </w:r>
                        <w:r>
                          <w:rPr>
                            <w:rFonts w:ascii="Calibri" w:eastAsia="Calibri" w:hAnsi="Calibri" w:cs="Calibri"/>
                            <w:sz w:val="16"/>
                          </w:rPr>
                          <w:t>of</w:t>
                        </w:r>
                        <w:r>
                          <w:rPr>
                            <w:rFonts w:ascii="Calibri" w:eastAsia="Calibri" w:hAnsi="Calibri" w:cs="Calibri"/>
                            <w:spacing w:val="-189"/>
                            <w:sz w:val="16"/>
                          </w:rPr>
                          <w:t xml:space="preserve"> </w:t>
                        </w:r>
                        <w:r>
                          <w:rPr>
                            <w:rFonts w:ascii="Calibri" w:eastAsia="Calibri" w:hAnsi="Calibri" w:cs="Calibri"/>
                            <w:sz w:val="16"/>
                          </w:rPr>
                          <w:t>PSF</w:t>
                        </w:r>
                      </w:p>
                    </w:txbxContent>
                  </v:textbox>
                </v:rect>
                <v:rect id="Rectangle 2117" o:spid="_x0000_s1459" style="position:absolute;left:8869;top:20927;width:2771;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" filled="f" stroked="f">
                  <v:textbox inset="0,0,0,0">
                    <w:txbxContent>
                      <w:p w14:paraId="4C3A3E54" w14:textId="77777777" w:rsidR="00821EF0" w:rsidRDefault="00821EF0" w:rsidP="00165149">
                        <w:pPr>
                          <w:spacing w:after="160" w:line="259" w:lineRule="auto"/>
                        </w:pPr>
                        <w:r>
                          <w:rPr>
                            <w:rFonts w:ascii="Calibri" w:eastAsia="Calibri" w:hAnsi="Calibri" w:cs="Calibri"/>
                            <w:sz w:val="16"/>
                          </w:rPr>
                          <w:t>−100</w:t>
                        </w:r>
                      </w:p>
                    </w:txbxContent>
                  </v:textbox>
                </v:rect>
                <v:rect id="Rectangle 2118" o:spid="_x0000_s1460" style="position:absolute;left:15939;top:20927;width:64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" filled="f" stroked="f">
                  <v:textbox inset="0,0,0,0">
                    <w:txbxContent>
                      <w:p w14:paraId="540BC327" w14:textId="77777777" w:rsidR="00821EF0" w:rsidRDefault="00821EF0" w:rsidP="00165149">
                        <w:pPr>
                          <w:spacing w:after="160" w:line="259" w:lineRule="auto"/>
                        </w:pPr>
                        <w:r>
                          <w:rPr>
                            <w:rFonts w:ascii="Calibri" w:eastAsia="Calibri" w:hAnsi="Calibri" w:cs="Calibri"/>
                            <w:w w:val="94"/>
                            <w:sz w:val="16"/>
                          </w:rPr>
                          <w:t>0</w:t>
                        </w:r>
                      </w:p>
                    </w:txbxContent>
                  </v:textbox>
                </v:rect>
                <v:rect id="Rectangle 2119" o:spid="_x0000_s1461" style="position:absolute;left:21724;top:20927;width:194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" filled="f" stroked="f">
                  <v:textbox inset="0,0,0,0">
                    <w:txbxContent>
                      <w:p w14:paraId="641A397F" w14:textId="77777777" w:rsidR="00821EF0" w:rsidRDefault="00821EF0" w:rsidP="00165149">
                        <w:pPr>
                          <w:spacing w:after="160" w:line="259" w:lineRule="auto"/>
                        </w:pPr>
                        <w:r>
                          <w:rPr>
                            <w:rFonts w:ascii="Calibri" w:eastAsia="Calibri" w:hAnsi="Calibri" w:cs="Calibri"/>
                            <w:w w:val="94"/>
                            <w:sz w:val="16"/>
                          </w:rPr>
                          <w:t>100</w:t>
                        </w:r>
                      </w:p>
                    </w:txbxContent>
                  </v:textbox>
                </v:rect>
                <v:rect id="Rectangle 895" o:spid="_x0000_s1462" style="position:absolute;left:27997;top:20927;width:194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z7xQAAANwAAAAPAAAAZHJzL2Rvd25yZXYueG1sRI9Pa8JA&#10;FMTvgt9heYI33ShY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B3uYz7xQAAANwAAAAP&#10;AAAAAAAAAAAAAAAAAAcCAABkcnMvZG93bnJldi54bWxQSwUGAAAAAAMAAwC3AAAA+QIAAAAA&#10;" filled="f" stroked="f">
                  <v:textbox inset="0,0,0,0">
                    <w:txbxContent>
                      <w:p w14:paraId="2DE6FA56" w14:textId="77777777" w:rsidR="00821EF0" w:rsidRDefault="00821EF0" w:rsidP="00165149">
                        <w:pPr>
                          <w:spacing w:after="160" w:line="259" w:lineRule="auto"/>
                        </w:pPr>
                        <w:r>
                          <w:rPr>
                            <w:rFonts w:ascii="Calibri" w:eastAsia="Calibri" w:hAnsi="Calibri" w:cs="Calibri"/>
                            <w:w w:val="94"/>
                            <w:sz w:val="16"/>
                          </w:rPr>
                          <w:t>200</w:t>
                        </w:r>
                      </w:p>
                    </w:txbxContent>
                  </v:textbox>
                </v:rect>
                <v:rect id="Rectangle 896" o:spid="_x0000_s1463" style="position:absolute;left:2596;top:20927;width:2772;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5BC2F18B" w14:textId="77777777" w:rsidR="00821EF0" w:rsidRDefault="00821EF0" w:rsidP="00165149">
                        <w:pPr>
                          <w:spacing w:after="160" w:line="259" w:lineRule="auto"/>
                        </w:pPr>
                        <w:r>
                          <w:rPr>
                            <w:rFonts w:ascii="Calibri" w:eastAsia="Calibri" w:hAnsi="Calibri" w:cs="Calibri"/>
                            <w:sz w:val="16"/>
                          </w:rPr>
                          <w:t>−200</w:t>
                        </w:r>
                      </w:p>
                    </w:txbxContent>
                  </v:textbox>
                </v:rect>
                <v:rect id="Rectangle 15463" o:spid="_x0000_s1464" style="position:absolute;left:14067;top:22393;width:648;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" filled="f" stroked="f">
                  <v:textbox inset="0,0,0,0">
                    <w:txbxContent>
                      <w:p w14:paraId="3D2BE3A8" w14:textId="77777777" w:rsidR="00821EF0" w:rsidRDefault="00821EF0" w:rsidP="00165149">
                        <w:pPr>
                          <w:spacing w:after="160" w:line="259" w:lineRule="auto"/>
                        </w:pPr>
                        <w:r>
                          <w:rPr>
                            <w:rFonts w:ascii="Calibri" w:eastAsia="Calibri" w:hAnsi="Calibri" w:cs="Calibri"/>
                            <w:w w:val="94"/>
                            <w:sz w:val="16"/>
                          </w:rPr>
                          <w:t>2</w:t>
                        </w:r>
                      </w:p>
                    </w:txbxContent>
                  </v:textbox>
                </v:rect>
                <v:rect id="Rectangle 15464" o:spid="_x0000_s1465" style="position:absolute;left:14554;top:22393;width:1856;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" filled="f" stroked="f">
                  <v:textbox inset="0,0,0,0">
                    <w:txbxContent>
                      <w:p w14:paraId="66A134AF" w14:textId="77777777" w:rsidR="00821EF0" w:rsidRDefault="00821EF0" w:rsidP="00165149">
                        <w:pPr>
                          <w:spacing w:after="160" w:line="259" w:lineRule="auto"/>
                        </w:pPr>
                        <w:r>
                          <w:rPr>
                            <w:rFonts w:ascii="Calibri" w:eastAsia="Calibri" w:hAnsi="Calibri" w:cs="Calibri"/>
                            <w:spacing w:val="3"/>
                            <w:w w:val="107"/>
                            <w:sz w:val="16"/>
                          </w:rPr>
                          <w:t>Δw</w:t>
                        </w:r>
                      </w:p>
                    </w:txbxContent>
                  </v:textbox>
                </v:rect>
                <v:rect id="Rectangle 898" o:spid="_x0000_s1466" style="position:absolute;left:16192;top:22377;width:467;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2BAB9170" w14:textId="77777777" w:rsidR="00821EF0" w:rsidRDefault="00821EF0" w:rsidP="00165149">
                        <w:pPr>
                          <w:spacing w:after="160" w:line="259" w:lineRule="auto"/>
                        </w:pPr>
                        <w:r>
                          <w:rPr>
                            <w:rFonts w:ascii="Calibri" w:eastAsia="Calibri" w:hAnsi="Calibri" w:cs="Calibri"/>
                            <w:w w:val="115"/>
                            <w:sz w:val="16"/>
                          </w:rPr>
                          <w:t>(</w:t>
                        </w:r>
                      </w:p>
                    </w:txbxContent>
                  </v:textbox>
                </v:rect>
                <v:rect id="Rectangle 899" o:spid="_x0000_s1467" style="position:absolute;left:16543;top:22393;width:750;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" filled="f" stroked="f">
                  <v:textbox inset="0,0,0,0">
                    <w:txbxContent>
                      <w:p w14:paraId="7990EF4E" w14:textId="79D60376" w:rsidR="00821EF0" w:rsidRDefault="00821EF0" w:rsidP="00165149">
                        <w:pPr>
                          <w:spacing w:after="160" w:line="259" w:lineRule="auto"/>
                        </w:pPr>
                        <w:ins w:id="1108" w:author="Author">
                          <w:r>
                            <w:rPr>
                              <w:rFonts w:ascii="Calibri" w:eastAsia="Calibri" w:hAnsi="Calibri" w:cs="Calibri"/>
                              <w:w w:val="109"/>
                              <w:sz w:val="16"/>
                            </w:rPr>
                            <w:t>µ</w:t>
                          </w:r>
                        </w:ins>
                        <w:del w:id="1109" w:author="Author">
                          <w:r w:rsidDel="00AE0178">
                            <w:rPr>
                              <w:rFonts w:ascii="Calibri" w:eastAsia="Calibri" w:hAnsi="Calibri" w:cs="Calibri"/>
                              <w:w w:val="109"/>
                              <w:sz w:val="16"/>
                            </w:rPr>
                            <w:delText></w:delText>
                          </w:r>
                        </w:del>
                      </w:p>
                    </w:txbxContent>
                  </v:textbox>
                </v:rect>
                <v:rect id="Rectangle 900" o:spid="_x0000_s1468" style="position:absolute;left:17116;top:22377;width:1574;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" filled="f" stroked="f">
                  <v:textbox inset="0,0,0,0">
                    <w:txbxContent>
                      <w:p w14:paraId="5EBAB66F" w14:textId="77777777" w:rsidR="00821EF0" w:rsidRDefault="00821EF0" w:rsidP="00165149">
                        <w:pPr>
                          <w:spacing w:after="160" w:line="259" w:lineRule="auto"/>
                        </w:pPr>
                        <w:r>
                          <w:rPr>
                            <w:rFonts w:ascii="Calibri" w:eastAsia="Calibri" w:hAnsi="Calibri" w:cs="Calibri"/>
                            <w:w w:val="106"/>
                            <w:sz w:val="16"/>
                          </w:rPr>
                          <w:t>m)</w:t>
                        </w:r>
                      </w:p>
                    </w:txbxContent>
                  </v:textbox>
                </v:rect>
                <w10:anchorlock/>
              </v:group>
            </w:pict>
          </mc:Fallback>
        </mc:AlternateContent>
      </w:r>
    </w:p>
    <w:p w14:paraId="13744288" w14:textId="0EF61D5C" w:rsidR="00165149" w:rsidRPr="006F3C56" w:rsidRDefault="00165149" w:rsidP="00165149">
      <w:pPr>
        <w:spacing w:after="584" w:line="250" w:lineRule="auto"/>
        <w:jc w:val="center"/>
        <w:rPr>
          <w:rFonts w:ascii="Times New Roman" w:hAnsi="Times New Roman" w:cs="Times New Roman"/>
          <w:sz w:val="16"/>
          <w:szCs w:val="16"/>
        </w:rPr>
      </w:pPr>
      <w:commentRangeStart w:id="1010"/>
      <w:r w:rsidRPr="006F3C56">
        <w:rPr>
          <w:rFonts w:ascii="Times New Roman" w:hAnsi="Times New Roman" w:cs="Times New Roman"/>
          <w:sz w:val="16"/>
          <w:szCs w:val="16"/>
        </w:rPr>
        <w:t>Fig</w:t>
      </w:r>
      <w:ins w:id="1011" w:author="Author">
        <w:r w:rsidR="00AE0178" w:rsidRPr="006F3C56">
          <w:rPr>
            <w:rFonts w:ascii="Times New Roman" w:hAnsi="Times New Roman" w:cs="Times New Roman"/>
            <w:sz w:val="16"/>
            <w:szCs w:val="16"/>
          </w:rPr>
          <w:t>.</w:t>
        </w:r>
      </w:ins>
      <w:del w:id="1012" w:author="Author">
        <w:r w:rsidRPr="006F3C56" w:rsidDel="00AE0178">
          <w:rPr>
            <w:rFonts w:ascii="Times New Roman" w:hAnsi="Times New Roman" w:cs="Times New Roman"/>
            <w:sz w:val="16"/>
            <w:szCs w:val="16"/>
          </w:rPr>
          <w:delText>ure</w:delText>
        </w:r>
      </w:del>
      <w:r w:rsidRPr="006F3C56">
        <w:rPr>
          <w:rFonts w:ascii="Times New Roman" w:hAnsi="Times New Roman" w:cs="Times New Roman"/>
          <w:sz w:val="16"/>
          <w:szCs w:val="16"/>
        </w:rPr>
        <w:t xml:space="preserve"> 7</w:t>
      </w:r>
      <w:ins w:id="1013" w:author="Author">
        <w:r w:rsidR="00AE0178" w:rsidRPr="006F3C56">
          <w:rPr>
            <w:rFonts w:ascii="Times New Roman" w:hAnsi="Times New Roman" w:cs="Times New Roman"/>
            <w:sz w:val="16"/>
            <w:szCs w:val="16"/>
          </w:rPr>
          <w:t>.</w:t>
        </w:r>
      </w:ins>
      <w:del w:id="1014" w:author="Author">
        <w:r w:rsidRPr="006F3C56" w:rsidDel="00AE0178">
          <w:rPr>
            <w:rFonts w:ascii="Times New Roman" w:hAnsi="Times New Roman" w:cs="Times New Roman"/>
            <w:sz w:val="16"/>
            <w:szCs w:val="16"/>
          </w:rPr>
          <w:delText>:</w:delText>
        </w:r>
      </w:del>
      <w:r w:rsidRPr="006F3C56">
        <w:rPr>
          <w:rFonts w:ascii="Times New Roman" w:hAnsi="Times New Roman" w:cs="Times New Roman"/>
          <w:sz w:val="16"/>
          <w:szCs w:val="16"/>
        </w:rPr>
        <w:t xml:space="preserve"> </w:t>
      </w:r>
      <w:commentRangeEnd w:id="1010"/>
      <w:r w:rsidR="00E473D7" w:rsidRPr="006F3C56">
        <w:rPr>
          <w:rStyle w:val="CommentReference"/>
        </w:rPr>
        <w:commentReference w:id="1010"/>
      </w:r>
      <w:r w:rsidRPr="006F3C56">
        <w:rPr>
          <w:rFonts w:ascii="Times New Roman" w:hAnsi="Times New Roman" w:cs="Times New Roman"/>
          <w:sz w:val="16"/>
          <w:szCs w:val="16"/>
        </w:rPr>
        <w:t>Peak value of PSF as a function of variation in zone width error.</w:t>
      </w:r>
    </w:p>
    <w:p w14:paraId="0B782BC0" w14:textId="77777777" w:rsidR="00165149" w:rsidRPr="006F3C56" w:rsidRDefault="00165149" w:rsidP="00165149">
      <w:pPr>
        <w:spacing w:after="50" w:line="250" w:lineRule="auto"/>
        <w:jc w:val="center"/>
        <w:rPr>
          <w:sz w:val="18"/>
        </w:rPr>
      </w:pPr>
      <w:r w:rsidRPr="006F3C56">
        <w:rPr>
          <w:noProof/>
          <w:sz w:val="18"/>
        </w:rPr>
        <w:drawing>
          <wp:inline distT="0" distB="0" distL="0" distR="0" wp14:anchorId="4818A900" wp14:editId="75184B6D">
            <wp:extent cx="2972435"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2435" cy="1943100"/>
                    </a:xfrm>
                    <a:prstGeom prst="rect">
                      <a:avLst/>
                    </a:prstGeom>
                    <a:noFill/>
                  </pic:spPr>
                </pic:pic>
              </a:graphicData>
            </a:graphic>
          </wp:inline>
        </w:drawing>
      </w:r>
    </w:p>
    <w:p w14:paraId="045E0DE3" w14:textId="24A07535" w:rsidR="00C652A4" w:rsidRPr="006F3C56" w:rsidRDefault="00165149" w:rsidP="00165149">
      <w:pPr>
        <w:pStyle w:val="10BodySubsequentParagraph"/>
        <w:ind w:firstLine="0"/>
        <w:jc w:val="center"/>
        <w:rPr>
          <w:sz w:val="16"/>
          <w:szCs w:val="16"/>
        </w:rPr>
      </w:pPr>
      <w:commentRangeStart w:id="1016"/>
      <w:r w:rsidRPr="006F3C56">
        <w:rPr>
          <w:sz w:val="16"/>
          <w:szCs w:val="16"/>
        </w:rPr>
        <w:t>Fig</w:t>
      </w:r>
      <w:ins w:id="1017" w:author="Author">
        <w:r w:rsidR="00AE0178" w:rsidRPr="006F3C56">
          <w:rPr>
            <w:sz w:val="16"/>
            <w:szCs w:val="16"/>
          </w:rPr>
          <w:t>.</w:t>
        </w:r>
      </w:ins>
      <w:del w:id="1018" w:author="Author">
        <w:r w:rsidRPr="006F3C56" w:rsidDel="00AE0178">
          <w:rPr>
            <w:sz w:val="16"/>
            <w:szCs w:val="16"/>
          </w:rPr>
          <w:delText>ure</w:delText>
        </w:r>
      </w:del>
      <w:r w:rsidRPr="006F3C56">
        <w:rPr>
          <w:sz w:val="16"/>
          <w:szCs w:val="16"/>
        </w:rPr>
        <w:t xml:space="preserve"> 8</w:t>
      </w:r>
      <w:commentRangeEnd w:id="1016"/>
      <w:r w:rsidR="0063597D" w:rsidRPr="006F3C56">
        <w:rPr>
          <w:rStyle w:val="CommentReference"/>
          <w:rFonts w:asciiTheme="minorHAnsi" w:hAnsiTheme="minorHAnsi"/>
          <w:color w:val="auto"/>
        </w:rPr>
        <w:commentReference w:id="1016"/>
      </w:r>
      <w:ins w:id="1020" w:author="Author">
        <w:r w:rsidR="00AE0178" w:rsidRPr="006F3C56">
          <w:rPr>
            <w:sz w:val="16"/>
            <w:szCs w:val="16"/>
          </w:rPr>
          <w:t>.</w:t>
        </w:r>
      </w:ins>
      <w:del w:id="1021" w:author="Author">
        <w:r w:rsidRPr="006F3C56" w:rsidDel="00AE0178">
          <w:rPr>
            <w:sz w:val="16"/>
            <w:szCs w:val="16"/>
          </w:rPr>
          <w:delText>:</w:delText>
        </w:r>
      </w:del>
      <w:r w:rsidRPr="006F3C56">
        <w:rPr>
          <w:sz w:val="16"/>
          <w:szCs w:val="16"/>
        </w:rPr>
        <w:t xml:space="preserve"> FFT PSF cross section.</w:t>
      </w:r>
    </w:p>
    <w:p w14:paraId="344734F0" w14:textId="2222FE82" w:rsidR="00994199" w:rsidRPr="006F3C56" w:rsidRDefault="00165149" w:rsidP="00994199">
      <w:pPr>
        <w:pStyle w:val="08SectionHeader10"/>
        <w:numPr>
          <w:ilvl w:val="0"/>
          <w:numId w:val="5"/>
        </w:numPr>
      </w:pPr>
      <w:r w:rsidRPr="006F3C56">
        <w:t>Conclusion</w:t>
      </w:r>
    </w:p>
    <w:p w14:paraId="1F9E123D" w14:textId="28648D1B" w:rsidR="008C4F57" w:rsidRPr="00D2139A" w:rsidRDefault="00165149" w:rsidP="003541D0">
      <w:pPr>
        <w:pStyle w:val="08SectionHeader2"/>
        <w:jc w:val="both"/>
        <w:rPr>
          <w:rFonts w:ascii="Times New Roman" w:hAnsi="Times New Roman" w:cs="Times New Roman"/>
          <w:i w:val="0"/>
          <w:color w:val="000000" w:themeColor="text1"/>
          <w:rPrChange w:id="1022" w:author="Author">
            <w:rPr>
              <w:rFonts w:ascii="Times New Roman" w:hAnsi="Times New Roman"/>
              <w:i w:val="0"/>
              <w:color w:val="000000" w:themeColor="text1"/>
            </w:rPr>
          </w:rPrChange>
        </w:rPr>
      </w:pPr>
      <w:r w:rsidRPr="00D2139A">
        <w:rPr>
          <w:rFonts w:ascii="Times New Roman" w:hAnsi="Times New Roman" w:cs="Times New Roman"/>
          <w:i w:val="0"/>
          <w:color w:val="000000" w:themeColor="text1"/>
          <w:rPrChange w:id="1023" w:author="Author">
            <w:rPr>
              <w:rFonts w:ascii="Times New Roman" w:hAnsi="Times New Roman"/>
              <w:i w:val="0"/>
              <w:color w:val="000000" w:themeColor="text1"/>
            </w:rPr>
          </w:rPrChange>
        </w:rPr>
        <w:t xml:space="preserve">The effects of </w:t>
      </w:r>
      <w:ins w:id="1024" w:author="Author">
        <w:r w:rsidR="00E12C06" w:rsidRPr="00D2139A">
          <w:rPr>
            <w:rFonts w:ascii="Times New Roman" w:hAnsi="Times New Roman" w:cs="Times New Roman"/>
            <w:i w:val="0"/>
            <w:color w:val="000000" w:themeColor="text1"/>
            <w:rPrChange w:id="1025" w:author="Author">
              <w:rPr>
                <w:rFonts w:ascii="Times New Roman" w:hAnsi="Times New Roman"/>
                <w:i w:val="0"/>
                <w:color w:val="000000" w:themeColor="text1"/>
              </w:rPr>
            </w:rPrChange>
          </w:rPr>
          <w:t xml:space="preserve">width errors of </w:t>
        </w:r>
      </w:ins>
      <w:r w:rsidRPr="00D2139A">
        <w:rPr>
          <w:rFonts w:ascii="Times New Roman" w:hAnsi="Times New Roman" w:cs="Times New Roman"/>
          <w:i w:val="0"/>
          <w:color w:val="000000" w:themeColor="text1"/>
          <w:rPrChange w:id="1026" w:author="Author">
            <w:rPr>
              <w:rFonts w:ascii="Times New Roman" w:hAnsi="Times New Roman"/>
              <w:i w:val="0"/>
              <w:color w:val="000000" w:themeColor="text1"/>
            </w:rPr>
          </w:rPrChange>
        </w:rPr>
        <w:t xml:space="preserve">discrete levels </w:t>
      </w:r>
      <w:del w:id="1027" w:author="Author">
        <w:r w:rsidRPr="00D2139A" w:rsidDel="00E12C06">
          <w:rPr>
            <w:rFonts w:ascii="Times New Roman" w:hAnsi="Times New Roman" w:cs="Times New Roman"/>
            <w:i w:val="0"/>
            <w:color w:val="000000" w:themeColor="text1"/>
            <w:rPrChange w:id="1028" w:author="Author">
              <w:rPr>
                <w:rFonts w:ascii="Times New Roman" w:hAnsi="Times New Roman"/>
                <w:i w:val="0"/>
                <w:color w:val="000000" w:themeColor="text1"/>
              </w:rPr>
            </w:rPrChange>
          </w:rPr>
          <w:delText xml:space="preserve">width error developed </w:delText>
        </w:r>
      </w:del>
      <w:ins w:id="1029" w:author="Author">
        <w:r w:rsidR="00E12C06" w:rsidRPr="00D2139A">
          <w:rPr>
            <w:rFonts w:ascii="Times New Roman" w:hAnsi="Times New Roman" w:cs="Times New Roman"/>
            <w:i w:val="0"/>
            <w:color w:val="000000" w:themeColor="text1"/>
            <w:rPrChange w:id="1030" w:author="Author">
              <w:rPr>
                <w:rFonts w:ascii="Times New Roman" w:hAnsi="Times New Roman"/>
                <w:i w:val="0"/>
                <w:color w:val="000000" w:themeColor="text1"/>
              </w:rPr>
            </w:rPrChange>
          </w:rPr>
          <w:t xml:space="preserve">fabricated </w:t>
        </w:r>
      </w:ins>
      <w:r w:rsidRPr="00D2139A">
        <w:rPr>
          <w:rFonts w:ascii="Times New Roman" w:hAnsi="Times New Roman" w:cs="Times New Roman"/>
          <w:i w:val="0"/>
          <w:color w:val="000000" w:themeColor="text1"/>
          <w:rPrChange w:id="1031" w:author="Author">
            <w:rPr>
              <w:rFonts w:ascii="Times New Roman" w:hAnsi="Times New Roman"/>
              <w:i w:val="0"/>
              <w:color w:val="000000" w:themeColor="text1"/>
            </w:rPr>
          </w:rPrChange>
        </w:rPr>
        <w:t>by thin</w:t>
      </w:r>
      <w:ins w:id="1032" w:author="Author">
        <w:r w:rsidR="00E12C06" w:rsidRPr="00D2139A">
          <w:rPr>
            <w:rFonts w:ascii="Times New Roman" w:hAnsi="Times New Roman" w:cs="Times New Roman"/>
            <w:i w:val="0"/>
            <w:color w:val="000000" w:themeColor="text1"/>
            <w:rPrChange w:id="1033" w:author="Author">
              <w:rPr>
                <w:rFonts w:ascii="Times New Roman" w:hAnsi="Times New Roman"/>
                <w:i w:val="0"/>
                <w:color w:val="000000" w:themeColor="text1"/>
              </w:rPr>
            </w:rPrChange>
          </w:rPr>
          <w:t>-</w:t>
        </w:r>
      </w:ins>
      <w:del w:id="1034" w:author="Author">
        <w:r w:rsidRPr="00D2139A" w:rsidDel="00E12C06">
          <w:rPr>
            <w:rFonts w:ascii="Times New Roman" w:hAnsi="Times New Roman" w:cs="Times New Roman"/>
            <w:i w:val="0"/>
            <w:color w:val="000000" w:themeColor="text1"/>
            <w:rPrChange w:id="1035" w:author="Author">
              <w:rPr>
                <w:rFonts w:ascii="Times New Roman" w:hAnsi="Times New Roman"/>
                <w:i w:val="0"/>
                <w:color w:val="000000" w:themeColor="text1"/>
              </w:rPr>
            </w:rPrChange>
          </w:rPr>
          <w:delText xml:space="preserve"> </w:delText>
        </w:r>
      </w:del>
      <w:r w:rsidRPr="00D2139A">
        <w:rPr>
          <w:rFonts w:ascii="Times New Roman" w:hAnsi="Times New Roman" w:cs="Times New Roman"/>
          <w:i w:val="0"/>
          <w:color w:val="000000" w:themeColor="text1"/>
          <w:rPrChange w:id="1036" w:author="Author">
            <w:rPr>
              <w:rFonts w:ascii="Times New Roman" w:hAnsi="Times New Roman"/>
              <w:i w:val="0"/>
              <w:color w:val="000000" w:themeColor="text1"/>
            </w:rPr>
          </w:rPrChange>
        </w:rPr>
        <w:t xml:space="preserve">film deposition on the optical performance of </w:t>
      </w:r>
      <w:ins w:id="1037" w:author="Author">
        <w:r w:rsidR="00E12C06" w:rsidRPr="00D2139A">
          <w:rPr>
            <w:rFonts w:ascii="Times New Roman" w:hAnsi="Times New Roman" w:cs="Times New Roman"/>
            <w:i w:val="0"/>
            <w:color w:val="000000" w:themeColor="text1"/>
            <w:rPrChange w:id="1038" w:author="Author">
              <w:rPr>
                <w:rFonts w:ascii="Times New Roman" w:hAnsi="Times New Roman"/>
                <w:i w:val="0"/>
                <w:color w:val="000000" w:themeColor="text1"/>
              </w:rPr>
            </w:rPrChange>
          </w:rPr>
          <w:t xml:space="preserve">a four-level </w:t>
        </w:r>
        <w:r w:rsidR="009940F9" w:rsidRPr="00D2139A">
          <w:rPr>
            <w:rFonts w:ascii="Times New Roman" w:hAnsi="Times New Roman" w:cs="Times New Roman"/>
            <w:i w:val="0"/>
            <w:color w:val="000000" w:themeColor="text1"/>
            <w:rPrChange w:id="1039" w:author="Author">
              <w:rPr>
                <w:rFonts w:ascii="Times New Roman" w:hAnsi="Times New Roman"/>
                <w:i w:val="0"/>
                <w:color w:val="000000" w:themeColor="text1"/>
              </w:rPr>
            </w:rPrChange>
          </w:rPr>
          <w:t xml:space="preserve">binary </w:t>
        </w:r>
      </w:ins>
      <w:r w:rsidRPr="00D2139A">
        <w:rPr>
          <w:rFonts w:ascii="Times New Roman" w:hAnsi="Times New Roman" w:cs="Times New Roman"/>
          <w:i w:val="0"/>
          <w:color w:val="000000" w:themeColor="text1"/>
          <w:rPrChange w:id="1040" w:author="Author">
            <w:rPr>
              <w:rFonts w:ascii="Times New Roman" w:hAnsi="Times New Roman"/>
              <w:i w:val="0"/>
              <w:color w:val="000000" w:themeColor="text1"/>
            </w:rPr>
          </w:rPrChange>
        </w:rPr>
        <w:t xml:space="preserve">diffractive </w:t>
      </w:r>
      <w:del w:id="1041" w:author="Author">
        <w:r w:rsidRPr="00D2139A" w:rsidDel="009940F9">
          <w:rPr>
            <w:rFonts w:ascii="Times New Roman" w:hAnsi="Times New Roman" w:cs="Times New Roman"/>
            <w:i w:val="0"/>
            <w:color w:val="000000" w:themeColor="text1"/>
            <w:rPrChange w:id="1042" w:author="Author">
              <w:rPr>
                <w:rFonts w:ascii="Times New Roman" w:hAnsi="Times New Roman"/>
                <w:i w:val="0"/>
                <w:color w:val="000000" w:themeColor="text1"/>
              </w:rPr>
            </w:rPrChange>
          </w:rPr>
          <w:delText xml:space="preserve">binary </w:delText>
        </w:r>
      </w:del>
      <w:r w:rsidRPr="00D2139A">
        <w:rPr>
          <w:rFonts w:ascii="Times New Roman" w:hAnsi="Times New Roman" w:cs="Times New Roman"/>
          <w:i w:val="0"/>
          <w:color w:val="000000" w:themeColor="text1"/>
          <w:rPrChange w:id="1043" w:author="Author">
            <w:rPr>
              <w:rFonts w:ascii="Times New Roman" w:hAnsi="Times New Roman"/>
              <w:i w:val="0"/>
              <w:color w:val="000000" w:themeColor="text1"/>
            </w:rPr>
          </w:rPrChange>
        </w:rPr>
        <w:t xml:space="preserve">germanium lens </w:t>
      </w:r>
      <w:del w:id="1044" w:author="Author">
        <w:r w:rsidRPr="00D2139A" w:rsidDel="00E12C06">
          <w:rPr>
            <w:rFonts w:ascii="Times New Roman" w:hAnsi="Times New Roman" w:cs="Times New Roman"/>
            <w:i w:val="0"/>
            <w:color w:val="000000" w:themeColor="text1"/>
            <w:rPrChange w:id="1045" w:author="Author">
              <w:rPr>
                <w:rFonts w:ascii="Times New Roman" w:hAnsi="Times New Roman"/>
                <w:i w:val="0"/>
                <w:color w:val="000000" w:themeColor="text1"/>
              </w:rPr>
            </w:rPrChange>
          </w:rPr>
          <w:delText xml:space="preserve">with four discrete levels have been </w:delText>
        </w:r>
      </w:del>
      <w:ins w:id="1046" w:author="Author">
        <w:r w:rsidR="00E12C06" w:rsidRPr="00D2139A">
          <w:rPr>
            <w:rFonts w:ascii="Times New Roman" w:hAnsi="Times New Roman" w:cs="Times New Roman"/>
            <w:i w:val="0"/>
            <w:color w:val="000000" w:themeColor="text1"/>
            <w:rPrChange w:id="1047" w:author="Author">
              <w:rPr>
                <w:rFonts w:ascii="Times New Roman" w:hAnsi="Times New Roman"/>
                <w:i w:val="0"/>
                <w:color w:val="000000" w:themeColor="text1"/>
              </w:rPr>
            </w:rPrChange>
          </w:rPr>
          <w:t>w</w:t>
        </w:r>
        <w:r w:rsidR="00E473D7" w:rsidRPr="00D2139A">
          <w:rPr>
            <w:rFonts w:ascii="Times New Roman" w:hAnsi="Times New Roman" w:cs="Times New Roman"/>
            <w:i w:val="0"/>
            <w:color w:val="000000" w:themeColor="text1"/>
            <w:rPrChange w:id="1048" w:author="Author">
              <w:rPr>
                <w:rFonts w:ascii="Times New Roman" w:hAnsi="Times New Roman"/>
                <w:i w:val="0"/>
                <w:color w:val="000000" w:themeColor="text1"/>
              </w:rPr>
            </w:rPrChange>
          </w:rPr>
          <w:t>ere</w:t>
        </w:r>
        <w:r w:rsidR="00E12C06" w:rsidRPr="00D2139A">
          <w:rPr>
            <w:rFonts w:ascii="Times New Roman" w:hAnsi="Times New Roman" w:cs="Times New Roman"/>
            <w:i w:val="0"/>
            <w:color w:val="000000" w:themeColor="text1"/>
            <w:rPrChange w:id="1049" w:author="Author">
              <w:rPr>
                <w:rFonts w:ascii="Times New Roman" w:hAnsi="Times New Roman"/>
                <w:i w:val="0"/>
                <w:color w:val="000000" w:themeColor="text1"/>
              </w:rPr>
            </w:rPrChange>
          </w:rPr>
          <w:t xml:space="preserve"> </w:t>
        </w:r>
      </w:ins>
      <w:r w:rsidRPr="00D2139A">
        <w:rPr>
          <w:rFonts w:ascii="Times New Roman" w:hAnsi="Times New Roman" w:cs="Times New Roman"/>
          <w:i w:val="0"/>
          <w:color w:val="000000" w:themeColor="text1"/>
          <w:rPrChange w:id="1050" w:author="Author">
            <w:rPr>
              <w:rFonts w:ascii="Times New Roman" w:hAnsi="Times New Roman"/>
              <w:i w:val="0"/>
              <w:color w:val="000000" w:themeColor="text1"/>
            </w:rPr>
          </w:rPrChange>
        </w:rPr>
        <w:t xml:space="preserve">analyzed using </w:t>
      </w:r>
      <w:ins w:id="1051" w:author="Author">
        <w:r w:rsidR="00E12C06" w:rsidRPr="00D2139A">
          <w:rPr>
            <w:rFonts w:ascii="Times New Roman" w:hAnsi="Times New Roman" w:cs="Times New Roman"/>
            <w:i w:val="0"/>
            <w:color w:val="000000" w:themeColor="text1"/>
            <w:rPrChange w:id="1052" w:author="Author">
              <w:rPr>
                <w:rFonts w:ascii="Times New Roman" w:hAnsi="Times New Roman"/>
                <w:i w:val="0"/>
                <w:color w:val="000000" w:themeColor="text1"/>
              </w:rPr>
            </w:rPrChange>
          </w:rPr>
          <w:t xml:space="preserve">the </w:t>
        </w:r>
      </w:ins>
      <w:r w:rsidRPr="00D2139A">
        <w:rPr>
          <w:rFonts w:ascii="Times New Roman" w:hAnsi="Times New Roman" w:cs="Times New Roman"/>
          <w:i w:val="0"/>
          <w:color w:val="000000" w:themeColor="text1"/>
          <w:rPrChange w:id="1053" w:author="Author">
            <w:rPr>
              <w:rFonts w:ascii="Times New Roman" w:hAnsi="Times New Roman"/>
              <w:i w:val="0"/>
              <w:color w:val="000000" w:themeColor="text1"/>
            </w:rPr>
          </w:rPrChange>
        </w:rPr>
        <w:t xml:space="preserve">nonsequential mode in the optical design code ZEMAX. The </w:t>
      </w:r>
      <w:ins w:id="1054" w:author="Author">
        <w:r w:rsidR="00E12C06" w:rsidRPr="00D2139A">
          <w:rPr>
            <w:rFonts w:ascii="Times New Roman" w:hAnsi="Times New Roman" w:cs="Times New Roman"/>
            <w:i w:val="0"/>
            <w:color w:val="000000" w:themeColor="text1"/>
            <w:rPrChange w:id="1055" w:author="Author">
              <w:rPr>
                <w:rFonts w:ascii="Times New Roman" w:hAnsi="Times New Roman"/>
                <w:i w:val="0"/>
                <w:color w:val="000000" w:themeColor="text1"/>
              </w:rPr>
            </w:rPrChange>
          </w:rPr>
          <w:t xml:space="preserve">primary errors in the </w:t>
        </w:r>
      </w:ins>
      <w:r w:rsidRPr="00D2139A">
        <w:rPr>
          <w:rFonts w:ascii="Times New Roman" w:hAnsi="Times New Roman" w:cs="Times New Roman"/>
          <w:i w:val="0"/>
          <w:color w:val="000000" w:themeColor="text1"/>
          <w:rPrChange w:id="1056" w:author="Author">
            <w:rPr>
              <w:rFonts w:ascii="Times New Roman" w:hAnsi="Times New Roman"/>
              <w:i w:val="0"/>
              <w:color w:val="000000" w:themeColor="text1"/>
            </w:rPr>
          </w:rPrChange>
        </w:rPr>
        <w:t>thin</w:t>
      </w:r>
      <w:ins w:id="1057" w:author="Author">
        <w:r w:rsidR="00E12C06" w:rsidRPr="00D2139A">
          <w:rPr>
            <w:rFonts w:ascii="Times New Roman" w:hAnsi="Times New Roman" w:cs="Times New Roman"/>
            <w:i w:val="0"/>
            <w:color w:val="000000" w:themeColor="text1"/>
            <w:rPrChange w:id="1058" w:author="Author">
              <w:rPr>
                <w:rFonts w:ascii="Times New Roman" w:hAnsi="Times New Roman"/>
                <w:i w:val="0"/>
                <w:color w:val="000000" w:themeColor="text1"/>
              </w:rPr>
            </w:rPrChange>
          </w:rPr>
          <w:t>-</w:t>
        </w:r>
      </w:ins>
      <w:del w:id="1059" w:author="Author">
        <w:r w:rsidRPr="00D2139A" w:rsidDel="00E12C06">
          <w:rPr>
            <w:rFonts w:ascii="Times New Roman" w:hAnsi="Times New Roman" w:cs="Times New Roman"/>
            <w:i w:val="0"/>
            <w:color w:val="000000" w:themeColor="text1"/>
            <w:rPrChange w:id="1060" w:author="Author">
              <w:rPr>
                <w:rFonts w:ascii="Times New Roman" w:hAnsi="Times New Roman"/>
                <w:i w:val="0"/>
                <w:color w:val="000000" w:themeColor="text1"/>
              </w:rPr>
            </w:rPrChange>
          </w:rPr>
          <w:delText xml:space="preserve"> </w:delText>
        </w:r>
      </w:del>
      <w:r w:rsidRPr="00D2139A">
        <w:rPr>
          <w:rFonts w:ascii="Times New Roman" w:hAnsi="Times New Roman" w:cs="Times New Roman"/>
          <w:i w:val="0"/>
          <w:color w:val="000000" w:themeColor="text1"/>
          <w:rPrChange w:id="1061" w:author="Author">
            <w:rPr>
              <w:rFonts w:ascii="Times New Roman" w:hAnsi="Times New Roman"/>
              <w:i w:val="0"/>
              <w:color w:val="000000" w:themeColor="text1"/>
            </w:rPr>
          </w:rPrChange>
        </w:rPr>
        <w:t xml:space="preserve">film deposition technique </w:t>
      </w:r>
      <w:del w:id="1062" w:author="Author">
        <w:r w:rsidRPr="00D2139A" w:rsidDel="00E12C06">
          <w:rPr>
            <w:rFonts w:ascii="Times New Roman" w:hAnsi="Times New Roman" w:cs="Times New Roman"/>
            <w:i w:val="0"/>
            <w:color w:val="000000" w:themeColor="text1"/>
            <w:rPrChange w:id="1063" w:author="Author">
              <w:rPr>
                <w:rFonts w:ascii="Times New Roman" w:hAnsi="Times New Roman"/>
                <w:i w:val="0"/>
                <w:color w:val="000000" w:themeColor="text1"/>
              </w:rPr>
            </w:rPrChange>
          </w:rPr>
          <w:delText xml:space="preserve">errors </w:delText>
        </w:r>
      </w:del>
      <w:r w:rsidRPr="00D2139A">
        <w:rPr>
          <w:rFonts w:ascii="Times New Roman" w:hAnsi="Times New Roman" w:cs="Times New Roman"/>
          <w:i w:val="0"/>
          <w:color w:val="000000" w:themeColor="text1"/>
          <w:rPrChange w:id="1064" w:author="Author">
            <w:rPr>
              <w:rFonts w:ascii="Times New Roman" w:hAnsi="Times New Roman"/>
              <w:i w:val="0"/>
              <w:color w:val="000000" w:themeColor="text1"/>
            </w:rPr>
          </w:rPrChange>
        </w:rPr>
        <w:t xml:space="preserve">considered </w:t>
      </w:r>
      <w:ins w:id="1065" w:author="Author">
        <w:r w:rsidR="00E12C06" w:rsidRPr="00D2139A">
          <w:rPr>
            <w:rFonts w:ascii="Times New Roman" w:hAnsi="Times New Roman" w:cs="Times New Roman"/>
            <w:i w:val="0"/>
            <w:color w:val="000000" w:themeColor="text1"/>
            <w:rPrChange w:id="1066" w:author="Author">
              <w:rPr>
                <w:rFonts w:ascii="Times New Roman" w:hAnsi="Times New Roman"/>
                <w:i w:val="0"/>
                <w:color w:val="000000" w:themeColor="text1"/>
              </w:rPr>
            </w:rPrChange>
          </w:rPr>
          <w:t xml:space="preserve">in this study were </w:t>
        </w:r>
      </w:ins>
      <w:del w:id="1067" w:author="Author">
        <w:r w:rsidRPr="00D2139A" w:rsidDel="00E12C06">
          <w:rPr>
            <w:rFonts w:ascii="Times New Roman" w:hAnsi="Times New Roman" w:cs="Times New Roman"/>
            <w:i w:val="0"/>
            <w:color w:val="000000" w:themeColor="text1"/>
            <w:rPrChange w:id="1068" w:author="Author">
              <w:rPr>
                <w:rFonts w:ascii="Times New Roman" w:hAnsi="Times New Roman"/>
                <w:i w:val="0"/>
                <w:color w:val="000000" w:themeColor="text1"/>
              </w:rPr>
            </w:rPrChange>
          </w:rPr>
          <w:delText xml:space="preserve">are </w:delText>
        </w:r>
      </w:del>
      <w:r w:rsidRPr="00D2139A">
        <w:rPr>
          <w:rFonts w:ascii="Times New Roman" w:hAnsi="Times New Roman" w:cs="Times New Roman"/>
          <w:i w:val="0"/>
          <w:color w:val="000000" w:themeColor="text1"/>
          <w:rPrChange w:id="1069" w:author="Author">
            <w:rPr>
              <w:rFonts w:ascii="Times New Roman" w:hAnsi="Times New Roman"/>
              <w:i w:val="0"/>
              <w:color w:val="000000" w:themeColor="text1"/>
            </w:rPr>
          </w:rPrChange>
        </w:rPr>
        <w:t xml:space="preserve">metallic mask fabrication errors. </w:t>
      </w:r>
      <w:del w:id="1070" w:author="Author">
        <w:r w:rsidRPr="00D2139A" w:rsidDel="00E12C06">
          <w:rPr>
            <w:rFonts w:ascii="Times New Roman" w:hAnsi="Times New Roman" w:cs="Times New Roman"/>
            <w:i w:val="0"/>
            <w:color w:val="000000" w:themeColor="text1"/>
            <w:rPrChange w:id="1071" w:author="Author">
              <w:rPr>
                <w:rFonts w:ascii="Times New Roman" w:hAnsi="Times New Roman"/>
                <w:i w:val="0"/>
                <w:color w:val="000000" w:themeColor="text1"/>
              </w:rPr>
            </w:rPrChange>
          </w:rPr>
          <w:delText xml:space="preserve">It was found by using the </w:delText>
        </w:r>
      </w:del>
      <w:ins w:id="1072" w:author="Author">
        <w:r w:rsidR="00E12C06" w:rsidRPr="00D2139A">
          <w:rPr>
            <w:rFonts w:ascii="Times New Roman" w:hAnsi="Times New Roman" w:cs="Times New Roman"/>
            <w:i w:val="0"/>
            <w:color w:val="000000" w:themeColor="text1"/>
            <w:rPrChange w:id="1073" w:author="Author">
              <w:rPr>
                <w:rFonts w:ascii="Times New Roman" w:hAnsi="Times New Roman"/>
                <w:i w:val="0"/>
                <w:color w:val="000000" w:themeColor="text1"/>
              </w:rPr>
            </w:rPrChange>
          </w:rPr>
          <w:t xml:space="preserve">The </w:t>
        </w:r>
      </w:ins>
      <w:r w:rsidRPr="00D2139A">
        <w:rPr>
          <w:rFonts w:ascii="Times New Roman" w:hAnsi="Times New Roman" w:cs="Times New Roman"/>
          <w:i w:val="0"/>
          <w:color w:val="000000" w:themeColor="text1"/>
          <w:rPrChange w:id="1074" w:author="Author">
            <w:rPr>
              <w:rFonts w:ascii="Times New Roman" w:hAnsi="Times New Roman"/>
              <w:i w:val="0"/>
              <w:color w:val="000000" w:themeColor="text1"/>
            </w:rPr>
          </w:rPrChange>
        </w:rPr>
        <w:t>peak value</w:t>
      </w:r>
      <w:ins w:id="1075" w:author="Author">
        <w:r w:rsidR="00E12C06" w:rsidRPr="00D2139A">
          <w:rPr>
            <w:rFonts w:ascii="Times New Roman" w:hAnsi="Times New Roman" w:cs="Times New Roman"/>
            <w:i w:val="0"/>
            <w:color w:val="000000" w:themeColor="text1"/>
            <w:rPrChange w:id="1076" w:author="Author">
              <w:rPr>
                <w:rFonts w:ascii="Times New Roman" w:hAnsi="Times New Roman"/>
                <w:i w:val="0"/>
                <w:color w:val="000000" w:themeColor="text1"/>
              </w:rPr>
            </w:rPrChange>
          </w:rPr>
          <w:t>s</w:t>
        </w:r>
      </w:ins>
      <w:r w:rsidRPr="00D2139A">
        <w:rPr>
          <w:rFonts w:ascii="Times New Roman" w:hAnsi="Times New Roman" w:cs="Times New Roman"/>
          <w:i w:val="0"/>
          <w:color w:val="000000" w:themeColor="text1"/>
          <w:rPrChange w:id="1077" w:author="Author">
            <w:rPr>
              <w:rFonts w:ascii="Times New Roman" w:hAnsi="Times New Roman"/>
              <w:i w:val="0"/>
              <w:color w:val="000000" w:themeColor="text1"/>
            </w:rPr>
          </w:rPrChange>
        </w:rPr>
        <w:t xml:space="preserve"> of </w:t>
      </w:r>
      <w:ins w:id="1078" w:author="Author">
        <w:r w:rsidR="00E12C06" w:rsidRPr="00D2139A">
          <w:rPr>
            <w:rFonts w:ascii="Times New Roman" w:hAnsi="Times New Roman" w:cs="Times New Roman"/>
            <w:i w:val="0"/>
            <w:color w:val="000000" w:themeColor="text1"/>
            <w:rPrChange w:id="1079" w:author="Author">
              <w:rPr>
                <w:rFonts w:ascii="Times New Roman" w:hAnsi="Times New Roman"/>
                <w:i w:val="0"/>
                <w:color w:val="000000" w:themeColor="text1"/>
              </w:rPr>
            </w:rPrChange>
          </w:rPr>
          <w:t xml:space="preserve">the </w:t>
        </w:r>
      </w:ins>
      <w:r w:rsidRPr="00D2139A">
        <w:rPr>
          <w:rFonts w:ascii="Times New Roman" w:hAnsi="Times New Roman" w:cs="Times New Roman"/>
          <w:i w:val="0"/>
          <w:color w:val="000000" w:themeColor="text1"/>
          <w:rPrChange w:id="1080" w:author="Author">
            <w:rPr>
              <w:rFonts w:ascii="Times New Roman" w:hAnsi="Times New Roman"/>
              <w:i w:val="0"/>
              <w:color w:val="000000" w:themeColor="text1"/>
            </w:rPr>
          </w:rPrChange>
        </w:rPr>
        <w:t>PSF</w:t>
      </w:r>
      <w:ins w:id="1081" w:author="Author">
        <w:r w:rsidR="00E12C06" w:rsidRPr="00D2139A">
          <w:rPr>
            <w:rFonts w:ascii="Times New Roman" w:hAnsi="Times New Roman" w:cs="Times New Roman"/>
            <w:i w:val="0"/>
            <w:color w:val="000000" w:themeColor="text1"/>
            <w:rPrChange w:id="1082" w:author="Author">
              <w:rPr>
                <w:rFonts w:ascii="Times New Roman" w:hAnsi="Times New Roman"/>
                <w:i w:val="0"/>
                <w:color w:val="000000" w:themeColor="text1"/>
              </w:rPr>
            </w:rPrChange>
          </w:rPr>
          <w:t>s</w:t>
        </w:r>
      </w:ins>
      <w:r w:rsidRPr="00D2139A">
        <w:rPr>
          <w:rFonts w:ascii="Times New Roman" w:hAnsi="Times New Roman" w:cs="Times New Roman"/>
          <w:i w:val="0"/>
          <w:color w:val="000000" w:themeColor="text1"/>
          <w:rPrChange w:id="1083" w:author="Author">
            <w:rPr>
              <w:rFonts w:ascii="Times New Roman" w:hAnsi="Times New Roman"/>
              <w:i w:val="0"/>
              <w:color w:val="000000" w:themeColor="text1"/>
            </w:rPr>
          </w:rPrChange>
        </w:rPr>
        <w:t xml:space="preserve"> </w:t>
      </w:r>
      <w:del w:id="1084" w:author="Author">
        <w:r w:rsidRPr="00D2139A" w:rsidDel="00E12C06">
          <w:rPr>
            <w:rFonts w:ascii="Times New Roman" w:hAnsi="Times New Roman" w:cs="Times New Roman"/>
            <w:i w:val="0"/>
            <w:color w:val="000000" w:themeColor="text1"/>
            <w:rPrChange w:id="1085" w:author="Author">
              <w:rPr>
                <w:rFonts w:ascii="Times New Roman" w:hAnsi="Times New Roman"/>
                <w:i w:val="0"/>
                <w:color w:val="000000" w:themeColor="text1"/>
              </w:rPr>
            </w:rPrChange>
          </w:rPr>
          <w:delText xml:space="preserve">as criterion that </w:delText>
        </w:r>
      </w:del>
      <w:ins w:id="1086" w:author="Author">
        <w:r w:rsidR="00E12C06" w:rsidRPr="00D2139A">
          <w:rPr>
            <w:rFonts w:ascii="Times New Roman" w:hAnsi="Times New Roman" w:cs="Times New Roman"/>
            <w:i w:val="0"/>
            <w:color w:val="000000" w:themeColor="text1"/>
            <w:rPrChange w:id="1087" w:author="Author">
              <w:rPr>
                <w:rFonts w:ascii="Times New Roman" w:hAnsi="Times New Roman"/>
                <w:i w:val="0"/>
                <w:color w:val="000000" w:themeColor="text1"/>
              </w:rPr>
            </w:rPrChange>
          </w:rPr>
          <w:t xml:space="preserve">of </w:t>
        </w:r>
      </w:ins>
      <w:r w:rsidRPr="00D2139A">
        <w:rPr>
          <w:rFonts w:ascii="Times New Roman" w:hAnsi="Times New Roman" w:cs="Times New Roman"/>
          <w:i w:val="0"/>
          <w:color w:val="000000" w:themeColor="text1"/>
          <w:rPrChange w:id="1088" w:author="Author">
            <w:rPr>
              <w:rFonts w:ascii="Times New Roman" w:hAnsi="Times New Roman"/>
              <w:i w:val="0"/>
              <w:color w:val="000000" w:themeColor="text1"/>
            </w:rPr>
          </w:rPrChange>
        </w:rPr>
        <w:t>the metallic mask fabrication errors (</w:t>
      </w:r>
      <w:del w:id="1089" w:author="Author">
        <w:r w:rsidRPr="00D2139A" w:rsidDel="00E12C06">
          <w:rPr>
            <w:rFonts w:ascii="Times New Roman" w:hAnsi="Times New Roman" w:cs="Times New Roman"/>
            <w:i w:val="0"/>
            <w:color w:val="000000" w:themeColor="text1"/>
            <w:rPrChange w:id="1090" w:author="Author">
              <w:rPr>
                <w:rFonts w:ascii="Times New Roman" w:hAnsi="Times New Roman"/>
                <w:i w:val="0"/>
                <w:color w:val="000000" w:themeColor="text1"/>
              </w:rPr>
            </w:rPrChange>
          </w:rPr>
          <w:delText xml:space="preserve">100 </w:delText>
        </w:r>
        <w:r w:rsidRPr="006F3C56" w:rsidDel="00E12C06">
          <w:rPr>
            <w:rFonts w:ascii="Cambria Math" w:hAnsi="Cambria Math" w:cs="Cambria Math"/>
            <w:i w:val="0"/>
            <w:color w:val="000000" w:themeColor="text1"/>
          </w:rPr>
          <w:delText>𝜇</w:delText>
        </w:r>
        <w:r w:rsidRPr="00D2139A" w:rsidDel="00E12C06">
          <w:rPr>
            <w:rFonts w:ascii="Times New Roman" w:hAnsi="Times New Roman" w:cs="Times New Roman"/>
            <w:i w:val="0"/>
            <w:color w:val="000000" w:themeColor="text1"/>
            <w:rPrChange w:id="1091" w:author="Author">
              <w:rPr>
                <w:rFonts w:ascii="Times New Roman" w:hAnsi="Times New Roman"/>
                <w:i w:val="0"/>
                <w:color w:val="000000" w:themeColor="text1"/>
              </w:rPr>
            </w:rPrChange>
          </w:rPr>
          <w:delText xml:space="preserve">m </w:delText>
        </w:r>
      </w:del>
      <w:r w:rsidRPr="00D2139A">
        <w:rPr>
          <w:rFonts w:ascii="Times New Roman" w:hAnsi="Times New Roman" w:cs="Times New Roman"/>
          <w:i w:val="0"/>
          <w:color w:val="000000" w:themeColor="text1"/>
          <w:rPrChange w:id="1092" w:author="Author">
            <w:rPr>
              <w:rFonts w:ascii="Times New Roman" w:hAnsi="Times New Roman"/>
              <w:i w:val="0"/>
              <w:color w:val="000000" w:themeColor="text1"/>
            </w:rPr>
          </w:rPrChange>
        </w:rPr>
        <w:t>laser machine accuracy</w:t>
      </w:r>
      <w:ins w:id="1093" w:author="Author">
        <w:r w:rsidR="00E12C06" w:rsidRPr="00D2139A">
          <w:rPr>
            <w:rFonts w:ascii="Times New Roman" w:hAnsi="Times New Roman" w:cs="Times New Roman"/>
            <w:i w:val="0"/>
            <w:color w:val="000000" w:themeColor="text1"/>
            <w:rPrChange w:id="1094" w:author="Author">
              <w:rPr>
                <w:rFonts w:ascii="Times New Roman" w:hAnsi="Times New Roman"/>
                <w:i w:val="0"/>
                <w:color w:val="000000" w:themeColor="text1"/>
              </w:rPr>
            </w:rPrChange>
          </w:rPr>
          <w:t xml:space="preserve"> of 100 </w:t>
        </w:r>
        <w:r w:rsidR="003541D0" w:rsidRPr="00D2139A">
          <w:rPr>
            <w:rFonts w:ascii="Times New Roman" w:hAnsi="Times New Roman" w:cs="Times New Roman"/>
            <w:i w:val="0"/>
            <w:color w:val="000000" w:themeColor="text1"/>
            <w:rPrChange w:id="1095" w:author="Author">
              <w:rPr>
                <w:rFonts w:ascii="Cambria Math" w:hAnsi="Cambria Math" w:cs="Cambria Math"/>
                <w:i w:val="0"/>
                <w:color w:val="000000" w:themeColor="text1"/>
              </w:rPr>
            </w:rPrChange>
          </w:rPr>
          <w:t>μ</w:t>
        </w:r>
        <w:r w:rsidR="00E12C06" w:rsidRPr="00D2139A">
          <w:rPr>
            <w:rFonts w:ascii="Times New Roman" w:hAnsi="Times New Roman" w:cs="Times New Roman"/>
            <w:i w:val="0"/>
            <w:color w:val="000000" w:themeColor="text1"/>
            <w:rPrChange w:id="1096" w:author="Author">
              <w:rPr>
                <w:rFonts w:ascii="Times New Roman" w:hAnsi="Times New Roman"/>
                <w:i w:val="0"/>
                <w:color w:val="000000" w:themeColor="text1"/>
              </w:rPr>
            </w:rPrChange>
          </w:rPr>
          <w:t>m</w:t>
        </w:r>
      </w:ins>
      <w:r w:rsidRPr="00D2139A">
        <w:rPr>
          <w:rFonts w:ascii="Times New Roman" w:hAnsi="Times New Roman" w:cs="Times New Roman"/>
          <w:i w:val="0"/>
          <w:color w:val="000000" w:themeColor="text1"/>
          <w:rPrChange w:id="1097" w:author="Author">
            <w:rPr>
              <w:rFonts w:ascii="Times New Roman" w:hAnsi="Times New Roman"/>
              <w:i w:val="0"/>
              <w:color w:val="000000" w:themeColor="text1"/>
            </w:rPr>
          </w:rPrChange>
        </w:rPr>
        <w:t xml:space="preserve">) </w:t>
      </w:r>
      <w:ins w:id="1098" w:author="Author">
        <w:r w:rsidR="00E12C06" w:rsidRPr="00D2139A">
          <w:rPr>
            <w:rFonts w:ascii="Times New Roman" w:hAnsi="Times New Roman" w:cs="Times New Roman"/>
            <w:i w:val="0"/>
            <w:color w:val="000000" w:themeColor="text1"/>
            <w:rPrChange w:id="1099" w:author="Author">
              <w:rPr>
                <w:rFonts w:ascii="Times New Roman" w:hAnsi="Times New Roman"/>
                <w:i w:val="0"/>
                <w:color w:val="000000" w:themeColor="text1"/>
              </w:rPr>
            </w:rPrChange>
          </w:rPr>
          <w:t xml:space="preserve">were found to </w:t>
        </w:r>
      </w:ins>
      <w:r w:rsidRPr="00D2139A">
        <w:rPr>
          <w:rFonts w:ascii="Times New Roman" w:hAnsi="Times New Roman" w:cs="Times New Roman"/>
          <w:i w:val="0"/>
          <w:color w:val="000000" w:themeColor="text1"/>
          <w:rPrChange w:id="1100" w:author="Author">
            <w:rPr>
              <w:rFonts w:ascii="Times New Roman" w:hAnsi="Times New Roman"/>
              <w:i w:val="0"/>
              <w:color w:val="000000" w:themeColor="text1"/>
            </w:rPr>
          </w:rPrChange>
        </w:rPr>
        <w:t xml:space="preserve">have </w:t>
      </w:r>
      <w:del w:id="1101" w:author="Author">
        <w:r w:rsidRPr="00D2139A" w:rsidDel="00E12C06">
          <w:rPr>
            <w:rFonts w:ascii="Times New Roman" w:hAnsi="Times New Roman" w:cs="Times New Roman"/>
            <w:i w:val="0"/>
            <w:color w:val="000000" w:themeColor="text1"/>
            <w:rPrChange w:id="1102" w:author="Author">
              <w:rPr>
                <w:rFonts w:ascii="Times New Roman" w:hAnsi="Times New Roman"/>
                <w:i w:val="0"/>
                <w:color w:val="000000" w:themeColor="text1"/>
              </w:rPr>
            </w:rPrChange>
          </w:rPr>
          <w:delText xml:space="preserve">a significant </w:delText>
        </w:r>
      </w:del>
      <w:ins w:id="1103" w:author="Author">
        <w:r w:rsidR="00E12C06" w:rsidRPr="00D2139A">
          <w:rPr>
            <w:rFonts w:ascii="Times New Roman" w:hAnsi="Times New Roman" w:cs="Times New Roman"/>
            <w:i w:val="0"/>
            <w:color w:val="000000" w:themeColor="text1"/>
            <w:rPrChange w:id="1104" w:author="Author">
              <w:rPr>
                <w:rFonts w:ascii="Times New Roman" w:hAnsi="Times New Roman"/>
                <w:i w:val="0"/>
                <w:color w:val="000000" w:themeColor="text1"/>
              </w:rPr>
            </w:rPrChange>
          </w:rPr>
          <w:t xml:space="preserve">considerable </w:t>
        </w:r>
      </w:ins>
      <w:r w:rsidRPr="00D2139A">
        <w:rPr>
          <w:rFonts w:ascii="Times New Roman" w:hAnsi="Times New Roman" w:cs="Times New Roman"/>
          <w:i w:val="0"/>
          <w:color w:val="000000" w:themeColor="text1"/>
          <w:rPrChange w:id="1105" w:author="Author">
            <w:rPr>
              <w:rFonts w:ascii="Times New Roman" w:hAnsi="Times New Roman"/>
              <w:i w:val="0"/>
              <w:color w:val="000000" w:themeColor="text1"/>
            </w:rPr>
          </w:rPrChange>
        </w:rPr>
        <w:t>effect</w:t>
      </w:r>
      <w:ins w:id="1106" w:author="Author">
        <w:r w:rsidR="00E12C06" w:rsidRPr="00D2139A">
          <w:rPr>
            <w:rFonts w:ascii="Times New Roman" w:hAnsi="Times New Roman" w:cs="Times New Roman"/>
            <w:i w:val="0"/>
            <w:color w:val="000000" w:themeColor="text1"/>
            <w:rPrChange w:id="1107" w:author="Author">
              <w:rPr>
                <w:rFonts w:ascii="Times New Roman" w:hAnsi="Times New Roman"/>
                <w:i w:val="0"/>
                <w:color w:val="000000" w:themeColor="text1"/>
              </w:rPr>
            </w:rPrChange>
          </w:rPr>
          <w:t>s</w:t>
        </w:r>
      </w:ins>
      <w:r w:rsidRPr="00D2139A">
        <w:rPr>
          <w:rFonts w:ascii="Times New Roman" w:hAnsi="Times New Roman" w:cs="Times New Roman"/>
          <w:i w:val="0"/>
          <w:color w:val="000000" w:themeColor="text1"/>
          <w:rPrChange w:id="1108" w:author="Author">
            <w:rPr>
              <w:rFonts w:ascii="Times New Roman" w:hAnsi="Times New Roman"/>
              <w:i w:val="0"/>
              <w:color w:val="000000" w:themeColor="text1"/>
            </w:rPr>
          </w:rPrChange>
        </w:rPr>
        <w:t xml:space="preserve"> on the </w:t>
      </w:r>
      <w:ins w:id="1109" w:author="Author">
        <w:r w:rsidR="00E12C06" w:rsidRPr="00D2139A">
          <w:rPr>
            <w:rFonts w:ascii="Times New Roman" w:hAnsi="Times New Roman" w:cs="Times New Roman"/>
            <w:i w:val="0"/>
            <w:color w:val="000000" w:themeColor="text1"/>
            <w:rPrChange w:id="1110" w:author="Author">
              <w:rPr>
                <w:rFonts w:ascii="Times New Roman" w:hAnsi="Times New Roman"/>
                <w:i w:val="0"/>
                <w:color w:val="000000" w:themeColor="text1"/>
              </w:rPr>
            </w:rPrChange>
          </w:rPr>
          <w:t xml:space="preserve">performance of the </w:t>
        </w:r>
      </w:ins>
      <w:r w:rsidRPr="00D2139A">
        <w:rPr>
          <w:rFonts w:ascii="Times New Roman" w:hAnsi="Times New Roman" w:cs="Times New Roman"/>
          <w:i w:val="0"/>
          <w:color w:val="000000" w:themeColor="text1"/>
          <w:rPrChange w:id="1111" w:author="Author">
            <w:rPr>
              <w:rFonts w:ascii="Times New Roman" w:hAnsi="Times New Roman"/>
              <w:i w:val="0"/>
              <w:color w:val="000000" w:themeColor="text1"/>
            </w:rPr>
          </w:rPrChange>
        </w:rPr>
        <w:t>designed four-level binary germanium lens</w:t>
      </w:r>
      <w:del w:id="1112" w:author="Author">
        <w:r w:rsidRPr="00D2139A" w:rsidDel="00E12C06">
          <w:rPr>
            <w:rFonts w:ascii="Times New Roman" w:hAnsi="Times New Roman" w:cs="Times New Roman"/>
            <w:i w:val="0"/>
            <w:color w:val="000000" w:themeColor="text1"/>
            <w:rPrChange w:id="1113" w:author="Author">
              <w:rPr>
                <w:rFonts w:ascii="Times New Roman" w:hAnsi="Times New Roman"/>
                <w:i w:val="0"/>
                <w:color w:val="000000" w:themeColor="text1"/>
              </w:rPr>
            </w:rPrChange>
          </w:rPr>
          <w:delText xml:space="preserve"> performance</w:delText>
        </w:r>
      </w:del>
      <w:ins w:id="1114" w:author="Author">
        <w:r w:rsidR="00E12C06" w:rsidRPr="00D2139A">
          <w:rPr>
            <w:rFonts w:ascii="Times New Roman" w:hAnsi="Times New Roman" w:cs="Times New Roman"/>
            <w:i w:val="0"/>
            <w:color w:val="000000" w:themeColor="text1"/>
            <w:rPrChange w:id="1115" w:author="Author">
              <w:rPr>
                <w:rFonts w:ascii="Times New Roman" w:hAnsi="Times New Roman"/>
                <w:i w:val="0"/>
                <w:color w:val="000000" w:themeColor="text1"/>
              </w:rPr>
            </w:rPrChange>
          </w:rPr>
          <w:t>.</w:t>
        </w:r>
      </w:ins>
      <w:del w:id="1116" w:author="Author">
        <w:r w:rsidRPr="00D2139A" w:rsidDel="00E12C06">
          <w:rPr>
            <w:rFonts w:ascii="Times New Roman" w:hAnsi="Times New Roman" w:cs="Times New Roman"/>
            <w:i w:val="0"/>
            <w:color w:val="000000" w:themeColor="text1"/>
            <w:rPrChange w:id="1117" w:author="Author">
              <w:rPr>
                <w:rFonts w:ascii="Times New Roman" w:hAnsi="Times New Roman"/>
                <w:i w:val="0"/>
                <w:color w:val="000000" w:themeColor="text1"/>
              </w:rPr>
            </w:rPrChange>
          </w:rPr>
          <w:delText>,</w:delText>
        </w:r>
      </w:del>
      <w:r w:rsidRPr="00D2139A">
        <w:rPr>
          <w:rFonts w:ascii="Times New Roman" w:hAnsi="Times New Roman" w:cs="Times New Roman"/>
          <w:i w:val="0"/>
          <w:color w:val="000000" w:themeColor="text1"/>
          <w:rPrChange w:id="1118" w:author="Author">
            <w:rPr>
              <w:rFonts w:ascii="Times New Roman" w:hAnsi="Times New Roman"/>
              <w:i w:val="0"/>
              <w:color w:val="000000" w:themeColor="text1"/>
            </w:rPr>
          </w:rPrChange>
        </w:rPr>
        <w:t xml:space="preserve"> </w:t>
      </w:r>
      <w:del w:id="1119" w:author="Author">
        <w:r w:rsidRPr="00D2139A" w:rsidDel="00E12C06">
          <w:rPr>
            <w:rFonts w:ascii="Times New Roman" w:hAnsi="Times New Roman" w:cs="Times New Roman"/>
            <w:i w:val="0"/>
            <w:color w:val="000000" w:themeColor="text1"/>
            <w:rPrChange w:id="1120" w:author="Author">
              <w:rPr>
                <w:rFonts w:ascii="Times New Roman" w:hAnsi="Times New Roman"/>
                <w:i w:val="0"/>
                <w:color w:val="000000" w:themeColor="text1"/>
              </w:rPr>
            </w:rPrChange>
          </w:rPr>
          <w:delText>and t</w:delText>
        </w:r>
      </w:del>
      <w:ins w:id="1121" w:author="Author">
        <w:r w:rsidR="00E12C06" w:rsidRPr="00D2139A">
          <w:rPr>
            <w:rFonts w:ascii="Times New Roman" w:hAnsi="Times New Roman" w:cs="Times New Roman"/>
            <w:i w:val="0"/>
            <w:color w:val="000000" w:themeColor="text1"/>
            <w:rPrChange w:id="1122" w:author="Author">
              <w:rPr>
                <w:rFonts w:ascii="Times New Roman" w:hAnsi="Times New Roman"/>
                <w:i w:val="0"/>
                <w:color w:val="000000" w:themeColor="text1"/>
              </w:rPr>
            </w:rPrChange>
          </w:rPr>
          <w:t>T</w:t>
        </w:r>
      </w:ins>
      <w:r w:rsidRPr="00D2139A">
        <w:rPr>
          <w:rFonts w:ascii="Times New Roman" w:hAnsi="Times New Roman" w:cs="Times New Roman"/>
          <w:i w:val="0"/>
          <w:color w:val="000000" w:themeColor="text1"/>
          <w:rPrChange w:id="1123" w:author="Author">
            <w:rPr>
              <w:rFonts w:ascii="Times New Roman" w:hAnsi="Times New Roman"/>
              <w:i w:val="0"/>
              <w:color w:val="000000" w:themeColor="text1"/>
            </w:rPr>
          </w:rPrChange>
        </w:rPr>
        <w:t xml:space="preserve">o reduce </w:t>
      </w:r>
      <w:del w:id="1124" w:author="Author">
        <w:r w:rsidRPr="00D2139A" w:rsidDel="00E12C06">
          <w:rPr>
            <w:rFonts w:ascii="Times New Roman" w:hAnsi="Times New Roman" w:cs="Times New Roman"/>
            <w:i w:val="0"/>
            <w:color w:val="000000" w:themeColor="text1"/>
            <w:rPrChange w:id="1125" w:author="Author">
              <w:rPr>
                <w:rFonts w:ascii="Times New Roman" w:hAnsi="Times New Roman"/>
                <w:i w:val="0"/>
                <w:color w:val="000000" w:themeColor="text1"/>
              </w:rPr>
            </w:rPrChange>
          </w:rPr>
          <w:delText xml:space="preserve">this </w:delText>
        </w:r>
      </w:del>
      <w:ins w:id="1126" w:author="Author">
        <w:r w:rsidR="00E12C06" w:rsidRPr="00D2139A">
          <w:rPr>
            <w:rFonts w:ascii="Times New Roman" w:hAnsi="Times New Roman" w:cs="Times New Roman"/>
            <w:i w:val="0"/>
            <w:color w:val="000000" w:themeColor="text1"/>
            <w:rPrChange w:id="1127" w:author="Author">
              <w:rPr>
                <w:rFonts w:ascii="Times New Roman" w:hAnsi="Times New Roman"/>
                <w:i w:val="0"/>
                <w:color w:val="000000" w:themeColor="text1"/>
              </w:rPr>
            </w:rPrChange>
          </w:rPr>
          <w:t xml:space="preserve">such </w:t>
        </w:r>
      </w:ins>
      <w:r w:rsidRPr="00D2139A">
        <w:rPr>
          <w:rFonts w:ascii="Times New Roman" w:hAnsi="Times New Roman" w:cs="Times New Roman"/>
          <w:i w:val="0"/>
          <w:color w:val="000000" w:themeColor="text1"/>
          <w:rPrChange w:id="1128" w:author="Author">
            <w:rPr>
              <w:rFonts w:ascii="Times New Roman" w:hAnsi="Times New Roman"/>
              <w:i w:val="0"/>
              <w:color w:val="000000" w:themeColor="text1"/>
            </w:rPr>
          </w:rPrChange>
        </w:rPr>
        <w:t>effect</w:t>
      </w:r>
      <w:ins w:id="1129" w:author="Author">
        <w:r w:rsidR="00E12C06" w:rsidRPr="00D2139A">
          <w:rPr>
            <w:rFonts w:ascii="Times New Roman" w:hAnsi="Times New Roman" w:cs="Times New Roman"/>
            <w:i w:val="0"/>
            <w:color w:val="000000" w:themeColor="text1"/>
            <w:rPrChange w:id="1130" w:author="Author">
              <w:rPr>
                <w:rFonts w:ascii="Times New Roman" w:hAnsi="Times New Roman"/>
                <w:i w:val="0"/>
                <w:color w:val="000000" w:themeColor="text1"/>
              </w:rPr>
            </w:rPrChange>
          </w:rPr>
          <w:t>s,</w:t>
        </w:r>
      </w:ins>
      <w:r w:rsidRPr="00D2139A">
        <w:rPr>
          <w:rFonts w:ascii="Times New Roman" w:hAnsi="Times New Roman" w:cs="Times New Roman"/>
          <w:i w:val="0"/>
          <w:color w:val="000000" w:themeColor="text1"/>
          <w:rPrChange w:id="1131" w:author="Author">
            <w:rPr>
              <w:rFonts w:ascii="Times New Roman" w:hAnsi="Times New Roman"/>
              <w:i w:val="0"/>
              <w:color w:val="000000" w:themeColor="text1"/>
            </w:rPr>
          </w:rPrChange>
        </w:rPr>
        <w:t xml:space="preserve"> it </w:t>
      </w:r>
      <w:del w:id="1132" w:author="Author">
        <w:r w:rsidRPr="00D2139A" w:rsidDel="00E12C06">
          <w:rPr>
            <w:rFonts w:ascii="Times New Roman" w:hAnsi="Times New Roman" w:cs="Times New Roman"/>
            <w:i w:val="0"/>
            <w:color w:val="000000" w:themeColor="text1"/>
            <w:rPrChange w:id="1133" w:author="Author">
              <w:rPr>
                <w:rFonts w:ascii="Times New Roman" w:hAnsi="Times New Roman"/>
                <w:i w:val="0"/>
                <w:color w:val="000000" w:themeColor="text1"/>
              </w:rPr>
            </w:rPrChange>
          </w:rPr>
          <w:delText xml:space="preserve">will </w:delText>
        </w:r>
      </w:del>
      <w:ins w:id="1134" w:author="Author">
        <w:r w:rsidR="00E12C06" w:rsidRPr="00D2139A">
          <w:rPr>
            <w:rFonts w:ascii="Times New Roman" w:hAnsi="Times New Roman" w:cs="Times New Roman"/>
            <w:i w:val="0"/>
            <w:color w:val="000000" w:themeColor="text1"/>
            <w:rPrChange w:id="1135" w:author="Author">
              <w:rPr>
                <w:rFonts w:ascii="Times New Roman" w:hAnsi="Times New Roman"/>
                <w:i w:val="0"/>
                <w:color w:val="000000" w:themeColor="text1"/>
              </w:rPr>
            </w:rPrChange>
          </w:rPr>
          <w:t xml:space="preserve">may </w:t>
        </w:r>
      </w:ins>
      <w:r w:rsidRPr="00D2139A">
        <w:rPr>
          <w:rFonts w:ascii="Times New Roman" w:hAnsi="Times New Roman" w:cs="Times New Roman"/>
          <w:i w:val="0"/>
          <w:color w:val="000000" w:themeColor="text1"/>
          <w:rPrChange w:id="1136" w:author="Author">
            <w:rPr>
              <w:rFonts w:ascii="Times New Roman" w:hAnsi="Times New Roman"/>
              <w:i w:val="0"/>
              <w:color w:val="000000" w:themeColor="text1"/>
            </w:rPr>
          </w:rPrChange>
        </w:rPr>
        <w:t xml:space="preserve">be preferable to use </w:t>
      </w:r>
      <w:ins w:id="1137" w:author="Author">
        <w:r w:rsidR="00E12C06" w:rsidRPr="00D2139A">
          <w:rPr>
            <w:rFonts w:ascii="Times New Roman" w:hAnsi="Times New Roman" w:cs="Times New Roman"/>
            <w:i w:val="0"/>
            <w:color w:val="000000" w:themeColor="text1"/>
            <w:rPrChange w:id="1138" w:author="Author">
              <w:rPr>
                <w:rFonts w:ascii="Times New Roman" w:hAnsi="Times New Roman"/>
                <w:i w:val="0"/>
                <w:color w:val="000000" w:themeColor="text1"/>
              </w:rPr>
            </w:rPrChange>
          </w:rPr>
          <w:t xml:space="preserve">masks fabricated by alternative </w:t>
        </w:r>
      </w:ins>
      <w:del w:id="1139" w:author="Author">
        <w:r w:rsidRPr="00D2139A" w:rsidDel="00E12C06">
          <w:rPr>
            <w:rFonts w:ascii="Times New Roman" w:hAnsi="Times New Roman" w:cs="Times New Roman"/>
            <w:i w:val="0"/>
            <w:color w:val="000000" w:themeColor="text1"/>
            <w:rPrChange w:id="1140" w:author="Author">
              <w:rPr>
                <w:rFonts w:ascii="Times New Roman" w:hAnsi="Times New Roman"/>
                <w:i w:val="0"/>
                <w:color w:val="000000" w:themeColor="text1"/>
              </w:rPr>
            </w:rPrChange>
          </w:rPr>
          <w:delText xml:space="preserve">another </w:delText>
        </w:r>
      </w:del>
      <w:r w:rsidRPr="00D2139A">
        <w:rPr>
          <w:rFonts w:ascii="Times New Roman" w:hAnsi="Times New Roman" w:cs="Times New Roman"/>
          <w:i w:val="0"/>
          <w:color w:val="000000" w:themeColor="text1"/>
          <w:rPrChange w:id="1141" w:author="Author">
            <w:rPr>
              <w:rFonts w:ascii="Times New Roman" w:hAnsi="Times New Roman"/>
              <w:i w:val="0"/>
              <w:color w:val="000000" w:themeColor="text1"/>
            </w:rPr>
          </w:rPrChange>
        </w:rPr>
        <w:t>technique</w:t>
      </w:r>
      <w:ins w:id="1142" w:author="Author">
        <w:r w:rsidR="00E12C06" w:rsidRPr="00D2139A">
          <w:rPr>
            <w:rFonts w:ascii="Times New Roman" w:hAnsi="Times New Roman" w:cs="Times New Roman"/>
            <w:i w:val="0"/>
            <w:color w:val="000000" w:themeColor="text1"/>
            <w:rPrChange w:id="1143" w:author="Author">
              <w:rPr>
                <w:rFonts w:ascii="Times New Roman" w:hAnsi="Times New Roman"/>
                <w:i w:val="0"/>
                <w:color w:val="000000" w:themeColor="text1"/>
              </w:rPr>
            </w:rPrChange>
          </w:rPr>
          <w:t>s</w:t>
        </w:r>
      </w:ins>
      <w:del w:id="1144" w:author="Author">
        <w:r w:rsidRPr="00D2139A" w:rsidDel="00E12C06">
          <w:rPr>
            <w:rFonts w:ascii="Times New Roman" w:hAnsi="Times New Roman" w:cs="Times New Roman"/>
            <w:i w:val="0"/>
            <w:color w:val="000000" w:themeColor="text1"/>
            <w:rPrChange w:id="1145" w:author="Author">
              <w:rPr>
                <w:rFonts w:ascii="Times New Roman" w:hAnsi="Times New Roman"/>
                <w:i w:val="0"/>
                <w:color w:val="000000" w:themeColor="text1"/>
              </w:rPr>
            </w:rPrChange>
          </w:rPr>
          <w:delText xml:space="preserve"> to fabricate the desired mask</w:delText>
        </w:r>
      </w:del>
      <w:ins w:id="1146" w:author="Author">
        <w:r w:rsidR="00E12C06" w:rsidRPr="00D2139A">
          <w:rPr>
            <w:rFonts w:ascii="Times New Roman" w:hAnsi="Times New Roman" w:cs="Times New Roman"/>
            <w:i w:val="0"/>
            <w:color w:val="000000" w:themeColor="text1"/>
            <w:rPrChange w:id="1147" w:author="Author">
              <w:rPr>
                <w:rFonts w:ascii="Times New Roman" w:hAnsi="Times New Roman"/>
                <w:i w:val="0"/>
                <w:color w:val="000000" w:themeColor="text1"/>
              </w:rPr>
            </w:rPrChange>
          </w:rPr>
          <w:t>, such as 3D printing,</w:t>
        </w:r>
      </w:ins>
      <w:r w:rsidRPr="00D2139A">
        <w:rPr>
          <w:rFonts w:ascii="Times New Roman" w:hAnsi="Times New Roman" w:cs="Times New Roman"/>
          <w:i w:val="0"/>
          <w:color w:val="000000" w:themeColor="text1"/>
          <w:rPrChange w:id="1148" w:author="Author">
            <w:rPr>
              <w:rFonts w:ascii="Times New Roman" w:hAnsi="Times New Roman"/>
              <w:i w:val="0"/>
              <w:color w:val="000000" w:themeColor="text1"/>
            </w:rPr>
          </w:rPrChange>
        </w:rPr>
        <w:t xml:space="preserve"> </w:t>
      </w:r>
      <w:ins w:id="1149" w:author="Author">
        <w:r w:rsidR="00E12C06" w:rsidRPr="00D2139A">
          <w:rPr>
            <w:rFonts w:ascii="Times New Roman" w:hAnsi="Times New Roman" w:cs="Times New Roman"/>
            <w:i w:val="0"/>
            <w:color w:val="000000" w:themeColor="text1"/>
            <w:rPrChange w:id="1150" w:author="Author">
              <w:rPr>
                <w:rFonts w:ascii="Times New Roman" w:hAnsi="Times New Roman"/>
                <w:i w:val="0"/>
                <w:color w:val="000000" w:themeColor="text1"/>
              </w:rPr>
            </w:rPrChange>
          </w:rPr>
          <w:t xml:space="preserve">which </w:t>
        </w:r>
      </w:ins>
      <w:del w:id="1151" w:author="Author">
        <w:r w:rsidRPr="00D2139A" w:rsidDel="00E12C06">
          <w:rPr>
            <w:rFonts w:ascii="Times New Roman" w:hAnsi="Times New Roman" w:cs="Times New Roman"/>
            <w:i w:val="0"/>
            <w:color w:val="000000" w:themeColor="text1"/>
            <w:rPrChange w:id="1152" w:author="Author">
              <w:rPr>
                <w:rFonts w:ascii="Times New Roman" w:hAnsi="Times New Roman"/>
                <w:i w:val="0"/>
                <w:color w:val="000000" w:themeColor="text1"/>
              </w:rPr>
            </w:rPrChange>
          </w:rPr>
          <w:delText xml:space="preserve">with </w:delText>
        </w:r>
      </w:del>
      <w:ins w:id="1153" w:author="Author">
        <w:r w:rsidR="00E12C06" w:rsidRPr="00D2139A">
          <w:rPr>
            <w:rFonts w:ascii="Times New Roman" w:hAnsi="Times New Roman" w:cs="Times New Roman"/>
            <w:i w:val="0"/>
            <w:color w:val="000000" w:themeColor="text1"/>
            <w:rPrChange w:id="1154" w:author="Author">
              <w:rPr>
                <w:rFonts w:ascii="Times New Roman" w:hAnsi="Times New Roman"/>
                <w:i w:val="0"/>
                <w:color w:val="000000" w:themeColor="text1"/>
              </w:rPr>
            </w:rPrChange>
          </w:rPr>
          <w:t xml:space="preserve">allow </w:t>
        </w:r>
      </w:ins>
      <w:del w:id="1155" w:author="Author">
        <w:r w:rsidRPr="00D2139A" w:rsidDel="00E12C06">
          <w:rPr>
            <w:rFonts w:ascii="Times New Roman" w:hAnsi="Times New Roman" w:cs="Times New Roman"/>
            <w:i w:val="0"/>
            <w:color w:val="000000" w:themeColor="text1"/>
            <w:rPrChange w:id="1156" w:author="Author">
              <w:rPr>
                <w:rFonts w:ascii="Times New Roman" w:hAnsi="Times New Roman"/>
                <w:i w:val="0"/>
                <w:color w:val="000000" w:themeColor="text1"/>
              </w:rPr>
            </w:rPrChange>
          </w:rPr>
          <w:delText xml:space="preserve">more </w:delText>
        </w:r>
      </w:del>
      <w:ins w:id="1157" w:author="Author">
        <w:r w:rsidR="00E12C06" w:rsidRPr="00D2139A">
          <w:rPr>
            <w:rFonts w:ascii="Times New Roman" w:hAnsi="Times New Roman" w:cs="Times New Roman"/>
            <w:i w:val="0"/>
            <w:color w:val="000000" w:themeColor="text1"/>
            <w:rPrChange w:id="1158" w:author="Author">
              <w:rPr>
                <w:rFonts w:ascii="Times New Roman" w:hAnsi="Times New Roman"/>
                <w:i w:val="0"/>
                <w:color w:val="000000" w:themeColor="text1"/>
              </w:rPr>
            </w:rPrChange>
          </w:rPr>
          <w:t xml:space="preserve">better </w:t>
        </w:r>
      </w:ins>
      <w:del w:id="1159" w:author="Author">
        <w:r w:rsidRPr="00D2139A" w:rsidDel="00E12C06">
          <w:rPr>
            <w:rFonts w:ascii="Times New Roman" w:hAnsi="Times New Roman" w:cs="Times New Roman"/>
            <w:i w:val="0"/>
            <w:color w:val="000000" w:themeColor="text1"/>
            <w:rPrChange w:id="1160" w:author="Author">
              <w:rPr>
                <w:rFonts w:ascii="Times New Roman" w:hAnsi="Times New Roman"/>
                <w:i w:val="0"/>
                <w:color w:val="000000" w:themeColor="text1"/>
              </w:rPr>
            </w:rPrChange>
          </w:rPr>
          <w:delText xml:space="preserve">fabrication </w:delText>
        </w:r>
      </w:del>
      <w:r w:rsidRPr="00D2139A">
        <w:rPr>
          <w:rFonts w:ascii="Times New Roman" w:hAnsi="Times New Roman" w:cs="Times New Roman"/>
          <w:i w:val="0"/>
          <w:color w:val="000000" w:themeColor="text1"/>
          <w:rPrChange w:id="1161" w:author="Author">
            <w:rPr>
              <w:rFonts w:ascii="Times New Roman" w:hAnsi="Times New Roman"/>
              <w:i w:val="0"/>
              <w:color w:val="000000" w:themeColor="text1"/>
            </w:rPr>
          </w:rPrChange>
        </w:rPr>
        <w:t>accuracy</w:t>
      </w:r>
      <w:del w:id="1162" w:author="Author">
        <w:r w:rsidRPr="00D2139A" w:rsidDel="00E12C06">
          <w:rPr>
            <w:rFonts w:ascii="Times New Roman" w:hAnsi="Times New Roman" w:cs="Times New Roman"/>
            <w:i w:val="0"/>
            <w:color w:val="000000" w:themeColor="text1"/>
            <w:rPrChange w:id="1163" w:author="Author">
              <w:rPr>
                <w:rFonts w:ascii="Times New Roman" w:hAnsi="Times New Roman"/>
                <w:i w:val="0"/>
                <w:color w:val="000000" w:themeColor="text1"/>
              </w:rPr>
            </w:rPrChange>
          </w:rPr>
          <w:delText xml:space="preserve"> like, for example, by three-dimensional printer</w:delText>
        </w:r>
      </w:del>
      <w:r w:rsidRPr="00D2139A">
        <w:rPr>
          <w:rFonts w:ascii="Times New Roman" w:hAnsi="Times New Roman" w:cs="Times New Roman"/>
          <w:i w:val="0"/>
          <w:color w:val="000000" w:themeColor="text1"/>
          <w:rPrChange w:id="1164" w:author="Author">
            <w:rPr>
              <w:rFonts w:ascii="Times New Roman" w:hAnsi="Times New Roman"/>
              <w:i w:val="0"/>
              <w:color w:val="000000" w:themeColor="text1"/>
            </w:rPr>
          </w:rPrChange>
        </w:rPr>
        <w:t xml:space="preserve"> (</w:t>
      </w:r>
      <w:ins w:id="1165" w:author="Author">
        <w:r w:rsidR="00E12C06" w:rsidRPr="00D2139A">
          <w:rPr>
            <w:rFonts w:ascii="Times New Roman" w:hAnsi="Times New Roman" w:cs="Times New Roman"/>
            <w:i w:val="0"/>
            <w:color w:val="000000" w:themeColor="text1"/>
            <w:rPrChange w:id="1166" w:author="Author">
              <w:rPr>
                <w:rFonts w:ascii="Times New Roman" w:hAnsi="Times New Roman"/>
                <w:i w:val="0"/>
                <w:color w:val="000000" w:themeColor="text1"/>
              </w:rPr>
            </w:rPrChange>
          </w:rPr>
          <w:t>~</w:t>
        </w:r>
      </w:ins>
      <w:r w:rsidRPr="00D2139A">
        <w:rPr>
          <w:rFonts w:ascii="Times New Roman" w:hAnsi="Times New Roman" w:cs="Times New Roman"/>
          <w:i w:val="0"/>
          <w:color w:val="000000" w:themeColor="text1"/>
          <w:rPrChange w:id="1167" w:author="Author">
            <w:rPr>
              <w:rFonts w:ascii="Times New Roman" w:hAnsi="Times New Roman"/>
              <w:i w:val="0"/>
              <w:color w:val="000000" w:themeColor="text1"/>
            </w:rPr>
          </w:rPrChange>
        </w:rPr>
        <w:t xml:space="preserve">35 </w:t>
      </w:r>
      <w:ins w:id="1168" w:author="Author">
        <w:r w:rsidR="003541D0" w:rsidRPr="00D2139A">
          <w:rPr>
            <w:rFonts w:ascii="Times New Roman" w:hAnsi="Times New Roman" w:cs="Times New Roman"/>
            <w:i w:val="0"/>
            <w:color w:val="000000" w:themeColor="text1"/>
            <w:rPrChange w:id="1169" w:author="Author">
              <w:rPr>
                <w:rFonts w:ascii="Times New Roman" w:hAnsi="Times New Roman"/>
                <w:i w:val="0"/>
                <w:color w:val="000000" w:themeColor="text1"/>
              </w:rPr>
            </w:rPrChange>
          </w:rPr>
          <w:t>μ</w:t>
        </w:r>
      </w:ins>
      <w:del w:id="1170" w:author="Author">
        <w:r w:rsidRPr="006F3C56" w:rsidDel="003541D0">
          <w:rPr>
            <w:rFonts w:ascii="Cambria Math" w:hAnsi="Cambria Math" w:cs="Cambria Math"/>
            <w:i w:val="0"/>
            <w:color w:val="000000" w:themeColor="text1"/>
          </w:rPr>
          <w:delText>𝜇</w:delText>
        </w:r>
      </w:del>
      <w:r w:rsidRPr="00D2139A">
        <w:rPr>
          <w:rFonts w:ascii="Times New Roman" w:hAnsi="Times New Roman" w:cs="Times New Roman"/>
          <w:i w:val="0"/>
          <w:color w:val="000000" w:themeColor="text1"/>
          <w:rPrChange w:id="1171" w:author="Author">
            <w:rPr>
              <w:rFonts w:ascii="Times New Roman" w:hAnsi="Times New Roman"/>
              <w:i w:val="0"/>
              <w:color w:val="000000" w:themeColor="text1"/>
            </w:rPr>
          </w:rPrChange>
        </w:rPr>
        <w:t>m</w:t>
      </w:r>
      <w:del w:id="1172" w:author="Author">
        <w:r w:rsidRPr="00D2139A" w:rsidDel="00E12C06">
          <w:rPr>
            <w:rFonts w:ascii="Times New Roman" w:hAnsi="Times New Roman" w:cs="Times New Roman"/>
            <w:i w:val="0"/>
            <w:color w:val="000000" w:themeColor="text1"/>
            <w:rPrChange w:id="1173" w:author="Author">
              <w:rPr>
                <w:rFonts w:ascii="Times New Roman" w:hAnsi="Times New Roman"/>
                <w:i w:val="0"/>
                <w:color w:val="000000" w:themeColor="text1"/>
              </w:rPr>
            </w:rPrChange>
          </w:rPr>
          <w:delText xml:space="preserve"> is its accuracy</w:delText>
        </w:r>
      </w:del>
      <w:r w:rsidRPr="00D2139A">
        <w:rPr>
          <w:rFonts w:ascii="Times New Roman" w:hAnsi="Times New Roman" w:cs="Times New Roman"/>
          <w:i w:val="0"/>
          <w:color w:val="000000" w:themeColor="text1"/>
          <w:rPrChange w:id="1174" w:author="Author">
            <w:rPr>
              <w:rFonts w:ascii="Times New Roman" w:hAnsi="Times New Roman"/>
              <w:i w:val="0"/>
              <w:color w:val="000000" w:themeColor="text1"/>
            </w:rPr>
          </w:rPrChange>
        </w:rPr>
        <w:t>)</w:t>
      </w:r>
      <w:r w:rsidR="008C4F57" w:rsidRPr="00D2139A">
        <w:rPr>
          <w:rFonts w:ascii="Times New Roman" w:hAnsi="Times New Roman" w:cs="Times New Roman"/>
          <w:i w:val="0"/>
          <w:color w:val="000000" w:themeColor="text1"/>
          <w:rPrChange w:id="1175" w:author="Author">
            <w:rPr>
              <w:rFonts w:ascii="Times New Roman" w:hAnsi="Times New Roman"/>
              <w:i w:val="0"/>
              <w:color w:val="000000" w:themeColor="text1"/>
            </w:rPr>
          </w:rPrChange>
        </w:rPr>
        <w:t>.</w:t>
      </w:r>
    </w:p>
    <w:p w14:paraId="3157B9EB" w14:textId="05ADC4FD" w:rsidR="00AF66F6" w:rsidRPr="006F3C56" w:rsidRDefault="00165149" w:rsidP="00AF66F6">
      <w:pPr>
        <w:pStyle w:val="09BodyFirstParagraph"/>
        <w:rPr>
          <w:sz w:val="16"/>
          <w:szCs w:val="16"/>
        </w:rPr>
      </w:pPr>
      <w:r w:rsidRPr="006F3C56">
        <w:rPr>
          <w:b/>
          <w:sz w:val="18"/>
          <w:szCs w:val="18"/>
        </w:rPr>
        <w:t xml:space="preserve">Competing </w:t>
      </w:r>
      <w:del w:id="1176" w:author="Author">
        <w:r w:rsidRPr="006F3C56" w:rsidDel="00AE0178">
          <w:rPr>
            <w:b/>
            <w:sz w:val="18"/>
            <w:szCs w:val="18"/>
          </w:rPr>
          <w:delText>I</w:delText>
        </w:r>
      </w:del>
      <w:ins w:id="1177" w:author="Author">
        <w:r w:rsidR="00AE0178" w:rsidRPr="006F3C56">
          <w:rPr>
            <w:b/>
            <w:sz w:val="18"/>
            <w:szCs w:val="18"/>
          </w:rPr>
          <w:t>i</w:t>
        </w:r>
      </w:ins>
      <w:r w:rsidRPr="006F3C56">
        <w:rPr>
          <w:b/>
          <w:sz w:val="18"/>
          <w:szCs w:val="18"/>
        </w:rPr>
        <w:t>nterests</w:t>
      </w:r>
      <w:r w:rsidR="00AF66F6" w:rsidRPr="006F3C56">
        <w:rPr>
          <w:b/>
          <w:sz w:val="18"/>
          <w:szCs w:val="18"/>
        </w:rPr>
        <w:t>.</w:t>
      </w:r>
      <w:r w:rsidR="00AF66F6" w:rsidRPr="006F3C56">
        <w:t xml:space="preserve"> </w:t>
      </w:r>
      <w:r w:rsidRPr="006F3C56">
        <w:rPr>
          <w:sz w:val="16"/>
          <w:szCs w:val="16"/>
        </w:rPr>
        <w:t>The authors declare that they have no competing interests</w:t>
      </w:r>
      <w:r w:rsidR="00AF66F6" w:rsidRPr="006F3C56">
        <w:rPr>
          <w:sz w:val="16"/>
          <w:szCs w:val="16"/>
        </w:rPr>
        <w:t>.</w:t>
      </w:r>
    </w:p>
    <w:p w14:paraId="0600234A" w14:textId="19EB0504" w:rsidR="00AF66F6" w:rsidRPr="006F3C56" w:rsidRDefault="00AF66F6" w:rsidP="00AF66F6">
      <w:pPr>
        <w:pStyle w:val="09BodyFirstParagraph"/>
      </w:pPr>
      <w:r w:rsidRPr="006F3C56">
        <w:rPr>
          <w:b/>
          <w:sz w:val="18"/>
          <w:szCs w:val="18"/>
        </w:rPr>
        <w:t>Acknowledgments.</w:t>
      </w:r>
      <w:r w:rsidRPr="006F3C56">
        <w:t xml:space="preserve"> </w:t>
      </w:r>
      <w:r w:rsidR="00165149" w:rsidRPr="006F3C56">
        <w:rPr>
          <w:sz w:val="16"/>
          <w:szCs w:val="16"/>
        </w:rPr>
        <w:t xml:space="preserve">This work was </w:t>
      </w:r>
      <w:del w:id="1178" w:author="Author">
        <w:r w:rsidR="00165149" w:rsidRPr="006F3C56" w:rsidDel="00AE0178">
          <w:rPr>
            <w:sz w:val="16"/>
            <w:szCs w:val="16"/>
          </w:rPr>
          <w:delText xml:space="preserve">totally </w:delText>
        </w:r>
      </w:del>
      <w:ins w:id="1179" w:author="Author">
        <w:r w:rsidR="00AE0178" w:rsidRPr="006F3C56">
          <w:rPr>
            <w:sz w:val="16"/>
            <w:szCs w:val="16"/>
          </w:rPr>
          <w:t xml:space="preserve">fully </w:t>
        </w:r>
      </w:ins>
      <w:r w:rsidR="00165149" w:rsidRPr="006F3C56">
        <w:rPr>
          <w:sz w:val="16"/>
          <w:szCs w:val="16"/>
        </w:rPr>
        <w:t xml:space="preserve">supported by </w:t>
      </w:r>
      <w:del w:id="1180" w:author="Author">
        <w:r w:rsidR="00165149" w:rsidRPr="006F3C56" w:rsidDel="00AE0178">
          <w:rPr>
            <w:sz w:val="16"/>
            <w:szCs w:val="16"/>
          </w:rPr>
          <w:delText>HIAST (</w:delText>
        </w:r>
      </w:del>
      <w:ins w:id="1181" w:author="Author">
        <w:r w:rsidR="00AE0178" w:rsidRPr="006F3C56">
          <w:rPr>
            <w:sz w:val="16"/>
            <w:szCs w:val="16"/>
          </w:rPr>
          <w:t xml:space="preserve">the </w:t>
        </w:r>
      </w:ins>
      <w:r w:rsidR="00165149" w:rsidRPr="006F3C56">
        <w:rPr>
          <w:sz w:val="16"/>
          <w:szCs w:val="16"/>
        </w:rPr>
        <w:t>Higher Institute for Applied Sciences and Technology</w:t>
      </w:r>
      <w:ins w:id="1182" w:author="Author">
        <w:r w:rsidR="00AE0178" w:rsidRPr="006F3C56">
          <w:rPr>
            <w:sz w:val="16"/>
            <w:szCs w:val="16"/>
          </w:rPr>
          <w:t xml:space="preserve"> (HIAST</w:t>
        </w:r>
      </w:ins>
      <w:r w:rsidR="00165149" w:rsidRPr="006F3C56">
        <w:rPr>
          <w:sz w:val="16"/>
          <w:szCs w:val="16"/>
        </w:rPr>
        <w:t>)</w:t>
      </w:r>
      <w:r w:rsidR="00E61943" w:rsidRPr="006F3C56">
        <w:rPr>
          <w:sz w:val="16"/>
          <w:szCs w:val="16"/>
        </w:rPr>
        <w:t>.</w:t>
      </w:r>
    </w:p>
    <w:p w14:paraId="25C0B17A" w14:textId="77777777" w:rsidR="004E5380" w:rsidRPr="006F3C56" w:rsidRDefault="004E5380" w:rsidP="004E5380">
      <w:pPr>
        <w:pStyle w:val="25ReferenceSectionHeader"/>
      </w:pPr>
      <w:commentRangeStart w:id="1183"/>
      <w:r w:rsidRPr="006F3C56">
        <w:t>References</w:t>
      </w:r>
      <w:commentRangeEnd w:id="1183"/>
      <w:r w:rsidR="007456B8" w:rsidRPr="006F3C56">
        <w:rPr>
          <w:rStyle w:val="CommentReference"/>
          <w:rFonts w:asciiTheme="minorHAnsi" w:hAnsiTheme="minorHAnsi"/>
          <w:b w:val="0"/>
        </w:rPr>
        <w:commentReference w:id="1183"/>
      </w:r>
    </w:p>
    <w:p w14:paraId="0ED279E2" w14:textId="77777777" w:rsidR="006C6659" w:rsidRPr="006F3C56" w:rsidRDefault="006C6659" w:rsidP="006C6659">
      <w:pPr>
        <w:pStyle w:val="26References"/>
      </w:pPr>
      <w:r w:rsidRPr="006F3C56">
        <w:t>H. Choi, W.-C. Kim, S.-H. Lee, N.-C. Park, and U. Y.-P. Park, “Effects of fabrication errors in the diffractive optical element</w:t>
      </w:r>
    </w:p>
    <w:p w14:paraId="3B9A9EA1" w14:textId="77777777" w:rsidR="006C6659" w:rsidRPr="006F3C56" w:rsidRDefault="006C6659" w:rsidP="006C6659">
      <w:pPr>
        <w:pStyle w:val="26References"/>
      </w:pPr>
      <w:r w:rsidRPr="006F3C56">
        <w:t xml:space="preserve">on the modulation transfer function of a hybrid lens,” </w:t>
      </w:r>
      <w:r w:rsidRPr="006F3C56">
        <w:rPr>
          <w:i/>
          <w:iCs/>
        </w:rPr>
        <w:t>Journal of the Optical Society of America A: Optics and Image Science, and Vision</w:t>
      </w:r>
      <w:r w:rsidRPr="006F3C56">
        <w:t>, vol. 25, no. 11, pp. 2764–2766, 2008.</w:t>
      </w:r>
    </w:p>
    <w:p w14:paraId="35C463ED" w14:textId="77777777" w:rsidR="006C6659" w:rsidRPr="006F3C56" w:rsidRDefault="006C6659" w:rsidP="006C6659">
      <w:pPr>
        <w:pStyle w:val="26References"/>
      </w:pPr>
      <w:r w:rsidRPr="006F3C56">
        <w:t>Zemax Product, http://www.zemax.com.</w:t>
      </w:r>
    </w:p>
    <w:p w14:paraId="4A3A41FB" w14:textId="77777777" w:rsidR="006C6659" w:rsidRPr="006F3C56" w:rsidRDefault="006C6659" w:rsidP="006C6659">
      <w:pPr>
        <w:pStyle w:val="26References"/>
      </w:pPr>
      <w:r w:rsidRPr="006F3C56">
        <w:t xml:space="preserve"> G. J. Swanson, </w:t>
      </w:r>
      <w:r w:rsidRPr="006F3C56">
        <w:rPr>
          <w:i/>
          <w:iCs/>
        </w:rPr>
        <w:t>Binary Optics Technology</w:t>
      </w:r>
      <w:r w:rsidRPr="006F3C56">
        <w:t>, Massachusetts Institute of Technology, Cambridge, Mass, USA, 1989.</w:t>
      </w:r>
    </w:p>
    <w:p w14:paraId="38020D94" w14:textId="77777777" w:rsidR="006C6659" w:rsidRPr="006F3C56" w:rsidRDefault="006C6659" w:rsidP="006C6659">
      <w:pPr>
        <w:pStyle w:val="26References"/>
      </w:pPr>
      <w:r w:rsidRPr="006F3C56">
        <w:t xml:space="preserve">A. D. Kathman and S. K. Pitalo, “Binary optics in lens design,” in </w:t>
      </w:r>
      <w:r w:rsidRPr="006F3C56">
        <w:rPr>
          <w:i/>
          <w:iCs/>
        </w:rPr>
        <w:t>International Lens Design Conference</w:t>
      </w:r>
      <w:r w:rsidRPr="006F3C56">
        <w:t xml:space="preserve">, vol. 1354 of </w:t>
      </w:r>
      <w:r w:rsidRPr="006F3C56">
        <w:rPr>
          <w:i/>
          <w:iCs/>
        </w:rPr>
        <w:t>Proceedings of SPIE</w:t>
      </w:r>
      <w:r w:rsidRPr="006F3C56">
        <w:t>, 1990.</w:t>
      </w:r>
    </w:p>
    <w:p w14:paraId="41CFC6F9" w14:textId="77777777" w:rsidR="006C6659" w:rsidRPr="006F3C56" w:rsidRDefault="006C6659" w:rsidP="006C6659">
      <w:pPr>
        <w:pStyle w:val="26References"/>
      </w:pPr>
      <w:r w:rsidRPr="006F3C56">
        <w:t>Lambda Research Corporation, OSLO, version 6.2, 2001.</w:t>
      </w:r>
    </w:p>
    <w:p w14:paraId="5B1120FD" w14:textId="77777777" w:rsidR="006C6659" w:rsidRPr="006F3C56" w:rsidRDefault="006C6659" w:rsidP="006C6659">
      <w:pPr>
        <w:pStyle w:val="26References"/>
      </w:pPr>
      <w:r w:rsidRPr="006F3C56">
        <w:t>N.-H. Kim and R. Zemax, “How Diffractive Surfaces are Modeled in Zemax,” September 2005.</w:t>
      </w:r>
    </w:p>
    <w:p w14:paraId="3B2B5E48" w14:textId="77777777" w:rsidR="006C6659" w:rsidRPr="006F3C56" w:rsidRDefault="006C6659" w:rsidP="006C6659">
      <w:pPr>
        <w:pStyle w:val="26References"/>
      </w:pPr>
      <w:r w:rsidRPr="006F3C56">
        <w:t>Code V reference manual, CODE V version 7.10, Optical Research Associates, March 1987.</w:t>
      </w:r>
    </w:p>
    <w:p w14:paraId="09CCB7DE" w14:textId="77777777" w:rsidR="006C6659" w:rsidRPr="006F3C56" w:rsidRDefault="006C6659" w:rsidP="006C6659">
      <w:pPr>
        <w:pStyle w:val="26References"/>
      </w:pPr>
      <w:r w:rsidRPr="006F3C56">
        <w:t xml:space="preserve">T. Shirakawa, K. L. Ishikawa, S. Suzuki, Y. Yamada, and H. Takahashi, “Design of binary diffractive microlenses with subwavelength structures using the genetic algorithm,” </w:t>
      </w:r>
      <w:r w:rsidRPr="006F3C56">
        <w:rPr>
          <w:i/>
          <w:iCs/>
        </w:rPr>
        <w:t>Optics Express</w:t>
      </w:r>
      <w:r w:rsidRPr="006F3C56">
        <w:t>, vol. 18, no. 8, pp. 8388–8391, 2010.</w:t>
      </w:r>
    </w:p>
    <w:p w14:paraId="0DB66C9C" w14:textId="77777777" w:rsidR="006C6659" w:rsidRPr="006F3C56" w:rsidRDefault="006C6659" w:rsidP="006C6659">
      <w:pPr>
        <w:pStyle w:val="26References"/>
      </w:pPr>
      <w:r w:rsidRPr="006F3C56">
        <w:t xml:space="preserve">V. Raulot, B. Serio, P. Gerard, P. Twardowski, and P. Meyrueis,´ “Modeling of a diffractive micro-lens by an effective medium method,” in </w:t>
      </w:r>
      <w:r w:rsidRPr="006F3C56">
        <w:rPr>
          <w:i/>
        </w:rPr>
        <w:t>Micro-Optics 2010, 77162J</w:t>
      </w:r>
      <w:r w:rsidRPr="006F3C56">
        <w:t xml:space="preserve">, vol. 7716 of </w:t>
      </w:r>
      <w:r w:rsidRPr="006F3C56">
        <w:rPr>
          <w:i/>
        </w:rPr>
        <w:t>Proceedings of SPIE</w:t>
      </w:r>
      <w:r w:rsidRPr="006F3C56">
        <w:t>, May 2010.</w:t>
      </w:r>
    </w:p>
    <w:p w14:paraId="2A714F8D" w14:textId="77777777" w:rsidR="006C6659" w:rsidRPr="006F3C56" w:rsidRDefault="006C6659" w:rsidP="006C6659">
      <w:pPr>
        <w:pStyle w:val="26References"/>
      </w:pPr>
      <w:r w:rsidRPr="006F3C56">
        <w:t xml:space="preserve">E. N. Glytsis, M. E. Harrigan, T. K. Gaylord, and K. Hirayama, “Effects of fabrication errors on the performance of cylindrical diffractive lenses: rigorous boundary-element method and scalar approximation,” </w:t>
      </w:r>
      <w:r w:rsidRPr="006F3C56">
        <w:rPr>
          <w:i/>
        </w:rPr>
        <w:t>Applied Optics</w:t>
      </w:r>
      <w:r w:rsidRPr="006F3C56">
        <w:t>, vol. 37, no. 28, pp. 6591– 6602, 1998.</w:t>
      </w:r>
    </w:p>
    <w:p w14:paraId="58059483" w14:textId="77777777" w:rsidR="006C6659" w:rsidRPr="006F3C56" w:rsidRDefault="006C6659" w:rsidP="006C6659">
      <w:pPr>
        <w:pStyle w:val="26References"/>
      </w:pPr>
      <w:r w:rsidRPr="006F3C56">
        <w:t xml:space="preserve">J. Jahns and S. J. Walker, “Two-dimensional array of diffractive microlenses fabricated by thin film deposition,” </w:t>
      </w:r>
      <w:r w:rsidRPr="006F3C56">
        <w:rPr>
          <w:i/>
        </w:rPr>
        <w:t>Applied Optics</w:t>
      </w:r>
      <w:r w:rsidRPr="006F3C56">
        <w:t>, vol. 29, no. 7, pp. 931–936, 1990.</w:t>
      </w:r>
    </w:p>
    <w:p w14:paraId="691F3995" w14:textId="77777777" w:rsidR="006C6659" w:rsidRPr="006F3C56" w:rsidRDefault="006C6659" w:rsidP="006C6659">
      <w:pPr>
        <w:pStyle w:val="26References"/>
      </w:pPr>
      <w:r w:rsidRPr="006F3C56">
        <w:t xml:space="preserve">M. Alshami, A. Wabby, and M. F. Mousselly, “Design and development of binary diffractive Germanium lens by thin film deposition,” </w:t>
      </w:r>
      <w:r w:rsidRPr="006F3C56">
        <w:rPr>
          <w:i/>
        </w:rPr>
        <w:t>Journal of the European Optical Society</w:t>
      </w:r>
      <w:r w:rsidRPr="006F3C56">
        <w:t>, vol. 10, Article ID 15055, 2015.</w:t>
      </w:r>
    </w:p>
    <w:p w14:paraId="6DF0FAB8" w14:textId="77777777" w:rsidR="006C6659" w:rsidRPr="006F3C56" w:rsidRDefault="006C6659" w:rsidP="006C6659">
      <w:pPr>
        <w:pStyle w:val="26References"/>
      </w:pPr>
      <w:r w:rsidRPr="006F3C56">
        <w:t xml:space="preserve">D. A. Pommet, E. B. Grann, and M. G. Moharam, “Effects of process errors on the diffraction characteristics of binary dielectric gratings,” </w:t>
      </w:r>
      <w:r w:rsidRPr="006F3C56">
        <w:rPr>
          <w:i/>
        </w:rPr>
        <w:t>AppliedOptics</w:t>
      </w:r>
      <w:r w:rsidRPr="006F3C56">
        <w:t xml:space="preserve">, vol. 34, no. 14, pp. 2430–2435, 1995. [14] T. G. Jabbour, </w:t>
      </w:r>
      <w:r w:rsidRPr="006F3C56">
        <w:rPr>
          <w:i/>
        </w:rPr>
        <w:t>Design, Analysis, and Optimization of Diffractive Optical Elements under High Numerical Aperture Focusing</w:t>
      </w:r>
      <w:r w:rsidRPr="006F3C56">
        <w:t>, University of Central Florida, 2009.</w:t>
      </w:r>
    </w:p>
    <w:p w14:paraId="1B543049" w14:textId="6D84EC4C" w:rsidR="00E61943" w:rsidRPr="006F3C56" w:rsidRDefault="006C6659" w:rsidP="006C6659">
      <w:pPr>
        <w:pStyle w:val="26References"/>
        <w:rPr>
          <w:rFonts w:asciiTheme="minorHAnsi" w:hAnsiTheme="minorHAnsi" w:cstheme="minorHAnsi"/>
          <w:szCs w:val="17"/>
        </w:rPr>
      </w:pPr>
      <w:r w:rsidRPr="006F3C56">
        <w:t xml:space="preserve">G. J. Swanson and W. B. Veldkamp, “Diffractive optical elements for use in infrared systems,” </w:t>
      </w:r>
      <w:r w:rsidRPr="006F3C56">
        <w:rPr>
          <w:i/>
        </w:rPr>
        <w:t>Optical Engineering</w:t>
      </w:r>
      <w:r w:rsidRPr="006F3C56">
        <w:t>, vol. 28, no. 6, pp. 605–608, 1989.</w:t>
      </w:r>
    </w:p>
    <w:p w14:paraId="64D574CF" w14:textId="77777777" w:rsidR="00E61943" w:rsidRPr="006F3C56" w:rsidRDefault="00E61943" w:rsidP="000C0C7B">
      <w:pPr>
        <w:pStyle w:val="26References"/>
        <w:numPr>
          <w:ilvl w:val="0"/>
          <w:numId w:val="0"/>
        </w:numPr>
        <w:ind w:left="360"/>
      </w:pPr>
    </w:p>
    <w:sectPr w:rsidR="00E61943" w:rsidRPr="006F3C56" w:rsidSect="0081577A">
      <w:headerReference w:type="even" r:id="rId21"/>
      <w:headerReference w:type="default" r:id="rId22"/>
      <w:footerReference w:type="even" r:id="rId23"/>
      <w:footerReference w:type="default" r:id="rId24"/>
      <w:headerReference w:type="first" r:id="rId25"/>
      <w:footerReference w:type="first" r:id="rId26"/>
      <w:pgSz w:w="12240" w:h="15840"/>
      <w:pgMar w:top="1872" w:right="2347" w:bottom="1872" w:left="234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0026B9B1" w14:textId="77777777" w:rsidR="0061710C" w:rsidRPr="000665DA" w:rsidRDefault="00821EF0" w:rsidP="0061710C">
      <w:pPr>
        <w:pStyle w:val="CommentText"/>
      </w:pPr>
      <w:r>
        <w:rPr>
          <w:rStyle w:val="CommentReference"/>
        </w:rPr>
        <w:annotationRef/>
      </w:r>
      <w:r w:rsidR="0061710C" w:rsidRPr="000665DA">
        <w:t>Dear author,</w:t>
      </w:r>
    </w:p>
    <w:p w14:paraId="68AE5BD1" w14:textId="45716BE4" w:rsidR="0061710C" w:rsidRDefault="0061710C" w:rsidP="0061710C">
      <w:pPr>
        <w:pStyle w:val="CommentText"/>
      </w:pPr>
      <w:bookmarkStart w:id="2" w:name="_Hlk63037763"/>
      <w:r>
        <w:t xml:space="preserve">Thanks for providing this opportunity to assist you with this manuscript. I have edited the text for language, grammar, and improved clarity. I have also checked the manuscript for conformance with the formatting guidelines of the </w:t>
      </w:r>
      <w:r w:rsidRPr="0061710C">
        <w:rPr>
          <w:i/>
          <w:iCs/>
        </w:rPr>
        <w:t>Journal of the Optical Society of America A</w:t>
      </w:r>
      <w:r>
        <w:t>, as instructed. There are a few instances where additional information is required from you, and I have added comments to bring them to your attention.</w:t>
      </w:r>
    </w:p>
    <w:p w14:paraId="04055AB1" w14:textId="77777777" w:rsidR="0061710C" w:rsidRDefault="0061710C" w:rsidP="0061710C">
      <w:pPr>
        <w:pStyle w:val="CommentText"/>
      </w:pPr>
      <w:r>
        <w:t>Should you have any concerns, please feel free to get back to me.</w:t>
      </w:r>
    </w:p>
    <w:p w14:paraId="5C74DA2B" w14:textId="77777777" w:rsidR="0061710C" w:rsidRDefault="0061710C" w:rsidP="0061710C">
      <w:pPr>
        <w:pStyle w:val="CommentText"/>
      </w:pPr>
      <w:r w:rsidRPr="000665DA">
        <w:t>In case you make any revisions to this manuscript, please get them checked by us before you submit to the journal. This will ensure that the manuscript does not receive negative comments on language. You can use our multiple round service to get your paper rechecked by us.</w:t>
      </w:r>
    </w:p>
    <w:p w14:paraId="1459C1A5" w14:textId="15602974" w:rsidR="00821EF0" w:rsidRDefault="0061710C" w:rsidP="0061710C">
      <w:pPr>
        <w:pStyle w:val="CommentText"/>
      </w:pPr>
      <w:r>
        <w:t>My best wishes for your success with the manuscript.</w:t>
      </w:r>
      <w:bookmarkEnd w:id="2"/>
    </w:p>
  </w:comment>
  <w:comment w:id="1" w:author="Author" w:initials="A">
    <w:p w14:paraId="77865184" w14:textId="3006F94C" w:rsidR="00821EF0" w:rsidRDefault="00821EF0">
      <w:pPr>
        <w:pStyle w:val="CommentText"/>
      </w:pPr>
      <w:r>
        <w:rPr>
          <w:rStyle w:val="CommentReference"/>
        </w:rPr>
        <w:annotationRef/>
      </w:r>
      <w:r w:rsidRPr="006F3C56">
        <w:t>The title has been modified for clarity and readability.</w:t>
      </w:r>
    </w:p>
  </w:comment>
  <w:comment w:id="14" w:author="Author" w:initials="A">
    <w:p w14:paraId="1826C18D" w14:textId="7177F930" w:rsidR="00821EF0" w:rsidRDefault="00821EF0">
      <w:pPr>
        <w:pStyle w:val="CommentText"/>
      </w:pPr>
      <w:r>
        <w:rPr>
          <w:rStyle w:val="CommentReference"/>
        </w:rPr>
        <w:annotationRef/>
      </w:r>
      <w:r w:rsidRPr="006F3C56">
        <w:t>This is the more commonly used version of this term; hence, I have made this change throughout this manuscript.</w:t>
      </w:r>
    </w:p>
  </w:comment>
  <w:comment w:id="20" w:author="Author" w:initials="A">
    <w:p w14:paraId="1AC94F15" w14:textId="6AAF4D8A" w:rsidR="00821EF0" w:rsidRDefault="00821EF0">
      <w:pPr>
        <w:pStyle w:val="CommentText"/>
      </w:pPr>
      <w:r>
        <w:rPr>
          <w:rStyle w:val="CommentReference"/>
        </w:rPr>
        <w:annotationRef/>
      </w:r>
      <w:r w:rsidRPr="006F3C56">
        <w:t>This is from the template file. Please include the author names, affiliations, and corresponding author contact information in the format shown here.</w:t>
      </w:r>
    </w:p>
  </w:comment>
  <w:comment w:id="21" w:author="Author" w:initials="A">
    <w:p w14:paraId="26DBE2E5" w14:textId="560CF232" w:rsidR="00821EF0" w:rsidRDefault="00821EF0">
      <w:pPr>
        <w:pStyle w:val="CommentText"/>
      </w:pPr>
      <w:r>
        <w:rPr>
          <w:rStyle w:val="CommentReference"/>
        </w:rPr>
        <w:annotationRef/>
      </w:r>
      <w:r w:rsidRPr="006F3C56">
        <w:t>The current abstract is within the 100 words length limit suggested by the journal template.</w:t>
      </w:r>
    </w:p>
  </w:comment>
  <w:comment w:id="37" w:author="Author" w:initials="A">
    <w:p w14:paraId="0360CAFF" w14:textId="7ABDA6BA" w:rsidR="00821EF0" w:rsidRDefault="00821EF0">
      <w:pPr>
        <w:pStyle w:val="CommentText"/>
      </w:pPr>
      <w:r>
        <w:rPr>
          <w:rStyle w:val="CommentReference"/>
        </w:rPr>
        <w:annotationRef/>
      </w:r>
      <w:r w:rsidRPr="006F3C56">
        <w:t>Capitalization is generally reserved for proper nouns and need not be used in such instances.</w:t>
      </w:r>
    </w:p>
  </w:comment>
  <w:comment w:id="44" w:author="Author" w:initials="A">
    <w:p w14:paraId="1FF0868D" w14:textId="6C6418E9" w:rsidR="00821EF0" w:rsidRDefault="00821EF0">
      <w:pPr>
        <w:pStyle w:val="CommentText"/>
      </w:pPr>
      <w:r>
        <w:rPr>
          <w:rStyle w:val="CommentReference"/>
        </w:rPr>
        <w:annotationRef/>
      </w:r>
      <w:r w:rsidRPr="006F3C56">
        <w:t>As this abbreviation is not used in the abstract, I have removed it.</w:t>
      </w:r>
    </w:p>
  </w:comment>
  <w:comment w:id="87" w:author="Author" w:initials="A">
    <w:p w14:paraId="44480287" w14:textId="030970EB" w:rsidR="00821EF0" w:rsidRDefault="00821EF0">
      <w:pPr>
        <w:pStyle w:val="CommentText"/>
      </w:pPr>
      <w:r>
        <w:rPr>
          <w:rStyle w:val="CommentReference"/>
        </w:rPr>
        <w:annotationRef/>
      </w:r>
      <w:r w:rsidRPr="006F3C56">
        <w:t>This abbreviation is not used anywhere in this manuscript, so I have removed it. I have made similar changes to some other terms that are not used as well.</w:t>
      </w:r>
    </w:p>
  </w:comment>
  <w:comment w:id="102" w:author="Author" w:initials="A">
    <w:p w14:paraId="45504DAB" w14:textId="228DAAED" w:rsidR="00821EF0" w:rsidRPr="006F3C56" w:rsidRDefault="00821EF0" w:rsidP="00AC770D">
      <w:pPr>
        <w:pStyle w:val="CommentText"/>
      </w:pPr>
      <w:r>
        <w:rPr>
          <w:rStyle w:val="CommentReference"/>
        </w:rPr>
        <w:annotationRef/>
      </w:r>
      <w:r w:rsidRPr="006F3C56">
        <w:t xml:space="preserve">I have split this sentence into two to avoid lengthy sentence constructions. Further, please explain what you mean by “everywhere” because the meaning is slightly unclear in this context. </w:t>
      </w:r>
    </w:p>
    <w:p w14:paraId="2F250C11" w14:textId="34C06639" w:rsidR="00821EF0" w:rsidRDefault="00821EF0">
      <w:pPr>
        <w:pStyle w:val="CommentText"/>
      </w:pPr>
    </w:p>
  </w:comment>
  <w:comment w:id="208" w:author="Author" w:initials="A">
    <w:p w14:paraId="403CC152" w14:textId="0CB95BBB" w:rsidR="00821EF0" w:rsidRDefault="00821EF0">
      <w:pPr>
        <w:pStyle w:val="CommentText"/>
      </w:pPr>
      <w:r>
        <w:rPr>
          <w:rStyle w:val="CommentReference"/>
        </w:rPr>
        <w:annotationRef/>
      </w:r>
      <w:r w:rsidRPr="006F3C56">
        <w:t>This is the more common style of representing such reference mentions.</w:t>
      </w:r>
    </w:p>
  </w:comment>
  <w:comment w:id="259" w:author="Author" w:initials="A">
    <w:p w14:paraId="29745B21" w14:textId="284A52E5" w:rsidR="00821EF0" w:rsidRDefault="00821EF0">
      <w:pPr>
        <w:pStyle w:val="CommentText"/>
      </w:pPr>
      <w:r>
        <w:rPr>
          <w:rStyle w:val="CommentReference"/>
        </w:rPr>
        <w:annotationRef/>
      </w:r>
      <w:r w:rsidRPr="006F3C56">
        <w:t>A “paper” is only a written summary of your work and does not adequately represent all the procedures that constitute your efforts. Hence, it is more appropriate to use “study” or “work” in such instances.</w:t>
      </w:r>
    </w:p>
  </w:comment>
  <w:comment w:id="269" w:author="Author" w:initials="A">
    <w:p w14:paraId="14CBAB53" w14:textId="2A51D7D3" w:rsidR="00821EF0" w:rsidRDefault="00821EF0">
      <w:pPr>
        <w:pStyle w:val="CommentText"/>
      </w:pPr>
      <w:r>
        <w:rPr>
          <w:rStyle w:val="CommentReference"/>
        </w:rPr>
        <w:annotationRef/>
      </w:r>
      <w:r w:rsidRPr="006F3C56">
        <w:t>I have split this sentence into two to avoid a lengthy sentence.</w:t>
      </w:r>
    </w:p>
  </w:comment>
  <w:comment w:id="379" w:author="Author" w:initials="A">
    <w:p w14:paraId="4EEA1CFB" w14:textId="77777777" w:rsidR="00E328CF" w:rsidRPr="006F3C56" w:rsidRDefault="00E328CF" w:rsidP="00E328CF">
      <w:pPr>
        <w:pStyle w:val="CommentText"/>
      </w:pPr>
      <w:r>
        <w:rPr>
          <w:rStyle w:val="CommentReference"/>
        </w:rPr>
        <w:annotationRef/>
      </w:r>
      <w:r w:rsidRPr="006F3C56">
        <w:t>Note that this table contains abbreviations that are not defined previously. Please consider mentioning the full forms in a footnote to this table.</w:t>
      </w:r>
    </w:p>
    <w:p w14:paraId="0666A114" w14:textId="2D881947" w:rsidR="00E328CF" w:rsidRPr="006F3C56" w:rsidRDefault="00E328CF" w:rsidP="00E328CF">
      <w:pPr>
        <w:pStyle w:val="CommentText"/>
      </w:pPr>
      <w:r w:rsidRPr="006F3C56">
        <w:t>I have moved this table from the previous section to this point, since the journal instructions recommend placing table</w:t>
      </w:r>
      <w:r w:rsidR="00830A9F" w:rsidRPr="006F3C56">
        <w:t>s</w:t>
      </w:r>
      <w:r w:rsidRPr="006F3C56">
        <w:t xml:space="preserve"> as closely as possible to where </w:t>
      </w:r>
      <w:r w:rsidR="00830A9F" w:rsidRPr="006F3C56">
        <w:t>they are</w:t>
      </w:r>
      <w:r w:rsidRPr="006F3C56">
        <w:t xml:space="preserve"> mentioned in the text. </w:t>
      </w:r>
    </w:p>
    <w:p w14:paraId="2A3E3237" w14:textId="65492860" w:rsidR="00E328CF" w:rsidRDefault="00E328CF" w:rsidP="00E328CF">
      <w:pPr>
        <w:pStyle w:val="CommentText"/>
      </w:pPr>
      <w:r w:rsidRPr="006F3C56">
        <w:t>I have also done this for other tables and figures as necessary.</w:t>
      </w:r>
      <w:r w:rsidR="005C4954" w:rsidRPr="005C4954">
        <w:t xml:space="preserve"> </w:t>
      </w:r>
      <w:r w:rsidR="005C4954">
        <w:t>Please note that these rearrangements were made with Track Changes off, so the edits made to the text in the tables and figures are easily visible.</w:t>
      </w:r>
    </w:p>
  </w:comment>
  <w:comment w:id="388" w:author="Author" w:initials="A">
    <w:p w14:paraId="52476392" w14:textId="77777777" w:rsidR="00E328CF" w:rsidRDefault="00E328CF" w:rsidP="00E328CF">
      <w:pPr>
        <w:pStyle w:val="CommentText"/>
      </w:pPr>
      <w:r>
        <w:rPr>
          <w:rStyle w:val="CommentReference"/>
        </w:rPr>
        <w:annotationRef/>
      </w:r>
      <w:r w:rsidRPr="006F3C56">
        <w:t>No changes are required to this figure.</w:t>
      </w:r>
    </w:p>
  </w:comment>
  <w:comment w:id="414" w:author="Author" w:initials="A">
    <w:p w14:paraId="769DAD55" w14:textId="39DC9284" w:rsidR="0072176A" w:rsidRDefault="0072176A" w:rsidP="0072176A">
      <w:pPr>
        <w:pStyle w:val="CommentText"/>
      </w:pPr>
      <w:r>
        <w:rPr>
          <w:rStyle w:val="CommentReference"/>
        </w:rPr>
        <w:annotationRef/>
      </w:r>
      <w:r w:rsidRPr="006F3C56">
        <w:t>Please define this variable.</w:t>
      </w:r>
    </w:p>
  </w:comment>
  <w:comment w:id="416" w:author="Author" w:initials="A">
    <w:p w14:paraId="3C51A573" w14:textId="77777777" w:rsidR="00E328CF" w:rsidRPr="006F3C56" w:rsidRDefault="00E328CF" w:rsidP="00E328CF">
      <w:pPr>
        <w:pStyle w:val="CommentText"/>
      </w:pPr>
      <w:r>
        <w:rPr>
          <w:rStyle w:val="CommentReference"/>
        </w:rPr>
        <w:annotationRef/>
      </w:r>
      <w:r w:rsidRPr="006F3C56">
        <w:t>Please include a footnote for this table as well.</w:t>
      </w:r>
    </w:p>
    <w:p w14:paraId="2344F60F" w14:textId="77777777" w:rsidR="00E328CF" w:rsidRDefault="00E328CF" w:rsidP="00E328CF">
      <w:pPr>
        <w:pStyle w:val="CommentText"/>
      </w:pPr>
      <w:r w:rsidRPr="006F3C56">
        <w:t>Please note that Tables 2 and 3 were originally created as a single table. I have split these into two, since each table needs to stand independently. This was also the case with Tables 4 and 5.</w:t>
      </w:r>
    </w:p>
  </w:comment>
  <w:comment w:id="424" w:author="Author" w:initials="A">
    <w:p w14:paraId="7785C336" w14:textId="77777777" w:rsidR="00E328CF" w:rsidRDefault="00E328CF" w:rsidP="00E328CF">
      <w:pPr>
        <w:pStyle w:val="CommentText"/>
      </w:pPr>
      <w:r>
        <w:rPr>
          <w:rStyle w:val="CommentReference"/>
        </w:rPr>
        <w:annotationRef/>
      </w:r>
      <w:r w:rsidRPr="006F3C56">
        <w:t>No changes are required to this figure.</w:t>
      </w:r>
    </w:p>
  </w:comment>
  <w:comment w:id="511" w:author="Author" w:initials="A">
    <w:p w14:paraId="22225B53" w14:textId="77777777" w:rsidR="00E328CF" w:rsidRDefault="00E328CF" w:rsidP="00E328CF">
      <w:pPr>
        <w:pStyle w:val="CommentText"/>
      </w:pPr>
      <w:r>
        <w:rPr>
          <w:rStyle w:val="CommentReference"/>
        </w:rPr>
        <w:annotationRef/>
      </w:r>
      <w:r w:rsidRPr="006F3C56">
        <w:t>The last column on the right side appears to be a different parameter than the diameter of the binary zone. Please check and revise if needed.</w:t>
      </w:r>
    </w:p>
  </w:comment>
  <w:comment w:id="525" w:author="Author" w:initials="A">
    <w:p w14:paraId="31AB40E2" w14:textId="0D3FCC24" w:rsidR="00821EF0" w:rsidRDefault="00821EF0" w:rsidP="00176497">
      <w:pPr>
        <w:pStyle w:val="CommentText"/>
      </w:pPr>
      <w:r>
        <w:rPr>
          <w:rStyle w:val="CommentReference"/>
        </w:rPr>
        <w:annotationRef/>
      </w:r>
      <w:r w:rsidR="00176497" w:rsidRPr="006F3C56">
        <w:t>The symbols were missing along the right-side axis. Please check if the corrections are accurate.</w:t>
      </w:r>
    </w:p>
  </w:comment>
  <w:comment w:id="658" w:author="Author" w:initials="A">
    <w:p w14:paraId="69EB3728" w14:textId="77777777" w:rsidR="00E328CF" w:rsidRDefault="00E328CF" w:rsidP="00E328CF">
      <w:pPr>
        <w:pStyle w:val="CommentText"/>
      </w:pPr>
      <w:r>
        <w:rPr>
          <w:rStyle w:val="CommentReference"/>
        </w:rPr>
        <w:annotationRef/>
      </w:r>
      <w:r w:rsidRPr="006F3C56">
        <w:t>Please include the table footnote and mention the units for the numerical data in the caption.</w:t>
      </w:r>
    </w:p>
  </w:comment>
  <w:comment w:id="682" w:author="Author" w:initials="A">
    <w:p w14:paraId="7FAFDC48" w14:textId="77777777" w:rsidR="00E328CF" w:rsidRDefault="00E328CF" w:rsidP="00E328CF">
      <w:pPr>
        <w:pStyle w:val="CommentText"/>
      </w:pPr>
      <w:r>
        <w:rPr>
          <w:rStyle w:val="CommentReference"/>
        </w:rPr>
        <w:annotationRef/>
      </w:r>
      <w:r w:rsidRPr="006F3C56">
        <w:t>No changes are required to this figure.</w:t>
      </w:r>
    </w:p>
  </w:comment>
  <w:comment w:id="712" w:author="Author" w:initials="A">
    <w:p w14:paraId="4B88CBC4" w14:textId="77777777" w:rsidR="00A27F25" w:rsidRDefault="00A27F25" w:rsidP="00A27F25">
      <w:pPr>
        <w:pStyle w:val="CommentText"/>
      </w:pPr>
      <w:r>
        <w:rPr>
          <w:rStyle w:val="CommentReference"/>
        </w:rPr>
        <w:annotationRef/>
      </w:r>
      <w:r w:rsidRPr="006F3C56">
        <w:t>The numbers along the axes and within the figures seem to have been cut off by placement of the figure in the template. Please check and provide static (non-editable) images in your final draft to prevent unintentional changes to the figures.</w:t>
      </w:r>
    </w:p>
  </w:comment>
  <w:comment w:id="908" w:author="Author" w:initials="A">
    <w:p w14:paraId="53A1F320" w14:textId="18DFEC88" w:rsidR="00821EF0" w:rsidRDefault="00821EF0">
      <w:pPr>
        <w:pStyle w:val="CommentText"/>
      </w:pPr>
      <w:r>
        <w:rPr>
          <w:rStyle w:val="CommentReference"/>
        </w:rPr>
        <w:annotationRef/>
      </w:r>
      <w:bookmarkStart w:id="913" w:name="_Hlk62757268"/>
      <w:r w:rsidRPr="006F3C56">
        <w:t>All necessary changes have been incorporated in the figure.</w:t>
      </w:r>
    </w:p>
    <w:bookmarkEnd w:id="913"/>
  </w:comment>
  <w:comment w:id="967" w:author="Author" w:initials="A">
    <w:p w14:paraId="4F57E080" w14:textId="05A7481F" w:rsidR="00821EF0" w:rsidRDefault="00821EF0">
      <w:pPr>
        <w:pStyle w:val="CommentText"/>
      </w:pPr>
      <w:r>
        <w:rPr>
          <w:rStyle w:val="CommentReference"/>
        </w:rPr>
        <w:annotationRef/>
      </w:r>
      <w:r w:rsidRPr="006F3C56">
        <w:t>The original sentence is somewhat lengthy and cannot be split without repetition, so I have tried to retain it as is; please check that your intended meaning is retained</w:t>
      </w:r>
    </w:p>
  </w:comment>
  <w:comment w:id="990" w:author="Author" w:initials="A">
    <w:p w14:paraId="671D7B65" w14:textId="33E344E7" w:rsidR="00821EF0" w:rsidRDefault="00821EF0" w:rsidP="009C563B">
      <w:pPr>
        <w:pStyle w:val="CommentText"/>
      </w:pPr>
      <w:r>
        <w:rPr>
          <w:rStyle w:val="CommentReference"/>
        </w:rPr>
        <w:annotationRef/>
      </w:r>
      <w:r w:rsidRPr="006F3C56">
        <w:t>I am not certain of your intended meaning here. Please clarify what you wish to convey so that I can provide suitable revisions.</w:t>
      </w:r>
    </w:p>
  </w:comment>
  <w:comment w:id="1010" w:author="Author" w:initials="A">
    <w:p w14:paraId="6181D9DF" w14:textId="4D83E31F" w:rsidR="00821EF0" w:rsidRDefault="00821EF0">
      <w:pPr>
        <w:pStyle w:val="CommentText"/>
      </w:pPr>
      <w:r>
        <w:rPr>
          <w:rStyle w:val="CommentReference"/>
        </w:rPr>
        <w:annotationRef/>
      </w:r>
      <w:bookmarkStart w:id="1015" w:name="_Hlk63039876"/>
      <w:r w:rsidRPr="006F3C56">
        <w:t xml:space="preserve">Please include a space between each word </w:t>
      </w:r>
      <w:r w:rsidR="00876BD8">
        <w:t xml:space="preserve">in </w:t>
      </w:r>
      <w:r w:rsidRPr="006F3C56">
        <w:t xml:space="preserve">the </w:t>
      </w:r>
      <w:r w:rsidR="00876BD8">
        <w:t>y</w:t>
      </w:r>
      <w:r w:rsidRPr="006F3C56">
        <w:t>-axis</w:t>
      </w:r>
      <w:r w:rsidR="00876BD8">
        <w:t xml:space="preserve"> label.</w:t>
      </w:r>
      <w:bookmarkEnd w:id="1015"/>
    </w:p>
  </w:comment>
  <w:comment w:id="1016" w:author="Author" w:initials="A">
    <w:p w14:paraId="4A70D8CC" w14:textId="77777777" w:rsidR="00876BD8" w:rsidRDefault="00821EF0" w:rsidP="00876BD8">
      <w:pPr>
        <w:pStyle w:val="CommentText"/>
      </w:pPr>
      <w:r>
        <w:rPr>
          <w:rStyle w:val="CommentReference"/>
        </w:rPr>
        <w:annotationRef/>
      </w:r>
      <w:bookmarkStart w:id="1019" w:name="_Hlk63039547"/>
      <w:r w:rsidR="00876BD8">
        <w:t>P</w:t>
      </w:r>
      <w:r w:rsidR="00876BD8" w:rsidRPr="000665DA">
        <w:t xml:space="preserve">lease note </w:t>
      </w:r>
      <w:r w:rsidR="00876BD8">
        <w:t xml:space="preserve">that </w:t>
      </w:r>
      <w:r w:rsidR="00876BD8" w:rsidRPr="000665DA">
        <w:t>the labelling on the x-axis</w:t>
      </w:r>
      <w:r w:rsidR="00876BD8">
        <w:t xml:space="preserve"> should be “Position in microns”</w:t>
      </w:r>
      <w:r w:rsidR="00876BD8" w:rsidRPr="000665DA">
        <w:t xml:space="preserve">. </w:t>
      </w:r>
    </w:p>
    <w:bookmarkEnd w:id="1019"/>
    <w:p w14:paraId="7016CA67" w14:textId="28917AEB" w:rsidR="00821EF0" w:rsidRDefault="00876BD8" w:rsidP="00876BD8">
      <w:pPr>
        <w:pStyle w:val="CommentText"/>
      </w:pPr>
      <w:r w:rsidRPr="006F3C56">
        <w:t xml:space="preserve">Please include a space between each word </w:t>
      </w:r>
      <w:r>
        <w:t xml:space="preserve">in </w:t>
      </w:r>
      <w:r w:rsidRPr="006F3C56">
        <w:t xml:space="preserve">the </w:t>
      </w:r>
      <w:r>
        <w:t>y</w:t>
      </w:r>
      <w:r w:rsidRPr="006F3C56">
        <w:t>-axis</w:t>
      </w:r>
      <w:r>
        <w:t xml:space="preserve"> label.</w:t>
      </w:r>
    </w:p>
  </w:comment>
  <w:comment w:id="1183" w:author="Author" w:initials="A">
    <w:p w14:paraId="29C43231" w14:textId="563B0604" w:rsidR="00821EF0" w:rsidRDefault="00821EF0">
      <w:pPr>
        <w:pStyle w:val="CommentText"/>
      </w:pPr>
      <w:r>
        <w:rPr>
          <w:rStyle w:val="CommentReference"/>
        </w:rPr>
        <w:annotationRef/>
      </w:r>
      <w:r w:rsidRPr="006F3C56">
        <w:t>Per instructions, the references have been excluded from the edit. Please ensure that these citations are accurate and formatted according to the requirements of your target journal.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59C1A5" w15:done="0"/>
  <w15:commentEx w15:paraId="77865184" w15:done="0"/>
  <w15:commentEx w15:paraId="1826C18D" w15:done="0"/>
  <w15:commentEx w15:paraId="1AC94F15" w15:done="0"/>
  <w15:commentEx w15:paraId="26DBE2E5" w15:done="0"/>
  <w15:commentEx w15:paraId="0360CAFF" w15:done="0"/>
  <w15:commentEx w15:paraId="1FF0868D" w15:done="0"/>
  <w15:commentEx w15:paraId="44480287" w15:done="0"/>
  <w15:commentEx w15:paraId="2F250C11" w15:done="0"/>
  <w15:commentEx w15:paraId="403CC152" w15:done="0"/>
  <w15:commentEx w15:paraId="29745B21" w15:done="0"/>
  <w15:commentEx w15:paraId="14CBAB53" w15:done="0"/>
  <w15:commentEx w15:paraId="2A3E3237" w15:done="0"/>
  <w15:commentEx w15:paraId="52476392" w15:done="0"/>
  <w15:commentEx w15:paraId="769DAD55" w15:done="0"/>
  <w15:commentEx w15:paraId="2344F60F" w15:done="0"/>
  <w15:commentEx w15:paraId="7785C336" w15:done="0"/>
  <w15:commentEx w15:paraId="22225B53" w15:done="0"/>
  <w15:commentEx w15:paraId="31AB40E2" w15:done="0"/>
  <w15:commentEx w15:paraId="69EB3728" w15:done="0"/>
  <w15:commentEx w15:paraId="7FAFDC48" w15:done="0"/>
  <w15:commentEx w15:paraId="4B88CBC4" w15:done="0"/>
  <w15:commentEx w15:paraId="53A1F320" w15:done="0"/>
  <w15:commentEx w15:paraId="4F57E080" w15:done="0"/>
  <w15:commentEx w15:paraId="671D7B65" w15:done="0"/>
  <w15:commentEx w15:paraId="6181D9DF" w15:done="0"/>
  <w15:commentEx w15:paraId="7016CA67" w15:done="0"/>
  <w15:commentEx w15:paraId="29C432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59C1A5" w16cid:durableId="23B8BDF1"/>
  <w16cid:commentId w16cid:paraId="77865184" w16cid:durableId="23B8BEAC"/>
  <w16cid:commentId w16cid:paraId="1826C18D" w16cid:durableId="23BA6F72"/>
  <w16cid:commentId w16cid:paraId="1AC94F15" w16cid:durableId="23B8AE1D"/>
  <w16cid:commentId w16cid:paraId="26DBE2E5" w16cid:durableId="23BA7239"/>
  <w16cid:commentId w16cid:paraId="0360CAFF" w16cid:durableId="23B9F9BE"/>
  <w16cid:commentId w16cid:paraId="1FF0868D" w16cid:durableId="23BA71A6"/>
  <w16cid:commentId w16cid:paraId="44480287" w16cid:durableId="23BA7110"/>
  <w16cid:commentId w16cid:paraId="2F250C11" w16cid:durableId="23BA18F5"/>
  <w16cid:commentId w16cid:paraId="403CC152" w16cid:durableId="23BA6A6A"/>
  <w16cid:commentId w16cid:paraId="29745B21" w16cid:durableId="23BA6C70"/>
  <w16cid:commentId w16cid:paraId="14CBAB53" w16cid:durableId="23BA6DBA"/>
  <w16cid:commentId w16cid:paraId="2A3E3237" w16cid:durableId="23BA6B93"/>
  <w16cid:commentId w16cid:paraId="52476392" w16cid:durableId="23C1C323"/>
  <w16cid:commentId w16cid:paraId="769DAD55" w16cid:durableId="23C1B837"/>
  <w16cid:commentId w16cid:paraId="2344F60F" w16cid:durableId="23C1BDE8"/>
  <w16cid:commentId w16cid:paraId="7785C336" w16cid:durableId="23C1C47C"/>
  <w16cid:commentId w16cid:paraId="22225B53" w16cid:durableId="23C1BE29"/>
  <w16cid:commentId w16cid:paraId="31AB40E2" w16cid:durableId="23BB31E3"/>
  <w16cid:commentId w16cid:paraId="69EB3728" w16cid:durableId="23C1BF0B"/>
  <w16cid:commentId w16cid:paraId="7FAFDC48" w16cid:durableId="23C1C520"/>
  <w16cid:commentId w16cid:paraId="4B88CBC4" w16cid:durableId="23C1C5B4"/>
  <w16cid:commentId w16cid:paraId="53A1F320" w16cid:durableId="23BC1FD9"/>
  <w16cid:commentId w16cid:paraId="4F57E080" w16cid:durableId="23BDB01C"/>
  <w16cid:commentId w16cid:paraId="671D7B65" w16cid:durableId="23BDB027"/>
  <w16cid:commentId w16cid:paraId="6181D9DF" w16cid:durableId="23BC1FF3"/>
  <w16cid:commentId w16cid:paraId="7016CA67" w16cid:durableId="23BD9A16"/>
  <w16cid:commentId w16cid:paraId="29C43231" w16cid:durableId="23B8BD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813B3" w14:textId="77777777" w:rsidR="008C7088" w:rsidRDefault="008C7088" w:rsidP="00E473D7">
      <w:pPr>
        <w:spacing w:after="0" w:line="240" w:lineRule="auto"/>
      </w:pPr>
      <w:r>
        <w:separator/>
      </w:r>
    </w:p>
  </w:endnote>
  <w:endnote w:type="continuationSeparator" w:id="0">
    <w:p w14:paraId="4FB02120" w14:textId="77777777" w:rsidR="008C7088" w:rsidRDefault="008C7088" w:rsidP="00E47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vOT9cb306be.B">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EF941" w14:textId="77777777" w:rsidR="00821EF0" w:rsidRDefault="00821E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F3068" w14:textId="77777777" w:rsidR="00821EF0" w:rsidRPr="006F3C56" w:rsidRDefault="00821E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B9C2F" w14:textId="77777777" w:rsidR="00821EF0" w:rsidRPr="006F3C56" w:rsidRDefault="00821E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B2EDC" w14:textId="77777777" w:rsidR="008C7088" w:rsidRDefault="008C7088" w:rsidP="00E473D7">
      <w:pPr>
        <w:spacing w:after="0" w:line="240" w:lineRule="auto"/>
      </w:pPr>
      <w:r>
        <w:separator/>
      </w:r>
    </w:p>
  </w:footnote>
  <w:footnote w:type="continuationSeparator" w:id="0">
    <w:p w14:paraId="7252DC9B" w14:textId="77777777" w:rsidR="008C7088" w:rsidRDefault="008C7088" w:rsidP="00E47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9A40E" w14:textId="77777777" w:rsidR="00821EF0" w:rsidRDefault="00821E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80C0C" w14:textId="77777777" w:rsidR="00821EF0" w:rsidRPr="006F3C56" w:rsidRDefault="00821E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626C5" w14:textId="77777777" w:rsidR="00821EF0" w:rsidRPr="006F3C56" w:rsidRDefault="00821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multilevel"/>
    <w:tmpl w:val="03017EF2"/>
    <w:lvl w:ilvl="0">
      <w:start w:val="1"/>
      <w:numFmt w:val="decimal"/>
      <w:pStyle w:val="OSAReference"/>
      <w:suff w:val="space"/>
      <w:lvlText w:val="%1."/>
      <w:lvlJc w:val="left"/>
      <w:pPr>
        <w:ind w:left="360"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EF7D92"/>
    <w:multiLevelType w:val="multilevel"/>
    <w:tmpl w:val="4A5E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772220"/>
    <w:multiLevelType w:val="hybridMultilevel"/>
    <w:tmpl w:val="1CBCC4A8"/>
    <w:lvl w:ilvl="0" w:tplc="E130AD6E">
      <w:start w:val="1"/>
      <w:numFmt w:val="decimal"/>
      <w:pStyle w:val="26References"/>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80C0A99"/>
    <w:multiLevelType w:val="hybridMultilevel"/>
    <w:tmpl w:val="F8789766"/>
    <w:lvl w:ilvl="0" w:tplc="879848E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49929DE"/>
    <w:multiLevelType w:val="hybridMultilevel"/>
    <w:tmpl w:val="D6FE65AC"/>
    <w:lvl w:ilvl="0" w:tplc="FB5EEEB8">
      <w:start w:val="1"/>
      <w:numFmt w:val="decimal"/>
      <w:pStyle w:val="19ListNumber1"/>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0"/>
  </w:num>
  <w:num w:numId="3">
    <w:abstractNumId w:val="13"/>
  </w:num>
  <w:num w:numId="4">
    <w:abstractNumId w:val="17"/>
  </w:num>
  <w:num w:numId="5">
    <w:abstractNumId w:val="12"/>
  </w:num>
  <w:num w:numId="6">
    <w:abstractNumId w:val="19"/>
  </w:num>
  <w:num w:numId="7">
    <w:abstractNumId w:val="18"/>
  </w:num>
  <w:num w:numId="8">
    <w:abstractNumId w:val="22"/>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14"/>
  </w:num>
  <w:num w:numId="22">
    <w:abstractNumId w:val="10"/>
  </w:num>
  <w:num w:numId="2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DateAndTime/>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en-GB" w:vendorID="64" w:dllVersion="0" w:nlCheck="1" w:checkStyle="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663"/>
    <w:rsid w:val="00002E70"/>
    <w:rsid w:val="00010748"/>
    <w:rsid w:val="00010ACD"/>
    <w:rsid w:val="00022A47"/>
    <w:rsid w:val="0002339B"/>
    <w:rsid w:val="00024F4D"/>
    <w:rsid w:val="00025EED"/>
    <w:rsid w:val="00036639"/>
    <w:rsid w:val="000366A8"/>
    <w:rsid w:val="00046AA2"/>
    <w:rsid w:val="000615EE"/>
    <w:rsid w:val="00062D82"/>
    <w:rsid w:val="00086BC8"/>
    <w:rsid w:val="00092896"/>
    <w:rsid w:val="000A1A24"/>
    <w:rsid w:val="000B0402"/>
    <w:rsid w:val="000C0C7B"/>
    <w:rsid w:val="000C6DF2"/>
    <w:rsid w:val="0012111D"/>
    <w:rsid w:val="0015432B"/>
    <w:rsid w:val="00163FAF"/>
    <w:rsid w:val="00165149"/>
    <w:rsid w:val="00176184"/>
    <w:rsid w:val="00176497"/>
    <w:rsid w:val="0018075C"/>
    <w:rsid w:val="001920EE"/>
    <w:rsid w:val="00195F80"/>
    <w:rsid w:val="001A28CD"/>
    <w:rsid w:val="001C1A8F"/>
    <w:rsid w:val="001C551B"/>
    <w:rsid w:val="001E01C7"/>
    <w:rsid w:val="001E16BF"/>
    <w:rsid w:val="001E72CE"/>
    <w:rsid w:val="001F003E"/>
    <w:rsid w:val="00200B83"/>
    <w:rsid w:val="0020118A"/>
    <w:rsid w:val="00202A3C"/>
    <w:rsid w:val="0022377A"/>
    <w:rsid w:val="00225EE0"/>
    <w:rsid w:val="00231A67"/>
    <w:rsid w:val="002323E3"/>
    <w:rsid w:val="00241F85"/>
    <w:rsid w:val="002615CC"/>
    <w:rsid w:val="00271DF7"/>
    <w:rsid w:val="00285F00"/>
    <w:rsid w:val="002A2E82"/>
    <w:rsid w:val="002B11B8"/>
    <w:rsid w:val="002C6DC9"/>
    <w:rsid w:val="002D43D6"/>
    <w:rsid w:val="002E0A9D"/>
    <w:rsid w:val="002E0DDB"/>
    <w:rsid w:val="002E2F1C"/>
    <w:rsid w:val="002F13BA"/>
    <w:rsid w:val="002F14ED"/>
    <w:rsid w:val="002F389C"/>
    <w:rsid w:val="003026FF"/>
    <w:rsid w:val="00331A80"/>
    <w:rsid w:val="00331AB2"/>
    <w:rsid w:val="003322FA"/>
    <w:rsid w:val="00333C67"/>
    <w:rsid w:val="003424BE"/>
    <w:rsid w:val="00347565"/>
    <w:rsid w:val="00350965"/>
    <w:rsid w:val="003541D0"/>
    <w:rsid w:val="0036209C"/>
    <w:rsid w:val="00383428"/>
    <w:rsid w:val="003917CE"/>
    <w:rsid w:val="00391E57"/>
    <w:rsid w:val="00394FAA"/>
    <w:rsid w:val="003A225D"/>
    <w:rsid w:val="003B1339"/>
    <w:rsid w:val="003F2F9F"/>
    <w:rsid w:val="004048F5"/>
    <w:rsid w:val="00416CDD"/>
    <w:rsid w:val="00432E94"/>
    <w:rsid w:val="00435547"/>
    <w:rsid w:val="0044766C"/>
    <w:rsid w:val="00450F61"/>
    <w:rsid w:val="00451213"/>
    <w:rsid w:val="0046510A"/>
    <w:rsid w:val="004721C5"/>
    <w:rsid w:val="0048331C"/>
    <w:rsid w:val="004876E5"/>
    <w:rsid w:val="00497360"/>
    <w:rsid w:val="004A3FDD"/>
    <w:rsid w:val="004D432C"/>
    <w:rsid w:val="004D54AD"/>
    <w:rsid w:val="004E5380"/>
    <w:rsid w:val="004F6039"/>
    <w:rsid w:val="00510E7A"/>
    <w:rsid w:val="005244F3"/>
    <w:rsid w:val="0052754B"/>
    <w:rsid w:val="00532DD4"/>
    <w:rsid w:val="00535347"/>
    <w:rsid w:val="005501F9"/>
    <w:rsid w:val="00553925"/>
    <w:rsid w:val="00560F5B"/>
    <w:rsid w:val="00571DDD"/>
    <w:rsid w:val="005743DE"/>
    <w:rsid w:val="00583F55"/>
    <w:rsid w:val="00591164"/>
    <w:rsid w:val="00595A48"/>
    <w:rsid w:val="005A33E2"/>
    <w:rsid w:val="005B641F"/>
    <w:rsid w:val="005C29BE"/>
    <w:rsid w:val="005C4954"/>
    <w:rsid w:val="005C5922"/>
    <w:rsid w:val="005C6B00"/>
    <w:rsid w:val="005F4008"/>
    <w:rsid w:val="006005DA"/>
    <w:rsid w:val="0061710C"/>
    <w:rsid w:val="006270B3"/>
    <w:rsid w:val="0063597D"/>
    <w:rsid w:val="00643829"/>
    <w:rsid w:val="006508E1"/>
    <w:rsid w:val="00674706"/>
    <w:rsid w:val="006A7A45"/>
    <w:rsid w:val="006B1167"/>
    <w:rsid w:val="006C6659"/>
    <w:rsid w:val="006D448E"/>
    <w:rsid w:val="006E097B"/>
    <w:rsid w:val="006E3663"/>
    <w:rsid w:val="006E6F71"/>
    <w:rsid w:val="006F3C56"/>
    <w:rsid w:val="00705E5D"/>
    <w:rsid w:val="007157C5"/>
    <w:rsid w:val="0072176A"/>
    <w:rsid w:val="007456B8"/>
    <w:rsid w:val="00750E74"/>
    <w:rsid w:val="00762B85"/>
    <w:rsid w:val="007A0377"/>
    <w:rsid w:val="007A717D"/>
    <w:rsid w:val="007B2071"/>
    <w:rsid w:val="007B4D49"/>
    <w:rsid w:val="007B6528"/>
    <w:rsid w:val="007D7494"/>
    <w:rsid w:val="007E1A52"/>
    <w:rsid w:val="007F35CC"/>
    <w:rsid w:val="0080185D"/>
    <w:rsid w:val="00804C9B"/>
    <w:rsid w:val="0081577A"/>
    <w:rsid w:val="00821EF0"/>
    <w:rsid w:val="00824C53"/>
    <w:rsid w:val="00830A9F"/>
    <w:rsid w:val="0083584C"/>
    <w:rsid w:val="00855642"/>
    <w:rsid w:val="00856DE8"/>
    <w:rsid w:val="00876BD8"/>
    <w:rsid w:val="008801BD"/>
    <w:rsid w:val="0089724F"/>
    <w:rsid w:val="008A5F06"/>
    <w:rsid w:val="008C4F57"/>
    <w:rsid w:val="008C57CE"/>
    <w:rsid w:val="008C7088"/>
    <w:rsid w:val="008E4E83"/>
    <w:rsid w:val="008F7F68"/>
    <w:rsid w:val="00907C09"/>
    <w:rsid w:val="0091348E"/>
    <w:rsid w:val="009260B5"/>
    <w:rsid w:val="0093569B"/>
    <w:rsid w:val="00945765"/>
    <w:rsid w:val="009508BC"/>
    <w:rsid w:val="00957B0C"/>
    <w:rsid w:val="00974BEF"/>
    <w:rsid w:val="0097721F"/>
    <w:rsid w:val="009909E8"/>
    <w:rsid w:val="009940F9"/>
    <w:rsid w:val="00994199"/>
    <w:rsid w:val="009C563B"/>
    <w:rsid w:val="009D1DA3"/>
    <w:rsid w:val="009D46BD"/>
    <w:rsid w:val="009D737C"/>
    <w:rsid w:val="00A035D7"/>
    <w:rsid w:val="00A05A2A"/>
    <w:rsid w:val="00A06C24"/>
    <w:rsid w:val="00A11631"/>
    <w:rsid w:val="00A27F25"/>
    <w:rsid w:val="00A363F2"/>
    <w:rsid w:val="00A40EFB"/>
    <w:rsid w:val="00A52528"/>
    <w:rsid w:val="00A55B30"/>
    <w:rsid w:val="00A568B6"/>
    <w:rsid w:val="00A62764"/>
    <w:rsid w:val="00A801B8"/>
    <w:rsid w:val="00A825E8"/>
    <w:rsid w:val="00AB0E1A"/>
    <w:rsid w:val="00AB36FA"/>
    <w:rsid w:val="00AC3E3A"/>
    <w:rsid w:val="00AC622D"/>
    <w:rsid w:val="00AC770D"/>
    <w:rsid w:val="00AD0FE4"/>
    <w:rsid w:val="00AE0178"/>
    <w:rsid w:val="00AE6551"/>
    <w:rsid w:val="00AE7F3A"/>
    <w:rsid w:val="00AF6178"/>
    <w:rsid w:val="00AF66F6"/>
    <w:rsid w:val="00AF719D"/>
    <w:rsid w:val="00B03A50"/>
    <w:rsid w:val="00B06594"/>
    <w:rsid w:val="00B06AED"/>
    <w:rsid w:val="00B345AD"/>
    <w:rsid w:val="00B45CF0"/>
    <w:rsid w:val="00B74473"/>
    <w:rsid w:val="00B8366A"/>
    <w:rsid w:val="00B971C8"/>
    <w:rsid w:val="00BA2412"/>
    <w:rsid w:val="00BB2924"/>
    <w:rsid w:val="00BB73D5"/>
    <w:rsid w:val="00BC5344"/>
    <w:rsid w:val="00BC55D1"/>
    <w:rsid w:val="00BD2F0B"/>
    <w:rsid w:val="00BD3F6E"/>
    <w:rsid w:val="00BD6E70"/>
    <w:rsid w:val="00BF0AC5"/>
    <w:rsid w:val="00BF1245"/>
    <w:rsid w:val="00BF42E6"/>
    <w:rsid w:val="00BF61BD"/>
    <w:rsid w:val="00BF64A9"/>
    <w:rsid w:val="00C13CC7"/>
    <w:rsid w:val="00C202EA"/>
    <w:rsid w:val="00C413BF"/>
    <w:rsid w:val="00C436CC"/>
    <w:rsid w:val="00C652A4"/>
    <w:rsid w:val="00C7213B"/>
    <w:rsid w:val="00C900EF"/>
    <w:rsid w:val="00C90584"/>
    <w:rsid w:val="00C93228"/>
    <w:rsid w:val="00CA3652"/>
    <w:rsid w:val="00CB0396"/>
    <w:rsid w:val="00CD0466"/>
    <w:rsid w:val="00CD57E3"/>
    <w:rsid w:val="00CE587E"/>
    <w:rsid w:val="00D07434"/>
    <w:rsid w:val="00D10D74"/>
    <w:rsid w:val="00D13956"/>
    <w:rsid w:val="00D13D7C"/>
    <w:rsid w:val="00D2139A"/>
    <w:rsid w:val="00D2683C"/>
    <w:rsid w:val="00D4248B"/>
    <w:rsid w:val="00D44604"/>
    <w:rsid w:val="00D75E7B"/>
    <w:rsid w:val="00D76344"/>
    <w:rsid w:val="00D83C76"/>
    <w:rsid w:val="00D91A4A"/>
    <w:rsid w:val="00DD2514"/>
    <w:rsid w:val="00DF10EB"/>
    <w:rsid w:val="00DF6C7C"/>
    <w:rsid w:val="00E00665"/>
    <w:rsid w:val="00E12C06"/>
    <w:rsid w:val="00E249EE"/>
    <w:rsid w:val="00E321F1"/>
    <w:rsid w:val="00E328CF"/>
    <w:rsid w:val="00E473D7"/>
    <w:rsid w:val="00E52E09"/>
    <w:rsid w:val="00E61943"/>
    <w:rsid w:val="00E71198"/>
    <w:rsid w:val="00E83425"/>
    <w:rsid w:val="00E86B64"/>
    <w:rsid w:val="00E92787"/>
    <w:rsid w:val="00E95377"/>
    <w:rsid w:val="00EA0214"/>
    <w:rsid w:val="00EB38EC"/>
    <w:rsid w:val="00EB7638"/>
    <w:rsid w:val="00EC0262"/>
    <w:rsid w:val="00EC755F"/>
    <w:rsid w:val="00ED2C69"/>
    <w:rsid w:val="00EF09E8"/>
    <w:rsid w:val="00F07774"/>
    <w:rsid w:val="00F22BFA"/>
    <w:rsid w:val="00F33E52"/>
    <w:rsid w:val="00F3556C"/>
    <w:rsid w:val="00F45FE4"/>
    <w:rsid w:val="00F55204"/>
    <w:rsid w:val="00F64E95"/>
    <w:rsid w:val="00F65376"/>
    <w:rsid w:val="00F7531B"/>
    <w:rsid w:val="00F75B1B"/>
    <w:rsid w:val="00F92333"/>
    <w:rsid w:val="00F969F1"/>
    <w:rsid w:val="00FA0509"/>
    <w:rsid w:val="00FA1BFD"/>
    <w:rsid w:val="00FB1919"/>
    <w:rsid w:val="00FC10AC"/>
    <w:rsid w:val="00FC5DCC"/>
    <w:rsid w:val="00FC755F"/>
    <w:rsid w:val="00FD5E0D"/>
    <w:rsid w:val="00FF23F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A1FA"/>
  <w15:docId w15:val="{3CF04A3C-FF5E-45C1-A1F9-D8D8E8A5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rsid w:val="0020118A"/>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5ReferenceSectionHeader">
    <w:name w:val="25. Reference Section Header"/>
    <w:next w:val="26References"/>
    <w:qFormat/>
    <w:rsid w:val="00AD0FE4"/>
    <w:pPr>
      <w:spacing w:before="120" w:after="120" w:line="240" w:lineRule="auto"/>
    </w:pPr>
    <w:rPr>
      <w:rFonts w:ascii="Arial" w:hAnsi="Arial"/>
      <w:b/>
      <w:sz w:val="18"/>
    </w:rPr>
  </w:style>
  <w:style w:type="paragraph" w:customStyle="1" w:styleId="06AbstractBody">
    <w:name w:val="06. Abstract Body"/>
    <w:next w:val="07Copyright"/>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6References">
    <w:name w:val="26.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21AcknowledgmentsSectionHeader"/>
    <w:qFormat/>
    <w:rsid w:val="00BA2412"/>
    <w:pPr>
      <w:numPr>
        <w:numId w:val="0"/>
      </w:numPr>
      <w:spacing w:after="120"/>
      <w:ind w:left="360" w:hanging="360"/>
    </w:pPr>
    <w:rPr>
      <w:sz w:val="18"/>
    </w:rPr>
  </w:style>
  <w:style w:type="paragraph" w:customStyle="1" w:styleId="21AcknowledgmentsSectionHeader">
    <w:name w:val="21. Acknowledgments Section Header"/>
    <w:basedOn w:val="20FundingSectionHeader"/>
    <w:next w:val="22DisclosuresSectionHeader"/>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23DataAvailabilitySectionHeader"/>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next w:val="09BodyFirstParagraph"/>
    <w:qFormat/>
    <w:rsid w:val="00497360"/>
    <w:pPr>
      <w:spacing w:before="120" w:after="0" w:line="240" w:lineRule="auto"/>
      <w:ind w:left="360" w:hanging="360"/>
    </w:pPr>
    <w:rPr>
      <w:rFonts w:ascii="Arial" w:hAnsi="Arial"/>
      <w:b/>
      <w:sz w:val="2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character" w:styleId="Emphasis">
    <w:name w:val="Emphasis"/>
    <w:basedOn w:val="DefaultParagraphFont"/>
    <w:uiPriority w:val="20"/>
    <w:qFormat/>
    <w:rsid w:val="00EB7638"/>
    <w:rPr>
      <w:i/>
      <w:iCs/>
    </w:rPr>
  </w:style>
  <w:style w:type="character" w:styleId="Strong">
    <w:name w:val="Strong"/>
    <w:basedOn w:val="DefaultParagraphFont"/>
    <w:uiPriority w:val="22"/>
    <w:qFormat/>
    <w:rsid w:val="00510E7A"/>
    <w:rPr>
      <w:b/>
      <w:bCs/>
    </w:rPr>
  </w:style>
  <w:style w:type="character" w:styleId="UnresolvedMention">
    <w:name w:val="Unresolved Mention"/>
    <w:basedOn w:val="DefaultParagraphFont"/>
    <w:uiPriority w:val="99"/>
    <w:semiHidden/>
    <w:unhideWhenUsed/>
    <w:rsid w:val="00510E7A"/>
    <w:rPr>
      <w:color w:val="605E5C"/>
      <w:shd w:val="clear" w:color="auto" w:fill="E1DFDD"/>
    </w:rPr>
  </w:style>
  <w:style w:type="paragraph" w:customStyle="1" w:styleId="23DataAvailabilitySectionHeader">
    <w:name w:val="23. Data Availability Section Header"/>
    <w:basedOn w:val="22DisclosuresSectionHeader"/>
    <w:rsid w:val="00BA2412"/>
  </w:style>
  <w:style w:type="paragraph" w:styleId="NormalWeb">
    <w:name w:val="Normal (Web)"/>
    <w:basedOn w:val="Normal"/>
    <w:uiPriority w:val="99"/>
    <w:semiHidden/>
    <w:unhideWhenUsed/>
    <w:rsid w:val="00195F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4SupplementalDocumentSection">
    <w:name w:val="24. Supplemental Document Section"/>
    <w:basedOn w:val="23DataAvailabilitySectionHeader"/>
    <w:next w:val="25ReferenceSectionHeader"/>
    <w:rsid w:val="00E321F1"/>
  </w:style>
  <w:style w:type="paragraph" w:customStyle="1" w:styleId="OSAReference">
    <w:name w:val="OSA Reference"/>
    <w:basedOn w:val="Normal"/>
    <w:qFormat/>
    <w:rsid w:val="00E61943"/>
    <w:pPr>
      <w:numPr>
        <w:numId w:val="22"/>
      </w:numPr>
      <w:autoSpaceDE w:val="0"/>
      <w:autoSpaceDN w:val="0"/>
      <w:adjustRightInd w:val="0"/>
      <w:spacing w:after="0" w:line="240" w:lineRule="auto"/>
    </w:pPr>
    <w:rPr>
      <w:rFonts w:ascii="Calibri" w:eastAsia="SimSun" w:hAnsi="Calibri" w:cs="AdvOT9cb306be.B"/>
      <w:spacing w:val="-6"/>
      <w:sz w:val="17"/>
      <w:szCs w:val="18"/>
    </w:rPr>
  </w:style>
  <w:style w:type="table" w:customStyle="1" w:styleId="TableGrid0">
    <w:name w:val="TableGrid"/>
    <w:rsid w:val="00583F55"/>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C6659"/>
    <w:pPr>
      <w:spacing w:after="3" w:line="248" w:lineRule="auto"/>
      <w:ind w:left="720" w:right="3" w:hanging="10"/>
      <w:contextualSpacing/>
      <w:jc w:val="both"/>
    </w:pPr>
    <w:rPr>
      <w:rFonts w:ascii="Times New Roman" w:eastAsia="Times New Roman" w:hAnsi="Times New Roman" w:cs="Times New Roman"/>
      <w:color w:val="181717"/>
      <w:sz w:val="20"/>
    </w:rPr>
  </w:style>
  <w:style w:type="paragraph" w:styleId="Header">
    <w:name w:val="header"/>
    <w:basedOn w:val="Normal"/>
    <w:link w:val="HeaderChar"/>
    <w:uiPriority w:val="99"/>
    <w:unhideWhenUsed/>
    <w:rsid w:val="00E47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3D7"/>
  </w:style>
  <w:style w:type="paragraph" w:styleId="Footer">
    <w:name w:val="footer"/>
    <w:basedOn w:val="Normal"/>
    <w:link w:val="FooterChar"/>
    <w:uiPriority w:val="99"/>
    <w:unhideWhenUsed/>
    <w:rsid w:val="00E47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3D7"/>
  </w:style>
  <w:style w:type="paragraph" w:styleId="Revision">
    <w:name w:val="Revision"/>
    <w:hidden/>
    <w:uiPriority w:val="99"/>
    <w:semiHidden/>
    <w:rsid w:val="00E473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514009">
      <w:bodyDiv w:val="1"/>
      <w:marLeft w:val="0"/>
      <w:marRight w:val="0"/>
      <w:marTop w:val="0"/>
      <w:marBottom w:val="0"/>
      <w:divBdr>
        <w:top w:val="none" w:sz="0" w:space="0" w:color="auto"/>
        <w:left w:val="none" w:sz="0" w:space="0" w:color="auto"/>
        <w:bottom w:val="none" w:sz="0" w:space="0" w:color="auto"/>
        <w:right w:val="none" w:sz="0" w:space="0" w:color="auto"/>
      </w:divBdr>
    </w:div>
    <w:div w:id="153973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364/OA_License_v1"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BED7-6A68-474D-A433-8559607FE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2961</TotalTime>
  <Pages>8</Pages>
  <Words>2645</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Author</cp:lastModifiedBy>
  <cp:revision>35</cp:revision>
  <dcterms:created xsi:type="dcterms:W3CDTF">2021-01-27T06:48:00Z</dcterms:created>
  <dcterms:modified xsi:type="dcterms:W3CDTF">2021-01-31T23:30:00Z</dcterms:modified>
</cp:coreProperties>
</file>