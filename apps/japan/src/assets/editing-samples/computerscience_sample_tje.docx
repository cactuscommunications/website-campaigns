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4A91" w14:textId="0D7201A1" w:rsidR="004A158C" w:rsidRPr="00F23BEE" w:rsidRDefault="0042473C" w:rsidP="004A158C">
      <w:pPr>
        <w:pStyle w:val="MDPI11articletype"/>
      </w:pPr>
      <w:r w:rsidRPr="00F23BEE">
        <w:t>Article</w:t>
      </w:r>
    </w:p>
    <w:p w14:paraId="4FA4324B" w14:textId="5E77F0B4" w:rsidR="004A158C" w:rsidRPr="00F23BEE" w:rsidRDefault="0076240A" w:rsidP="004A158C">
      <w:pPr>
        <w:pStyle w:val="MDPI13authornames"/>
        <w:rPr>
          <w:snapToGrid w:val="0"/>
          <w:sz w:val="36"/>
          <w:szCs w:val="20"/>
        </w:rPr>
      </w:pPr>
      <w:del w:id="0" w:author="Author" w:date="2021-02-15T17:30:00Z">
        <w:r w:rsidDel="0076240A">
          <w:rPr>
            <w:snapToGrid w:val="0"/>
            <w:sz w:val="36"/>
            <w:szCs w:val="20"/>
          </w:rPr>
          <w:delText xml:space="preserve">On the </w:delText>
        </w:r>
      </w:del>
      <w:commentRangeStart w:id="1"/>
      <w:commentRangeStart w:id="2"/>
      <w:r w:rsidR="004A158C" w:rsidRPr="00F23BEE">
        <w:rPr>
          <w:snapToGrid w:val="0"/>
          <w:sz w:val="36"/>
          <w:szCs w:val="20"/>
        </w:rPr>
        <w:t>F</w:t>
      </w:r>
      <w:commentRangeEnd w:id="1"/>
      <w:r w:rsidR="004D3603" w:rsidRPr="00F23BEE">
        <w:rPr>
          <w:rStyle w:val="CommentReference"/>
          <w:rFonts w:eastAsia="SimSun"/>
          <w:b w:val="0"/>
          <w:lang w:eastAsia="zh-CN" w:bidi="ar-SA"/>
        </w:rPr>
        <w:commentReference w:id="1"/>
      </w:r>
      <w:r w:rsidR="004A158C" w:rsidRPr="00F23BEE">
        <w:rPr>
          <w:snapToGrid w:val="0"/>
          <w:sz w:val="36"/>
          <w:szCs w:val="20"/>
        </w:rPr>
        <w:t>eature Selection and Classification Based on Information Gain for Document Sentiment Analysis</w:t>
      </w:r>
      <w:commentRangeEnd w:id="2"/>
      <w:r w:rsidR="004D3603" w:rsidRPr="00F23BEE">
        <w:rPr>
          <w:rStyle w:val="CommentReference"/>
          <w:rFonts w:eastAsia="SimSun"/>
          <w:b w:val="0"/>
          <w:lang w:eastAsia="zh-CN" w:bidi="ar-SA"/>
        </w:rPr>
        <w:commentReference w:id="2"/>
      </w:r>
    </w:p>
    <w:p w14:paraId="682A6E41" w14:textId="58AC16DE" w:rsidR="004A158C" w:rsidRPr="00F23BEE" w:rsidRDefault="004A158C" w:rsidP="004A158C">
      <w:pPr>
        <w:pStyle w:val="MDPI13authornames"/>
      </w:pPr>
      <w:commentRangeStart w:id="3"/>
      <w:proofErr w:type="spellStart"/>
      <w:r w:rsidRPr="00F23BEE">
        <w:t>Firstname</w:t>
      </w:r>
      <w:proofErr w:type="spellEnd"/>
      <w:r w:rsidRPr="00F23BEE">
        <w:t xml:space="preserve"> </w:t>
      </w:r>
      <w:proofErr w:type="spellStart"/>
      <w:r w:rsidRPr="00F23BEE">
        <w:t>Lastname</w:t>
      </w:r>
      <w:proofErr w:type="spellEnd"/>
      <w:r w:rsidRPr="00F23BEE">
        <w:t xml:space="preserve"> </w:t>
      </w:r>
      <w:r w:rsidRPr="00F23BEE">
        <w:rPr>
          <w:vertAlign w:val="superscript"/>
        </w:rPr>
        <w:t>1</w:t>
      </w:r>
      <w:r w:rsidRPr="00F23BEE">
        <w:t xml:space="preserve">, </w:t>
      </w:r>
      <w:proofErr w:type="spellStart"/>
      <w:r w:rsidRPr="00F23BEE">
        <w:t>Firstname</w:t>
      </w:r>
      <w:proofErr w:type="spellEnd"/>
      <w:r w:rsidRPr="00F23BEE">
        <w:t xml:space="preserve"> </w:t>
      </w:r>
      <w:proofErr w:type="spellStart"/>
      <w:r w:rsidRPr="00F23BEE">
        <w:t>Lastname</w:t>
      </w:r>
      <w:proofErr w:type="spellEnd"/>
      <w:r w:rsidRPr="00F23BEE">
        <w:t xml:space="preserve"> </w:t>
      </w:r>
      <w:r w:rsidRPr="00F23BEE">
        <w:rPr>
          <w:vertAlign w:val="superscript"/>
        </w:rPr>
        <w:t>2</w:t>
      </w:r>
      <w:r w:rsidRPr="00F23BEE">
        <w:t xml:space="preserve"> and </w:t>
      </w:r>
      <w:proofErr w:type="spellStart"/>
      <w:r w:rsidRPr="00F23BEE">
        <w:t>Firstname</w:t>
      </w:r>
      <w:proofErr w:type="spellEnd"/>
      <w:r w:rsidRPr="00F23BEE">
        <w:t xml:space="preserve"> </w:t>
      </w:r>
      <w:proofErr w:type="spellStart"/>
      <w:r w:rsidRPr="00F23BEE">
        <w:t>Lastname</w:t>
      </w:r>
      <w:proofErr w:type="spellEnd"/>
      <w:r w:rsidRPr="00F23BEE">
        <w:t xml:space="preserve"> </w:t>
      </w:r>
      <w:r w:rsidRPr="00F23BEE">
        <w:rPr>
          <w:vertAlign w:val="superscript"/>
        </w:rPr>
        <w:t>2,</w:t>
      </w:r>
      <w:r w:rsidRPr="00F23BEE">
        <w:t>*</w:t>
      </w:r>
    </w:p>
    <w:p w14:paraId="5F0397E1" w14:textId="77777777" w:rsidR="00B46ABD" w:rsidRPr="00F23BEE" w:rsidRDefault="00B46ABD" w:rsidP="00B46ABD">
      <w:pPr>
        <w:pStyle w:val="MDPI16affiliation"/>
      </w:pPr>
      <w:r w:rsidRPr="00F23BEE">
        <w:rPr>
          <w:vertAlign w:val="superscript"/>
        </w:rPr>
        <w:t>1</w:t>
      </w:r>
      <w:r w:rsidRPr="00F23BEE">
        <w:tab/>
        <w:t>Affiliation 1; e-mail@e-mail.com</w:t>
      </w:r>
    </w:p>
    <w:p w14:paraId="27E677BE" w14:textId="77777777" w:rsidR="00B46ABD" w:rsidRPr="00F23BEE" w:rsidRDefault="00B46ABD" w:rsidP="00B46ABD">
      <w:pPr>
        <w:pStyle w:val="MDPI16affiliation"/>
      </w:pPr>
      <w:r w:rsidRPr="00F23BEE">
        <w:rPr>
          <w:vertAlign w:val="superscript"/>
        </w:rPr>
        <w:t>2</w:t>
      </w:r>
      <w:r w:rsidRPr="00F23BEE">
        <w:tab/>
        <w:t>Affiliation 2; e-mail@e-mail.com</w:t>
      </w:r>
    </w:p>
    <w:p w14:paraId="606BD4B3" w14:textId="087D31F0" w:rsidR="004A158C" w:rsidRPr="00F23BEE" w:rsidRDefault="00B46ABD" w:rsidP="00E41A3B">
      <w:pPr>
        <w:pStyle w:val="MDPI16affiliation"/>
      </w:pPr>
      <w:r w:rsidRPr="00F23BEE">
        <w:t>*</w:t>
      </w:r>
      <w:r w:rsidRPr="00F23BEE">
        <w:tab/>
        <w:t>Correspondence: e-mail@e-mail.com; Tel.: (optional; include country code; if there are multiple corresponding authors, add author initials)</w:t>
      </w:r>
      <w:commentRangeEnd w:id="3"/>
      <w:r w:rsidR="009C6127" w:rsidRPr="00F23BEE">
        <w:rPr>
          <w:rStyle w:val="CommentReference"/>
          <w:rFonts w:eastAsia="SimSun"/>
          <w:lang w:eastAsia="zh-CN" w:bidi="ar-SA"/>
        </w:rPr>
        <w:commentReference w:id="3"/>
      </w:r>
    </w:p>
    <w:p w14:paraId="28EA4AAB" w14:textId="195919D5" w:rsidR="00FA7285" w:rsidRPr="00F23BEE" w:rsidDel="004A158C" w:rsidRDefault="00B46ABD">
      <w:pPr>
        <w:pStyle w:val="MDPI17abstract"/>
        <w:rPr>
          <w:del w:id="4" w:author="Author" w:date="2021-01-21T23:11:00Z"/>
        </w:rPr>
        <w:pPrChange w:id="5" w:author="Author" w:date="2021-01-21T23:14:00Z">
          <w:pPr>
            <w:spacing w:line="265" w:lineRule="auto"/>
            <w:ind w:left="-5" w:firstLine="5"/>
            <w:jc w:val="left"/>
          </w:pPr>
        </w:pPrChange>
      </w:pPr>
      <w:ins w:id="6" w:author="Author" w:date="2021-01-21T23:14:00Z">
        <w:r w:rsidRPr="00F23BEE">
          <w:rPr>
            <w:b/>
            <w:bCs/>
          </w:rPr>
          <w:t>Abstract</w:t>
        </w:r>
      </w:ins>
      <w:ins w:id="7" w:author="Author" w:date="2021-01-21T23:15:00Z">
        <w:r w:rsidRPr="00F23BEE">
          <w:rPr>
            <w:b/>
            <w:bCs/>
          </w:rPr>
          <w:t>:</w:t>
        </w:r>
        <w:r w:rsidRPr="00F23BEE">
          <w:t xml:space="preserve"> </w:t>
        </w:r>
      </w:ins>
      <w:commentRangeStart w:id="8"/>
      <w:commentRangeEnd w:id="8"/>
      <w:ins w:id="9" w:author="Author" w:date="2021-02-15T17:30:00Z">
        <w:r w:rsidR="00150427">
          <w:rPr>
            <w:rStyle w:val="CommentReference"/>
            <w:rFonts w:eastAsia="SimSun"/>
            <w:noProof/>
            <w:lang w:eastAsia="zh-CN" w:bidi="ar-SA"/>
          </w:rPr>
          <w:commentReference w:id="8"/>
        </w:r>
      </w:ins>
    </w:p>
    <w:p w14:paraId="3F3F53DE" w14:textId="6E253F0A" w:rsidR="00B2740E" w:rsidRPr="00F23BEE" w:rsidRDefault="002B1D9C" w:rsidP="00DB5D04">
      <w:pPr>
        <w:pStyle w:val="MDPI17abstract"/>
      </w:pPr>
      <w:commentRangeStart w:id="10"/>
      <w:del w:id="11" w:author="Author" w:date="2021-01-22T13:01:00Z">
        <w:r w:rsidRPr="00F23BEE" w:rsidDel="00DB5D04">
          <w:delText>Sentiment analysis in a movie review is the needs of today lifestyle</w:delText>
        </w:r>
      </w:del>
      <w:ins w:id="12" w:author="Author" w:date="2021-01-22T13:01:00Z">
        <w:r w:rsidR="00DB5D04" w:rsidRPr="00F23BEE">
          <w:t>Sentiment analysis for movie reviews is an increasingly important tool</w:t>
        </w:r>
      </w:ins>
      <w:commentRangeEnd w:id="10"/>
      <w:ins w:id="13" w:author="Author" w:date="2021-01-22T13:02:00Z">
        <w:r w:rsidR="00DB5D04" w:rsidRPr="00F23BEE">
          <w:rPr>
            <w:rStyle w:val="CommentReference"/>
            <w:rFonts w:eastAsia="SimSun"/>
            <w:lang w:eastAsia="zh-CN" w:bidi="ar-SA"/>
          </w:rPr>
          <w:commentReference w:id="10"/>
        </w:r>
      </w:ins>
      <w:r w:rsidRPr="00F23BEE">
        <w:t xml:space="preserve">. Unfortunately, </w:t>
      </w:r>
      <w:ins w:id="14" w:author="Author" w:date="2021-01-21T12:55:00Z">
        <w:r w:rsidR="006927D9" w:rsidRPr="00F23BEE">
          <w:t xml:space="preserve">the </w:t>
        </w:r>
      </w:ins>
      <w:del w:id="15" w:author="Author" w:date="2021-01-22T16:02:00Z">
        <w:r w:rsidRPr="00F23BEE" w:rsidDel="00BA6703">
          <w:delText>enormous</w:delText>
        </w:r>
      </w:del>
      <w:ins w:id="16" w:author="Author" w:date="2021-01-22T16:02:00Z">
        <w:r w:rsidR="00BA6703" w:rsidRPr="00F23BEE">
          <w:t xml:space="preserve">massive </w:t>
        </w:r>
      </w:ins>
      <w:ins w:id="17" w:author="Author" w:date="2021-01-21T12:55:00Z">
        <w:r w:rsidR="006927D9" w:rsidRPr="00F23BEE">
          <w:t>number of</w:t>
        </w:r>
      </w:ins>
      <w:r w:rsidRPr="00F23BEE">
        <w:t xml:space="preserve"> features</w:t>
      </w:r>
      <w:ins w:id="18" w:author="Author" w:date="2021-01-21T12:55:00Z">
        <w:r w:rsidR="006927D9" w:rsidRPr="00F23BEE">
          <w:t xml:space="preserve"> involved</w:t>
        </w:r>
      </w:ins>
      <w:r w:rsidRPr="00F23BEE">
        <w:t xml:space="preserve"> </w:t>
      </w:r>
      <w:ins w:id="19" w:author="Author" w:date="2021-01-22T16:01:00Z">
        <w:r w:rsidR="00E76708" w:rsidRPr="00F23BEE">
          <w:t xml:space="preserve">often </w:t>
        </w:r>
      </w:ins>
      <w:del w:id="20" w:author="Author" w:date="2021-01-21T12:55:00Z">
        <w:r w:rsidRPr="00F23BEE" w:rsidDel="006927D9">
          <w:delText xml:space="preserve">make </w:delText>
        </w:r>
      </w:del>
      <w:ins w:id="21" w:author="Author" w:date="2021-01-21T12:55:00Z">
        <w:r w:rsidR="006927D9" w:rsidRPr="00F23BEE">
          <w:t xml:space="preserve">causes </w:t>
        </w:r>
      </w:ins>
      <w:del w:id="22" w:author="Author" w:date="2021-01-21T12:55:00Z">
        <w:r w:rsidRPr="00F23BEE" w:rsidDel="006927D9">
          <w:delText xml:space="preserve">the </w:delText>
        </w:r>
      </w:del>
      <w:r w:rsidRPr="00F23BEE">
        <w:t xml:space="preserve">sentiment </w:t>
      </w:r>
      <w:del w:id="23" w:author="Author" w:date="2021-01-21T12:56:00Z">
        <w:r w:rsidRPr="00F23BEE" w:rsidDel="006927D9">
          <w:delText xml:space="preserve">of </w:delText>
        </w:r>
      </w:del>
      <w:r w:rsidRPr="00F23BEE">
        <w:t xml:space="preserve">analysis </w:t>
      </w:r>
      <w:ins w:id="24" w:author="Author" w:date="2021-01-21T12:56:00Z">
        <w:r w:rsidR="006927D9" w:rsidRPr="00F23BEE">
          <w:t xml:space="preserve">to become </w:t>
        </w:r>
      </w:ins>
      <w:r w:rsidRPr="00F23BEE">
        <w:t xml:space="preserve">slow and </w:t>
      </w:r>
      <w:commentRangeStart w:id="25"/>
      <w:del w:id="26" w:author="Author" w:date="2021-01-22T14:57:00Z">
        <w:r w:rsidRPr="00F23BEE" w:rsidDel="004D3603">
          <w:delText>less sensitive</w:delText>
        </w:r>
      </w:del>
      <w:ins w:id="27" w:author="Author" w:date="2021-01-22T14:57:00Z">
        <w:r w:rsidR="004D3603" w:rsidRPr="00F23BEE">
          <w:t>lose sensitiv</w:t>
        </w:r>
        <w:commentRangeEnd w:id="25"/>
        <w:r w:rsidR="004D3603" w:rsidRPr="00F23BEE">
          <w:rPr>
            <w:rStyle w:val="CommentReference"/>
            <w:rFonts w:eastAsia="SimSun"/>
            <w:lang w:eastAsia="zh-CN" w:bidi="ar-SA"/>
          </w:rPr>
          <w:commentReference w:id="25"/>
        </w:r>
        <w:r w:rsidR="004D3603" w:rsidRPr="00F23BEE">
          <w:t>ity</w:t>
        </w:r>
      </w:ins>
      <w:r w:rsidRPr="00F23BEE">
        <w:t xml:space="preserve">. </w:t>
      </w:r>
      <w:commentRangeStart w:id="28"/>
      <w:del w:id="29" w:author="Author" w:date="2021-01-21T12:56:00Z">
        <w:r w:rsidRPr="00F23BEE" w:rsidDel="006927D9">
          <w:delText xml:space="preserve">Finding the </w:delText>
        </w:r>
      </w:del>
      <w:commentRangeEnd w:id="28"/>
      <w:r w:rsidR="006927D9" w:rsidRPr="00F23BEE">
        <w:rPr>
          <w:rStyle w:val="CommentReference"/>
        </w:rPr>
        <w:commentReference w:id="28"/>
      </w:r>
      <w:del w:id="30" w:author="Author" w:date="2021-01-21T12:56:00Z">
        <w:r w:rsidRPr="00F23BEE" w:rsidDel="006927D9">
          <w:delText>optimum</w:delText>
        </w:r>
      </w:del>
      <w:ins w:id="31" w:author="Author" w:date="2021-01-21T12:56:00Z">
        <w:r w:rsidR="006927D9" w:rsidRPr="00F23BEE">
          <w:t>Optimal</w:t>
        </w:r>
      </w:ins>
      <w:r w:rsidRPr="00F23BEE">
        <w:t xml:space="preserve"> feature selection and classification is still a </w:t>
      </w:r>
      <w:ins w:id="32" w:author="Author" w:date="2021-01-21T12:56:00Z">
        <w:r w:rsidR="006927D9" w:rsidRPr="00F23BEE">
          <w:t xml:space="preserve">significant </w:t>
        </w:r>
      </w:ins>
      <w:r w:rsidRPr="00F23BEE">
        <w:t xml:space="preserve">challenge. </w:t>
      </w:r>
      <w:del w:id="33" w:author="Author" w:date="2021-02-08T15:32:00Z">
        <w:r w:rsidRPr="00F23BEE" w:rsidDel="00F3216B">
          <w:delText>In order t</w:delText>
        </w:r>
      </w:del>
      <w:ins w:id="34" w:author="Author" w:date="2021-02-08T15:32:00Z">
        <w:r w:rsidR="00F3216B" w:rsidRPr="00F23BEE">
          <w:t>T</w:t>
        </w:r>
      </w:ins>
      <w:r w:rsidRPr="00F23BEE">
        <w:t xml:space="preserve">o handle an </w:t>
      </w:r>
      <w:del w:id="35" w:author="Author" w:date="2021-01-22T16:02:00Z">
        <w:r w:rsidRPr="00F23BEE" w:rsidDel="00BA6703">
          <w:delText xml:space="preserve">enormous </w:delText>
        </w:r>
      </w:del>
      <w:ins w:id="36" w:author="Author" w:date="2021-01-22T16:02:00Z">
        <w:r w:rsidR="00BA6703" w:rsidRPr="00F23BEE">
          <w:t xml:space="preserve">large </w:t>
        </w:r>
      </w:ins>
      <w:r w:rsidRPr="00F23BEE">
        <w:t>number of features and provide better sentiment classification, an information-based feature selection and classification</w:t>
      </w:r>
      <w:ins w:id="37" w:author="Author" w:date="2021-01-21T12:57:00Z">
        <w:r w:rsidR="006927D9" w:rsidRPr="00F23BEE">
          <w:t xml:space="preserve"> method</w:t>
        </w:r>
      </w:ins>
      <w:r w:rsidRPr="00F23BEE">
        <w:t xml:space="preserve"> </w:t>
      </w:r>
      <w:del w:id="38" w:author="Author" w:date="2021-01-21T12:57:00Z">
        <w:r w:rsidRPr="00F23BEE" w:rsidDel="006927D9">
          <w:delText xml:space="preserve">are </w:delText>
        </w:r>
      </w:del>
      <w:ins w:id="39" w:author="Author" w:date="2021-01-21T12:57:00Z">
        <w:r w:rsidR="006927D9" w:rsidRPr="00F23BEE">
          <w:t xml:space="preserve">is </w:t>
        </w:r>
      </w:ins>
      <w:r w:rsidRPr="00F23BEE">
        <w:t xml:space="preserve">proposed. The proposed method </w:t>
      </w:r>
      <w:del w:id="40" w:author="Author" w:date="2021-01-22T15:04:00Z">
        <w:r w:rsidRPr="00F23BEE" w:rsidDel="004D3603">
          <w:delText>reduces</w:delText>
        </w:r>
      </w:del>
      <w:ins w:id="41" w:author="Author" w:date="2021-01-22T15:04:00Z">
        <w:r w:rsidR="004D3603" w:rsidRPr="00F23BEE">
          <w:t xml:space="preserve">removes </w:t>
        </w:r>
      </w:ins>
      <w:del w:id="42" w:author="Author" w:date="2021-01-22T15:04:00Z">
        <w:r w:rsidRPr="00F23BEE" w:rsidDel="004D3603">
          <w:delText xml:space="preserve"> </w:delText>
        </w:r>
      </w:del>
      <w:r w:rsidRPr="00F23BEE">
        <w:t>more than 90%</w:t>
      </w:r>
      <w:ins w:id="43" w:author="Author" w:date="2021-01-22T15:04:00Z">
        <w:r w:rsidR="004D3603" w:rsidRPr="00F23BEE">
          <w:t xml:space="preserve"> of unnecessary features</w:t>
        </w:r>
      </w:ins>
      <w:ins w:id="44" w:author="Author" w:date="2021-01-21T12:57:00Z">
        <w:r w:rsidR="006927D9" w:rsidRPr="00F23BEE">
          <w:t>,</w:t>
        </w:r>
      </w:ins>
      <w:r w:rsidRPr="00F23BEE">
        <w:t xml:space="preserve"> </w:t>
      </w:r>
      <w:del w:id="45" w:author="Author" w:date="2021-01-21T12:57:00Z">
        <w:r w:rsidRPr="00F23BEE" w:rsidDel="006927D9">
          <w:delText xml:space="preserve">unnecessary features </w:delText>
        </w:r>
      </w:del>
      <w:del w:id="46" w:author="Author" w:date="2021-02-08T15:34:00Z">
        <w:r w:rsidRPr="00F23BEE" w:rsidDel="00F3216B">
          <w:delText>while</w:delText>
        </w:r>
      </w:del>
      <w:ins w:id="47" w:author="Author" w:date="2021-02-10T15:21:00Z">
        <w:r w:rsidR="004C5D82" w:rsidRPr="00F23BEE">
          <w:t>and</w:t>
        </w:r>
      </w:ins>
      <w:del w:id="48" w:author="Author" w:date="2021-02-08T15:34:00Z">
        <w:r w:rsidRPr="00F23BEE" w:rsidDel="00F3216B">
          <w:delText xml:space="preserve"> </w:delText>
        </w:r>
      </w:del>
      <w:ins w:id="49" w:author="Author" w:date="2021-02-08T15:34:00Z">
        <w:del w:id="50" w:author="Author" w:date="2021-02-10T15:21:00Z">
          <w:r w:rsidR="00F3216B" w:rsidRPr="00F23BEE" w:rsidDel="004C5D82">
            <w:delText>whereas</w:delText>
          </w:r>
        </w:del>
        <w:r w:rsidR="00F3216B" w:rsidRPr="00F23BEE">
          <w:t xml:space="preserve"> </w:t>
        </w:r>
      </w:ins>
      <w:r w:rsidRPr="00F23BEE">
        <w:t xml:space="preserve">the proposed classification scheme achieves 96% accuracy </w:t>
      </w:r>
      <w:del w:id="51" w:author="Author" w:date="2021-01-21T12:58:00Z">
        <w:r w:rsidRPr="00F23BEE" w:rsidDel="006927D9">
          <w:delText xml:space="preserve">of </w:delText>
        </w:r>
      </w:del>
      <w:ins w:id="52" w:author="Author" w:date="2021-01-21T12:58:00Z">
        <w:r w:rsidR="006927D9" w:rsidRPr="00F23BEE">
          <w:t xml:space="preserve">for </w:t>
        </w:r>
      </w:ins>
      <w:r w:rsidRPr="00F23BEE">
        <w:t>sentiment classification</w:t>
      </w:r>
      <w:ins w:id="53" w:author="Author" w:date="2021-01-22T15:05:00Z">
        <w:r w:rsidR="004D3603" w:rsidRPr="00F23BEE">
          <w:t xml:space="preserve">, </w:t>
        </w:r>
        <w:commentRangeStart w:id="54"/>
        <w:r w:rsidR="004D3603" w:rsidRPr="00F23BEE">
          <w:t>whereas previous works</w:t>
        </w:r>
      </w:ins>
      <w:ins w:id="55" w:author="Author" w:date="2021-01-22T15:06:00Z">
        <w:r w:rsidR="006B30D3" w:rsidRPr="00F23BEE">
          <w:t xml:space="preserve"> have typically reached only 70</w:t>
        </w:r>
      </w:ins>
      <w:ins w:id="56" w:author="Author" w:date="2021-01-22T15:07:00Z">
        <w:r w:rsidR="006B30D3" w:rsidRPr="00F23BEE">
          <w:t>–</w:t>
        </w:r>
      </w:ins>
      <w:ins w:id="57" w:author="Author" w:date="2021-01-22T15:06:00Z">
        <w:r w:rsidR="006B30D3" w:rsidRPr="00F23BEE">
          <w:t>88% accuracy</w:t>
        </w:r>
        <w:commentRangeEnd w:id="54"/>
        <w:r w:rsidR="006B30D3" w:rsidRPr="00F23BEE">
          <w:rPr>
            <w:rStyle w:val="CommentReference"/>
            <w:rFonts w:eastAsia="SimSun"/>
            <w:lang w:eastAsia="zh-CN" w:bidi="ar-SA"/>
          </w:rPr>
          <w:commentReference w:id="54"/>
        </w:r>
      </w:ins>
      <w:r w:rsidRPr="00F23BEE">
        <w:t xml:space="preserve">. From the experimental results, it can be concluded that the </w:t>
      </w:r>
      <w:del w:id="58" w:author="Author" w:date="2021-02-08T15:39:00Z">
        <w:r w:rsidRPr="00F23BEE" w:rsidDel="00F3216B">
          <w:delText xml:space="preserve">combination of </w:delText>
        </w:r>
      </w:del>
      <w:r w:rsidRPr="00F23BEE">
        <w:t xml:space="preserve">proposed </w:t>
      </w:r>
      <w:ins w:id="59" w:author="Author" w:date="2021-02-08T15:39:00Z">
        <w:r w:rsidR="00F3216B" w:rsidRPr="00F23BEE">
          <w:t xml:space="preserve">combined </w:t>
        </w:r>
      </w:ins>
      <w:r w:rsidRPr="00F23BEE">
        <w:t xml:space="preserve">feature selection and classification </w:t>
      </w:r>
      <w:ins w:id="60" w:author="Author" w:date="2021-02-08T15:39:00Z">
        <w:r w:rsidR="00F3216B" w:rsidRPr="00F23BEE">
          <w:t xml:space="preserve">method </w:t>
        </w:r>
      </w:ins>
      <w:r w:rsidRPr="00F23BEE">
        <w:t xml:space="preserve">achieves </w:t>
      </w:r>
      <w:del w:id="61" w:author="Author" w:date="2021-01-21T13:00:00Z">
        <w:r w:rsidRPr="00F23BEE" w:rsidDel="006927D9">
          <w:delText>the best performance so far</w:delText>
        </w:r>
      </w:del>
      <w:ins w:id="62" w:author="Author" w:date="2021-01-21T13:00:00Z">
        <w:r w:rsidR="006927D9" w:rsidRPr="00F23BEE">
          <w:t>better performance than other methods of this type</w:t>
        </w:r>
      </w:ins>
      <w:r w:rsidRPr="00F23BEE">
        <w:t>.</w:t>
      </w:r>
    </w:p>
    <w:tbl>
      <w:tblPr>
        <w:tblpPr w:leftFromText="198" w:rightFromText="198" w:vertAnchor="page" w:horzAnchor="margin" w:tblpY="9251"/>
        <w:tblW w:w="2410" w:type="dxa"/>
        <w:tblLayout w:type="fixed"/>
        <w:tblCellMar>
          <w:left w:w="0" w:type="dxa"/>
          <w:right w:w="0" w:type="dxa"/>
        </w:tblCellMar>
        <w:tblLook w:val="04A0" w:firstRow="1" w:lastRow="0" w:firstColumn="1" w:lastColumn="0" w:noHBand="0" w:noVBand="1"/>
      </w:tblPr>
      <w:tblGrid>
        <w:gridCol w:w="2410"/>
      </w:tblGrid>
      <w:tr w:rsidR="0042473C" w:rsidRPr="00F23BEE" w14:paraId="1899A86E" w14:textId="77777777" w:rsidTr="00E41A3B">
        <w:tc>
          <w:tcPr>
            <w:tcW w:w="2410" w:type="dxa"/>
            <w:shd w:val="clear" w:color="auto" w:fill="auto"/>
          </w:tcPr>
          <w:p w14:paraId="31C7B960" w14:textId="2985CCE1" w:rsidR="0042473C" w:rsidRPr="00F23BEE" w:rsidRDefault="0042473C" w:rsidP="004F56E8">
            <w:pPr>
              <w:pStyle w:val="MDPI61Citation"/>
              <w:spacing w:line="240" w:lineRule="exact"/>
            </w:pPr>
            <w:r w:rsidRPr="00F23BEE">
              <w:rPr>
                <w:b/>
              </w:rPr>
              <w:t>Citation:</w:t>
            </w:r>
            <w:r w:rsidRPr="00F23BEE">
              <w:t xml:space="preserve"> </w:t>
            </w:r>
            <w:proofErr w:type="spellStart"/>
            <w:r w:rsidRPr="00F23BEE">
              <w:t>Lastname</w:t>
            </w:r>
            <w:proofErr w:type="spellEnd"/>
            <w:r w:rsidRPr="00F23BEE">
              <w:t xml:space="preserve">, F.; </w:t>
            </w:r>
            <w:proofErr w:type="spellStart"/>
            <w:r w:rsidRPr="00F23BEE">
              <w:t>Lastname</w:t>
            </w:r>
            <w:proofErr w:type="spellEnd"/>
            <w:r w:rsidRPr="00F23BEE">
              <w:t xml:space="preserve">, F.; </w:t>
            </w:r>
            <w:proofErr w:type="spellStart"/>
            <w:r w:rsidRPr="00F23BEE">
              <w:t>Lastname</w:t>
            </w:r>
            <w:proofErr w:type="spellEnd"/>
            <w:r w:rsidRPr="00F23BEE">
              <w:t xml:space="preserve">, F. Title. </w:t>
            </w:r>
            <w:r w:rsidRPr="00F23BEE">
              <w:rPr>
                <w:i/>
              </w:rPr>
              <w:t xml:space="preserve">Appl. Sci. </w:t>
            </w:r>
            <w:r w:rsidRPr="00F23BEE">
              <w:rPr>
                <w:b/>
              </w:rPr>
              <w:t>2021</w:t>
            </w:r>
            <w:r w:rsidRPr="00F23BEE">
              <w:t xml:space="preserve">, </w:t>
            </w:r>
            <w:r w:rsidRPr="00F23BEE">
              <w:rPr>
                <w:i/>
              </w:rPr>
              <w:t>11</w:t>
            </w:r>
            <w:r w:rsidRPr="00F23BEE">
              <w:t>, x. https://doi.org/10.3390/xxxxx</w:t>
            </w:r>
          </w:p>
          <w:p w14:paraId="561F52FE" w14:textId="77777777" w:rsidR="0042473C" w:rsidRPr="00F23BEE" w:rsidRDefault="0042473C" w:rsidP="004F56E8">
            <w:pPr>
              <w:pStyle w:val="MDPI14history"/>
              <w:spacing w:before="240"/>
              <w:rPr>
                <w:rFonts w:ascii="SimSun" w:eastAsia="SimSun" w:hAnsi="SimSun" w:cs="SimSun"/>
                <w:lang w:eastAsia="zh-CN"/>
              </w:rPr>
            </w:pPr>
            <w:r w:rsidRPr="00F23BEE">
              <w:t xml:space="preserve">Academic Editor: </w:t>
            </w:r>
            <w:proofErr w:type="spellStart"/>
            <w:r w:rsidRPr="00F23BEE">
              <w:t>Firstname</w:t>
            </w:r>
            <w:proofErr w:type="spellEnd"/>
            <w:r w:rsidRPr="00F23BEE">
              <w:t xml:space="preserve"> </w:t>
            </w:r>
            <w:proofErr w:type="spellStart"/>
            <w:r w:rsidRPr="00F23BEE">
              <w:t>Lastname</w:t>
            </w:r>
            <w:proofErr w:type="spellEnd"/>
          </w:p>
          <w:p w14:paraId="0ABFC02E" w14:textId="77777777" w:rsidR="0042473C" w:rsidRPr="00F23BEE" w:rsidRDefault="0042473C" w:rsidP="004F56E8">
            <w:pPr>
              <w:pStyle w:val="MDPI14history"/>
              <w:rPr>
                <w:rFonts w:ascii="SimSun" w:eastAsia="SimSun" w:hAnsi="SimSun" w:cs="SimSun"/>
              </w:rPr>
            </w:pPr>
            <w:r w:rsidRPr="00F23BEE">
              <w:rPr>
                <w:szCs w:val="14"/>
              </w:rPr>
              <w:t>Received: date</w:t>
            </w:r>
          </w:p>
          <w:p w14:paraId="793C5962" w14:textId="77777777" w:rsidR="0042473C" w:rsidRPr="00F23BEE" w:rsidRDefault="0042473C" w:rsidP="004F56E8">
            <w:pPr>
              <w:pStyle w:val="MDPI14history"/>
              <w:rPr>
                <w:szCs w:val="14"/>
              </w:rPr>
            </w:pPr>
            <w:r w:rsidRPr="00F23BEE">
              <w:rPr>
                <w:szCs w:val="14"/>
              </w:rPr>
              <w:t>Accepted: date</w:t>
            </w:r>
          </w:p>
          <w:p w14:paraId="1B3DF90B" w14:textId="77777777" w:rsidR="0042473C" w:rsidRPr="00F23BEE" w:rsidRDefault="0042473C" w:rsidP="004F56E8">
            <w:pPr>
              <w:pStyle w:val="MDPI14history"/>
              <w:spacing w:after="240"/>
              <w:rPr>
                <w:szCs w:val="14"/>
              </w:rPr>
            </w:pPr>
            <w:r w:rsidRPr="00F23BEE">
              <w:rPr>
                <w:szCs w:val="14"/>
              </w:rPr>
              <w:t>Published: date</w:t>
            </w:r>
          </w:p>
          <w:p w14:paraId="3387D8F6" w14:textId="77777777" w:rsidR="0042473C" w:rsidRPr="00F23BEE" w:rsidRDefault="0042473C" w:rsidP="004F56E8">
            <w:pPr>
              <w:pStyle w:val="MDPI63Notes"/>
              <w:jc w:val="both"/>
            </w:pPr>
            <w:r w:rsidRPr="00F23BEE">
              <w:rPr>
                <w:b/>
              </w:rPr>
              <w:t>Publisher’s Note:</w:t>
            </w:r>
            <w:r w:rsidRPr="00F23BEE">
              <w:t xml:space="preserve"> </w:t>
            </w:r>
            <w:proofErr w:type="spellStart"/>
            <w:r w:rsidRPr="00F23BEE">
              <w:t>MDPI</w:t>
            </w:r>
            <w:proofErr w:type="spellEnd"/>
            <w:r w:rsidRPr="00F23BEE">
              <w:t xml:space="preserve"> stays neutral with regard to jurisdictional claims in published maps and institutional affiliations.</w:t>
            </w:r>
          </w:p>
          <w:p w14:paraId="7D9B3785" w14:textId="2985CCE1" w:rsidR="0042473C" w:rsidRPr="00F23BEE" w:rsidRDefault="0042473C" w:rsidP="004F56E8">
            <w:pPr>
              <w:adjustRightInd w:val="0"/>
              <w:snapToGrid w:val="0"/>
              <w:spacing w:before="240" w:line="240" w:lineRule="atLeast"/>
              <w:ind w:right="113"/>
              <w:jc w:val="left"/>
              <w:rPr>
                <w:rFonts w:eastAsia="DengXian"/>
                <w:bCs/>
                <w:noProof w:val="0"/>
                <w:sz w:val="14"/>
                <w:szCs w:val="14"/>
                <w:lang w:bidi="en-US"/>
              </w:rPr>
            </w:pPr>
            <w:r w:rsidRPr="00F23BEE">
              <w:rPr>
                <w:rFonts w:eastAsia="DengXian"/>
              </w:rPr>
              <w:drawing>
                <wp:inline distT="0" distB="0" distL="0" distR="0" wp14:anchorId="7ABFF931" wp14:editId="3C419078">
                  <wp:extent cx="693420" cy="25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46ADE792" w14:textId="77777777" w:rsidR="0042473C" w:rsidRPr="00F23BEE" w:rsidRDefault="0042473C" w:rsidP="004F56E8">
            <w:pPr>
              <w:adjustRightInd w:val="0"/>
              <w:snapToGrid w:val="0"/>
              <w:spacing w:before="60" w:line="240" w:lineRule="atLeast"/>
              <w:ind w:right="113"/>
              <w:rPr>
                <w:rFonts w:eastAsia="DengXian"/>
                <w:bCs/>
                <w:noProof w:val="0"/>
                <w:sz w:val="14"/>
                <w:szCs w:val="14"/>
                <w:lang w:bidi="en-US"/>
              </w:rPr>
            </w:pPr>
            <w:r w:rsidRPr="00F23BEE">
              <w:rPr>
                <w:rFonts w:eastAsia="DengXian"/>
                <w:b/>
                <w:bCs/>
                <w:noProof w:val="0"/>
                <w:sz w:val="14"/>
                <w:szCs w:val="14"/>
                <w:lang w:bidi="en-US"/>
              </w:rPr>
              <w:t>Copyright:</w:t>
            </w:r>
            <w:r w:rsidRPr="00F23BEE">
              <w:rPr>
                <w:rFonts w:eastAsia="DengXian"/>
                <w:bCs/>
                <w:noProof w:val="0"/>
                <w:sz w:val="14"/>
                <w:szCs w:val="14"/>
                <w:lang w:bidi="en-US"/>
              </w:rPr>
              <w:t xml:space="preserve"> © 2021 by the authors. Submitted for possible open access publication under the terms and conditions of the Creative Commons Attribution (CC BY) license (http://creativecommons.org/licenses/by/4.0/).</w:t>
            </w:r>
          </w:p>
        </w:tc>
      </w:tr>
    </w:tbl>
    <w:p w14:paraId="3D588361" w14:textId="51A08270" w:rsidR="00B46ABD" w:rsidRPr="00F23BEE" w:rsidRDefault="00B46ABD" w:rsidP="00E41A3B">
      <w:pPr>
        <w:pStyle w:val="MDPI18keywords"/>
        <w:rPr>
          <w:szCs w:val="18"/>
        </w:rPr>
      </w:pPr>
      <w:commentRangeStart w:id="63"/>
      <w:r w:rsidRPr="00F23BEE">
        <w:rPr>
          <w:b/>
          <w:szCs w:val="18"/>
        </w:rPr>
        <w:t xml:space="preserve">Keywords: </w:t>
      </w:r>
      <w:r w:rsidRPr="00F23BEE">
        <w:rPr>
          <w:szCs w:val="18"/>
        </w:rPr>
        <w:t>keyword 1; keyword 2; keyword 3 (List three to ten pertinent keywords specific to the article yet reasonably common within the subject discipline.)</w:t>
      </w:r>
      <w:commentRangeEnd w:id="63"/>
      <w:r w:rsidR="00DB5D04" w:rsidRPr="00F23BEE">
        <w:rPr>
          <w:rStyle w:val="CommentReference"/>
          <w:rFonts w:eastAsia="SimSun"/>
          <w:snapToGrid/>
          <w:lang w:eastAsia="zh-CN" w:bidi="ar-SA"/>
        </w:rPr>
        <w:commentReference w:id="63"/>
      </w:r>
    </w:p>
    <w:p w14:paraId="7B814C01" w14:textId="77777777" w:rsidR="00B2740E" w:rsidRPr="00F23BEE" w:rsidRDefault="00B2740E" w:rsidP="004C016C">
      <w:pPr>
        <w:spacing w:after="49" w:line="250" w:lineRule="auto"/>
        <w:rPr>
          <w:noProof w:val="0"/>
          <w:sz w:val="24"/>
          <w:szCs w:val="24"/>
        </w:rPr>
      </w:pPr>
    </w:p>
    <w:p w14:paraId="2B00A0DF" w14:textId="77777777" w:rsidR="00C34205" w:rsidRPr="00F23BEE" w:rsidRDefault="00C34205" w:rsidP="00E41A3B">
      <w:pPr>
        <w:pStyle w:val="MDPI19line"/>
        <w:ind w:left="0"/>
        <w:rPr>
          <w:ins w:id="64" w:author="Author" w:date="2021-01-22T14:55:00Z"/>
        </w:rPr>
      </w:pPr>
    </w:p>
    <w:p w14:paraId="2A4DB2D5" w14:textId="19389211" w:rsidR="00B2740E" w:rsidRPr="00F23BEE" w:rsidDel="00C34205" w:rsidRDefault="00B2740E" w:rsidP="00C34205">
      <w:pPr>
        <w:spacing w:after="49" w:line="250" w:lineRule="auto"/>
        <w:rPr>
          <w:del w:id="65" w:author="Author" w:date="2021-01-22T14:55:00Z"/>
          <w:b/>
          <w:noProof w:val="0"/>
          <w:sz w:val="24"/>
          <w:szCs w:val="24"/>
        </w:rPr>
      </w:pPr>
    </w:p>
    <w:p w14:paraId="01D26196" w14:textId="551BD881" w:rsidR="00FA7285" w:rsidRPr="00F23BEE" w:rsidRDefault="00B46ABD" w:rsidP="00E41A3B">
      <w:pPr>
        <w:pStyle w:val="MDPI21heading1"/>
      </w:pPr>
      <w:ins w:id="66" w:author="Author" w:date="2021-01-21T23:17:00Z">
        <w:r w:rsidRPr="00F23BEE">
          <w:t xml:space="preserve">1. </w:t>
        </w:r>
      </w:ins>
      <w:r w:rsidR="002B1D9C" w:rsidRPr="00F23BEE">
        <w:t>Introduction</w:t>
      </w:r>
      <w:commentRangeStart w:id="67"/>
      <w:commentRangeEnd w:id="67"/>
      <w:r w:rsidR="008F30B4">
        <w:rPr>
          <w:rStyle w:val="CommentReference"/>
          <w:rFonts w:eastAsia="SimSun"/>
          <w:b w:val="0"/>
          <w:noProof/>
          <w:snapToGrid/>
          <w:lang w:eastAsia="zh-CN" w:bidi="ar-SA"/>
        </w:rPr>
        <w:commentReference w:id="67"/>
      </w:r>
    </w:p>
    <w:p w14:paraId="7EF6608D" w14:textId="15E60D65" w:rsidR="00FA7285" w:rsidRPr="00F23BEE" w:rsidRDefault="002B1D9C" w:rsidP="00E41A3B">
      <w:pPr>
        <w:pStyle w:val="MDPI31text"/>
      </w:pPr>
      <w:commentRangeStart w:id="68"/>
      <w:r w:rsidRPr="00F23BEE">
        <w:t xml:space="preserve">One </w:t>
      </w:r>
      <w:del w:id="69" w:author="Author" w:date="2021-01-21T13:01:00Z">
        <w:r w:rsidRPr="00F23BEE" w:rsidDel="006927D9">
          <w:delText xml:space="preserve">of the </w:delText>
        </w:r>
        <w:commentRangeStart w:id="70"/>
        <w:r w:rsidRPr="00F23BEE" w:rsidDel="006927D9">
          <w:delText xml:space="preserve">interesting </w:delText>
        </w:r>
      </w:del>
      <w:commentRangeEnd w:id="70"/>
      <w:r w:rsidR="006927D9" w:rsidRPr="00F23BEE">
        <w:rPr>
          <w:rStyle w:val="CommentReference"/>
        </w:rPr>
        <w:commentReference w:id="70"/>
      </w:r>
      <w:del w:id="71" w:author="Author" w:date="2021-01-21T13:01:00Z">
        <w:r w:rsidRPr="00F23BEE" w:rsidDel="006927D9">
          <w:delText>challenges</w:delText>
        </w:r>
      </w:del>
      <w:ins w:id="72" w:author="Author" w:date="2021-01-21T13:01:00Z">
        <w:r w:rsidR="006927D9" w:rsidRPr="00F23BEE">
          <w:t>notable challenge</w:t>
        </w:r>
      </w:ins>
      <w:r w:rsidRPr="00F23BEE">
        <w:t xml:space="preserve"> in text categorization is sentiment analysis, a </w:t>
      </w:r>
      <w:del w:id="73" w:author="Author" w:date="2021-01-21T13:01:00Z">
        <w:r w:rsidRPr="00F23BEE" w:rsidDel="006927D9">
          <w:delText xml:space="preserve">study </w:delText>
        </w:r>
      </w:del>
      <w:ins w:id="74" w:author="Author" w:date="2021-01-21T13:01:00Z">
        <w:r w:rsidR="006927D9" w:rsidRPr="00F23BEE">
          <w:t>pr</w:t>
        </w:r>
      </w:ins>
      <w:ins w:id="75" w:author="Author" w:date="2021-01-21T13:02:00Z">
        <w:r w:rsidR="006927D9" w:rsidRPr="00F23BEE">
          <w:t>ocess</w:t>
        </w:r>
      </w:ins>
      <w:ins w:id="76" w:author="Author" w:date="2021-01-21T13:01:00Z">
        <w:r w:rsidR="006927D9" w:rsidRPr="00F23BEE">
          <w:t xml:space="preserve"> </w:t>
        </w:r>
      </w:ins>
      <w:r w:rsidRPr="00F23BEE">
        <w:t xml:space="preserve">that analyzes the subjective information of specific </w:t>
      </w:r>
      <w:del w:id="77" w:author="Author" w:date="2021-01-21T13:01:00Z">
        <w:r w:rsidRPr="00F23BEE" w:rsidDel="006927D9">
          <w:delText xml:space="preserve">object </w:delText>
        </w:r>
      </w:del>
      <w:ins w:id="78" w:author="Author" w:date="2021-01-21T13:01:00Z">
        <w:r w:rsidR="006927D9" w:rsidRPr="00F23BEE">
          <w:t xml:space="preserve">objects </w:t>
        </w:r>
      </w:ins>
      <w:r w:rsidRPr="00F23BEE">
        <w:t xml:space="preserve">[1]. Sentiment analysis can be applied </w:t>
      </w:r>
      <w:del w:id="79" w:author="Author" w:date="2021-01-21T13:02:00Z">
        <w:r w:rsidRPr="00F23BEE" w:rsidDel="006927D9">
          <w:delText xml:space="preserve">on </w:delText>
        </w:r>
      </w:del>
      <w:ins w:id="80" w:author="Author" w:date="2021-01-21T13:02:00Z">
        <w:r w:rsidR="006927D9" w:rsidRPr="00F23BEE">
          <w:t xml:space="preserve">at </w:t>
        </w:r>
      </w:ins>
      <w:r w:rsidRPr="00F23BEE">
        <w:t>various level</w:t>
      </w:r>
      <w:ins w:id="81" w:author="Author" w:date="2021-01-21T13:02:00Z">
        <w:r w:rsidR="006927D9" w:rsidRPr="00F23BEE">
          <w:t>s, that is,</w:t>
        </w:r>
      </w:ins>
      <w:del w:id="82" w:author="Author" w:date="2021-01-21T13:02:00Z">
        <w:r w:rsidRPr="00F23BEE" w:rsidDel="006927D9">
          <w:delText>:</w:delText>
        </w:r>
      </w:del>
      <w:r w:rsidRPr="00F23BEE">
        <w:t xml:space="preserve"> </w:t>
      </w:r>
      <w:ins w:id="83" w:author="Author" w:date="2021-01-21T13:02:00Z">
        <w:r w:rsidR="006927D9" w:rsidRPr="00F23BEE">
          <w:t xml:space="preserve">the </w:t>
        </w:r>
      </w:ins>
      <w:r w:rsidRPr="00F23BEE">
        <w:t>document level, sentence level, and feature level.</w:t>
      </w:r>
      <w:commentRangeEnd w:id="68"/>
      <w:r w:rsidR="006B30D3" w:rsidRPr="00F23BEE">
        <w:rPr>
          <w:rStyle w:val="CommentReference"/>
          <w:rFonts w:eastAsia="SimSun"/>
          <w:snapToGrid/>
          <w:lang w:eastAsia="zh-CN" w:bidi="ar-SA"/>
        </w:rPr>
        <w:commentReference w:id="68"/>
      </w:r>
    </w:p>
    <w:p w14:paraId="4CE2EFBE" w14:textId="482A2E03" w:rsidR="00FA7285" w:rsidRPr="00F23BEE" w:rsidDel="009601AE" w:rsidRDefault="002B1D9C" w:rsidP="00E41A3B">
      <w:pPr>
        <w:pStyle w:val="MDPI31text"/>
        <w:rPr>
          <w:del w:id="84" w:author="Author" w:date="2021-01-21T13:06:00Z"/>
        </w:rPr>
      </w:pPr>
      <w:r w:rsidRPr="00F23BEE">
        <w:t xml:space="preserve">Sentiment-based categorization in </w:t>
      </w:r>
      <w:del w:id="85" w:author="Author" w:date="2021-01-21T13:02:00Z">
        <w:r w:rsidRPr="00F23BEE" w:rsidDel="006927D9">
          <w:delText>the movie review</w:delText>
        </w:r>
      </w:del>
      <w:ins w:id="86" w:author="Author" w:date="2021-01-21T13:02:00Z">
        <w:r w:rsidR="006927D9" w:rsidRPr="00F23BEE">
          <w:t>movie reviews</w:t>
        </w:r>
      </w:ins>
      <w:r w:rsidRPr="00F23BEE">
        <w:t xml:space="preserve"> </w:t>
      </w:r>
      <w:ins w:id="87" w:author="Author" w:date="2021-01-21T13:02:00Z">
        <w:r w:rsidR="006927D9" w:rsidRPr="00F23BEE">
          <w:t xml:space="preserve">involves </w:t>
        </w:r>
      </w:ins>
      <w:del w:id="88" w:author="Author" w:date="2021-01-21T13:02:00Z">
        <w:r w:rsidRPr="00F23BEE" w:rsidDel="006927D9">
          <w:delText xml:space="preserve">is a </w:delText>
        </w:r>
      </w:del>
      <w:r w:rsidRPr="00F23BEE">
        <w:t xml:space="preserve">document-level sentiment analysis. </w:t>
      </w:r>
      <w:del w:id="89" w:author="Author" w:date="2021-01-21T13:02:00Z">
        <w:r w:rsidRPr="00F23BEE" w:rsidDel="006927D9">
          <w:delText xml:space="preserve">It </w:delText>
        </w:r>
      </w:del>
      <w:ins w:id="90" w:author="Author" w:date="2021-01-21T13:02:00Z">
        <w:r w:rsidR="006927D9" w:rsidRPr="00F23BEE">
          <w:t xml:space="preserve">This method </w:t>
        </w:r>
      </w:ins>
      <w:r w:rsidRPr="00F23BEE">
        <w:t xml:space="preserve">treats </w:t>
      </w:r>
      <w:del w:id="91" w:author="Author" w:date="2021-01-21T13:03:00Z">
        <w:r w:rsidRPr="00F23BEE" w:rsidDel="006927D9">
          <w:delText xml:space="preserve">the </w:delText>
        </w:r>
      </w:del>
      <w:ins w:id="92" w:author="Author" w:date="2021-01-21T13:03:00Z">
        <w:r w:rsidR="006927D9" w:rsidRPr="00F23BEE">
          <w:t xml:space="preserve">a </w:t>
        </w:r>
      </w:ins>
      <w:r w:rsidRPr="00F23BEE">
        <w:t xml:space="preserve">review as a set of independent words by ignoring the sequence of words </w:t>
      </w:r>
      <w:del w:id="93" w:author="Author" w:date="2021-01-21T13:03:00Z">
        <w:r w:rsidRPr="00F23BEE" w:rsidDel="006927D9">
          <w:delText>on a</w:delText>
        </w:r>
      </w:del>
      <w:ins w:id="94" w:author="Author" w:date="2021-01-21T13:03:00Z">
        <w:r w:rsidR="006927D9" w:rsidRPr="00F23BEE">
          <w:t>in the</w:t>
        </w:r>
      </w:ins>
      <w:r w:rsidRPr="00F23BEE">
        <w:t xml:space="preserve"> text. Every </w:t>
      </w:r>
      <w:commentRangeStart w:id="95"/>
      <w:del w:id="96" w:author="Author" w:date="2021-01-21T13:03:00Z">
        <w:r w:rsidRPr="00F23BEE" w:rsidDel="006927D9">
          <w:delText xml:space="preserve">single </w:delText>
        </w:r>
        <w:commentRangeEnd w:id="95"/>
        <w:r w:rsidR="006927D9" w:rsidRPr="00F23BEE" w:rsidDel="006927D9">
          <w:rPr>
            <w:rStyle w:val="CommentReference"/>
          </w:rPr>
          <w:commentReference w:id="95"/>
        </w:r>
      </w:del>
      <w:r w:rsidRPr="00F23BEE">
        <w:t xml:space="preserve">unique word and phrase can be used as </w:t>
      </w:r>
      <w:commentRangeStart w:id="97"/>
      <w:del w:id="98" w:author="Author" w:date="2021-01-21T13:03:00Z">
        <w:r w:rsidRPr="00F23BEE" w:rsidDel="006927D9">
          <w:delText>the document features</w:delText>
        </w:r>
      </w:del>
      <w:ins w:id="99" w:author="Author" w:date="2021-01-21T13:03:00Z">
        <w:r w:rsidR="006927D9" w:rsidRPr="00F23BEE">
          <w:t>a document feature</w:t>
        </w:r>
        <w:commentRangeEnd w:id="97"/>
        <w:r w:rsidR="006927D9" w:rsidRPr="00F23BEE">
          <w:rPr>
            <w:rStyle w:val="CommentReference"/>
          </w:rPr>
          <w:commentReference w:id="97"/>
        </w:r>
      </w:ins>
      <w:r w:rsidRPr="00F23BEE">
        <w:t xml:space="preserve">. As a result, </w:t>
      </w:r>
      <w:del w:id="100" w:author="Author" w:date="2021-01-21T13:04:00Z">
        <w:r w:rsidRPr="00F23BEE" w:rsidDel="006927D9">
          <w:delText xml:space="preserve">it </w:delText>
        </w:r>
      </w:del>
      <w:ins w:id="101" w:author="Author" w:date="2021-01-21T13:04:00Z">
        <w:r w:rsidR="006927D9" w:rsidRPr="00F23BEE">
          <w:t xml:space="preserve">this type of sentiment analysis </w:t>
        </w:r>
      </w:ins>
      <w:r w:rsidRPr="00F23BEE">
        <w:t xml:space="preserve">constructs </w:t>
      </w:r>
      <w:ins w:id="102" w:author="Author" w:date="2021-01-21T13:04:00Z">
        <w:r w:rsidR="009601AE" w:rsidRPr="00F23BEE">
          <w:t xml:space="preserve">a </w:t>
        </w:r>
      </w:ins>
      <w:r w:rsidRPr="00F23BEE">
        <w:t xml:space="preserve">massive </w:t>
      </w:r>
      <w:del w:id="103" w:author="Author" w:date="2021-01-21T13:04:00Z">
        <w:r w:rsidRPr="00F23BEE" w:rsidDel="009601AE">
          <w:delText xml:space="preserve">numbers </w:delText>
        </w:r>
      </w:del>
      <w:ins w:id="104" w:author="Author" w:date="2021-01-21T13:04:00Z">
        <w:r w:rsidR="009601AE" w:rsidRPr="00F23BEE">
          <w:t xml:space="preserve">number </w:t>
        </w:r>
      </w:ins>
      <w:r w:rsidRPr="00F23BEE">
        <w:t xml:space="preserve">of features. </w:t>
      </w:r>
      <w:del w:id="105" w:author="Author" w:date="2021-01-21T13:05:00Z">
        <w:r w:rsidRPr="00F23BEE" w:rsidDel="009601AE">
          <w:delText xml:space="preserve">In addition, it </w:delText>
        </w:r>
      </w:del>
      <w:ins w:id="106" w:author="Author" w:date="2021-01-21T13:05:00Z">
        <w:r w:rsidR="009601AE" w:rsidRPr="00F23BEE">
          <w:t xml:space="preserve">This abundance of features </w:t>
        </w:r>
      </w:ins>
      <w:del w:id="107" w:author="Author" w:date="2021-01-21T13:05:00Z">
        <w:r w:rsidRPr="00F23BEE" w:rsidDel="009601AE">
          <w:delText xml:space="preserve">also </w:delText>
        </w:r>
      </w:del>
      <w:r w:rsidRPr="00F23BEE">
        <w:t xml:space="preserve">slows down the process and </w:t>
      </w:r>
      <w:del w:id="108" w:author="Author" w:date="2021-01-21T13:06:00Z">
        <w:r w:rsidRPr="00F23BEE" w:rsidDel="009601AE">
          <w:delText xml:space="preserve">makes </w:delText>
        </w:r>
      </w:del>
      <w:ins w:id="109" w:author="Author" w:date="2021-01-21T13:06:00Z">
        <w:r w:rsidR="009601AE" w:rsidRPr="00F23BEE">
          <w:t xml:space="preserve">can introduce bias in </w:t>
        </w:r>
      </w:ins>
      <w:r w:rsidRPr="00F23BEE">
        <w:t xml:space="preserve">the classification task </w:t>
      </w:r>
      <w:commentRangeStart w:id="110"/>
      <w:del w:id="111" w:author="Author" w:date="2021-01-21T13:06:00Z">
        <w:r w:rsidRPr="00F23BEE" w:rsidDel="009601AE">
          <w:delText>bias</w:delText>
        </w:r>
      </w:del>
    </w:p>
    <w:p w14:paraId="391439CB" w14:textId="240DAC19" w:rsidR="00FA7285" w:rsidRPr="00F23BEE" w:rsidDel="00C91EA0" w:rsidRDefault="002B1D9C" w:rsidP="00E41A3B">
      <w:pPr>
        <w:pStyle w:val="MDPI31text"/>
        <w:rPr>
          <w:del w:id="112" w:author="Author" w:date="2021-01-22T15:59:00Z"/>
        </w:rPr>
      </w:pPr>
      <w:r w:rsidRPr="00F23BEE">
        <w:t>[2].</w:t>
      </w:r>
      <w:commentRangeEnd w:id="110"/>
      <w:r w:rsidR="006B30D3" w:rsidRPr="00F23BEE">
        <w:rPr>
          <w:rStyle w:val="CommentReference"/>
          <w:rFonts w:eastAsia="SimSun"/>
          <w:snapToGrid/>
          <w:lang w:eastAsia="zh-CN" w:bidi="ar-SA"/>
        </w:rPr>
        <w:commentReference w:id="110"/>
      </w:r>
      <w:ins w:id="113" w:author="Author" w:date="2021-01-22T15:59:00Z">
        <w:r w:rsidR="00C91EA0" w:rsidRPr="00F23BEE">
          <w:t xml:space="preserve"> </w:t>
        </w:r>
      </w:ins>
    </w:p>
    <w:p w14:paraId="57F9FE8E" w14:textId="53E30982" w:rsidR="00FA7285" w:rsidRPr="00F23BEE" w:rsidRDefault="002B1D9C" w:rsidP="00E41A3B">
      <w:pPr>
        <w:pStyle w:val="MDPI31text"/>
      </w:pPr>
      <w:del w:id="114" w:author="Author" w:date="2021-01-21T13:06:00Z">
        <w:r w:rsidRPr="00F23BEE" w:rsidDel="009601AE">
          <w:delText>Actually</w:delText>
        </w:r>
      </w:del>
      <w:ins w:id="115" w:author="Author" w:date="2021-01-21T13:06:00Z">
        <w:r w:rsidR="009601AE" w:rsidRPr="00F23BEE">
          <w:t>However</w:t>
        </w:r>
      </w:ins>
      <w:r w:rsidRPr="00F23BEE">
        <w:t>, not all features are necessary</w:t>
      </w:r>
      <w:ins w:id="116" w:author="Author" w:date="2021-01-21T13:06:00Z">
        <w:r w:rsidR="009601AE" w:rsidRPr="00F23BEE">
          <w:t>;</w:t>
        </w:r>
      </w:ins>
      <w:del w:id="117" w:author="Author" w:date="2021-01-21T13:06:00Z">
        <w:r w:rsidRPr="00F23BEE" w:rsidDel="009601AE">
          <w:delText>.</w:delText>
        </w:r>
      </w:del>
      <w:r w:rsidRPr="00F23BEE">
        <w:t xml:space="preserve"> </w:t>
      </w:r>
      <w:del w:id="118" w:author="Author" w:date="2021-01-21T13:06:00Z">
        <w:r w:rsidRPr="00F23BEE" w:rsidDel="009601AE">
          <w:delText>Most</w:delText>
        </w:r>
      </w:del>
      <w:ins w:id="119" w:author="Author" w:date="2021-01-21T13:06:00Z">
        <w:r w:rsidR="009601AE" w:rsidRPr="00F23BEE">
          <w:t>most</w:t>
        </w:r>
      </w:ins>
      <w:r w:rsidRPr="00F23BEE">
        <w:t xml:space="preserve"> </w:t>
      </w:r>
      <w:del w:id="120" w:author="Author" w:date="2021-01-21T13:06:00Z">
        <w:r w:rsidRPr="00F23BEE" w:rsidDel="009601AE">
          <w:delText xml:space="preserve">of the </w:delText>
        </w:r>
      </w:del>
      <w:r w:rsidRPr="00F23BEE">
        <w:t xml:space="preserve">features are irrelevant to the class label. </w:t>
      </w:r>
      <w:commentRangeStart w:id="121"/>
      <w:del w:id="122" w:author="Author" w:date="2021-01-21T13:07:00Z">
        <w:r w:rsidRPr="00F23BEE" w:rsidDel="009601AE">
          <w:delText>On the other hand</w:delText>
        </w:r>
      </w:del>
      <w:commentRangeEnd w:id="121"/>
      <w:r w:rsidR="00016007" w:rsidRPr="00F23BEE">
        <w:rPr>
          <w:rStyle w:val="CommentReference"/>
        </w:rPr>
        <w:commentReference w:id="121"/>
      </w:r>
      <w:del w:id="123" w:author="Author" w:date="2021-01-21T13:07:00Z">
        <w:r w:rsidRPr="00F23BEE" w:rsidDel="009601AE">
          <w:delText>,</w:delText>
        </w:r>
      </w:del>
      <w:ins w:id="124" w:author="Author" w:date="2021-01-21T13:07:00Z">
        <w:r w:rsidR="009601AE" w:rsidRPr="00F23BEE">
          <w:t>Thus,</w:t>
        </w:r>
      </w:ins>
      <w:r w:rsidRPr="00F23BEE">
        <w:t xml:space="preserve"> a good feature for classification is </w:t>
      </w:r>
      <w:del w:id="125" w:author="Author" w:date="2021-01-21T13:07:00Z">
        <w:r w:rsidRPr="00F23BEE" w:rsidDel="009601AE">
          <w:delText xml:space="preserve">the </w:delText>
        </w:r>
      </w:del>
      <w:r w:rsidRPr="00F23BEE">
        <w:t xml:space="preserve">one that has </w:t>
      </w:r>
      <w:commentRangeStart w:id="126"/>
      <w:del w:id="127" w:author="Author" w:date="2021-01-21T13:07:00Z">
        <w:r w:rsidRPr="00F23BEE" w:rsidDel="009601AE">
          <w:delText xml:space="preserve">maximum </w:delText>
        </w:r>
      </w:del>
      <w:commentRangeEnd w:id="126"/>
      <w:r w:rsidR="009601AE" w:rsidRPr="00F23BEE">
        <w:rPr>
          <w:rStyle w:val="CommentReference"/>
        </w:rPr>
        <w:commentReference w:id="126"/>
      </w:r>
      <w:ins w:id="128" w:author="Author" w:date="2021-01-21T13:07:00Z">
        <w:r w:rsidR="009601AE" w:rsidRPr="00F23BEE">
          <w:t xml:space="preserve">high </w:t>
        </w:r>
      </w:ins>
      <w:r w:rsidRPr="00F23BEE">
        <w:t xml:space="preserve">relevance </w:t>
      </w:r>
      <w:del w:id="129" w:author="Author" w:date="2021-01-21T13:07:00Z">
        <w:r w:rsidRPr="00F23BEE" w:rsidDel="009601AE">
          <w:delText xml:space="preserve">with </w:delText>
        </w:r>
      </w:del>
      <w:ins w:id="130" w:author="Author" w:date="2021-01-21T13:07:00Z">
        <w:r w:rsidR="009601AE" w:rsidRPr="00F23BEE">
          <w:t xml:space="preserve">to </w:t>
        </w:r>
      </w:ins>
      <w:r w:rsidRPr="00F23BEE">
        <w:t>the output class.</w:t>
      </w:r>
    </w:p>
    <w:p w14:paraId="2CA77750" w14:textId="5F646492" w:rsidR="00FA7285" w:rsidRPr="00F23BEE" w:rsidRDefault="002B1D9C" w:rsidP="00E41A3B">
      <w:pPr>
        <w:pStyle w:val="MDPI31text"/>
      </w:pPr>
      <w:r w:rsidRPr="00F23BEE">
        <w:t>As feature selection</w:t>
      </w:r>
      <w:ins w:id="131" w:author="Author" w:date="2021-01-21T13:08:00Z">
        <w:r w:rsidR="009601AE" w:rsidRPr="00F23BEE">
          <w:t xml:space="preserve"> is a crucial component of</w:t>
        </w:r>
      </w:ins>
      <w:del w:id="132" w:author="Author" w:date="2021-01-21T13:08:00Z">
        <w:r w:rsidRPr="00F23BEE" w:rsidDel="009601AE">
          <w:delText xml:space="preserve"> in</w:delText>
        </w:r>
      </w:del>
      <w:r w:rsidRPr="00F23BEE">
        <w:t xml:space="preserve"> sentiment analysis</w:t>
      </w:r>
      <w:del w:id="133" w:author="Author" w:date="2021-01-21T13:08:00Z">
        <w:r w:rsidRPr="00F23BEE" w:rsidDel="009601AE">
          <w:delText xml:space="preserve"> is a crucial part</w:delText>
        </w:r>
      </w:del>
      <w:r w:rsidRPr="00F23BEE">
        <w:t xml:space="preserve">, in this paper, we </w:t>
      </w:r>
      <w:del w:id="134" w:author="Author" w:date="2021-01-21T13:08:00Z">
        <w:r w:rsidRPr="00F23BEE" w:rsidDel="009601AE">
          <w:delText xml:space="preserve">proposed </w:delText>
        </w:r>
      </w:del>
      <w:ins w:id="135" w:author="Author" w:date="2021-01-21T13:08:00Z">
        <w:r w:rsidR="009601AE" w:rsidRPr="00F23BEE">
          <w:t xml:space="preserve">propose </w:t>
        </w:r>
      </w:ins>
      <w:r w:rsidRPr="00F23BEE">
        <w:t xml:space="preserve">an </w:t>
      </w:r>
      <w:commentRangeStart w:id="136"/>
      <w:r w:rsidRPr="00F23BEE">
        <w:t xml:space="preserve">information </w:t>
      </w:r>
      <w:del w:id="137" w:author="Author" w:date="2021-01-21T13:08:00Z">
        <w:r w:rsidRPr="00F23BEE" w:rsidDel="009601AE">
          <w:delText>gain based</w:delText>
        </w:r>
      </w:del>
      <w:ins w:id="138" w:author="Author" w:date="2021-01-21T13:08:00Z">
        <w:r w:rsidR="009601AE" w:rsidRPr="00F23BEE">
          <w:t>gain</w:t>
        </w:r>
      </w:ins>
      <w:ins w:id="139" w:author="Author" w:date="2021-01-22T14:30:00Z">
        <w:r w:rsidR="00C85138" w:rsidRPr="00F23BEE">
          <w:t xml:space="preserve"> (IG)</w:t>
        </w:r>
      </w:ins>
      <w:ins w:id="140" w:author="Author" w:date="2021-01-21T13:08:00Z">
        <w:r w:rsidR="009601AE" w:rsidRPr="00F23BEE">
          <w:t>-based</w:t>
        </w:r>
      </w:ins>
      <w:r w:rsidRPr="00F23BEE">
        <w:t xml:space="preserve"> </w:t>
      </w:r>
      <w:commentRangeEnd w:id="136"/>
      <w:r w:rsidR="009601AE" w:rsidRPr="00F23BEE">
        <w:rPr>
          <w:rStyle w:val="CommentReference"/>
        </w:rPr>
        <w:commentReference w:id="136"/>
      </w:r>
      <w:r w:rsidRPr="00F23BEE">
        <w:t>feature selection</w:t>
      </w:r>
      <w:ins w:id="141" w:author="Author" w:date="2021-01-21T13:08:00Z">
        <w:r w:rsidR="009601AE" w:rsidRPr="00F23BEE">
          <w:t xml:space="preserve"> method</w:t>
        </w:r>
      </w:ins>
      <w:r w:rsidRPr="00F23BEE">
        <w:t xml:space="preserve">. In addition, we </w:t>
      </w:r>
      <w:del w:id="142" w:author="Author" w:date="2021-01-21T13:09:00Z">
        <w:r w:rsidRPr="00F23BEE" w:rsidDel="009601AE">
          <w:delText xml:space="preserve">also proposed </w:delText>
        </w:r>
      </w:del>
      <w:ins w:id="143" w:author="Author" w:date="2021-01-21T13:09:00Z">
        <w:r w:rsidR="009601AE" w:rsidRPr="00F23BEE">
          <w:t xml:space="preserve">propose </w:t>
        </w:r>
      </w:ins>
      <w:r w:rsidRPr="00F23BEE">
        <w:t>classification schemes based on the dictionary that is constructed by</w:t>
      </w:r>
      <w:ins w:id="144" w:author="Author" w:date="2021-01-21T13:09:00Z">
        <w:r w:rsidR="009601AE" w:rsidRPr="00F23BEE">
          <w:t xml:space="preserve"> the</w:t>
        </w:r>
      </w:ins>
      <w:r w:rsidRPr="00F23BEE">
        <w:t xml:space="preserve"> selected features.</w:t>
      </w:r>
    </w:p>
    <w:p w14:paraId="2F98F6DB" w14:textId="3324BE23" w:rsidR="00B2740E" w:rsidRPr="00F23BEE" w:rsidDel="00645ED2" w:rsidRDefault="00B2740E">
      <w:pPr>
        <w:ind w:left="-15"/>
        <w:rPr>
          <w:del w:id="145" w:author="Author" w:date="2021-01-22T12:51:00Z"/>
          <w:noProof w:val="0"/>
          <w:sz w:val="24"/>
          <w:szCs w:val="24"/>
        </w:rPr>
      </w:pPr>
    </w:p>
    <w:p w14:paraId="1A42EB47" w14:textId="7067C1C3" w:rsidR="00FA7285" w:rsidRPr="00F23BEE" w:rsidDel="00645ED2" w:rsidRDefault="002B1D9C">
      <w:pPr>
        <w:pStyle w:val="MDPI21heading1"/>
        <w:keepNext/>
        <w:ind w:left="2606"/>
        <w:rPr>
          <w:del w:id="146" w:author="Author" w:date="2021-01-22T12:51:00Z"/>
        </w:rPr>
        <w:pPrChange w:id="147" w:author="Author" w:date="2021-01-22T12:35:00Z">
          <w:pPr>
            <w:pStyle w:val="Heading1"/>
            <w:numPr>
              <w:numId w:val="7"/>
            </w:numPr>
            <w:ind w:left="720" w:hanging="360"/>
          </w:pPr>
        </w:pPrChange>
      </w:pPr>
      <w:commentRangeStart w:id="148"/>
      <w:del w:id="149" w:author="Author" w:date="2021-01-22T12:51:00Z">
        <w:r w:rsidRPr="00F23BEE" w:rsidDel="00645ED2">
          <w:delText>Previous Work</w:delText>
        </w:r>
      </w:del>
      <w:commentRangeEnd w:id="148"/>
      <w:r w:rsidR="00B30398" w:rsidRPr="00F23BEE">
        <w:rPr>
          <w:rStyle w:val="CommentReference"/>
          <w:rFonts w:eastAsia="SimSun"/>
          <w:b w:val="0"/>
          <w:snapToGrid/>
          <w:lang w:eastAsia="zh-CN" w:bidi="ar-SA"/>
        </w:rPr>
        <w:commentReference w:id="148"/>
      </w:r>
    </w:p>
    <w:p w14:paraId="1448D3B8" w14:textId="7D98844D" w:rsidR="00FA7285" w:rsidRPr="00F23BEE" w:rsidRDefault="002B1D9C" w:rsidP="00E41A3B">
      <w:pPr>
        <w:pStyle w:val="MDPI31text"/>
      </w:pPr>
      <w:r w:rsidRPr="00F23BEE">
        <w:t xml:space="preserve">There are two common approaches to sentiment analysis: machine learning methods and knowledge-based methods. Cambria [3] suggested </w:t>
      </w:r>
      <w:del w:id="150" w:author="Author" w:date="2021-01-21T13:09:00Z">
        <w:r w:rsidRPr="00F23BEE" w:rsidDel="009601AE">
          <w:delText xml:space="preserve">the </w:delText>
        </w:r>
      </w:del>
      <w:ins w:id="151" w:author="Author" w:date="2021-01-21T13:09:00Z">
        <w:r w:rsidR="009601AE" w:rsidRPr="00F23BEE">
          <w:t xml:space="preserve">a </w:t>
        </w:r>
      </w:ins>
      <w:r w:rsidRPr="00F23BEE">
        <w:t>combination of both methods</w:t>
      </w:r>
      <w:ins w:id="152" w:author="Author" w:date="2021-01-21T13:09:00Z">
        <w:r w:rsidR="009601AE" w:rsidRPr="00F23BEE">
          <w:t>,</w:t>
        </w:r>
      </w:ins>
      <w:del w:id="153" w:author="Author" w:date="2021-01-21T13:09:00Z">
        <w:r w:rsidRPr="00F23BEE" w:rsidDel="009601AE">
          <w:delText>:</w:delText>
        </w:r>
      </w:del>
      <w:r w:rsidRPr="00F23BEE">
        <w:t xml:space="preserve"> using machine learning to </w:t>
      </w:r>
      <w:commentRangeStart w:id="154"/>
      <w:r w:rsidRPr="00F23BEE">
        <w:t xml:space="preserve">provide the limitations </w:t>
      </w:r>
      <w:commentRangeEnd w:id="154"/>
      <w:r w:rsidR="00883C28" w:rsidRPr="00F23BEE">
        <w:rPr>
          <w:rStyle w:val="CommentReference"/>
        </w:rPr>
        <w:commentReference w:id="154"/>
      </w:r>
      <w:r w:rsidRPr="00F23BEE">
        <w:t xml:space="preserve">of </w:t>
      </w:r>
      <w:del w:id="155" w:author="Author" w:date="2021-01-21T14:10:00Z">
        <w:r w:rsidRPr="00F23BEE" w:rsidDel="00883C28">
          <w:delText xml:space="preserve">the </w:delText>
        </w:r>
      </w:del>
      <w:r w:rsidRPr="00F23BEE">
        <w:t xml:space="preserve">sentiment knowledge. </w:t>
      </w:r>
      <w:del w:id="156" w:author="Author" w:date="2021-01-21T13:10:00Z">
        <w:r w:rsidRPr="00F23BEE" w:rsidDel="009601AE">
          <w:delText>On theother hand</w:delText>
        </w:r>
      </w:del>
      <w:ins w:id="157" w:author="Author" w:date="2021-01-21T13:10:00Z">
        <w:r w:rsidR="009601AE" w:rsidRPr="00F23BEE">
          <w:t>However</w:t>
        </w:r>
      </w:ins>
      <w:r w:rsidRPr="00F23BEE">
        <w:t>,</w:t>
      </w:r>
      <w:ins w:id="158" w:author="Author" w:date="2021-01-21T13:10:00Z">
        <w:r w:rsidR="009601AE" w:rsidRPr="00F23BEE">
          <w:t xml:space="preserve"> </w:t>
        </w:r>
      </w:ins>
      <w:del w:id="159" w:author="Author" w:date="2021-01-21T13:10:00Z">
        <w:r w:rsidRPr="00F23BEE" w:rsidDel="009601AE">
          <w:delText>it</w:delText>
        </w:r>
      </w:del>
      <w:ins w:id="160" w:author="Author" w:date="2021-01-21T13:10:00Z">
        <w:r w:rsidR="009601AE" w:rsidRPr="00F23BEE">
          <w:t>this technique</w:t>
        </w:r>
      </w:ins>
      <w:r w:rsidRPr="00F23BEE">
        <w:t xml:space="preserve"> cannot be</w:t>
      </w:r>
      <w:ins w:id="161" w:author="Author" w:date="2021-01-21T13:10:00Z">
        <w:r w:rsidR="009601AE" w:rsidRPr="00F23BEE">
          <w:t xml:space="preserve"> </w:t>
        </w:r>
      </w:ins>
      <w:r w:rsidRPr="00F23BEE">
        <w:t xml:space="preserve">applied </w:t>
      </w:r>
      <w:del w:id="162" w:author="Author" w:date="2021-01-21T13:10:00Z">
        <w:r w:rsidRPr="00F23BEE" w:rsidDel="009601AE">
          <w:delText xml:space="preserve">in </w:delText>
        </w:r>
      </w:del>
      <w:ins w:id="163" w:author="Author" w:date="2021-01-21T13:10:00Z">
        <w:r w:rsidR="009601AE" w:rsidRPr="00F23BEE">
          <w:t xml:space="preserve">to </w:t>
        </w:r>
      </w:ins>
      <w:r w:rsidRPr="00F23BEE">
        <w:t xml:space="preserve">movie </w:t>
      </w:r>
      <w:del w:id="164" w:author="Author" w:date="2021-01-21T13:10:00Z">
        <w:r w:rsidRPr="00F23BEE" w:rsidDel="009601AE">
          <w:delText>review</w:delText>
        </w:r>
      </w:del>
      <w:ins w:id="165" w:author="Author" w:date="2021-01-21T13:10:00Z">
        <w:r w:rsidR="009601AE" w:rsidRPr="00F23BEE">
          <w:t>reviews</w:t>
        </w:r>
      </w:ins>
      <w:r w:rsidRPr="00F23BEE">
        <w:t xml:space="preserve">. </w:t>
      </w:r>
      <w:del w:id="166" w:author="Author" w:date="2021-01-21T13:10:00Z">
        <w:r w:rsidRPr="00F23BEE" w:rsidDel="009601AE">
          <w:delText>The sentiment</w:delText>
        </w:r>
      </w:del>
      <w:ins w:id="167" w:author="Author" w:date="2021-01-21T13:10:00Z">
        <w:r w:rsidR="009601AE" w:rsidRPr="00F23BEE">
          <w:t>Sentiment</w:t>
        </w:r>
      </w:ins>
      <w:r w:rsidRPr="00F23BEE">
        <w:t xml:space="preserve"> knowledge</w:t>
      </w:r>
      <w:ins w:id="168" w:author="Author" w:date="2021-01-21T13:10:00Z">
        <w:r w:rsidR="009601AE" w:rsidRPr="00F23BEE">
          <w:t>,</w:t>
        </w:r>
      </w:ins>
      <w:r w:rsidRPr="00F23BEE">
        <w:t xml:space="preserve"> such as</w:t>
      </w:r>
      <w:ins w:id="169" w:author="Author" w:date="2021-01-21T13:11:00Z">
        <w:r w:rsidR="009601AE" w:rsidRPr="00F23BEE">
          <w:t xml:space="preserve"> that provided by</w:t>
        </w:r>
      </w:ins>
      <w:r w:rsidRPr="00F23BEE">
        <w:t xml:space="preserve"> </w:t>
      </w:r>
      <w:commentRangeStart w:id="170"/>
      <w:proofErr w:type="spellStart"/>
      <w:r w:rsidRPr="00F23BEE">
        <w:t>SenticNet</w:t>
      </w:r>
      <w:commentRangeEnd w:id="170"/>
      <w:proofErr w:type="spellEnd"/>
      <w:r w:rsidR="009601AE" w:rsidRPr="00F23BEE">
        <w:rPr>
          <w:rStyle w:val="CommentReference"/>
        </w:rPr>
        <w:commentReference w:id="170"/>
      </w:r>
      <w:ins w:id="171" w:author="Author" w:date="2021-01-21T13:11:00Z">
        <w:r w:rsidR="009601AE" w:rsidRPr="00F23BEE">
          <w:t>,</w:t>
        </w:r>
      </w:ins>
      <w:r w:rsidRPr="00F23BEE">
        <w:t xml:space="preserve"> is highly dependent on domain and context. For example, </w:t>
      </w:r>
      <w:ins w:id="172" w:author="Author" w:date="2021-01-21T13:11:00Z">
        <w:r w:rsidR="009601AE" w:rsidRPr="00F23BEE">
          <w:t xml:space="preserve">the </w:t>
        </w:r>
        <w:r w:rsidR="009601AE" w:rsidRPr="00F23BEE">
          <w:lastRenderedPageBreak/>
          <w:t xml:space="preserve">word </w:t>
        </w:r>
      </w:ins>
      <w:r w:rsidRPr="00F23BEE">
        <w:t xml:space="preserve">“funny” </w:t>
      </w:r>
      <w:del w:id="173" w:author="Author" w:date="2021-01-21T13:11:00Z">
        <w:r w:rsidRPr="00F23BEE" w:rsidDel="009601AE">
          <w:delText xml:space="preserve">means </w:delText>
        </w:r>
      </w:del>
      <w:ins w:id="174" w:author="Author" w:date="2021-01-21T13:11:00Z">
        <w:r w:rsidR="009601AE" w:rsidRPr="00F23BEE">
          <w:t xml:space="preserve">has a </w:t>
        </w:r>
      </w:ins>
      <w:r w:rsidRPr="00F23BEE">
        <w:t xml:space="preserve">positive </w:t>
      </w:r>
      <w:ins w:id="175" w:author="Author" w:date="2021-01-21T13:11:00Z">
        <w:r w:rsidR="009601AE" w:rsidRPr="00F23BEE">
          <w:t xml:space="preserve">connotation </w:t>
        </w:r>
      </w:ins>
      <w:r w:rsidRPr="00F23BEE">
        <w:t xml:space="preserve">for </w:t>
      </w:r>
      <w:ins w:id="176" w:author="Author" w:date="2021-01-21T13:11:00Z">
        <w:r w:rsidR="009601AE" w:rsidRPr="00F23BEE">
          <w:t xml:space="preserve">a </w:t>
        </w:r>
      </w:ins>
      <w:r w:rsidRPr="00F23BEE">
        <w:t>comedy</w:t>
      </w:r>
      <w:ins w:id="177" w:author="Author" w:date="2021-01-21T13:11:00Z">
        <w:r w:rsidR="009601AE" w:rsidRPr="00F23BEE">
          <w:t xml:space="preserve"> movie,</w:t>
        </w:r>
      </w:ins>
      <w:r w:rsidRPr="00F23BEE">
        <w:t xml:space="preserve"> but </w:t>
      </w:r>
      <w:ins w:id="178" w:author="Author" w:date="2021-01-21T13:11:00Z">
        <w:r w:rsidR="009601AE" w:rsidRPr="00F23BEE">
          <w:t xml:space="preserve">a </w:t>
        </w:r>
      </w:ins>
      <w:r w:rsidRPr="00F23BEE">
        <w:t>negative</w:t>
      </w:r>
      <w:ins w:id="179" w:author="Author" w:date="2021-01-21T13:11:00Z">
        <w:r w:rsidR="009601AE" w:rsidRPr="00F23BEE">
          <w:t xml:space="preserve"> connotation</w:t>
        </w:r>
      </w:ins>
      <w:r w:rsidRPr="00F23BEE">
        <w:t xml:space="preserve"> for </w:t>
      </w:r>
      <w:ins w:id="180" w:author="Author" w:date="2021-01-21T13:11:00Z">
        <w:r w:rsidR="009601AE" w:rsidRPr="00F23BEE">
          <w:t xml:space="preserve">a </w:t>
        </w:r>
      </w:ins>
      <w:r w:rsidRPr="00F23BEE">
        <w:t xml:space="preserve">horror movie </w:t>
      </w:r>
      <w:commentRangeStart w:id="181"/>
      <w:r w:rsidRPr="00F23BEE">
        <w:t>[4].</w:t>
      </w:r>
      <w:commentRangeEnd w:id="181"/>
      <w:r w:rsidR="006B30D3" w:rsidRPr="00F23BEE">
        <w:rPr>
          <w:rStyle w:val="CommentReference"/>
          <w:rFonts w:eastAsia="SimSun"/>
          <w:snapToGrid/>
          <w:lang w:eastAsia="zh-CN" w:bidi="ar-SA"/>
        </w:rPr>
        <w:commentReference w:id="181"/>
      </w:r>
    </w:p>
    <w:p w14:paraId="48EEF3EA" w14:textId="0E7BF898" w:rsidR="00FA7285" w:rsidRPr="00F23BEE" w:rsidRDefault="002B1D9C" w:rsidP="00E41A3B">
      <w:pPr>
        <w:pStyle w:val="MDPI31text"/>
      </w:pPr>
      <w:r w:rsidRPr="00F23BEE">
        <w:t xml:space="preserve">Machine learning-based sentiment analysis </w:t>
      </w:r>
      <w:del w:id="182" w:author="Author" w:date="2021-01-21T13:12:00Z">
        <w:r w:rsidRPr="00F23BEE" w:rsidDel="009601AE">
          <w:delText xml:space="preserve">on </w:delText>
        </w:r>
      </w:del>
      <w:ins w:id="183" w:author="Author" w:date="2021-01-21T13:12:00Z">
        <w:r w:rsidR="009601AE" w:rsidRPr="00F23BEE">
          <w:t xml:space="preserve">of </w:t>
        </w:r>
      </w:ins>
      <w:r w:rsidRPr="00F23BEE">
        <w:t xml:space="preserve">movie </w:t>
      </w:r>
      <w:del w:id="184" w:author="Author" w:date="2021-01-21T13:12:00Z">
        <w:r w:rsidRPr="00F23BEE" w:rsidDel="009601AE">
          <w:delText xml:space="preserve">review </w:delText>
        </w:r>
      </w:del>
      <w:ins w:id="185" w:author="Author" w:date="2021-01-21T13:12:00Z">
        <w:r w:rsidR="009601AE" w:rsidRPr="00F23BEE">
          <w:t xml:space="preserve">reviews was </w:t>
        </w:r>
      </w:ins>
      <w:commentRangeStart w:id="186"/>
      <w:del w:id="187" w:author="Author" w:date="2021-01-21T13:12:00Z">
        <w:r w:rsidRPr="00F23BEE" w:rsidDel="009601AE">
          <w:delText xml:space="preserve">initialized </w:delText>
        </w:r>
      </w:del>
      <w:ins w:id="188" w:author="Author" w:date="2021-01-21T13:12:00Z">
        <w:r w:rsidR="009601AE" w:rsidRPr="00F23BEE">
          <w:t xml:space="preserve">first performed </w:t>
        </w:r>
        <w:commentRangeEnd w:id="186"/>
        <w:r w:rsidR="009601AE" w:rsidRPr="00F23BEE">
          <w:rPr>
            <w:rStyle w:val="CommentReference"/>
          </w:rPr>
          <w:commentReference w:id="186"/>
        </w:r>
      </w:ins>
      <w:r w:rsidRPr="00F23BEE">
        <w:t xml:space="preserve">by Pang et al. [5]. Their work </w:t>
      </w:r>
      <w:del w:id="189" w:author="Author" w:date="2021-01-21T13:12:00Z">
        <w:r w:rsidRPr="00F23BEE" w:rsidDel="009601AE">
          <w:delText xml:space="preserve">performed </w:delText>
        </w:r>
      </w:del>
      <w:ins w:id="190" w:author="Author" w:date="2021-01-21T13:12:00Z">
        <w:r w:rsidR="009601AE" w:rsidRPr="00F23BEE">
          <w:t xml:space="preserve">achieved </w:t>
        </w:r>
      </w:ins>
      <w:r w:rsidRPr="00F23BEE">
        <w:t>70</w:t>
      </w:r>
      <w:del w:id="191" w:author="Author" w:date="2021-01-21T13:12:00Z">
        <w:r w:rsidRPr="00F23BEE" w:rsidDel="009601AE">
          <w:delText>%</w:delText>
        </w:r>
      </w:del>
      <w:r w:rsidRPr="00F23BEE">
        <w:t>–80% accuracy</w:t>
      </w:r>
      <w:ins w:id="192" w:author="Author" w:date="2021-01-21T13:12:00Z">
        <w:r w:rsidR="009601AE" w:rsidRPr="00F23BEE">
          <w:t>,</w:t>
        </w:r>
      </w:ins>
      <w:r w:rsidRPr="00F23BEE">
        <w:t xml:space="preserve"> while the human </w:t>
      </w:r>
      <w:del w:id="193" w:author="Author" w:date="2021-01-21T13:12:00Z">
        <w:r w:rsidRPr="00F23BEE" w:rsidDel="009601AE">
          <w:delText xml:space="preserve">baselines </w:delText>
        </w:r>
      </w:del>
      <w:ins w:id="194" w:author="Author" w:date="2021-01-21T13:12:00Z">
        <w:r w:rsidR="009601AE" w:rsidRPr="00F23BEE">
          <w:t xml:space="preserve">baseline </w:t>
        </w:r>
      </w:ins>
      <w:r w:rsidRPr="00F23BEE">
        <w:t>sentiment analysis</w:t>
      </w:r>
      <w:ins w:id="195" w:author="Author" w:date="2021-01-21T13:13:00Z">
        <w:r w:rsidR="009601AE" w:rsidRPr="00F23BEE">
          <w:t xml:space="preserve"> method</w:t>
        </w:r>
      </w:ins>
      <w:r w:rsidRPr="00F23BEE">
        <w:t xml:space="preserve"> only </w:t>
      </w:r>
      <w:del w:id="196" w:author="Author" w:date="2021-01-21T13:13:00Z">
        <w:r w:rsidRPr="00F23BEE" w:rsidDel="009601AE">
          <w:delText xml:space="preserve">reaches </w:delText>
        </w:r>
      </w:del>
      <w:ins w:id="197" w:author="Author" w:date="2021-01-21T13:13:00Z">
        <w:r w:rsidR="009601AE" w:rsidRPr="00F23BEE">
          <w:t xml:space="preserve">reached </w:t>
        </w:r>
      </w:ins>
      <w:r w:rsidRPr="00F23BEE">
        <w:t>70% accuracy</w:t>
      </w:r>
      <w:ins w:id="198" w:author="Author" w:date="2021-01-22T15:21:00Z">
        <w:r w:rsidR="0083113F" w:rsidRPr="00F23BEE">
          <w:t xml:space="preserve"> </w:t>
        </w:r>
        <w:commentRangeStart w:id="199"/>
        <w:r w:rsidR="0083113F" w:rsidRPr="00F23BEE">
          <w:t>at most</w:t>
        </w:r>
      </w:ins>
      <w:commentRangeEnd w:id="199"/>
      <w:ins w:id="200" w:author="Author" w:date="2021-01-22T15:22:00Z">
        <w:r w:rsidR="0083113F" w:rsidRPr="00F23BEE">
          <w:rPr>
            <w:rStyle w:val="CommentReference"/>
            <w:rFonts w:eastAsia="SimSun"/>
            <w:snapToGrid/>
            <w:lang w:eastAsia="zh-CN" w:bidi="ar-SA"/>
          </w:rPr>
          <w:commentReference w:id="199"/>
        </w:r>
      </w:ins>
      <w:r w:rsidRPr="00F23BEE">
        <w:t xml:space="preserve">. In 2014, Dos Santos and </w:t>
      </w:r>
      <w:proofErr w:type="spellStart"/>
      <w:r w:rsidRPr="00F23BEE">
        <w:t>Gatti</w:t>
      </w:r>
      <w:proofErr w:type="spellEnd"/>
      <w:r w:rsidRPr="00F23BEE">
        <w:t xml:space="preserve"> [6] used </w:t>
      </w:r>
      <w:ins w:id="201" w:author="Author" w:date="2021-01-21T13:13:00Z">
        <w:r w:rsidR="009601AE" w:rsidRPr="00F23BEE">
          <w:t xml:space="preserve">a </w:t>
        </w:r>
      </w:ins>
      <w:r w:rsidRPr="00F23BEE">
        <w:t>deep learning method for sentence-level sentiment analysis</w:t>
      </w:r>
      <w:ins w:id="202" w:author="Author" w:date="2021-01-21T13:13:00Z">
        <w:r w:rsidR="009601AE" w:rsidRPr="00F23BEE">
          <w:t>, reaching</w:t>
        </w:r>
      </w:ins>
      <w:r w:rsidRPr="00F23BEE">
        <w:t xml:space="preserve"> </w:t>
      </w:r>
      <w:del w:id="203" w:author="Author" w:date="2021-01-21T13:13:00Z">
        <w:r w:rsidRPr="00F23BEE" w:rsidDel="009601AE">
          <w:delText xml:space="preserve">that reached </w:delText>
        </w:r>
      </w:del>
      <w:r w:rsidRPr="00F23BEE">
        <w:t>70</w:t>
      </w:r>
      <w:del w:id="204" w:author="Author" w:date="2021-01-21T13:13:00Z">
        <w:r w:rsidRPr="00F23BEE" w:rsidDel="009601AE">
          <w:delText>%</w:delText>
        </w:r>
      </w:del>
      <w:r w:rsidRPr="00F23BEE">
        <w:t xml:space="preserve">–85% accuracy. Words and characters </w:t>
      </w:r>
      <w:del w:id="205" w:author="Author" w:date="2021-01-21T13:13:00Z">
        <w:r w:rsidRPr="00F23BEE" w:rsidDel="009601AE">
          <w:delText xml:space="preserve">are </w:delText>
        </w:r>
      </w:del>
      <w:ins w:id="206" w:author="Author" w:date="2021-01-21T13:13:00Z">
        <w:r w:rsidR="009601AE" w:rsidRPr="00F23BEE">
          <w:t xml:space="preserve">were </w:t>
        </w:r>
      </w:ins>
      <w:r w:rsidRPr="00F23BEE">
        <w:t xml:space="preserve">used as sentiment features. Unfortunately, the massive </w:t>
      </w:r>
      <w:ins w:id="207" w:author="Author" w:date="2021-01-21T13:13:00Z">
        <w:r w:rsidR="009601AE" w:rsidRPr="00F23BEE">
          <w:t xml:space="preserve">number of </w:t>
        </w:r>
      </w:ins>
      <w:r w:rsidRPr="00F23BEE">
        <w:t xml:space="preserve">constructed features resulted in </w:t>
      </w:r>
      <w:ins w:id="208" w:author="Author" w:date="2021-01-22T14:12:00Z">
        <w:r w:rsidR="00750129" w:rsidRPr="00F23BEE">
          <w:t xml:space="preserve">a </w:t>
        </w:r>
      </w:ins>
      <w:del w:id="209" w:author="Author" w:date="2021-01-21T13:13:00Z">
        <w:r w:rsidRPr="00F23BEE" w:rsidDel="009601AE">
          <w:delText>a long-time computation</w:delText>
        </w:r>
      </w:del>
      <w:ins w:id="210" w:author="Author" w:date="2021-01-21T13:13:00Z">
        <w:r w:rsidR="009601AE" w:rsidRPr="00F23BEE">
          <w:t>long computation time</w:t>
        </w:r>
      </w:ins>
      <w:r w:rsidRPr="00F23BEE">
        <w:t>.</w:t>
      </w:r>
    </w:p>
    <w:p w14:paraId="176A151E" w14:textId="41BE0AA8" w:rsidR="00FA7285" w:rsidRPr="00F23BEE" w:rsidRDefault="00E41A3B" w:rsidP="00E41A3B">
      <w:pPr>
        <w:pStyle w:val="MDPI31text"/>
      </w:pPr>
      <w:ins w:id="211" w:author="Author" w:date="2021-02-10T13:21:00Z">
        <w:r w:rsidRPr="00F23BEE">
          <w:t>T</w:t>
        </w:r>
      </w:ins>
      <w:del w:id="212" w:author="Author" w:date="2021-02-10T13:21:00Z">
        <w:r w:rsidR="002B1D9C" w:rsidRPr="00F23BEE" w:rsidDel="00E41A3B">
          <w:delText>In order t</w:delText>
        </w:r>
      </w:del>
      <w:r w:rsidR="002B1D9C" w:rsidRPr="00F23BEE">
        <w:t xml:space="preserve">o provide robust machine learning classification, a feature selection technique is required [7]. Some researchers </w:t>
      </w:r>
      <w:del w:id="213" w:author="Author" w:date="2021-01-22T15:59:00Z">
        <w:r w:rsidR="002B1D9C" w:rsidRPr="00F23BEE" w:rsidDel="00C91EA0">
          <w:delText xml:space="preserve">focus </w:delText>
        </w:r>
      </w:del>
      <w:ins w:id="214" w:author="Author" w:date="2021-01-22T15:59:00Z">
        <w:r w:rsidR="00C91EA0" w:rsidRPr="00F23BEE">
          <w:t xml:space="preserve">have focused </w:t>
        </w:r>
      </w:ins>
      <w:r w:rsidR="002B1D9C" w:rsidRPr="00F23BEE">
        <w:t xml:space="preserve">on reducing the number of features [8]. </w:t>
      </w:r>
      <w:proofErr w:type="spellStart"/>
      <w:r w:rsidR="002B1D9C" w:rsidRPr="00F23BEE">
        <w:t>Manurung</w:t>
      </w:r>
      <w:proofErr w:type="spellEnd"/>
      <w:r w:rsidR="002B1D9C" w:rsidRPr="00F23BEE">
        <w:t xml:space="preserve"> [9] proposed a feature selection scheme named </w:t>
      </w:r>
      <w:commentRangeStart w:id="215"/>
      <w:r w:rsidR="002B1D9C" w:rsidRPr="00F23BEE">
        <w:t xml:space="preserve">feature-count </w:t>
      </w:r>
      <w:commentRangeEnd w:id="215"/>
      <w:r w:rsidR="009601AE" w:rsidRPr="00F23BEE">
        <w:rPr>
          <w:rStyle w:val="CommentReference"/>
        </w:rPr>
        <w:commentReference w:id="215"/>
      </w:r>
      <w:r w:rsidR="002B1D9C" w:rsidRPr="00F23BEE">
        <w:t>(FC). FC selects</w:t>
      </w:r>
      <w:ins w:id="216" w:author="Author" w:date="2021-01-21T13:14:00Z">
        <w:r w:rsidR="009601AE" w:rsidRPr="00F23BEE">
          <w:t xml:space="preserve"> the</w:t>
        </w:r>
      </w:ins>
      <w:r w:rsidR="002B1D9C" w:rsidRPr="00F23BEE">
        <w:t xml:space="preserve"> </w:t>
      </w:r>
      <w:commentRangeStart w:id="217"/>
      <w:r w:rsidR="002B1D9C" w:rsidRPr="00F23BEE">
        <w:rPr>
          <w:rFonts w:ascii="Cambria Math" w:eastAsia="Calibri" w:hAnsi="Cambria Math" w:cs="Cambria Math"/>
        </w:rPr>
        <w:t>𝑛</w:t>
      </w:r>
      <w:r w:rsidR="002B1D9C" w:rsidRPr="00F23BEE">
        <w:t xml:space="preserve">-top </w:t>
      </w:r>
      <w:proofErr w:type="spellStart"/>
      <w:r w:rsidR="002B1D9C" w:rsidRPr="00F23BEE">
        <w:t>subfeatures</w:t>
      </w:r>
      <w:proofErr w:type="spellEnd"/>
      <w:r w:rsidR="002B1D9C" w:rsidRPr="00F23BEE">
        <w:t xml:space="preserve"> </w:t>
      </w:r>
      <w:commentRangeEnd w:id="217"/>
      <w:r w:rsidR="008514A3" w:rsidRPr="00F23BEE">
        <w:rPr>
          <w:rStyle w:val="CommentReference"/>
        </w:rPr>
        <w:commentReference w:id="217"/>
      </w:r>
      <w:r w:rsidR="002B1D9C" w:rsidRPr="00F23BEE">
        <w:t>with the highest frequency count</w:t>
      </w:r>
      <w:del w:id="218" w:author="Author" w:date="2021-01-21T13:14:00Z">
        <w:r w:rsidR="002B1D9C" w:rsidRPr="00F23BEE" w:rsidDel="001E6D75">
          <w:delText>.</w:delText>
        </w:r>
      </w:del>
      <w:ins w:id="219" w:author="Author" w:date="2021-01-21T13:14:00Z">
        <w:r w:rsidR="001E6D75" w:rsidRPr="00F23BEE">
          <w:t>, an operation which</w:t>
        </w:r>
      </w:ins>
      <w:del w:id="220" w:author="Author" w:date="2021-01-21T13:14:00Z">
        <w:r w:rsidR="002B1D9C" w:rsidRPr="00F23BEE" w:rsidDel="001E6D75">
          <w:delText xml:space="preserve"> It</w:delText>
        </w:r>
      </w:del>
      <w:r w:rsidR="002B1D9C" w:rsidRPr="00F23BEE">
        <w:t xml:space="preserve"> </w:t>
      </w:r>
      <w:del w:id="221" w:author="Author" w:date="2021-01-21T13:15:00Z">
        <w:r w:rsidR="002B1D9C" w:rsidRPr="00F23BEE" w:rsidDel="001E6D75">
          <w:delText>only costs</w:delText>
        </w:r>
      </w:del>
      <w:ins w:id="222" w:author="Author" w:date="2021-01-21T13:15:00Z">
        <w:r w:rsidR="001E6D75" w:rsidRPr="00F23BEE">
          <w:t>has a time complexity of</w:t>
        </w:r>
      </w:ins>
      <w:r w:rsidR="002B1D9C" w:rsidRPr="00F23BEE">
        <w:t xml:space="preserve"> </w:t>
      </w:r>
      <w:r w:rsidR="002B1D9C" w:rsidRPr="00F23BEE">
        <w:rPr>
          <w:rFonts w:ascii="Cambria Math" w:eastAsia="Calibri" w:hAnsi="Cambria Math" w:cs="Cambria Math"/>
        </w:rPr>
        <w:t>𝑂</w:t>
      </w:r>
      <w:r w:rsidR="002B1D9C" w:rsidRPr="00F23BEE">
        <w:rPr>
          <w:rFonts w:ascii="Calibri" w:eastAsia="Calibri" w:hAnsi="Calibri" w:cs="Calibri"/>
        </w:rPr>
        <w:t>(</w:t>
      </w:r>
      <w:r w:rsidR="002B1D9C" w:rsidRPr="00F23BEE">
        <w:rPr>
          <w:rFonts w:ascii="Cambria Math" w:eastAsia="Calibri" w:hAnsi="Cambria Math" w:cs="Cambria Math"/>
        </w:rPr>
        <w:t>𝑛</w:t>
      </w:r>
      <w:r w:rsidR="002B1D9C" w:rsidRPr="00F23BEE">
        <w:rPr>
          <w:rFonts w:ascii="Calibri" w:eastAsia="Calibri" w:hAnsi="Calibri" w:cs="Calibri"/>
        </w:rPr>
        <w:t>)</w:t>
      </w:r>
      <w:del w:id="223" w:author="Author" w:date="2021-01-21T13:15:00Z">
        <w:r w:rsidR="002B1D9C" w:rsidRPr="00F23BEE" w:rsidDel="001E6D75">
          <w:rPr>
            <w:rFonts w:ascii="Calibri" w:eastAsia="Calibri" w:hAnsi="Calibri" w:cs="Calibri"/>
          </w:rPr>
          <w:delText xml:space="preserve"> </w:delText>
        </w:r>
        <w:r w:rsidR="002B1D9C" w:rsidRPr="00F23BEE" w:rsidDel="001E6D75">
          <w:delText>to select the subfeatures</w:delText>
        </w:r>
      </w:del>
      <w:r w:rsidR="002B1D9C" w:rsidRPr="00F23BEE">
        <w:t xml:space="preserve">. </w:t>
      </w:r>
      <w:del w:id="224" w:author="Author" w:date="2021-01-21T13:16:00Z">
        <w:r w:rsidR="002B1D9C" w:rsidRPr="00F23BEE" w:rsidDel="001E6D75">
          <w:delText>O then contrary</w:delText>
        </w:r>
      </w:del>
      <w:ins w:id="225" w:author="Author" w:date="2021-01-21T13:16:00Z">
        <w:r w:rsidR="001E6D75" w:rsidRPr="00F23BEE">
          <w:t>However</w:t>
        </w:r>
      </w:ins>
      <w:r w:rsidR="002B1D9C" w:rsidRPr="00F23BEE">
        <w:t xml:space="preserve">, </w:t>
      </w:r>
      <w:del w:id="226" w:author="Author" w:date="2021-01-21T13:16:00Z">
        <w:r w:rsidR="002B1D9C" w:rsidRPr="00F23BEE" w:rsidDel="001E6D75">
          <w:delText xml:space="preserve">it </w:delText>
        </w:r>
      </w:del>
      <w:ins w:id="227" w:author="Author" w:date="2021-01-21T13:16:00Z">
        <w:r w:rsidR="001E6D75" w:rsidRPr="00F23BEE">
          <w:t xml:space="preserve">this method </w:t>
        </w:r>
      </w:ins>
      <w:r w:rsidR="002B1D9C" w:rsidRPr="00F23BEE">
        <w:t xml:space="preserve">may select a feature </w:t>
      </w:r>
      <w:del w:id="228" w:author="Author" w:date="2021-02-10T13:41:00Z">
        <w:r w:rsidR="002B1D9C" w:rsidRPr="00F23BEE" w:rsidDel="002066B9">
          <w:delText xml:space="preserve">which </w:delText>
        </w:r>
      </w:del>
      <w:ins w:id="229" w:author="Author" w:date="2021-02-10T13:41:00Z">
        <w:r w:rsidR="002066B9" w:rsidRPr="00F23BEE">
          <w:t xml:space="preserve">that </w:t>
        </w:r>
      </w:ins>
      <w:r w:rsidR="002B1D9C" w:rsidRPr="00F23BEE">
        <w:t xml:space="preserve">has no relevance to the output class, since </w:t>
      </w:r>
      <w:ins w:id="230" w:author="Author" w:date="2021-01-21T13:16:00Z">
        <w:r w:rsidR="001E6D75" w:rsidRPr="00F23BEE">
          <w:t xml:space="preserve">a </w:t>
        </w:r>
      </w:ins>
      <w:r w:rsidR="002B1D9C" w:rsidRPr="00F23BEE">
        <w:t xml:space="preserve">high </w:t>
      </w:r>
      <w:ins w:id="231" w:author="Author" w:date="2021-01-21T13:16:00Z">
        <w:r w:rsidR="001E6D75" w:rsidRPr="00F23BEE">
          <w:t xml:space="preserve">frequency of </w:t>
        </w:r>
      </w:ins>
      <w:r w:rsidR="002B1D9C" w:rsidRPr="00F23BEE">
        <w:t xml:space="preserve">occurrence does not </w:t>
      </w:r>
      <w:ins w:id="232" w:author="Author" w:date="2021-01-21T13:16:00Z">
        <w:r w:rsidR="001E6D75" w:rsidRPr="00F23BEE">
          <w:t xml:space="preserve">necessarily </w:t>
        </w:r>
      </w:ins>
      <w:r w:rsidR="002B1D9C" w:rsidRPr="00F23BEE">
        <w:t>indicate high relevance to the output class.</w:t>
      </w:r>
    </w:p>
    <w:p w14:paraId="5BB8E1AF" w14:textId="7572838C" w:rsidR="00FA7285" w:rsidRPr="00F23BEE" w:rsidRDefault="001E6D75" w:rsidP="00E41A3B">
      <w:pPr>
        <w:pStyle w:val="MDPI31text"/>
      </w:pPr>
      <w:ins w:id="233" w:author="Author" w:date="2021-01-21T13:17:00Z">
        <w:r w:rsidRPr="00F23BEE">
          <w:t xml:space="preserve">The works of </w:t>
        </w:r>
      </w:ins>
      <w:r w:rsidR="002B1D9C" w:rsidRPr="00F23BEE">
        <w:t xml:space="preserve">Nicholls and Song [8] </w:t>
      </w:r>
      <w:del w:id="234" w:author="Author" w:date="2021-01-21T13:17:00Z">
        <w:r w:rsidR="002B1D9C" w:rsidRPr="00F23BEE" w:rsidDel="001E6D75">
          <w:delText xml:space="preserve">research </w:delText>
        </w:r>
      </w:del>
      <w:r w:rsidR="002B1D9C" w:rsidRPr="00F23BEE">
        <w:t xml:space="preserve">and </w:t>
      </w:r>
      <w:commentRangeStart w:id="235"/>
      <w:proofErr w:type="spellStart"/>
      <w:r w:rsidR="002B1D9C" w:rsidRPr="00F23BEE">
        <w:t>OKeefe</w:t>
      </w:r>
      <w:proofErr w:type="spellEnd"/>
      <w:r w:rsidR="002B1D9C" w:rsidRPr="00F23BEE">
        <w:t xml:space="preserve"> </w:t>
      </w:r>
      <w:commentRangeEnd w:id="235"/>
      <w:r w:rsidRPr="00F23BEE">
        <w:rPr>
          <w:rStyle w:val="CommentReference"/>
        </w:rPr>
        <w:commentReference w:id="235"/>
      </w:r>
      <w:r w:rsidR="002B1D9C" w:rsidRPr="00F23BEE">
        <w:t xml:space="preserve">and </w:t>
      </w:r>
      <w:proofErr w:type="spellStart"/>
      <w:r w:rsidR="002B1D9C" w:rsidRPr="00F23BEE">
        <w:t>Koprinska</w:t>
      </w:r>
      <w:proofErr w:type="spellEnd"/>
      <w:r w:rsidR="002B1D9C" w:rsidRPr="00F23BEE">
        <w:t xml:space="preserve"> [10] </w:t>
      </w:r>
      <w:del w:id="236" w:author="Author" w:date="2021-01-21T13:17:00Z">
        <w:r w:rsidR="002B1D9C" w:rsidRPr="00F23BEE" w:rsidDel="001E6D75">
          <w:delText xml:space="preserve">research </w:delText>
        </w:r>
      </w:del>
      <w:r w:rsidR="002B1D9C" w:rsidRPr="00F23BEE">
        <w:t xml:space="preserve">proposed </w:t>
      </w:r>
      <w:ins w:id="237" w:author="Author" w:date="2021-01-21T13:17:00Z">
        <w:r w:rsidRPr="00F23BEE">
          <w:t xml:space="preserve">a </w:t>
        </w:r>
      </w:ins>
      <w:r w:rsidR="002B1D9C" w:rsidRPr="00F23BEE">
        <w:t xml:space="preserve">similar idea to select features based on the difference between document frequency (DF) </w:t>
      </w:r>
      <w:commentRangeStart w:id="238"/>
      <w:r w:rsidR="002B1D9C" w:rsidRPr="00F23BEE">
        <w:t>in class positive and DF in class negative</w:t>
      </w:r>
      <w:commentRangeEnd w:id="238"/>
      <w:r w:rsidR="008514A3" w:rsidRPr="00F23BEE">
        <w:rPr>
          <w:rStyle w:val="CommentReference"/>
        </w:rPr>
        <w:commentReference w:id="238"/>
      </w:r>
      <w:r w:rsidR="002B1D9C" w:rsidRPr="00F23BEE">
        <w:t xml:space="preserve">. </w:t>
      </w:r>
      <w:del w:id="239" w:author="Author" w:date="2021-01-21T13:18:00Z">
        <w:r w:rsidR="002B1D9C" w:rsidRPr="00F23BEE" w:rsidDel="001E6D75">
          <w:delText xml:space="preserve">It </w:delText>
        </w:r>
      </w:del>
      <w:ins w:id="240" w:author="Author" w:date="2021-01-21T13:18:00Z">
        <w:r w:rsidRPr="00F23BEE">
          <w:t xml:space="preserve">This method </w:t>
        </w:r>
      </w:ins>
      <w:r w:rsidR="002B1D9C" w:rsidRPr="00F23BEE">
        <w:t>was named Document Frequency Difference (</w:t>
      </w:r>
      <w:proofErr w:type="spellStart"/>
      <w:r w:rsidR="002B1D9C" w:rsidRPr="00F23BEE">
        <w:t>DFD</w:t>
      </w:r>
      <w:proofErr w:type="spellEnd"/>
      <w:r w:rsidR="002B1D9C" w:rsidRPr="00F23BEE">
        <w:t xml:space="preserve">). </w:t>
      </w:r>
      <w:proofErr w:type="spellStart"/>
      <w:r w:rsidR="002B1D9C" w:rsidRPr="00F23BEE">
        <w:t>DFD</w:t>
      </w:r>
      <w:proofErr w:type="spellEnd"/>
      <w:r w:rsidR="002B1D9C" w:rsidRPr="00F23BEE">
        <w:t xml:space="preserve"> selects the feature that has the highest proportion between the positive </w:t>
      </w:r>
      <w:del w:id="241" w:author="Author" w:date="2021-01-21T13:18:00Z">
        <w:r w:rsidR="002B1D9C" w:rsidRPr="00F23BEE" w:rsidDel="001E6D75">
          <w:delText>DF</w:delText>
        </w:r>
      </w:del>
      <w:ins w:id="242" w:author="Author" w:date="2021-01-21T13:18:00Z">
        <w:r w:rsidRPr="00F23BEE">
          <w:t xml:space="preserve">vs. </w:t>
        </w:r>
      </w:ins>
      <w:r w:rsidR="002B1D9C" w:rsidRPr="00F23BEE">
        <w:t xml:space="preserve">negative DF difference and the total number of documents. </w:t>
      </w:r>
      <w:commentRangeStart w:id="243"/>
      <w:del w:id="244" w:author="Author" w:date="2021-01-21T13:19:00Z">
        <w:r w:rsidR="002B1D9C" w:rsidRPr="00F23BEE" w:rsidDel="001E6D75">
          <w:delText>Their research may</w:delText>
        </w:r>
      </w:del>
      <w:ins w:id="245" w:author="Author" w:date="2021-01-21T13:19:00Z">
        <w:r w:rsidRPr="00F23BEE">
          <w:t xml:space="preserve">This approach may </w:t>
        </w:r>
      </w:ins>
      <w:del w:id="246" w:author="Author" w:date="2021-01-21T13:19:00Z">
        <w:r w:rsidR="002B1D9C" w:rsidRPr="00F23BEE" w:rsidDel="001E6D75">
          <w:delText xml:space="preserve"> </w:delText>
        </w:r>
      </w:del>
      <w:r w:rsidR="002B1D9C" w:rsidRPr="00F23BEE">
        <w:t xml:space="preserve">select </w:t>
      </w:r>
      <w:del w:id="247" w:author="Author" w:date="2021-01-21T13:19:00Z">
        <w:r w:rsidR="002B1D9C" w:rsidRPr="00F23BEE" w:rsidDel="001E6D75">
          <w:delText xml:space="preserve">feature </w:delText>
        </w:r>
      </w:del>
      <w:ins w:id="248" w:author="Author" w:date="2021-01-21T13:19:00Z">
        <w:r w:rsidRPr="00F23BEE">
          <w:t xml:space="preserve">features </w:t>
        </w:r>
      </w:ins>
      <w:del w:id="249" w:author="Author" w:date="2021-01-22T14:11:00Z">
        <w:r w:rsidR="002B1D9C" w:rsidRPr="00F23BEE" w:rsidDel="00750129">
          <w:delText xml:space="preserve">which </w:delText>
        </w:r>
      </w:del>
      <w:ins w:id="250" w:author="Author" w:date="2021-01-22T14:11:00Z">
        <w:r w:rsidR="00750129" w:rsidRPr="00F23BEE">
          <w:t xml:space="preserve">that </w:t>
        </w:r>
      </w:ins>
      <w:del w:id="251" w:author="Author" w:date="2021-01-21T13:19:00Z">
        <w:r w:rsidR="002B1D9C" w:rsidRPr="00F23BEE" w:rsidDel="001E6D75">
          <w:delText xml:space="preserve">has </w:delText>
        </w:r>
      </w:del>
      <w:ins w:id="252" w:author="Author" w:date="2021-01-21T13:19:00Z">
        <w:r w:rsidRPr="00F23BEE">
          <w:t xml:space="preserve">have </w:t>
        </w:r>
      </w:ins>
      <w:r w:rsidR="002B1D9C" w:rsidRPr="00F23BEE">
        <w:t>high difference</w:t>
      </w:r>
      <w:ins w:id="253" w:author="Author" w:date="2021-01-21T13:19:00Z">
        <w:r w:rsidRPr="00F23BEE">
          <w:t>s in DF</w:t>
        </w:r>
      </w:ins>
      <w:r w:rsidR="002B1D9C" w:rsidRPr="00F23BEE">
        <w:t xml:space="preserve"> but</w:t>
      </w:r>
      <w:ins w:id="254" w:author="Author" w:date="2021-01-21T13:19:00Z">
        <w:r w:rsidRPr="00F23BEE">
          <w:t xml:space="preserve"> are</w:t>
        </w:r>
      </w:ins>
      <w:r w:rsidR="002B1D9C" w:rsidRPr="00F23BEE">
        <w:t xml:space="preserve"> less relevant to the output class.</w:t>
      </w:r>
      <w:commentRangeEnd w:id="243"/>
      <w:r w:rsidRPr="00F23BEE">
        <w:rPr>
          <w:rStyle w:val="CommentReference"/>
        </w:rPr>
        <w:commentReference w:id="243"/>
      </w:r>
    </w:p>
    <w:p w14:paraId="5EB6EE58" w14:textId="3B96011C" w:rsidR="00FA7285" w:rsidRPr="00F23BEE" w:rsidRDefault="002B1D9C" w:rsidP="00E41A3B">
      <w:pPr>
        <w:pStyle w:val="MDPI31text"/>
      </w:pPr>
      <w:r w:rsidRPr="00F23BEE">
        <w:t>Information theory-based feature selection</w:t>
      </w:r>
      <w:ins w:id="255" w:author="Author" w:date="2021-01-21T13:19:00Z">
        <w:r w:rsidR="001E6D75" w:rsidRPr="00F23BEE">
          <w:t>,</w:t>
        </w:r>
      </w:ins>
      <w:r w:rsidRPr="00F23BEE">
        <w:t xml:space="preserve"> </w:t>
      </w:r>
      <w:ins w:id="256" w:author="Author" w:date="2021-01-21T13:20:00Z">
        <w:r w:rsidR="001E6D75" w:rsidRPr="00F23BEE">
          <w:t xml:space="preserve">using factors </w:t>
        </w:r>
      </w:ins>
      <w:r w:rsidRPr="00F23BEE">
        <w:t>such as information gain or mutual information</w:t>
      </w:r>
      <w:ins w:id="257" w:author="Author" w:date="2021-01-21T13:20:00Z">
        <w:r w:rsidR="001E6D75" w:rsidRPr="00F23BEE">
          <w:t>,</w:t>
        </w:r>
      </w:ins>
      <w:r w:rsidRPr="00F23BEE">
        <w:t xml:space="preserve"> </w:t>
      </w:r>
      <w:del w:id="258" w:author="Author" w:date="2021-01-21T13:20:00Z">
        <w:r w:rsidRPr="00F23BEE" w:rsidDel="001E6D75">
          <w:delText xml:space="preserve">was </w:delText>
        </w:r>
      </w:del>
      <w:ins w:id="259" w:author="Author" w:date="2021-01-21T13:20:00Z">
        <w:r w:rsidR="001E6D75" w:rsidRPr="00F23BEE">
          <w:t xml:space="preserve">has </w:t>
        </w:r>
      </w:ins>
      <w:r w:rsidRPr="00F23BEE">
        <w:t xml:space="preserve">also </w:t>
      </w:r>
      <w:ins w:id="260" w:author="Author" w:date="2021-01-21T13:20:00Z">
        <w:r w:rsidR="001E6D75" w:rsidRPr="00F23BEE">
          <w:t xml:space="preserve">been </w:t>
        </w:r>
      </w:ins>
      <w:r w:rsidRPr="00F23BEE">
        <w:t xml:space="preserve">proposed </w:t>
      </w:r>
      <w:del w:id="261" w:author="Author" w:date="2021-01-22T14:11:00Z">
        <w:r w:rsidRPr="00F23BEE" w:rsidDel="00750129">
          <w:delText xml:space="preserve">in </w:delText>
        </w:r>
      </w:del>
      <w:ins w:id="262" w:author="Author" w:date="2021-01-22T14:11:00Z">
        <w:r w:rsidR="00750129" w:rsidRPr="00F23BEE">
          <w:t xml:space="preserve">for </w:t>
        </w:r>
      </w:ins>
      <w:r w:rsidRPr="00F23BEE">
        <w:t xml:space="preserve">sentiment analysis [11, 12]. </w:t>
      </w:r>
      <w:commentRangeStart w:id="263"/>
      <w:del w:id="264" w:author="Author" w:date="2021-01-22T15:44:00Z">
        <w:r w:rsidRPr="00F23BEE" w:rsidDel="00991B10">
          <w:delText>In advance</w:delText>
        </w:r>
        <w:commentRangeEnd w:id="263"/>
        <w:r w:rsidR="00750129" w:rsidRPr="00F23BEE" w:rsidDel="00991B10">
          <w:rPr>
            <w:rStyle w:val="CommentReference"/>
            <w:rFonts w:eastAsia="SimSun"/>
            <w:snapToGrid/>
            <w:lang w:eastAsia="zh-CN" w:bidi="ar-SA"/>
          </w:rPr>
          <w:commentReference w:id="263"/>
        </w:r>
        <w:r w:rsidRPr="00F23BEE" w:rsidDel="00991B10">
          <w:delText xml:space="preserve">, </w:delText>
        </w:r>
      </w:del>
      <w:r w:rsidRPr="00F23BEE">
        <w:t>Abbasi et al. proposed a heuristic search procedure</w:t>
      </w:r>
      <w:ins w:id="265" w:author="Author" w:date="2021-01-21T13:20:00Z">
        <w:r w:rsidR="001E6D75" w:rsidRPr="00F23BEE">
          <w:t xml:space="preserve">, named </w:t>
        </w:r>
      </w:ins>
      <w:ins w:id="266" w:author="Author" w:date="2021-01-21T13:21:00Z">
        <w:r w:rsidR="001E6D75" w:rsidRPr="00F23BEE">
          <w:t xml:space="preserve">the </w:t>
        </w:r>
      </w:ins>
      <w:commentRangeStart w:id="267"/>
      <w:ins w:id="268" w:author="Author" w:date="2021-01-21T19:57:00Z">
        <w:r w:rsidR="008514A3" w:rsidRPr="00F23BEE">
          <w:t>entrop</w:t>
        </w:r>
      </w:ins>
      <w:ins w:id="269" w:author="Author" w:date="2021-01-21T19:58:00Z">
        <w:r w:rsidR="008514A3" w:rsidRPr="00F23BEE">
          <w:t>y weighted genetic algorithm</w:t>
        </w:r>
        <w:commentRangeEnd w:id="267"/>
        <w:r w:rsidR="008514A3" w:rsidRPr="00F23BEE">
          <w:rPr>
            <w:rStyle w:val="CommentReference"/>
          </w:rPr>
          <w:commentReference w:id="267"/>
        </w:r>
      </w:ins>
      <w:ins w:id="270" w:author="Author" w:date="2021-01-21T13:21:00Z">
        <w:r w:rsidR="001E6D75" w:rsidRPr="00F23BEE">
          <w:t xml:space="preserve"> (</w:t>
        </w:r>
      </w:ins>
      <w:proofErr w:type="spellStart"/>
      <w:ins w:id="271" w:author="Author" w:date="2021-01-21T19:58:00Z">
        <w:r w:rsidR="008514A3" w:rsidRPr="00F23BEE">
          <w:t>EW</w:t>
        </w:r>
      </w:ins>
      <w:ins w:id="272" w:author="Author" w:date="2021-01-21T13:21:00Z">
        <w:r w:rsidR="001E6D75" w:rsidRPr="00F23BEE">
          <w:t>GA</w:t>
        </w:r>
        <w:proofErr w:type="spellEnd"/>
        <w:r w:rsidR="001E6D75" w:rsidRPr="00F23BEE">
          <w:t>),</w:t>
        </w:r>
      </w:ins>
      <w:r w:rsidRPr="00F23BEE">
        <w:t xml:space="preserve"> to search </w:t>
      </w:r>
      <w:del w:id="273" w:author="Author" w:date="2021-01-21T13:20:00Z">
        <w:r w:rsidRPr="00F23BEE" w:rsidDel="001E6D75">
          <w:delText>optimum subfeature</w:delText>
        </w:r>
      </w:del>
      <w:ins w:id="274" w:author="Author" w:date="2021-01-21T13:20:00Z">
        <w:r w:rsidR="001E6D75" w:rsidRPr="00F23BEE">
          <w:t xml:space="preserve">for optimal </w:t>
        </w:r>
        <w:proofErr w:type="spellStart"/>
        <w:r w:rsidR="001E6D75" w:rsidRPr="00F23BEE">
          <w:t>subfeatures</w:t>
        </w:r>
      </w:ins>
      <w:proofErr w:type="spellEnd"/>
      <w:r w:rsidRPr="00F23BEE">
        <w:t xml:space="preserve"> based on </w:t>
      </w:r>
      <w:del w:id="275" w:author="Author" w:date="2021-01-21T13:20:00Z">
        <w:r w:rsidRPr="00F23BEE" w:rsidDel="001E6D75">
          <w:delText xml:space="preserve">its </w:delText>
        </w:r>
      </w:del>
      <w:ins w:id="276" w:author="Author" w:date="2021-01-21T13:20:00Z">
        <w:r w:rsidR="001E6D75" w:rsidRPr="00F23BEE">
          <w:t xml:space="preserve">their </w:t>
        </w:r>
      </w:ins>
      <w:r w:rsidRPr="00F23BEE">
        <w:t xml:space="preserve">information gain </w:t>
      </w:r>
      <w:del w:id="277" w:author="Author" w:date="2021-01-22T14:30:00Z">
        <w:r w:rsidRPr="00F23BEE" w:rsidDel="00C85138">
          <w:delText xml:space="preserve">(IG) </w:delText>
        </w:r>
      </w:del>
      <w:r w:rsidRPr="00F23BEE">
        <w:t>value</w:t>
      </w:r>
      <w:ins w:id="278" w:author="Author" w:date="2021-01-21T13:20:00Z">
        <w:r w:rsidR="001E6D75" w:rsidRPr="00F23BEE">
          <w:t>s</w:t>
        </w:r>
      </w:ins>
      <w:r w:rsidRPr="00F23BEE">
        <w:t xml:space="preserve"> </w:t>
      </w:r>
      <w:del w:id="279" w:author="Author" w:date="2021-01-21T13:21:00Z">
        <w:r w:rsidRPr="00F23BEE" w:rsidDel="001E6D75">
          <w:delText xml:space="preserve">named Entropy Weighted Genetic Algorithm (EWGA) </w:delText>
        </w:r>
      </w:del>
      <w:r w:rsidRPr="00F23BEE">
        <w:t xml:space="preserve">[13]. </w:t>
      </w:r>
      <w:proofErr w:type="spellStart"/>
      <w:r w:rsidRPr="00F23BEE">
        <w:t>EWGA</w:t>
      </w:r>
      <w:proofErr w:type="spellEnd"/>
      <w:r w:rsidRPr="00F23BEE">
        <w:t xml:space="preserve"> </w:t>
      </w:r>
      <w:del w:id="280" w:author="Author" w:date="2021-01-21T13:21:00Z">
        <w:r w:rsidRPr="00F23BEE" w:rsidDel="001E6D75">
          <w:delText xml:space="preserve">search </w:delText>
        </w:r>
      </w:del>
      <w:ins w:id="281" w:author="Author" w:date="2021-01-21T13:21:00Z">
        <w:r w:rsidR="001E6D75" w:rsidRPr="00F23BEE">
          <w:t xml:space="preserve">searches for </w:t>
        </w:r>
      </w:ins>
      <w:r w:rsidRPr="00F23BEE">
        <w:t xml:space="preserve">optimal </w:t>
      </w:r>
      <w:proofErr w:type="spellStart"/>
      <w:r w:rsidRPr="00F23BEE">
        <w:t>subfeatures</w:t>
      </w:r>
      <w:proofErr w:type="spellEnd"/>
      <w:r w:rsidRPr="00F23BEE">
        <w:t xml:space="preserve"> using </w:t>
      </w:r>
      <w:ins w:id="282" w:author="Author" w:date="2021-01-21T13:21:00Z">
        <w:r w:rsidR="001E6D75" w:rsidRPr="00F23BEE">
          <w:t xml:space="preserve">a </w:t>
        </w:r>
      </w:ins>
      <w:del w:id="283" w:author="Author" w:date="2021-01-21T13:21:00Z">
        <w:r w:rsidRPr="00F23BEE" w:rsidDel="001E6D75">
          <w:delText>Genetic Algorithm</w:delText>
        </w:r>
      </w:del>
      <w:ins w:id="284" w:author="Author" w:date="2021-01-21T13:21:00Z">
        <w:r w:rsidR="001E6D75" w:rsidRPr="00F23BEE">
          <w:t>genetic algorithm</w:t>
        </w:r>
      </w:ins>
      <w:r w:rsidRPr="00F23BEE">
        <w:t xml:space="preserve"> (GA) </w:t>
      </w:r>
      <w:del w:id="285" w:author="Author" w:date="2021-01-21T13:21:00Z">
        <w:r w:rsidRPr="00F23BEE" w:rsidDel="001E6D75">
          <w:delText xml:space="preserve">which </w:delText>
        </w:r>
      </w:del>
      <w:ins w:id="286" w:author="Author" w:date="2021-01-21T13:21:00Z">
        <w:r w:rsidR="001E6D75" w:rsidRPr="00F23BEE">
          <w:t>with</w:t>
        </w:r>
      </w:ins>
      <w:del w:id="287" w:author="Author" w:date="2021-01-21T13:21:00Z">
        <w:r w:rsidRPr="00F23BEE" w:rsidDel="001E6D75">
          <w:delText>its</w:delText>
        </w:r>
      </w:del>
      <w:ins w:id="288" w:author="Author" w:date="2021-01-21T13:21:00Z">
        <w:r w:rsidR="001E6D75" w:rsidRPr="00F23BEE">
          <w:t xml:space="preserve"> an</w:t>
        </w:r>
      </w:ins>
      <w:r w:rsidRPr="00F23BEE">
        <w:t xml:space="preserve"> initial population </w:t>
      </w:r>
      <w:del w:id="289" w:author="Author" w:date="2021-01-21T13:21:00Z">
        <w:r w:rsidRPr="00F23BEE" w:rsidDel="001E6D75">
          <w:delText xml:space="preserve">is </w:delText>
        </w:r>
      </w:del>
      <w:r w:rsidRPr="00F23BEE">
        <w:t xml:space="preserve">selected </w:t>
      </w:r>
      <w:del w:id="290" w:author="Author" w:date="2021-01-21T13:22:00Z">
        <w:r w:rsidRPr="00F23BEE" w:rsidDel="001E6D75">
          <w:delText xml:space="preserve">by </w:delText>
        </w:r>
      </w:del>
      <w:ins w:id="291" w:author="Author" w:date="2021-01-21T13:22:00Z">
        <w:r w:rsidR="001E6D75" w:rsidRPr="00F23BEE">
          <w:t xml:space="preserve">using </w:t>
        </w:r>
      </w:ins>
      <w:del w:id="292" w:author="Author" w:date="2021-01-21T13:22:00Z">
        <w:r w:rsidRPr="00F23BEE" w:rsidDel="001E6D75">
          <w:delText>information gain</w:delText>
        </w:r>
      </w:del>
      <w:ins w:id="293" w:author="Author" w:date="2021-01-21T13:22:00Z">
        <w:r w:rsidR="001E6D75" w:rsidRPr="00F23BEE">
          <w:t>IG</w:t>
        </w:r>
      </w:ins>
      <w:r w:rsidRPr="00F23BEE">
        <w:t xml:space="preserve"> </w:t>
      </w:r>
      <w:commentRangeStart w:id="294"/>
      <w:del w:id="295" w:author="Author" w:date="2021-01-21T13:22:00Z">
        <w:r w:rsidRPr="00F23BEE" w:rsidDel="001E6D75">
          <w:delText xml:space="preserve">(IG) </w:delText>
        </w:r>
        <w:commentRangeEnd w:id="294"/>
        <w:r w:rsidR="001E6D75" w:rsidRPr="00F23BEE" w:rsidDel="001E6D75">
          <w:rPr>
            <w:rStyle w:val="CommentReference"/>
          </w:rPr>
          <w:commentReference w:id="294"/>
        </w:r>
      </w:del>
      <w:r w:rsidRPr="00F23BEE">
        <w:t xml:space="preserve">thresholding schemes. Compared to </w:t>
      </w:r>
      <w:del w:id="296" w:author="Author" w:date="2021-01-21T13:22:00Z">
        <w:r w:rsidRPr="00F23BEE" w:rsidDel="001E6D75">
          <w:delText xml:space="preserve">the </w:delText>
        </w:r>
      </w:del>
      <w:r w:rsidRPr="00F23BEE">
        <w:t>other</w:t>
      </w:r>
      <w:ins w:id="297" w:author="Author" w:date="2021-01-21T13:22:00Z">
        <w:r w:rsidR="001E6D75" w:rsidRPr="00F23BEE">
          <w:t xml:space="preserve"> options in this field</w:t>
        </w:r>
      </w:ins>
      <w:r w:rsidRPr="00F23BEE">
        <w:t xml:space="preserve">, </w:t>
      </w:r>
      <w:proofErr w:type="spellStart"/>
      <w:r w:rsidRPr="00F23BEE">
        <w:t>EWGA</w:t>
      </w:r>
      <w:proofErr w:type="spellEnd"/>
      <w:r w:rsidRPr="00F23BEE">
        <w:t xml:space="preserve"> is the most powerful feature selection</w:t>
      </w:r>
      <w:ins w:id="298" w:author="Author" w:date="2021-01-21T13:22:00Z">
        <w:r w:rsidR="001E6D75" w:rsidRPr="00F23BEE">
          <w:t xml:space="preserve"> method</w:t>
        </w:r>
      </w:ins>
      <w:r w:rsidRPr="00F23BEE">
        <w:t xml:space="preserve"> </w:t>
      </w:r>
      <w:del w:id="299" w:author="Author" w:date="2021-01-21T13:22:00Z">
        <w:r w:rsidRPr="00F23BEE" w:rsidDel="001E6D75">
          <w:delText>so far</w:delText>
        </w:r>
      </w:del>
      <w:ins w:id="300" w:author="Author" w:date="2021-01-21T13:22:00Z">
        <w:r w:rsidR="001E6D75" w:rsidRPr="00F23BEE">
          <w:t>to date</w:t>
        </w:r>
      </w:ins>
      <w:r w:rsidRPr="00F23BEE">
        <w:t xml:space="preserve">. </w:t>
      </w:r>
      <w:del w:id="301" w:author="Author" w:date="2021-01-21T13:22:00Z">
        <w:r w:rsidRPr="00F23BEE" w:rsidDel="001E6D75">
          <w:delText xml:space="preserve">It </w:delText>
        </w:r>
      </w:del>
      <w:ins w:id="302" w:author="Author" w:date="2021-01-21T13:22:00Z">
        <w:r w:rsidR="001E6D75" w:rsidRPr="00F23BEE">
          <w:t xml:space="preserve">This approach </w:t>
        </w:r>
      </w:ins>
      <w:r w:rsidRPr="00F23BEE">
        <w:t xml:space="preserve">selected features </w:t>
      </w:r>
      <w:del w:id="303" w:author="Author" w:date="2021-01-21T13:23:00Z">
        <w:r w:rsidRPr="00F23BEE" w:rsidDel="001E6D75">
          <w:delText>that achieved</w:delText>
        </w:r>
      </w:del>
      <w:ins w:id="304" w:author="Author" w:date="2021-01-21T13:23:00Z">
        <w:r w:rsidR="001E6D75" w:rsidRPr="00F23BEE">
          <w:t>with</w:t>
        </w:r>
      </w:ins>
      <w:r w:rsidRPr="00F23BEE">
        <w:t xml:space="preserve"> 88% </w:t>
      </w:r>
      <w:del w:id="305" w:author="Author" w:date="2021-01-21T13:23:00Z">
        <w:r w:rsidRPr="00F23BEE" w:rsidDel="001E6D75">
          <w:delText>accuracy of classification</w:delText>
        </w:r>
      </w:del>
      <w:ins w:id="306" w:author="Author" w:date="2021-01-21T13:23:00Z">
        <w:r w:rsidR="001E6D75" w:rsidRPr="00F23BEE">
          <w:t>classification accuracy</w:t>
        </w:r>
      </w:ins>
      <w:r w:rsidRPr="00F23BEE">
        <w:t xml:space="preserve">. However, it </w:t>
      </w:r>
      <w:del w:id="307" w:author="Author" w:date="2021-01-21T13:23:00Z">
        <w:r w:rsidRPr="00F23BEE" w:rsidDel="001E6D75">
          <w:delText>took high-cost computation</w:delText>
        </w:r>
      </w:del>
      <w:ins w:id="308" w:author="Author" w:date="2021-01-21T13:23:00Z">
        <w:r w:rsidR="001E6D75" w:rsidRPr="00F23BEE">
          <w:t>has a high computational cost</w:t>
        </w:r>
      </w:ins>
      <w:r w:rsidRPr="00F23BEE">
        <w:t>.</w:t>
      </w:r>
    </w:p>
    <w:p w14:paraId="2AE2A08E" w14:textId="6CECCF3B" w:rsidR="00FA7285" w:rsidRPr="00F23BEE" w:rsidDel="006B30D3" w:rsidRDefault="002B1D9C">
      <w:pPr>
        <w:pStyle w:val="MDPI31text"/>
        <w:rPr>
          <w:del w:id="309" w:author="Author" w:date="2021-01-22T15:11:00Z"/>
        </w:rPr>
        <w:pPrChange w:id="310" w:author="Author" w:date="2021-01-21T23:18:00Z">
          <w:pPr>
            <w:spacing w:after="271"/>
            <w:ind w:left="-15"/>
          </w:pPr>
        </w:pPrChange>
      </w:pPr>
      <w:commentRangeStart w:id="311"/>
      <w:del w:id="312" w:author="Author" w:date="2021-01-22T15:11:00Z">
        <w:r w:rsidRPr="00F23BEE" w:rsidDel="006B30D3">
          <w:delText xml:space="preserve">This study uses polarity </w:delText>
        </w:r>
      </w:del>
      <w:del w:id="313" w:author="Author" w:date="2021-01-21T13:24:00Z">
        <w:r w:rsidRPr="00F23BEE" w:rsidDel="001E6D75">
          <w:delText>v.2.0</w:delText>
        </w:r>
      </w:del>
      <w:del w:id="314" w:author="Author" w:date="2021-01-22T15:11:00Z">
        <w:r w:rsidRPr="00F23BEE" w:rsidDel="006B30D3">
          <w:delText xml:space="preserve"> from Cornell review datasets</w:delText>
        </w:r>
      </w:del>
      <w:del w:id="315" w:author="Author" w:date="2021-01-21T13:24:00Z">
        <w:r w:rsidRPr="00F23BEE" w:rsidDel="001E6D75">
          <w:delText>,</w:delText>
        </w:r>
      </w:del>
      <w:del w:id="316" w:author="Author" w:date="2021-01-22T15:11:00Z">
        <w:r w:rsidRPr="00F23BEE" w:rsidDel="006B30D3">
          <w:delText xml:space="preserve"> a benchmark dataset for document-level sentiment analysis, </w:delText>
        </w:r>
      </w:del>
      <w:del w:id="317" w:author="Author" w:date="2021-01-21T13:24:00Z">
        <w:r w:rsidRPr="00F23BEE" w:rsidDel="001E6D75">
          <w:delText>that consists</w:delText>
        </w:r>
      </w:del>
      <w:del w:id="318" w:author="Author" w:date="2021-01-22T15:11:00Z">
        <w:r w:rsidRPr="00F23BEE" w:rsidDel="006B30D3">
          <w:delText xml:space="preserve"> of 1000 positive and 1000 negative processed reviews [14]. This dataset split </w:delText>
        </w:r>
      </w:del>
      <w:del w:id="319" w:author="Author" w:date="2021-01-21T13:24:00Z">
        <w:r w:rsidRPr="00F23BEE" w:rsidDel="001E6D75">
          <w:delText xml:space="preserve">into </w:delText>
        </w:r>
      </w:del>
      <w:del w:id="320" w:author="Author" w:date="2021-01-22T15:11:00Z">
        <w:r w:rsidRPr="00F23BEE" w:rsidDel="006B30D3">
          <w:delText>tenfold crossvalidation.</w:delText>
        </w:r>
        <w:commentRangeEnd w:id="311"/>
        <w:r w:rsidR="006B30D3" w:rsidRPr="00F23BEE" w:rsidDel="006B30D3">
          <w:rPr>
            <w:rStyle w:val="CommentReference"/>
            <w:rFonts w:eastAsia="SimSun"/>
            <w:snapToGrid/>
            <w:lang w:eastAsia="zh-CN" w:bidi="ar-SA"/>
          </w:rPr>
          <w:commentReference w:id="311"/>
        </w:r>
      </w:del>
    </w:p>
    <w:p w14:paraId="5336215B" w14:textId="5574C8E4" w:rsidR="00FA7285" w:rsidRPr="00F23BEE" w:rsidRDefault="00EA5506">
      <w:pPr>
        <w:pStyle w:val="MDPI21heading1"/>
        <w:rPr>
          <w:ins w:id="321" w:author="Author" w:date="2021-01-22T12:52:00Z"/>
        </w:rPr>
      </w:pPr>
      <w:ins w:id="322" w:author="Author" w:date="2021-01-22T16:14:00Z">
        <w:r w:rsidRPr="00F23BEE">
          <w:t>2</w:t>
        </w:r>
      </w:ins>
      <w:ins w:id="323" w:author="Author" w:date="2021-01-22T11:15:00Z">
        <w:r w:rsidR="00175050" w:rsidRPr="00F23BEE">
          <w:t xml:space="preserve">. </w:t>
        </w:r>
      </w:ins>
      <w:commentRangeStart w:id="324"/>
      <w:del w:id="325" w:author="Author" w:date="2021-01-22T12:51:00Z">
        <w:r w:rsidR="002B1D9C" w:rsidRPr="00F23BEE" w:rsidDel="00645ED2">
          <w:delText xml:space="preserve">Information Gain </w:delText>
        </w:r>
      </w:del>
      <w:del w:id="326" w:author="Author" w:date="2021-01-22T11:15:00Z">
        <w:r w:rsidR="002B1D9C" w:rsidRPr="00F23BEE" w:rsidDel="00175050">
          <w:delText xml:space="preserve">on </w:delText>
        </w:r>
      </w:del>
      <w:del w:id="327" w:author="Author" w:date="2021-01-22T12:51:00Z">
        <w:r w:rsidR="002B1D9C" w:rsidRPr="00F23BEE" w:rsidDel="00645ED2">
          <w:delText xml:space="preserve">Movie </w:delText>
        </w:r>
      </w:del>
      <w:del w:id="328" w:author="Author" w:date="2021-01-22T11:15:00Z">
        <w:r w:rsidR="002B1D9C" w:rsidRPr="00F23BEE" w:rsidDel="00175050">
          <w:delText>Review</w:delText>
        </w:r>
      </w:del>
      <w:ins w:id="329" w:author="Author" w:date="2021-01-22T12:51:00Z">
        <w:r w:rsidR="00645ED2" w:rsidRPr="00F23BEE">
          <w:t>Materials and Methods</w:t>
        </w:r>
      </w:ins>
      <w:commentRangeEnd w:id="324"/>
      <w:ins w:id="330" w:author="Author" w:date="2021-01-22T16:59:00Z">
        <w:r w:rsidR="005F51C2" w:rsidRPr="00F23BEE">
          <w:rPr>
            <w:rStyle w:val="CommentReference"/>
            <w:rFonts w:eastAsia="SimSun"/>
            <w:b w:val="0"/>
            <w:snapToGrid/>
            <w:lang w:eastAsia="zh-CN" w:bidi="ar-SA"/>
          </w:rPr>
          <w:commentReference w:id="324"/>
        </w:r>
      </w:ins>
    </w:p>
    <w:p w14:paraId="324EAD71" w14:textId="4B6116A4" w:rsidR="00645ED2" w:rsidRPr="00F23BEE" w:rsidRDefault="00EA5506" w:rsidP="00E41A3B">
      <w:pPr>
        <w:pStyle w:val="MDPI22heading2"/>
        <w:rPr>
          <w:noProof w:val="0"/>
        </w:rPr>
      </w:pPr>
      <w:ins w:id="331" w:author="Author" w:date="2021-01-22T16:14:00Z">
        <w:r w:rsidRPr="00F23BEE">
          <w:rPr>
            <w:noProof w:val="0"/>
          </w:rPr>
          <w:t>2</w:t>
        </w:r>
      </w:ins>
      <w:ins w:id="332" w:author="Author" w:date="2021-01-22T12:52:00Z">
        <w:r w:rsidR="00645ED2" w:rsidRPr="00F23BEE">
          <w:rPr>
            <w:noProof w:val="0"/>
          </w:rPr>
          <w:t>.1. Information Gain in Movie Reviews</w:t>
        </w:r>
      </w:ins>
    </w:p>
    <w:p w14:paraId="5EAA7B9F" w14:textId="133717EF" w:rsidR="00FA7285" w:rsidRDefault="002B1D9C" w:rsidP="00E41A3B">
      <w:pPr>
        <w:pStyle w:val="MDPI31text"/>
        <w:rPr>
          <w:ins w:id="333" w:author="Author" w:date="2021-02-15T18:46:00Z"/>
        </w:rPr>
      </w:pPr>
      <w:r w:rsidRPr="00F23BEE">
        <w:t>Information gain</w:t>
      </w:r>
      <w:ins w:id="334" w:author="Author" w:date="2021-01-21T13:25:00Z">
        <w:r w:rsidR="006E5979" w:rsidRPr="00F23BEE">
          <w:t xml:space="preserve"> is a quantity that</w:t>
        </w:r>
      </w:ins>
      <w:r w:rsidRPr="00F23BEE">
        <w:t xml:space="preserve"> measures how </w:t>
      </w:r>
      <w:commentRangeStart w:id="335"/>
      <w:del w:id="336" w:author="Author" w:date="2021-01-22T15:37:00Z">
        <w:r w:rsidRPr="00F23BEE" w:rsidDel="00B31952">
          <w:delText>mixed up</w:delText>
        </w:r>
      </w:del>
      <w:ins w:id="337" w:author="Author" w:date="2021-01-22T15:37:00Z">
        <w:r w:rsidR="00B31952" w:rsidRPr="00F23BEE">
          <w:t>well-organized</w:t>
        </w:r>
      </w:ins>
      <w:r w:rsidRPr="00F23BEE">
        <w:t xml:space="preserve"> </w:t>
      </w:r>
      <w:commentRangeEnd w:id="335"/>
      <w:r w:rsidR="006E5979" w:rsidRPr="00F23BEE">
        <w:rPr>
          <w:rStyle w:val="CommentReference"/>
        </w:rPr>
        <w:commentReference w:id="335"/>
      </w:r>
      <w:r w:rsidRPr="00F23BEE">
        <w:t xml:space="preserve">the features are [15]. In </w:t>
      </w:r>
      <w:ins w:id="338" w:author="Author" w:date="2021-01-21T13:26:00Z">
        <w:r w:rsidR="006E5979" w:rsidRPr="00F23BEE">
          <w:t xml:space="preserve">the </w:t>
        </w:r>
      </w:ins>
      <w:r w:rsidRPr="00F23BEE">
        <w:t xml:space="preserve">sentiment analysis domain, </w:t>
      </w:r>
      <w:del w:id="339" w:author="Author" w:date="2021-01-21T13:27:00Z">
        <w:r w:rsidRPr="00F23BEE" w:rsidDel="006E5979">
          <w:delText>information gain</w:delText>
        </w:r>
      </w:del>
      <w:ins w:id="340" w:author="Author" w:date="2021-01-21T13:27:00Z">
        <w:r w:rsidR="006E5979" w:rsidRPr="00F23BEE">
          <w:t>IG</w:t>
        </w:r>
      </w:ins>
      <w:r w:rsidRPr="00F23BEE">
        <w:t xml:space="preserve"> is used to measure the relevance of attribute </w:t>
      </w:r>
      <w:r w:rsidRPr="00F23BEE">
        <w:rPr>
          <w:rFonts w:ascii="Cambria Math" w:eastAsia="Calibri" w:hAnsi="Cambria Math" w:cs="Cambria Math"/>
        </w:rPr>
        <w:t>𝐴</w:t>
      </w:r>
      <w:r w:rsidRPr="00F23BEE">
        <w:rPr>
          <w:rFonts w:ascii="Calibri" w:eastAsia="Calibri" w:hAnsi="Calibri" w:cs="Calibri"/>
        </w:rPr>
        <w:t xml:space="preserve"> </w:t>
      </w:r>
      <w:del w:id="341" w:author="Author" w:date="2021-01-21T13:27:00Z">
        <w:r w:rsidRPr="00F23BEE" w:rsidDel="006E5979">
          <w:delText xml:space="preserve">in </w:delText>
        </w:r>
      </w:del>
      <w:ins w:id="342" w:author="Author" w:date="2021-01-21T13:27:00Z">
        <w:r w:rsidR="006E5979" w:rsidRPr="00F23BEE">
          <w:t xml:space="preserve">to </w:t>
        </w:r>
      </w:ins>
      <w:r w:rsidRPr="00F23BEE">
        <w:t xml:space="preserve">class </w:t>
      </w:r>
      <w:r w:rsidRPr="00F23BEE">
        <w:rPr>
          <w:rFonts w:ascii="Cambria Math" w:eastAsia="Calibri" w:hAnsi="Cambria Math" w:cs="Cambria Math"/>
        </w:rPr>
        <w:t>𝐶</w:t>
      </w:r>
      <w:r w:rsidRPr="00F23BEE">
        <w:t xml:space="preserve">. The higher the value of </w:t>
      </w:r>
      <w:commentRangeStart w:id="343"/>
      <w:r w:rsidRPr="00F23BEE">
        <w:t xml:space="preserve">mutual information </w:t>
      </w:r>
      <w:commentRangeEnd w:id="343"/>
      <w:r w:rsidR="005D3F5B" w:rsidRPr="00F23BEE">
        <w:rPr>
          <w:rStyle w:val="CommentReference"/>
        </w:rPr>
        <w:commentReference w:id="343"/>
      </w:r>
      <w:r w:rsidRPr="00F23BEE">
        <w:t xml:space="preserve">between </w:t>
      </w:r>
      <w:commentRangeStart w:id="344"/>
      <w:del w:id="345" w:author="Author" w:date="2021-01-21T13:27:00Z">
        <w:r w:rsidRPr="00F23BEE" w:rsidDel="006E5979">
          <w:delText xml:space="preserve">classes </w:delText>
        </w:r>
      </w:del>
      <w:ins w:id="346" w:author="Author" w:date="2021-01-21T13:27:00Z">
        <w:r w:rsidR="006E5979" w:rsidRPr="00F23BEE">
          <w:t>cl</w:t>
        </w:r>
      </w:ins>
      <w:ins w:id="347" w:author="Author" w:date="2021-01-21T13:28:00Z">
        <w:r w:rsidR="006E5979" w:rsidRPr="00F23BEE">
          <w:t>ass</w:t>
        </w:r>
      </w:ins>
      <w:ins w:id="348" w:author="Author" w:date="2021-01-21T13:27:00Z">
        <w:r w:rsidR="006E5979" w:rsidRPr="00F23BEE">
          <w:t xml:space="preserve"> </w:t>
        </w:r>
      </w:ins>
      <w:commentRangeEnd w:id="344"/>
      <w:ins w:id="349" w:author="Author" w:date="2021-01-21T13:28:00Z">
        <w:r w:rsidR="006E5979" w:rsidRPr="00F23BEE">
          <w:rPr>
            <w:rStyle w:val="CommentReference"/>
          </w:rPr>
          <w:commentReference w:id="344"/>
        </w:r>
      </w:ins>
      <w:r w:rsidRPr="00F23BEE">
        <w:rPr>
          <w:rFonts w:ascii="Cambria Math" w:eastAsia="Calibri" w:hAnsi="Cambria Math" w:cs="Cambria Math"/>
        </w:rPr>
        <w:t>𝐶</w:t>
      </w:r>
      <w:r w:rsidRPr="00F23BEE">
        <w:rPr>
          <w:rFonts w:ascii="Calibri" w:eastAsia="Calibri" w:hAnsi="Calibri" w:cs="Calibri"/>
        </w:rPr>
        <w:t xml:space="preserve"> </w:t>
      </w:r>
      <w:r w:rsidRPr="00F23BEE">
        <w:t xml:space="preserve">and attribute </w:t>
      </w:r>
      <w:r w:rsidRPr="00F23BEE">
        <w:rPr>
          <w:rFonts w:ascii="Cambria Math" w:eastAsia="Calibri" w:hAnsi="Cambria Math" w:cs="Cambria Math"/>
        </w:rPr>
        <w:t>𝐴</w:t>
      </w:r>
      <w:r w:rsidRPr="00F23BEE">
        <w:t xml:space="preserve">, the higher the relevance between </w:t>
      </w:r>
      <w:del w:id="350" w:author="Author" w:date="2021-01-21T13:28:00Z">
        <w:r w:rsidRPr="00F23BEE" w:rsidDel="006E5979">
          <w:delText xml:space="preserve">classes </w:delText>
        </w:r>
      </w:del>
      <w:ins w:id="351" w:author="Author" w:date="2021-02-10T14:16:00Z">
        <w:r w:rsidR="008055F5" w:rsidRPr="00F23BEE">
          <w:t>them</w:t>
        </w:r>
      </w:ins>
      <w:del w:id="352" w:author="Author" w:date="2021-01-21T13:28:00Z">
        <w:r w:rsidRPr="00F23BEE" w:rsidDel="006E5979">
          <w:rPr>
            <w:rFonts w:ascii="Cambria Math" w:eastAsia="Calibri" w:hAnsi="Cambria Math" w:cs="Cambria Math"/>
          </w:rPr>
          <w:delText>𝐶</w:delText>
        </w:r>
        <w:r w:rsidRPr="00F23BEE" w:rsidDel="006E5979">
          <w:rPr>
            <w:rFonts w:ascii="Calibri" w:eastAsia="Calibri" w:hAnsi="Calibri" w:cs="Calibri"/>
          </w:rPr>
          <w:delText xml:space="preserve"> </w:delText>
        </w:r>
        <w:r w:rsidRPr="00F23BEE" w:rsidDel="006E5979">
          <w:delText xml:space="preserve">and attribute </w:delText>
        </w:r>
        <w:r w:rsidRPr="00F23BEE" w:rsidDel="006E5979">
          <w:rPr>
            <w:rFonts w:ascii="Cambria Math" w:eastAsia="Calibri" w:hAnsi="Cambria Math" w:cs="Cambria Math"/>
          </w:rPr>
          <w:delText>𝐴</w:delText>
        </w:r>
      </w:del>
      <w:r w:rsidRPr="00F23BEE">
        <w:t>.</w:t>
      </w:r>
    </w:p>
    <w:p w14:paraId="439DE0CC" w14:textId="77777777" w:rsidR="00133DDE" w:rsidRPr="00F23BEE" w:rsidRDefault="00133DDE" w:rsidP="00E41A3B">
      <w:pPr>
        <w:pStyle w:val="MDPI31text"/>
      </w:pPr>
    </w:p>
    <w:p w14:paraId="4D555B40" w14:textId="3C01623D" w:rsidR="00FA7285" w:rsidRDefault="002B1D9C" w:rsidP="00E41A3B">
      <w:pPr>
        <w:pStyle w:val="MDPI31text"/>
        <w:rPr>
          <w:ins w:id="353" w:author="Author" w:date="2021-02-15T18:47:00Z"/>
        </w:rPr>
      </w:pPr>
      <w:r w:rsidRPr="00F23BEE">
        <w:rPr>
          <w:rFonts w:ascii="Calibri" w:eastAsia="Calibri" w:hAnsi="Calibri" w:cs="Calibri"/>
        </w:rPr>
        <w:tab/>
      </w:r>
      <w:r w:rsidRPr="00F23BEE">
        <w:rPr>
          <w:rFonts w:ascii="Cambria Math" w:eastAsia="Calibri" w:hAnsi="Cambria Math" w:cs="Cambria Math"/>
        </w:rPr>
        <w:t>𝐼</w:t>
      </w:r>
      <w:r w:rsidRPr="00F23BEE">
        <w:rPr>
          <w:rFonts w:ascii="Calibri" w:eastAsia="Calibri" w:hAnsi="Calibri" w:cs="Calibri"/>
        </w:rPr>
        <w:t xml:space="preserve"> (</w:t>
      </w:r>
      <w:r w:rsidRPr="00F23BEE">
        <w:rPr>
          <w:rFonts w:ascii="Cambria Math" w:eastAsia="Calibri" w:hAnsi="Cambria Math" w:cs="Cambria Math"/>
        </w:rPr>
        <w:t>𝐶</w:t>
      </w:r>
      <w:r w:rsidRPr="00F23BEE">
        <w:rPr>
          <w:rFonts w:ascii="Calibri" w:eastAsia="Calibri" w:hAnsi="Calibri" w:cs="Calibri"/>
        </w:rPr>
        <w:t xml:space="preserve">, </w:t>
      </w:r>
      <w:r w:rsidRPr="00F23BEE">
        <w:rPr>
          <w:rFonts w:ascii="Cambria Math" w:eastAsia="Calibri" w:hAnsi="Cambria Math" w:cs="Cambria Math"/>
        </w:rPr>
        <w:t>𝐴</w:t>
      </w:r>
      <w:r w:rsidRPr="00F23BEE">
        <w:rPr>
          <w:rFonts w:ascii="Calibri" w:eastAsia="Calibri" w:hAnsi="Calibri" w:cs="Calibri"/>
        </w:rPr>
        <w:t xml:space="preserve">) = </w:t>
      </w:r>
      <w:r w:rsidRPr="00F23BEE">
        <w:rPr>
          <w:rFonts w:ascii="Cambria Math" w:eastAsia="Calibri" w:hAnsi="Cambria Math" w:cs="Cambria Math"/>
        </w:rPr>
        <w:t>𝐻</w:t>
      </w:r>
      <w:r w:rsidRPr="00F23BEE">
        <w:rPr>
          <w:rFonts w:ascii="Calibri" w:eastAsia="Calibri" w:hAnsi="Calibri" w:cs="Calibri"/>
        </w:rPr>
        <w:t xml:space="preserve"> (</w:t>
      </w:r>
      <w:r w:rsidRPr="00F23BEE">
        <w:rPr>
          <w:rFonts w:ascii="Cambria Math" w:eastAsia="Calibri" w:hAnsi="Cambria Math" w:cs="Cambria Math"/>
        </w:rPr>
        <w:t>𝐶</w:t>
      </w:r>
      <w:r w:rsidRPr="00F23BEE">
        <w:rPr>
          <w:rFonts w:ascii="Calibri" w:eastAsia="Calibri" w:hAnsi="Calibri" w:cs="Calibri"/>
        </w:rPr>
        <w:t xml:space="preserve">) − </w:t>
      </w:r>
      <w:r w:rsidRPr="00F23BEE">
        <w:rPr>
          <w:rFonts w:ascii="Cambria Math" w:eastAsia="Calibri" w:hAnsi="Cambria Math" w:cs="Cambria Math"/>
        </w:rPr>
        <w:t>𝐻</w:t>
      </w:r>
      <w:r w:rsidRPr="00F23BEE">
        <w:rPr>
          <w:rFonts w:ascii="Calibri" w:eastAsia="Calibri" w:hAnsi="Calibri" w:cs="Calibri"/>
        </w:rPr>
        <w:t xml:space="preserve"> (</w:t>
      </w:r>
      <w:r w:rsidRPr="00F23BEE">
        <w:rPr>
          <w:rFonts w:ascii="Cambria Math" w:eastAsia="Calibri" w:hAnsi="Cambria Math" w:cs="Cambria Math"/>
        </w:rPr>
        <w:t>𝐶</w:t>
      </w:r>
      <w:r w:rsidRPr="00F23BEE">
        <w:rPr>
          <w:rFonts w:ascii="Calibri" w:eastAsia="Calibri" w:hAnsi="Calibri" w:cs="Calibri"/>
        </w:rPr>
        <w:t xml:space="preserve"> | </w:t>
      </w:r>
      <w:r w:rsidRPr="00F23BEE">
        <w:rPr>
          <w:rFonts w:ascii="Cambria Math" w:eastAsia="Calibri" w:hAnsi="Cambria Math" w:cs="Cambria Math"/>
        </w:rPr>
        <w:t>𝐴</w:t>
      </w:r>
      <w:r w:rsidRPr="00F23BEE">
        <w:rPr>
          <w:rFonts w:ascii="Calibri" w:eastAsia="Calibri" w:hAnsi="Calibri" w:cs="Calibri"/>
        </w:rPr>
        <w:t>)</w:t>
      </w:r>
      <w:del w:id="354" w:author="Author" w:date="2021-01-22T14:32:00Z">
        <w:r w:rsidRPr="00F23BEE" w:rsidDel="007E0AF8">
          <w:rPr>
            <w:rFonts w:ascii="Calibri" w:eastAsia="Calibri" w:hAnsi="Calibri" w:cs="Calibri"/>
          </w:rPr>
          <w:delText xml:space="preserve"> </w:delText>
        </w:r>
      </w:del>
      <w:r w:rsidRPr="00F23BEE">
        <w:rPr>
          <w:rFonts w:ascii="Calibri" w:eastAsia="Calibri" w:hAnsi="Calibri" w:cs="Calibri"/>
        </w:rPr>
        <w:t>,</w:t>
      </w:r>
      <w:r w:rsidRPr="00F23BEE">
        <w:rPr>
          <w:rFonts w:ascii="Calibri" w:eastAsia="Calibri" w:hAnsi="Calibri" w:cs="Calibri"/>
        </w:rPr>
        <w:tab/>
      </w:r>
      <w:r w:rsidRPr="00F23BEE">
        <w:t>(1)</w:t>
      </w:r>
    </w:p>
    <w:p w14:paraId="1C228A71" w14:textId="77777777" w:rsidR="00133DDE" w:rsidRPr="00F23BEE" w:rsidRDefault="00133DDE" w:rsidP="00E41A3B">
      <w:pPr>
        <w:pStyle w:val="MDPI31text"/>
      </w:pPr>
    </w:p>
    <w:p w14:paraId="5E9A93F2" w14:textId="7D21E47D" w:rsidR="00FA7285" w:rsidRDefault="0010539D" w:rsidP="00E41A3B">
      <w:pPr>
        <w:pStyle w:val="MDPI31text"/>
        <w:ind w:firstLine="0"/>
        <w:rPr>
          <w:ins w:id="355" w:author="Author" w:date="2021-02-15T18:46:00Z"/>
        </w:rPr>
      </w:pPr>
      <w:commentRangeStart w:id="356"/>
      <w:ins w:id="357" w:author="Author" w:date="2021-01-22T15:17:00Z">
        <w:r w:rsidRPr="00F23BEE">
          <w:t>where</w:t>
        </w:r>
      </w:ins>
      <w:ins w:id="358" w:author="Author" w:date="2021-01-22T15:16:00Z">
        <w:r w:rsidRPr="00F23BEE">
          <w:t xml:space="preserve"> </w:t>
        </w:r>
      </w:ins>
      <w:del w:id="359" w:author="Author" w:date="2021-01-22T15:16:00Z">
        <w:r w:rsidR="006B30D3" w:rsidRPr="00F23BEE" w:rsidDel="0010539D">
          <w:delText>W</w:delText>
        </w:r>
        <w:r w:rsidR="002B1D9C" w:rsidRPr="00F23BEE" w:rsidDel="0010539D">
          <w:delText>here</w:delText>
        </w:r>
      </w:del>
      <w:ins w:id="360" w:author="Author" w:date="2021-01-22T15:16:00Z">
        <w:r w:rsidRPr="00F23BEE">
          <w:rPr>
            <w:rFonts w:ascii="Cambria Math" w:eastAsia="Calibri" w:hAnsi="Cambria Math" w:cs="Cambria Math"/>
          </w:rPr>
          <w:t>𝐼</w:t>
        </w:r>
        <w:r w:rsidRPr="00F23BEE">
          <w:rPr>
            <w:rFonts w:ascii="Calibri" w:eastAsia="Calibri" w:hAnsi="Calibri" w:cs="Calibri"/>
          </w:rPr>
          <w:t xml:space="preserve"> (</w:t>
        </w:r>
        <w:r w:rsidRPr="00F23BEE">
          <w:rPr>
            <w:rFonts w:ascii="Cambria Math" w:eastAsia="Calibri" w:hAnsi="Cambria Math" w:cs="Cambria Math"/>
          </w:rPr>
          <w:t>𝐶</w:t>
        </w:r>
        <w:r w:rsidRPr="00F23BEE">
          <w:rPr>
            <w:rFonts w:ascii="Calibri" w:eastAsia="Calibri" w:hAnsi="Calibri" w:cs="Calibri"/>
          </w:rPr>
          <w:t xml:space="preserve">, </w:t>
        </w:r>
        <w:r w:rsidRPr="00F23BEE">
          <w:rPr>
            <w:rFonts w:ascii="Cambria Math" w:eastAsia="Calibri" w:hAnsi="Cambria Math" w:cs="Cambria Math"/>
          </w:rPr>
          <w:t>𝐴</w:t>
        </w:r>
        <w:r w:rsidRPr="00F23BEE">
          <w:rPr>
            <w:rFonts w:ascii="Calibri" w:eastAsia="Calibri" w:hAnsi="Calibri" w:cs="Calibri"/>
          </w:rPr>
          <w:t xml:space="preserve">) </w:t>
        </w:r>
        <w:r w:rsidRPr="00F23BEE">
          <w:rPr>
            <w:rFonts w:eastAsia="Calibri" w:cs="Calibri"/>
          </w:rPr>
          <w:t>is the information gain</w:t>
        </w:r>
      </w:ins>
      <w:commentRangeEnd w:id="356"/>
      <w:ins w:id="361" w:author="Author" w:date="2021-01-22T15:17:00Z">
        <w:r w:rsidR="0083113F" w:rsidRPr="00F23BEE">
          <w:rPr>
            <w:rStyle w:val="CommentReference"/>
            <w:rFonts w:eastAsia="SimSun"/>
            <w:snapToGrid/>
            <w:lang w:eastAsia="zh-CN" w:bidi="ar-SA"/>
          </w:rPr>
          <w:commentReference w:id="356"/>
        </w:r>
      </w:ins>
      <w:ins w:id="362" w:author="Author" w:date="2021-01-22T15:16:00Z">
        <w:r w:rsidRPr="00F23BEE">
          <w:rPr>
            <w:rFonts w:eastAsia="Calibri" w:cs="Calibri"/>
          </w:rPr>
          <w:t>,</w:t>
        </w:r>
        <w:r w:rsidRPr="00F23BEE">
          <w:rPr>
            <w:rFonts w:ascii="Calibri" w:eastAsia="Calibri" w:hAnsi="Calibri" w:cs="Calibri"/>
          </w:rPr>
          <w:t xml:space="preserve"> </w:t>
        </w:r>
      </w:ins>
      <w:del w:id="363" w:author="Author" w:date="2021-01-22T15:16:00Z">
        <w:r w:rsidR="002B1D9C" w:rsidRPr="00F23BEE" w:rsidDel="0010539D">
          <w:delText xml:space="preserve"> </w:delText>
        </w:r>
      </w:del>
      <w:r w:rsidR="002B1D9C" w:rsidRPr="00F23BEE">
        <w:rPr>
          <w:rFonts w:ascii="Cambria Math" w:eastAsia="Calibri" w:hAnsi="Cambria Math" w:cs="Cambria Math"/>
        </w:rPr>
        <w:t>𝐻</w:t>
      </w:r>
      <w:r w:rsidR="002B1D9C" w:rsidRPr="00F23BEE">
        <w:rPr>
          <w:rFonts w:ascii="Calibri" w:eastAsia="Calibri" w:hAnsi="Calibri" w:cs="Calibri"/>
        </w:rPr>
        <w:t>(</w:t>
      </w:r>
      <w:r w:rsidR="002B1D9C" w:rsidRPr="00F23BEE">
        <w:rPr>
          <w:rFonts w:ascii="Cambria Math" w:eastAsia="Calibri" w:hAnsi="Cambria Math" w:cs="Cambria Math"/>
        </w:rPr>
        <w:t>𝐶</w:t>
      </w:r>
      <w:r w:rsidR="002B1D9C" w:rsidRPr="00F23BEE">
        <w:rPr>
          <w:rFonts w:ascii="Calibri" w:eastAsia="Calibri" w:hAnsi="Calibri" w:cs="Calibri"/>
        </w:rPr>
        <w:t>) = − ∑</w:t>
      </w:r>
      <w:r w:rsidR="002B1D9C" w:rsidRPr="00F23BEE">
        <w:rPr>
          <w:rFonts w:ascii="Cambria Math" w:eastAsia="Calibri" w:hAnsi="Cambria Math" w:cs="Cambria Math"/>
          <w:vertAlign w:val="subscript"/>
        </w:rPr>
        <w:t>𝑐𝐸𝐶</w:t>
      </w:r>
      <w:r w:rsidR="002B1D9C" w:rsidRPr="00F23BEE">
        <w:rPr>
          <w:rFonts w:ascii="Calibri" w:eastAsia="Calibri" w:hAnsi="Calibri" w:cs="Calibri"/>
          <w:vertAlign w:val="subscript"/>
        </w:rPr>
        <w:t xml:space="preserve"> </w:t>
      </w:r>
      <w:r w:rsidR="002B1D9C" w:rsidRPr="00F23BEE">
        <w:rPr>
          <w:rFonts w:ascii="Cambria Math" w:eastAsia="Calibri" w:hAnsi="Cambria Math" w:cs="Cambria Math"/>
        </w:rPr>
        <w:t>𝑝</w:t>
      </w:r>
      <w:r w:rsidR="002B1D9C" w:rsidRPr="00F23BEE">
        <w:rPr>
          <w:rFonts w:ascii="Calibri" w:eastAsia="Calibri" w:hAnsi="Calibri" w:cs="Calibri"/>
        </w:rPr>
        <w:t>(</w:t>
      </w:r>
      <w:r w:rsidR="002B1D9C" w:rsidRPr="00F23BEE">
        <w:rPr>
          <w:rFonts w:ascii="Cambria Math" w:eastAsia="Calibri" w:hAnsi="Cambria Math" w:cs="Cambria Math"/>
        </w:rPr>
        <w:t>𝐶</w:t>
      </w:r>
      <w:r w:rsidR="002B1D9C" w:rsidRPr="00F23BEE">
        <w:rPr>
          <w:rFonts w:ascii="Calibri" w:eastAsia="Calibri" w:hAnsi="Calibri" w:cs="Calibri"/>
        </w:rPr>
        <w:t xml:space="preserve">) </w:t>
      </w:r>
      <w:r w:rsidR="002B1D9C" w:rsidRPr="00F23BEE">
        <w:t xml:space="preserve">log </w:t>
      </w:r>
      <w:r w:rsidR="002B1D9C" w:rsidRPr="00F23BEE">
        <w:rPr>
          <w:rFonts w:ascii="Cambria Math" w:eastAsia="Calibri" w:hAnsi="Cambria Math" w:cs="Cambria Math"/>
        </w:rPr>
        <w:t>𝑝</w:t>
      </w:r>
      <w:r w:rsidR="002B1D9C" w:rsidRPr="00F23BEE">
        <w:rPr>
          <w:rFonts w:ascii="Calibri" w:eastAsia="Calibri" w:hAnsi="Calibri" w:cs="Calibri"/>
        </w:rPr>
        <w:t>(</w:t>
      </w:r>
      <w:r w:rsidR="002B1D9C" w:rsidRPr="00F23BEE">
        <w:rPr>
          <w:rFonts w:ascii="Cambria Math" w:eastAsia="Calibri" w:hAnsi="Cambria Math" w:cs="Cambria Math"/>
        </w:rPr>
        <w:t>𝐶</w:t>
      </w:r>
      <w:r w:rsidR="002B1D9C" w:rsidRPr="00F23BEE">
        <w:rPr>
          <w:rFonts w:ascii="Calibri" w:eastAsia="Calibri" w:hAnsi="Calibri" w:cs="Calibri"/>
        </w:rPr>
        <w:t>)</w:t>
      </w:r>
      <w:ins w:id="364" w:author="Author" w:date="2021-01-21T20:01:00Z">
        <w:r w:rsidR="008514A3" w:rsidRPr="00F23BEE">
          <w:t xml:space="preserve"> is</w:t>
        </w:r>
      </w:ins>
      <w:del w:id="365" w:author="Author" w:date="2021-01-21T20:01:00Z">
        <w:r w:rsidR="002B1D9C" w:rsidRPr="00F23BEE" w:rsidDel="008514A3">
          <w:delText>,</w:delText>
        </w:r>
      </w:del>
      <w:r w:rsidR="002B1D9C" w:rsidRPr="00F23BEE">
        <w:t xml:space="preserve"> the entropy of the class</w:t>
      </w:r>
      <w:ins w:id="366" w:author="Author" w:date="2021-01-22T15:17:00Z">
        <w:r w:rsidR="00A44C34" w:rsidRPr="00F23BEE">
          <w:t>,</w:t>
        </w:r>
      </w:ins>
      <w:del w:id="367" w:author="Author" w:date="2021-01-21T20:01:00Z">
        <w:r w:rsidR="002B1D9C" w:rsidRPr="00F23BEE" w:rsidDel="008514A3">
          <w:delText>,</w:delText>
        </w:r>
      </w:del>
      <w:r w:rsidR="002B1D9C" w:rsidRPr="00F23BEE">
        <w:t xml:space="preserve"> and </w:t>
      </w:r>
      <w:r w:rsidR="002B1D9C" w:rsidRPr="00F23BEE">
        <w:rPr>
          <w:rFonts w:ascii="Cambria Math" w:eastAsia="Calibri" w:hAnsi="Cambria Math" w:cs="Cambria Math"/>
        </w:rPr>
        <w:t>𝐻</w:t>
      </w:r>
      <w:r w:rsidR="002B1D9C" w:rsidRPr="00F23BEE">
        <w:rPr>
          <w:rFonts w:ascii="Calibri" w:eastAsia="Calibri" w:hAnsi="Calibri" w:cs="Calibri"/>
        </w:rPr>
        <w:t>(</w:t>
      </w:r>
      <w:r w:rsidR="002B1D9C" w:rsidRPr="00F23BEE">
        <w:rPr>
          <w:rFonts w:ascii="Cambria Math" w:eastAsia="Calibri" w:hAnsi="Cambria Math" w:cs="Cambria Math"/>
        </w:rPr>
        <w:t>𝐶</w:t>
      </w:r>
      <w:r w:rsidR="002B1D9C" w:rsidRPr="00F23BEE">
        <w:rPr>
          <w:rFonts w:ascii="Calibri" w:eastAsia="Calibri" w:hAnsi="Calibri" w:cs="Calibri"/>
        </w:rPr>
        <w:t xml:space="preserve"> | </w:t>
      </w:r>
      <w:r w:rsidR="002B1D9C" w:rsidRPr="00F23BEE">
        <w:rPr>
          <w:rFonts w:ascii="Cambria Math" w:eastAsia="Calibri" w:hAnsi="Cambria Math" w:cs="Cambria Math"/>
        </w:rPr>
        <w:t>𝐴</w:t>
      </w:r>
      <w:r w:rsidR="002B1D9C" w:rsidRPr="00F23BEE">
        <w:rPr>
          <w:rFonts w:ascii="Calibri" w:eastAsia="Calibri" w:hAnsi="Calibri" w:cs="Calibri"/>
        </w:rPr>
        <w:t xml:space="preserve">) </w:t>
      </w:r>
      <w:r w:rsidR="002B1D9C" w:rsidRPr="00F23BEE">
        <w:t xml:space="preserve">is the conditional entropy of </w:t>
      </w:r>
      <w:ins w:id="368" w:author="Author" w:date="2021-01-21T13:28:00Z">
        <w:r w:rsidR="006E5979" w:rsidRPr="00F23BEE">
          <w:t xml:space="preserve">the </w:t>
        </w:r>
      </w:ins>
      <w:r w:rsidR="002B1D9C" w:rsidRPr="00F23BEE">
        <w:t>class given</w:t>
      </w:r>
      <w:ins w:id="369" w:author="Author" w:date="2021-01-21T13:29:00Z">
        <w:r w:rsidR="006E5979" w:rsidRPr="00F23BEE">
          <w:t xml:space="preserve"> an</w:t>
        </w:r>
      </w:ins>
      <w:r w:rsidR="002B1D9C" w:rsidRPr="00F23BEE">
        <w:t xml:space="preserve"> attribute, </w:t>
      </w:r>
      <w:r w:rsidR="002B1D9C" w:rsidRPr="00F23BEE">
        <w:rPr>
          <w:rFonts w:ascii="Cambria Math" w:eastAsia="Calibri" w:hAnsi="Cambria Math" w:cs="Cambria Math"/>
        </w:rPr>
        <w:t>𝐻</w:t>
      </w:r>
      <w:r w:rsidR="002B1D9C" w:rsidRPr="00F23BEE">
        <w:rPr>
          <w:rFonts w:ascii="Calibri" w:eastAsia="Calibri" w:hAnsi="Calibri" w:cs="Calibri"/>
        </w:rPr>
        <w:t>(</w:t>
      </w:r>
      <w:r w:rsidR="002B1D9C" w:rsidRPr="00F23BEE">
        <w:rPr>
          <w:rFonts w:ascii="Cambria Math" w:eastAsia="Calibri" w:hAnsi="Cambria Math" w:cs="Cambria Math"/>
        </w:rPr>
        <w:t>𝐶</w:t>
      </w:r>
      <w:r w:rsidR="002B1D9C" w:rsidRPr="00F23BEE">
        <w:rPr>
          <w:rFonts w:ascii="Calibri" w:eastAsia="Calibri" w:hAnsi="Calibri" w:cs="Calibri"/>
        </w:rPr>
        <w:t xml:space="preserve"> | </w:t>
      </w:r>
      <w:r w:rsidR="002B1D9C" w:rsidRPr="00F23BEE">
        <w:rPr>
          <w:rFonts w:ascii="Cambria Math" w:eastAsia="Calibri" w:hAnsi="Cambria Math" w:cs="Cambria Math"/>
        </w:rPr>
        <w:t>𝐴</w:t>
      </w:r>
      <w:r w:rsidR="002B1D9C" w:rsidRPr="00F23BEE">
        <w:rPr>
          <w:rFonts w:ascii="Calibri" w:eastAsia="Calibri" w:hAnsi="Calibri" w:cs="Calibri"/>
        </w:rPr>
        <w:t>) = − ∑</w:t>
      </w:r>
      <w:r w:rsidR="002B1D9C" w:rsidRPr="00F23BEE">
        <w:rPr>
          <w:rFonts w:ascii="Cambria Math" w:eastAsia="Calibri" w:hAnsi="Cambria Math" w:cs="Cambria Math"/>
          <w:vertAlign w:val="subscript"/>
        </w:rPr>
        <w:t>𝑐𝐸𝐶</w:t>
      </w:r>
      <w:r w:rsidR="002B1D9C" w:rsidRPr="00F23BEE">
        <w:rPr>
          <w:rFonts w:ascii="Calibri" w:eastAsia="Calibri" w:hAnsi="Calibri" w:cs="Calibri"/>
          <w:vertAlign w:val="subscript"/>
        </w:rPr>
        <w:t xml:space="preserve"> </w:t>
      </w:r>
      <w:r w:rsidR="002B1D9C" w:rsidRPr="00F23BEE">
        <w:rPr>
          <w:rFonts w:ascii="Cambria Math" w:eastAsia="Calibri" w:hAnsi="Cambria Math" w:cs="Cambria Math"/>
        </w:rPr>
        <w:t>𝑝</w:t>
      </w:r>
      <w:r w:rsidR="002B1D9C" w:rsidRPr="00F23BEE">
        <w:rPr>
          <w:rFonts w:ascii="Calibri" w:eastAsia="Calibri" w:hAnsi="Calibri" w:cs="Calibri"/>
        </w:rPr>
        <w:t>(</w:t>
      </w:r>
      <w:r w:rsidR="002B1D9C" w:rsidRPr="00F23BEE">
        <w:rPr>
          <w:rFonts w:ascii="Cambria Math" w:eastAsia="Calibri" w:hAnsi="Cambria Math" w:cs="Cambria Math"/>
        </w:rPr>
        <w:t>𝐶</w:t>
      </w:r>
      <w:r w:rsidR="002B1D9C" w:rsidRPr="00F23BEE">
        <w:rPr>
          <w:rFonts w:ascii="Calibri" w:eastAsia="Calibri" w:hAnsi="Calibri" w:cs="Calibri"/>
        </w:rPr>
        <w:t xml:space="preserve"> | </w:t>
      </w:r>
      <w:r w:rsidR="002B1D9C" w:rsidRPr="00F23BEE">
        <w:rPr>
          <w:rFonts w:ascii="Cambria Math" w:eastAsia="Calibri" w:hAnsi="Cambria Math" w:cs="Cambria Math"/>
        </w:rPr>
        <w:t>𝐴</w:t>
      </w:r>
      <w:r w:rsidR="002B1D9C" w:rsidRPr="00F23BEE">
        <w:rPr>
          <w:rFonts w:ascii="Calibri" w:eastAsia="Calibri" w:hAnsi="Calibri" w:cs="Calibri"/>
        </w:rPr>
        <w:t xml:space="preserve">) </w:t>
      </w:r>
      <w:r w:rsidR="002B1D9C" w:rsidRPr="00F23BEE">
        <w:t xml:space="preserve">log </w:t>
      </w:r>
      <w:r w:rsidR="002B1D9C" w:rsidRPr="00F23BEE">
        <w:rPr>
          <w:rFonts w:ascii="Cambria Math" w:eastAsia="Calibri" w:hAnsi="Cambria Math" w:cs="Cambria Math"/>
        </w:rPr>
        <w:t>𝑝</w:t>
      </w:r>
      <w:r w:rsidR="002B1D9C" w:rsidRPr="00F23BEE">
        <w:rPr>
          <w:rFonts w:ascii="Calibri" w:eastAsia="Calibri" w:hAnsi="Calibri" w:cs="Calibri"/>
        </w:rPr>
        <w:t>(</w:t>
      </w:r>
      <w:r w:rsidR="002B1D9C" w:rsidRPr="00F23BEE">
        <w:rPr>
          <w:rFonts w:ascii="Cambria Math" w:eastAsia="Calibri" w:hAnsi="Cambria Math" w:cs="Cambria Math"/>
        </w:rPr>
        <w:t>𝐶</w:t>
      </w:r>
      <w:r w:rsidR="002B1D9C" w:rsidRPr="00F23BEE">
        <w:rPr>
          <w:rFonts w:ascii="Calibri" w:eastAsia="Calibri" w:hAnsi="Calibri" w:cs="Calibri"/>
        </w:rPr>
        <w:t xml:space="preserve"> | </w:t>
      </w:r>
      <w:r w:rsidR="002B1D9C" w:rsidRPr="00F23BEE">
        <w:rPr>
          <w:rFonts w:ascii="Cambria Math" w:eastAsia="Calibri" w:hAnsi="Cambria Math" w:cs="Cambria Math"/>
        </w:rPr>
        <w:t>𝐴</w:t>
      </w:r>
      <w:r w:rsidR="002B1D9C" w:rsidRPr="00F23BEE">
        <w:rPr>
          <w:rFonts w:ascii="Calibri" w:eastAsia="Calibri" w:hAnsi="Calibri" w:cs="Calibri"/>
        </w:rPr>
        <w:t>)</w:t>
      </w:r>
      <w:r w:rsidR="002B1D9C" w:rsidRPr="00F23BEE">
        <w:t xml:space="preserve">. Since </w:t>
      </w:r>
      <w:ins w:id="370" w:author="Author" w:date="2021-01-21T13:29:00Z">
        <w:r w:rsidR="006E5979" w:rsidRPr="00F23BEE">
          <w:t xml:space="preserve">the </w:t>
        </w:r>
      </w:ins>
      <w:r w:rsidR="002B1D9C" w:rsidRPr="00F23BEE">
        <w:t xml:space="preserve">Cornell movie review dataset has balanced </w:t>
      </w:r>
      <w:del w:id="371" w:author="Author" w:date="2021-01-21T13:29:00Z">
        <w:r w:rsidR="002B1D9C" w:rsidRPr="00F23BEE" w:rsidDel="006E5979">
          <w:delText>class</w:delText>
        </w:r>
      </w:del>
      <w:ins w:id="372" w:author="Author" w:date="2021-01-21T13:29:00Z">
        <w:r w:rsidR="006E5979" w:rsidRPr="00F23BEE">
          <w:t>classes</w:t>
        </w:r>
      </w:ins>
      <w:r w:rsidR="002B1D9C" w:rsidRPr="00F23BEE">
        <w:t xml:space="preserve">, the probability of class </w:t>
      </w:r>
      <w:r w:rsidR="002B1D9C" w:rsidRPr="00F23BEE">
        <w:rPr>
          <w:rFonts w:ascii="Cambria Math" w:eastAsia="Calibri" w:hAnsi="Cambria Math" w:cs="Cambria Math"/>
        </w:rPr>
        <w:t>𝐶</w:t>
      </w:r>
      <w:r w:rsidR="002B1D9C" w:rsidRPr="00F23BEE">
        <w:rPr>
          <w:rFonts w:ascii="Calibri" w:eastAsia="Calibri" w:hAnsi="Calibri" w:cs="Calibri"/>
        </w:rPr>
        <w:t xml:space="preserve"> </w:t>
      </w:r>
      <w:r w:rsidR="002B1D9C" w:rsidRPr="00F23BEE">
        <w:t>for both positive and negative</w:t>
      </w:r>
      <w:ins w:id="373" w:author="Author" w:date="2021-01-21T20:02:00Z">
        <w:r w:rsidR="008514A3" w:rsidRPr="00F23BEE">
          <w:t xml:space="preserve"> results</w:t>
        </w:r>
      </w:ins>
      <w:r w:rsidR="002B1D9C" w:rsidRPr="00F23BEE">
        <w:t xml:space="preserve"> is equal to 0.5. </w:t>
      </w:r>
      <w:commentRangeStart w:id="374"/>
      <w:r w:rsidR="002B1D9C" w:rsidRPr="00F23BEE">
        <w:t xml:space="preserve">As a result, the entropy of </w:t>
      </w:r>
      <w:del w:id="375" w:author="Author" w:date="2021-01-21T13:29:00Z">
        <w:r w:rsidR="002B1D9C" w:rsidRPr="00F23BEE" w:rsidDel="006E5979">
          <w:delText>classes</w:delText>
        </w:r>
      </w:del>
      <w:ins w:id="376" w:author="Author" w:date="2021-01-21T13:30:00Z">
        <w:r w:rsidR="006E5979" w:rsidRPr="00F23BEE">
          <w:t>each</w:t>
        </w:r>
      </w:ins>
      <w:ins w:id="377" w:author="Author" w:date="2021-01-21T13:29:00Z">
        <w:r w:rsidR="006E5979" w:rsidRPr="00F23BEE">
          <w:t xml:space="preserve"> class</w:t>
        </w:r>
      </w:ins>
      <w:commentRangeEnd w:id="374"/>
      <w:ins w:id="378" w:author="Author" w:date="2021-01-21T13:30:00Z">
        <w:r w:rsidR="006E5979" w:rsidRPr="00F23BEE">
          <w:rPr>
            <w:rStyle w:val="CommentReference"/>
          </w:rPr>
          <w:commentReference w:id="374"/>
        </w:r>
      </w:ins>
      <w:ins w:id="379" w:author="Author" w:date="2021-01-21T13:29:00Z">
        <w:r w:rsidR="006E5979" w:rsidRPr="00F23BEE">
          <w:t>,</w:t>
        </w:r>
      </w:ins>
      <w:r w:rsidR="002B1D9C" w:rsidRPr="00F23BEE">
        <w:t xml:space="preserve"> </w:t>
      </w:r>
      <w:r w:rsidR="002B1D9C" w:rsidRPr="00F23BEE">
        <w:rPr>
          <w:rFonts w:ascii="Cambria Math" w:eastAsia="Calibri" w:hAnsi="Cambria Math" w:cs="Cambria Math"/>
        </w:rPr>
        <w:t>𝐻</w:t>
      </w:r>
      <w:r w:rsidR="002B1D9C" w:rsidRPr="00F23BEE">
        <w:rPr>
          <w:rFonts w:ascii="Calibri" w:eastAsia="Calibri" w:hAnsi="Calibri" w:cs="Calibri"/>
        </w:rPr>
        <w:t>(</w:t>
      </w:r>
      <w:r w:rsidR="002B1D9C" w:rsidRPr="00F23BEE">
        <w:rPr>
          <w:rFonts w:ascii="Cambria Math" w:eastAsia="Calibri" w:hAnsi="Cambria Math" w:cs="Cambria Math"/>
        </w:rPr>
        <w:t>𝐶</w:t>
      </w:r>
      <w:r w:rsidR="002B1D9C" w:rsidRPr="00F23BEE">
        <w:rPr>
          <w:rFonts w:ascii="Calibri" w:eastAsia="Calibri" w:hAnsi="Calibri" w:cs="Calibri"/>
        </w:rPr>
        <w:t>)</w:t>
      </w:r>
      <w:ins w:id="380" w:author="Author" w:date="2021-01-21T13:29:00Z">
        <w:r w:rsidR="006E5979" w:rsidRPr="00F23BEE">
          <w:rPr>
            <w:rFonts w:ascii="Calibri" w:eastAsia="Calibri" w:hAnsi="Calibri" w:cs="Calibri"/>
          </w:rPr>
          <w:t>,</w:t>
        </w:r>
      </w:ins>
      <w:r w:rsidR="002B1D9C" w:rsidRPr="00F23BEE">
        <w:rPr>
          <w:rFonts w:ascii="Calibri" w:eastAsia="Calibri" w:hAnsi="Calibri" w:cs="Calibri"/>
        </w:rPr>
        <w:t xml:space="preserve"> </w:t>
      </w:r>
      <w:r w:rsidR="002B1D9C" w:rsidRPr="00F23BEE">
        <w:t>is equal to 1. Then</w:t>
      </w:r>
      <w:ins w:id="381" w:author="Author" w:date="2021-01-21T13:30:00Z">
        <w:r w:rsidR="006E5979" w:rsidRPr="00F23BEE">
          <w:t>,</w:t>
        </w:r>
      </w:ins>
      <w:r w:rsidR="002B1D9C" w:rsidRPr="00F23BEE">
        <w:t xml:space="preserve"> the information gain can be formulated as</w:t>
      </w:r>
    </w:p>
    <w:p w14:paraId="18478A12" w14:textId="77777777" w:rsidR="00133DDE" w:rsidRPr="00F23BEE" w:rsidRDefault="00133DDE" w:rsidP="00E41A3B">
      <w:pPr>
        <w:pStyle w:val="MDPI31text"/>
        <w:ind w:firstLine="0"/>
      </w:pPr>
    </w:p>
    <w:p w14:paraId="6B2A81C1" w14:textId="709E9825" w:rsidR="00FA7285" w:rsidRDefault="002B1D9C" w:rsidP="00E41A3B">
      <w:pPr>
        <w:pStyle w:val="MDPI31text"/>
        <w:rPr>
          <w:ins w:id="382" w:author="Author" w:date="2021-02-15T18:46:00Z"/>
        </w:rPr>
      </w:pPr>
      <w:r w:rsidRPr="00F23BEE">
        <w:rPr>
          <w:rFonts w:ascii="Calibri" w:eastAsia="Calibri" w:hAnsi="Calibri" w:cs="Calibri"/>
        </w:rPr>
        <w:tab/>
      </w:r>
      <w:r w:rsidRPr="00F23BEE">
        <w:rPr>
          <w:rFonts w:ascii="Cambria Math" w:eastAsia="Calibri" w:hAnsi="Cambria Math" w:cs="Cambria Math"/>
        </w:rPr>
        <w:t>𝐼</w:t>
      </w:r>
      <w:r w:rsidRPr="00F23BEE">
        <w:rPr>
          <w:rFonts w:ascii="Calibri" w:eastAsia="Calibri" w:hAnsi="Calibri" w:cs="Calibri"/>
        </w:rPr>
        <w:t xml:space="preserve"> (</w:t>
      </w:r>
      <w:r w:rsidRPr="00F23BEE">
        <w:rPr>
          <w:rFonts w:ascii="Cambria Math" w:eastAsia="Calibri" w:hAnsi="Cambria Math" w:cs="Cambria Math"/>
        </w:rPr>
        <w:t>𝐶</w:t>
      </w:r>
      <w:r w:rsidRPr="00F23BEE">
        <w:rPr>
          <w:rFonts w:ascii="Calibri" w:eastAsia="Calibri" w:hAnsi="Calibri" w:cs="Calibri"/>
        </w:rPr>
        <w:t xml:space="preserve">, </w:t>
      </w:r>
      <w:r w:rsidRPr="00F23BEE">
        <w:rPr>
          <w:rFonts w:ascii="Cambria Math" w:eastAsia="Calibri" w:hAnsi="Cambria Math" w:cs="Cambria Math"/>
        </w:rPr>
        <w:t>𝐴</w:t>
      </w:r>
      <w:r w:rsidRPr="00F23BEE">
        <w:rPr>
          <w:rFonts w:ascii="Calibri" w:eastAsia="Calibri" w:hAnsi="Calibri" w:cs="Calibri"/>
        </w:rPr>
        <w:t xml:space="preserve">) = 1 − </w:t>
      </w:r>
      <w:r w:rsidRPr="00F23BEE">
        <w:rPr>
          <w:rFonts w:ascii="Cambria Math" w:eastAsia="Calibri" w:hAnsi="Cambria Math" w:cs="Cambria Math"/>
        </w:rPr>
        <w:t>𝐻</w:t>
      </w:r>
      <w:r w:rsidRPr="00F23BEE">
        <w:rPr>
          <w:rFonts w:ascii="Calibri" w:eastAsia="Calibri" w:hAnsi="Calibri" w:cs="Calibri"/>
        </w:rPr>
        <w:t xml:space="preserve"> (</w:t>
      </w:r>
      <w:r w:rsidRPr="00F23BEE">
        <w:rPr>
          <w:rFonts w:ascii="Cambria Math" w:eastAsia="Calibri" w:hAnsi="Cambria Math" w:cs="Cambria Math"/>
        </w:rPr>
        <w:t>𝐶</w:t>
      </w:r>
      <w:r w:rsidRPr="00F23BEE">
        <w:rPr>
          <w:rFonts w:ascii="Calibri" w:eastAsia="Calibri" w:hAnsi="Calibri" w:cs="Calibri"/>
        </w:rPr>
        <w:t xml:space="preserve"> | </w:t>
      </w:r>
      <w:r w:rsidRPr="00F23BEE">
        <w:rPr>
          <w:rFonts w:ascii="Cambria Math" w:eastAsia="Calibri" w:hAnsi="Cambria Math" w:cs="Cambria Math"/>
        </w:rPr>
        <w:t>𝐴</w:t>
      </w:r>
      <w:r w:rsidRPr="00F23BEE">
        <w:rPr>
          <w:rFonts w:ascii="Calibri" w:eastAsia="Calibri" w:hAnsi="Calibri" w:cs="Calibri"/>
        </w:rPr>
        <w:t>)</w:t>
      </w:r>
      <w:del w:id="383" w:author="Author" w:date="2021-01-22T14:32:00Z">
        <w:r w:rsidRPr="00F23BEE" w:rsidDel="007E0AF8">
          <w:rPr>
            <w:rFonts w:ascii="Calibri" w:eastAsia="Calibri" w:hAnsi="Calibri" w:cs="Calibri"/>
          </w:rPr>
          <w:delText xml:space="preserve"> </w:delText>
        </w:r>
      </w:del>
      <w:r w:rsidRPr="00F23BEE">
        <w:rPr>
          <w:rFonts w:ascii="Calibri" w:eastAsia="Calibri" w:hAnsi="Calibri" w:cs="Calibri"/>
        </w:rPr>
        <w:t>.</w:t>
      </w:r>
      <w:r w:rsidRPr="00F23BEE">
        <w:rPr>
          <w:rFonts w:ascii="Calibri" w:eastAsia="Calibri" w:hAnsi="Calibri" w:cs="Calibri"/>
        </w:rPr>
        <w:tab/>
      </w:r>
      <w:r w:rsidRPr="00F23BEE">
        <w:t>(2)</w:t>
      </w:r>
    </w:p>
    <w:p w14:paraId="0F3FA860" w14:textId="77777777" w:rsidR="00133DDE" w:rsidRPr="00F23BEE" w:rsidRDefault="00133DDE" w:rsidP="00E41A3B">
      <w:pPr>
        <w:pStyle w:val="MDPI31text"/>
      </w:pPr>
    </w:p>
    <w:p w14:paraId="58C0B6F5" w14:textId="491543BB" w:rsidR="00FA7285" w:rsidRPr="00F23BEE" w:rsidRDefault="002B1D9C">
      <w:pPr>
        <w:pStyle w:val="MDPI31text"/>
        <w:rPr>
          <w:ins w:id="384" w:author="Author" w:date="2021-01-22T16:54:00Z"/>
        </w:rPr>
      </w:pPr>
      <w:r w:rsidRPr="00F23BEE">
        <w:t xml:space="preserve">The minimum value of </w:t>
      </w:r>
      <w:r w:rsidRPr="00F23BEE">
        <w:rPr>
          <w:rFonts w:ascii="Cambria Math" w:eastAsia="Calibri" w:hAnsi="Cambria Math" w:cs="Cambria Math"/>
        </w:rPr>
        <w:t>𝐼</w:t>
      </w:r>
      <w:r w:rsidRPr="00F23BEE">
        <w:rPr>
          <w:rFonts w:ascii="Calibri" w:eastAsia="Calibri" w:hAnsi="Calibri" w:cs="Calibri"/>
        </w:rPr>
        <w:t>(</w:t>
      </w:r>
      <w:r w:rsidRPr="00F23BEE">
        <w:rPr>
          <w:rFonts w:ascii="Cambria Math" w:eastAsia="Calibri" w:hAnsi="Cambria Math" w:cs="Cambria Math"/>
        </w:rPr>
        <w:t>𝐶</w:t>
      </w:r>
      <w:r w:rsidRPr="00F23BEE">
        <w:rPr>
          <w:rFonts w:ascii="Calibri" w:eastAsia="Calibri" w:hAnsi="Calibri" w:cs="Calibri"/>
        </w:rPr>
        <w:t xml:space="preserve">, </w:t>
      </w:r>
      <w:r w:rsidRPr="00F23BEE">
        <w:rPr>
          <w:rFonts w:ascii="Cambria Math" w:eastAsia="Calibri" w:hAnsi="Cambria Math" w:cs="Cambria Math"/>
        </w:rPr>
        <w:t>𝐴</w:t>
      </w:r>
      <w:r w:rsidRPr="00F23BEE">
        <w:rPr>
          <w:rFonts w:ascii="Calibri" w:eastAsia="Calibri" w:hAnsi="Calibri" w:cs="Calibri"/>
        </w:rPr>
        <w:t xml:space="preserve">) </w:t>
      </w:r>
      <w:r w:rsidRPr="00F23BEE">
        <w:t xml:space="preserve">occurs if </w:t>
      </w:r>
      <w:ins w:id="385" w:author="Author" w:date="2021-02-10T14:27:00Z">
        <w:r w:rsidR="004F2134" w:rsidRPr="00F23BEE">
          <w:t xml:space="preserve">and </w:t>
        </w:r>
      </w:ins>
      <w:r w:rsidRPr="00F23BEE">
        <w:t xml:space="preserve">only if </w:t>
      </w:r>
      <w:r w:rsidRPr="00F23BEE">
        <w:rPr>
          <w:rFonts w:ascii="Cambria Math" w:eastAsia="Calibri" w:hAnsi="Cambria Math" w:cs="Cambria Math"/>
        </w:rPr>
        <w:t>𝐻</w:t>
      </w:r>
      <w:r w:rsidRPr="00F23BEE">
        <w:rPr>
          <w:rFonts w:ascii="Calibri" w:eastAsia="Calibri" w:hAnsi="Calibri" w:cs="Calibri"/>
        </w:rPr>
        <w:t>(</w:t>
      </w:r>
      <w:r w:rsidRPr="00F23BEE">
        <w:rPr>
          <w:rFonts w:ascii="Cambria Math" w:eastAsia="Calibri" w:hAnsi="Cambria Math" w:cs="Cambria Math"/>
        </w:rPr>
        <w:t>𝐶</w:t>
      </w:r>
      <w:r w:rsidRPr="00F23BEE">
        <w:rPr>
          <w:rFonts w:ascii="Calibri" w:eastAsia="Calibri" w:hAnsi="Calibri" w:cs="Calibri"/>
        </w:rPr>
        <w:t xml:space="preserve"> | </w:t>
      </w:r>
      <w:r w:rsidRPr="00F23BEE">
        <w:rPr>
          <w:rFonts w:ascii="Cambria Math" w:eastAsia="Calibri" w:hAnsi="Cambria Math" w:cs="Cambria Math"/>
        </w:rPr>
        <w:t>𝐴</w:t>
      </w:r>
      <w:r w:rsidRPr="00F23BEE">
        <w:rPr>
          <w:rFonts w:ascii="Calibri" w:eastAsia="Calibri" w:hAnsi="Calibri" w:cs="Calibri"/>
        </w:rPr>
        <w:t>) = 1</w:t>
      </w:r>
      <w:ins w:id="386" w:author="Author" w:date="2021-01-21T13:30:00Z">
        <w:r w:rsidR="006E5979" w:rsidRPr="00F23BEE">
          <w:t>, that is,</w:t>
        </w:r>
      </w:ins>
      <w:r w:rsidRPr="00F23BEE">
        <w:t xml:space="preserve"> </w:t>
      </w:r>
      <w:del w:id="387" w:author="Author" w:date="2021-01-21T13:30:00Z">
        <w:r w:rsidRPr="00F23BEE" w:rsidDel="006E5979">
          <w:delText xml:space="preserve">which means </w:delText>
        </w:r>
      </w:del>
      <w:r w:rsidRPr="00F23BEE">
        <w:t xml:space="preserve">attribute </w:t>
      </w:r>
      <w:r w:rsidRPr="00F23BEE">
        <w:rPr>
          <w:rFonts w:ascii="Cambria Math" w:eastAsia="Calibri" w:hAnsi="Cambria Math" w:cs="Cambria Math"/>
        </w:rPr>
        <w:t>𝐴</w:t>
      </w:r>
      <w:r w:rsidRPr="00F23BEE">
        <w:rPr>
          <w:rFonts w:ascii="Calibri" w:eastAsia="Calibri" w:hAnsi="Calibri" w:cs="Calibri"/>
        </w:rPr>
        <w:t xml:space="preserve"> </w:t>
      </w:r>
      <w:r w:rsidRPr="00F23BEE">
        <w:t xml:space="preserve">and </w:t>
      </w:r>
      <w:del w:id="388" w:author="Author" w:date="2021-01-21T13:30:00Z">
        <w:r w:rsidRPr="00F23BEE" w:rsidDel="006E5979">
          <w:delText xml:space="preserve">classes </w:delText>
        </w:r>
      </w:del>
      <w:ins w:id="389" w:author="Author" w:date="2021-01-21T13:30:00Z">
        <w:r w:rsidR="006E5979" w:rsidRPr="00F23BEE">
          <w:t xml:space="preserve">class </w:t>
        </w:r>
      </w:ins>
      <w:r w:rsidRPr="00F23BEE">
        <w:rPr>
          <w:rFonts w:ascii="Cambria Math" w:eastAsia="Calibri" w:hAnsi="Cambria Math" w:cs="Cambria Math"/>
        </w:rPr>
        <w:t>𝐶</w:t>
      </w:r>
      <w:r w:rsidRPr="00F23BEE">
        <w:rPr>
          <w:rFonts w:ascii="Calibri" w:eastAsia="Calibri" w:hAnsi="Calibri" w:cs="Calibri"/>
        </w:rPr>
        <w:t xml:space="preserve"> </w:t>
      </w:r>
      <w:r w:rsidRPr="00F23BEE">
        <w:t xml:space="preserve">are not related at all. </w:t>
      </w:r>
      <w:del w:id="390" w:author="Author" w:date="2021-01-21T13:30:00Z">
        <w:r w:rsidRPr="00F23BEE" w:rsidDel="006E5979">
          <w:delText>On the contrary, we</w:delText>
        </w:r>
      </w:del>
      <w:ins w:id="391" w:author="Author" w:date="2021-01-21T13:30:00Z">
        <w:r w:rsidR="006E5979" w:rsidRPr="00F23BEE">
          <w:t>We</w:t>
        </w:r>
      </w:ins>
      <w:r w:rsidRPr="00F23BEE">
        <w:t xml:space="preserve"> </w:t>
      </w:r>
      <w:commentRangeStart w:id="392"/>
      <w:del w:id="393" w:author="Author" w:date="2021-01-22T17:25:00Z">
        <w:r w:rsidRPr="00F23BEE" w:rsidDel="004D1F2A">
          <w:delText xml:space="preserve">tend </w:delText>
        </w:r>
      </w:del>
      <w:ins w:id="394" w:author="Author" w:date="2021-01-22T17:25:00Z">
        <w:r w:rsidR="004D1F2A" w:rsidRPr="00F23BEE">
          <w:t xml:space="preserve">attempt </w:t>
        </w:r>
        <w:commentRangeEnd w:id="392"/>
        <w:r w:rsidR="004D1F2A" w:rsidRPr="00F23BEE">
          <w:rPr>
            <w:rStyle w:val="CommentReference"/>
            <w:rFonts w:eastAsia="SimSun"/>
            <w:snapToGrid/>
            <w:lang w:eastAsia="zh-CN" w:bidi="ar-SA"/>
          </w:rPr>
          <w:commentReference w:id="392"/>
        </w:r>
      </w:ins>
      <w:r w:rsidRPr="00F23BEE">
        <w:t xml:space="preserve">to choose </w:t>
      </w:r>
      <w:ins w:id="395" w:author="Author" w:date="2021-01-21T13:30:00Z">
        <w:r w:rsidR="006E5979" w:rsidRPr="00F23BEE">
          <w:t xml:space="preserve">an </w:t>
        </w:r>
      </w:ins>
      <w:r w:rsidRPr="00F23BEE">
        <w:t xml:space="preserve">attribute </w:t>
      </w:r>
      <w:r w:rsidRPr="00F23BEE">
        <w:rPr>
          <w:rFonts w:ascii="Cambria Math" w:eastAsia="Calibri" w:hAnsi="Cambria Math" w:cs="Cambria Math"/>
        </w:rPr>
        <w:t>𝐴</w:t>
      </w:r>
      <w:r w:rsidRPr="00F23BEE">
        <w:rPr>
          <w:rFonts w:ascii="Calibri" w:eastAsia="Calibri" w:hAnsi="Calibri" w:cs="Calibri"/>
        </w:rPr>
        <w:t xml:space="preserve"> </w:t>
      </w:r>
      <w:r w:rsidRPr="00F23BEE">
        <w:t xml:space="preserve">that mostly appears in one class </w:t>
      </w:r>
      <w:r w:rsidRPr="00F23BEE">
        <w:rPr>
          <w:rFonts w:ascii="Cambria Math" w:eastAsia="Calibri" w:hAnsi="Cambria Math" w:cs="Cambria Math"/>
        </w:rPr>
        <w:t>𝐶</w:t>
      </w:r>
      <w:r w:rsidRPr="00F23BEE">
        <w:rPr>
          <w:rFonts w:ascii="Calibri" w:eastAsia="Calibri" w:hAnsi="Calibri" w:cs="Calibri"/>
        </w:rPr>
        <w:t xml:space="preserve"> </w:t>
      </w:r>
      <w:ins w:id="396" w:author="Author" w:date="2021-01-21T13:30:00Z">
        <w:r w:rsidR="006E5979" w:rsidRPr="00F23BEE">
          <w:rPr>
            <w:rFonts w:ascii="Calibri" w:eastAsia="Calibri" w:hAnsi="Calibri" w:cs="Calibri"/>
          </w:rPr>
          <w:t xml:space="preserve">as </w:t>
        </w:r>
      </w:ins>
      <w:r w:rsidRPr="00F23BEE">
        <w:t xml:space="preserve">either positive or negative. </w:t>
      </w:r>
      <w:del w:id="397" w:author="Author" w:date="2021-01-21T13:31:00Z">
        <w:r w:rsidRPr="00F23BEE" w:rsidDel="006E5979">
          <w:delText xml:space="preserve">On </w:delText>
        </w:r>
      </w:del>
      <w:ins w:id="398" w:author="Author" w:date="2021-01-21T13:31:00Z">
        <w:r w:rsidR="006E5979" w:rsidRPr="00F23BEE">
          <w:t xml:space="preserve">For </w:t>
        </w:r>
      </w:ins>
      <w:r w:rsidRPr="00F23BEE">
        <w:t xml:space="preserve">the other words, the best features are the set of attributes that only appear in one class. </w:t>
      </w:r>
      <w:del w:id="399" w:author="Author" w:date="2021-01-21T13:31:00Z">
        <w:r w:rsidRPr="00F23BEE" w:rsidDel="006E5979">
          <w:delText xml:space="preserve">It </w:delText>
        </w:r>
      </w:del>
      <w:ins w:id="400" w:author="Author" w:date="2021-01-21T13:31:00Z">
        <w:r w:rsidR="006E5979" w:rsidRPr="00F23BEE">
          <w:t xml:space="preserve">This </w:t>
        </w:r>
      </w:ins>
      <w:r w:rsidRPr="00F23BEE">
        <w:t>means</w:t>
      </w:r>
      <w:ins w:id="401" w:author="Author" w:date="2021-01-21T13:31:00Z">
        <w:r w:rsidR="006E5979" w:rsidRPr="00F23BEE">
          <w:t xml:space="preserve"> that</w:t>
        </w:r>
      </w:ins>
      <w:r w:rsidRPr="00F23BEE">
        <w:t xml:space="preserve"> the maximum </w:t>
      </w:r>
      <w:r w:rsidRPr="00F23BEE">
        <w:rPr>
          <w:rFonts w:ascii="Cambria Math" w:eastAsia="Calibri" w:hAnsi="Cambria Math" w:cs="Cambria Math"/>
        </w:rPr>
        <w:t>𝐼</w:t>
      </w:r>
      <w:r w:rsidRPr="00F23BEE">
        <w:rPr>
          <w:rFonts w:ascii="Calibri" w:eastAsia="Calibri" w:hAnsi="Calibri" w:cs="Calibri"/>
        </w:rPr>
        <w:t>(</w:t>
      </w:r>
      <w:r w:rsidRPr="00F23BEE">
        <w:rPr>
          <w:rFonts w:ascii="Cambria Math" w:eastAsia="Calibri" w:hAnsi="Cambria Math" w:cs="Cambria Math"/>
        </w:rPr>
        <w:t>𝐶</w:t>
      </w:r>
      <w:r w:rsidRPr="00F23BEE">
        <w:rPr>
          <w:rFonts w:ascii="Calibri" w:eastAsia="Calibri" w:hAnsi="Calibri" w:cs="Calibri"/>
        </w:rPr>
        <w:t xml:space="preserve"> | </w:t>
      </w:r>
      <w:r w:rsidRPr="00F23BEE">
        <w:rPr>
          <w:rFonts w:ascii="Cambria Math" w:eastAsia="Calibri" w:hAnsi="Cambria Math" w:cs="Cambria Math"/>
        </w:rPr>
        <w:t>𝐴</w:t>
      </w:r>
      <w:r w:rsidRPr="00F23BEE">
        <w:rPr>
          <w:rFonts w:ascii="Calibri" w:eastAsia="Calibri" w:hAnsi="Calibri" w:cs="Calibri"/>
        </w:rPr>
        <w:t xml:space="preserve">) </w:t>
      </w:r>
      <w:r w:rsidRPr="00F23BEE">
        <w:t xml:space="preserve">is reached when </w:t>
      </w:r>
      <w:r w:rsidRPr="00F23BEE">
        <w:rPr>
          <w:rFonts w:ascii="Cambria Math" w:eastAsia="Calibri" w:hAnsi="Cambria Math" w:cs="Cambria Math"/>
        </w:rPr>
        <w:t>𝑃</w:t>
      </w:r>
      <w:r w:rsidRPr="00F23BEE">
        <w:rPr>
          <w:rFonts w:ascii="Calibri" w:eastAsia="Calibri" w:hAnsi="Calibri" w:cs="Calibri"/>
        </w:rPr>
        <w:t>(</w:t>
      </w:r>
      <w:r w:rsidRPr="00F23BEE">
        <w:rPr>
          <w:rFonts w:ascii="Cambria Math" w:eastAsia="Calibri" w:hAnsi="Cambria Math" w:cs="Cambria Math"/>
        </w:rPr>
        <w:t>𝐴</w:t>
      </w:r>
      <w:r w:rsidRPr="00F23BEE">
        <w:rPr>
          <w:rFonts w:ascii="Calibri" w:eastAsia="Calibri" w:hAnsi="Calibri" w:cs="Calibri"/>
        </w:rPr>
        <w:t xml:space="preserve">) </w:t>
      </w:r>
      <w:r w:rsidRPr="00F23BEE">
        <w:t xml:space="preserve">is equal to </w:t>
      </w:r>
      <w:r w:rsidRPr="00F23BEE">
        <w:rPr>
          <w:rFonts w:ascii="Cambria Math" w:eastAsia="Calibri" w:hAnsi="Cambria Math" w:cs="Cambria Math"/>
        </w:rPr>
        <w:t>𝑃</w:t>
      </w:r>
      <w:r w:rsidRPr="00F23BEE">
        <w:rPr>
          <w:rFonts w:ascii="Calibri" w:eastAsia="Calibri" w:hAnsi="Calibri" w:cs="Calibri"/>
        </w:rPr>
        <w:t>(</w:t>
      </w:r>
      <w:r w:rsidRPr="00F23BEE">
        <w:rPr>
          <w:rFonts w:ascii="Cambria Math" w:eastAsia="Calibri" w:hAnsi="Cambria Math" w:cs="Cambria Math"/>
        </w:rPr>
        <w:t>𝐴</w:t>
      </w:r>
      <w:r w:rsidRPr="00F23BEE">
        <w:rPr>
          <w:rFonts w:ascii="Calibri" w:eastAsia="Calibri" w:hAnsi="Calibri" w:cs="Calibri"/>
        </w:rPr>
        <w:t xml:space="preserve"> | </w:t>
      </w:r>
      <w:r w:rsidRPr="00F23BEE">
        <w:rPr>
          <w:rFonts w:ascii="Cambria Math" w:eastAsia="Calibri" w:hAnsi="Cambria Math" w:cs="Cambria Math"/>
        </w:rPr>
        <w:t>𝐶</w:t>
      </w:r>
      <w:r w:rsidRPr="00F23BEE">
        <w:rPr>
          <w:rFonts w:ascii="Calibri" w:eastAsia="Calibri" w:hAnsi="Calibri" w:cs="Calibri"/>
          <w:vertAlign w:val="subscript"/>
        </w:rPr>
        <w:t>1</w:t>
      </w:r>
      <w:r w:rsidRPr="00F23BEE">
        <w:rPr>
          <w:rFonts w:ascii="Calibri" w:eastAsia="Calibri" w:hAnsi="Calibri" w:cs="Calibri"/>
        </w:rPr>
        <w:t>)</w:t>
      </w:r>
      <w:ins w:id="402" w:author="Author" w:date="2021-01-21T13:31:00Z">
        <w:r w:rsidR="006E5979" w:rsidRPr="00F23BEE">
          <w:rPr>
            <w:rFonts w:ascii="Calibri" w:eastAsia="Calibri" w:hAnsi="Calibri" w:cs="Calibri"/>
          </w:rPr>
          <w:t>,</w:t>
        </w:r>
      </w:ins>
      <w:r w:rsidRPr="00F23BEE">
        <w:rPr>
          <w:rFonts w:ascii="Calibri" w:eastAsia="Calibri" w:hAnsi="Calibri" w:cs="Calibri"/>
        </w:rPr>
        <w:t xml:space="preserve"> </w:t>
      </w:r>
      <w:r w:rsidRPr="00F23BEE">
        <w:t xml:space="preserve">resulting in </w:t>
      </w:r>
      <w:r w:rsidRPr="00F23BEE">
        <w:rPr>
          <w:rFonts w:ascii="Cambria Math" w:eastAsia="Calibri" w:hAnsi="Cambria Math" w:cs="Cambria Math"/>
        </w:rPr>
        <w:t>𝑃</w:t>
      </w:r>
      <w:r w:rsidRPr="00F23BEE">
        <w:rPr>
          <w:rFonts w:ascii="Calibri" w:eastAsia="Calibri" w:hAnsi="Calibri" w:cs="Calibri"/>
        </w:rPr>
        <w:t>(</w:t>
      </w:r>
      <w:r w:rsidRPr="00F23BEE">
        <w:rPr>
          <w:rFonts w:ascii="Cambria Math" w:eastAsia="Calibri" w:hAnsi="Cambria Math" w:cs="Cambria Math"/>
        </w:rPr>
        <w:t>𝐶</w:t>
      </w:r>
      <w:r w:rsidRPr="00F23BEE">
        <w:rPr>
          <w:rFonts w:ascii="Calibri" w:eastAsia="Calibri" w:hAnsi="Calibri" w:cs="Calibri"/>
          <w:vertAlign w:val="subscript"/>
        </w:rPr>
        <w:t xml:space="preserve">1 </w:t>
      </w:r>
      <w:r w:rsidRPr="00F23BEE">
        <w:rPr>
          <w:rFonts w:ascii="Calibri" w:eastAsia="Calibri" w:hAnsi="Calibri" w:cs="Calibri"/>
        </w:rPr>
        <w:t xml:space="preserve">| </w:t>
      </w:r>
      <w:r w:rsidRPr="00F23BEE">
        <w:rPr>
          <w:rFonts w:ascii="Cambria Math" w:eastAsia="Calibri" w:hAnsi="Cambria Math" w:cs="Cambria Math"/>
        </w:rPr>
        <w:t>𝐴</w:t>
      </w:r>
      <w:r w:rsidRPr="00F23BEE">
        <w:rPr>
          <w:rFonts w:ascii="Calibri" w:eastAsia="Calibri" w:hAnsi="Calibri" w:cs="Calibri"/>
        </w:rPr>
        <w:t xml:space="preserve">) </w:t>
      </w:r>
      <w:r w:rsidRPr="00F23BEE">
        <w:t xml:space="preserve">and </w:t>
      </w:r>
      <w:r w:rsidRPr="00F23BEE">
        <w:rPr>
          <w:rFonts w:ascii="Cambria Math" w:eastAsia="Calibri" w:hAnsi="Cambria Math" w:cs="Cambria Math"/>
        </w:rPr>
        <w:t>𝐻</w:t>
      </w:r>
      <w:r w:rsidRPr="00F23BEE">
        <w:rPr>
          <w:rFonts w:ascii="Calibri" w:eastAsia="Calibri" w:hAnsi="Calibri" w:cs="Calibri"/>
        </w:rPr>
        <w:t>(</w:t>
      </w:r>
      <w:r w:rsidRPr="00F23BEE">
        <w:rPr>
          <w:rFonts w:ascii="Cambria Math" w:eastAsia="Calibri" w:hAnsi="Cambria Math" w:cs="Cambria Math"/>
        </w:rPr>
        <w:t>𝐶</w:t>
      </w:r>
      <w:r w:rsidRPr="00F23BEE">
        <w:rPr>
          <w:rFonts w:ascii="Calibri" w:eastAsia="Calibri" w:hAnsi="Calibri" w:cs="Calibri"/>
          <w:vertAlign w:val="subscript"/>
        </w:rPr>
        <w:t xml:space="preserve">1 </w:t>
      </w:r>
      <w:r w:rsidRPr="00F23BEE">
        <w:rPr>
          <w:rFonts w:ascii="Calibri" w:eastAsia="Calibri" w:hAnsi="Calibri" w:cs="Calibri"/>
        </w:rPr>
        <w:t xml:space="preserve">| </w:t>
      </w:r>
      <w:r w:rsidRPr="00F23BEE">
        <w:rPr>
          <w:rFonts w:ascii="Cambria Math" w:eastAsia="Calibri" w:hAnsi="Cambria Math" w:cs="Cambria Math"/>
        </w:rPr>
        <w:t>𝐴</w:t>
      </w:r>
      <w:r w:rsidRPr="00F23BEE">
        <w:rPr>
          <w:rFonts w:ascii="Calibri" w:eastAsia="Calibri" w:hAnsi="Calibri" w:cs="Calibri"/>
        </w:rPr>
        <w:t xml:space="preserve">) </w:t>
      </w:r>
      <w:r w:rsidRPr="00F23BEE">
        <w:t xml:space="preserve">being equal to 0.5. When </w:t>
      </w:r>
      <w:r w:rsidRPr="00F23BEE">
        <w:rPr>
          <w:rFonts w:ascii="Cambria Math" w:eastAsia="Calibri" w:hAnsi="Cambria Math" w:cs="Cambria Math"/>
        </w:rPr>
        <w:lastRenderedPageBreak/>
        <w:t>𝑃</w:t>
      </w:r>
      <w:r w:rsidRPr="00F23BEE">
        <w:rPr>
          <w:rFonts w:ascii="Calibri" w:eastAsia="Calibri" w:hAnsi="Calibri" w:cs="Calibri"/>
        </w:rPr>
        <w:t>(</w:t>
      </w:r>
      <w:r w:rsidRPr="00F23BEE">
        <w:rPr>
          <w:rFonts w:ascii="Cambria Math" w:eastAsia="Calibri" w:hAnsi="Cambria Math" w:cs="Cambria Math"/>
        </w:rPr>
        <w:t>𝐴</w:t>
      </w:r>
      <w:r w:rsidRPr="00F23BEE">
        <w:rPr>
          <w:rFonts w:ascii="Calibri" w:eastAsia="Calibri" w:hAnsi="Calibri" w:cs="Calibri"/>
        </w:rPr>
        <w:t xml:space="preserve">) = </w:t>
      </w:r>
      <w:r w:rsidRPr="00F23BEE">
        <w:rPr>
          <w:rFonts w:ascii="Cambria Math" w:eastAsia="Calibri" w:hAnsi="Cambria Math" w:cs="Cambria Math"/>
        </w:rPr>
        <w:t>𝑃</w:t>
      </w:r>
      <w:r w:rsidRPr="00F23BEE">
        <w:rPr>
          <w:rFonts w:ascii="Calibri" w:eastAsia="Calibri" w:hAnsi="Calibri" w:cs="Calibri"/>
        </w:rPr>
        <w:t>(</w:t>
      </w:r>
      <w:r w:rsidRPr="00F23BEE">
        <w:rPr>
          <w:rFonts w:ascii="Cambria Math" w:eastAsia="Calibri" w:hAnsi="Cambria Math" w:cs="Cambria Math"/>
        </w:rPr>
        <w:t>𝐴</w:t>
      </w:r>
      <w:r w:rsidRPr="00F23BEE">
        <w:rPr>
          <w:rFonts w:ascii="Calibri" w:eastAsia="Calibri" w:hAnsi="Calibri" w:cs="Calibri"/>
        </w:rPr>
        <w:t xml:space="preserve"> | </w:t>
      </w:r>
      <w:r w:rsidRPr="00F23BEE">
        <w:rPr>
          <w:rFonts w:ascii="Cambria Math" w:eastAsia="Calibri" w:hAnsi="Cambria Math" w:cs="Cambria Math"/>
        </w:rPr>
        <w:t>𝐶</w:t>
      </w:r>
      <w:r w:rsidRPr="00F23BEE">
        <w:rPr>
          <w:rFonts w:ascii="Calibri" w:eastAsia="Calibri" w:hAnsi="Calibri" w:cs="Calibri"/>
          <w:vertAlign w:val="subscript"/>
        </w:rPr>
        <w:t>1</w:t>
      </w:r>
      <w:r w:rsidRPr="00F23BEE">
        <w:rPr>
          <w:rFonts w:ascii="Calibri" w:eastAsia="Calibri" w:hAnsi="Calibri" w:cs="Calibri"/>
        </w:rPr>
        <w:t>)</w:t>
      </w:r>
      <w:r w:rsidRPr="00F23BEE">
        <w:t xml:space="preserve">, then the value of </w:t>
      </w:r>
      <w:r w:rsidRPr="00F23BEE">
        <w:rPr>
          <w:rFonts w:ascii="Cambria Math" w:eastAsia="Calibri" w:hAnsi="Cambria Math" w:cs="Cambria Math"/>
        </w:rPr>
        <w:t>𝑃</w:t>
      </w:r>
      <w:r w:rsidRPr="00F23BEE">
        <w:rPr>
          <w:rFonts w:ascii="Calibri" w:eastAsia="Calibri" w:hAnsi="Calibri" w:cs="Calibri"/>
        </w:rPr>
        <w:t>(</w:t>
      </w:r>
      <w:r w:rsidRPr="00F23BEE">
        <w:rPr>
          <w:rFonts w:ascii="Cambria Math" w:eastAsia="Calibri" w:hAnsi="Cambria Math" w:cs="Cambria Math"/>
        </w:rPr>
        <w:t>𝐴</w:t>
      </w:r>
      <w:r w:rsidRPr="00F23BEE">
        <w:rPr>
          <w:rFonts w:ascii="Calibri" w:eastAsia="Calibri" w:hAnsi="Calibri" w:cs="Calibri"/>
        </w:rPr>
        <w:t xml:space="preserve"> | </w:t>
      </w:r>
      <w:r w:rsidRPr="00F23BEE">
        <w:rPr>
          <w:rFonts w:ascii="Cambria Math" w:eastAsia="Calibri" w:hAnsi="Cambria Math" w:cs="Cambria Math"/>
        </w:rPr>
        <w:t>𝐶</w:t>
      </w:r>
      <w:r w:rsidRPr="00F23BEE">
        <w:rPr>
          <w:rFonts w:ascii="Calibri" w:eastAsia="Calibri" w:hAnsi="Calibri" w:cs="Calibri"/>
          <w:vertAlign w:val="subscript"/>
        </w:rPr>
        <w:t>2</w:t>
      </w:r>
      <w:r w:rsidRPr="00F23BEE">
        <w:rPr>
          <w:rFonts w:ascii="Calibri" w:eastAsia="Calibri" w:hAnsi="Calibri" w:cs="Calibri"/>
        </w:rPr>
        <w:t xml:space="preserve">) </w:t>
      </w:r>
      <w:r w:rsidRPr="00F23BEE">
        <w:t xml:space="preserve">results in </w:t>
      </w:r>
      <w:r w:rsidRPr="00F23BEE">
        <w:rPr>
          <w:rFonts w:ascii="Cambria Math" w:eastAsia="Calibri" w:hAnsi="Cambria Math" w:cs="Cambria Math"/>
        </w:rPr>
        <w:t>𝑃</w:t>
      </w:r>
      <w:r w:rsidRPr="00F23BEE">
        <w:rPr>
          <w:rFonts w:ascii="Calibri" w:eastAsia="Calibri" w:hAnsi="Calibri" w:cs="Calibri"/>
        </w:rPr>
        <w:t>(</w:t>
      </w:r>
      <w:r w:rsidRPr="00F23BEE">
        <w:rPr>
          <w:rFonts w:ascii="Cambria Math" w:eastAsia="Calibri" w:hAnsi="Cambria Math" w:cs="Cambria Math"/>
        </w:rPr>
        <w:t>𝐶</w:t>
      </w:r>
      <w:r w:rsidRPr="00F23BEE">
        <w:rPr>
          <w:rFonts w:ascii="Calibri" w:eastAsia="Calibri" w:hAnsi="Calibri" w:cs="Calibri"/>
          <w:vertAlign w:val="subscript"/>
        </w:rPr>
        <w:t xml:space="preserve">2 </w:t>
      </w:r>
      <w:r w:rsidRPr="00F23BEE">
        <w:rPr>
          <w:rFonts w:ascii="Calibri" w:eastAsia="Calibri" w:hAnsi="Calibri" w:cs="Calibri"/>
        </w:rPr>
        <w:t xml:space="preserve">| </w:t>
      </w:r>
      <w:r w:rsidRPr="00F23BEE">
        <w:rPr>
          <w:rFonts w:ascii="Cambria Math" w:eastAsia="Calibri" w:hAnsi="Cambria Math" w:cs="Cambria Math"/>
        </w:rPr>
        <w:t>𝐴</w:t>
      </w:r>
      <w:r w:rsidRPr="00F23BEE">
        <w:rPr>
          <w:rFonts w:ascii="Calibri" w:eastAsia="Calibri" w:hAnsi="Calibri" w:cs="Calibri"/>
        </w:rPr>
        <w:t xml:space="preserve">) = 0 </w:t>
      </w:r>
      <w:r w:rsidRPr="00F23BEE">
        <w:t xml:space="preserve">and </w:t>
      </w:r>
      <w:r w:rsidRPr="00F23BEE">
        <w:rPr>
          <w:rFonts w:ascii="Cambria Math" w:eastAsia="Calibri" w:hAnsi="Cambria Math" w:cs="Cambria Math"/>
        </w:rPr>
        <w:t>𝐻</w:t>
      </w:r>
      <w:r w:rsidRPr="00F23BEE">
        <w:rPr>
          <w:rFonts w:ascii="Calibri" w:eastAsia="Calibri" w:hAnsi="Calibri" w:cs="Calibri"/>
        </w:rPr>
        <w:t>(</w:t>
      </w:r>
      <w:r w:rsidRPr="00F23BEE">
        <w:rPr>
          <w:rFonts w:ascii="Cambria Math" w:eastAsia="Calibri" w:hAnsi="Cambria Math" w:cs="Cambria Math"/>
        </w:rPr>
        <w:t>𝐶</w:t>
      </w:r>
      <w:r w:rsidRPr="00F23BEE">
        <w:rPr>
          <w:rFonts w:ascii="Calibri" w:eastAsia="Calibri" w:hAnsi="Calibri" w:cs="Calibri"/>
          <w:vertAlign w:val="subscript"/>
        </w:rPr>
        <w:t xml:space="preserve">1 </w:t>
      </w:r>
      <w:r w:rsidRPr="00F23BEE">
        <w:rPr>
          <w:rFonts w:ascii="Calibri" w:eastAsia="Calibri" w:hAnsi="Calibri" w:cs="Calibri"/>
        </w:rPr>
        <w:t xml:space="preserve">| </w:t>
      </w:r>
      <w:r w:rsidRPr="00F23BEE">
        <w:rPr>
          <w:rFonts w:ascii="Cambria Math" w:eastAsia="Calibri" w:hAnsi="Cambria Math" w:cs="Cambria Math"/>
        </w:rPr>
        <w:t>𝐴</w:t>
      </w:r>
      <w:r w:rsidRPr="00F23BEE">
        <w:rPr>
          <w:rFonts w:ascii="Calibri" w:eastAsia="Calibri" w:hAnsi="Calibri" w:cs="Calibri"/>
        </w:rPr>
        <w:t>) = 0</w:t>
      </w:r>
      <w:r w:rsidRPr="00F23BEE">
        <w:t xml:space="preserve">. The value of </w:t>
      </w:r>
      <w:r w:rsidRPr="00F23BEE">
        <w:rPr>
          <w:rFonts w:ascii="Cambria Math" w:eastAsia="Calibri" w:hAnsi="Cambria Math" w:cs="Cambria Math"/>
        </w:rPr>
        <w:t>𝐼</w:t>
      </w:r>
      <w:r w:rsidRPr="00F23BEE">
        <w:rPr>
          <w:rFonts w:ascii="Calibri" w:eastAsia="Calibri" w:hAnsi="Calibri" w:cs="Calibri"/>
        </w:rPr>
        <w:t>(</w:t>
      </w:r>
      <w:r w:rsidRPr="00F23BEE">
        <w:rPr>
          <w:rFonts w:ascii="Cambria Math" w:eastAsia="Calibri" w:hAnsi="Cambria Math" w:cs="Cambria Math"/>
        </w:rPr>
        <w:t>𝐶</w:t>
      </w:r>
      <w:r w:rsidRPr="00F23BEE">
        <w:rPr>
          <w:rFonts w:ascii="Calibri" w:eastAsia="Calibri" w:hAnsi="Calibri" w:cs="Calibri"/>
        </w:rPr>
        <w:t xml:space="preserve">, </w:t>
      </w:r>
      <w:r w:rsidRPr="00F23BEE">
        <w:rPr>
          <w:rFonts w:ascii="Cambria Math" w:eastAsia="Calibri" w:hAnsi="Cambria Math" w:cs="Cambria Math"/>
        </w:rPr>
        <w:t>𝐴</w:t>
      </w:r>
      <w:r w:rsidRPr="00F23BEE">
        <w:rPr>
          <w:rFonts w:ascii="Calibri" w:eastAsia="Calibri" w:hAnsi="Calibri" w:cs="Calibri"/>
        </w:rPr>
        <w:t xml:space="preserve">) </w:t>
      </w:r>
      <w:del w:id="403" w:author="Author" w:date="2021-01-21T13:31:00Z">
        <w:r w:rsidRPr="00F23BEE" w:rsidDel="006E5979">
          <w:delText>is varied</w:delText>
        </w:r>
      </w:del>
      <w:ins w:id="404" w:author="Author" w:date="2021-01-21T13:31:00Z">
        <w:r w:rsidR="006E5979" w:rsidRPr="00F23BEE">
          <w:t>varies</w:t>
        </w:r>
      </w:ins>
      <w:r w:rsidRPr="00F23BEE">
        <w:t xml:space="preserve"> from 0 to 0.5.</w:t>
      </w:r>
    </w:p>
    <w:p w14:paraId="46CEC5CD" w14:textId="77777777" w:rsidR="00271BEE" w:rsidRPr="00F23BEE" w:rsidRDefault="00271BEE" w:rsidP="00E41A3B">
      <w:pPr>
        <w:pStyle w:val="MDPI31text"/>
      </w:pPr>
    </w:p>
    <w:p w14:paraId="7437B9EE" w14:textId="4622C7BE" w:rsidR="00FA7285" w:rsidRPr="00F23BEE" w:rsidRDefault="00EA5506" w:rsidP="00E41A3B">
      <w:pPr>
        <w:pStyle w:val="MDPI22heading2"/>
        <w:keepNext/>
        <w:ind w:left="2606"/>
        <w:rPr>
          <w:noProof w:val="0"/>
        </w:rPr>
      </w:pPr>
      <w:ins w:id="405" w:author="Author" w:date="2021-01-22T16:14:00Z">
        <w:r w:rsidRPr="00F23BEE">
          <w:rPr>
            <w:noProof w:val="0"/>
          </w:rPr>
          <w:t>2</w:t>
        </w:r>
      </w:ins>
      <w:ins w:id="406" w:author="Author" w:date="2021-01-22T12:52:00Z">
        <w:r w:rsidR="00645ED2" w:rsidRPr="00F23BEE">
          <w:rPr>
            <w:noProof w:val="0"/>
          </w:rPr>
          <w:t>.2.</w:t>
        </w:r>
      </w:ins>
      <w:ins w:id="407" w:author="Author" w:date="2021-01-22T11:15:00Z">
        <w:r w:rsidR="00175050" w:rsidRPr="00F23BEE">
          <w:rPr>
            <w:noProof w:val="0"/>
          </w:rPr>
          <w:t xml:space="preserve"> </w:t>
        </w:r>
      </w:ins>
      <w:r w:rsidR="002B1D9C" w:rsidRPr="00F23BEE">
        <w:rPr>
          <w:noProof w:val="0"/>
        </w:rPr>
        <w:t>Sentiment Analysis Framework</w:t>
      </w:r>
    </w:p>
    <w:p w14:paraId="18E4D301" w14:textId="2BBAE03D" w:rsidR="00FA7285" w:rsidRPr="00F23BEE" w:rsidRDefault="002B1D9C">
      <w:pPr>
        <w:pStyle w:val="MDPI31text"/>
      </w:pPr>
      <w:commentRangeStart w:id="408"/>
      <w:r w:rsidRPr="00F23BEE">
        <w:t xml:space="preserve">This study uses </w:t>
      </w:r>
      <w:ins w:id="409" w:author="Author" w:date="2021-01-21T13:32:00Z">
        <w:r w:rsidR="006E5979" w:rsidRPr="00F23BEE">
          <w:t xml:space="preserve">the </w:t>
        </w:r>
      </w:ins>
      <w:r w:rsidRPr="00F23BEE">
        <w:t>polarity</w:t>
      </w:r>
      <w:ins w:id="410" w:author="Author" w:date="2021-01-21T13:32:00Z">
        <w:r w:rsidR="006E5979" w:rsidRPr="00F23BEE">
          <w:t xml:space="preserve"> dataset</w:t>
        </w:r>
      </w:ins>
      <w:r w:rsidRPr="00F23BEE">
        <w:t xml:space="preserve"> </w:t>
      </w:r>
      <w:proofErr w:type="spellStart"/>
      <w:r w:rsidRPr="00F23BEE">
        <w:t>v</w:t>
      </w:r>
      <w:del w:id="411" w:author="Author" w:date="2021-01-21T13:32:00Z">
        <w:r w:rsidRPr="00F23BEE" w:rsidDel="006E5979">
          <w:delText>.</w:delText>
        </w:r>
      </w:del>
      <w:r w:rsidRPr="00F23BEE">
        <w:t>2.0</w:t>
      </w:r>
      <w:proofErr w:type="spellEnd"/>
      <w:r w:rsidRPr="00F23BEE">
        <w:t xml:space="preserve"> from Cornell</w:t>
      </w:r>
      <w:ins w:id="412" w:author="Author" w:date="2021-01-21T13:33:00Z">
        <w:r w:rsidR="006E5979" w:rsidRPr="00F23BEE">
          <w:t>’s</w:t>
        </w:r>
      </w:ins>
      <w:r w:rsidRPr="00F23BEE">
        <w:t xml:space="preserve"> review datasets</w:t>
      </w:r>
      <w:ins w:id="413" w:author="Author" w:date="2021-01-21T13:33:00Z">
        <w:r w:rsidR="006E5979" w:rsidRPr="00F23BEE">
          <w:t>. This is</w:t>
        </w:r>
      </w:ins>
      <w:del w:id="414" w:author="Author" w:date="2021-01-21T13:33:00Z">
        <w:r w:rsidRPr="00F23BEE" w:rsidDel="006E5979">
          <w:delText>,</w:delText>
        </w:r>
      </w:del>
      <w:r w:rsidRPr="00F23BEE">
        <w:t xml:space="preserve"> a benchmark dataset for document-level sentiment analysis</w:t>
      </w:r>
      <w:del w:id="415" w:author="Author" w:date="2021-01-21T13:33:00Z">
        <w:r w:rsidRPr="00F23BEE" w:rsidDel="006E5979">
          <w:delText>,</w:delText>
        </w:r>
      </w:del>
      <w:r w:rsidRPr="00F23BEE">
        <w:t xml:space="preserve"> </w:t>
      </w:r>
      <w:del w:id="416" w:author="Author" w:date="2021-01-21T13:33:00Z">
        <w:r w:rsidRPr="00F23BEE" w:rsidDel="006E5979">
          <w:delText>that consists</w:delText>
        </w:r>
      </w:del>
      <w:ins w:id="417" w:author="Author" w:date="2021-01-21T13:33:00Z">
        <w:r w:rsidR="006E5979" w:rsidRPr="00F23BEE">
          <w:t>consisting</w:t>
        </w:r>
      </w:ins>
      <w:r w:rsidRPr="00F23BEE">
        <w:t xml:space="preserve"> of 1000 positive and 1000 negative </w:t>
      </w:r>
      <w:del w:id="418" w:author="Author" w:date="2021-01-22T14:13:00Z">
        <w:r w:rsidRPr="00F23BEE" w:rsidDel="00750129">
          <w:delText xml:space="preserve">processed </w:delText>
        </w:r>
      </w:del>
      <w:r w:rsidRPr="00F23BEE">
        <w:t xml:space="preserve">reviews </w:t>
      </w:r>
      <w:commentRangeEnd w:id="408"/>
      <w:r w:rsidR="00986F17">
        <w:rPr>
          <w:rStyle w:val="CommentReference"/>
          <w:rFonts w:eastAsia="SimSun"/>
          <w:noProof/>
          <w:snapToGrid/>
          <w:lang w:eastAsia="zh-CN" w:bidi="ar-SA"/>
        </w:rPr>
        <w:commentReference w:id="408"/>
      </w:r>
      <w:r w:rsidRPr="00F23BEE">
        <w:t xml:space="preserve">[14]. This dataset </w:t>
      </w:r>
      <w:ins w:id="419" w:author="Author" w:date="2021-01-21T13:33:00Z">
        <w:r w:rsidR="006E5979" w:rsidRPr="00F23BEE">
          <w:t xml:space="preserve">was </w:t>
        </w:r>
      </w:ins>
      <w:r w:rsidRPr="00F23BEE">
        <w:t xml:space="preserve">split </w:t>
      </w:r>
      <w:del w:id="420" w:author="Author" w:date="2021-01-21T13:33:00Z">
        <w:r w:rsidRPr="00F23BEE" w:rsidDel="006E5979">
          <w:delText xml:space="preserve">into </w:delText>
        </w:r>
      </w:del>
      <w:ins w:id="421" w:author="Author" w:date="2021-01-21T13:33:00Z">
        <w:r w:rsidR="006E5979" w:rsidRPr="00F23BEE">
          <w:t xml:space="preserve">for </w:t>
        </w:r>
      </w:ins>
      <w:r w:rsidRPr="00F23BEE">
        <w:t>tenfold cross-validation.</w:t>
      </w:r>
    </w:p>
    <w:p w14:paraId="3B394965" w14:textId="38FFBE57" w:rsidR="004079F4" w:rsidRPr="00F23BEE" w:rsidRDefault="004079F4" w:rsidP="004079F4">
      <w:pPr>
        <w:pStyle w:val="MDPI31text"/>
      </w:pPr>
      <w:commentRangeStart w:id="422"/>
      <w:r w:rsidRPr="00F23BEE">
        <w:t xml:space="preserve">Figure 1 shows the </w:t>
      </w:r>
      <w:del w:id="423" w:author="Author" w:date="2021-01-21T13:33:00Z">
        <w:r w:rsidRPr="00F23BEE" w:rsidDel="006E5979">
          <w:delText xml:space="preserve">process of </w:delText>
        </w:r>
      </w:del>
      <w:r w:rsidRPr="00F23BEE">
        <w:t>proposed sentiment analysis</w:t>
      </w:r>
      <w:ins w:id="424" w:author="Author" w:date="2021-01-21T13:33:00Z">
        <w:r w:rsidRPr="00F23BEE">
          <w:t xml:space="preserve"> process</w:t>
        </w:r>
      </w:ins>
      <w:r w:rsidRPr="00F23BEE">
        <w:t xml:space="preserve">. The process was categorized into </w:t>
      </w:r>
      <w:ins w:id="425" w:author="Author" w:date="2021-01-21T13:33:00Z">
        <w:r w:rsidRPr="00F23BEE">
          <w:t xml:space="preserve">a </w:t>
        </w:r>
      </w:ins>
      <w:r w:rsidRPr="00F23BEE">
        <w:t>dictionary construction phase and</w:t>
      </w:r>
      <w:ins w:id="426" w:author="Author" w:date="2021-01-21T13:34:00Z">
        <w:r w:rsidRPr="00F23BEE">
          <w:t xml:space="preserve"> a</w:t>
        </w:r>
      </w:ins>
      <w:r w:rsidRPr="00F23BEE">
        <w:t xml:space="preserve"> classification phase. </w:t>
      </w:r>
      <w:del w:id="427" w:author="Author" w:date="2021-01-21T13:34:00Z">
        <w:r w:rsidRPr="00F23BEE" w:rsidDel="006E5979">
          <w:delText xml:space="preserve">Dictionary </w:delText>
        </w:r>
      </w:del>
      <w:ins w:id="428" w:author="Author" w:date="2021-01-21T13:34:00Z">
        <w:r w:rsidRPr="00F23BEE">
          <w:t xml:space="preserve">The dictionary </w:t>
        </w:r>
      </w:ins>
      <w:r w:rsidRPr="00F23BEE">
        <w:t>construction phase constructs a dictionary that can be used to classify the</w:t>
      </w:r>
      <w:r w:rsidRPr="00F23BEE" w:rsidDel="006E5979">
        <w:t xml:space="preserve"> </w:t>
      </w:r>
      <w:del w:id="429" w:author="Author" w:date="2021-01-21T13:34:00Z">
        <w:r w:rsidRPr="00F23BEE" w:rsidDel="006E5979">
          <w:delText>Review</w:delText>
        </w:r>
      </w:del>
      <w:ins w:id="430" w:author="Author" w:date="2021-01-21T13:34:00Z">
        <w:r w:rsidRPr="00F23BEE">
          <w:t>review as</w:t>
        </w:r>
      </w:ins>
      <w:del w:id="431" w:author="Author" w:date="2021-01-21T13:34:00Z">
        <w:r w:rsidRPr="00F23BEE" w:rsidDel="006E5979">
          <w:delText>:</w:delText>
        </w:r>
      </w:del>
      <w:r w:rsidRPr="00F23BEE">
        <w:t xml:space="preserve"> positive or negative. </w:t>
      </w:r>
      <w:del w:id="432" w:author="Author" w:date="2021-01-21T13:34:00Z">
        <w:r w:rsidRPr="00F23BEE" w:rsidDel="006E5979">
          <w:delText>Here are the</w:delText>
        </w:r>
      </w:del>
      <w:ins w:id="433" w:author="Author" w:date="2021-01-21T13:34:00Z">
        <w:r w:rsidRPr="00F23BEE">
          <w:t>The</w:t>
        </w:r>
      </w:ins>
      <w:r w:rsidRPr="00F23BEE">
        <w:t xml:space="preserve"> steps of </w:t>
      </w:r>
      <w:ins w:id="434" w:author="Author" w:date="2021-01-21T13:34:00Z">
        <w:r w:rsidRPr="00F23BEE">
          <w:t xml:space="preserve">the </w:t>
        </w:r>
      </w:ins>
      <w:r w:rsidRPr="00F23BEE">
        <w:t>dictionary construction phase in this study</w:t>
      </w:r>
      <w:ins w:id="435" w:author="Author" w:date="2021-01-21T13:34:00Z">
        <w:r w:rsidRPr="00F23BEE">
          <w:t xml:space="preserve"> are as follows</w:t>
        </w:r>
      </w:ins>
      <w:r w:rsidRPr="00F23BEE">
        <w:t xml:space="preserve">: </w:t>
      </w:r>
      <w:commentRangeStart w:id="436"/>
      <w:r w:rsidRPr="00F23BEE">
        <w:rPr>
          <w:rFonts w:ascii="Calibri" w:eastAsia="Calibri" w:hAnsi="Calibri" w:cs="Calibri"/>
        </w:rPr>
        <w:t xml:space="preserve">(1) </w:t>
      </w:r>
      <w:r w:rsidRPr="00F23BEE">
        <w:t xml:space="preserve">reading the dataset, </w:t>
      </w:r>
      <w:r w:rsidRPr="00F23BEE">
        <w:rPr>
          <w:rFonts w:ascii="Calibri" w:eastAsia="Calibri" w:hAnsi="Calibri" w:cs="Calibri"/>
        </w:rPr>
        <w:t xml:space="preserve">(2) </w:t>
      </w:r>
      <w:r w:rsidRPr="00F23BEE">
        <w:t xml:space="preserve">nonalphabetic removal, (3) tokenization, (4) </w:t>
      </w:r>
      <w:commentRangeStart w:id="437"/>
      <w:proofErr w:type="spellStart"/>
      <w:r w:rsidRPr="00F23BEE">
        <w:t>stopword</w:t>
      </w:r>
      <w:proofErr w:type="spellEnd"/>
      <w:del w:id="438" w:author="Author" w:date="2021-01-21T13:34:00Z">
        <w:r w:rsidRPr="00F23BEE" w:rsidDel="00BE4676">
          <w:delText>s</w:delText>
        </w:r>
      </w:del>
      <w:r w:rsidRPr="00F23BEE">
        <w:t xml:space="preserve"> </w:t>
      </w:r>
      <w:commentRangeEnd w:id="437"/>
      <w:r w:rsidRPr="00F23BEE">
        <w:rPr>
          <w:rStyle w:val="CommentReference"/>
        </w:rPr>
        <w:commentReference w:id="437"/>
      </w:r>
      <w:r w:rsidRPr="00F23BEE">
        <w:t xml:space="preserve">removal, (5) stemming (optional), </w:t>
      </w:r>
      <w:r w:rsidRPr="00F23BEE">
        <w:rPr>
          <w:rFonts w:ascii="Calibri" w:eastAsia="Calibri" w:hAnsi="Calibri" w:cs="Calibri"/>
        </w:rPr>
        <w:t xml:space="preserve">(6) </w:t>
      </w:r>
      <w:r w:rsidRPr="00F23BEE">
        <w:t xml:space="preserve">initial vocabulary construction, (7) initial feature matrix construction, (8) DF thresholding, (9) </w:t>
      </w:r>
      <w:ins w:id="440" w:author="Author" w:date="2021-02-10T14:45:00Z">
        <w:r w:rsidR="001E68D4" w:rsidRPr="00F23BEE">
          <w:t>information gain and DF thresholding feature selection (</w:t>
        </w:r>
      </w:ins>
      <w:proofErr w:type="spellStart"/>
      <w:r w:rsidRPr="00F23BEE">
        <w:t>IGDFFS</w:t>
      </w:r>
      <w:proofErr w:type="spellEnd"/>
      <w:ins w:id="441" w:author="Author" w:date="2021-02-10T14:45:00Z">
        <w:r w:rsidR="001E68D4" w:rsidRPr="00F23BEE">
          <w:t>)</w:t>
        </w:r>
      </w:ins>
      <w:r w:rsidRPr="00F23BEE">
        <w:t>, and (10) dictionary construction.</w:t>
      </w:r>
      <w:commentRangeEnd w:id="422"/>
      <w:r w:rsidRPr="00F23BEE">
        <w:rPr>
          <w:rStyle w:val="CommentReference"/>
          <w:rFonts w:eastAsia="SimSun"/>
          <w:snapToGrid/>
          <w:lang w:eastAsia="zh-CN" w:bidi="ar-SA"/>
        </w:rPr>
        <w:commentReference w:id="422"/>
      </w:r>
      <w:commentRangeEnd w:id="436"/>
      <w:r w:rsidRPr="00F23BEE">
        <w:rPr>
          <w:rStyle w:val="CommentReference"/>
          <w:rFonts w:eastAsia="SimSun"/>
          <w:snapToGrid/>
          <w:lang w:eastAsia="zh-CN" w:bidi="ar-SA"/>
        </w:rPr>
        <w:commentReference w:id="436"/>
      </w:r>
    </w:p>
    <w:tbl>
      <w:tblPr>
        <w:tblStyle w:val="TableGrid"/>
        <w:tblpPr w:vertAnchor="text" w:horzAnchor="margin" w:tblpY="463"/>
        <w:tblOverlap w:val="never"/>
        <w:tblW w:w="9964" w:type="dxa"/>
        <w:tblInd w:w="0" w:type="dxa"/>
        <w:tblCellMar>
          <w:top w:w="18" w:type="dxa"/>
          <w:right w:w="1" w:type="dxa"/>
        </w:tblCellMar>
        <w:tblLook w:val="04A0" w:firstRow="1" w:lastRow="0" w:firstColumn="1" w:lastColumn="0" w:noHBand="0" w:noVBand="1"/>
      </w:tblPr>
      <w:tblGrid>
        <w:gridCol w:w="9964"/>
      </w:tblGrid>
      <w:tr w:rsidR="00F93137" w:rsidRPr="00F23BEE" w14:paraId="3626CF59" w14:textId="77777777" w:rsidTr="00F93137">
        <w:trPr>
          <w:trHeight w:val="5165"/>
        </w:trPr>
        <w:tc>
          <w:tcPr>
            <w:tcW w:w="9964" w:type="dxa"/>
            <w:tcBorders>
              <w:top w:val="nil"/>
              <w:left w:val="nil"/>
              <w:bottom w:val="nil"/>
              <w:right w:val="nil"/>
            </w:tcBorders>
          </w:tcPr>
          <w:commentRangeStart w:id="442"/>
          <w:p w14:paraId="218058E6" w14:textId="33CB1050" w:rsidR="00F93137" w:rsidRPr="00F23BEE" w:rsidRDefault="004079F4" w:rsidP="00E41A3B">
            <w:pPr>
              <w:pStyle w:val="MDPI31text"/>
            </w:pPr>
            <w:r w:rsidRPr="00F23BEE">
              <w:rPr>
                <w:rFonts w:ascii="Calibri" w:eastAsia="Calibri" w:hAnsi="Calibri" w:cs="Calibri"/>
                <w:noProof/>
              </w:rPr>
              <mc:AlternateContent>
                <mc:Choice Requires="wpg">
                  <w:drawing>
                    <wp:anchor distT="0" distB="0" distL="114300" distR="114300" simplePos="0" relativeHeight="251659264" behindDoc="0" locked="0" layoutInCell="1" allowOverlap="1" wp14:anchorId="09ED6CC4" wp14:editId="6643E6C4">
                      <wp:simplePos x="0" y="0"/>
                      <wp:positionH relativeFrom="column">
                        <wp:posOffset>2989</wp:posOffset>
                      </wp:positionH>
                      <wp:positionV relativeFrom="paragraph">
                        <wp:posOffset>720</wp:posOffset>
                      </wp:positionV>
                      <wp:extent cx="6299835" cy="2698115"/>
                      <wp:effectExtent l="0" t="0" r="24765" b="45085"/>
                      <wp:wrapTopAndBottom/>
                      <wp:docPr id="47956" name="Group 47956"/>
                      <wp:cNvGraphicFramePr/>
                      <a:graphic xmlns:a="http://schemas.openxmlformats.org/drawingml/2006/main">
                        <a:graphicData uri="http://schemas.microsoft.com/office/word/2010/wordprocessingGroup">
                          <wpg:wgp>
                            <wpg:cNvGrpSpPr/>
                            <wpg:grpSpPr>
                              <a:xfrm>
                                <a:off x="0" y="0"/>
                                <a:ext cx="6299835" cy="2698115"/>
                                <a:chOff x="0" y="0"/>
                                <a:chExt cx="6300000" cy="2698216"/>
                              </a:xfrm>
                            </wpg:grpSpPr>
                            <wps:wsp>
                              <wps:cNvPr id="129" name="Shape 129"/>
                              <wps:cNvSpPr/>
                              <wps:spPr>
                                <a:xfrm>
                                  <a:off x="0" y="316890"/>
                                  <a:ext cx="3482086" cy="2013382"/>
                                </a:xfrm>
                                <a:custGeom>
                                  <a:avLst/>
                                  <a:gdLst/>
                                  <a:ahLst/>
                                  <a:cxnLst/>
                                  <a:rect l="0" t="0" r="0" b="0"/>
                                  <a:pathLst>
                                    <a:path w="3482086" h="2013382">
                                      <a:moveTo>
                                        <a:pt x="0" y="2013382"/>
                                      </a:moveTo>
                                      <a:lnTo>
                                        <a:pt x="3482086" y="2013382"/>
                                      </a:lnTo>
                                      <a:lnTo>
                                        <a:pt x="3482086"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0" name="Rectangle 130"/>
                              <wps:cNvSpPr/>
                              <wps:spPr>
                                <a:xfrm>
                                  <a:off x="51897" y="371013"/>
                                  <a:ext cx="1169470" cy="112916"/>
                                </a:xfrm>
                                <a:prstGeom prst="rect">
                                  <a:avLst/>
                                </a:prstGeom>
                                <a:ln>
                                  <a:noFill/>
                                </a:ln>
                              </wps:spPr>
                              <wps:txbx>
                                <w:txbxContent>
                                  <w:p w14:paraId="28B77A45" w14:textId="77777777" w:rsidR="005F51C2" w:rsidRDefault="005F51C2" w:rsidP="00F93137">
                                    <w:pPr>
                                      <w:spacing w:after="160" w:line="259" w:lineRule="auto"/>
                                      <w:jc w:val="left"/>
                                    </w:pPr>
                                    <w:r>
                                      <w:rPr>
                                        <w:rFonts w:ascii="Calibri" w:eastAsia="Calibri" w:hAnsi="Calibri" w:cs="Calibri"/>
                                        <w:w w:val="102"/>
                                        <w:sz w:val="14"/>
                                      </w:rPr>
                                      <w:t xml:space="preserve">Dictionary construction </w:t>
                                    </w:r>
                                  </w:p>
                                </w:txbxContent>
                              </wps:txbx>
                              <wps:bodyPr horzOverflow="overflow" vert="horz" lIns="0" tIns="0" rIns="0" bIns="0" rtlCol="0">
                                <a:noAutofit/>
                              </wps:bodyPr>
                            </wps:wsp>
                            <wps:wsp>
                              <wps:cNvPr id="131" name="Shape 131"/>
                              <wps:cNvSpPr/>
                              <wps:spPr>
                                <a:xfrm>
                                  <a:off x="3668065" y="316890"/>
                                  <a:ext cx="2631935" cy="2013382"/>
                                </a:xfrm>
                                <a:custGeom>
                                  <a:avLst/>
                                  <a:gdLst/>
                                  <a:ahLst/>
                                  <a:cxnLst/>
                                  <a:rect l="0" t="0" r="0" b="0"/>
                                  <a:pathLst>
                                    <a:path w="2631935" h="2013382">
                                      <a:moveTo>
                                        <a:pt x="0" y="2013382"/>
                                      </a:moveTo>
                                      <a:lnTo>
                                        <a:pt x="2631935" y="2013382"/>
                                      </a:lnTo>
                                      <a:lnTo>
                                        <a:pt x="263193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2" name="Rectangle 132"/>
                              <wps:cNvSpPr/>
                              <wps:spPr>
                                <a:xfrm>
                                  <a:off x="3719995" y="371013"/>
                                  <a:ext cx="633620" cy="112916"/>
                                </a:xfrm>
                                <a:prstGeom prst="rect">
                                  <a:avLst/>
                                </a:prstGeom>
                                <a:ln>
                                  <a:noFill/>
                                </a:ln>
                              </wps:spPr>
                              <wps:txbx>
                                <w:txbxContent>
                                  <w:p w14:paraId="21DA6D8E" w14:textId="77777777" w:rsidR="005F51C2" w:rsidRDefault="005F51C2" w:rsidP="00F93137">
                                    <w:pPr>
                                      <w:spacing w:after="160" w:line="259" w:lineRule="auto"/>
                                      <w:jc w:val="left"/>
                                    </w:pPr>
                                    <w:r>
                                      <w:rPr>
                                        <w:rFonts w:ascii="Calibri" w:eastAsia="Calibri" w:hAnsi="Calibri" w:cs="Calibri"/>
                                        <w:w w:val="102"/>
                                        <w:sz w:val="14"/>
                                      </w:rPr>
                                      <w:t>Classification</w:t>
                                    </w:r>
                                  </w:p>
                                </w:txbxContent>
                              </wps:txbx>
                              <wps:bodyPr horzOverflow="overflow" vert="horz" lIns="0" tIns="0" rIns="0" bIns="0" rtlCol="0">
                                <a:noAutofit/>
                              </wps:bodyPr>
                            </wps:wsp>
                            <wps:wsp>
                              <wps:cNvPr id="133" name="Shape 133"/>
                              <wps:cNvSpPr/>
                              <wps:spPr>
                                <a:xfrm>
                                  <a:off x="2501938" y="0"/>
                                  <a:ext cx="612597" cy="245288"/>
                                </a:xfrm>
                                <a:custGeom>
                                  <a:avLst/>
                                  <a:gdLst/>
                                  <a:ahLst/>
                                  <a:cxnLst/>
                                  <a:rect l="0" t="0" r="0" b="0"/>
                                  <a:pathLst>
                                    <a:path w="612597" h="245288">
                                      <a:moveTo>
                                        <a:pt x="122530" y="245288"/>
                                      </a:moveTo>
                                      <a:lnTo>
                                        <a:pt x="490080" y="245288"/>
                                      </a:lnTo>
                                      <a:cubicBezTo>
                                        <a:pt x="557746" y="245288"/>
                                        <a:pt x="612597" y="190373"/>
                                        <a:pt x="612597" y="122644"/>
                                      </a:cubicBezTo>
                                      <a:cubicBezTo>
                                        <a:pt x="612597" y="54902"/>
                                        <a:pt x="557746" y="0"/>
                                        <a:pt x="490080" y="0"/>
                                      </a:cubicBezTo>
                                      <a:lnTo>
                                        <a:pt x="122530" y="0"/>
                                      </a:lnTo>
                                      <a:cubicBezTo>
                                        <a:pt x="54864" y="0"/>
                                        <a:pt x="0" y="54902"/>
                                        <a:pt x="0" y="122644"/>
                                      </a:cubicBezTo>
                                      <a:cubicBezTo>
                                        <a:pt x="0" y="190373"/>
                                        <a:pt x="54864" y="245288"/>
                                        <a:pt x="122530" y="245288"/>
                                      </a:cubicBez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4" name="Rectangle 134"/>
                              <wps:cNvSpPr/>
                              <wps:spPr>
                                <a:xfrm>
                                  <a:off x="2728722" y="79391"/>
                                  <a:ext cx="223125" cy="112916"/>
                                </a:xfrm>
                                <a:prstGeom prst="rect">
                                  <a:avLst/>
                                </a:prstGeom>
                                <a:ln>
                                  <a:noFill/>
                                </a:ln>
                              </wps:spPr>
                              <wps:txbx>
                                <w:txbxContent>
                                  <w:p w14:paraId="53A994CF" w14:textId="77777777" w:rsidR="005F51C2" w:rsidRDefault="005F51C2" w:rsidP="00F93137">
                                    <w:pPr>
                                      <w:spacing w:after="160" w:line="259" w:lineRule="auto"/>
                                      <w:jc w:val="left"/>
                                    </w:pPr>
                                    <w:r>
                                      <w:rPr>
                                        <w:rFonts w:ascii="Calibri" w:eastAsia="Calibri" w:hAnsi="Calibri" w:cs="Calibri"/>
                                        <w:w w:val="97"/>
                                        <w:sz w:val="14"/>
                                      </w:rPr>
                                      <w:t>Start</w:t>
                                    </w:r>
                                  </w:p>
                                </w:txbxContent>
                              </wps:txbx>
                              <wps:bodyPr horzOverflow="overflow" vert="horz" lIns="0" tIns="0" rIns="0" bIns="0" rtlCol="0">
                                <a:noAutofit/>
                              </wps:bodyPr>
                            </wps:wsp>
                            <wps:wsp>
                              <wps:cNvPr id="135" name="Shape 135"/>
                              <wps:cNvSpPr/>
                              <wps:spPr>
                                <a:xfrm>
                                  <a:off x="4094683" y="2452916"/>
                                  <a:ext cx="612585" cy="245301"/>
                                </a:xfrm>
                                <a:custGeom>
                                  <a:avLst/>
                                  <a:gdLst/>
                                  <a:ahLst/>
                                  <a:cxnLst/>
                                  <a:rect l="0" t="0" r="0" b="0"/>
                                  <a:pathLst>
                                    <a:path w="612585" h="245301">
                                      <a:moveTo>
                                        <a:pt x="122517" y="245301"/>
                                      </a:moveTo>
                                      <a:lnTo>
                                        <a:pt x="490068" y="245301"/>
                                      </a:lnTo>
                                      <a:cubicBezTo>
                                        <a:pt x="557733" y="245301"/>
                                        <a:pt x="612585" y="190386"/>
                                        <a:pt x="612585" y="122656"/>
                                      </a:cubicBezTo>
                                      <a:cubicBezTo>
                                        <a:pt x="612585" y="54915"/>
                                        <a:pt x="557733" y="0"/>
                                        <a:pt x="490068" y="0"/>
                                      </a:cubicBezTo>
                                      <a:lnTo>
                                        <a:pt x="122517" y="0"/>
                                      </a:lnTo>
                                      <a:cubicBezTo>
                                        <a:pt x="54851" y="0"/>
                                        <a:pt x="0" y="54915"/>
                                        <a:pt x="0" y="122656"/>
                                      </a:cubicBezTo>
                                      <a:cubicBezTo>
                                        <a:pt x="0" y="190386"/>
                                        <a:pt x="54851" y="245301"/>
                                        <a:pt x="122517" y="245301"/>
                                      </a:cubicBez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6" name="Rectangle 136"/>
                              <wps:cNvSpPr/>
                              <wps:spPr>
                                <a:xfrm>
                                  <a:off x="4332821" y="2535263"/>
                                  <a:ext cx="193790" cy="112916"/>
                                </a:xfrm>
                                <a:prstGeom prst="rect">
                                  <a:avLst/>
                                </a:prstGeom>
                                <a:ln>
                                  <a:noFill/>
                                </a:ln>
                              </wps:spPr>
                              <wps:txbx>
                                <w:txbxContent>
                                  <w:p w14:paraId="2BBEBA31" w14:textId="77777777" w:rsidR="005F51C2" w:rsidRDefault="005F51C2" w:rsidP="00F93137">
                                    <w:pPr>
                                      <w:spacing w:after="160" w:line="259" w:lineRule="auto"/>
                                      <w:jc w:val="left"/>
                                    </w:pPr>
                                    <w:r>
                                      <w:rPr>
                                        <w:rFonts w:ascii="Calibri" w:eastAsia="Calibri" w:hAnsi="Calibri" w:cs="Calibri"/>
                                        <w:w w:val="107"/>
                                        <w:sz w:val="14"/>
                                      </w:rPr>
                                      <w:t>End</w:t>
                                    </w:r>
                                  </w:p>
                                </w:txbxContent>
                              </wps:txbx>
                              <wps:bodyPr horzOverflow="overflow" vert="horz" lIns="0" tIns="0" rIns="0" bIns="0" rtlCol="0">
                                <a:noAutofit/>
                              </wps:bodyPr>
                            </wps:wsp>
                            <wps:wsp>
                              <wps:cNvPr id="137" name="Shape 137"/>
                              <wps:cNvSpPr/>
                              <wps:spPr>
                                <a:xfrm>
                                  <a:off x="2593835" y="674560"/>
                                  <a:ext cx="796366" cy="367932"/>
                                </a:xfrm>
                                <a:custGeom>
                                  <a:avLst/>
                                  <a:gdLst/>
                                  <a:ahLst/>
                                  <a:cxnLst/>
                                  <a:rect l="0" t="0" r="0" b="0"/>
                                  <a:pathLst>
                                    <a:path w="796366" h="367932">
                                      <a:moveTo>
                                        <a:pt x="0" y="367932"/>
                                      </a:moveTo>
                                      <a:lnTo>
                                        <a:pt x="612585" y="367932"/>
                                      </a:lnTo>
                                      <a:lnTo>
                                        <a:pt x="796366" y="0"/>
                                      </a:lnTo>
                                      <a:lnTo>
                                        <a:pt x="183769" y="0"/>
                                      </a:lnTo>
                                      <a:lnTo>
                                        <a:pt x="0" y="367932"/>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38" name="Rectangle 138"/>
                              <wps:cNvSpPr/>
                              <wps:spPr>
                                <a:xfrm>
                                  <a:off x="2788488" y="815272"/>
                                  <a:ext cx="539149" cy="112916"/>
                                </a:xfrm>
                                <a:prstGeom prst="rect">
                                  <a:avLst/>
                                </a:prstGeom>
                                <a:ln>
                                  <a:noFill/>
                                </a:ln>
                              </wps:spPr>
                              <wps:txbx>
                                <w:txbxContent>
                                  <w:p w14:paraId="4EF9C058" w14:textId="77777777" w:rsidR="005F51C2" w:rsidRDefault="005F51C2" w:rsidP="00F93137">
                                    <w:pPr>
                                      <w:spacing w:after="160" w:line="259" w:lineRule="auto"/>
                                      <w:jc w:val="left"/>
                                    </w:pPr>
                                    <w:r>
                                      <w:rPr>
                                        <w:rFonts w:ascii="Calibri" w:eastAsia="Calibri" w:hAnsi="Calibri" w:cs="Calibri"/>
                                        <w:sz w:val="14"/>
                                      </w:rPr>
                                      <w:t>Vocabulary</w:t>
                                    </w:r>
                                  </w:p>
                                </w:txbxContent>
                              </wps:txbx>
                              <wps:bodyPr horzOverflow="overflow" vert="horz" lIns="0" tIns="0" rIns="0" bIns="0" rtlCol="0">
                                <a:noAutofit/>
                              </wps:bodyPr>
                            </wps:wsp>
                            <wps:wsp>
                              <wps:cNvPr id="139" name="Shape 139"/>
                              <wps:cNvSpPr/>
                              <wps:spPr>
                                <a:xfrm>
                                  <a:off x="912762" y="1851952"/>
                                  <a:ext cx="796366" cy="367944"/>
                                </a:xfrm>
                                <a:custGeom>
                                  <a:avLst/>
                                  <a:gdLst/>
                                  <a:ahLst/>
                                  <a:cxnLst/>
                                  <a:rect l="0" t="0" r="0" b="0"/>
                                  <a:pathLst>
                                    <a:path w="796366" h="367944">
                                      <a:moveTo>
                                        <a:pt x="0" y="367944"/>
                                      </a:moveTo>
                                      <a:lnTo>
                                        <a:pt x="612584" y="367944"/>
                                      </a:lnTo>
                                      <a:lnTo>
                                        <a:pt x="796366" y="0"/>
                                      </a:lnTo>
                                      <a:lnTo>
                                        <a:pt x="183782" y="0"/>
                                      </a:lnTo>
                                      <a:lnTo>
                                        <a:pt x="0" y="367944"/>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40" name="Rectangle 140"/>
                              <wps:cNvSpPr/>
                              <wps:spPr>
                                <a:xfrm>
                                  <a:off x="1178923" y="1937131"/>
                                  <a:ext cx="351164" cy="112916"/>
                                </a:xfrm>
                                <a:prstGeom prst="rect">
                                  <a:avLst/>
                                </a:prstGeom>
                                <a:ln>
                                  <a:noFill/>
                                </a:ln>
                              </wps:spPr>
                              <wps:txbx>
                                <w:txbxContent>
                                  <w:p w14:paraId="5E54C1F0" w14:textId="77777777" w:rsidR="005F51C2" w:rsidRDefault="005F51C2" w:rsidP="00F93137">
                                    <w:pPr>
                                      <w:spacing w:after="160" w:line="259" w:lineRule="auto"/>
                                      <w:jc w:val="left"/>
                                    </w:pPr>
                                    <w:r>
                                      <w:rPr>
                                        <w:rFonts w:ascii="Calibri" w:eastAsia="Calibri" w:hAnsi="Calibri" w:cs="Calibri"/>
                                        <w:w w:val="95"/>
                                        <w:sz w:val="14"/>
                                      </w:rPr>
                                      <w:t>Feature</w:t>
                                    </w:r>
                                  </w:p>
                                </w:txbxContent>
                              </wps:txbx>
                              <wps:bodyPr horzOverflow="overflow" vert="horz" lIns="0" tIns="0" rIns="0" bIns="0" rtlCol="0">
                                <a:noAutofit/>
                              </wps:bodyPr>
                            </wps:wsp>
                            <wps:wsp>
                              <wps:cNvPr id="141" name="Rectangle 141"/>
                              <wps:cNvSpPr/>
                              <wps:spPr>
                                <a:xfrm>
                                  <a:off x="1267912" y="2048256"/>
                                  <a:ext cx="130640" cy="112916"/>
                                </a:xfrm>
                                <a:prstGeom prst="rect">
                                  <a:avLst/>
                                </a:prstGeom>
                                <a:ln>
                                  <a:noFill/>
                                </a:ln>
                              </wps:spPr>
                              <wps:txbx>
                                <w:txbxContent>
                                  <w:p w14:paraId="74A10973" w14:textId="77777777" w:rsidR="005F51C2" w:rsidRDefault="005F51C2" w:rsidP="00F93137">
                                    <w:pPr>
                                      <w:spacing w:after="160" w:line="259" w:lineRule="auto"/>
                                      <w:jc w:val="left"/>
                                    </w:pPr>
                                    <w:r>
                                      <w:rPr>
                                        <w:rFonts w:ascii="Calibri" w:eastAsia="Calibri" w:hAnsi="Calibri" w:cs="Calibri"/>
                                        <w:w w:val="90"/>
                                        <w:sz w:val="14"/>
                                      </w:rPr>
                                      <w:t>set</w:t>
                                    </w:r>
                                  </w:p>
                                </w:txbxContent>
                              </wps:txbx>
                              <wps:bodyPr horzOverflow="overflow" vert="horz" lIns="0" tIns="0" rIns="0" bIns="0" rtlCol="0">
                                <a:noAutofit/>
                              </wps:bodyPr>
                            </wps:wsp>
                            <wps:wsp>
                              <wps:cNvPr id="142" name="Shape 142"/>
                              <wps:cNvSpPr/>
                              <wps:spPr>
                                <a:xfrm>
                                  <a:off x="2593835" y="1263256"/>
                                  <a:ext cx="796366" cy="367932"/>
                                </a:xfrm>
                                <a:custGeom>
                                  <a:avLst/>
                                  <a:gdLst/>
                                  <a:ahLst/>
                                  <a:cxnLst/>
                                  <a:rect l="0" t="0" r="0" b="0"/>
                                  <a:pathLst>
                                    <a:path w="796366" h="367932">
                                      <a:moveTo>
                                        <a:pt x="0" y="367932"/>
                                      </a:moveTo>
                                      <a:lnTo>
                                        <a:pt x="612585" y="367932"/>
                                      </a:lnTo>
                                      <a:lnTo>
                                        <a:pt x="796366" y="0"/>
                                      </a:lnTo>
                                      <a:lnTo>
                                        <a:pt x="183769" y="0"/>
                                      </a:lnTo>
                                      <a:lnTo>
                                        <a:pt x="0" y="367932"/>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43" name="Rectangle 143"/>
                              <wps:cNvSpPr/>
                              <wps:spPr>
                                <a:xfrm>
                                  <a:off x="2859989" y="1352092"/>
                                  <a:ext cx="351152" cy="112916"/>
                                </a:xfrm>
                                <a:prstGeom prst="rect">
                                  <a:avLst/>
                                </a:prstGeom>
                                <a:ln>
                                  <a:noFill/>
                                </a:ln>
                              </wps:spPr>
                              <wps:txbx>
                                <w:txbxContent>
                                  <w:p w14:paraId="60F464E1" w14:textId="77777777" w:rsidR="005F51C2" w:rsidRDefault="005F51C2" w:rsidP="00F93137">
                                    <w:pPr>
                                      <w:spacing w:after="160" w:line="259" w:lineRule="auto"/>
                                      <w:jc w:val="left"/>
                                    </w:pPr>
                                    <w:r>
                                      <w:rPr>
                                        <w:rFonts w:ascii="Calibri" w:eastAsia="Calibri" w:hAnsi="Calibri" w:cs="Calibri"/>
                                        <w:w w:val="95"/>
                                        <w:sz w:val="14"/>
                                      </w:rPr>
                                      <w:t>Feature</w:t>
                                    </w:r>
                                  </w:p>
                                </w:txbxContent>
                              </wps:txbx>
                              <wps:bodyPr horzOverflow="overflow" vert="horz" lIns="0" tIns="0" rIns="0" bIns="0" rtlCol="0">
                                <a:noAutofit/>
                              </wps:bodyPr>
                            </wps:wsp>
                            <wps:wsp>
                              <wps:cNvPr id="144" name="Rectangle 144"/>
                              <wps:cNvSpPr/>
                              <wps:spPr>
                                <a:xfrm>
                                  <a:off x="2872524" y="1455839"/>
                                  <a:ext cx="314877" cy="112916"/>
                                </a:xfrm>
                                <a:prstGeom prst="rect">
                                  <a:avLst/>
                                </a:prstGeom>
                                <a:ln>
                                  <a:noFill/>
                                </a:ln>
                              </wps:spPr>
                              <wps:txbx>
                                <w:txbxContent>
                                  <w:p w14:paraId="1ACEFF5B" w14:textId="77777777" w:rsidR="005F51C2" w:rsidRDefault="005F51C2" w:rsidP="00F93137">
                                    <w:pPr>
                                      <w:spacing w:after="160" w:line="259" w:lineRule="auto"/>
                                      <w:jc w:val="left"/>
                                    </w:pPr>
                                    <w:r>
                                      <w:rPr>
                                        <w:rFonts w:ascii="Calibri" w:eastAsia="Calibri" w:hAnsi="Calibri" w:cs="Calibri"/>
                                        <w:w w:val="103"/>
                                        <w:sz w:val="14"/>
                                      </w:rPr>
                                      <w:t>matrix</w:t>
                                    </w:r>
                                  </w:p>
                                </w:txbxContent>
                              </wps:txbx>
                              <wps:bodyPr horzOverflow="overflow" vert="horz" lIns="0" tIns="0" rIns="0" bIns="0" rtlCol="0">
                                <a:noAutofit/>
                              </wps:bodyPr>
                            </wps:wsp>
                            <wps:wsp>
                              <wps:cNvPr id="145" name="Shape 145"/>
                              <wps:cNvSpPr/>
                              <wps:spPr>
                                <a:xfrm>
                                  <a:off x="208280" y="1263256"/>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46" name="Rectangle 146"/>
                              <wps:cNvSpPr/>
                              <wps:spPr>
                                <a:xfrm>
                                  <a:off x="291659" y="1513167"/>
                                  <a:ext cx="26840" cy="112916"/>
                                </a:xfrm>
                                <a:prstGeom prst="rect">
                                  <a:avLst/>
                                </a:prstGeom>
                                <a:ln>
                                  <a:noFill/>
                                </a:ln>
                              </wps:spPr>
                              <wps:txbx>
                                <w:txbxContent>
                                  <w:p w14:paraId="122703F4" w14:textId="77777777" w:rsidR="005F51C2" w:rsidRDefault="005F51C2" w:rsidP="00F93137">
                                    <w:pPr>
                                      <w:spacing w:after="160" w:line="259" w:lineRule="auto"/>
                                      <w:jc w:val="left"/>
                                    </w:pPr>
                                    <w:r>
                                      <w:rPr>
                                        <w:rFonts w:ascii="Calibri" w:eastAsia="Calibri" w:hAnsi="Calibri" w:cs="Calibri"/>
                                        <w:sz w:val="14"/>
                                      </w:rPr>
                                      <w:t xml:space="preserve"> </w:t>
                                    </w:r>
                                  </w:p>
                                </w:txbxContent>
                              </wps:txbx>
                              <wps:bodyPr horzOverflow="overflow" vert="horz" lIns="0" tIns="0" rIns="0" bIns="0" rtlCol="0">
                                <a:noAutofit/>
                              </wps:bodyPr>
                            </wps:wsp>
                            <wps:wsp>
                              <wps:cNvPr id="147" name="Rectangle 147"/>
                              <wps:cNvSpPr/>
                              <wps:spPr>
                                <a:xfrm>
                                  <a:off x="222406" y="1300163"/>
                                  <a:ext cx="693661" cy="112916"/>
                                </a:xfrm>
                                <a:prstGeom prst="rect">
                                  <a:avLst/>
                                </a:prstGeom>
                                <a:ln>
                                  <a:noFill/>
                                </a:ln>
                              </wps:spPr>
                              <wps:txbx>
                                <w:txbxContent>
                                  <w:p w14:paraId="7DCF5C76" w14:textId="77777777" w:rsidR="005F51C2" w:rsidRDefault="005F51C2" w:rsidP="00F93137">
                                    <w:pPr>
                                      <w:spacing w:after="160" w:line="259" w:lineRule="auto"/>
                                      <w:jc w:val="left"/>
                                    </w:pPr>
                                    <w:r>
                                      <w:rPr>
                                        <w:rFonts w:ascii="Calibri" w:eastAsia="Calibri" w:hAnsi="Calibri" w:cs="Calibri"/>
                                        <w:w w:val="99"/>
                                        <w:sz w:val="14"/>
                                      </w:rPr>
                                      <w:t>Nonalphabetic</w:t>
                                    </w:r>
                                  </w:p>
                                </w:txbxContent>
                              </wps:txbx>
                              <wps:bodyPr horzOverflow="overflow" vert="horz" lIns="0" tIns="0" rIns="0" bIns="0" rtlCol="0">
                                <a:noAutofit/>
                              </wps:bodyPr>
                            </wps:wsp>
                            <wps:wsp>
                              <wps:cNvPr id="148" name="Rectangle 148"/>
                              <wps:cNvSpPr/>
                              <wps:spPr>
                                <a:xfrm>
                                  <a:off x="222406" y="1403998"/>
                                  <a:ext cx="534490" cy="112916"/>
                                </a:xfrm>
                                <a:prstGeom prst="rect">
                                  <a:avLst/>
                                </a:prstGeom>
                                <a:ln>
                                  <a:noFill/>
                                </a:ln>
                              </wps:spPr>
                              <wps:txbx>
                                <w:txbxContent>
                                  <w:p w14:paraId="171B1D3F" w14:textId="77777777" w:rsidR="005F51C2" w:rsidRDefault="005F51C2" w:rsidP="00F93137">
                                    <w:pPr>
                                      <w:spacing w:after="160" w:line="259" w:lineRule="auto"/>
                                      <w:jc w:val="left"/>
                                    </w:pPr>
                                    <w:r>
                                      <w:rPr>
                                        <w:rFonts w:ascii="Calibri" w:eastAsia="Calibri" w:hAnsi="Calibri" w:cs="Calibri"/>
                                        <w:w w:val="99"/>
                                        <w:sz w:val="14"/>
                                      </w:rPr>
                                      <w:t>removal on</w:t>
                                    </w:r>
                                  </w:p>
                                </w:txbxContent>
                              </wps:txbx>
                              <wps:bodyPr horzOverflow="overflow" vert="horz" lIns="0" tIns="0" rIns="0" bIns="0" rtlCol="0">
                                <a:noAutofit/>
                              </wps:bodyPr>
                            </wps:wsp>
                            <wps:wsp>
                              <wps:cNvPr id="149" name="Rectangle 149"/>
                              <wps:cNvSpPr/>
                              <wps:spPr>
                                <a:xfrm>
                                  <a:off x="222406" y="1507834"/>
                                  <a:ext cx="535791" cy="112916"/>
                                </a:xfrm>
                                <a:prstGeom prst="rect">
                                  <a:avLst/>
                                </a:prstGeom>
                                <a:ln>
                                  <a:noFill/>
                                </a:ln>
                              </wps:spPr>
                              <wps:txbx>
                                <w:txbxContent>
                                  <w:p w14:paraId="063DAF77" w14:textId="77777777" w:rsidR="005F51C2" w:rsidRDefault="005F51C2"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50" name="Shape 150"/>
                              <wps:cNvSpPr/>
                              <wps:spPr>
                                <a:xfrm>
                                  <a:off x="186423" y="1851952"/>
                                  <a:ext cx="634454" cy="367944"/>
                                </a:xfrm>
                                <a:custGeom>
                                  <a:avLst/>
                                  <a:gdLst/>
                                  <a:ahLst/>
                                  <a:cxnLst/>
                                  <a:rect l="0" t="0" r="0" b="0"/>
                                  <a:pathLst>
                                    <a:path w="634454" h="367944">
                                      <a:moveTo>
                                        <a:pt x="0" y="367944"/>
                                      </a:moveTo>
                                      <a:lnTo>
                                        <a:pt x="634454" y="367944"/>
                                      </a:lnTo>
                                      <a:lnTo>
                                        <a:pt x="634454"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51" name="Rectangle 151"/>
                              <wps:cNvSpPr/>
                              <wps:spPr>
                                <a:xfrm>
                                  <a:off x="205340" y="1936839"/>
                                  <a:ext cx="793477" cy="112916"/>
                                </a:xfrm>
                                <a:prstGeom prst="rect">
                                  <a:avLst/>
                                </a:prstGeom>
                                <a:ln>
                                  <a:noFill/>
                                </a:ln>
                              </wps:spPr>
                              <wps:txbx>
                                <w:txbxContent>
                                  <w:p w14:paraId="078116D7" w14:textId="77777777" w:rsidR="005F51C2" w:rsidRDefault="005F51C2" w:rsidP="00F93137">
                                    <w:pPr>
                                      <w:spacing w:after="160" w:line="259" w:lineRule="auto"/>
                                      <w:jc w:val="left"/>
                                    </w:pPr>
                                    <w:r>
                                      <w:rPr>
                                        <w:rFonts w:ascii="Calibri" w:eastAsia="Calibri" w:hAnsi="Calibri" w:cs="Calibri"/>
                                        <w:w w:val="101"/>
                                        <w:sz w:val="14"/>
                                      </w:rPr>
                                      <w:t xml:space="preserve">Tokenization on </w:t>
                                    </w:r>
                                  </w:p>
                                </w:txbxContent>
                              </wps:txbx>
                              <wps:bodyPr horzOverflow="overflow" vert="horz" lIns="0" tIns="0" rIns="0" bIns="0" rtlCol="0">
                                <a:noAutofit/>
                              </wps:bodyPr>
                            </wps:wsp>
                            <wps:wsp>
                              <wps:cNvPr id="152" name="Rectangle 152"/>
                              <wps:cNvSpPr/>
                              <wps:spPr>
                                <a:xfrm>
                                  <a:off x="287128" y="2048497"/>
                                  <a:ext cx="535791" cy="112916"/>
                                </a:xfrm>
                                <a:prstGeom prst="rect">
                                  <a:avLst/>
                                </a:prstGeom>
                                <a:ln>
                                  <a:noFill/>
                                </a:ln>
                              </wps:spPr>
                              <wps:txbx>
                                <w:txbxContent>
                                  <w:p w14:paraId="7E55E8D4" w14:textId="77777777" w:rsidR="005F51C2" w:rsidRDefault="005F51C2"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53" name="Shape 153"/>
                              <wps:cNvSpPr/>
                              <wps:spPr>
                                <a:xfrm>
                                  <a:off x="1004646" y="1263256"/>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54" name="Rectangle 154"/>
                              <wps:cNvSpPr/>
                              <wps:spPr>
                                <a:xfrm>
                                  <a:off x="1098029" y="1300150"/>
                                  <a:ext cx="452493" cy="112916"/>
                                </a:xfrm>
                                <a:prstGeom prst="rect">
                                  <a:avLst/>
                                </a:prstGeom>
                                <a:ln>
                                  <a:noFill/>
                                </a:ln>
                              </wps:spPr>
                              <wps:txbx>
                                <w:txbxContent>
                                  <w:p w14:paraId="40D20C18" w14:textId="77777777" w:rsidR="005F51C2" w:rsidRDefault="005F51C2" w:rsidP="00F93137">
                                    <w:pPr>
                                      <w:spacing w:after="160" w:line="259" w:lineRule="auto"/>
                                      <w:jc w:val="left"/>
                                    </w:pPr>
                                    <w:r>
                                      <w:rPr>
                                        <w:rFonts w:ascii="Calibri" w:eastAsia="Calibri" w:hAnsi="Calibri" w:cs="Calibri"/>
                                        <w:spacing w:val="-2"/>
                                        <w:w w:val="97"/>
                                        <w:sz w:val="14"/>
                                      </w:rPr>
                                      <w:t>Stopword</w:t>
                                    </w:r>
                                  </w:p>
                                </w:txbxContent>
                              </wps:txbx>
                              <wps:bodyPr horzOverflow="overflow" vert="horz" lIns="0" tIns="0" rIns="0" bIns="0" rtlCol="0">
                                <a:noAutofit/>
                              </wps:bodyPr>
                            </wps:wsp>
                            <wps:wsp>
                              <wps:cNvPr id="155" name="Rectangle 155"/>
                              <wps:cNvSpPr/>
                              <wps:spPr>
                                <a:xfrm>
                                  <a:off x="1098029" y="1403985"/>
                                  <a:ext cx="534491" cy="112916"/>
                                </a:xfrm>
                                <a:prstGeom prst="rect">
                                  <a:avLst/>
                                </a:prstGeom>
                                <a:ln>
                                  <a:noFill/>
                                </a:ln>
                              </wps:spPr>
                              <wps:txbx>
                                <w:txbxContent>
                                  <w:p w14:paraId="5526D0F4" w14:textId="77777777" w:rsidR="005F51C2" w:rsidRDefault="005F51C2" w:rsidP="00F93137">
                                    <w:pPr>
                                      <w:spacing w:after="160" w:line="259" w:lineRule="auto"/>
                                      <w:jc w:val="left"/>
                                    </w:pPr>
                                    <w:r>
                                      <w:rPr>
                                        <w:rFonts w:ascii="Calibri" w:eastAsia="Calibri" w:hAnsi="Calibri" w:cs="Calibri"/>
                                        <w:w w:val="99"/>
                                        <w:sz w:val="14"/>
                                      </w:rPr>
                                      <w:t>removal on</w:t>
                                    </w:r>
                                  </w:p>
                                </w:txbxContent>
                              </wps:txbx>
                              <wps:bodyPr horzOverflow="overflow" vert="horz" lIns="0" tIns="0" rIns="0" bIns="0" rtlCol="0">
                                <a:noAutofit/>
                              </wps:bodyPr>
                            </wps:wsp>
                            <wps:wsp>
                              <wps:cNvPr id="156" name="Rectangle 156"/>
                              <wps:cNvSpPr/>
                              <wps:spPr>
                                <a:xfrm>
                                  <a:off x="1098029" y="1507821"/>
                                  <a:ext cx="482253" cy="112916"/>
                                </a:xfrm>
                                <a:prstGeom prst="rect">
                                  <a:avLst/>
                                </a:prstGeom>
                                <a:ln>
                                  <a:noFill/>
                                </a:ln>
                              </wps:spPr>
                              <wps:txbx>
                                <w:txbxContent>
                                  <w:p w14:paraId="4D2B117B" w14:textId="77777777" w:rsidR="005F51C2" w:rsidRDefault="005F51C2" w:rsidP="00F93137">
                                    <w:pPr>
                                      <w:spacing w:after="160" w:line="259" w:lineRule="auto"/>
                                      <w:jc w:val="left"/>
                                    </w:pPr>
                                    <w:r>
                                      <w:rPr>
                                        <w:rFonts w:ascii="Calibri" w:eastAsia="Calibri" w:hAnsi="Calibri" w:cs="Calibri"/>
                                        <w:w w:val="92"/>
                                        <w:sz w:val="14"/>
                                      </w:rPr>
                                      <w:t>feature set</w:t>
                                    </w:r>
                                  </w:p>
                                </w:txbxContent>
                              </wps:txbx>
                              <wps:bodyPr horzOverflow="overflow" vert="horz" lIns="0" tIns="0" rIns="0" bIns="0" rtlCol="0">
                                <a:noAutofit/>
                              </wps:bodyPr>
                            </wps:wsp>
                            <wps:wsp>
                              <wps:cNvPr id="157" name="Shape 157"/>
                              <wps:cNvSpPr/>
                              <wps:spPr>
                                <a:xfrm>
                                  <a:off x="1004646" y="674560"/>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58" name="Rectangle 158"/>
                              <wps:cNvSpPr/>
                              <wps:spPr>
                                <a:xfrm>
                                  <a:off x="1107406" y="763326"/>
                                  <a:ext cx="539149" cy="112916"/>
                                </a:xfrm>
                                <a:prstGeom prst="rect">
                                  <a:avLst/>
                                </a:prstGeom>
                                <a:ln>
                                  <a:noFill/>
                                </a:ln>
                              </wps:spPr>
                              <wps:txbx>
                                <w:txbxContent>
                                  <w:p w14:paraId="084A8AA8" w14:textId="77777777" w:rsidR="005F51C2" w:rsidRDefault="005F51C2" w:rsidP="00F93137">
                                    <w:pPr>
                                      <w:spacing w:after="160" w:line="259" w:lineRule="auto"/>
                                      <w:jc w:val="left"/>
                                    </w:pPr>
                                    <w:r>
                                      <w:rPr>
                                        <w:rFonts w:ascii="Calibri" w:eastAsia="Calibri" w:hAnsi="Calibri" w:cs="Calibri"/>
                                        <w:sz w:val="14"/>
                                      </w:rPr>
                                      <w:t>Vocabulary</w:t>
                                    </w:r>
                                  </w:p>
                                </w:txbxContent>
                              </wps:txbx>
                              <wps:bodyPr horzOverflow="overflow" vert="horz" lIns="0" tIns="0" rIns="0" bIns="0" rtlCol="0">
                                <a:noAutofit/>
                              </wps:bodyPr>
                            </wps:wsp>
                            <wps:wsp>
                              <wps:cNvPr id="159" name="Rectangle 159"/>
                              <wps:cNvSpPr/>
                              <wps:spPr>
                                <a:xfrm>
                                  <a:off x="1073001" y="867250"/>
                                  <a:ext cx="602595" cy="112916"/>
                                </a:xfrm>
                                <a:prstGeom prst="rect">
                                  <a:avLst/>
                                </a:prstGeom>
                                <a:ln>
                                  <a:noFill/>
                                </a:ln>
                              </wps:spPr>
                              <wps:txbx>
                                <w:txbxContent>
                                  <w:p w14:paraId="2EB602E2" w14:textId="77777777" w:rsidR="005F51C2" w:rsidRDefault="005F51C2" w:rsidP="00F93137">
                                    <w:pPr>
                                      <w:spacing w:after="160" w:line="259" w:lineRule="auto"/>
                                      <w:jc w:val="left"/>
                                    </w:pPr>
                                    <w:r>
                                      <w:rPr>
                                        <w:rFonts w:ascii="Calibri" w:eastAsia="Calibri" w:hAnsi="Calibri" w:cs="Calibri"/>
                                        <w:sz w:val="14"/>
                                      </w:rPr>
                                      <w:t>construction</w:t>
                                    </w:r>
                                  </w:p>
                                </w:txbxContent>
                              </wps:txbx>
                              <wps:bodyPr horzOverflow="overflow" vert="horz" lIns="0" tIns="0" rIns="0" bIns="0" rtlCol="0">
                                <a:noAutofit/>
                              </wps:bodyPr>
                            </wps:wsp>
                            <wps:wsp>
                              <wps:cNvPr id="160" name="Shape 160"/>
                              <wps:cNvSpPr/>
                              <wps:spPr>
                                <a:xfrm>
                                  <a:off x="1801012" y="674560"/>
                                  <a:ext cx="654469" cy="367932"/>
                                </a:xfrm>
                                <a:custGeom>
                                  <a:avLst/>
                                  <a:gdLst/>
                                  <a:ahLst/>
                                  <a:cxnLst/>
                                  <a:rect l="0" t="0" r="0" b="0"/>
                                  <a:pathLst>
                                    <a:path w="654469" h="367932">
                                      <a:moveTo>
                                        <a:pt x="0" y="367932"/>
                                      </a:moveTo>
                                      <a:lnTo>
                                        <a:pt x="654469" y="367932"/>
                                      </a:lnTo>
                                      <a:lnTo>
                                        <a:pt x="654469"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61" name="Rectangle 161"/>
                              <wps:cNvSpPr/>
                              <wps:spPr>
                                <a:xfrm>
                                  <a:off x="1865097" y="755220"/>
                                  <a:ext cx="692857" cy="112916"/>
                                </a:xfrm>
                                <a:prstGeom prst="rect">
                                  <a:avLst/>
                                </a:prstGeom>
                                <a:ln>
                                  <a:noFill/>
                                </a:ln>
                              </wps:spPr>
                              <wps:txbx>
                                <w:txbxContent>
                                  <w:p w14:paraId="17996641" w14:textId="77777777" w:rsidR="005F51C2" w:rsidRDefault="005F51C2" w:rsidP="00F93137">
                                    <w:pPr>
                                      <w:spacing w:after="160" w:line="259" w:lineRule="auto"/>
                                      <w:jc w:val="left"/>
                                    </w:pPr>
                                    <w:r>
                                      <w:rPr>
                                        <w:rFonts w:ascii="Calibri" w:eastAsia="Calibri" w:hAnsi="Calibri" w:cs="Calibri"/>
                                        <w:w w:val="98"/>
                                        <w:sz w:val="14"/>
                                      </w:rPr>
                                      <w:t>Feature matrix</w:t>
                                    </w:r>
                                  </w:p>
                                </w:txbxContent>
                              </wps:txbx>
                              <wps:bodyPr horzOverflow="overflow" vert="horz" lIns="0" tIns="0" rIns="0" bIns="0" rtlCol="0">
                                <a:noAutofit/>
                              </wps:bodyPr>
                            </wps:wsp>
                            <wps:wsp>
                              <wps:cNvPr id="162" name="Rectangle 162"/>
                              <wps:cNvSpPr/>
                              <wps:spPr>
                                <a:xfrm>
                                  <a:off x="1905280" y="875324"/>
                                  <a:ext cx="602595" cy="112916"/>
                                </a:xfrm>
                                <a:prstGeom prst="rect">
                                  <a:avLst/>
                                </a:prstGeom>
                                <a:ln>
                                  <a:noFill/>
                                </a:ln>
                              </wps:spPr>
                              <wps:txbx>
                                <w:txbxContent>
                                  <w:p w14:paraId="72F49065" w14:textId="77777777" w:rsidR="005F51C2" w:rsidRDefault="005F51C2" w:rsidP="00F93137">
                                    <w:pPr>
                                      <w:spacing w:after="160" w:line="259" w:lineRule="auto"/>
                                      <w:jc w:val="left"/>
                                    </w:pPr>
                                    <w:r>
                                      <w:rPr>
                                        <w:rFonts w:ascii="Calibri" w:eastAsia="Calibri" w:hAnsi="Calibri" w:cs="Calibri"/>
                                        <w:sz w:val="14"/>
                                      </w:rPr>
                                      <w:t>construction</w:t>
                                    </w:r>
                                  </w:p>
                                </w:txbxContent>
                              </wps:txbx>
                              <wps:bodyPr horzOverflow="overflow" vert="horz" lIns="0" tIns="0" rIns="0" bIns="0" rtlCol="0">
                                <a:noAutofit/>
                              </wps:bodyPr>
                            </wps:wsp>
                            <wps:wsp>
                              <wps:cNvPr id="163" name="Shape 163"/>
                              <wps:cNvSpPr/>
                              <wps:spPr>
                                <a:xfrm>
                                  <a:off x="1801012" y="1263256"/>
                                  <a:ext cx="612597" cy="367932"/>
                                </a:xfrm>
                                <a:custGeom>
                                  <a:avLst/>
                                  <a:gdLst/>
                                  <a:ahLst/>
                                  <a:cxnLst/>
                                  <a:rect l="0" t="0" r="0" b="0"/>
                                  <a:pathLst>
                                    <a:path w="612597" h="367932">
                                      <a:moveTo>
                                        <a:pt x="0" y="367932"/>
                                      </a:moveTo>
                                      <a:lnTo>
                                        <a:pt x="612597" y="367932"/>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64" name="Rectangle 164"/>
                              <wps:cNvSpPr/>
                              <wps:spPr>
                                <a:xfrm>
                                  <a:off x="2065719" y="1349388"/>
                                  <a:ext cx="175216" cy="112916"/>
                                </a:xfrm>
                                <a:prstGeom prst="rect">
                                  <a:avLst/>
                                </a:prstGeom>
                                <a:ln>
                                  <a:noFill/>
                                </a:ln>
                              </wps:spPr>
                              <wps:txbx>
                                <w:txbxContent>
                                  <w:p w14:paraId="2B546928" w14:textId="77777777" w:rsidR="005F51C2" w:rsidRDefault="005F51C2" w:rsidP="00F93137">
                                    <w:pPr>
                                      <w:spacing w:after="160" w:line="259" w:lineRule="auto"/>
                                      <w:jc w:val="left"/>
                                    </w:pPr>
                                    <w:r>
                                      <w:rPr>
                                        <w:rFonts w:ascii="Calibri" w:eastAsia="Calibri" w:hAnsi="Calibri" w:cs="Calibri"/>
                                        <w:w w:val="117"/>
                                        <w:sz w:val="14"/>
                                      </w:rPr>
                                      <w:t xml:space="preserve">DF </w:t>
                                    </w:r>
                                  </w:p>
                                </w:txbxContent>
                              </wps:txbx>
                              <wps:bodyPr horzOverflow="overflow" vert="horz" lIns="0" tIns="0" rIns="0" bIns="0" rtlCol="0">
                                <a:noAutofit/>
                              </wps:bodyPr>
                            </wps:wsp>
                            <wps:wsp>
                              <wps:cNvPr id="165" name="Rectangle 165"/>
                              <wps:cNvSpPr/>
                              <wps:spPr>
                                <a:xfrm>
                                  <a:off x="1871472" y="1458557"/>
                                  <a:ext cx="600597" cy="112916"/>
                                </a:xfrm>
                                <a:prstGeom prst="rect">
                                  <a:avLst/>
                                </a:prstGeom>
                                <a:ln>
                                  <a:noFill/>
                                </a:ln>
                              </wps:spPr>
                              <wps:txbx>
                                <w:txbxContent>
                                  <w:p w14:paraId="6052DDC0" w14:textId="77777777" w:rsidR="005F51C2" w:rsidRDefault="005F51C2" w:rsidP="00F93137">
                                    <w:pPr>
                                      <w:spacing w:after="160" w:line="259" w:lineRule="auto"/>
                                      <w:jc w:val="left"/>
                                    </w:pPr>
                                    <w:r>
                                      <w:rPr>
                                        <w:rFonts w:ascii="Calibri" w:eastAsia="Calibri" w:hAnsi="Calibri" w:cs="Calibri"/>
                                        <w:sz w:val="14"/>
                                      </w:rPr>
                                      <w:t>thresholding</w:t>
                                    </w:r>
                                  </w:p>
                                </w:txbxContent>
                              </wps:txbx>
                              <wps:bodyPr horzOverflow="overflow" vert="horz" lIns="0" tIns="0" rIns="0" bIns="0" rtlCol="0">
                                <a:noAutofit/>
                              </wps:bodyPr>
                            </wps:wsp>
                            <wps:wsp>
                              <wps:cNvPr id="166" name="Shape 166"/>
                              <wps:cNvSpPr/>
                              <wps:spPr>
                                <a:xfrm>
                                  <a:off x="1801012" y="1851952"/>
                                  <a:ext cx="612597" cy="367944"/>
                                </a:xfrm>
                                <a:custGeom>
                                  <a:avLst/>
                                  <a:gdLst/>
                                  <a:ahLst/>
                                  <a:cxnLst/>
                                  <a:rect l="0" t="0" r="0" b="0"/>
                                  <a:pathLst>
                                    <a:path w="612597" h="367944">
                                      <a:moveTo>
                                        <a:pt x="0" y="367944"/>
                                      </a:moveTo>
                                      <a:lnTo>
                                        <a:pt x="612597" y="367944"/>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67" name="Rectangle 167"/>
                              <wps:cNvSpPr/>
                              <wps:spPr>
                                <a:xfrm>
                                  <a:off x="1932584" y="1941259"/>
                                  <a:ext cx="472239" cy="112916"/>
                                </a:xfrm>
                                <a:prstGeom prst="rect">
                                  <a:avLst/>
                                </a:prstGeom>
                                <a:ln>
                                  <a:noFill/>
                                </a:ln>
                              </wps:spPr>
                              <wps:txbx>
                                <w:txbxContent>
                                  <w:p w14:paraId="6611EDC2" w14:textId="77777777" w:rsidR="005F51C2" w:rsidRDefault="005F51C2" w:rsidP="00F93137">
                                    <w:pPr>
                                      <w:spacing w:after="160" w:line="259" w:lineRule="auto"/>
                                      <w:jc w:val="left"/>
                                    </w:pPr>
                                    <w:r>
                                      <w:rPr>
                                        <w:rFonts w:ascii="Calibri" w:eastAsia="Calibri" w:hAnsi="Calibri" w:cs="Calibri"/>
                                        <w:w w:val="115"/>
                                        <w:sz w:val="14"/>
                                      </w:rPr>
                                      <w:t>IG-DF-FS</w:t>
                                    </w:r>
                                  </w:p>
                                </w:txbxContent>
                              </wps:txbx>
                              <wps:bodyPr horzOverflow="overflow" vert="horz" lIns="0" tIns="0" rIns="0" bIns="0" rtlCol="0">
                                <a:noAutofit/>
                              </wps:bodyPr>
                            </wps:wsp>
                            <wps:wsp>
                              <wps:cNvPr id="47464" name="Rectangle 47464"/>
                              <wps:cNvSpPr/>
                              <wps:spPr>
                                <a:xfrm>
                                  <a:off x="2273756" y="2044116"/>
                                  <a:ext cx="40910" cy="112916"/>
                                </a:xfrm>
                                <a:prstGeom prst="rect">
                                  <a:avLst/>
                                </a:prstGeom>
                                <a:ln>
                                  <a:noFill/>
                                </a:ln>
                              </wps:spPr>
                              <wps:txbx>
                                <w:txbxContent>
                                  <w:p w14:paraId="58DB119A" w14:textId="77777777" w:rsidR="005F51C2" w:rsidRDefault="005F51C2" w:rsidP="00F93137">
                                    <w:pPr>
                                      <w:spacing w:after="160" w:line="259" w:lineRule="auto"/>
                                      <w:jc w:val="left"/>
                                    </w:pPr>
                                    <w:r>
                                      <w:rPr>
                                        <w:rFonts w:ascii="Calibri" w:eastAsia="Calibri" w:hAnsi="Calibri" w:cs="Calibri"/>
                                        <w:w w:val="115"/>
                                        <w:sz w:val="14"/>
                                      </w:rPr>
                                      <w:t>)</w:t>
                                    </w:r>
                                  </w:p>
                                </w:txbxContent>
                              </wps:txbx>
                              <wps:bodyPr horzOverflow="overflow" vert="horz" lIns="0" tIns="0" rIns="0" bIns="0" rtlCol="0">
                                <a:noAutofit/>
                              </wps:bodyPr>
                            </wps:wsp>
                            <wps:wsp>
                              <wps:cNvPr id="47465" name="Rectangle 47465"/>
                              <wps:cNvSpPr/>
                              <wps:spPr>
                                <a:xfrm>
                                  <a:off x="1940843" y="2044116"/>
                                  <a:ext cx="442786" cy="112916"/>
                                </a:xfrm>
                                <a:prstGeom prst="rect">
                                  <a:avLst/>
                                </a:prstGeom>
                                <a:ln>
                                  <a:noFill/>
                                </a:ln>
                              </wps:spPr>
                              <wps:txbx>
                                <w:txbxContent>
                                  <w:p w14:paraId="673F30E3" w14:textId="77777777" w:rsidR="005F51C2" w:rsidRDefault="005F51C2" w:rsidP="00F93137">
                                    <w:pPr>
                                      <w:spacing w:after="160" w:line="259" w:lineRule="auto"/>
                                      <w:jc w:val="left"/>
                                    </w:pPr>
                                    <w:r>
                                      <w:rPr>
                                        <w:rFonts w:ascii="Calibri" w:eastAsia="Calibri" w:hAnsi="Calibri" w:cs="Calibri"/>
                                        <w:w w:val="97"/>
                                        <w:sz w:val="14"/>
                                      </w:rPr>
                                      <w:t>proposed</w:t>
                                    </w:r>
                                  </w:p>
                                </w:txbxContent>
                              </wps:txbx>
                              <wps:bodyPr horzOverflow="overflow" vert="horz" lIns="0" tIns="0" rIns="0" bIns="0" rtlCol="0">
                                <a:noAutofit/>
                              </wps:bodyPr>
                            </wps:wsp>
                            <wps:wsp>
                              <wps:cNvPr id="47463" name="Rectangle 47463"/>
                              <wps:cNvSpPr/>
                              <wps:spPr>
                                <a:xfrm>
                                  <a:off x="1910093" y="2044116"/>
                                  <a:ext cx="40910" cy="112916"/>
                                </a:xfrm>
                                <a:prstGeom prst="rect">
                                  <a:avLst/>
                                </a:prstGeom>
                                <a:ln>
                                  <a:noFill/>
                                </a:ln>
                              </wps:spPr>
                              <wps:txbx>
                                <w:txbxContent>
                                  <w:p w14:paraId="7E435C89" w14:textId="77777777" w:rsidR="005F51C2" w:rsidRDefault="005F51C2" w:rsidP="00F93137">
                                    <w:pPr>
                                      <w:spacing w:after="160" w:line="259" w:lineRule="auto"/>
                                      <w:jc w:val="left"/>
                                    </w:pPr>
                                    <w:r>
                                      <w:rPr>
                                        <w:rFonts w:ascii="Calibri" w:eastAsia="Calibri" w:hAnsi="Calibri" w:cs="Calibri"/>
                                        <w:w w:val="115"/>
                                        <w:sz w:val="14"/>
                                      </w:rPr>
                                      <w:t>(</w:t>
                                    </w:r>
                                  </w:p>
                                </w:txbxContent>
                              </wps:txbx>
                              <wps:bodyPr horzOverflow="overflow" vert="horz" lIns="0" tIns="0" rIns="0" bIns="0" rtlCol="0">
                                <a:noAutofit/>
                              </wps:bodyPr>
                            </wps:wsp>
                            <wps:wsp>
                              <wps:cNvPr id="169" name="Shape 169"/>
                              <wps:cNvSpPr/>
                              <wps:spPr>
                                <a:xfrm>
                                  <a:off x="5518087" y="1300048"/>
                                  <a:ext cx="658495" cy="367944"/>
                                </a:xfrm>
                                <a:custGeom>
                                  <a:avLst/>
                                  <a:gdLst/>
                                  <a:ahLst/>
                                  <a:cxnLst/>
                                  <a:rect l="0" t="0" r="0" b="0"/>
                                  <a:pathLst>
                                    <a:path w="658495" h="367944">
                                      <a:moveTo>
                                        <a:pt x="0" y="367944"/>
                                      </a:moveTo>
                                      <a:lnTo>
                                        <a:pt x="658495" y="367944"/>
                                      </a:lnTo>
                                      <a:lnTo>
                                        <a:pt x="65849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70" name="Rectangle 170"/>
                              <wps:cNvSpPr/>
                              <wps:spPr>
                                <a:xfrm>
                                  <a:off x="5601449" y="1549997"/>
                                  <a:ext cx="26840" cy="112916"/>
                                </a:xfrm>
                                <a:prstGeom prst="rect">
                                  <a:avLst/>
                                </a:prstGeom>
                                <a:ln>
                                  <a:noFill/>
                                </a:ln>
                              </wps:spPr>
                              <wps:txbx>
                                <w:txbxContent>
                                  <w:p w14:paraId="7941FF6F" w14:textId="77777777" w:rsidR="005F51C2" w:rsidRDefault="005F51C2" w:rsidP="00F93137">
                                    <w:pPr>
                                      <w:spacing w:after="160" w:line="259" w:lineRule="auto"/>
                                      <w:jc w:val="left"/>
                                    </w:pPr>
                                    <w:r>
                                      <w:rPr>
                                        <w:rFonts w:ascii="Calibri" w:eastAsia="Calibri" w:hAnsi="Calibri" w:cs="Calibri"/>
                                        <w:sz w:val="14"/>
                                      </w:rPr>
                                      <w:t xml:space="preserve"> </w:t>
                                    </w:r>
                                  </w:p>
                                </w:txbxContent>
                              </wps:txbx>
                              <wps:bodyPr horzOverflow="overflow" vert="horz" lIns="0" tIns="0" rIns="0" bIns="0" rtlCol="0">
                                <a:noAutofit/>
                              </wps:bodyPr>
                            </wps:wsp>
                            <wps:wsp>
                              <wps:cNvPr id="171" name="Rectangle 171"/>
                              <wps:cNvSpPr/>
                              <wps:spPr>
                                <a:xfrm>
                                  <a:off x="5565178" y="1336903"/>
                                  <a:ext cx="693673" cy="112916"/>
                                </a:xfrm>
                                <a:prstGeom prst="rect">
                                  <a:avLst/>
                                </a:prstGeom>
                                <a:ln>
                                  <a:noFill/>
                                </a:ln>
                              </wps:spPr>
                              <wps:txbx>
                                <w:txbxContent>
                                  <w:p w14:paraId="73F13557" w14:textId="77777777" w:rsidR="005F51C2" w:rsidRDefault="005F51C2" w:rsidP="00F93137">
                                    <w:pPr>
                                      <w:spacing w:after="160" w:line="259" w:lineRule="auto"/>
                                      <w:jc w:val="left"/>
                                    </w:pPr>
                                    <w:r>
                                      <w:rPr>
                                        <w:rFonts w:ascii="Calibri" w:eastAsia="Calibri" w:hAnsi="Calibri" w:cs="Calibri"/>
                                        <w:w w:val="99"/>
                                        <w:sz w:val="14"/>
                                      </w:rPr>
                                      <w:t>Nonalphabetic</w:t>
                                    </w:r>
                                  </w:p>
                                </w:txbxContent>
                              </wps:txbx>
                              <wps:bodyPr horzOverflow="overflow" vert="horz" lIns="0" tIns="0" rIns="0" bIns="0" rtlCol="0">
                                <a:noAutofit/>
                              </wps:bodyPr>
                            </wps:wsp>
                            <wps:wsp>
                              <wps:cNvPr id="172" name="Rectangle 172"/>
                              <wps:cNvSpPr/>
                              <wps:spPr>
                                <a:xfrm>
                                  <a:off x="5565178" y="1440739"/>
                                  <a:ext cx="534892" cy="112916"/>
                                </a:xfrm>
                                <a:prstGeom prst="rect">
                                  <a:avLst/>
                                </a:prstGeom>
                                <a:ln>
                                  <a:noFill/>
                                </a:ln>
                              </wps:spPr>
                              <wps:txbx>
                                <w:txbxContent>
                                  <w:p w14:paraId="079839BA" w14:textId="77777777" w:rsidR="005F51C2" w:rsidRDefault="005F51C2" w:rsidP="00F93137">
                                    <w:pPr>
                                      <w:spacing w:after="160" w:line="259" w:lineRule="auto"/>
                                      <w:jc w:val="left"/>
                                    </w:pPr>
                                    <w:r>
                                      <w:rPr>
                                        <w:rFonts w:ascii="Calibri" w:eastAsia="Calibri" w:hAnsi="Calibri" w:cs="Calibri"/>
                                        <w:w w:val="99"/>
                                        <w:sz w:val="14"/>
                                      </w:rPr>
                                      <w:t>removal on</w:t>
                                    </w:r>
                                  </w:p>
                                </w:txbxContent>
                              </wps:txbx>
                              <wps:bodyPr horzOverflow="overflow" vert="horz" lIns="0" tIns="0" rIns="0" bIns="0" rtlCol="0">
                                <a:noAutofit/>
                              </wps:bodyPr>
                            </wps:wsp>
                            <wps:wsp>
                              <wps:cNvPr id="173" name="Rectangle 173"/>
                              <wps:cNvSpPr/>
                              <wps:spPr>
                                <a:xfrm>
                                  <a:off x="5565178" y="1544574"/>
                                  <a:ext cx="535826" cy="112916"/>
                                </a:xfrm>
                                <a:prstGeom prst="rect">
                                  <a:avLst/>
                                </a:prstGeom>
                                <a:ln>
                                  <a:noFill/>
                                </a:ln>
                              </wps:spPr>
                              <wps:txbx>
                                <w:txbxContent>
                                  <w:p w14:paraId="75EB566E" w14:textId="77777777" w:rsidR="005F51C2" w:rsidRDefault="005F51C2"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74" name="Shape 174"/>
                              <wps:cNvSpPr/>
                              <wps:spPr>
                                <a:xfrm>
                                  <a:off x="4660468" y="1300048"/>
                                  <a:ext cx="612584" cy="367944"/>
                                </a:xfrm>
                                <a:custGeom>
                                  <a:avLst/>
                                  <a:gdLst/>
                                  <a:ahLst/>
                                  <a:cxnLst/>
                                  <a:rect l="0" t="0" r="0" b="0"/>
                                  <a:pathLst>
                                    <a:path w="612584" h="367944">
                                      <a:moveTo>
                                        <a:pt x="0" y="367944"/>
                                      </a:moveTo>
                                      <a:lnTo>
                                        <a:pt x="612584" y="367944"/>
                                      </a:lnTo>
                                      <a:lnTo>
                                        <a:pt x="612584"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75" name="Rectangle 175"/>
                              <wps:cNvSpPr/>
                              <wps:spPr>
                                <a:xfrm>
                                  <a:off x="4668457" y="1394231"/>
                                  <a:ext cx="793500" cy="112916"/>
                                </a:xfrm>
                                <a:prstGeom prst="rect">
                                  <a:avLst/>
                                </a:prstGeom>
                                <a:ln>
                                  <a:noFill/>
                                </a:ln>
                              </wps:spPr>
                              <wps:txbx>
                                <w:txbxContent>
                                  <w:p w14:paraId="605FAD33" w14:textId="77777777" w:rsidR="005F51C2" w:rsidRDefault="005F51C2" w:rsidP="00F93137">
                                    <w:pPr>
                                      <w:spacing w:after="160" w:line="259" w:lineRule="auto"/>
                                      <w:jc w:val="left"/>
                                    </w:pPr>
                                    <w:r>
                                      <w:rPr>
                                        <w:rFonts w:ascii="Calibri" w:eastAsia="Calibri" w:hAnsi="Calibri" w:cs="Calibri"/>
                                        <w:w w:val="101"/>
                                        <w:sz w:val="14"/>
                                      </w:rPr>
                                      <w:t xml:space="preserve">Tokenization on </w:t>
                                    </w:r>
                                  </w:p>
                                </w:txbxContent>
                              </wps:txbx>
                              <wps:bodyPr horzOverflow="overflow" vert="horz" lIns="0" tIns="0" rIns="0" bIns="0" rtlCol="0">
                                <a:noAutofit/>
                              </wps:bodyPr>
                            </wps:wsp>
                            <wps:wsp>
                              <wps:cNvPr id="176" name="Rectangle 176"/>
                              <wps:cNvSpPr/>
                              <wps:spPr>
                                <a:xfrm>
                                  <a:off x="4750334" y="1498066"/>
                                  <a:ext cx="535826" cy="112916"/>
                                </a:xfrm>
                                <a:prstGeom prst="rect">
                                  <a:avLst/>
                                </a:prstGeom>
                                <a:ln>
                                  <a:noFill/>
                                </a:ln>
                              </wps:spPr>
                              <wps:txbx>
                                <w:txbxContent>
                                  <w:p w14:paraId="51846574" w14:textId="77777777" w:rsidR="005F51C2" w:rsidRDefault="005F51C2" w:rsidP="00F93137">
                                    <w:pPr>
                                      <w:spacing w:after="160" w:line="259" w:lineRule="auto"/>
                                      <w:jc w:val="left"/>
                                    </w:pPr>
                                    <w:r>
                                      <w:rPr>
                                        <w:rFonts w:ascii="Calibri" w:eastAsia="Calibri" w:hAnsi="Calibri" w:cs="Calibri"/>
                                        <w:w w:val="99"/>
                                        <w:sz w:val="14"/>
                                      </w:rPr>
                                      <w:t>training set</w:t>
                                    </w:r>
                                  </w:p>
                                </w:txbxContent>
                              </wps:txbx>
                              <wps:bodyPr horzOverflow="overflow" vert="horz" lIns="0" tIns="0" rIns="0" bIns="0" rtlCol="0">
                                <a:noAutofit/>
                              </wps:bodyPr>
                            </wps:wsp>
                            <wps:wsp>
                              <wps:cNvPr id="177" name="Shape 177"/>
                              <wps:cNvSpPr/>
                              <wps:spPr>
                                <a:xfrm>
                                  <a:off x="4568571" y="674560"/>
                                  <a:ext cx="796366" cy="367932"/>
                                </a:xfrm>
                                <a:custGeom>
                                  <a:avLst/>
                                  <a:gdLst/>
                                  <a:ahLst/>
                                  <a:cxnLst/>
                                  <a:rect l="0" t="0" r="0" b="0"/>
                                  <a:pathLst>
                                    <a:path w="796366" h="367932">
                                      <a:moveTo>
                                        <a:pt x="0" y="367932"/>
                                      </a:moveTo>
                                      <a:lnTo>
                                        <a:pt x="612597" y="367932"/>
                                      </a:lnTo>
                                      <a:lnTo>
                                        <a:pt x="796366" y="0"/>
                                      </a:lnTo>
                                      <a:lnTo>
                                        <a:pt x="183782" y="0"/>
                                      </a:lnTo>
                                      <a:lnTo>
                                        <a:pt x="0" y="367932"/>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78" name="Rectangle 178"/>
                              <wps:cNvSpPr/>
                              <wps:spPr>
                                <a:xfrm>
                                  <a:off x="4834738" y="763326"/>
                                  <a:ext cx="351152" cy="112916"/>
                                </a:xfrm>
                                <a:prstGeom prst="rect">
                                  <a:avLst/>
                                </a:prstGeom>
                                <a:ln>
                                  <a:noFill/>
                                </a:ln>
                              </wps:spPr>
                              <wps:txbx>
                                <w:txbxContent>
                                  <w:p w14:paraId="5F34EA81" w14:textId="77777777" w:rsidR="005F51C2" w:rsidRDefault="005F51C2" w:rsidP="00F93137">
                                    <w:pPr>
                                      <w:spacing w:after="160" w:line="259" w:lineRule="auto"/>
                                      <w:jc w:val="left"/>
                                    </w:pPr>
                                    <w:r>
                                      <w:rPr>
                                        <w:rFonts w:ascii="Calibri" w:eastAsia="Calibri" w:hAnsi="Calibri" w:cs="Calibri"/>
                                        <w:w w:val="95"/>
                                        <w:sz w:val="14"/>
                                      </w:rPr>
                                      <w:t>Feature</w:t>
                                    </w:r>
                                  </w:p>
                                </w:txbxContent>
                              </wps:txbx>
                              <wps:bodyPr horzOverflow="overflow" vert="horz" lIns="0" tIns="0" rIns="0" bIns="0" rtlCol="0">
                                <a:noAutofit/>
                              </wps:bodyPr>
                            </wps:wsp>
                            <wps:wsp>
                              <wps:cNvPr id="179" name="Rectangle 179"/>
                              <wps:cNvSpPr/>
                              <wps:spPr>
                                <a:xfrm>
                                  <a:off x="4923726" y="867250"/>
                                  <a:ext cx="130640" cy="112916"/>
                                </a:xfrm>
                                <a:prstGeom prst="rect">
                                  <a:avLst/>
                                </a:prstGeom>
                                <a:ln>
                                  <a:noFill/>
                                </a:ln>
                              </wps:spPr>
                              <wps:txbx>
                                <w:txbxContent>
                                  <w:p w14:paraId="0C154F20" w14:textId="77777777" w:rsidR="005F51C2" w:rsidRDefault="005F51C2" w:rsidP="00F93137">
                                    <w:pPr>
                                      <w:spacing w:after="160" w:line="259" w:lineRule="auto"/>
                                      <w:jc w:val="left"/>
                                    </w:pPr>
                                    <w:r>
                                      <w:rPr>
                                        <w:rFonts w:ascii="Calibri" w:eastAsia="Calibri" w:hAnsi="Calibri" w:cs="Calibri"/>
                                        <w:w w:val="90"/>
                                        <w:sz w:val="14"/>
                                      </w:rPr>
                                      <w:t>set</w:t>
                                    </w:r>
                                  </w:p>
                                </w:txbxContent>
                              </wps:txbx>
                              <wps:bodyPr horzOverflow="overflow" vert="horz" lIns="0" tIns="0" rIns="0" bIns="0" rtlCol="0">
                                <a:noAutofit/>
                              </wps:bodyPr>
                            </wps:wsp>
                            <wps:wsp>
                              <wps:cNvPr id="180" name="Shape 180"/>
                              <wps:cNvSpPr/>
                              <wps:spPr>
                                <a:xfrm>
                                  <a:off x="3802837" y="1300048"/>
                                  <a:ext cx="612597" cy="367944"/>
                                </a:xfrm>
                                <a:custGeom>
                                  <a:avLst/>
                                  <a:gdLst/>
                                  <a:ahLst/>
                                  <a:cxnLst/>
                                  <a:rect l="0" t="0" r="0" b="0"/>
                                  <a:pathLst>
                                    <a:path w="612597" h="367944">
                                      <a:moveTo>
                                        <a:pt x="0" y="367944"/>
                                      </a:moveTo>
                                      <a:lnTo>
                                        <a:pt x="612597" y="367944"/>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81" name="Rectangle 181"/>
                              <wps:cNvSpPr/>
                              <wps:spPr>
                                <a:xfrm>
                                  <a:off x="3845979" y="1383462"/>
                                  <a:ext cx="692845" cy="112916"/>
                                </a:xfrm>
                                <a:prstGeom prst="rect">
                                  <a:avLst/>
                                </a:prstGeom>
                                <a:ln>
                                  <a:noFill/>
                                </a:ln>
                              </wps:spPr>
                              <wps:txbx>
                                <w:txbxContent>
                                  <w:p w14:paraId="2889468F" w14:textId="77777777" w:rsidR="005F51C2" w:rsidRDefault="005F51C2" w:rsidP="00F93137">
                                    <w:pPr>
                                      <w:spacing w:after="160" w:line="259" w:lineRule="auto"/>
                                      <w:jc w:val="left"/>
                                    </w:pPr>
                                    <w:r>
                                      <w:rPr>
                                        <w:rFonts w:ascii="Calibri" w:eastAsia="Calibri" w:hAnsi="Calibri" w:cs="Calibri"/>
                                        <w:w w:val="98"/>
                                        <w:sz w:val="14"/>
                                      </w:rPr>
                                      <w:t>Feature matrix</w:t>
                                    </w:r>
                                  </w:p>
                                </w:txbxContent>
                              </wps:txbx>
                              <wps:bodyPr horzOverflow="overflow" vert="horz" lIns="0" tIns="0" rIns="0" bIns="0" rtlCol="0">
                                <a:noAutofit/>
                              </wps:bodyPr>
                            </wps:wsp>
                            <wps:wsp>
                              <wps:cNvPr id="182" name="Rectangle 182"/>
                              <wps:cNvSpPr/>
                              <wps:spPr>
                                <a:xfrm>
                                  <a:off x="3874783" y="1498054"/>
                                  <a:ext cx="602583" cy="112916"/>
                                </a:xfrm>
                                <a:prstGeom prst="rect">
                                  <a:avLst/>
                                </a:prstGeom>
                                <a:ln>
                                  <a:noFill/>
                                </a:ln>
                              </wps:spPr>
                              <wps:txbx>
                                <w:txbxContent>
                                  <w:p w14:paraId="35649DD0" w14:textId="77777777" w:rsidR="005F51C2" w:rsidRDefault="005F51C2" w:rsidP="00F93137">
                                    <w:pPr>
                                      <w:spacing w:after="160" w:line="259" w:lineRule="auto"/>
                                      <w:jc w:val="left"/>
                                    </w:pPr>
                                    <w:r>
                                      <w:rPr>
                                        <w:rFonts w:ascii="Calibri" w:eastAsia="Calibri" w:hAnsi="Calibri" w:cs="Calibri"/>
                                        <w:sz w:val="14"/>
                                      </w:rPr>
                                      <w:t>construction</w:t>
                                    </w:r>
                                  </w:p>
                                </w:txbxContent>
                              </wps:txbx>
                              <wps:bodyPr horzOverflow="overflow" vert="horz" lIns="0" tIns="0" rIns="0" bIns="0" rtlCol="0">
                                <a:noAutofit/>
                              </wps:bodyPr>
                            </wps:wsp>
                            <wps:wsp>
                              <wps:cNvPr id="183" name="Shape 183"/>
                              <wps:cNvSpPr/>
                              <wps:spPr>
                                <a:xfrm>
                                  <a:off x="2593835" y="1851952"/>
                                  <a:ext cx="796366" cy="367944"/>
                                </a:xfrm>
                                <a:custGeom>
                                  <a:avLst/>
                                  <a:gdLst/>
                                  <a:ahLst/>
                                  <a:cxnLst/>
                                  <a:rect l="0" t="0" r="0" b="0"/>
                                  <a:pathLst>
                                    <a:path w="796366" h="367944">
                                      <a:moveTo>
                                        <a:pt x="0" y="367944"/>
                                      </a:moveTo>
                                      <a:lnTo>
                                        <a:pt x="612585" y="367944"/>
                                      </a:lnTo>
                                      <a:lnTo>
                                        <a:pt x="796366" y="0"/>
                                      </a:lnTo>
                                      <a:lnTo>
                                        <a:pt x="183769" y="0"/>
                                      </a:lnTo>
                                      <a:lnTo>
                                        <a:pt x="0" y="367944"/>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84" name="Rectangle 184"/>
                              <wps:cNvSpPr/>
                              <wps:spPr>
                                <a:xfrm>
                                  <a:off x="2839212" y="1934424"/>
                                  <a:ext cx="420108" cy="112916"/>
                                </a:xfrm>
                                <a:prstGeom prst="rect">
                                  <a:avLst/>
                                </a:prstGeom>
                                <a:ln>
                                  <a:noFill/>
                                </a:ln>
                              </wps:spPr>
                              <wps:txbx>
                                <w:txbxContent>
                                  <w:p w14:paraId="70070170" w14:textId="77777777" w:rsidR="005F51C2" w:rsidRDefault="005F51C2" w:rsidP="00F93137">
                                    <w:pPr>
                                      <w:spacing w:after="160" w:line="259" w:lineRule="auto"/>
                                      <w:jc w:val="left"/>
                                    </w:pPr>
                                    <w:r>
                                      <w:rPr>
                                        <w:rFonts w:ascii="Calibri" w:eastAsia="Calibri" w:hAnsi="Calibri" w:cs="Calibri"/>
                                        <w:w w:val="101"/>
                                        <w:sz w:val="14"/>
                                      </w:rPr>
                                      <w:t>IG based</w:t>
                                    </w:r>
                                  </w:p>
                                </w:txbxContent>
                              </wps:txbx>
                              <wps:bodyPr horzOverflow="overflow" vert="horz" lIns="0" tIns="0" rIns="0" bIns="0" rtlCol="0">
                                <a:noAutofit/>
                              </wps:bodyPr>
                            </wps:wsp>
                            <wps:wsp>
                              <wps:cNvPr id="185" name="Rectangle 185"/>
                              <wps:cNvSpPr/>
                              <wps:spPr>
                                <a:xfrm>
                                  <a:off x="2798140" y="2050883"/>
                                  <a:ext cx="488792" cy="112916"/>
                                </a:xfrm>
                                <a:prstGeom prst="rect">
                                  <a:avLst/>
                                </a:prstGeom>
                                <a:ln>
                                  <a:noFill/>
                                </a:ln>
                              </wps:spPr>
                              <wps:txbx>
                                <w:txbxContent>
                                  <w:p w14:paraId="57CF0D76" w14:textId="77777777" w:rsidR="005F51C2" w:rsidRDefault="005F51C2" w:rsidP="00F93137">
                                    <w:pPr>
                                      <w:spacing w:after="160" w:line="259" w:lineRule="auto"/>
                                      <w:jc w:val="left"/>
                                    </w:pPr>
                                    <w:r>
                                      <w:rPr>
                                        <w:rFonts w:ascii="Calibri" w:eastAsia="Calibri" w:hAnsi="Calibri" w:cs="Calibri"/>
                                        <w:w w:val="102"/>
                                        <w:sz w:val="14"/>
                                      </w:rPr>
                                      <w:t>dictionary</w:t>
                                    </w:r>
                                  </w:p>
                                </w:txbxContent>
                              </wps:txbx>
                              <wps:bodyPr horzOverflow="overflow" vert="horz" lIns="0" tIns="0" rIns="0" bIns="0" rtlCol="0">
                                <a:noAutofit/>
                              </wps:bodyPr>
                            </wps:wsp>
                            <wps:wsp>
                              <wps:cNvPr id="186" name="Shape 186"/>
                              <wps:cNvSpPr/>
                              <wps:spPr>
                                <a:xfrm>
                                  <a:off x="5426202" y="1851952"/>
                                  <a:ext cx="796366" cy="367944"/>
                                </a:xfrm>
                                <a:custGeom>
                                  <a:avLst/>
                                  <a:gdLst/>
                                  <a:ahLst/>
                                  <a:cxnLst/>
                                  <a:rect l="0" t="0" r="0" b="0"/>
                                  <a:pathLst>
                                    <a:path w="796366" h="367944">
                                      <a:moveTo>
                                        <a:pt x="0" y="367944"/>
                                      </a:moveTo>
                                      <a:lnTo>
                                        <a:pt x="612584" y="367944"/>
                                      </a:lnTo>
                                      <a:lnTo>
                                        <a:pt x="796366" y="0"/>
                                      </a:lnTo>
                                      <a:lnTo>
                                        <a:pt x="183782" y="0"/>
                                      </a:lnTo>
                                      <a:lnTo>
                                        <a:pt x="0" y="367944"/>
                                      </a:lnTo>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87" name="Rectangle 187"/>
                              <wps:cNvSpPr/>
                              <wps:spPr>
                                <a:xfrm>
                                  <a:off x="5632412" y="1888820"/>
                                  <a:ext cx="510796" cy="112916"/>
                                </a:xfrm>
                                <a:prstGeom prst="rect">
                                  <a:avLst/>
                                </a:prstGeom>
                                <a:ln>
                                  <a:noFill/>
                                </a:ln>
                              </wps:spPr>
                              <wps:txbx>
                                <w:txbxContent>
                                  <w:p w14:paraId="3D4457BC" w14:textId="77777777" w:rsidR="005F51C2" w:rsidRDefault="005F51C2" w:rsidP="00F93137">
                                    <w:pPr>
                                      <w:spacing w:after="160" w:line="259" w:lineRule="auto"/>
                                      <w:jc w:val="left"/>
                                    </w:pPr>
                                    <w:r>
                                      <w:rPr>
                                        <w:rFonts w:ascii="Calibri" w:eastAsia="Calibri" w:hAnsi="Calibri" w:cs="Calibri"/>
                                        <w:w w:val="98"/>
                                        <w:sz w:val="14"/>
                                      </w:rPr>
                                      <w:t xml:space="preserve">Sentiment </w:t>
                                    </w:r>
                                  </w:p>
                                </w:txbxContent>
                              </wps:txbx>
                              <wps:bodyPr horzOverflow="overflow" vert="horz" lIns="0" tIns="0" rIns="0" bIns="0" rtlCol="0">
                                <a:noAutofit/>
                              </wps:bodyPr>
                            </wps:wsp>
                            <wps:wsp>
                              <wps:cNvPr id="188" name="Rectangle 188"/>
                              <wps:cNvSpPr/>
                              <wps:spPr>
                                <a:xfrm>
                                  <a:off x="5632412" y="1992656"/>
                                  <a:ext cx="362053" cy="112916"/>
                                </a:xfrm>
                                <a:prstGeom prst="rect">
                                  <a:avLst/>
                                </a:prstGeom>
                                <a:ln>
                                  <a:noFill/>
                                </a:ln>
                              </wps:spPr>
                              <wps:txbx>
                                <w:txbxContent>
                                  <w:p w14:paraId="01E6A868" w14:textId="77777777" w:rsidR="005F51C2" w:rsidRDefault="005F51C2" w:rsidP="00F93137">
                                    <w:pPr>
                                      <w:spacing w:after="160" w:line="259" w:lineRule="auto"/>
                                      <w:jc w:val="left"/>
                                    </w:pPr>
                                    <w:r>
                                      <w:rPr>
                                        <w:rFonts w:ascii="Calibri" w:eastAsia="Calibri" w:hAnsi="Calibri" w:cs="Calibri"/>
                                        <w:w w:val="95"/>
                                        <w:sz w:val="14"/>
                                      </w:rPr>
                                      <w:t xml:space="preserve">labeled </w:t>
                                    </w:r>
                                  </w:p>
                                </w:txbxContent>
                              </wps:txbx>
                              <wps:bodyPr horzOverflow="overflow" vert="horz" lIns="0" tIns="0" rIns="0" bIns="0" rtlCol="0">
                                <a:noAutofit/>
                              </wps:bodyPr>
                            </wps:wsp>
                            <wps:wsp>
                              <wps:cNvPr id="189" name="Rectangle 189"/>
                              <wps:cNvSpPr/>
                              <wps:spPr>
                                <a:xfrm>
                                  <a:off x="5632412" y="2096491"/>
                                  <a:ext cx="312500" cy="112916"/>
                                </a:xfrm>
                                <a:prstGeom prst="rect">
                                  <a:avLst/>
                                </a:prstGeom>
                                <a:ln>
                                  <a:noFill/>
                                </a:ln>
                              </wps:spPr>
                              <wps:txbx>
                                <w:txbxContent>
                                  <w:p w14:paraId="08D760D9" w14:textId="77777777" w:rsidR="005F51C2" w:rsidRDefault="005F51C2" w:rsidP="00F93137">
                                    <w:pPr>
                                      <w:spacing w:after="160" w:line="259" w:lineRule="auto"/>
                                      <w:jc w:val="left"/>
                                    </w:pPr>
                                    <w:r>
                                      <w:rPr>
                                        <w:rFonts w:ascii="Calibri" w:eastAsia="Calibri" w:hAnsi="Calibri" w:cs="Calibri"/>
                                        <w:w w:val="97"/>
                                        <w:sz w:val="14"/>
                                      </w:rPr>
                                      <w:t>review</w:t>
                                    </w:r>
                                  </w:p>
                                </w:txbxContent>
                              </wps:txbx>
                              <wps:bodyPr horzOverflow="overflow" vert="horz" lIns="0" tIns="0" rIns="0" bIns="0" rtlCol="0">
                                <a:noAutofit/>
                              </wps:bodyPr>
                            </wps:wsp>
                            <wps:wsp>
                              <wps:cNvPr id="190" name="Shape 190"/>
                              <wps:cNvSpPr/>
                              <wps:spPr>
                                <a:xfrm>
                                  <a:off x="208280" y="674560"/>
                                  <a:ext cx="612585" cy="367932"/>
                                </a:xfrm>
                                <a:custGeom>
                                  <a:avLst/>
                                  <a:gdLst/>
                                  <a:ahLst/>
                                  <a:cxnLst/>
                                  <a:rect l="0" t="0" r="0" b="0"/>
                                  <a:pathLst>
                                    <a:path w="612585" h="367932">
                                      <a:moveTo>
                                        <a:pt x="0" y="367932"/>
                                      </a:moveTo>
                                      <a:lnTo>
                                        <a:pt x="612585" y="367932"/>
                                      </a:lnTo>
                                      <a:lnTo>
                                        <a:pt x="612585"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1" name="Rectangle 191"/>
                              <wps:cNvSpPr/>
                              <wps:spPr>
                                <a:xfrm>
                                  <a:off x="280684" y="815272"/>
                                  <a:ext cx="597286" cy="112916"/>
                                </a:xfrm>
                                <a:prstGeom prst="rect">
                                  <a:avLst/>
                                </a:prstGeom>
                                <a:ln>
                                  <a:noFill/>
                                </a:ln>
                              </wps:spPr>
                              <wps:txbx>
                                <w:txbxContent>
                                  <w:p w14:paraId="49AB07C0" w14:textId="77777777" w:rsidR="005F51C2" w:rsidRDefault="005F51C2" w:rsidP="00F93137">
                                    <w:pPr>
                                      <w:spacing w:after="160" w:line="259" w:lineRule="auto"/>
                                      <w:jc w:val="left"/>
                                    </w:pPr>
                                    <w:r>
                                      <w:rPr>
                                        <w:rFonts w:ascii="Calibri" w:eastAsia="Calibri" w:hAnsi="Calibri" w:cs="Calibri"/>
                                        <w:w w:val="95"/>
                                        <w:sz w:val="14"/>
                                      </w:rPr>
                                      <w:t>Read</w:t>
                                    </w:r>
                                    <w:r>
                                      <w:rPr>
                                        <w:rFonts w:ascii="Calibri" w:eastAsia="Calibri" w:hAnsi="Calibri" w:cs="Calibri"/>
                                        <w:spacing w:val="1"/>
                                        <w:w w:val="95"/>
                                        <w:sz w:val="14"/>
                                      </w:rPr>
                                      <w:t xml:space="preserve"> </w:t>
                                    </w:r>
                                    <w:r>
                                      <w:rPr>
                                        <w:rFonts w:ascii="Calibri" w:eastAsia="Calibri" w:hAnsi="Calibri" w:cs="Calibri"/>
                                        <w:w w:val="95"/>
                                        <w:sz w:val="14"/>
                                      </w:rPr>
                                      <w:t>dataset</w:t>
                                    </w:r>
                                  </w:p>
                                </w:txbxContent>
                              </wps:txbx>
                              <wps:bodyPr horzOverflow="overflow" vert="horz" lIns="0" tIns="0" rIns="0" bIns="0" rtlCol="0">
                                <a:noAutofit/>
                              </wps:bodyPr>
                            </wps:wsp>
                            <wps:wsp>
                              <wps:cNvPr id="192" name="Shape 192"/>
                              <wps:cNvSpPr/>
                              <wps:spPr>
                                <a:xfrm>
                                  <a:off x="5518087" y="674560"/>
                                  <a:ext cx="612598" cy="367932"/>
                                </a:xfrm>
                                <a:custGeom>
                                  <a:avLst/>
                                  <a:gdLst/>
                                  <a:ahLst/>
                                  <a:cxnLst/>
                                  <a:rect l="0" t="0" r="0" b="0"/>
                                  <a:pathLst>
                                    <a:path w="612598" h="367932">
                                      <a:moveTo>
                                        <a:pt x="0" y="367932"/>
                                      </a:moveTo>
                                      <a:lnTo>
                                        <a:pt x="612598" y="367932"/>
                                      </a:lnTo>
                                      <a:lnTo>
                                        <a:pt x="612598"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3" name="Rectangle 193"/>
                              <wps:cNvSpPr/>
                              <wps:spPr>
                                <a:xfrm>
                                  <a:off x="5590489" y="815272"/>
                                  <a:ext cx="597416" cy="112916"/>
                                </a:xfrm>
                                <a:prstGeom prst="rect">
                                  <a:avLst/>
                                </a:prstGeom>
                                <a:ln>
                                  <a:noFill/>
                                </a:ln>
                              </wps:spPr>
                              <wps:txbx>
                                <w:txbxContent>
                                  <w:p w14:paraId="415533F2" w14:textId="77777777" w:rsidR="005F51C2" w:rsidRDefault="005F51C2" w:rsidP="00F93137">
                                    <w:pPr>
                                      <w:spacing w:after="160" w:line="259" w:lineRule="auto"/>
                                      <w:jc w:val="left"/>
                                    </w:pPr>
                                    <w:r>
                                      <w:rPr>
                                        <w:rFonts w:ascii="Calibri" w:eastAsia="Calibri" w:hAnsi="Calibri" w:cs="Calibri"/>
                                        <w:w w:val="95"/>
                                        <w:sz w:val="14"/>
                                      </w:rPr>
                                      <w:t>Read dataset</w:t>
                                    </w:r>
                                  </w:p>
                                </w:txbxContent>
                              </wps:txbx>
                              <wps:bodyPr horzOverflow="overflow" vert="horz" lIns="0" tIns="0" rIns="0" bIns="0" rtlCol="0">
                                <a:noAutofit/>
                              </wps:bodyPr>
                            </wps:wsp>
                            <wps:wsp>
                              <wps:cNvPr id="194" name="Shape 194"/>
                              <wps:cNvSpPr/>
                              <wps:spPr>
                                <a:xfrm>
                                  <a:off x="3802837" y="1851952"/>
                                  <a:ext cx="612597" cy="367944"/>
                                </a:xfrm>
                                <a:custGeom>
                                  <a:avLst/>
                                  <a:gdLst/>
                                  <a:ahLst/>
                                  <a:cxnLst/>
                                  <a:rect l="0" t="0" r="0" b="0"/>
                                  <a:pathLst>
                                    <a:path w="612597" h="367944">
                                      <a:moveTo>
                                        <a:pt x="0" y="367944"/>
                                      </a:moveTo>
                                      <a:lnTo>
                                        <a:pt x="612597" y="367944"/>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5" name="Rectangle 195"/>
                              <wps:cNvSpPr/>
                              <wps:spPr>
                                <a:xfrm>
                                  <a:off x="3915283" y="1891754"/>
                                  <a:ext cx="238792" cy="112916"/>
                                </a:xfrm>
                                <a:prstGeom prst="rect">
                                  <a:avLst/>
                                </a:prstGeom>
                                <a:ln>
                                  <a:noFill/>
                                </a:ln>
                              </wps:spPr>
                              <wps:txbx>
                                <w:txbxContent>
                                  <w:p w14:paraId="7CB6A859" w14:textId="77777777" w:rsidR="005F51C2" w:rsidRDefault="005F51C2" w:rsidP="00F93137">
                                    <w:pPr>
                                      <w:spacing w:after="160" w:line="259" w:lineRule="auto"/>
                                      <w:jc w:val="left"/>
                                    </w:pPr>
                                    <w:r>
                                      <w:rPr>
                                        <w:rFonts w:ascii="Calibri" w:eastAsia="Calibri" w:hAnsi="Calibri" w:cs="Calibri"/>
                                        <w:w w:val="99"/>
                                        <w:sz w:val="14"/>
                                      </w:rPr>
                                      <w:t>Read</w:t>
                                    </w:r>
                                  </w:p>
                                </w:txbxContent>
                              </wps:txbx>
                              <wps:bodyPr horzOverflow="overflow" vert="horz" lIns="0" tIns="0" rIns="0" bIns="0" rtlCol="0">
                                <a:noAutofit/>
                              </wps:bodyPr>
                            </wps:wsp>
                            <wps:wsp>
                              <wps:cNvPr id="196" name="Rectangle 196"/>
                              <wps:cNvSpPr/>
                              <wps:spPr>
                                <a:xfrm>
                                  <a:off x="3915283" y="1995589"/>
                                  <a:ext cx="446936" cy="112916"/>
                                </a:xfrm>
                                <a:prstGeom prst="rect">
                                  <a:avLst/>
                                </a:prstGeom>
                                <a:ln>
                                  <a:noFill/>
                                </a:ln>
                              </wps:spPr>
                              <wps:txbx>
                                <w:txbxContent>
                                  <w:p w14:paraId="06654B95" w14:textId="77777777" w:rsidR="005F51C2" w:rsidRDefault="005F51C2" w:rsidP="00F93137">
                                    <w:pPr>
                                      <w:spacing w:after="160" w:line="259" w:lineRule="auto"/>
                                      <w:jc w:val="left"/>
                                    </w:pPr>
                                    <w:r>
                                      <w:rPr>
                                        <w:rFonts w:ascii="Calibri" w:eastAsia="Calibri" w:hAnsi="Calibri" w:cs="Calibri"/>
                                        <w:w w:val="101"/>
                                        <w:sz w:val="14"/>
                                      </w:rPr>
                                      <w:t xml:space="preserve">IG based </w:t>
                                    </w:r>
                                  </w:p>
                                </w:txbxContent>
                              </wps:txbx>
                              <wps:bodyPr horzOverflow="overflow" vert="horz" lIns="0" tIns="0" rIns="0" bIns="0" rtlCol="0">
                                <a:noAutofit/>
                              </wps:bodyPr>
                            </wps:wsp>
                            <wps:wsp>
                              <wps:cNvPr id="197" name="Rectangle 197"/>
                              <wps:cNvSpPr/>
                              <wps:spPr>
                                <a:xfrm>
                                  <a:off x="3915283" y="2099425"/>
                                  <a:ext cx="488792" cy="112916"/>
                                </a:xfrm>
                                <a:prstGeom prst="rect">
                                  <a:avLst/>
                                </a:prstGeom>
                                <a:ln>
                                  <a:noFill/>
                                </a:ln>
                              </wps:spPr>
                              <wps:txbx>
                                <w:txbxContent>
                                  <w:p w14:paraId="7711404F" w14:textId="77777777" w:rsidR="005F51C2" w:rsidRDefault="005F51C2" w:rsidP="00F93137">
                                    <w:pPr>
                                      <w:spacing w:after="160" w:line="259" w:lineRule="auto"/>
                                      <w:jc w:val="left"/>
                                    </w:pPr>
                                    <w:r>
                                      <w:rPr>
                                        <w:rFonts w:ascii="Calibri" w:eastAsia="Calibri" w:hAnsi="Calibri" w:cs="Calibri"/>
                                        <w:w w:val="102"/>
                                        <w:sz w:val="14"/>
                                      </w:rPr>
                                      <w:t>dictionary</w:t>
                                    </w:r>
                                  </w:p>
                                </w:txbxContent>
                              </wps:txbx>
                              <wps:bodyPr horzOverflow="overflow" vert="horz" lIns="0" tIns="0" rIns="0" bIns="0" rtlCol="0">
                                <a:noAutofit/>
                              </wps:bodyPr>
                            </wps:wsp>
                            <wps:wsp>
                              <wps:cNvPr id="198" name="Shape 198"/>
                              <wps:cNvSpPr/>
                              <wps:spPr>
                                <a:xfrm>
                                  <a:off x="3802837" y="674560"/>
                                  <a:ext cx="612597" cy="367932"/>
                                </a:xfrm>
                                <a:custGeom>
                                  <a:avLst/>
                                  <a:gdLst/>
                                  <a:ahLst/>
                                  <a:cxnLst/>
                                  <a:rect l="0" t="0" r="0" b="0"/>
                                  <a:pathLst>
                                    <a:path w="612597" h="367932">
                                      <a:moveTo>
                                        <a:pt x="0" y="367932"/>
                                      </a:moveTo>
                                      <a:lnTo>
                                        <a:pt x="612597" y="367932"/>
                                      </a:lnTo>
                                      <a:lnTo>
                                        <a:pt x="612597"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199" name="Rectangle 199"/>
                              <wps:cNvSpPr/>
                              <wps:spPr>
                                <a:xfrm>
                                  <a:off x="4035501" y="754321"/>
                                  <a:ext cx="238792" cy="112916"/>
                                </a:xfrm>
                                <a:prstGeom prst="rect">
                                  <a:avLst/>
                                </a:prstGeom>
                                <a:ln>
                                  <a:noFill/>
                                </a:ln>
                              </wps:spPr>
                              <wps:txbx>
                                <w:txbxContent>
                                  <w:p w14:paraId="6BDD04D7" w14:textId="77777777" w:rsidR="005F51C2" w:rsidRDefault="005F51C2" w:rsidP="00F93137">
                                    <w:pPr>
                                      <w:spacing w:after="160" w:line="259" w:lineRule="auto"/>
                                      <w:jc w:val="left"/>
                                    </w:pPr>
                                    <w:r>
                                      <w:rPr>
                                        <w:rFonts w:ascii="Calibri" w:eastAsia="Calibri" w:hAnsi="Calibri" w:cs="Calibri"/>
                                        <w:w w:val="99"/>
                                        <w:sz w:val="14"/>
                                      </w:rPr>
                                      <w:t>Read</w:t>
                                    </w:r>
                                  </w:p>
                                </w:txbxContent>
                              </wps:txbx>
                              <wps:bodyPr horzOverflow="overflow" vert="horz" lIns="0" tIns="0" rIns="0" bIns="0" rtlCol="0">
                                <a:noAutofit/>
                              </wps:bodyPr>
                            </wps:wsp>
                            <wps:wsp>
                              <wps:cNvPr id="200" name="Rectangle 200"/>
                              <wps:cNvSpPr/>
                              <wps:spPr>
                                <a:xfrm>
                                  <a:off x="3905618" y="876203"/>
                                  <a:ext cx="521236" cy="112916"/>
                                </a:xfrm>
                                <a:prstGeom prst="rect">
                                  <a:avLst/>
                                </a:prstGeom>
                                <a:ln>
                                  <a:noFill/>
                                </a:ln>
                              </wps:spPr>
                              <wps:txbx>
                                <w:txbxContent>
                                  <w:p w14:paraId="190FACE9" w14:textId="77777777" w:rsidR="005F51C2" w:rsidRDefault="005F51C2" w:rsidP="00F93137">
                                    <w:pPr>
                                      <w:spacing w:after="160" w:line="259" w:lineRule="auto"/>
                                      <w:jc w:val="left"/>
                                    </w:pPr>
                                    <w:r>
                                      <w:rPr>
                                        <w:rFonts w:ascii="Calibri" w:eastAsia="Calibri" w:hAnsi="Calibri" w:cs="Calibri"/>
                                        <w:w w:val="99"/>
                                        <w:sz w:val="14"/>
                                      </w:rPr>
                                      <w:t>vocabulary</w:t>
                                    </w:r>
                                  </w:p>
                                </w:txbxContent>
                              </wps:txbx>
                              <wps:bodyPr horzOverflow="overflow" vert="horz" lIns="0" tIns="0" rIns="0" bIns="0" rtlCol="0">
                                <a:noAutofit/>
                              </wps:bodyPr>
                            </wps:wsp>
                            <wps:wsp>
                              <wps:cNvPr id="201" name="Shape 201"/>
                              <wps:cNvSpPr/>
                              <wps:spPr>
                                <a:xfrm>
                                  <a:off x="4660468" y="1851952"/>
                                  <a:ext cx="612584" cy="367944"/>
                                </a:xfrm>
                                <a:custGeom>
                                  <a:avLst/>
                                  <a:gdLst/>
                                  <a:ahLst/>
                                  <a:cxnLst/>
                                  <a:rect l="0" t="0" r="0" b="0"/>
                                  <a:pathLst>
                                    <a:path w="612584" h="367944">
                                      <a:moveTo>
                                        <a:pt x="0" y="367944"/>
                                      </a:moveTo>
                                      <a:lnTo>
                                        <a:pt x="612584" y="367944"/>
                                      </a:lnTo>
                                      <a:lnTo>
                                        <a:pt x="612584" y="0"/>
                                      </a:lnTo>
                                      <a:lnTo>
                                        <a:pt x="0" y="0"/>
                                      </a:lnTo>
                                      <a:close/>
                                    </a:path>
                                  </a:pathLst>
                                </a:custGeom>
                                <a:ln w="6350" cap="sq">
                                  <a:miter lim="100000"/>
                                </a:ln>
                              </wps:spPr>
                              <wps:style>
                                <a:lnRef idx="1">
                                  <a:srgbClr val="2C2A28"/>
                                </a:lnRef>
                                <a:fillRef idx="0">
                                  <a:srgbClr val="000000">
                                    <a:alpha val="0"/>
                                  </a:srgbClr>
                                </a:fillRef>
                                <a:effectRef idx="0">
                                  <a:scrgbClr r="0" g="0" b="0"/>
                                </a:effectRef>
                                <a:fontRef idx="none"/>
                              </wps:style>
                              <wps:bodyPr/>
                            </wps:wsp>
                            <wps:wsp>
                              <wps:cNvPr id="202" name="Rectangle 202"/>
                              <wps:cNvSpPr/>
                              <wps:spPr>
                                <a:xfrm>
                                  <a:off x="4728375" y="1992668"/>
                                  <a:ext cx="633620" cy="112916"/>
                                </a:xfrm>
                                <a:prstGeom prst="rect">
                                  <a:avLst/>
                                </a:prstGeom>
                                <a:ln>
                                  <a:noFill/>
                                </a:ln>
                              </wps:spPr>
                              <wps:txbx>
                                <w:txbxContent>
                                  <w:p w14:paraId="0969236A" w14:textId="77777777" w:rsidR="005F51C2" w:rsidRDefault="005F51C2" w:rsidP="00F93137">
                                    <w:pPr>
                                      <w:spacing w:after="160" w:line="259" w:lineRule="auto"/>
                                      <w:jc w:val="left"/>
                                    </w:pPr>
                                    <w:r>
                                      <w:rPr>
                                        <w:rFonts w:ascii="Calibri" w:eastAsia="Calibri" w:hAnsi="Calibri" w:cs="Calibri"/>
                                        <w:w w:val="102"/>
                                        <w:sz w:val="14"/>
                                      </w:rPr>
                                      <w:t>Classification</w:t>
                                    </w:r>
                                  </w:p>
                                </w:txbxContent>
                              </wps:txbx>
                              <wps:bodyPr horzOverflow="overflow" vert="horz" lIns="0" tIns="0" rIns="0" bIns="0" rtlCol="0">
                                <a:noAutofit/>
                              </wps:bodyPr>
                            </wps:wsp>
                            <wps:wsp>
                              <wps:cNvPr id="203" name="Shape 203"/>
                              <wps:cNvSpPr/>
                              <wps:spPr>
                                <a:xfrm>
                                  <a:off x="514579" y="1631188"/>
                                  <a:ext cx="0" cy="210477"/>
                                </a:xfrm>
                                <a:custGeom>
                                  <a:avLst/>
                                  <a:gdLst/>
                                  <a:ahLst/>
                                  <a:cxnLst/>
                                  <a:rect l="0" t="0" r="0" b="0"/>
                                  <a:pathLst>
                                    <a:path h="210477">
                                      <a:moveTo>
                                        <a:pt x="0" y="0"/>
                                      </a:moveTo>
                                      <a:lnTo>
                                        <a:pt x="0" y="21047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04" name="Shape 204"/>
                              <wps:cNvSpPr/>
                              <wps:spPr>
                                <a:xfrm>
                                  <a:off x="482460" y="1809394"/>
                                  <a:ext cx="64224" cy="41453"/>
                                </a:xfrm>
                                <a:custGeom>
                                  <a:avLst/>
                                  <a:gdLst/>
                                  <a:ahLst/>
                                  <a:cxnLst/>
                                  <a:rect l="0" t="0" r="0" b="0"/>
                                  <a:pathLst>
                                    <a:path w="64224" h="41453">
                                      <a:moveTo>
                                        <a:pt x="64224" y="0"/>
                                      </a:moveTo>
                                      <a:lnTo>
                                        <a:pt x="64224" y="8052"/>
                                      </a:lnTo>
                                      <a:cubicBezTo>
                                        <a:pt x="50825" y="15977"/>
                                        <a:pt x="40297" y="28334"/>
                                        <a:pt x="32118" y="41453"/>
                                      </a:cubicBezTo>
                                      <a:cubicBezTo>
                                        <a:pt x="24054" y="28194"/>
                                        <a:pt x="13132" y="16370"/>
                                        <a:pt x="0" y="8052"/>
                                      </a:cubicBezTo>
                                      <a:lnTo>
                                        <a:pt x="0" y="127"/>
                                      </a:lnTo>
                                      <a:cubicBezTo>
                                        <a:pt x="12738" y="8446"/>
                                        <a:pt x="23787" y="18453"/>
                                        <a:pt x="32118" y="30798"/>
                                      </a:cubicBezTo>
                                      <a:cubicBezTo>
                                        <a:pt x="40564" y="18453"/>
                                        <a:pt x="51752"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05" name="Shape 205"/>
                              <wps:cNvSpPr/>
                              <wps:spPr>
                                <a:xfrm>
                                  <a:off x="1310945" y="1639684"/>
                                  <a:ext cx="0" cy="212268"/>
                                </a:xfrm>
                                <a:custGeom>
                                  <a:avLst/>
                                  <a:gdLst/>
                                  <a:ahLst/>
                                  <a:cxnLst/>
                                  <a:rect l="0" t="0" r="0" b="0"/>
                                  <a:pathLst>
                                    <a:path h="212268">
                                      <a:moveTo>
                                        <a:pt x="0" y="212268"/>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06" name="Shape 206"/>
                              <wps:cNvSpPr/>
                              <wps:spPr>
                                <a:xfrm>
                                  <a:off x="1278826" y="1630502"/>
                                  <a:ext cx="64224" cy="41453"/>
                                </a:xfrm>
                                <a:custGeom>
                                  <a:avLst/>
                                  <a:gdLst/>
                                  <a:ahLst/>
                                  <a:cxnLst/>
                                  <a:rect l="0" t="0" r="0" b="0"/>
                                  <a:pathLst>
                                    <a:path w="64224" h="41453">
                                      <a:moveTo>
                                        <a:pt x="32118" y="0"/>
                                      </a:moveTo>
                                      <a:cubicBezTo>
                                        <a:pt x="40170" y="13259"/>
                                        <a:pt x="51092" y="25083"/>
                                        <a:pt x="64224" y="33401"/>
                                      </a:cubicBezTo>
                                      <a:lnTo>
                                        <a:pt x="64224" y="41326"/>
                                      </a:lnTo>
                                      <a:cubicBezTo>
                                        <a:pt x="51498" y="33007"/>
                                        <a:pt x="40437" y="23000"/>
                                        <a:pt x="32118" y="10655"/>
                                      </a:cubicBezTo>
                                      <a:cubicBezTo>
                                        <a:pt x="23673" y="23000"/>
                                        <a:pt x="12484" y="33401"/>
                                        <a:pt x="0" y="41453"/>
                                      </a:cubicBezTo>
                                      <a:lnTo>
                                        <a:pt x="0" y="33401"/>
                                      </a:lnTo>
                                      <a:cubicBezTo>
                                        <a:pt x="13398" y="25464"/>
                                        <a:pt x="23927" y="13119"/>
                                        <a:pt x="32118"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07" name="Shape 207"/>
                              <wps:cNvSpPr/>
                              <wps:spPr>
                                <a:xfrm>
                                  <a:off x="1310945" y="1050988"/>
                                  <a:ext cx="0" cy="212268"/>
                                </a:xfrm>
                                <a:custGeom>
                                  <a:avLst/>
                                  <a:gdLst/>
                                  <a:ahLst/>
                                  <a:cxnLst/>
                                  <a:rect l="0" t="0" r="0" b="0"/>
                                  <a:pathLst>
                                    <a:path h="212268">
                                      <a:moveTo>
                                        <a:pt x="0" y="212268"/>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08" name="Shape 208"/>
                              <wps:cNvSpPr/>
                              <wps:spPr>
                                <a:xfrm>
                                  <a:off x="1278826" y="1041806"/>
                                  <a:ext cx="64224" cy="41453"/>
                                </a:xfrm>
                                <a:custGeom>
                                  <a:avLst/>
                                  <a:gdLst/>
                                  <a:ahLst/>
                                  <a:cxnLst/>
                                  <a:rect l="0" t="0" r="0" b="0"/>
                                  <a:pathLst>
                                    <a:path w="64224" h="41453">
                                      <a:moveTo>
                                        <a:pt x="32118" y="0"/>
                                      </a:moveTo>
                                      <a:cubicBezTo>
                                        <a:pt x="40170" y="13259"/>
                                        <a:pt x="51092" y="25083"/>
                                        <a:pt x="64224" y="33401"/>
                                      </a:cubicBezTo>
                                      <a:lnTo>
                                        <a:pt x="64224" y="41326"/>
                                      </a:lnTo>
                                      <a:cubicBezTo>
                                        <a:pt x="51498" y="33007"/>
                                        <a:pt x="40437" y="23000"/>
                                        <a:pt x="32118" y="10655"/>
                                      </a:cubicBezTo>
                                      <a:cubicBezTo>
                                        <a:pt x="23673" y="23000"/>
                                        <a:pt x="12484" y="33401"/>
                                        <a:pt x="0" y="41453"/>
                                      </a:cubicBezTo>
                                      <a:lnTo>
                                        <a:pt x="0" y="33401"/>
                                      </a:lnTo>
                                      <a:cubicBezTo>
                                        <a:pt x="13398" y="25464"/>
                                        <a:pt x="23927" y="13119"/>
                                        <a:pt x="32118"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09" name="Shape 209"/>
                              <wps:cNvSpPr/>
                              <wps:spPr>
                                <a:xfrm>
                                  <a:off x="2107311" y="1042492"/>
                                  <a:ext cx="0" cy="210464"/>
                                </a:xfrm>
                                <a:custGeom>
                                  <a:avLst/>
                                  <a:gdLst/>
                                  <a:ahLst/>
                                  <a:cxnLst/>
                                  <a:rect l="0" t="0" r="0" b="0"/>
                                  <a:pathLst>
                                    <a:path h="210464">
                                      <a:moveTo>
                                        <a:pt x="0" y="0"/>
                                      </a:moveTo>
                                      <a:lnTo>
                                        <a:pt x="0" y="210464"/>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0" name="Shape 210"/>
                              <wps:cNvSpPr/>
                              <wps:spPr>
                                <a:xfrm>
                                  <a:off x="2075193" y="1220686"/>
                                  <a:ext cx="64224" cy="41465"/>
                                </a:xfrm>
                                <a:custGeom>
                                  <a:avLst/>
                                  <a:gdLst/>
                                  <a:ahLst/>
                                  <a:cxnLst/>
                                  <a:rect l="0" t="0" r="0" b="0"/>
                                  <a:pathLst>
                                    <a:path w="64224" h="41465">
                                      <a:moveTo>
                                        <a:pt x="64224" y="0"/>
                                      </a:moveTo>
                                      <a:lnTo>
                                        <a:pt x="64224" y="8052"/>
                                      </a:lnTo>
                                      <a:cubicBezTo>
                                        <a:pt x="50826" y="15989"/>
                                        <a:pt x="40297" y="28334"/>
                                        <a:pt x="32118" y="41465"/>
                                      </a:cubicBezTo>
                                      <a:cubicBezTo>
                                        <a:pt x="24054" y="28194"/>
                                        <a:pt x="13145" y="16370"/>
                                        <a:pt x="0" y="8052"/>
                                      </a:cubicBezTo>
                                      <a:lnTo>
                                        <a:pt x="0" y="127"/>
                                      </a:lnTo>
                                      <a:cubicBezTo>
                                        <a:pt x="12738" y="8446"/>
                                        <a:pt x="23787"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1" name="Shape 211"/>
                              <wps:cNvSpPr/>
                              <wps:spPr>
                                <a:xfrm>
                                  <a:off x="2107311" y="1631188"/>
                                  <a:ext cx="0" cy="210477"/>
                                </a:xfrm>
                                <a:custGeom>
                                  <a:avLst/>
                                  <a:gdLst/>
                                  <a:ahLst/>
                                  <a:cxnLst/>
                                  <a:rect l="0" t="0" r="0" b="0"/>
                                  <a:pathLst>
                                    <a:path h="210477">
                                      <a:moveTo>
                                        <a:pt x="0" y="0"/>
                                      </a:moveTo>
                                      <a:lnTo>
                                        <a:pt x="0" y="21047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2" name="Shape 212"/>
                              <wps:cNvSpPr/>
                              <wps:spPr>
                                <a:xfrm>
                                  <a:off x="2075193" y="1809394"/>
                                  <a:ext cx="64224" cy="41453"/>
                                </a:xfrm>
                                <a:custGeom>
                                  <a:avLst/>
                                  <a:gdLst/>
                                  <a:ahLst/>
                                  <a:cxnLst/>
                                  <a:rect l="0" t="0" r="0" b="0"/>
                                  <a:pathLst>
                                    <a:path w="64224" h="41453">
                                      <a:moveTo>
                                        <a:pt x="64224" y="0"/>
                                      </a:moveTo>
                                      <a:lnTo>
                                        <a:pt x="64224" y="8052"/>
                                      </a:lnTo>
                                      <a:cubicBezTo>
                                        <a:pt x="50826" y="15977"/>
                                        <a:pt x="40297" y="28334"/>
                                        <a:pt x="32118" y="41453"/>
                                      </a:cubicBezTo>
                                      <a:cubicBezTo>
                                        <a:pt x="24054" y="28194"/>
                                        <a:pt x="13145" y="16370"/>
                                        <a:pt x="0" y="8052"/>
                                      </a:cubicBezTo>
                                      <a:lnTo>
                                        <a:pt x="0" y="127"/>
                                      </a:lnTo>
                                      <a:cubicBezTo>
                                        <a:pt x="12738" y="8446"/>
                                        <a:pt x="23787"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3" name="Shape 213"/>
                              <wps:cNvSpPr/>
                              <wps:spPr>
                                <a:xfrm>
                                  <a:off x="2413610" y="858520"/>
                                  <a:ext cx="265468" cy="1177404"/>
                                </a:xfrm>
                                <a:custGeom>
                                  <a:avLst/>
                                  <a:gdLst/>
                                  <a:ahLst/>
                                  <a:cxnLst/>
                                  <a:rect l="0" t="0" r="0" b="0"/>
                                  <a:pathLst>
                                    <a:path w="265468" h="1177404">
                                      <a:moveTo>
                                        <a:pt x="0" y="1177404"/>
                                      </a:moveTo>
                                      <a:lnTo>
                                        <a:pt x="91885" y="1177404"/>
                                      </a:lnTo>
                                      <a:lnTo>
                                        <a:pt x="91885" y="0"/>
                                      </a:lnTo>
                                      <a:lnTo>
                                        <a:pt x="265468"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4" name="Shape 214"/>
                              <wps:cNvSpPr/>
                              <wps:spPr>
                                <a:xfrm>
                                  <a:off x="2646807" y="826414"/>
                                  <a:ext cx="41466" cy="64224"/>
                                </a:xfrm>
                                <a:custGeom>
                                  <a:avLst/>
                                  <a:gdLst/>
                                  <a:ahLst/>
                                  <a:cxnLst/>
                                  <a:rect l="0" t="0" r="0" b="0"/>
                                  <a:pathLst>
                                    <a:path w="41466" h="64224">
                                      <a:moveTo>
                                        <a:pt x="0" y="0"/>
                                      </a:moveTo>
                                      <a:lnTo>
                                        <a:pt x="8065" y="0"/>
                                      </a:lnTo>
                                      <a:cubicBezTo>
                                        <a:pt x="15989" y="13398"/>
                                        <a:pt x="28334" y="23927"/>
                                        <a:pt x="41466" y="32106"/>
                                      </a:cubicBezTo>
                                      <a:cubicBezTo>
                                        <a:pt x="28207" y="40170"/>
                                        <a:pt x="16383" y="51092"/>
                                        <a:pt x="8065" y="64224"/>
                                      </a:cubicBezTo>
                                      <a:lnTo>
                                        <a:pt x="140" y="64224"/>
                                      </a:lnTo>
                                      <a:cubicBezTo>
                                        <a:pt x="8446" y="51486"/>
                                        <a:pt x="18453" y="40437"/>
                                        <a:pt x="30810" y="32106"/>
                                      </a:cubicBezTo>
                                      <a:cubicBezTo>
                                        <a:pt x="18453" y="23660"/>
                                        <a:pt x="8065"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5" name="Shape 215"/>
                              <wps:cNvSpPr/>
                              <wps:spPr>
                                <a:xfrm>
                                  <a:off x="2992018" y="1042492"/>
                                  <a:ext cx="0" cy="210464"/>
                                </a:xfrm>
                                <a:custGeom>
                                  <a:avLst/>
                                  <a:gdLst/>
                                  <a:ahLst/>
                                  <a:cxnLst/>
                                  <a:rect l="0" t="0" r="0" b="0"/>
                                  <a:pathLst>
                                    <a:path h="210464">
                                      <a:moveTo>
                                        <a:pt x="0" y="0"/>
                                      </a:moveTo>
                                      <a:lnTo>
                                        <a:pt x="0" y="210464"/>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6" name="Shape 216"/>
                              <wps:cNvSpPr/>
                              <wps:spPr>
                                <a:xfrm>
                                  <a:off x="2959900" y="1220686"/>
                                  <a:ext cx="64224" cy="41465"/>
                                </a:xfrm>
                                <a:custGeom>
                                  <a:avLst/>
                                  <a:gdLst/>
                                  <a:ahLst/>
                                  <a:cxnLst/>
                                  <a:rect l="0" t="0" r="0" b="0"/>
                                  <a:pathLst>
                                    <a:path w="64224" h="41465">
                                      <a:moveTo>
                                        <a:pt x="64224" y="0"/>
                                      </a:moveTo>
                                      <a:lnTo>
                                        <a:pt x="64224" y="8052"/>
                                      </a:lnTo>
                                      <a:cubicBezTo>
                                        <a:pt x="50826" y="15989"/>
                                        <a:pt x="40297" y="28334"/>
                                        <a:pt x="32118" y="41465"/>
                                      </a:cubicBezTo>
                                      <a:cubicBezTo>
                                        <a:pt x="24054" y="28194"/>
                                        <a:pt x="13145" y="16370"/>
                                        <a:pt x="0" y="8052"/>
                                      </a:cubicBezTo>
                                      <a:lnTo>
                                        <a:pt x="0" y="127"/>
                                      </a:lnTo>
                                      <a:cubicBezTo>
                                        <a:pt x="12738" y="8446"/>
                                        <a:pt x="23800"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7" name="Shape 217"/>
                              <wps:cNvSpPr/>
                              <wps:spPr>
                                <a:xfrm>
                                  <a:off x="2992018" y="1631188"/>
                                  <a:ext cx="0" cy="210477"/>
                                </a:xfrm>
                                <a:custGeom>
                                  <a:avLst/>
                                  <a:gdLst/>
                                  <a:ahLst/>
                                  <a:cxnLst/>
                                  <a:rect l="0" t="0" r="0" b="0"/>
                                  <a:pathLst>
                                    <a:path h="210477">
                                      <a:moveTo>
                                        <a:pt x="0" y="0"/>
                                      </a:moveTo>
                                      <a:lnTo>
                                        <a:pt x="0" y="21047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18" name="Shape 218"/>
                              <wps:cNvSpPr/>
                              <wps:spPr>
                                <a:xfrm>
                                  <a:off x="2959900" y="1809394"/>
                                  <a:ext cx="64224" cy="41453"/>
                                </a:xfrm>
                                <a:custGeom>
                                  <a:avLst/>
                                  <a:gdLst/>
                                  <a:ahLst/>
                                  <a:cxnLst/>
                                  <a:rect l="0" t="0" r="0" b="0"/>
                                  <a:pathLst>
                                    <a:path w="64224" h="41453">
                                      <a:moveTo>
                                        <a:pt x="64224" y="0"/>
                                      </a:moveTo>
                                      <a:lnTo>
                                        <a:pt x="64224" y="8052"/>
                                      </a:lnTo>
                                      <a:cubicBezTo>
                                        <a:pt x="50826" y="15977"/>
                                        <a:pt x="40297" y="28334"/>
                                        <a:pt x="32118" y="41453"/>
                                      </a:cubicBezTo>
                                      <a:cubicBezTo>
                                        <a:pt x="24054" y="28194"/>
                                        <a:pt x="13145" y="16370"/>
                                        <a:pt x="0" y="8052"/>
                                      </a:cubicBezTo>
                                      <a:lnTo>
                                        <a:pt x="0" y="127"/>
                                      </a:lnTo>
                                      <a:cubicBezTo>
                                        <a:pt x="12738" y="8446"/>
                                        <a:pt x="23800" y="18453"/>
                                        <a:pt x="32118" y="30798"/>
                                      </a:cubicBezTo>
                                      <a:cubicBezTo>
                                        <a:pt x="40564" y="18453"/>
                                        <a:pt x="51753"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19" name="Shape 219"/>
                              <wps:cNvSpPr/>
                              <wps:spPr>
                                <a:xfrm>
                                  <a:off x="514579" y="1042492"/>
                                  <a:ext cx="0" cy="210464"/>
                                </a:xfrm>
                                <a:custGeom>
                                  <a:avLst/>
                                  <a:gdLst/>
                                  <a:ahLst/>
                                  <a:cxnLst/>
                                  <a:rect l="0" t="0" r="0" b="0"/>
                                  <a:pathLst>
                                    <a:path h="210464">
                                      <a:moveTo>
                                        <a:pt x="0" y="0"/>
                                      </a:moveTo>
                                      <a:lnTo>
                                        <a:pt x="0" y="210464"/>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0" name="Shape 220"/>
                              <wps:cNvSpPr/>
                              <wps:spPr>
                                <a:xfrm>
                                  <a:off x="482460" y="1220686"/>
                                  <a:ext cx="64224" cy="41465"/>
                                </a:xfrm>
                                <a:custGeom>
                                  <a:avLst/>
                                  <a:gdLst/>
                                  <a:ahLst/>
                                  <a:cxnLst/>
                                  <a:rect l="0" t="0" r="0" b="0"/>
                                  <a:pathLst>
                                    <a:path w="64224" h="41465">
                                      <a:moveTo>
                                        <a:pt x="64224" y="0"/>
                                      </a:moveTo>
                                      <a:lnTo>
                                        <a:pt x="64224" y="8052"/>
                                      </a:lnTo>
                                      <a:cubicBezTo>
                                        <a:pt x="50825" y="15989"/>
                                        <a:pt x="40297" y="28334"/>
                                        <a:pt x="32118" y="41465"/>
                                      </a:cubicBezTo>
                                      <a:cubicBezTo>
                                        <a:pt x="24054" y="28194"/>
                                        <a:pt x="13132" y="16370"/>
                                        <a:pt x="0" y="8052"/>
                                      </a:cubicBezTo>
                                      <a:lnTo>
                                        <a:pt x="0" y="127"/>
                                      </a:lnTo>
                                      <a:cubicBezTo>
                                        <a:pt x="12738" y="8446"/>
                                        <a:pt x="23787" y="18453"/>
                                        <a:pt x="32118" y="30798"/>
                                      </a:cubicBezTo>
                                      <a:cubicBezTo>
                                        <a:pt x="40564" y="18453"/>
                                        <a:pt x="51752" y="8052"/>
                                        <a:pt x="6422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1" name="Shape 221"/>
                              <wps:cNvSpPr/>
                              <wps:spPr>
                                <a:xfrm>
                                  <a:off x="5824385" y="1042492"/>
                                  <a:ext cx="0" cy="247256"/>
                                </a:xfrm>
                                <a:custGeom>
                                  <a:avLst/>
                                  <a:gdLst/>
                                  <a:ahLst/>
                                  <a:cxnLst/>
                                  <a:rect l="0" t="0" r="0" b="0"/>
                                  <a:pathLst>
                                    <a:path h="247256">
                                      <a:moveTo>
                                        <a:pt x="0" y="0"/>
                                      </a:moveTo>
                                      <a:lnTo>
                                        <a:pt x="0" y="24725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2" name="Shape 222"/>
                              <wps:cNvSpPr/>
                              <wps:spPr>
                                <a:xfrm>
                                  <a:off x="5792280" y="1257477"/>
                                  <a:ext cx="64211" cy="41465"/>
                                </a:xfrm>
                                <a:custGeom>
                                  <a:avLst/>
                                  <a:gdLst/>
                                  <a:ahLst/>
                                  <a:cxnLst/>
                                  <a:rect l="0" t="0" r="0" b="0"/>
                                  <a:pathLst>
                                    <a:path w="64211" h="41465">
                                      <a:moveTo>
                                        <a:pt x="64211" y="0"/>
                                      </a:moveTo>
                                      <a:lnTo>
                                        <a:pt x="64211" y="8064"/>
                                      </a:lnTo>
                                      <a:cubicBezTo>
                                        <a:pt x="50826" y="15989"/>
                                        <a:pt x="40297" y="28334"/>
                                        <a:pt x="32105" y="41465"/>
                                      </a:cubicBezTo>
                                      <a:cubicBezTo>
                                        <a:pt x="24041" y="28207"/>
                                        <a:pt x="13132" y="16383"/>
                                        <a:pt x="0" y="8064"/>
                                      </a:cubicBezTo>
                                      <a:lnTo>
                                        <a:pt x="0" y="140"/>
                                      </a:lnTo>
                                      <a:cubicBezTo>
                                        <a:pt x="12726" y="8445"/>
                                        <a:pt x="23787" y="18466"/>
                                        <a:pt x="32105" y="30810"/>
                                      </a:cubicBezTo>
                                      <a:cubicBezTo>
                                        <a:pt x="40551" y="18466"/>
                                        <a:pt x="51740" y="8064"/>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3" name="Shape 223"/>
                              <wps:cNvSpPr/>
                              <wps:spPr>
                                <a:xfrm>
                                  <a:off x="4966754" y="1050989"/>
                                  <a:ext cx="0" cy="249060"/>
                                </a:xfrm>
                                <a:custGeom>
                                  <a:avLst/>
                                  <a:gdLst/>
                                  <a:ahLst/>
                                  <a:cxnLst/>
                                  <a:rect l="0" t="0" r="0" b="0"/>
                                  <a:pathLst>
                                    <a:path h="249060">
                                      <a:moveTo>
                                        <a:pt x="0" y="249060"/>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4" name="Shape 224"/>
                              <wps:cNvSpPr/>
                              <wps:spPr>
                                <a:xfrm>
                                  <a:off x="4934649" y="1041806"/>
                                  <a:ext cx="64224" cy="41453"/>
                                </a:xfrm>
                                <a:custGeom>
                                  <a:avLst/>
                                  <a:gdLst/>
                                  <a:ahLst/>
                                  <a:cxnLst/>
                                  <a:rect l="0" t="0" r="0" b="0"/>
                                  <a:pathLst>
                                    <a:path w="64224" h="41453">
                                      <a:moveTo>
                                        <a:pt x="32106" y="0"/>
                                      </a:moveTo>
                                      <a:cubicBezTo>
                                        <a:pt x="40170" y="13259"/>
                                        <a:pt x="51092" y="25083"/>
                                        <a:pt x="64224" y="33401"/>
                                      </a:cubicBezTo>
                                      <a:lnTo>
                                        <a:pt x="64224" y="41326"/>
                                      </a:lnTo>
                                      <a:cubicBezTo>
                                        <a:pt x="51486" y="33007"/>
                                        <a:pt x="40437" y="23000"/>
                                        <a:pt x="32106" y="10655"/>
                                      </a:cubicBezTo>
                                      <a:cubicBezTo>
                                        <a:pt x="23660" y="23000"/>
                                        <a:pt x="12484" y="33401"/>
                                        <a:pt x="0" y="41453"/>
                                      </a:cubicBezTo>
                                      <a:lnTo>
                                        <a:pt x="0" y="33401"/>
                                      </a:lnTo>
                                      <a:cubicBezTo>
                                        <a:pt x="13398" y="25464"/>
                                        <a:pt x="23927" y="13119"/>
                                        <a:pt x="32106"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5" name="Shape 225"/>
                              <wps:cNvSpPr/>
                              <wps:spPr>
                                <a:xfrm>
                                  <a:off x="4425671" y="858520"/>
                                  <a:ext cx="234798" cy="0"/>
                                </a:xfrm>
                                <a:custGeom>
                                  <a:avLst/>
                                  <a:gdLst/>
                                  <a:ahLst/>
                                  <a:cxnLst/>
                                  <a:rect l="0" t="0" r="0" b="0"/>
                                  <a:pathLst>
                                    <a:path w="234798">
                                      <a:moveTo>
                                        <a:pt x="234798" y="0"/>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6" name="Shape 226"/>
                              <wps:cNvSpPr/>
                              <wps:spPr>
                                <a:xfrm>
                                  <a:off x="4416476" y="826401"/>
                                  <a:ext cx="41466" cy="64224"/>
                                </a:xfrm>
                                <a:custGeom>
                                  <a:avLst/>
                                  <a:gdLst/>
                                  <a:ahLst/>
                                  <a:cxnLst/>
                                  <a:rect l="0" t="0" r="0" b="0"/>
                                  <a:pathLst>
                                    <a:path w="41466" h="64224">
                                      <a:moveTo>
                                        <a:pt x="33414" y="0"/>
                                      </a:moveTo>
                                      <a:lnTo>
                                        <a:pt x="41339" y="0"/>
                                      </a:lnTo>
                                      <a:cubicBezTo>
                                        <a:pt x="33020" y="12738"/>
                                        <a:pt x="23013" y="23800"/>
                                        <a:pt x="10668" y="32118"/>
                                      </a:cubicBezTo>
                                      <a:cubicBezTo>
                                        <a:pt x="23013" y="40564"/>
                                        <a:pt x="33414" y="51753"/>
                                        <a:pt x="41466" y="64224"/>
                                      </a:cubicBezTo>
                                      <a:lnTo>
                                        <a:pt x="33414" y="64224"/>
                                      </a:lnTo>
                                      <a:cubicBezTo>
                                        <a:pt x="25476" y="50826"/>
                                        <a:pt x="13132" y="40297"/>
                                        <a:pt x="0" y="32118"/>
                                      </a:cubicBezTo>
                                      <a:cubicBezTo>
                                        <a:pt x="13259" y="24054"/>
                                        <a:pt x="25083" y="13145"/>
                                        <a:pt x="33414"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7" name="Shape 227"/>
                              <wps:cNvSpPr/>
                              <wps:spPr>
                                <a:xfrm>
                                  <a:off x="4109136" y="1042492"/>
                                  <a:ext cx="0" cy="247256"/>
                                </a:xfrm>
                                <a:custGeom>
                                  <a:avLst/>
                                  <a:gdLst/>
                                  <a:ahLst/>
                                  <a:cxnLst/>
                                  <a:rect l="0" t="0" r="0" b="0"/>
                                  <a:pathLst>
                                    <a:path h="247256">
                                      <a:moveTo>
                                        <a:pt x="0" y="0"/>
                                      </a:moveTo>
                                      <a:lnTo>
                                        <a:pt x="0" y="24725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28" name="Shape 228"/>
                              <wps:cNvSpPr/>
                              <wps:spPr>
                                <a:xfrm>
                                  <a:off x="4077030" y="1257477"/>
                                  <a:ext cx="64211" cy="41465"/>
                                </a:xfrm>
                                <a:custGeom>
                                  <a:avLst/>
                                  <a:gdLst/>
                                  <a:ahLst/>
                                  <a:cxnLst/>
                                  <a:rect l="0" t="0" r="0" b="0"/>
                                  <a:pathLst>
                                    <a:path w="64211" h="41465">
                                      <a:moveTo>
                                        <a:pt x="64211" y="0"/>
                                      </a:moveTo>
                                      <a:lnTo>
                                        <a:pt x="64211" y="8064"/>
                                      </a:lnTo>
                                      <a:cubicBezTo>
                                        <a:pt x="50813" y="15989"/>
                                        <a:pt x="40284" y="28334"/>
                                        <a:pt x="32105" y="41465"/>
                                      </a:cubicBezTo>
                                      <a:cubicBezTo>
                                        <a:pt x="24041" y="28207"/>
                                        <a:pt x="13132" y="16383"/>
                                        <a:pt x="0" y="8064"/>
                                      </a:cubicBezTo>
                                      <a:lnTo>
                                        <a:pt x="0" y="140"/>
                                      </a:lnTo>
                                      <a:cubicBezTo>
                                        <a:pt x="12726" y="8445"/>
                                        <a:pt x="23787" y="18466"/>
                                        <a:pt x="32105" y="30810"/>
                                      </a:cubicBezTo>
                                      <a:cubicBezTo>
                                        <a:pt x="40551" y="18466"/>
                                        <a:pt x="51740" y="8064"/>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29" name="Shape 229"/>
                              <wps:cNvSpPr/>
                              <wps:spPr>
                                <a:xfrm>
                                  <a:off x="4109136" y="1667980"/>
                                  <a:ext cx="0" cy="173685"/>
                                </a:xfrm>
                                <a:custGeom>
                                  <a:avLst/>
                                  <a:gdLst/>
                                  <a:ahLst/>
                                  <a:cxnLst/>
                                  <a:rect l="0" t="0" r="0" b="0"/>
                                  <a:pathLst>
                                    <a:path h="173685">
                                      <a:moveTo>
                                        <a:pt x="0" y="0"/>
                                      </a:moveTo>
                                      <a:lnTo>
                                        <a:pt x="0" y="173685"/>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0" name="Shape 230"/>
                              <wps:cNvSpPr/>
                              <wps:spPr>
                                <a:xfrm>
                                  <a:off x="4077030" y="1809394"/>
                                  <a:ext cx="64211" cy="41453"/>
                                </a:xfrm>
                                <a:custGeom>
                                  <a:avLst/>
                                  <a:gdLst/>
                                  <a:ahLst/>
                                  <a:cxnLst/>
                                  <a:rect l="0" t="0" r="0" b="0"/>
                                  <a:pathLst>
                                    <a:path w="64211" h="41453">
                                      <a:moveTo>
                                        <a:pt x="64211" y="0"/>
                                      </a:moveTo>
                                      <a:lnTo>
                                        <a:pt x="64211" y="8052"/>
                                      </a:lnTo>
                                      <a:cubicBezTo>
                                        <a:pt x="50813" y="15977"/>
                                        <a:pt x="40284" y="28334"/>
                                        <a:pt x="32105" y="41453"/>
                                      </a:cubicBezTo>
                                      <a:cubicBezTo>
                                        <a:pt x="24041" y="28194"/>
                                        <a:pt x="13132" y="16370"/>
                                        <a:pt x="0" y="8052"/>
                                      </a:cubicBezTo>
                                      <a:lnTo>
                                        <a:pt x="0" y="127"/>
                                      </a:lnTo>
                                      <a:cubicBezTo>
                                        <a:pt x="12726" y="8446"/>
                                        <a:pt x="23787" y="18453"/>
                                        <a:pt x="32105" y="30798"/>
                                      </a:cubicBezTo>
                                      <a:cubicBezTo>
                                        <a:pt x="40551" y="18453"/>
                                        <a:pt x="51740" y="8052"/>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1" name="Shape 231"/>
                              <wps:cNvSpPr/>
                              <wps:spPr>
                                <a:xfrm>
                                  <a:off x="4415435" y="2035924"/>
                                  <a:ext cx="232994" cy="0"/>
                                </a:xfrm>
                                <a:custGeom>
                                  <a:avLst/>
                                  <a:gdLst/>
                                  <a:ahLst/>
                                  <a:cxnLst/>
                                  <a:rect l="0" t="0" r="0" b="0"/>
                                  <a:pathLst>
                                    <a:path w="232994">
                                      <a:moveTo>
                                        <a:pt x="0" y="0"/>
                                      </a:moveTo>
                                      <a:lnTo>
                                        <a:pt x="232994"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2" name="Shape 232"/>
                              <wps:cNvSpPr/>
                              <wps:spPr>
                                <a:xfrm>
                                  <a:off x="4616158" y="2003818"/>
                                  <a:ext cx="41453" cy="64211"/>
                                </a:xfrm>
                                <a:custGeom>
                                  <a:avLst/>
                                  <a:gdLst/>
                                  <a:ahLst/>
                                  <a:cxnLst/>
                                  <a:rect l="0" t="0" r="0" b="0"/>
                                  <a:pathLst>
                                    <a:path w="41453" h="64211">
                                      <a:moveTo>
                                        <a:pt x="0" y="0"/>
                                      </a:moveTo>
                                      <a:lnTo>
                                        <a:pt x="8052" y="0"/>
                                      </a:lnTo>
                                      <a:cubicBezTo>
                                        <a:pt x="15989" y="13386"/>
                                        <a:pt x="28334" y="23927"/>
                                        <a:pt x="41453" y="32106"/>
                                      </a:cubicBezTo>
                                      <a:cubicBezTo>
                                        <a:pt x="28194" y="40170"/>
                                        <a:pt x="16370" y="51079"/>
                                        <a:pt x="8052" y="64211"/>
                                      </a:cubicBezTo>
                                      <a:lnTo>
                                        <a:pt x="127" y="64211"/>
                                      </a:lnTo>
                                      <a:cubicBezTo>
                                        <a:pt x="8446" y="51486"/>
                                        <a:pt x="18453" y="40424"/>
                                        <a:pt x="30797"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3" name="Shape 233"/>
                              <wps:cNvSpPr/>
                              <wps:spPr>
                                <a:xfrm>
                                  <a:off x="5273053" y="2035924"/>
                                  <a:ext cx="232994" cy="0"/>
                                </a:xfrm>
                                <a:custGeom>
                                  <a:avLst/>
                                  <a:gdLst/>
                                  <a:ahLst/>
                                  <a:cxnLst/>
                                  <a:rect l="0" t="0" r="0" b="0"/>
                                  <a:pathLst>
                                    <a:path w="232994">
                                      <a:moveTo>
                                        <a:pt x="0" y="0"/>
                                      </a:moveTo>
                                      <a:lnTo>
                                        <a:pt x="232994"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4" name="Shape 234"/>
                              <wps:cNvSpPr/>
                              <wps:spPr>
                                <a:xfrm>
                                  <a:off x="5473776" y="2003818"/>
                                  <a:ext cx="41466" cy="64211"/>
                                </a:xfrm>
                                <a:custGeom>
                                  <a:avLst/>
                                  <a:gdLst/>
                                  <a:ahLst/>
                                  <a:cxnLst/>
                                  <a:rect l="0" t="0" r="0" b="0"/>
                                  <a:pathLst>
                                    <a:path w="41466" h="64211">
                                      <a:moveTo>
                                        <a:pt x="0" y="0"/>
                                      </a:moveTo>
                                      <a:lnTo>
                                        <a:pt x="8065" y="0"/>
                                      </a:lnTo>
                                      <a:cubicBezTo>
                                        <a:pt x="15989" y="13386"/>
                                        <a:pt x="28334" y="23927"/>
                                        <a:pt x="41466" y="32106"/>
                                      </a:cubicBezTo>
                                      <a:cubicBezTo>
                                        <a:pt x="28207" y="40170"/>
                                        <a:pt x="16383" y="51079"/>
                                        <a:pt x="8065" y="64211"/>
                                      </a:cubicBezTo>
                                      <a:lnTo>
                                        <a:pt x="140" y="64211"/>
                                      </a:lnTo>
                                      <a:cubicBezTo>
                                        <a:pt x="8446" y="51486"/>
                                        <a:pt x="18453" y="40424"/>
                                        <a:pt x="30810" y="32106"/>
                                      </a:cubicBezTo>
                                      <a:cubicBezTo>
                                        <a:pt x="18453" y="23660"/>
                                        <a:pt x="8065"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5" name="Shape 235"/>
                              <wps:cNvSpPr/>
                              <wps:spPr>
                                <a:xfrm>
                                  <a:off x="3298317" y="2035924"/>
                                  <a:ext cx="492480" cy="0"/>
                                </a:xfrm>
                                <a:custGeom>
                                  <a:avLst/>
                                  <a:gdLst/>
                                  <a:ahLst/>
                                  <a:cxnLst/>
                                  <a:rect l="0" t="0" r="0" b="0"/>
                                  <a:pathLst>
                                    <a:path w="492480">
                                      <a:moveTo>
                                        <a:pt x="0" y="0"/>
                                      </a:moveTo>
                                      <a:lnTo>
                                        <a:pt x="49248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6" name="Shape 236"/>
                              <wps:cNvSpPr/>
                              <wps:spPr>
                                <a:xfrm>
                                  <a:off x="3758527" y="2003818"/>
                                  <a:ext cx="41466" cy="64211"/>
                                </a:xfrm>
                                <a:custGeom>
                                  <a:avLst/>
                                  <a:gdLst/>
                                  <a:ahLst/>
                                  <a:cxnLst/>
                                  <a:rect l="0" t="0" r="0" b="0"/>
                                  <a:pathLst>
                                    <a:path w="41466" h="64211">
                                      <a:moveTo>
                                        <a:pt x="0" y="0"/>
                                      </a:moveTo>
                                      <a:lnTo>
                                        <a:pt x="8065" y="0"/>
                                      </a:lnTo>
                                      <a:cubicBezTo>
                                        <a:pt x="15989" y="13386"/>
                                        <a:pt x="28334" y="23927"/>
                                        <a:pt x="41466" y="32106"/>
                                      </a:cubicBezTo>
                                      <a:cubicBezTo>
                                        <a:pt x="28207" y="40170"/>
                                        <a:pt x="16383" y="51079"/>
                                        <a:pt x="8065" y="64211"/>
                                      </a:cubicBezTo>
                                      <a:lnTo>
                                        <a:pt x="127" y="64211"/>
                                      </a:lnTo>
                                      <a:cubicBezTo>
                                        <a:pt x="8446" y="51486"/>
                                        <a:pt x="18453" y="40424"/>
                                        <a:pt x="30810" y="32106"/>
                                      </a:cubicBezTo>
                                      <a:cubicBezTo>
                                        <a:pt x="18453" y="23660"/>
                                        <a:pt x="8065"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7" name="Shape 237"/>
                              <wps:cNvSpPr/>
                              <wps:spPr>
                                <a:xfrm>
                                  <a:off x="3298317" y="858520"/>
                                  <a:ext cx="496088" cy="0"/>
                                </a:xfrm>
                                <a:custGeom>
                                  <a:avLst/>
                                  <a:gdLst/>
                                  <a:ahLst/>
                                  <a:cxnLst/>
                                  <a:rect l="0" t="0" r="0" b="0"/>
                                  <a:pathLst>
                                    <a:path w="496088">
                                      <a:moveTo>
                                        <a:pt x="0" y="0"/>
                                      </a:moveTo>
                                      <a:lnTo>
                                        <a:pt x="496088"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38" name="Shape 238"/>
                              <wps:cNvSpPr/>
                              <wps:spPr>
                                <a:xfrm>
                                  <a:off x="3762134" y="826414"/>
                                  <a:ext cx="41453" cy="64224"/>
                                </a:xfrm>
                                <a:custGeom>
                                  <a:avLst/>
                                  <a:gdLst/>
                                  <a:ahLst/>
                                  <a:cxnLst/>
                                  <a:rect l="0" t="0" r="0" b="0"/>
                                  <a:pathLst>
                                    <a:path w="41453" h="64224">
                                      <a:moveTo>
                                        <a:pt x="0" y="0"/>
                                      </a:moveTo>
                                      <a:lnTo>
                                        <a:pt x="8052" y="0"/>
                                      </a:lnTo>
                                      <a:cubicBezTo>
                                        <a:pt x="15989" y="13398"/>
                                        <a:pt x="28334" y="23927"/>
                                        <a:pt x="41453" y="32106"/>
                                      </a:cubicBezTo>
                                      <a:cubicBezTo>
                                        <a:pt x="28194" y="40170"/>
                                        <a:pt x="16370" y="51092"/>
                                        <a:pt x="8052" y="64224"/>
                                      </a:cubicBezTo>
                                      <a:lnTo>
                                        <a:pt x="127" y="64224"/>
                                      </a:lnTo>
                                      <a:cubicBezTo>
                                        <a:pt x="8446" y="51486"/>
                                        <a:pt x="18453" y="40437"/>
                                        <a:pt x="30797"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39" name="Shape 239"/>
                              <wps:cNvSpPr/>
                              <wps:spPr>
                                <a:xfrm>
                                  <a:off x="24498" y="122644"/>
                                  <a:ext cx="2477440" cy="735876"/>
                                </a:xfrm>
                                <a:custGeom>
                                  <a:avLst/>
                                  <a:gdLst/>
                                  <a:ahLst/>
                                  <a:cxnLst/>
                                  <a:rect l="0" t="0" r="0" b="0"/>
                                  <a:pathLst>
                                    <a:path w="2477440" h="735876">
                                      <a:moveTo>
                                        <a:pt x="2477440" y="0"/>
                                      </a:moveTo>
                                      <a:lnTo>
                                        <a:pt x="0" y="0"/>
                                      </a:lnTo>
                                      <a:lnTo>
                                        <a:pt x="0" y="735876"/>
                                      </a:lnTo>
                                      <a:lnTo>
                                        <a:pt x="173546" y="73587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0" name="Shape 240"/>
                              <wps:cNvSpPr/>
                              <wps:spPr>
                                <a:xfrm>
                                  <a:off x="165773" y="826414"/>
                                  <a:ext cx="41453" cy="64224"/>
                                </a:xfrm>
                                <a:custGeom>
                                  <a:avLst/>
                                  <a:gdLst/>
                                  <a:ahLst/>
                                  <a:cxnLst/>
                                  <a:rect l="0" t="0" r="0" b="0"/>
                                  <a:pathLst>
                                    <a:path w="41453" h="64224">
                                      <a:moveTo>
                                        <a:pt x="0" y="0"/>
                                      </a:moveTo>
                                      <a:lnTo>
                                        <a:pt x="8052" y="0"/>
                                      </a:lnTo>
                                      <a:cubicBezTo>
                                        <a:pt x="15977" y="13398"/>
                                        <a:pt x="28334" y="23927"/>
                                        <a:pt x="41453" y="32106"/>
                                      </a:cubicBezTo>
                                      <a:cubicBezTo>
                                        <a:pt x="28194" y="40170"/>
                                        <a:pt x="16370" y="51092"/>
                                        <a:pt x="8052" y="64224"/>
                                      </a:cubicBezTo>
                                      <a:lnTo>
                                        <a:pt x="127" y="64224"/>
                                      </a:lnTo>
                                      <a:cubicBezTo>
                                        <a:pt x="8446" y="51486"/>
                                        <a:pt x="18453" y="40437"/>
                                        <a:pt x="30798"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1" name="Shape 241"/>
                              <wps:cNvSpPr/>
                              <wps:spPr>
                                <a:xfrm>
                                  <a:off x="3114535" y="122644"/>
                                  <a:ext cx="2709850" cy="541617"/>
                                </a:xfrm>
                                <a:custGeom>
                                  <a:avLst/>
                                  <a:gdLst/>
                                  <a:ahLst/>
                                  <a:cxnLst/>
                                  <a:rect l="0" t="0" r="0" b="0"/>
                                  <a:pathLst>
                                    <a:path w="2709850" h="541617">
                                      <a:moveTo>
                                        <a:pt x="0" y="0"/>
                                      </a:moveTo>
                                      <a:lnTo>
                                        <a:pt x="2709850" y="0"/>
                                      </a:lnTo>
                                      <a:lnTo>
                                        <a:pt x="2709850" y="541617"/>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2" name="Shape 242"/>
                              <wps:cNvSpPr/>
                              <wps:spPr>
                                <a:xfrm>
                                  <a:off x="5792280" y="631990"/>
                                  <a:ext cx="64211" cy="41453"/>
                                </a:xfrm>
                                <a:custGeom>
                                  <a:avLst/>
                                  <a:gdLst/>
                                  <a:ahLst/>
                                  <a:cxnLst/>
                                  <a:rect l="0" t="0" r="0" b="0"/>
                                  <a:pathLst>
                                    <a:path w="64211" h="41453">
                                      <a:moveTo>
                                        <a:pt x="64211" y="0"/>
                                      </a:moveTo>
                                      <a:lnTo>
                                        <a:pt x="64211" y="8052"/>
                                      </a:lnTo>
                                      <a:cubicBezTo>
                                        <a:pt x="50826" y="15977"/>
                                        <a:pt x="40297" y="28334"/>
                                        <a:pt x="32105" y="41453"/>
                                      </a:cubicBezTo>
                                      <a:cubicBezTo>
                                        <a:pt x="24041" y="28194"/>
                                        <a:pt x="13132" y="16370"/>
                                        <a:pt x="0" y="8052"/>
                                      </a:cubicBezTo>
                                      <a:lnTo>
                                        <a:pt x="0" y="127"/>
                                      </a:lnTo>
                                      <a:cubicBezTo>
                                        <a:pt x="12726" y="8446"/>
                                        <a:pt x="23787" y="18453"/>
                                        <a:pt x="32105" y="30798"/>
                                      </a:cubicBezTo>
                                      <a:cubicBezTo>
                                        <a:pt x="40551" y="18453"/>
                                        <a:pt x="51740" y="8052"/>
                                        <a:pt x="6421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3" name="Shape 243"/>
                              <wps:cNvSpPr/>
                              <wps:spPr>
                                <a:xfrm>
                                  <a:off x="4717504" y="2219896"/>
                                  <a:ext cx="1106881" cy="355676"/>
                                </a:xfrm>
                                <a:custGeom>
                                  <a:avLst/>
                                  <a:gdLst/>
                                  <a:ahLst/>
                                  <a:cxnLst/>
                                  <a:rect l="0" t="0" r="0" b="0"/>
                                  <a:pathLst>
                                    <a:path w="1106881" h="355676">
                                      <a:moveTo>
                                        <a:pt x="1106881" y="0"/>
                                      </a:moveTo>
                                      <a:lnTo>
                                        <a:pt x="1106881" y="355676"/>
                                      </a:lnTo>
                                      <a:lnTo>
                                        <a:pt x="0" y="35567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4" name="Shape 244"/>
                              <wps:cNvSpPr/>
                              <wps:spPr>
                                <a:xfrm>
                                  <a:off x="4708322" y="2543455"/>
                                  <a:ext cx="41453" cy="64224"/>
                                </a:xfrm>
                                <a:custGeom>
                                  <a:avLst/>
                                  <a:gdLst/>
                                  <a:ahLst/>
                                  <a:cxnLst/>
                                  <a:rect l="0" t="0" r="0" b="0"/>
                                  <a:pathLst>
                                    <a:path w="41453" h="64224">
                                      <a:moveTo>
                                        <a:pt x="33401" y="0"/>
                                      </a:moveTo>
                                      <a:lnTo>
                                        <a:pt x="41326" y="0"/>
                                      </a:lnTo>
                                      <a:cubicBezTo>
                                        <a:pt x="33007" y="12738"/>
                                        <a:pt x="23000" y="23787"/>
                                        <a:pt x="10656" y="32118"/>
                                      </a:cubicBezTo>
                                      <a:cubicBezTo>
                                        <a:pt x="23000" y="40564"/>
                                        <a:pt x="33401" y="51740"/>
                                        <a:pt x="41453" y="64224"/>
                                      </a:cubicBezTo>
                                      <a:lnTo>
                                        <a:pt x="33401" y="64224"/>
                                      </a:lnTo>
                                      <a:cubicBezTo>
                                        <a:pt x="25464" y="50826"/>
                                        <a:pt x="13119" y="40297"/>
                                        <a:pt x="0" y="32118"/>
                                      </a:cubicBezTo>
                                      <a:cubicBezTo>
                                        <a:pt x="13246" y="24054"/>
                                        <a:pt x="25083" y="13145"/>
                                        <a:pt x="3340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5" name="Shape 245"/>
                              <wps:cNvSpPr/>
                              <wps:spPr>
                                <a:xfrm>
                                  <a:off x="2992018" y="2219896"/>
                                  <a:ext cx="1090625" cy="355676"/>
                                </a:xfrm>
                                <a:custGeom>
                                  <a:avLst/>
                                  <a:gdLst/>
                                  <a:ahLst/>
                                  <a:cxnLst/>
                                  <a:rect l="0" t="0" r="0" b="0"/>
                                  <a:pathLst>
                                    <a:path w="1090625" h="355676">
                                      <a:moveTo>
                                        <a:pt x="0" y="0"/>
                                      </a:moveTo>
                                      <a:lnTo>
                                        <a:pt x="0" y="355676"/>
                                      </a:lnTo>
                                      <a:lnTo>
                                        <a:pt x="1090625" y="355676"/>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6" name="Shape 246"/>
                              <wps:cNvSpPr/>
                              <wps:spPr>
                                <a:xfrm>
                                  <a:off x="4050373" y="2543455"/>
                                  <a:ext cx="41453" cy="64224"/>
                                </a:xfrm>
                                <a:custGeom>
                                  <a:avLst/>
                                  <a:gdLst/>
                                  <a:ahLst/>
                                  <a:cxnLst/>
                                  <a:rect l="0" t="0" r="0" b="0"/>
                                  <a:pathLst>
                                    <a:path w="41453" h="64224">
                                      <a:moveTo>
                                        <a:pt x="0" y="0"/>
                                      </a:moveTo>
                                      <a:lnTo>
                                        <a:pt x="8052" y="0"/>
                                      </a:lnTo>
                                      <a:cubicBezTo>
                                        <a:pt x="15977" y="13398"/>
                                        <a:pt x="28334" y="23927"/>
                                        <a:pt x="41453" y="32118"/>
                                      </a:cubicBezTo>
                                      <a:cubicBezTo>
                                        <a:pt x="28194" y="40170"/>
                                        <a:pt x="16370" y="51092"/>
                                        <a:pt x="8052" y="64224"/>
                                      </a:cubicBezTo>
                                      <a:lnTo>
                                        <a:pt x="127" y="64224"/>
                                      </a:lnTo>
                                      <a:cubicBezTo>
                                        <a:pt x="8446" y="51498"/>
                                        <a:pt x="18453" y="40437"/>
                                        <a:pt x="30797" y="32118"/>
                                      </a:cubicBezTo>
                                      <a:cubicBezTo>
                                        <a:pt x="18453" y="23673"/>
                                        <a:pt x="8052" y="12484"/>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7" name="Shape 247"/>
                              <wps:cNvSpPr/>
                              <wps:spPr>
                                <a:xfrm>
                                  <a:off x="5283289" y="1484020"/>
                                  <a:ext cx="234798" cy="0"/>
                                </a:xfrm>
                                <a:custGeom>
                                  <a:avLst/>
                                  <a:gdLst/>
                                  <a:ahLst/>
                                  <a:cxnLst/>
                                  <a:rect l="0" t="0" r="0" b="0"/>
                                  <a:pathLst>
                                    <a:path w="234798">
                                      <a:moveTo>
                                        <a:pt x="234798" y="0"/>
                                      </a:moveTo>
                                      <a:lnTo>
                                        <a:pt x="0"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48" name="Shape 248"/>
                              <wps:cNvSpPr/>
                              <wps:spPr>
                                <a:xfrm>
                                  <a:off x="5274107" y="1451915"/>
                                  <a:ext cx="41453" cy="64211"/>
                                </a:xfrm>
                                <a:custGeom>
                                  <a:avLst/>
                                  <a:gdLst/>
                                  <a:ahLst/>
                                  <a:cxnLst/>
                                  <a:rect l="0" t="0" r="0" b="0"/>
                                  <a:pathLst>
                                    <a:path w="41453" h="64211">
                                      <a:moveTo>
                                        <a:pt x="33401" y="0"/>
                                      </a:moveTo>
                                      <a:lnTo>
                                        <a:pt x="41326" y="0"/>
                                      </a:lnTo>
                                      <a:cubicBezTo>
                                        <a:pt x="33007" y="12725"/>
                                        <a:pt x="23000" y="23787"/>
                                        <a:pt x="10656" y="32106"/>
                                      </a:cubicBezTo>
                                      <a:cubicBezTo>
                                        <a:pt x="23000" y="40551"/>
                                        <a:pt x="33401" y="51740"/>
                                        <a:pt x="41453" y="64211"/>
                                      </a:cubicBezTo>
                                      <a:lnTo>
                                        <a:pt x="33401" y="64211"/>
                                      </a:lnTo>
                                      <a:cubicBezTo>
                                        <a:pt x="25476" y="50813"/>
                                        <a:pt x="13119" y="40284"/>
                                        <a:pt x="0" y="32106"/>
                                      </a:cubicBezTo>
                                      <a:cubicBezTo>
                                        <a:pt x="13259" y="24041"/>
                                        <a:pt x="25083" y="13132"/>
                                        <a:pt x="33401"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49" name="Shape 249"/>
                              <wps:cNvSpPr/>
                              <wps:spPr>
                                <a:xfrm>
                                  <a:off x="1617231" y="858520"/>
                                  <a:ext cx="173545" cy="0"/>
                                </a:xfrm>
                                <a:custGeom>
                                  <a:avLst/>
                                  <a:gdLst/>
                                  <a:ahLst/>
                                  <a:cxnLst/>
                                  <a:rect l="0" t="0" r="0" b="0"/>
                                  <a:pathLst>
                                    <a:path w="173545">
                                      <a:moveTo>
                                        <a:pt x="0" y="0"/>
                                      </a:moveTo>
                                      <a:lnTo>
                                        <a:pt x="173545"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50" name="Shape 250"/>
                              <wps:cNvSpPr/>
                              <wps:spPr>
                                <a:xfrm>
                                  <a:off x="1758506" y="826414"/>
                                  <a:ext cx="41453" cy="64224"/>
                                </a:xfrm>
                                <a:custGeom>
                                  <a:avLst/>
                                  <a:gdLst/>
                                  <a:ahLst/>
                                  <a:cxnLst/>
                                  <a:rect l="0" t="0" r="0" b="0"/>
                                  <a:pathLst>
                                    <a:path w="41453" h="64224">
                                      <a:moveTo>
                                        <a:pt x="0" y="0"/>
                                      </a:moveTo>
                                      <a:lnTo>
                                        <a:pt x="8052" y="0"/>
                                      </a:lnTo>
                                      <a:cubicBezTo>
                                        <a:pt x="15989" y="13398"/>
                                        <a:pt x="28334" y="23927"/>
                                        <a:pt x="41453" y="32106"/>
                                      </a:cubicBezTo>
                                      <a:cubicBezTo>
                                        <a:pt x="28207" y="40170"/>
                                        <a:pt x="16370" y="51092"/>
                                        <a:pt x="8052" y="64224"/>
                                      </a:cubicBezTo>
                                      <a:lnTo>
                                        <a:pt x="127" y="64224"/>
                                      </a:lnTo>
                                      <a:cubicBezTo>
                                        <a:pt x="8446" y="51486"/>
                                        <a:pt x="18453" y="40437"/>
                                        <a:pt x="30798"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s:wsp>
                              <wps:cNvPr id="251" name="Shape 251"/>
                              <wps:cNvSpPr/>
                              <wps:spPr>
                                <a:xfrm>
                                  <a:off x="820864" y="2035924"/>
                                  <a:ext cx="170409" cy="0"/>
                                </a:xfrm>
                                <a:custGeom>
                                  <a:avLst/>
                                  <a:gdLst/>
                                  <a:ahLst/>
                                  <a:cxnLst/>
                                  <a:rect l="0" t="0" r="0" b="0"/>
                                  <a:pathLst>
                                    <a:path w="170409">
                                      <a:moveTo>
                                        <a:pt x="0" y="0"/>
                                      </a:moveTo>
                                      <a:lnTo>
                                        <a:pt x="170409" y="0"/>
                                      </a:lnTo>
                                    </a:path>
                                  </a:pathLst>
                                </a:custGeom>
                                <a:ln w="6350" cap="rnd">
                                  <a:round/>
                                </a:ln>
                              </wps:spPr>
                              <wps:style>
                                <a:lnRef idx="1">
                                  <a:srgbClr val="2C2A28"/>
                                </a:lnRef>
                                <a:fillRef idx="0">
                                  <a:srgbClr val="000000">
                                    <a:alpha val="0"/>
                                  </a:srgbClr>
                                </a:fillRef>
                                <a:effectRef idx="0">
                                  <a:scrgbClr r="0" g="0" b="0"/>
                                </a:effectRef>
                                <a:fontRef idx="none"/>
                              </wps:style>
                              <wps:bodyPr/>
                            </wps:wsp>
                            <wps:wsp>
                              <wps:cNvPr id="252" name="Shape 252"/>
                              <wps:cNvSpPr/>
                              <wps:spPr>
                                <a:xfrm>
                                  <a:off x="959015" y="2003818"/>
                                  <a:ext cx="41453" cy="64211"/>
                                </a:xfrm>
                                <a:custGeom>
                                  <a:avLst/>
                                  <a:gdLst/>
                                  <a:ahLst/>
                                  <a:cxnLst/>
                                  <a:rect l="0" t="0" r="0" b="0"/>
                                  <a:pathLst>
                                    <a:path w="41453" h="64211">
                                      <a:moveTo>
                                        <a:pt x="0" y="0"/>
                                      </a:moveTo>
                                      <a:lnTo>
                                        <a:pt x="8052" y="0"/>
                                      </a:lnTo>
                                      <a:cubicBezTo>
                                        <a:pt x="15977" y="13386"/>
                                        <a:pt x="28334" y="23927"/>
                                        <a:pt x="41453" y="32106"/>
                                      </a:cubicBezTo>
                                      <a:cubicBezTo>
                                        <a:pt x="28194" y="40170"/>
                                        <a:pt x="16370" y="51079"/>
                                        <a:pt x="8052" y="64211"/>
                                      </a:cubicBezTo>
                                      <a:lnTo>
                                        <a:pt x="127" y="64211"/>
                                      </a:lnTo>
                                      <a:cubicBezTo>
                                        <a:pt x="8446" y="51486"/>
                                        <a:pt x="18453" y="40424"/>
                                        <a:pt x="30797" y="32106"/>
                                      </a:cubicBezTo>
                                      <a:cubicBezTo>
                                        <a:pt x="18453" y="23660"/>
                                        <a:pt x="8052" y="12471"/>
                                        <a:pt x="0" y="0"/>
                                      </a:cubicBezTo>
                                      <a:close/>
                                    </a:path>
                                  </a:pathLst>
                                </a:custGeom>
                                <a:ln w="0" cap="sq">
                                  <a:miter lim="100000"/>
                                </a:ln>
                              </wps:spPr>
                              <wps:style>
                                <a:lnRef idx="0">
                                  <a:srgbClr val="000000">
                                    <a:alpha val="0"/>
                                  </a:srgbClr>
                                </a:lnRef>
                                <a:fillRef idx="1">
                                  <a:srgbClr val="2C2A28"/>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9ED6CC4" id="Group 47956" o:spid="_x0000_s1026" style="position:absolute;left:0;text-align:left;margin-left:.25pt;margin-top:.05pt;width:496.05pt;height:212.45pt;z-index:251659264;mso-width-relative:margin;mso-height-relative:margin" coordsize="63000,2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">
                      <v:shape id="Shape 129" o:spid="_x0000_s1027" style="position:absolute;top:3168;width:34820;height:20134;visibility:visible;mso-wrap-style:square;v-text-anchor:top" coordsize="3482086,201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" path="m,2013382r3482086,l3482086,,,,,2013382xe" filled="f" strokecolor="#2c2a28" strokeweight=".5pt">
                        <v:stroke miterlimit="1" joinstyle="miter" endcap="square"/>
                        <v:path arrowok="t" textboxrect="0,0,3482086,2013382"/>
                      </v:shape>
                      <v:rect id="Rectangle 130" o:spid="_x0000_s1028" style="position:absolute;left:518;top:3710;width:1169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8B77A45" w14:textId="77777777" w:rsidR="005F51C2" w:rsidRDefault="005F51C2" w:rsidP="00F93137">
                              <w:pPr>
                                <w:spacing w:after="160" w:line="259" w:lineRule="auto"/>
                                <w:jc w:val="left"/>
                              </w:pPr>
                              <w:r>
                                <w:rPr>
                                  <w:rFonts w:ascii="Calibri" w:eastAsia="Calibri" w:hAnsi="Calibri" w:cs="Calibri"/>
                                  <w:w w:val="102"/>
                                  <w:sz w:val="14"/>
                                </w:rPr>
                                <w:t xml:space="preserve">Dictionary construction </w:t>
                              </w:r>
                            </w:p>
                          </w:txbxContent>
                        </v:textbox>
                      </v:rect>
                      <v:shape id="Shape 131" o:spid="_x0000_s1029" style="position:absolute;left:36680;top:3168;width:26320;height:20134;visibility:visible;mso-wrap-style:square;v-text-anchor:top" coordsize="2631935,201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" path="m,2013382r2631935,l2631935,,,,,2013382xe" filled="f" strokecolor="#2c2a28" strokeweight=".5pt">
                        <v:stroke miterlimit="1" joinstyle="miter" endcap="square"/>
                        <v:path arrowok="t" textboxrect="0,0,2631935,2013382"/>
                      </v:shape>
                      <v:rect id="Rectangle 132" o:spid="_x0000_s1030" style="position:absolute;left:37199;top:3710;width:633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21DA6D8E" w14:textId="77777777" w:rsidR="005F51C2" w:rsidRDefault="005F51C2" w:rsidP="00F93137">
                              <w:pPr>
                                <w:spacing w:after="160" w:line="259" w:lineRule="auto"/>
                                <w:jc w:val="left"/>
                              </w:pPr>
                              <w:r>
                                <w:rPr>
                                  <w:rFonts w:ascii="Calibri" w:eastAsia="Calibri" w:hAnsi="Calibri" w:cs="Calibri"/>
                                  <w:w w:val="102"/>
                                  <w:sz w:val="14"/>
                                </w:rPr>
                                <w:t>Classification</w:t>
                              </w:r>
                            </w:p>
                          </w:txbxContent>
                        </v:textbox>
                      </v:rect>
                      <v:shape id="Shape 133" o:spid="_x0000_s1031" style="position:absolute;left:25019;width:6126;height:2452;visibility:visible;mso-wrap-style:square;v-text-anchor:top" coordsize="612597,2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" path="m122530,245288r367550,c557746,245288,612597,190373,612597,122644,612597,54902,557746,,490080,l122530,c54864,,,54902,,122644v,67729,54864,122644,122530,122644e" filled="f" strokecolor="#2c2a28" strokeweight=".5pt">
                        <v:stroke miterlimit="1" joinstyle="miter" endcap="square"/>
                        <v:path arrowok="t" textboxrect="0,0,612597,245288"/>
                      </v:shape>
                      <v:rect id="Rectangle 134" o:spid="_x0000_s1032" style="position:absolute;left:27287;top:793;width:22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3A994CF" w14:textId="77777777" w:rsidR="005F51C2" w:rsidRDefault="005F51C2" w:rsidP="00F93137">
                              <w:pPr>
                                <w:spacing w:after="160" w:line="259" w:lineRule="auto"/>
                                <w:jc w:val="left"/>
                              </w:pPr>
                              <w:r>
                                <w:rPr>
                                  <w:rFonts w:ascii="Calibri" w:eastAsia="Calibri" w:hAnsi="Calibri" w:cs="Calibri"/>
                                  <w:w w:val="97"/>
                                  <w:sz w:val="14"/>
                                </w:rPr>
                                <w:t>Start</w:t>
                              </w:r>
                            </w:p>
                          </w:txbxContent>
                        </v:textbox>
                      </v:rect>
                      <v:shape id="Shape 135" o:spid="_x0000_s1033" style="position:absolute;left:40946;top:24529;width:6126;height:2453;visibility:visible;mso-wrap-style:square;v-text-anchor:top" coordsize="612585,2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" path="m122517,245301r367551,c557733,245301,612585,190386,612585,122656,612585,54915,557733,,490068,l122517,c54851,,,54915,,122656v,67730,54851,122645,122517,122645e" filled="f" strokecolor="#2c2a28" strokeweight=".5pt">
                        <v:stroke miterlimit="1" joinstyle="miter" endcap="square"/>
                        <v:path arrowok="t" textboxrect="0,0,612585,245301"/>
                      </v:shape>
                      <v:rect id="Rectangle 136" o:spid="_x0000_s1034" style="position:absolute;left:43328;top:25352;width:193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2BBEBA31" w14:textId="77777777" w:rsidR="005F51C2" w:rsidRDefault="005F51C2" w:rsidP="00F93137">
                              <w:pPr>
                                <w:spacing w:after="160" w:line="259" w:lineRule="auto"/>
                                <w:jc w:val="left"/>
                              </w:pPr>
                              <w:r>
                                <w:rPr>
                                  <w:rFonts w:ascii="Calibri" w:eastAsia="Calibri" w:hAnsi="Calibri" w:cs="Calibri"/>
                                  <w:w w:val="107"/>
                                  <w:sz w:val="14"/>
                                </w:rPr>
                                <w:t>End</w:t>
                              </w:r>
                            </w:p>
                          </w:txbxContent>
                        </v:textbox>
                      </v:rect>
                      <v:shape id="Shape 137" o:spid="_x0000_s1035" style="position:absolute;left:25938;top:6745;width:7964;height:3679;visibility:visible;mso-wrap-style:square;v-text-anchor:top" coordsize="796366,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" path="m,367932r612585,l796366,,183769,,,367932e" filled="f" strokecolor="#2c2a28" strokeweight=".5pt">
                        <v:stroke miterlimit="1" joinstyle="miter" endcap="square"/>
                        <v:path arrowok="t" textboxrect="0,0,796366,367932"/>
                      </v:shape>
                      <v:rect id="Rectangle 138" o:spid="_x0000_s1036" style="position:absolute;left:27884;top:8152;width:5392;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EF9C058" w14:textId="77777777" w:rsidR="005F51C2" w:rsidRDefault="005F51C2" w:rsidP="00F93137">
                              <w:pPr>
                                <w:spacing w:after="160" w:line="259" w:lineRule="auto"/>
                                <w:jc w:val="left"/>
                              </w:pPr>
                              <w:r>
                                <w:rPr>
                                  <w:rFonts w:ascii="Calibri" w:eastAsia="Calibri" w:hAnsi="Calibri" w:cs="Calibri"/>
                                  <w:sz w:val="14"/>
                                </w:rPr>
                                <w:t>Vocabulary</w:t>
                              </w:r>
                            </w:p>
                          </w:txbxContent>
                        </v:textbox>
                      </v:rect>
                      <v:shape id="Shape 139" o:spid="_x0000_s1037" style="position:absolute;left:9127;top:18519;width:7964;height:3679;visibility:visible;mso-wrap-style:square;v-text-anchor:top" coordsize="796366,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" path="m,367944r612584,l796366,,183782,,,367944e" filled="f" strokecolor="#2c2a28" strokeweight=".5pt">
                        <v:stroke miterlimit="1" joinstyle="miter" endcap="square"/>
                        <v:path arrowok="t" textboxrect="0,0,796366,367944"/>
                      </v:shape>
                      <v:rect id="Rectangle 140" o:spid="_x0000_s1038" style="position:absolute;left:11789;top:19371;width:351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5E54C1F0" w14:textId="77777777" w:rsidR="005F51C2" w:rsidRDefault="005F51C2" w:rsidP="00F93137">
                              <w:pPr>
                                <w:spacing w:after="160" w:line="259" w:lineRule="auto"/>
                                <w:jc w:val="left"/>
                              </w:pPr>
                              <w:r>
                                <w:rPr>
                                  <w:rFonts w:ascii="Calibri" w:eastAsia="Calibri" w:hAnsi="Calibri" w:cs="Calibri"/>
                                  <w:w w:val="95"/>
                                  <w:sz w:val="14"/>
                                </w:rPr>
                                <w:t>Feature</w:t>
                              </w:r>
                            </w:p>
                          </w:txbxContent>
                        </v:textbox>
                      </v:rect>
                      <v:rect id="Rectangle 141" o:spid="_x0000_s1039" style="position:absolute;left:12679;top:20482;width:130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4A10973" w14:textId="77777777" w:rsidR="005F51C2" w:rsidRDefault="005F51C2" w:rsidP="00F93137">
                              <w:pPr>
                                <w:spacing w:after="160" w:line="259" w:lineRule="auto"/>
                                <w:jc w:val="left"/>
                              </w:pPr>
                              <w:r>
                                <w:rPr>
                                  <w:rFonts w:ascii="Calibri" w:eastAsia="Calibri" w:hAnsi="Calibri" w:cs="Calibri"/>
                                  <w:w w:val="90"/>
                                  <w:sz w:val="14"/>
                                </w:rPr>
                                <w:t>set</w:t>
                              </w:r>
                            </w:p>
                          </w:txbxContent>
                        </v:textbox>
                      </v:rect>
                      <v:shape id="Shape 142" o:spid="_x0000_s1040" style="position:absolute;left:25938;top:12632;width:7964;height:3679;visibility:visible;mso-wrap-style:square;v-text-anchor:top" coordsize="796366,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" path="m,367932r612585,l796366,,183769,,,367932e" filled="f" strokecolor="#2c2a28" strokeweight=".5pt">
                        <v:stroke miterlimit="1" joinstyle="miter" endcap="square"/>
                        <v:path arrowok="t" textboxrect="0,0,796366,367932"/>
                      </v:shape>
                      <v:rect id="Rectangle 143" o:spid="_x0000_s1041" style="position:absolute;left:28599;top:13520;width:351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60F464E1" w14:textId="77777777" w:rsidR="005F51C2" w:rsidRDefault="005F51C2" w:rsidP="00F93137">
                              <w:pPr>
                                <w:spacing w:after="160" w:line="259" w:lineRule="auto"/>
                                <w:jc w:val="left"/>
                              </w:pPr>
                              <w:r>
                                <w:rPr>
                                  <w:rFonts w:ascii="Calibri" w:eastAsia="Calibri" w:hAnsi="Calibri" w:cs="Calibri"/>
                                  <w:w w:val="95"/>
                                  <w:sz w:val="14"/>
                                </w:rPr>
                                <w:t>Feature</w:t>
                              </w:r>
                            </w:p>
                          </w:txbxContent>
                        </v:textbox>
                      </v:rect>
                      <v:rect id="Rectangle 144" o:spid="_x0000_s1042" style="position:absolute;left:28725;top:14558;width:314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ACEFF5B" w14:textId="77777777" w:rsidR="005F51C2" w:rsidRDefault="005F51C2" w:rsidP="00F93137">
                              <w:pPr>
                                <w:spacing w:after="160" w:line="259" w:lineRule="auto"/>
                                <w:jc w:val="left"/>
                              </w:pPr>
                              <w:r>
                                <w:rPr>
                                  <w:rFonts w:ascii="Calibri" w:eastAsia="Calibri" w:hAnsi="Calibri" w:cs="Calibri"/>
                                  <w:w w:val="103"/>
                                  <w:sz w:val="14"/>
                                </w:rPr>
                                <w:t>matrix</w:t>
                              </w:r>
                            </w:p>
                          </w:txbxContent>
                        </v:textbox>
                      </v:rect>
                      <v:shape id="Shape 145" o:spid="_x0000_s1043" style="position:absolute;left:2082;top:12632;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" path="m,367932r612585,l612585,,,,,367932xe" filled="f" strokecolor="#2c2a28" strokeweight=".5pt">
                        <v:stroke miterlimit="1" joinstyle="miter" endcap="square"/>
                        <v:path arrowok="t" textboxrect="0,0,612585,367932"/>
                      </v:shape>
                      <v:rect id="Rectangle 146" o:spid="_x0000_s1044" style="position:absolute;left:2916;top:15131;width:26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22703F4" w14:textId="77777777" w:rsidR="005F51C2" w:rsidRDefault="005F51C2" w:rsidP="00F93137">
                              <w:pPr>
                                <w:spacing w:after="160" w:line="259" w:lineRule="auto"/>
                                <w:jc w:val="left"/>
                              </w:pPr>
                              <w:r>
                                <w:rPr>
                                  <w:rFonts w:ascii="Calibri" w:eastAsia="Calibri" w:hAnsi="Calibri" w:cs="Calibri"/>
                                  <w:sz w:val="14"/>
                                </w:rPr>
                                <w:t xml:space="preserve"> </w:t>
                              </w:r>
                            </w:p>
                          </w:txbxContent>
                        </v:textbox>
                      </v:rect>
                      <v:rect id="Rectangle 147" o:spid="_x0000_s1045" style="position:absolute;left:2224;top:13001;width:693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DCF5C76" w14:textId="77777777" w:rsidR="005F51C2" w:rsidRDefault="005F51C2" w:rsidP="00F93137">
                              <w:pPr>
                                <w:spacing w:after="160" w:line="259" w:lineRule="auto"/>
                                <w:jc w:val="left"/>
                              </w:pPr>
                              <w:r>
                                <w:rPr>
                                  <w:rFonts w:ascii="Calibri" w:eastAsia="Calibri" w:hAnsi="Calibri" w:cs="Calibri"/>
                                  <w:w w:val="99"/>
                                  <w:sz w:val="14"/>
                                </w:rPr>
                                <w:t>Nonalphabetic</w:t>
                              </w:r>
                            </w:p>
                          </w:txbxContent>
                        </v:textbox>
                      </v:rect>
                      <v:rect id="Rectangle 148" o:spid="_x0000_s1046" style="position:absolute;left:2224;top:14039;width:534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71B1D3F" w14:textId="77777777" w:rsidR="005F51C2" w:rsidRDefault="005F51C2" w:rsidP="00F93137">
                              <w:pPr>
                                <w:spacing w:after="160" w:line="259" w:lineRule="auto"/>
                                <w:jc w:val="left"/>
                              </w:pPr>
                              <w:r>
                                <w:rPr>
                                  <w:rFonts w:ascii="Calibri" w:eastAsia="Calibri" w:hAnsi="Calibri" w:cs="Calibri"/>
                                  <w:w w:val="99"/>
                                  <w:sz w:val="14"/>
                                </w:rPr>
                                <w:t>removal on</w:t>
                              </w:r>
                            </w:p>
                          </w:txbxContent>
                        </v:textbox>
                      </v:rect>
                      <v:rect id="Rectangle 149" o:spid="_x0000_s1047" style="position:absolute;left:2224;top:15078;width:535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063DAF77" w14:textId="77777777" w:rsidR="005F51C2" w:rsidRDefault="005F51C2" w:rsidP="00F93137">
                              <w:pPr>
                                <w:spacing w:after="160" w:line="259" w:lineRule="auto"/>
                                <w:jc w:val="left"/>
                              </w:pPr>
                              <w:r>
                                <w:rPr>
                                  <w:rFonts w:ascii="Calibri" w:eastAsia="Calibri" w:hAnsi="Calibri" w:cs="Calibri"/>
                                  <w:w w:val="99"/>
                                  <w:sz w:val="14"/>
                                </w:rPr>
                                <w:t>training set</w:t>
                              </w:r>
                            </w:p>
                          </w:txbxContent>
                        </v:textbox>
                      </v:rect>
                      <v:shape id="Shape 150" o:spid="_x0000_s1048" style="position:absolute;left:1864;top:18519;width:6344;height:3679;visibility:visible;mso-wrap-style:square;v-text-anchor:top" coordsize="634454,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" path="m,367944r634454,l634454,,,,,367944xe" filled="f" strokecolor="#2c2a28" strokeweight=".5pt">
                        <v:stroke miterlimit="1" joinstyle="miter" endcap="square"/>
                        <v:path arrowok="t" textboxrect="0,0,634454,367944"/>
                      </v:shape>
                      <v:rect id="Rectangle 151" o:spid="_x0000_s1049" style="position:absolute;left:2053;top:19368;width:793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78116D7" w14:textId="77777777" w:rsidR="005F51C2" w:rsidRDefault="005F51C2" w:rsidP="00F93137">
                              <w:pPr>
                                <w:spacing w:after="160" w:line="259" w:lineRule="auto"/>
                                <w:jc w:val="left"/>
                              </w:pPr>
                              <w:r>
                                <w:rPr>
                                  <w:rFonts w:ascii="Calibri" w:eastAsia="Calibri" w:hAnsi="Calibri" w:cs="Calibri"/>
                                  <w:w w:val="101"/>
                                  <w:sz w:val="14"/>
                                </w:rPr>
                                <w:t xml:space="preserve">Tokenization on </w:t>
                              </w:r>
                            </w:p>
                          </w:txbxContent>
                        </v:textbox>
                      </v:rect>
                      <v:rect id="Rectangle 152" o:spid="_x0000_s1050" style="position:absolute;left:2871;top:20484;width:535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E55E8D4" w14:textId="77777777" w:rsidR="005F51C2" w:rsidRDefault="005F51C2" w:rsidP="00F93137">
                              <w:pPr>
                                <w:spacing w:after="160" w:line="259" w:lineRule="auto"/>
                                <w:jc w:val="left"/>
                              </w:pPr>
                              <w:r>
                                <w:rPr>
                                  <w:rFonts w:ascii="Calibri" w:eastAsia="Calibri" w:hAnsi="Calibri" w:cs="Calibri"/>
                                  <w:w w:val="99"/>
                                  <w:sz w:val="14"/>
                                </w:rPr>
                                <w:t>training set</w:t>
                              </w:r>
                            </w:p>
                          </w:txbxContent>
                        </v:textbox>
                      </v:rect>
                      <v:shape id="Shape 153" o:spid="_x0000_s1051" style="position:absolute;left:10046;top:12632;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" path="m,367932r612585,l612585,,,,,367932xe" filled="f" strokecolor="#2c2a28" strokeweight=".5pt">
                        <v:stroke miterlimit="1" joinstyle="miter" endcap="square"/>
                        <v:path arrowok="t" textboxrect="0,0,612585,367932"/>
                      </v:shape>
                      <v:rect id="Rectangle 154" o:spid="_x0000_s1052" style="position:absolute;left:10980;top:13001;width:452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0D20C18" w14:textId="77777777" w:rsidR="005F51C2" w:rsidRDefault="005F51C2" w:rsidP="00F93137">
                              <w:pPr>
                                <w:spacing w:after="160" w:line="259" w:lineRule="auto"/>
                                <w:jc w:val="left"/>
                              </w:pPr>
                              <w:r>
                                <w:rPr>
                                  <w:rFonts w:ascii="Calibri" w:eastAsia="Calibri" w:hAnsi="Calibri" w:cs="Calibri"/>
                                  <w:spacing w:val="-2"/>
                                  <w:w w:val="97"/>
                                  <w:sz w:val="14"/>
                                </w:rPr>
                                <w:t>Stopword</w:t>
                              </w:r>
                            </w:p>
                          </w:txbxContent>
                        </v:textbox>
                      </v:rect>
                      <v:rect id="Rectangle 155" o:spid="_x0000_s1053" style="position:absolute;left:10980;top:14039;width:534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526D0F4" w14:textId="77777777" w:rsidR="005F51C2" w:rsidRDefault="005F51C2" w:rsidP="00F93137">
                              <w:pPr>
                                <w:spacing w:after="160" w:line="259" w:lineRule="auto"/>
                                <w:jc w:val="left"/>
                              </w:pPr>
                              <w:r>
                                <w:rPr>
                                  <w:rFonts w:ascii="Calibri" w:eastAsia="Calibri" w:hAnsi="Calibri" w:cs="Calibri"/>
                                  <w:w w:val="99"/>
                                  <w:sz w:val="14"/>
                                </w:rPr>
                                <w:t>removal on</w:t>
                              </w:r>
                            </w:p>
                          </w:txbxContent>
                        </v:textbox>
                      </v:rect>
                      <v:rect id="Rectangle 156" o:spid="_x0000_s1054" style="position:absolute;left:10980;top:15078;width:4822;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4D2B117B" w14:textId="77777777" w:rsidR="005F51C2" w:rsidRDefault="005F51C2" w:rsidP="00F93137">
                              <w:pPr>
                                <w:spacing w:after="160" w:line="259" w:lineRule="auto"/>
                                <w:jc w:val="left"/>
                              </w:pPr>
                              <w:r>
                                <w:rPr>
                                  <w:rFonts w:ascii="Calibri" w:eastAsia="Calibri" w:hAnsi="Calibri" w:cs="Calibri"/>
                                  <w:w w:val="92"/>
                                  <w:sz w:val="14"/>
                                </w:rPr>
                                <w:t>feature set</w:t>
                              </w:r>
                            </w:p>
                          </w:txbxContent>
                        </v:textbox>
                      </v:rect>
                      <v:shape id="Shape 157" o:spid="_x0000_s1055" style="position:absolute;left:10046;top:6745;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" path="m,367932r612585,l612585,,,,,367932xe" filled="f" strokecolor="#2c2a28" strokeweight=".5pt">
                        <v:stroke miterlimit="1" joinstyle="miter" endcap="square"/>
                        <v:path arrowok="t" textboxrect="0,0,612585,367932"/>
                      </v:shape>
                      <v:rect id="Rectangle 158" o:spid="_x0000_s1056" style="position:absolute;left:11074;top:7633;width:539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84A8AA8" w14:textId="77777777" w:rsidR="005F51C2" w:rsidRDefault="005F51C2" w:rsidP="00F93137">
                              <w:pPr>
                                <w:spacing w:after="160" w:line="259" w:lineRule="auto"/>
                                <w:jc w:val="left"/>
                              </w:pPr>
                              <w:r>
                                <w:rPr>
                                  <w:rFonts w:ascii="Calibri" w:eastAsia="Calibri" w:hAnsi="Calibri" w:cs="Calibri"/>
                                  <w:sz w:val="14"/>
                                </w:rPr>
                                <w:t>Vocabulary</w:t>
                              </w:r>
                            </w:p>
                          </w:txbxContent>
                        </v:textbox>
                      </v:rect>
                      <v:rect id="Rectangle 159" o:spid="_x0000_s1057" style="position:absolute;left:10730;top:8672;width:602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EB602E2" w14:textId="77777777" w:rsidR="005F51C2" w:rsidRDefault="005F51C2" w:rsidP="00F93137">
                              <w:pPr>
                                <w:spacing w:after="160" w:line="259" w:lineRule="auto"/>
                                <w:jc w:val="left"/>
                              </w:pPr>
                              <w:r>
                                <w:rPr>
                                  <w:rFonts w:ascii="Calibri" w:eastAsia="Calibri" w:hAnsi="Calibri" w:cs="Calibri"/>
                                  <w:sz w:val="14"/>
                                </w:rPr>
                                <w:t>construction</w:t>
                              </w:r>
                            </w:p>
                          </w:txbxContent>
                        </v:textbox>
                      </v:rect>
                      <v:shape id="Shape 160" o:spid="_x0000_s1058" style="position:absolute;left:18010;top:6745;width:6544;height:3679;visibility:visible;mso-wrap-style:square;v-text-anchor:top" coordsize="654469,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" path="m,367932r654469,l654469,,,,,367932xe" filled="f" strokecolor="#2c2a28" strokeweight=".5pt">
                        <v:stroke miterlimit="1" joinstyle="miter" endcap="square"/>
                        <v:path arrowok="t" textboxrect="0,0,654469,367932"/>
                      </v:shape>
                      <v:rect id="Rectangle 161" o:spid="_x0000_s1059" style="position:absolute;left:18650;top:7552;width:692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7996641" w14:textId="77777777" w:rsidR="005F51C2" w:rsidRDefault="005F51C2" w:rsidP="00F93137">
                              <w:pPr>
                                <w:spacing w:after="160" w:line="259" w:lineRule="auto"/>
                                <w:jc w:val="left"/>
                              </w:pPr>
                              <w:r>
                                <w:rPr>
                                  <w:rFonts w:ascii="Calibri" w:eastAsia="Calibri" w:hAnsi="Calibri" w:cs="Calibri"/>
                                  <w:w w:val="98"/>
                                  <w:sz w:val="14"/>
                                </w:rPr>
                                <w:t>Feature matrix</w:t>
                              </w:r>
                            </w:p>
                          </w:txbxContent>
                        </v:textbox>
                      </v:rect>
                      <v:rect id="Rectangle 162" o:spid="_x0000_s1060" style="position:absolute;left:19052;top:8753;width:602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2F49065" w14:textId="77777777" w:rsidR="005F51C2" w:rsidRDefault="005F51C2" w:rsidP="00F93137">
                              <w:pPr>
                                <w:spacing w:after="160" w:line="259" w:lineRule="auto"/>
                                <w:jc w:val="left"/>
                              </w:pPr>
                              <w:r>
                                <w:rPr>
                                  <w:rFonts w:ascii="Calibri" w:eastAsia="Calibri" w:hAnsi="Calibri" w:cs="Calibri"/>
                                  <w:sz w:val="14"/>
                                </w:rPr>
                                <w:t>construction</w:t>
                              </w:r>
                            </w:p>
                          </w:txbxContent>
                        </v:textbox>
                      </v:rect>
                      <v:shape id="Shape 163" o:spid="_x0000_s1061" style="position:absolute;left:18010;top:12632;width:6126;height:3679;visibility:visible;mso-wrap-style:square;v-text-anchor:top" coordsize="612597,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" path="m,367932r612597,l612597,,,,,367932xe" filled="f" strokecolor="#2c2a28" strokeweight=".5pt">
                        <v:stroke miterlimit="1" joinstyle="miter" endcap="square"/>
                        <v:path arrowok="t" textboxrect="0,0,612597,367932"/>
                      </v:shape>
                      <v:rect id="Rectangle 164" o:spid="_x0000_s1062" style="position:absolute;left:20657;top:13493;width:175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B546928" w14:textId="77777777" w:rsidR="005F51C2" w:rsidRDefault="005F51C2" w:rsidP="00F93137">
                              <w:pPr>
                                <w:spacing w:after="160" w:line="259" w:lineRule="auto"/>
                                <w:jc w:val="left"/>
                              </w:pPr>
                              <w:r>
                                <w:rPr>
                                  <w:rFonts w:ascii="Calibri" w:eastAsia="Calibri" w:hAnsi="Calibri" w:cs="Calibri"/>
                                  <w:w w:val="117"/>
                                  <w:sz w:val="14"/>
                                </w:rPr>
                                <w:t xml:space="preserve">DF </w:t>
                              </w:r>
                            </w:p>
                          </w:txbxContent>
                        </v:textbox>
                      </v:rect>
                      <v:rect id="Rectangle 165" o:spid="_x0000_s1063" style="position:absolute;left:18714;top:14585;width:600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052DDC0" w14:textId="77777777" w:rsidR="005F51C2" w:rsidRDefault="005F51C2" w:rsidP="00F93137">
                              <w:pPr>
                                <w:spacing w:after="160" w:line="259" w:lineRule="auto"/>
                                <w:jc w:val="left"/>
                              </w:pPr>
                              <w:r>
                                <w:rPr>
                                  <w:rFonts w:ascii="Calibri" w:eastAsia="Calibri" w:hAnsi="Calibri" w:cs="Calibri"/>
                                  <w:sz w:val="14"/>
                                </w:rPr>
                                <w:t>thresholding</w:t>
                              </w:r>
                            </w:p>
                          </w:txbxContent>
                        </v:textbox>
                      </v:rect>
                      <v:shape id="Shape 166" o:spid="_x0000_s1064" style="position:absolute;left:18010;top:18519;width:6126;height:3679;visibility:visible;mso-wrap-style:square;v-text-anchor:top" coordsize="612597,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" path="m,367944r612597,l612597,,,,,367944xe" filled="f" strokecolor="#2c2a28" strokeweight=".5pt">
                        <v:stroke miterlimit="1" joinstyle="miter" endcap="square"/>
                        <v:path arrowok="t" textboxrect="0,0,612597,367944"/>
                      </v:shape>
                      <v:rect id="Rectangle 167" o:spid="_x0000_s1065" style="position:absolute;left:19325;top:19412;width:4723;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6611EDC2" w14:textId="77777777" w:rsidR="005F51C2" w:rsidRDefault="005F51C2" w:rsidP="00F93137">
                              <w:pPr>
                                <w:spacing w:after="160" w:line="259" w:lineRule="auto"/>
                                <w:jc w:val="left"/>
                              </w:pPr>
                              <w:r>
                                <w:rPr>
                                  <w:rFonts w:ascii="Calibri" w:eastAsia="Calibri" w:hAnsi="Calibri" w:cs="Calibri"/>
                                  <w:w w:val="115"/>
                                  <w:sz w:val="14"/>
                                </w:rPr>
                                <w:t>IG-DF-FS</w:t>
                              </w:r>
                            </w:p>
                          </w:txbxContent>
                        </v:textbox>
                      </v:rect>
                      <v:rect id="Rectangle 47464" o:spid="_x0000_s1066" style="position:absolute;left:22737;top:20441;width:40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" filled="f" stroked="f">
                        <v:textbox inset="0,0,0,0">
                          <w:txbxContent>
                            <w:p w14:paraId="58DB119A" w14:textId="77777777" w:rsidR="005F51C2" w:rsidRDefault="005F51C2" w:rsidP="00F93137">
                              <w:pPr>
                                <w:spacing w:after="160" w:line="259" w:lineRule="auto"/>
                                <w:jc w:val="left"/>
                              </w:pPr>
                              <w:r>
                                <w:rPr>
                                  <w:rFonts w:ascii="Calibri" w:eastAsia="Calibri" w:hAnsi="Calibri" w:cs="Calibri"/>
                                  <w:w w:val="115"/>
                                  <w:sz w:val="14"/>
                                </w:rPr>
                                <w:t>)</w:t>
                              </w:r>
                            </w:p>
                          </w:txbxContent>
                        </v:textbox>
                      </v:rect>
                      <v:rect id="Rectangle 47465" o:spid="_x0000_s1067" style="position:absolute;left:19408;top:20441;width:442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" filled="f" stroked="f">
                        <v:textbox inset="0,0,0,0">
                          <w:txbxContent>
                            <w:p w14:paraId="673F30E3" w14:textId="77777777" w:rsidR="005F51C2" w:rsidRDefault="005F51C2" w:rsidP="00F93137">
                              <w:pPr>
                                <w:spacing w:after="160" w:line="259" w:lineRule="auto"/>
                                <w:jc w:val="left"/>
                              </w:pPr>
                              <w:r>
                                <w:rPr>
                                  <w:rFonts w:ascii="Calibri" w:eastAsia="Calibri" w:hAnsi="Calibri" w:cs="Calibri"/>
                                  <w:w w:val="97"/>
                                  <w:sz w:val="14"/>
                                </w:rPr>
                                <w:t>proposed</w:t>
                              </w:r>
                            </w:p>
                          </w:txbxContent>
                        </v:textbox>
                      </v:rect>
                      <v:rect id="Rectangle 47463" o:spid="_x0000_s1068" style="position:absolute;left:19100;top:20441;width:410;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" filled="f" stroked="f">
                        <v:textbox inset="0,0,0,0">
                          <w:txbxContent>
                            <w:p w14:paraId="7E435C89" w14:textId="77777777" w:rsidR="005F51C2" w:rsidRDefault="005F51C2" w:rsidP="00F93137">
                              <w:pPr>
                                <w:spacing w:after="160" w:line="259" w:lineRule="auto"/>
                                <w:jc w:val="left"/>
                              </w:pPr>
                              <w:r>
                                <w:rPr>
                                  <w:rFonts w:ascii="Calibri" w:eastAsia="Calibri" w:hAnsi="Calibri" w:cs="Calibri"/>
                                  <w:w w:val="115"/>
                                  <w:sz w:val="14"/>
                                </w:rPr>
                                <w:t>(</w:t>
                              </w:r>
                            </w:p>
                          </w:txbxContent>
                        </v:textbox>
                      </v:rect>
                      <v:shape id="Shape 169" o:spid="_x0000_s1069" style="position:absolute;left:55180;top:13000;width:6585;height:3679;visibility:visible;mso-wrap-style:square;v-text-anchor:top" coordsize="658495,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" path="m,367944r658495,l658495,,,,,367944xe" filled="f" strokecolor="#2c2a28" strokeweight=".5pt">
                        <v:stroke miterlimit="1" joinstyle="miter" endcap="square"/>
                        <v:path arrowok="t" textboxrect="0,0,658495,367944"/>
                      </v:shape>
                      <v:rect id="Rectangle 170" o:spid="_x0000_s1070" style="position:absolute;left:56014;top:15499;width:26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941FF6F" w14:textId="77777777" w:rsidR="005F51C2" w:rsidRDefault="005F51C2" w:rsidP="00F93137">
                              <w:pPr>
                                <w:spacing w:after="160" w:line="259" w:lineRule="auto"/>
                                <w:jc w:val="left"/>
                              </w:pPr>
                              <w:r>
                                <w:rPr>
                                  <w:rFonts w:ascii="Calibri" w:eastAsia="Calibri" w:hAnsi="Calibri" w:cs="Calibri"/>
                                  <w:sz w:val="14"/>
                                </w:rPr>
                                <w:t xml:space="preserve"> </w:t>
                              </w:r>
                            </w:p>
                          </w:txbxContent>
                        </v:textbox>
                      </v:rect>
                      <v:rect id="Rectangle 171" o:spid="_x0000_s1071" style="position:absolute;left:55651;top:13369;width:693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73F13557" w14:textId="77777777" w:rsidR="005F51C2" w:rsidRDefault="005F51C2" w:rsidP="00F93137">
                              <w:pPr>
                                <w:spacing w:after="160" w:line="259" w:lineRule="auto"/>
                                <w:jc w:val="left"/>
                              </w:pPr>
                              <w:r>
                                <w:rPr>
                                  <w:rFonts w:ascii="Calibri" w:eastAsia="Calibri" w:hAnsi="Calibri" w:cs="Calibri"/>
                                  <w:w w:val="99"/>
                                  <w:sz w:val="14"/>
                                </w:rPr>
                                <w:t>Nonalphabetic</w:t>
                              </w:r>
                            </w:p>
                          </w:txbxContent>
                        </v:textbox>
                      </v:rect>
                      <v:rect id="Rectangle 172" o:spid="_x0000_s1072" style="position:absolute;left:55651;top:14407;width:534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79839BA" w14:textId="77777777" w:rsidR="005F51C2" w:rsidRDefault="005F51C2" w:rsidP="00F93137">
                              <w:pPr>
                                <w:spacing w:after="160" w:line="259" w:lineRule="auto"/>
                                <w:jc w:val="left"/>
                              </w:pPr>
                              <w:r>
                                <w:rPr>
                                  <w:rFonts w:ascii="Calibri" w:eastAsia="Calibri" w:hAnsi="Calibri" w:cs="Calibri"/>
                                  <w:w w:val="99"/>
                                  <w:sz w:val="14"/>
                                </w:rPr>
                                <w:t>removal on</w:t>
                              </w:r>
                            </w:p>
                          </w:txbxContent>
                        </v:textbox>
                      </v:rect>
                      <v:rect id="Rectangle 173" o:spid="_x0000_s1073" style="position:absolute;left:55651;top:15445;width:535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75EB566E" w14:textId="77777777" w:rsidR="005F51C2" w:rsidRDefault="005F51C2" w:rsidP="00F93137">
                              <w:pPr>
                                <w:spacing w:after="160" w:line="259" w:lineRule="auto"/>
                                <w:jc w:val="left"/>
                              </w:pPr>
                              <w:r>
                                <w:rPr>
                                  <w:rFonts w:ascii="Calibri" w:eastAsia="Calibri" w:hAnsi="Calibri" w:cs="Calibri"/>
                                  <w:w w:val="99"/>
                                  <w:sz w:val="14"/>
                                </w:rPr>
                                <w:t>training set</w:t>
                              </w:r>
                            </w:p>
                          </w:txbxContent>
                        </v:textbox>
                      </v:rect>
                      <v:shape id="Shape 174" o:spid="_x0000_s1074" style="position:absolute;left:46604;top:13000;width:6126;height:3679;visibility:visible;mso-wrap-style:square;v-text-anchor:top" coordsize="612584,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" path="m,367944r612584,l612584,,,,,367944xe" filled="f" strokecolor="#2c2a28" strokeweight=".5pt">
                        <v:stroke miterlimit="1" joinstyle="miter" endcap="square"/>
                        <v:path arrowok="t" textboxrect="0,0,612584,367944"/>
                      </v:shape>
                      <v:rect id="Rectangle 175" o:spid="_x0000_s1075" style="position:absolute;left:46684;top:13942;width:793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605FAD33" w14:textId="77777777" w:rsidR="005F51C2" w:rsidRDefault="005F51C2" w:rsidP="00F93137">
                              <w:pPr>
                                <w:spacing w:after="160" w:line="259" w:lineRule="auto"/>
                                <w:jc w:val="left"/>
                              </w:pPr>
                              <w:r>
                                <w:rPr>
                                  <w:rFonts w:ascii="Calibri" w:eastAsia="Calibri" w:hAnsi="Calibri" w:cs="Calibri"/>
                                  <w:w w:val="101"/>
                                  <w:sz w:val="14"/>
                                </w:rPr>
                                <w:t xml:space="preserve">Tokenization on </w:t>
                              </w:r>
                            </w:p>
                          </w:txbxContent>
                        </v:textbox>
                      </v:rect>
                      <v:rect id="Rectangle 176" o:spid="_x0000_s1076" style="position:absolute;left:47503;top:14980;width:535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51846574" w14:textId="77777777" w:rsidR="005F51C2" w:rsidRDefault="005F51C2" w:rsidP="00F93137">
                              <w:pPr>
                                <w:spacing w:after="160" w:line="259" w:lineRule="auto"/>
                                <w:jc w:val="left"/>
                              </w:pPr>
                              <w:r>
                                <w:rPr>
                                  <w:rFonts w:ascii="Calibri" w:eastAsia="Calibri" w:hAnsi="Calibri" w:cs="Calibri"/>
                                  <w:w w:val="99"/>
                                  <w:sz w:val="14"/>
                                </w:rPr>
                                <w:t>training set</w:t>
                              </w:r>
                            </w:p>
                          </w:txbxContent>
                        </v:textbox>
                      </v:rect>
                      <v:shape id="Shape 177" o:spid="_x0000_s1077" style="position:absolute;left:45685;top:6745;width:7964;height:3679;visibility:visible;mso-wrap-style:square;v-text-anchor:top" coordsize="796366,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" path="m,367932r612597,l796366,,183782,,,367932e" filled="f" strokecolor="#2c2a28" strokeweight=".5pt">
                        <v:stroke miterlimit="1" joinstyle="miter" endcap="square"/>
                        <v:path arrowok="t" textboxrect="0,0,796366,367932"/>
                      </v:shape>
                      <v:rect id="Rectangle 178" o:spid="_x0000_s1078" style="position:absolute;left:48347;top:7633;width:351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5F34EA81" w14:textId="77777777" w:rsidR="005F51C2" w:rsidRDefault="005F51C2" w:rsidP="00F93137">
                              <w:pPr>
                                <w:spacing w:after="160" w:line="259" w:lineRule="auto"/>
                                <w:jc w:val="left"/>
                              </w:pPr>
                              <w:r>
                                <w:rPr>
                                  <w:rFonts w:ascii="Calibri" w:eastAsia="Calibri" w:hAnsi="Calibri" w:cs="Calibri"/>
                                  <w:w w:val="95"/>
                                  <w:sz w:val="14"/>
                                </w:rPr>
                                <w:t>Feature</w:t>
                              </w:r>
                            </w:p>
                          </w:txbxContent>
                        </v:textbox>
                      </v:rect>
                      <v:rect id="Rectangle 179" o:spid="_x0000_s1079" style="position:absolute;left:49237;top:8672;width:130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C154F20" w14:textId="77777777" w:rsidR="005F51C2" w:rsidRDefault="005F51C2" w:rsidP="00F93137">
                              <w:pPr>
                                <w:spacing w:after="160" w:line="259" w:lineRule="auto"/>
                                <w:jc w:val="left"/>
                              </w:pPr>
                              <w:r>
                                <w:rPr>
                                  <w:rFonts w:ascii="Calibri" w:eastAsia="Calibri" w:hAnsi="Calibri" w:cs="Calibri"/>
                                  <w:w w:val="90"/>
                                  <w:sz w:val="14"/>
                                </w:rPr>
                                <w:t>set</w:t>
                              </w:r>
                            </w:p>
                          </w:txbxContent>
                        </v:textbox>
                      </v:rect>
                      <v:shape id="Shape 180" o:spid="_x0000_s1080" style="position:absolute;left:38028;top:13000;width:6126;height:3679;visibility:visible;mso-wrap-style:square;v-text-anchor:top" coordsize="612597,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" path="m,367944r612597,l612597,,,,,367944xe" filled="f" strokecolor="#2c2a28" strokeweight=".5pt">
                        <v:stroke miterlimit="1" joinstyle="miter" endcap="square"/>
                        <v:path arrowok="t" textboxrect="0,0,612597,367944"/>
                      </v:shape>
                      <v:rect id="Rectangle 181" o:spid="_x0000_s1081" style="position:absolute;left:38459;top:13834;width:6929;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2889468F" w14:textId="77777777" w:rsidR="005F51C2" w:rsidRDefault="005F51C2" w:rsidP="00F93137">
                              <w:pPr>
                                <w:spacing w:after="160" w:line="259" w:lineRule="auto"/>
                                <w:jc w:val="left"/>
                              </w:pPr>
                              <w:r>
                                <w:rPr>
                                  <w:rFonts w:ascii="Calibri" w:eastAsia="Calibri" w:hAnsi="Calibri" w:cs="Calibri"/>
                                  <w:w w:val="98"/>
                                  <w:sz w:val="14"/>
                                </w:rPr>
                                <w:t>Feature matrix</w:t>
                              </w:r>
                            </w:p>
                          </w:txbxContent>
                        </v:textbox>
                      </v:rect>
                      <v:rect id="Rectangle 182" o:spid="_x0000_s1082" style="position:absolute;left:38747;top:14980;width:602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35649DD0" w14:textId="77777777" w:rsidR="005F51C2" w:rsidRDefault="005F51C2" w:rsidP="00F93137">
                              <w:pPr>
                                <w:spacing w:after="160" w:line="259" w:lineRule="auto"/>
                                <w:jc w:val="left"/>
                              </w:pPr>
                              <w:r>
                                <w:rPr>
                                  <w:rFonts w:ascii="Calibri" w:eastAsia="Calibri" w:hAnsi="Calibri" w:cs="Calibri"/>
                                  <w:sz w:val="14"/>
                                </w:rPr>
                                <w:t>construction</w:t>
                              </w:r>
                            </w:p>
                          </w:txbxContent>
                        </v:textbox>
                      </v:rect>
                      <v:shape id="Shape 183" o:spid="_x0000_s1083" style="position:absolute;left:25938;top:18519;width:7964;height:3679;visibility:visible;mso-wrap-style:square;v-text-anchor:top" coordsize="796366,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" path="m,367944r612585,l796366,,183769,,,367944e" filled="f" strokecolor="#2c2a28" strokeweight=".5pt">
                        <v:stroke miterlimit="1" joinstyle="miter" endcap="square"/>
                        <v:path arrowok="t" textboxrect="0,0,796366,367944"/>
                      </v:shape>
                      <v:rect id="Rectangle 184" o:spid="_x0000_s1084" style="position:absolute;left:28392;top:19344;width:4201;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70070170" w14:textId="77777777" w:rsidR="005F51C2" w:rsidRDefault="005F51C2" w:rsidP="00F93137">
                              <w:pPr>
                                <w:spacing w:after="160" w:line="259" w:lineRule="auto"/>
                                <w:jc w:val="left"/>
                              </w:pPr>
                              <w:r>
                                <w:rPr>
                                  <w:rFonts w:ascii="Calibri" w:eastAsia="Calibri" w:hAnsi="Calibri" w:cs="Calibri"/>
                                  <w:w w:val="101"/>
                                  <w:sz w:val="14"/>
                                </w:rPr>
                                <w:t>IG based</w:t>
                              </w:r>
                            </w:p>
                          </w:txbxContent>
                        </v:textbox>
                      </v:rect>
                      <v:rect id="Rectangle 185" o:spid="_x0000_s1085" style="position:absolute;left:27981;top:20508;width:488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7CF0D76" w14:textId="77777777" w:rsidR="005F51C2" w:rsidRDefault="005F51C2" w:rsidP="00F93137">
                              <w:pPr>
                                <w:spacing w:after="160" w:line="259" w:lineRule="auto"/>
                                <w:jc w:val="left"/>
                              </w:pPr>
                              <w:r>
                                <w:rPr>
                                  <w:rFonts w:ascii="Calibri" w:eastAsia="Calibri" w:hAnsi="Calibri" w:cs="Calibri"/>
                                  <w:w w:val="102"/>
                                  <w:sz w:val="14"/>
                                </w:rPr>
                                <w:t>dictionary</w:t>
                              </w:r>
                            </w:p>
                          </w:txbxContent>
                        </v:textbox>
                      </v:rect>
                      <v:shape id="Shape 186" o:spid="_x0000_s1086" style="position:absolute;left:54262;top:18519;width:7963;height:3679;visibility:visible;mso-wrap-style:square;v-text-anchor:top" coordsize="796366,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" path="m,367944r612584,l796366,,183782,,,367944e" filled="f" strokecolor="#2c2a28" strokeweight=".5pt">
                        <v:stroke miterlimit="1" joinstyle="miter" endcap="square"/>
                        <v:path arrowok="t" textboxrect="0,0,796366,367944"/>
                      </v:shape>
                      <v:rect id="Rectangle 187" o:spid="_x0000_s1087" style="position:absolute;left:56324;top:18888;width:510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3D4457BC" w14:textId="77777777" w:rsidR="005F51C2" w:rsidRDefault="005F51C2" w:rsidP="00F93137">
                              <w:pPr>
                                <w:spacing w:after="160" w:line="259" w:lineRule="auto"/>
                                <w:jc w:val="left"/>
                              </w:pPr>
                              <w:r>
                                <w:rPr>
                                  <w:rFonts w:ascii="Calibri" w:eastAsia="Calibri" w:hAnsi="Calibri" w:cs="Calibri"/>
                                  <w:w w:val="98"/>
                                  <w:sz w:val="14"/>
                                </w:rPr>
                                <w:t xml:space="preserve">Sentiment </w:t>
                              </w:r>
                            </w:p>
                          </w:txbxContent>
                        </v:textbox>
                      </v:rect>
                      <v:rect id="Rectangle 188" o:spid="_x0000_s1088" style="position:absolute;left:56324;top:19926;width:3620;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1E6A868" w14:textId="77777777" w:rsidR="005F51C2" w:rsidRDefault="005F51C2" w:rsidP="00F93137">
                              <w:pPr>
                                <w:spacing w:after="160" w:line="259" w:lineRule="auto"/>
                                <w:jc w:val="left"/>
                              </w:pPr>
                              <w:r>
                                <w:rPr>
                                  <w:rFonts w:ascii="Calibri" w:eastAsia="Calibri" w:hAnsi="Calibri" w:cs="Calibri"/>
                                  <w:w w:val="95"/>
                                  <w:sz w:val="14"/>
                                </w:rPr>
                                <w:t xml:space="preserve">labeled </w:t>
                              </w:r>
                            </w:p>
                          </w:txbxContent>
                        </v:textbox>
                      </v:rect>
                      <v:rect id="Rectangle 189" o:spid="_x0000_s1089" style="position:absolute;left:56324;top:20964;width:312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08D760D9" w14:textId="77777777" w:rsidR="005F51C2" w:rsidRDefault="005F51C2" w:rsidP="00F93137">
                              <w:pPr>
                                <w:spacing w:after="160" w:line="259" w:lineRule="auto"/>
                                <w:jc w:val="left"/>
                              </w:pPr>
                              <w:r>
                                <w:rPr>
                                  <w:rFonts w:ascii="Calibri" w:eastAsia="Calibri" w:hAnsi="Calibri" w:cs="Calibri"/>
                                  <w:w w:val="97"/>
                                  <w:sz w:val="14"/>
                                </w:rPr>
                                <w:t>review</w:t>
                              </w:r>
                            </w:p>
                          </w:txbxContent>
                        </v:textbox>
                      </v:rect>
                      <v:shape id="Shape 190" o:spid="_x0000_s1090" style="position:absolute;left:2082;top:6745;width:6126;height:3679;visibility:visible;mso-wrap-style:square;v-text-anchor:top" coordsize="612585,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" path="m,367932r612585,l612585,,,,,367932xe" filled="f" strokecolor="#2c2a28" strokeweight=".5pt">
                        <v:stroke miterlimit="1" joinstyle="miter" endcap="square"/>
                        <v:path arrowok="t" textboxrect="0,0,612585,367932"/>
                      </v:shape>
                      <v:rect id="Rectangle 191" o:spid="_x0000_s1091" style="position:absolute;left:2806;top:8152;width:5973;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9AB07C0" w14:textId="77777777" w:rsidR="005F51C2" w:rsidRDefault="005F51C2" w:rsidP="00F93137">
                              <w:pPr>
                                <w:spacing w:after="160" w:line="259" w:lineRule="auto"/>
                                <w:jc w:val="left"/>
                              </w:pPr>
                              <w:r>
                                <w:rPr>
                                  <w:rFonts w:ascii="Calibri" w:eastAsia="Calibri" w:hAnsi="Calibri" w:cs="Calibri"/>
                                  <w:w w:val="95"/>
                                  <w:sz w:val="14"/>
                                </w:rPr>
                                <w:t>Read</w:t>
                              </w:r>
                              <w:r>
                                <w:rPr>
                                  <w:rFonts w:ascii="Calibri" w:eastAsia="Calibri" w:hAnsi="Calibri" w:cs="Calibri"/>
                                  <w:spacing w:val="1"/>
                                  <w:w w:val="95"/>
                                  <w:sz w:val="14"/>
                                </w:rPr>
                                <w:t xml:space="preserve"> </w:t>
                              </w:r>
                              <w:r>
                                <w:rPr>
                                  <w:rFonts w:ascii="Calibri" w:eastAsia="Calibri" w:hAnsi="Calibri" w:cs="Calibri"/>
                                  <w:w w:val="95"/>
                                  <w:sz w:val="14"/>
                                </w:rPr>
                                <w:t>dataset</w:t>
                              </w:r>
                            </w:p>
                          </w:txbxContent>
                        </v:textbox>
                      </v:rect>
                      <v:shape id="Shape 192" o:spid="_x0000_s1092" style="position:absolute;left:55180;top:6745;width:6126;height:3679;visibility:visible;mso-wrap-style:square;v-text-anchor:top" coordsize="612598,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" path="m,367932r612598,l612598,,,,,367932xe" filled="f" strokecolor="#2c2a28" strokeweight=".5pt">
                        <v:stroke miterlimit="1" joinstyle="miter" endcap="square"/>
                        <v:path arrowok="t" textboxrect="0,0,612598,367932"/>
                      </v:shape>
                      <v:rect id="Rectangle 193" o:spid="_x0000_s1093" style="position:absolute;left:55904;top:8152;width:5975;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15533F2" w14:textId="77777777" w:rsidR="005F51C2" w:rsidRDefault="005F51C2" w:rsidP="00F93137">
                              <w:pPr>
                                <w:spacing w:after="160" w:line="259" w:lineRule="auto"/>
                                <w:jc w:val="left"/>
                              </w:pPr>
                              <w:r>
                                <w:rPr>
                                  <w:rFonts w:ascii="Calibri" w:eastAsia="Calibri" w:hAnsi="Calibri" w:cs="Calibri"/>
                                  <w:w w:val="95"/>
                                  <w:sz w:val="14"/>
                                </w:rPr>
                                <w:t>Read dataset</w:t>
                              </w:r>
                            </w:p>
                          </w:txbxContent>
                        </v:textbox>
                      </v:rect>
                      <v:shape id="Shape 194" o:spid="_x0000_s1094" style="position:absolute;left:38028;top:18519;width:6126;height:3679;visibility:visible;mso-wrap-style:square;v-text-anchor:top" coordsize="612597,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" path="m,367944r612597,l612597,,,,,367944xe" filled="f" strokecolor="#2c2a28" strokeweight=".5pt">
                        <v:stroke miterlimit="1" joinstyle="miter" endcap="square"/>
                        <v:path arrowok="t" textboxrect="0,0,612597,367944"/>
                      </v:shape>
                      <v:rect id="Rectangle 195" o:spid="_x0000_s1095" style="position:absolute;left:39152;top:18917;width:238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CB6A859" w14:textId="77777777" w:rsidR="005F51C2" w:rsidRDefault="005F51C2" w:rsidP="00F93137">
                              <w:pPr>
                                <w:spacing w:after="160" w:line="259" w:lineRule="auto"/>
                                <w:jc w:val="left"/>
                              </w:pPr>
                              <w:r>
                                <w:rPr>
                                  <w:rFonts w:ascii="Calibri" w:eastAsia="Calibri" w:hAnsi="Calibri" w:cs="Calibri"/>
                                  <w:w w:val="99"/>
                                  <w:sz w:val="14"/>
                                </w:rPr>
                                <w:t>Read</w:t>
                              </w:r>
                            </w:p>
                          </w:txbxContent>
                        </v:textbox>
                      </v:rect>
                      <v:rect id="Rectangle 196" o:spid="_x0000_s1096" style="position:absolute;left:39152;top:19955;width:447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6654B95" w14:textId="77777777" w:rsidR="005F51C2" w:rsidRDefault="005F51C2" w:rsidP="00F93137">
                              <w:pPr>
                                <w:spacing w:after="160" w:line="259" w:lineRule="auto"/>
                                <w:jc w:val="left"/>
                              </w:pPr>
                              <w:r>
                                <w:rPr>
                                  <w:rFonts w:ascii="Calibri" w:eastAsia="Calibri" w:hAnsi="Calibri" w:cs="Calibri"/>
                                  <w:w w:val="101"/>
                                  <w:sz w:val="14"/>
                                </w:rPr>
                                <w:t xml:space="preserve">IG based </w:t>
                              </w:r>
                            </w:p>
                          </w:txbxContent>
                        </v:textbox>
                      </v:rect>
                      <v:rect id="Rectangle 197" o:spid="_x0000_s1097" style="position:absolute;left:39152;top:20994;width:4888;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711404F" w14:textId="77777777" w:rsidR="005F51C2" w:rsidRDefault="005F51C2" w:rsidP="00F93137">
                              <w:pPr>
                                <w:spacing w:after="160" w:line="259" w:lineRule="auto"/>
                                <w:jc w:val="left"/>
                              </w:pPr>
                              <w:r>
                                <w:rPr>
                                  <w:rFonts w:ascii="Calibri" w:eastAsia="Calibri" w:hAnsi="Calibri" w:cs="Calibri"/>
                                  <w:w w:val="102"/>
                                  <w:sz w:val="14"/>
                                </w:rPr>
                                <w:t>dictionary</w:t>
                              </w:r>
                            </w:p>
                          </w:txbxContent>
                        </v:textbox>
                      </v:rect>
                      <v:shape id="Shape 198" o:spid="_x0000_s1098" style="position:absolute;left:38028;top:6745;width:6126;height:3679;visibility:visible;mso-wrap-style:square;v-text-anchor:top" coordsize="612597,36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" path="m,367932r612597,l612597,,,,,367932xe" filled="f" strokecolor="#2c2a28" strokeweight=".5pt">
                        <v:stroke miterlimit="1" joinstyle="miter" endcap="square"/>
                        <v:path arrowok="t" textboxrect="0,0,612597,367932"/>
                      </v:shape>
                      <v:rect id="Rectangle 199" o:spid="_x0000_s1099" style="position:absolute;left:40355;top:7543;width:2387;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6BDD04D7" w14:textId="77777777" w:rsidR="005F51C2" w:rsidRDefault="005F51C2" w:rsidP="00F93137">
                              <w:pPr>
                                <w:spacing w:after="160" w:line="259" w:lineRule="auto"/>
                                <w:jc w:val="left"/>
                              </w:pPr>
                              <w:r>
                                <w:rPr>
                                  <w:rFonts w:ascii="Calibri" w:eastAsia="Calibri" w:hAnsi="Calibri" w:cs="Calibri"/>
                                  <w:w w:val="99"/>
                                  <w:sz w:val="14"/>
                                </w:rPr>
                                <w:t>Read</w:t>
                              </w:r>
                            </w:p>
                          </w:txbxContent>
                        </v:textbox>
                      </v:rect>
                      <v:rect id="Rectangle 200" o:spid="_x0000_s1100" style="position:absolute;left:39056;top:8762;width:5212;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90FACE9" w14:textId="77777777" w:rsidR="005F51C2" w:rsidRDefault="005F51C2" w:rsidP="00F93137">
                              <w:pPr>
                                <w:spacing w:after="160" w:line="259" w:lineRule="auto"/>
                                <w:jc w:val="left"/>
                              </w:pPr>
                              <w:r>
                                <w:rPr>
                                  <w:rFonts w:ascii="Calibri" w:eastAsia="Calibri" w:hAnsi="Calibri" w:cs="Calibri"/>
                                  <w:w w:val="99"/>
                                  <w:sz w:val="14"/>
                                </w:rPr>
                                <w:t>vocabulary</w:t>
                              </w:r>
                            </w:p>
                          </w:txbxContent>
                        </v:textbox>
                      </v:rect>
                      <v:shape id="Shape 201" o:spid="_x0000_s1101" style="position:absolute;left:46604;top:18519;width:6126;height:3679;visibility:visible;mso-wrap-style:square;v-text-anchor:top" coordsize="612584,367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" path="m,367944r612584,l612584,,,,,367944xe" filled="f" strokecolor="#2c2a28" strokeweight=".5pt">
                        <v:stroke miterlimit="1" joinstyle="miter" endcap="square"/>
                        <v:path arrowok="t" textboxrect="0,0,612584,367944"/>
                      </v:shape>
                      <v:rect id="Rectangle 202" o:spid="_x0000_s1102" style="position:absolute;left:47283;top:19926;width:6336;height:1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969236A" w14:textId="77777777" w:rsidR="005F51C2" w:rsidRDefault="005F51C2" w:rsidP="00F93137">
                              <w:pPr>
                                <w:spacing w:after="160" w:line="259" w:lineRule="auto"/>
                                <w:jc w:val="left"/>
                              </w:pPr>
                              <w:r>
                                <w:rPr>
                                  <w:rFonts w:ascii="Calibri" w:eastAsia="Calibri" w:hAnsi="Calibri" w:cs="Calibri"/>
                                  <w:w w:val="102"/>
                                  <w:sz w:val="14"/>
                                </w:rPr>
                                <w:t>Classification</w:t>
                              </w:r>
                            </w:p>
                          </w:txbxContent>
                        </v:textbox>
                      </v:rect>
                      <v:shape id="Shape 203" o:spid="_x0000_s1103" style="position:absolute;left:5145;top:16311;width:0;height:2105;visibility:visible;mso-wrap-style:square;v-text-anchor:top" coordsize="0,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" path="m,l,210477e" filled="f" strokecolor="#2c2a28" strokeweight=".5pt">
                        <v:stroke endcap="round"/>
                        <v:path arrowok="t" textboxrect="0,0,0,210477"/>
                      </v:shape>
                      <v:shape id="Shape 204" o:spid="_x0000_s1104" style="position:absolute;left:4824;top:18093;width:642;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" path="m64224,r,8052c50825,15977,40297,28334,32118,41453,24054,28194,13132,16370,,8052l,127c12738,8446,23787,18453,32118,30798,40564,18453,51752,8052,64224,xe" fillcolor="#2c2a28" stroked="f" strokeweight="0">
                        <v:stroke miterlimit="1" joinstyle="miter" endcap="square"/>
                        <v:path arrowok="t" textboxrect="0,0,64224,41453"/>
                      </v:shape>
                      <v:shape id="Shape 205" o:spid="_x0000_s1105" style="position:absolute;left:13109;top:16396;width:0;height:2123;visibility:visible;mso-wrap-style:square;v-text-anchor:top" coordsize="0,21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" path="m,212268l,e" filled="f" strokecolor="#2c2a28" strokeweight=".5pt">
                        <v:stroke endcap="round"/>
                        <v:path arrowok="t" textboxrect="0,0,0,212268"/>
                      </v:shape>
                      <v:shape id="Shape 206" o:spid="_x0000_s1106" style="position:absolute;left:12788;top:16305;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" path="m32118,v8052,13259,18974,25083,32106,33401l64224,41326c51498,33007,40437,23000,32118,10655,23673,23000,12484,33401,,41453l,33401c13398,25464,23927,13119,32118,xe" fillcolor="#2c2a28" stroked="f" strokeweight="0">
                        <v:stroke miterlimit="1" joinstyle="miter" endcap="square"/>
                        <v:path arrowok="t" textboxrect="0,0,64224,41453"/>
                      </v:shape>
                      <v:shape id="Shape 207" o:spid="_x0000_s1107" style="position:absolute;left:13109;top:10509;width:0;height:2123;visibility:visible;mso-wrap-style:square;v-text-anchor:top" coordsize="0,21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" path="m,212268l,e" filled="f" strokecolor="#2c2a28" strokeweight=".5pt">
                        <v:stroke endcap="round"/>
                        <v:path arrowok="t" textboxrect="0,0,0,212268"/>
                      </v:shape>
                      <v:shape id="Shape 208" o:spid="_x0000_s1108" style="position:absolute;left:12788;top:10418;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" path="m32118,v8052,13259,18974,25083,32106,33401l64224,41326c51498,33007,40437,23000,32118,10655,23673,23000,12484,33401,,41453l,33401c13398,25464,23927,13119,32118,xe" fillcolor="#2c2a28" stroked="f" strokeweight="0">
                        <v:stroke miterlimit="1" joinstyle="miter" endcap="square"/>
                        <v:path arrowok="t" textboxrect="0,0,64224,41453"/>
                      </v:shape>
                      <v:shape id="Shape 209" o:spid="_x0000_s1109" style="position:absolute;left:21073;top:10424;width:0;height:2105;visibility:visible;mso-wrap-style:square;v-text-anchor:top" coordsize="0,2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" path="m,l,210464e" filled="f" strokecolor="#2c2a28" strokeweight=".5pt">
                        <v:stroke endcap="round"/>
                        <v:path arrowok="t" textboxrect="0,0,0,210464"/>
                      </v:shape>
                      <v:shape id="Shape 210" o:spid="_x0000_s1110" style="position:absolute;left:20751;top:12206;width:643;height:415;visibility:visible;mso-wrap-style:square;v-text-anchor:top" coordsize="64224,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" path="m64224,r,8052c50826,15989,40297,28334,32118,41465,24054,28194,13145,16370,,8052l,127c12738,8446,23787,18453,32118,30798,40564,18453,51753,8052,64224,xe" fillcolor="#2c2a28" stroked="f" strokeweight="0">
                        <v:stroke miterlimit="1" joinstyle="miter" endcap="square"/>
                        <v:path arrowok="t" textboxrect="0,0,64224,41465"/>
                      </v:shape>
                      <v:shape id="Shape 211" o:spid="_x0000_s1111" style="position:absolute;left:21073;top:16311;width:0;height:2105;visibility:visible;mso-wrap-style:square;v-text-anchor:top" coordsize="0,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" path="m,l,210477e" filled="f" strokecolor="#2c2a28" strokeweight=".5pt">
                        <v:stroke endcap="round"/>
                        <v:path arrowok="t" textboxrect="0,0,0,210477"/>
                      </v:shape>
                      <v:shape id="Shape 212" o:spid="_x0000_s1112" style="position:absolute;left:20751;top:18093;width:643;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" path="m64224,r,8052c50826,15977,40297,28334,32118,41453,24054,28194,13145,16370,,8052l,127c12738,8446,23787,18453,32118,30798,40564,18453,51753,8052,64224,xe" fillcolor="#2c2a28" stroked="f" strokeweight="0">
                        <v:stroke miterlimit="1" joinstyle="miter" endcap="square"/>
                        <v:path arrowok="t" textboxrect="0,0,64224,41453"/>
                      </v:shape>
                      <v:shape id="Shape 213" o:spid="_x0000_s1113" style="position:absolute;left:24136;top:8585;width:2654;height:11774;visibility:visible;mso-wrap-style:square;v-text-anchor:top" coordsize="265468,117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" path="m,1177404r91885,l91885,,265468,e" filled="f" strokecolor="#2c2a28" strokeweight=".5pt">
                        <v:stroke endcap="round"/>
                        <v:path arrowok="t" textboxrect="0,0,265468,1177404"/>
                      </v:shape>
                      <v:shape id="Shape 214" o:spid="_x0000_s1114" style="position:absolute;left:26468;top:8264;width:414;height:642;visibility:visible;mso-wrap-style:square;v-text-anchor:top" coordsize="41466,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" path="m,l8065,v7924,13398,20269,23927,33401,32106c28207,40170,16383,51092,8065,64224r-7925,c8446,51486,18453,40437,30810,32106,18453,23660,8065,12471,,xe" fillcolor="#2c2a28" stroked="f" strokeweight="0">
                        <v:stroke miterlimit="1" joinstyle="miter" endcap="square"/>
                        <v:path arrowok="t" textboxrect="0,0,41466,64224"/>
                      </v:shape>
                      <v:shape id="Shape 215" o:spid="_x0000_s1115" style="position:absolute;left:29920;top:10424;width:0;height:2105;visibility:visible;mso-wrap-style:square;v-text-anchor:top" coordsize="0,2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" path="m,l,210464e" filled="f" strokecolor="#2c2a28" strokeweight=".5pt">
                        <v:stroke endcap="round"/>
                        <v:path arrowok="t" textboxrect="0,0,0,210464"/>
                      </v:shape>
                      <v:shape id="Shape 216" o:spid="_x0000_s1116" style="position:absolute;left:29599;top:12206;width:642;height:415;visibility:visible;mso-wrap-style:square;v-text-anchor:top" coordsize="64224,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" path="m64224,r,8052c50826,15989,40297,28334,32118,41465,24054,28194,13145,16370,,8052l,127c12738,8446,23800,18453,32118,30798,40564,18453,51753,8052,64224,xe" fillcolor="#2c2a28" stroked="f" strokeweight="0">
                        <v:stroke miterlimit="1" joinstyle="miter" endcap="square"/>
                        <v:path arrowok="t" textboxrect="0,0,64224,41465"/>
                      </v:shape>
                      <v:shape id="Shape 217" o:spid="_x0000_s1117" style="position:absolute;left:29920;top:16311;width:0;height:2105;visibility:visible;mso-wrap-style:square;v-text-anchor:top" coordsize="0,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" path="m,l,210477e" filled="f" strokecolor="#2c2a28" strokeweight=".5pt">
                        <v:stroke endcap="round"/>
                        <v:path arrowok="t" textboxrect="0,0,0,210477"/>
                      </v:shape>
                      <v:shape id="Shape 218" o:spid="_x0000_s1118" style="position:absolute;left:29599;top:18093;width:642;height:415;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" path="m64224,r,8052c50826,15977,40297,28334,32118,41453,24054,28194,13145,16370,,8052l,127c12738,8446,23800,18453,32118,30798,40564,18453,51753,8052,64224,xe" fillcolor="#2c2a28" stroked="f" strokeweight="0">
                        <v:stroke miterlimit="1" joinstyle="miter" endcap="square"/>
                        <v:path arrowok="t" textboxrect="0,0,64224,41453"/>
                      </v:shape>
                      <v:shape id="Shape 219" o:spid="_x0000_s1119" style="position:absolute;left:5145;top:10424;width:0;height:2105;visibility:visible;mso-wrap-style:square;v-text-anchor:top" coordsize="0,21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" path="m,l,210464e" filled="f" strokecolor="#2c2a28" strokeweight=".5pt">
                        <v:stroke endcap="round"/>
                        <v:path arrowok="t" textboxrect="0,0,0,210464"/>
                      </v:shape>
                      <v:shape id="Shape 220" o:spid="_x0000_s1120" style="position:absolute;left:4824;top:12206;width:642;height:415;visibility:visible;mso-wrap-style:square;v-text-anchor:top" coordsize="64224,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" path="m64224,r,8052c50825,15989,40297,28334,32118,41465,24054,28194,13132,16370,,8052l,127c12738,8446,23787,18453,32118,30798,40564,18453,51752,8052,64224,xe" fillcolor="#2c2a28" stroked="f" strokeweight="0">
                        <v:stroke miterlimit="1" joinstyle="miter" endcap="square"/>
                        <v:path arrowok="t" textboxrect="0,0,64224,41465"/>
                      </v:shape>
                      <v:shape id="Shape 221" o:spid="_x0000_s1121" style="position:absolute;left:58243;top:10424;width:0;height:2473;visibility:visible;mso-wrap-style:square;v-text-anchor:top" coordsize="0,24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" path="m,l,247256e" filled="f" strokecolor="#2c2a28" strokeweight=".5pt">
                        <v:stroke endcap="round"/>
                        <v:path arrowok="t" textboxrect="0,0,0,247256"/>
                      </v:shape>
                      <v:shape id="Shape 222" o:spid="_x0000_s1122" style="position:absolute;left:57922;top:12574;width:642;height:415;visibility:visible;mso-wrap-style:square;v-text-anchor:top" coordsize="64211,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" path="m64211,r,8064c50826,15989,40297,28334,32105,41465,24041,28207,13132,16383,,8064l,140c12726,8445,23787,18466,32105,30810,40551,18466,51740,8064,64211,xe" fillcolor="#2c2a28" stroked="f" strokeweight="0">
                        <v:stroke miterlimit="1" joinstyle="miter" endcap="square"/>
                        <v:path arrowok="t" textboxrect="0,0,64211,41465"/>
                      </v:shape>
                      <v:shape id="Shape 223" o:spid="_x0000_s1123" style="position:absolute;left:49667;top:10509;width:0;height:2491;visibility:visible;mso-wrap-style:square;v-text-anchor:top" coordsize="0,24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" path="m,249060l,e" filled="f" strokecolor="#2c2a28" strokeweight=".5pt">
                        <v:stroke endcap="round"/>
                        <v:path arrowok="t" textboxrect="0,0,0,249060"/>
                      </v:shape>
                      <v:shape id="Shape 224" o:spid="_x0000_s1124" style="position:absolute;left:49346;top:10418;width:642;height:414;visibility:visible;mso-wrap-style:square;v-text-anchor:top" coordsize="64224,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" path="m32106,v8064,13259,18986,25083,32118,33401l64224,41326c51486,33007,40437,23000,32106,10655,23660,23000,12484,33401,,41453l,33401c13398,25464,23927,13119,32106,xe" fillcolor="#2c2a28" stroked="f" strokeweight="0">
                        <v:stroke miterlimit="1" joinstyle="miter" endcap="square"/>
                        <v:path arrowok="t" textboxrect="0,0,64224,41453"/>
                      </v:shape>
                      <v:shape id="Shape 225" o:spid="_x0000_s1125" style="position:absolute;left:44256;top:8585;width:2348;height:0;visibility:visible;mso-wrap-style:square;v-text-anchor:top" coordsize="2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" path="m234798,l,e" filled="f" strokecolor="#2c2a28" strokeweight=".5pt">
                        <v:stroke endcap="round"/>
                        <v:path arrowok="t" textboxrect="0,0,234798,0"/>
                      </v:shape>
                      <v:shape id="Shape 226" o:spid="_x0000_s1126" style="position:absolute;left:44164;top:8264;width:415;height:642;visibility:visible;mso-wrap-style:square;v-text-anchor:top" coordsize="41466,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" path="m33414,r7925,c33020,12738,23013,23800,10668,32118v12345,8446,22746,19635,30798,32106l33414,64224c25476,50826,13132,40297,,32118,13259,24054,25083,13145,33414,xe" fillcolor="#2c2a28" stroked="f" strokeweight="0">
                        <v:stroke miterlimit="1" joinstyle="miter" endcap="square"/>
                        <v:path arrowok="t" textboxrect="0,0,41466,64224"/>
                      </v:shape>
                      <v:shape id="Shape 227" o:spid="_x0000_s1127" style="position:absolute;left:41091;top:10424;width:0;height:2473;visibility:visible;mso-wrap-style:square;v-text-anchor:top" coordsize="0,24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" path="m,l,247256e" filled="f" strokecolor="#2c2a28" strokeweight=".5pt">
                        <v:stroke endcap="round"/>
                        <v:path arrowok="t" textboxrect="0,0,0,247256"/>
                      </v:shape>
                      <v:shape id="Shape 228" o:spid="_x0000_s1128" style="position:absolute;left:40770;top:12574;width:642;height:415;visibility:visible;mso-wrap-style:square;v-text-anchor:top" coordsize="64211,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" path="m64211,r,8064c50813,15989,40284,28334,32105,41465,24041,28207,13132,16383,,8064l,140c12726,8445,23787,18466,32105,30810,40551,18466,51740,8064,64211,xe" fillcolor="#2c2a28" stroked="f" strokeweight="0">
                        <v:stroke miterlimit="1" joinstyle="miter" endcap="square"/>
                        <v:path arrowok="t" textboxrect="0,0,64211,41465"/>
                      </v:shape>
                      <v:shape id="Shape 229" o:spid="_x0000_s1129" style="position:absolute;left:41091;top:16679;width:0;height:1737;visibility:visible;mso-wrap-style:square;v-text-anchor:top" coordsize="0,1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" path="m,l,173685e" filled="f" strokecolor="#2c2a28" strokeweight=".5pt">
                        <v:stroke endcap="round"/>
                        <v:path arrowok="t" textboxrect="0,0,0,173685"/>
                      </v:shape>
                      <v:shape id="Shape 230" o:spid="_x0000_s1130" style="position:absolute;left:40770;top:18093;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" path="m64211,r,8052c50813,15977,40284,28334,32105,41453,24041,28194,13132,16370,,8052l,127c12726,8446,23787,18453,32105,30798,40551,18453,51740,8052,64211,xe" fillcolor="#2c2a28" stroked="f" strokeweight="0">
                        <v:stroke miterlimit="1" joinstyle="miter" endcap="square"/>
                        <v:path arrowok="t" textboxrect="0,0,64211,41453"/>
                      </v:shape>
                      <v:shape id="Shape 231" o:spid="_x0000_s1131" style="position:absolute;left:44154;top:20359;width:2330;height:0;visibility:visible;mso-wrap-style:square;v-text-anchor:top" coordsize="232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" path="m,l232994,e" filled="f" strokecolor="#2c2a28" strokeweight=".5pt">
                        <v:stroke endcap="round"/>
                        <v:path arrowok="t" textboxrect="0,0,232994,0"/>
                      </v:shape>
                      <v:shape id="Shape 232" o:spid="_x0000_s1132" style="position:absolute;left:46161;top:20038;width:415;height:642;visibility:visible;mso-wrap-style:square;v-text-anchor:top" coordsize="41453,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" path="m,l8052,v7937,13386,20282,23927,33401,32106c28194,40170,16370,51079,8052,64211r-7925,c8446,51486,18453,40424,30797,32106,18453,23660,8052,12471,,xe" fillcolor="#2c2a28" stroked="f" strokeweight="0">
                        <v:stroke miterlimit="1" joinstyle="miter" endcap="square"/>
                        <v:path arrowok="t" textboxrect="0,0,41453,64211"/>
                      </v:shape>
                      <v:shape id="Shape 233" o:spid="_x0000_s1133" style="position:absolute;left:52730;top:20359;width:2330;height:0;visibility:visible;mso-wrap-style:square;v-text-anchor:top" coordsize="232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" path="m,l232994,e" filled="f" strokecolor="#2c2a28" strokeweight=".5pt">
                        <v:stroke endcap="round"/>
                        <v:path arrowok="t" textboxrect="0,0,232994,0"/>
                      </v:shape>
                      <v:shape id="Shape 234" o:spid="_x0000_s1134" style="position:absolute;left:54737;top:20038;width:415;height:642;visibility:visible;mso-wrap-style:square;v-text-anchor:top" coordsize="41466,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" path="m,l8065,v7924,13386,20269,23927,33401,32106c28207,40170,16383,51079,8065,64211r-7925,c8446,51486,18453,40424,30810,32106,18453,23660,8065,12471,,xe" fillcolor="#2c2a28" stroked="f" strokeweight="0">
                        <v:stroke miterlimit="1" joinstyle="miter" endcap="square"/>
                        <v:path arrowok="t" textboxrect="0,0,41466,64211"/>
                      </v:shape>
                      <v:shape id="Shape 235" o:spid="_x0000_s1135" style="position:absolute;left:32983;top:20359;width:4924;height:0;visibility:visible;mso-wrap-style:square;v-text-anchor:top" coordsize="492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" path="m,l492480,e" filled="f" strokecolor="#2c2a28" strokeweight=".5pt">
                        <v:stroke endcap="round"/>
                        <v:path arrowok="t" textboxrect="0,0,492480,0"/>
                      </v:shape>
                      <v:shape id="Shape 236" o:spid="_x0000_s1136" style="position:absolute;left:37585;top:20038;width:414;height:642;visibility:visible;mso-wrap-style:square;v-text-anchor:top" coordsize="41466,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" path="m,l8065,v7924,13386,20269,23927,33401,32106c28207,40170,16383,51079,8065,64211r-7938,c8446,51486,18453,40424,30810,32106,18453,23660,8065,12471,,xe" fillcolor="#2c2a28" stroked="f" strokeweight="0">
                        <v:stroke miterlimit="1" joinstyle="miter" endcap="square"/>
                        <v:path arrowok="t" textboxrect="0,0,41466,64211"/>
                      </v:shape>
                      <v:shape id="Shape 237" o:spid="_x0000_s1137" style="position:absolute;left:32983;top:8585;width:4961;height:0;visibility:visible;mso-wrap-style:square;v-text-anchor:top" coordsize="496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" path="m,l496088,e" filled="f" strokecolor="#2c2a28" strokeweight=".5pt">
                        <v:stroke endcap="round"/>
                        <v:path arrowok="t" textboxrect="0,0,496088,0"/>
                      </v:shape>
                      <v:shape id="Shape 238" o:spid="_x0000_s1138" style="position:absolute;left:37621;top:8264;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" path="m,l8052,v7937,13398,20282,23927,33401,32106c28194,40170,16370,51092,8052,64224r-7925,c8446,51486,18453,40437,30797,32106,18453,23660,8052,12471,,xe" fillcolor="#2c2a28" stroked="f" strokeweight="0">
                        <v:stroke miterlimit="1" joinstyle="miter" endcap="square"/>
                        <v:path arrowok="t" textboxrect="0,0,41453,64224"/>
                      </v:shape>
                      <v:shape id="Shape 239" o:spid="_x0000_s1139" style="position:absolute;left:244;top:1226;width:24775;height:7359;visibility:visible;mso-wrap-style:square;v-text-anchor:top" coordsize="2477440,73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" path="m2477440,l,,,735876r173546,e" filled="f" strokecolor="#2c2a28" strokeweight=".5pt">
                        <v:stroke endcap="round"/>
                        <v:path arrowok="t" textboxrect="0,0,2477440,735876"/>
                      </v:shape>
                      <v:shape id="Shape 240" o:spid="_x0000_s1140" style="position:absolute;left:1657;top:8264;width:415;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" path="m,l8052,v7925,13398,20282,23927,33401,32106c28194,40170,16370,51092,8052,64224r-7925,c8446,51486,18453,40437,30798,32106,18453,23660,8052,12471,,xe" fillcolor="#2c2a28" stroked="f" strokeweight="0">
                        <v:stroke miterlimit="1" joinstyle="miter" endcap="square"/>
                        <v:path arrowok="t" textboxrect="0,0,41453,64224"/>
                      </v:shape>
                      <v:shape id="Shape 241" o:spid="_x0000_s1141" style="position:absolute;left:31145;top:1226;width:27098;height:5416;visibility:visible;mso-wrap-style:square;v-text-anchor:top" coordsize="2709850,54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" path="m,l2709850,r,541617e" filled="f" strokecolor="#2c2a28" strokeweight=".5pt">
                        <v:stroke endcap="round"/>
                        <v:path arrowok="t" textboxrect="0,0,2709850,541617"/>
                      </v:shape>
                      <v:shape id="Shape 242" o:spid="_x0000_s1142" style="position:absolute;left:57922;top:6319;width:642;height:415;visibility:visible;mso-wrap-style:square;v-text-anchor:top" coordsize="64211,4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" path="m64211,r,8052c50826,15977,40297,28334,32105,41453,24041,28194,13132,16370,,8052l,127c12726,8446,23787,18453,32105,30798,40551,18453,51740,8052,64211,xe" fillcolor="#2c2a28" stroked="f" strokeweight="0">
                        <v:stroke miterlimit="1" joinstyle="miter" endcap="square"/>
                        <v:path arrowok="t" textboxrect="0,0,64211,41453"/>
                      </v:shape>
                      <v:shape id="Shape 243" o:spid="_x0000_s1143" style="position:absolute;left:47175;top:22198;width:11068;height:3557;visibility:visible;mso-wrap-style:square;v-text-anchor:top" coordsize="1106881,3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" path="m1106881,r,355676l,355676e" filled="f" strokecolor="#2c2a28" strokeweight=".5pt">
                        <v:stroke endcap="round"/>
                        <v:path arrowok="t" textboxrect="0,0,1106881,355676"/>
                      </v:shape>
                      <v:shape id="Shape 244" o:spid="_x0000_s1144" style="position:absolute;left:47083;top:25434;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" path="m33401,r7925,c33007,12738,23000,23787,10656,32118v12344,8446,22745,19622,30797,32106l33401,64224c25464,50826,13119,40297,,32118,13246,24054,25083,13145,33401,xe" fillcolor="#2c2a28" stroked="f" strokeweight="0">
                        <v:stroke miterlimit="1" joinstyle="miter" endcap="square"/>
                        <v:path arrowok="t" textboxrect="0,0,41453,64224"/>
                      </v:shape>
                      <v:shape id="Shape 245" o:spid="_x0000_s1145" style="position:absolute;left:29920;top:22198;width:10906;height:3557;visibility:visible;mso-wrap-style:square;v-text-anchor:top" coordsize="1090625,3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" path="m,l,355676r1090625,e" filled="f" strokecolor="#2c2a28" strokeweight=".5pt">
                        <v:stroke endcap="round"/>
                        <v:path arrowok="t" textboxrect="0,0,1090625,355676"/>
                      </v:shape>
                      <v:shape id="Shape 246" o:spid="_x0000_s1146" style="position:absolute;left:40503;top:25434;width:415;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" path="m,l8052,v7925,13398,20282,23927,33401,32118c28194,40170,16370,51092,8052,64224r-7925,c8446,51498,18453,40437,30797,32118,18453,23673,8052,12484,,xe" fillcolor="#2c2a28" stroked="f" strokeweight="0">
                        <v:stroke miterlimit="1" joinstyle="miter" endcap="square"/>
                        <v:path arrowok="t" textboxrect="0,0,41453,64224"/>
                      </v:shape>
                      <v:shape id="Shape 247" o:spid="_x0000_s1147" style="position:absolute;left:52832;top:14840;width:2348;height:0;visibility:visible;mso-wrap-style:square;v-text-anchor:top" coordsize="2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" path="m234798,l,e" filled="f" strokecolor="#2c2a28" strokeweight=".5pt">
                        <v:stroke endcap="round"/>
                        <v:path arrowok="t" textboxrect="0,0,234798,0"/>
                      </v:shape>
                      <v:shape id="Shape 248" o:spid="_x0000_s1148" style="position:absolute;left:52741;top:14519;width:414;height:642;visibility:visible;mso-wrap-style:square;v-text-anchor:top" coordsize="41453,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" path="m33401,r7925,c33007,12725,23000,23787,10656,32106v12344,8445,22745,19634,30797,32105l33401,64211c25476,50813,13119,40284,,32106,13259,24041,25083,13132,33401,xe" fillcolor="#2c2a28" stroked="f" strokeweight="0">
                        <v:stroke miterlimit="1" joinstyle="miter" endcap="square"/>
                        <v:path arrowok="t" textboxrect="0,0,41453,64211"/>
                      </v:shape>
                      <v:shape id="Shape 249" o:spid="_x0000_s1149" style="position:absolute;left:16172;top:8585;width:1735;height:0;visibility:visible;mso-wrap-style:square;v-text-anchor:top" coordsize="173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" path="m,l173545,e" filled="f" strokecolor="#2c2a28" strokeweight=".5pt">
                        <v:stroke endcap="round"/>
                        <v:path arrowok="t" textboxrect="0,0,173545,0"/>
                      </v:shape>
                      <v:shape id="Shape 250" o:spid="_x0000_s1150" style="position:absolute;left:17585;top:8264;width:414;height:642;visibility:visible;mso-wrap-style:square;v-text-anchor:top" coordsize="41453,6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" path="m,l8052,v7937,13398,20282,23927,33401,32106c28207,40170,16370,51092,8052,64224r-7925,c8446,51486,18453,40437,30798,32106,18453,23660,8052,12471,,xe" fillcolor="#2c2a28" stroked="f" strokeweight="0">
                        <v:stroke miterlimit="1" joinstyle="miter" endcap="square"/>
                        <v:path arrowok="t" textboxrect="0,0,41453,64224"/>
                      </v:shape>
                      <v:shape id="Shape 251" o:spid="_x0000_s1151" style="position:absolute;left:8208;top:20359;width:1704;height:0;visibility:visible;mso-wrap-style:square;v-text-anchor:top" coordsize="170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" path="m,l170409,e" filled="f" strokecolor="#2c2a28" strokeweight=".5pt">
                        <v:stroke endcap="round"/>
                        <v:path arrowok="t" textboxrect="0,0,170409,0"/>
                      </v:shape>
                      <v:shape id="Shape 252" o:spid="_x0000_s1152" style="position:absolute;left:9590;top:20038;width:414;height:642;visibility:visible;mso-wrap-style:square;v-text-anchor:top" coordsize="41453,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" path="m,l8052,v7925,13386,20282,23927,33401,32106c28194,40170,16370,51079,8052,64211r-7925,c8446,51486,18453,40424,30797,32106,18453,23660,8052,12471,,xe" fillcolor="#2c2a28" stroked="f" strokeweight="0">
                        <v:stroke miterlimit="1" joinstyle="miter" endcap="square"/>
                        <v:path arrowok="t" textboxrect="0,0,41453,64211"/>
                      </v:shape>
                      <w10:wrap type="topAndBottom"/>
                    </v:group>
                  </w:pict>
                </mc:Fallback>
              </mc:AlternateContent>
            </w:r>
            <w:commentRangeEnd w:id="442"/>
            <w:r w:rsidR="002A426C">
              <w:rPr>
                <w:rStyle w:val="CommentReference"/>
                <w:rFonts w:eastAsia="SimSun"/>
                <w:noProof/>
                <w:snapToGrid/>
                <w:lang w:eastAsia="zh-CN" w:bidi="ar-SA"/>
              </w:rPr>
              <w:commentReference w:id="442"/>
            </w:r>
            <w:commentRangeStart w:id="443"/>
          </w:p>
          <w:p w14:paraId="53DF3CA8" w14:textId="6BF96299" w:rsidR="00F93137" w:rsidRPr="00F23BEE" w:rsidRDefault="00F93137" w:rsidP="00E41A3B">
            <w:pPr>
              <w:pStyle w:val="MDPI511onefigurecaption"/>
              <w:rPr>
                <w:noProof w:val="0"/>
              </w:rPr>
            </w:pPr>
            <w:r w:rsidRPr="00F23BEE">
              <w:rPr>
                <w:noProof w:val="0"/>
              </w:rPr>
              <w:t>Figure 1: Classification flowchart</w:t>
            </w:r>
            <w:ins w:id="444" w:author="Author" w:date="2021-01-22T15:54:00Z">
              <w:r w:rsidR="003924A1" w:rsidRPr="00F23BEE">
                <w:rPr>
                  <w:noProof w:val="0"/>
                </w:rPr>
                <w:t xml:space="preserve"> of the proposed method</w:t>
              </w:r>
            </w:ins>
            <w:r w:rsidRPr="00F23BEE">
              <w:rPr>
                <w:noProof w:val="0"/>
              </w:rPr>
              <w:t>.</w:t>
            </w:r>
            <w:commentRangeEnd w:id="443"/>
            <w:r w:rsidRPr="00F23BEE">
              <w:rPr>
                <w:rStyle w:val="CommentReference"/>
                <w:noProof w:val="0"/>
                <w:lang w:bidi="ar-SA"/>
              </w:rPr>
              <w:commentReference w:id="443"/>
            </w:r>
          </w:p>
        </w:tc>
      </w:tr>
    </w:tbl>
    <w:p w14:paraId="083FC58E" w14:textId="67FEC4A6" w:rsidR="00F93137" w:rsidRPr="00F23BEE" w:rsidRDefault="00F93137" w:rsidP="00F93137">
      <w:pPr>
        <w:pStyle w:val="MDPI31text"/>
      </w:pPr>
    </w:p>
    <w:p w14:paraId="1D7F8470" w14:textId="648D5333" w:rsidR="00FA7285" w:rsidRPr="00F23BEE" w:rsidRDefault="00FA7285" w:rsidP="00E41A3B">
      <w:pPr>
        <w:pStyle w:val="MDPI31text"/>
      </w:pPr>
    </w:p>
    <w:p w14:paraId="642F3489" w14:textId="00E5692E" w:rsidR="00FA7285" w:rsidRPr="00F23BEE" w:rsidRDefault="002B1D9C" w:rsidP="00B46ABD">
      <w:pPr>
        <w:pStyle w:val="MDPI31text"/>
        <w:rPr>
          <w:ins w:id="445" w:author="Author" w:date="2021-01-21T23:20:00Z"/>
        </w:rPr>
      </w:pPr>
      <w:r w:rsidRPr="00F23BEE">
        <w:t xml:space="preserve">Similar to the dictionary construction phase, </w:t>
      </w:r>
      <w:ins w:id="446" w:author="Author" w:date="2021-01-21T13:35:00Z">
        <w:r w:rsidR="00BE4676" w:rsidRPr="00F23BEE">
          <w:t xml:space="preserve">the </w:t>
        </w:r>
      </w:ins>
      <w:r w:rsidRPr="00F23BEE">
        <w:t xml:space="preserve">classification phase </w:t>
      </w:r>
      <w:commentRangeStart w:id="447"/>
      <w:del w:id="448" w:author="Author" w:date="2021-01-21T13:35:00Z">
        <w:r w:rsidRPr="00F23BEE" w:rsidDel="00BE4676">
          <w:delText xml:space="preserve">also </w:delText>
        </w:r>
        <w:commentRangeEnd w:id="447"/>
        <w:r w:rsidR="00BE4676" w:rsidRPr="00F23BEE" w:rsidDel="00BE4676">
          <w:rPr>
            <w:rStyle w:val="CommentReference"/>
          </w:rPr>
          <w:commentReference w:id="447"/>
        </w:r>
      </w:del>
      <w:r w:rsidRPr="00F23BEE">
        <w:t xml:space="preserve">consists of preprocessing and feature construction. </w:t>
      </w:r>
      <w:del w:id="449" w:author="Author" w:date="2021-01-21T13:36:00Z">
        <w:r w:rsidRPr="00F23BEE" w:rsidDel="00BE4676">
          <w:delText>On the contrary,</w:delText>
        </w:r>
      </w:del>
      <w:ins w:id="450" w:author="Author" w:date="2021-01-21T13:36:00Z">
        <w:r w:rsidR="00BE4676" w:rsidRPr="00F23BEE">
          <w:t>In contrast to the dictionary construction phase,</w:t>
        </w:r>
      </w:ins>
      <w:r w:rsidRPr="00F23BEE">
        <w:t xml:space="preserve"> it uses the constructed dictionary instead of selecting </w:t>
      </w:r>
      <w:del w:id="451" w:author="Author" w:date="2021-01-21T13:37:00Z">
        <w:r w:rsidRPr="00F23BEE" w:rsidDel="00BE4676">
          <w:delText xml:space="preserve">feature </w:delText>
        </w:r>
      </w:del>
      <w:ins w:id="452" w:author="Author" w:date="2021-01-21T13:37:00Z">
        <w:r w:rsidR="00BE4676" w:rsidRPr="00F23BEE">
          <w:t xml:space="preserve">features </w:t>
        </w:r>
      </w:ins>
      <w:r w:rsidRPr="00F23BEE">
        <w:t xml:space="preserve">and constructs another dictionary. </w:t>
      </w:r>
      <w:del w:id="453" w:author="Author" w:date="2021-01-21T13:37:00Z">
        <w:r w:rsidRPr="00F23BEE" w:rsidDel="00BE4676">
          <w:delText>The result of this phase is sentiment labeled</w:delText>
        </w:r>
      </w:del>
      <w:ins w:id="454" w:author="Author" w:date="2021-01-21T13:37:00Z">
        <w:r w:rsidR="00BE4676" w:rsidRPr="00F23BEE">
          <w:t>This phase yields sentiment labeling of</w:t>
        </w:r>
      </w:ins>
      <w:r w:rsidRPr="00F23BEE">
        <w:t xml:space="preserve"> movie </w:t>
      </w:r>
      <w:del w:id="455" w:author="Author" w:date="2021-01-21T13:37:00Z">
        <w:r w:rsidRPr="00F23BEE" w:rsidDel="00BE4676">
          <w:delText>review</w:delText>
        </w:r>
      </w:del>
      <w:ins w:id="456" w:author="Author" w:date="2021-01-21T13:37:00Z">
        <w:r w:rsidR="00BE4676" w:rsidRPr="00F23BEE">
          <w:t>reviews</w:t>
        </w:r>
      </w:ins>
      <w:r w:rsidRPr="00F23BEE">
        <w:t>.</w:t>
      </w:r>
    </w:p>
    <w:p w14:paraId="30CDE354" w14:textId="77777777" w:rsidR="00B46ABD" w:rsidRPr="00F23BEE" w:rsidRDefault="00B46ABD" w:rsidP="00E41A3B">
      <w:pPr>
        <w:pStyle w:val="MDPI31text"/>
      </w:pPr>
    </w:p>
    <w:p w14:paraId="64BA6F3C" w14:textId="47BD0CC9" w:rsidR="00B46ABD" w:rsidRPr="00F23BEE" w:rsidRDefault="002B1D9C" w:rsidP="00E41A3B">
      <w:pPr>
        <w:pStyle w:val="MDPI22heading2"/>
        <w:rPr>
          <w:ins w:id="457" w:author="Author" w:date="2021-01-21T23:20:00Z"/>
          <w:noProof w:val="0"/>
        </w:rPr>
      </w:pPr>
      <w:del w:id="458" w:author="Author" w:date="2021-01-22T12:52:00Z">
        <w:r w:rsidRPr="00F23BEE" w:rsidDel="00645ED2">
          <w:rPr>
            <w:noProof w:val="0"/>
          </w:rPr>
          <w:delText>4.1.</w:delText>
        </w:r>
      </w:del>
      <w:ins w:id="459" w:author="Author" w:date="2021-01-22T16:14:00Z">
        <w:r w:rsidR="00EA5506" w:rsidRPr="00F23BEE">
          <w:rPr>
            <w:noProof w:val="0"/>
          </w:rPr>
          <w:t>2</w:t>
        </w:r>
      </w:ins>
      <w:ins w:id="460" w:author="Author" w:date="2021-01-22T12:52:00Z">
        <w:r w:rsidR="00645ED2" w:rsidRPr="00F23BEE">
          <w:rPr>
            <w:noProof w:val="0"/>
          </w:rPr>
          <w:t>.3.</w:t>
        </w:r>
      </w:ins>
      <w:r w:rsidRPr="00F23BEE">
        <w:rPr>
          <w:noProof w:val="0"/>
        </w:rPr>
        <w:t xml:space="preserve"> </w:t>
      </w:r>
      <w:proofErr w:type="spellStart"/>
      <w:r w:rsidR="00B36D91" w:rsidRPr="00F23BEE">
        <w:rPr>
          <w:noProof w:val="0"/>
        </w:rPr>
        <w:t>IGDF</w:t>
      </w:r>
      <w:proofErr w:type="spellEnd"/>
      <w:r w:rsidRPr="00F23BEE">
        <w:rPr>
          <w:noProof w:val="0"/>
        </w:rPr>
        <w:t xml:space="preserve"> Feature Selection</w:t>
      </w:r>
    </w:p>
    <w:p w14:paraId="01FF459D" w14:textId="2EAB63EE" w:rsidR="00FA7285" w:rsidRPr="00F23BEE" w:rsidRDefault="002B1D9C" w:rsidP="00E41A3B">
      <w:pPr>
        <w:pStyle w:val="MDPI31text"/>
      </w:pPr>
      <w:del w:id="461" w:author="Author" w:date="2021-01-21T23:20:00Z">
        <w:r w:rsidRPr="00F23BEE" w:rsidDel="00B46ABD">
          <w:rPr>
            <w:i/>
          </w:rPr>
          <w:delText xml:space="preserve">. </w:delText>
        </w:r>
      </w:del>
      <w:r w:rsidRPr="00F23BEE">
        <w:t>Previous work on information gain [16] select</w:t>
      </w:r>
      <w:ins w:id="462" w:author="Author" w:date="2021-02-10T14:40:00Z">
        <w:r w:rsidR="00CD0766" w:rsidRPr="00F23BEE">
          <w:t>ed</w:t>
        </w:r>
      </w:ins>
      <w:del w:id="463" w:author="Author" w:date="2021-02-10T14:40:00Z">
        <w:r w:rsidRPr="00F23BEE" w:rsidDel="00CD0766">
          <w:delText>s</w:delText>
        </w:r>
      </w:del>
      <w:r w:rsidRPr="00F23BEE">
        <w:t xml:space="preserve"> </w:t>
      </w:r>
      <w:del w:id="464" w:author="Author" w:date="2021-01-21T13:37:00Z">
        <w:r w:rsidRPr="00F23BEE" w:rsidDel="00016007">
          <w:delText xml:space="preserve">feature </w:delText>
        </w:r>
      </w:del>
      <w:ins w:id="465" w:author="Author" w:date="2021-01-21T13:37:00Z">
        <w:r w:rsidR="00016007" w:rsidRPr="00F23BEE">
          <w:t xml:space="preserve">features </w:t>
        </w:r>
      </w:ins>
      <w:del w:id="466" w:author="Author" w:date="2021-02-10T14:40:00Z">
        <w:r w:rsidRPr="00F23BEE" w:rsidDel="00CD0766">
          <w:delText xml:space="preserve">that </w:delText>
        </w:r>
      </w:del>
      <w:del w:id="467" w:author="Author" w:date="2021-01-21T13:37:00Z">
        <w:r w:rsidRPr="00F23BEE" w:rsidDel="00016007">
          <w:delText xml:space="preserve">has </w:delText>
        </w:r>
      </w:del>
      <w:ins w:id="468" w:author="Author" w:date="2021-02-10T14:40:00Z">
        <w:r w:rsidR="00CD0766" w:rsidRPr="00F23BEE">
          <w:t xml:space="preserve">having </w:t>
        </w:r>
      </w:ins>
      <w:r w:rsidRPr="00F23BEE">
        <w:t xml:space="preserve">high relevance </w:t>
      </w:r>
      <w:del w:id="469" w:author="Author" w:date="2021-01-22T14:14:00Z">
        <w:r w:rsidRPr="00F23BEE" w:rsidDel="00750129">
          <w:delText xml:space="preserve">with </w:delText>
        </w:r>
      </w:del>
      <w:ins w:id="470" w:author="Author" w:date="2021-01-22T14:14:00Z">
        <w:r w:rsidR="00750129" w:rsidRPr="00F23BEE">
          <w:t xml:space="preserve">to </w:t>
        </w:r>
      </w:ins>
      <w:r w:rsidRPr="00F23BEE">
        <w:t xml:space="preserve">the output class. </w:t>
      </w:r>
      <w:del w:id="471" w:author="Author" w:date="2021-01-21T13:37:00Z">
        <w:r w:rsidRPr="00F23BEE" w:rsidDel="00016007">
          <w:delText xml:space="preserve">Those </w:delText>
        </w:r>
      </w:del>
      <w:ins w:id="472" w:author="Author" w:date="2021-01-21T13:37:00Z">
        <w:r w:rsidR="00016007" w:rsidRPr="00F23BEE">
          <w:t xml:space="preserve">These </w:t>
        </w:r>
      </w:ins>
      <w:r w:rsidRPr="00F23BEE">
        <w:t xml:space="preserve">features commonly appear in positive </w:t>
      </w:r>
      <w:del w:id="473" w:author="Author" w:date="2021-01-21T13:38:00Z">
        <w:r w:rsidRPr="00F23BEE" w:rsidDel="00016007">
          <w:delText xml:space="preserve">class </w:delText>
        </w:r>
      </w:del>
      <w:ins w:id="474" w:author="Author" w:date="2021-01-21T13:38:00Z">
        <w:r w:rsidR="00016007" w:rsidRPr="00F23BEE">
          <w:t xml:space="preserve">classes only </w:t>
        </w:r>
      </w:ins>
      <w:r w:rsidRPr="00F23BEE">
        <w:t xml:space="preserve">or </w:t>
      </w:r>
      <w:ins w:id="475" w:author="Author" w:date="2021-01-21T13:38:00Z">
        <w:r w:rsidR="00016007" w:rsidRPr="00F23BEE">
          <w:t xml:space="preserve">in </w:t>
        </w:r>
      </w:ins>
      <w:r w:rsidRPr="00F23BEE">
        <w:t xml:space="preserve">negative </w:t>
      </w:r>
      <w:del w:id="476" w:author="Author" w:date="2021-01-21T13:38:00Z">
        <w:r w:rsidRPr="00F23BEE" w:rsidDel="00016007">
          <w:delText xml:space="preserve">class </w:delText>
        </w:r>
      </w:del>
      <w:ins w:id="477" w:author="Author" w:date="2021-01-21T13:38:00Z">
        <w:r w:rsidR="00016007" w:rsidRPr="00F23BEE">
          <w:t xml:space="preserve">classes </w:t>
        </w:r>
      </w:ins>
      <w:r w:rsidRPr="00F23BEE">
        <w:t xml:space="preserve">only. Unfortunately, </w:t>
      </w:r>
      <w:del w:id="478" w:author="Author" w:date="2021-01-21T13:38:00Z">
        <w:r w:rsidRPr="00F23BEE" w:rsidDel="00016007">
          <w:delText xml:space="preserve">it </w:delText>
        </w:r>
      </w:del>
      <w:ins w:id="479" w:author="Author" w:date="2021-01-21T13:38:00Z">
        <w:r w:rsidR="00016007" w:rsidRPr="00F23BEE">
          <w:t xml:space="preserve">such features </w:t>
        </w:r>
      </w:ins>
      <w:r w:rsidRPr="00F23BEE">
        <w:t>may appear only a few times</w:t>
      </w:r>
      <w:ins w:id="480" w:author="Author" w:date="2021-01-21T13:38:00Z">
        <w:r w:rsidR="00016007" w:rsidRPr="00F23BEE">
          <w:t>,</w:t>
        </w:r>
      </w:ins>
      <w:r w:rsidRPr="00F23BEE">
        <w:t xml:space="preserve"> </w:t>
      </w:r>
      <w:del w:id="481" w:author="Author" w:date="2021-01-21T13:38:00Z">
        <w:r w:rsidRPr="00F23BEE" w:rsidDel="00016007">
          <w:delText xml:space="preserve">since </w:delText>
        </w:r>
      </w:del>
      <w:ins w:id="482" w:author="Author" w:date="2021-01-21T13:38:00Z">
        <w:r w:rsidR="00016007" w:rsidRPr="00F23BEE">
          <w:t xml:space="preserve">as </w:t>
        </w:r>
      </w:ins>
      <w:del w:id="483" w:author="Author" w:date="2021-01-21T13:38:00Z">
        <w:r w:rsidRPr="00F23BEE" w:rsidDel="00016007">
          <w:delText xml:space="preserve">the </w:delText>
        </w:r>
      </w:del>
      <w:ins w:id="484" w:author="Author" w:date="2021-01-21T13:38:00Z">
        <w:r w:rsidR="00016007" w:rsidRPr="00F23BEE">
          <w:t xml:space="preserve">a </w:t>
        </w:r>
      </w:ins>
      <w:r w:rsidRPr="00F23BEE">
        <w:t xml:space="preserve">sentiment can be expressed in </w:t>
      </w:r>
      <w:del w:id="485" w:author="Author" w:date="2021-01-21T13:38:00Z">
        <w:r w:rsidRPr="00F23BEE" w:rsidDel="00016007">
          <w:delText>a various way</w:delText>
        </w:r>
      </w:del>
      <w:ins w:id="486" w:author="Author" w:date="2021-01-21T13:38:00Z">
        <w:r w:rsidR="00016007" w:rsidRPr="00F23BEE">
          <w:t>various ways</w:t>
        </w:r>
      </w:ins>
      <w:r w:rsidRPr="00F23BEE">
        <w:t xml:space="preserve">. As a result, overfitting occurs </w:t>
      </w:r>
      <w:del w:id="487" w:author="Author" w:date="2021-01-21T13:38:00Z">
        <w:r w:rsidRPr="00F23BEE" w:rsidDel="00016007">
          <w:delText xml:space="preserve">since </w:delText>
        </w:r>
      </w:del>
      <w:ins w:id="488" w:author="Author" w:date="2021-01-21T13:38:00Z">
        <w:r w:rsidR="00016007" w:rsidRPr="00F23BEE">
          <w:t xml:space="preserve">because </w:t>
        </w:r>
      </w:ins>
      <w:r w:rsidRPr="00F23BEE">
        <w:t xml:space="preserve">those features </w:t>
      </w:r>
      <w:commentRangeStart w:id="489"/>
      <w:r w:rsidRPr="00F23BEE">
        <w:t>do not appear</w:t>
      </w:r>
      <w:ins w:id="490" w:author="Author" w:date="2021-01-21T13:38:00Z">
        <w:r w:rsidR="00016007" w:rsidRPr="00F23BEE">
          <w:t xml:space="preserve"> frequen</w:t>
        </w:r>
      </w:ins>
      <w:ins w:id="491" w:author="Author" w:date="2021-01-21T13:39:00Z">
        <w:r w:rsidR="00016007" w:rsidRPr="00F23BEE">
          <w:t>tly</w:t>
        </w:r>
      </w:ins>
      <w:r w:rsidRPr="00F23BEE">
        <w:t>.</w:t>
      </w:r>
      <w:commentRangeEnd w:id="489"/>
      <w:r w:rsidR="00016007" w:rsidRPr="00F23BEE">
        <w:rPr>
          <w:rStyle w:val="CommentReference"/>
        </w:rPr>
        <w:commentReference w:id="489"/>
      </w:r>
    </w:p>
    <w:p w14:paraId="391E4358" w14:textId="13824BFF" w:rsidR="00FA7285" w:rsidRPr="00F23BEE" w:rsidRDefault="002B1D9C" w:rsidP="00E41A3B">
      <w:pPr>
        <w:pStyle w:val="MDPI31text"/>
      </w:pPr>
      <w:del w:id="492" w:author="Author" w:date="2021-01-21T13:39:00Z">
        <w:r w:rsidRPr="00F23BEE" w:rsidDel="00016007">
          <w:delText>On the other hand</w:delText>
        </w:r>
      </w:del>
      <w:ins w:id="493" w:author="Author" w:date="2021-01-21T13:39:00Z">
        <w:r w:rsidR="00016007" w:rsidRPr="00F23BEE">
          <w:t>In contrast</w:t>
        </w:r>
      </w:ins>
      <w:r w:rsidRPr="00F23BEE">
        <w:t xml:space="preserve">, DF thresholding [8, 12] selects </w:t>
      </w:r>
      <w:del w:id="494" w:author="Author" w:date="2021-01-21T13:40:00Z">
        <w:r w:rsidRPr="00F23BEE" w:rsidDel="00016007">
          <w:delText xml:space="preserve">feature </w:delText>
        </w:r>
      </w:del>
      <w:ins w:id="495" w:author="Author" w:date="2021-01-21T13:40:00Z">
        <w:r w:rsidR="00016007" w:rsidRPr="00F23BEE">
          <w:t xml:space="preserve">the features </w:t>
        </w:r>
      </w:ins>
      <w:r w:rsidRPr="00F23BEE">
        <w:t xml:space="preserve">that </w:t>
      </w:r>
      <w:del w:id="496" w:author="Author" w:date="2021-01-21T13:40:00Z">
        <w:r w:rsidRPr="00F23BEE" w:rsidDel="00016007">
          <w:delText xml:space="preserve">appears </w:delText>
        </w:r>
      </w:del>
      <w:ins w:id="497" w:author="Author" w:date="2021-01-21T13:40:00Z">
        <w:r w:rsidR="00016007" w:rsidRPr="00F23BEE">
          <w:t xml:space="preserve">appear </w:t>
        </w:r>
      </w:ins>
      <w:r w:rsidRPr="00F23BEE">
        <w:t xml:space="preserve">most </w:t>
      </w:r>
      <w:ins w:id="498" w:author="Author" w:date="2021-02-10T14:43:00Z">
        <w:r w:rsidR="001E68D4" w:rsidRPr="00F23BEE">
          <w:t xml:space="preserve">frequently </w:t>
        </w:r>
      </w:ins>
      <w:r w:rsidRPr="00F23BEE">
        <w:t xml:space="preserve">in the training set. </w:t>
      </w:r>
      <w:del w:id="499" w:author="Author" w:date="2021-01-21T13:40:00Z">
        <w:r w:rsidRPr="00F23BEE" w:rsidDel="00016007">
          <w:delText xml:space="preserve">It </w:delText>
        </w:r>
      </w:del>
      <w:ins w:id="500" w:author="Author" w:date="2021-01-21T13:40:00Z">
        <w:r w:rsidR="00016007" w:rsidRPr="00F23BEE">
          <w:t xml:space="preserve">However, this method </w:t>
        </w:r>
      </w:ins>
      <w:r w:rsidRPr="00F23BEE">
        <w:t xml:space="preserve">may select </w:t>
      </w:r>
      <w:del w:id="501" w:author="Author" w:date="2021-01-21T13:40:00Z">
        <w:r w:rsidRPr="00F23BEE" w:rsidDel="00016007">
          <w:delText xml:space="preserve">feature </w:delText>
        </w:r>
      </w:del>
      <w:ins w:id="502" w:author="Author" w:date="2021-01-21T13:40:00Z">
        <w:r w:rsidR="00016007" w:rsidRPr="00F23BEE">
          <w:t xml:space="preserve">features </w:t>
        </w:r>
      </w:ins>
      <w:r w:rsidRPr="00F23BEE">
        <w:t>that always</w:t>
      </w:r>
      <w:r w:rsidR="00DA59D2" w:rsidRPr="00F23BEE">
        <w:t xml:space="preserve"> </w:t>
      </w:r>
      <w:del w:id="503" w:author="Author" w:date="2021-01-21T13:40:00Z">
        <w:r w:rsidRPr="00F23BEE" w:rsidDel="00016007">
          <w:delText>appears</w:delText>
        </w:r>
        <w:r w:rsidR="00DA59D2" w:rsidRPr="00F23BEE" w:rsidDel="00016007">
          <w:delText xml:space="preserve"> </w:delText>
        </w:r>
      </w:del>
      <w:ins w:id="504" w:author="Author" w:date="2021-01-21T13:40:00Z">
        <w:r w:rsidR="00016007" w:rsidRPr="00F23BEE">
          <w:t xml:space="preserve">appear </w:t>
        </w:r>
      </w:ins>
      <w:r w:rsidRPr="00F23BEE">
        <w:t>in</w:t>
      </w:r>
      <w:r w:rsidR="00DA59D2" w:rsidRPr="00F23BEE">
        <w:t xml:space="preserve"> </w:t>
      </w:r>
      <w:r w:rsidRPr="00F23BEE">
        <w:t>both</w:t>
      </w:r>
      <w:r w:rsidR="00DA59D2" w:rsidRPr="00F23BEE">
        <w:t xml:space="preserve"> </w:t>
      </w:r>
      <w:r w:rsidRPr="00F23BEE">
        <w:t>classes.</w:t>
      </w:r>
      <w:r w:rsidR="00DA59D2" w:rsidRPr="00F23BEE">
        <w:t xml:space="preserve"> </w:t>
      </w:r>
      <w:del w:id="505" w:author="Author" w:date="2021-01-21T13:40:00Z">
        <w:r w:rsidRPr="00F23BEE" w:rsidDel="00016007">
          <w:delText>Those</w:delText>
        </w:r>
        <w:r w:rsidR="00DA59D2" w:rsidRPr="00F23BEE" w:rsidDel="00016007">
          <w:delText xml:space="preserve"> </w:delText>
        </w:r>
      </w:del>
      <w:ins w:id="506" w:author="Author" w:date="2021-01-21T13:40:00Z">
        <w:r w:rsidR="00016007" w:rsidRPr="00F23BEE">
          <w:t xml:space="preserve">Such </w:t>
        </w:r>
      </w:ins>
      <w:r w:rsidRPr="00F23BEE">
        <w:t>features</w:t>
      </w:r>
      <w:r w:rsidR="00DA59D2" w:rsidRPr="00F23BEE">
        <w:t xml:space="preserve"> </w:t>
      </w:r>
      <w:r w:rsidRPr="00F23BEE">
        <w:t>are</w:t>
      </w:r>
      <w:r w:rsidR="00DA59D2" w:rsidRPr="00F23BEE">
        <w:t xml:space="preserve"> </w:t>
      </w:r>
      <w:r w:rsidRPr="00F23BEE">
        <w:t>unnecessary</w:t>
      </w:r>
      <w:ins w:id="507" w:author="Author" w:date="2021-01-21T13:40:00Z">
        <w:r w:rsidR="00016007" w:rsidRPr="00F23BEE">
          <w:t>, as the method</w:t>
        </w:r>
      </w:ins>
      <w:del w:id="508" w:author="Author" w:date="2021-01-21T13:40:00Z">
        <w:r w:rsidRPr="00F23BEE" w:rsidDel="00016007">
          <w:delText xml:space="preserve"> since it</w:delText>
        </w:r>
      </w:del>
      <w:r w:rsidRPr="00F23BEE">
        <w:t xml:space="preserve"> cannot </w:t>
      </w:r>
      <w:commentRangeStart w:id="509"/>
      <w:del w:id="510" w:author="Author" w:date="2021-01-21T13:41:00Z">
        <w:r w:rsidRPr="00F23BEE" w:rsidDel="00016007">
          <w:delText xml:space="preserve">differentiate </w:delText>
        </w:r>
      </w:del>
      <w:ins w:id="511" w:author="Author" w:date="2021-01-21T13:41:00Z">
        <w:r w:rsidR="00016007" w:rsidRPr="00F23BEE">
          <w:t xml:space="preserve">determine </w:t>
        </w:r>
        <w:commentRangeEnd w:id="509"/>
        <w:r w:rsidR="00016007" w:rsidRPr="00F23BEE">
          <w:rPr>
            <w:rStyle w:val="CommentReference"/>
          </w:rPr>
          <w:commentReference w:id="509"/>
        </w:r>
      </w:ins>
      <w:r w:rsidRPr="00F23BEE">
        <w:t xml:space="preserve">the </w:t>
      </w:r>
      <w:del w:id="512" w:author="Author" w:date="2021-01-21T13:41:00Z">
        <w:r w:rsidRPr="00F23BEE" w:rsidDel="00016007">
          <w:delText xml:space="preserve">class </w:delText>
        </w:r>
      </w:del>
      <w:ins w:id="513" w:author="Author" w:date="2021-01-21T13:41:00Z">
        <w:r w:rsidR="00016007" w:rsidRPr="00F23BEE">
          <w:t xml:space="preserve">classes </w:t>
        </w:r>
      </w:ins>
      <w:r w:rsidRPr="00F23BEE">
        <w:t xml:space="preserve">to which </w:t>
      </w:r>
      <w:del w:id="514" w:author="Author" w:date="2021-01-21T13:40:00Z">
        <w:r w:rsidRPr="00F23BEE" w:rsidDel="00016007">
          <w:delText xml:space="preserve">it </w:delText>
        </w:r>
      </w:del>
      <w:ins w:id="515" w:author="Author" w:date="2021-01-21T13:40:00Z">
        <w:r w:rsidR="00016007" w:rsidRPr="00F23BEE">
          <w:t>these</w:t>
        </w:r>
      </w:ins>
      <w:ins w:id="516" w:author="Author" w:date="2021-01-21T13:41:00Z">
        <w:r w:rsidR="00016007" w:rsidRPr="00F23BEE">
          <w:t xml:space="preserve"> features</w:t>
        </w:r>
      </w:ins>
      <w:ins w:id="517" w:author="Author" w:date="2021-01-21T13:40:00Z">
        <w:r w:rsidR="00016007" w:rsidRPr="00F23BEE">
          <w:t xml:space="preserve"> </w:t>
        </w:r>
      </w:ins>
      <w:del w:id="518" w:author="Author" w:date="2021-01-21T13:41:00Z">
        <w:r w:rsidRPr="00F23BEE" w:rsidDel="00016007">
          <w:delText>belongs</w:delText>
        </w:r>
      </w:del>
      <w:ins w:id="519" w:author="Author" w:date="2021-01-21T13:41:00Z">
        <w:r w:rsidR="00016007" w:rsidRPr="00F23BEE">
          <w:t>belong</w:t>
        </w:r>
      </w:ins>
      <w:r w:rsidRPr="00F23BEE">
        <w:t>.</w:t>
      </w:r>
    </w:p>
    <w:p w14:paraId="14D25B6C" w14:textId="77777777" w:rsidR="00ED075B" w:rsidRPr="00F23BEE" w:rsidRDefault="002B1D9C">
      <w:pPr>
        <w:pStyle w:val="MDPI31text"/>
      </w:pPr>
      <w:r w:rsidRPr="00F23BEE">
        <w:lastRenderedPageBreak/>
        <w:t>In this study, we propose a combination of information gain and DF thresholding feature selection</w:t>
      </w:r>
      <w:del w:id="520" w:author="Author" w:date="2021-01-21T13:42:00Z">
        <w:r w:rsidRPr="00F23BEE" w:rsidDel="00016007">
          <w:delText>,</w:delText>
        </w:r>
      </w:del>
      <w:r w:rsidRPr="00F23BEE">
        <w:t xml:space="preserve"> named </w:t>
      </w:r>
      <w:commentRangeStart w:id="521"/>
      <w:proofErr w:type="spellStart"/>
      <w:r w:rsidRPr="00F23BEE">
        <w:t>IGDFF</w:t>
      </w:r>
      <w:commentRangeEnd w:id="521"/>
      <w:r w:rsidR="00834D36" w:rsidRPr="00F23BEE">
        <w:rPr>
          <w:rStyle w:val="CommentReference"/>
          <w:rFonts w:eastAsia="SimSun"/>
          <w:snapToGrid/>
          <w:lang w:eastAsia="zh-CN" w:bidi="ar-SA"/>
        </w:rPr>
        <w:commentReference w:id="521"/>
      </w:r>
      <w:r w:rsidRPr="00F23BEE">
        <w:t>S</w:t>
      </w:r>
      <w:proofErr w:type="spellEnd"/>
      <w:r w:rsidRPr="00F23BEE">
        <w:t xml:space="preserve">. </w:t>
      </w:r>
      <w:proofErr w:type="spellStart"/>
      <w:r w:rsidRPr="00F23BEE">
        <w:t>IGDFFS</w:t>
      </w:r>
      <w:proofErr w:type="spellEnd"/>
      <w:r w:rsidRPr="00F23BEE">
        <w:t xml:space="preserve"> selects </w:t>
      </w:r>
      <w:del w:id="522" w:author="Author" w:date="2021-01-21T13:42:00Z">
        <w:r w:rsidRPr="00F23BEE" w:rsidDel="00016007">
          <w:delText>a feature</w:delText>
        </w:r>
      </w:del>
      <w:ins w:id="523" w:author="Author" w:date="2021-01-21T13:42:00Z">
        <w:r w:rsidR="00016007" w:rsidRPr="00F23BEE">
          <w:t>features</w:t>
        </w:r>
      </w:ins>
      <w:r w:rsidRPr="00F23BEE">
        <w:t xml:space="preserve"> that </w:t>
      </w:r>
      <w:del w:id="524" w:author="Author" w:date="2021-01-21T13:42:00Z">
        <w:r w:rsidRPr="00F23BEE" w:rsidDel="00016007">
          <w:delText>has</w:delText>
        </w:r>
      </w:del>
      <w:ins w:id="525" w:author="Author" w:date="2021-01-21T13:42:00Z">
        <w:r w:rsidR="00016007" w:rsidRPr="00F23BEE">
          <w:t>have</w:t>
        </w:r>
      </w:ins>
      <w:r w:rsidRPr="00F23BEE">
        <w:t xml:space="preserve"> IG </w:t>
      </w:r>
      <w:del w:id="526" w:author="Author" w:date="2021-01-21T13:42:00Z">
        <w:r w:rsidRPr="00F23BEE" w:rsidDel="00016007">
          <w:delText xml:space="preserve">score </w:delText>
        </w:r>
      </w:del>
      <w:ins w:id="527" w:author="Author" w:date="2021-01-21T13:42:00Z">
        <w:r w:rsidR="00016007" w:rsidRPr="00F23BEE">
          <w:t xml:space="preserve">scores </w:t>
        </w:r>
      </w:ins>
      <w:r w:rsidRPr="00F23BEE">
        <w:t>equal to 0.5</w:t>
      </w:r>
      <w:ins w:id="528" w:author="Author" w:date="2021-01-21T13:42:00Z">
        <w:r w:rsidR="00016007" w:rsidRPr="00F23BEE">
          <w:t>,</w:t>
        </w:r>
      </w:ins>
      <w:del w:id="529" w:author="Author" w:date="2021-01-21T13:42:00Z">
        <w:r w:rsidRPr="00F23BEE" w:rsidDel="00016007">
          <w:delText>.</w:delText>
        </w:r>
      </w:del>
      <w:r w:rsidRPr="00F23BEE">
        <w:t xml:space="preserve"> </w:t>
      </w:r>
      <w:del w:id="530" w:author="Author" w:date="2021-01-21T13:42:00Z">
        <w:r w:rsidRPr="00F23BEE" w:rsidDel="00016007">
          <w:delText>It means</w:delText>
        </w:r>
      </w:del>
      <w:ins w:id="531" w:author="Author" w:date="2021-01-21T13:42:00Z">
        <w:r w:rsidR="00016007" w:rsidRPr="00F23BEE">
          <w:t>indicating</w:t>
        </w:r>
      </w:ins>
      <w:r w:rsidRPr="00F23BEE">
        <w:t xml:space="preserve"> </w:t>
      </w:r>
      <w:del w:id="532" w:author="Author" w:date="2021-01-21T13:42:00Z">
        <w:r w:rsidRPr="00F23BEE" w:rsidDel="00016007">
          <w:delText xml:space="preserve">those </w:delText>
        </w:r>
      </w:del>
      <w:r w:rsidRPr="00F23BEE">
        <w:t xml:space="preserve">features highly related to one class only. </w:t>
      </w:r>
      <w:commentRangeStart w:id="533"/>
      <w:del w:id="534" w:author="Author" w:date="2021-01-21T13:43:00Z">
        <w:r w:rsidRPr="00F23BEE" w:rsidDel="00016007">
          <w:delText>These schemes</w:delText>
        </w:r>
      </w:del>
      <w:ins w:id="535" w:author="Author" w:date="2021-01-21T13:43:00Z">
        <w:r w:rsidR="00016007" w:rsidRPr="00F23BEE">
          <w:t>This scheme</w:t>
        </w:r>
      </w:ins>
      <w:r w:rsidRPr="00F23BEE">
        <w:t xml:space="preserve"> </w:t>
      </w:r>
      <w:commentRangeEnd w:id="533"/>
      <w:r w:rsidR="00016007" w:rsidRPr="00F23BEE">
        <w:rPr>
          <w:rStyle w:val="CommentReference"/>
        </w:rPr>
        <w:commentReference w:id="533"/>
      </w:r>
      <w:del w:id="536" w:author="Author" w:date="2021-01-21T13:43:00Z">
        <w:r w:rsidRPr="00F23BEE" w:rsidDel="00016007">
          <w:delText xml:space="preserve">succeed </w:delText>
        </w:r>
      </w:del>
      <w:ins w:id="537" w:author="Author" w:date="2021-01-21T13:43:00Z">
        <w:r w:rsidR="00016007" w:rsidRPr="00F23BEE">
          <w:t xml:space="preserve">succeeds </w:t>
        </w:r>
      </w:ins>
      <w:r w:rsidRPr="00F23BEE">
        <w:t xml:space="preserve">in </w:t>
      </w:r>
      <w:del w:id="538" w:author="Author" w:date="2021-01-21T13:43:00Z">
        <w:r w:rsidRPr="00F23BEE" w:rsidDel="00016007">
          <w:delText xml:space="preserve">reducing </w:delText>
        </w:r>
      </w:del>
      <w:ins w:id="539" w:author="Author" w:date="2021-01-21T13:43:00Z">
        <w:r w:rsidR="00016007" w:rsidRPr="00F23BEE">
          <w:t xml:space="preserve">removing </w:t>
        </w:r>
      </w:ins>
      <w:del w:id="540" w:author="Author" w:date="2021-01-21T13:43:00Z">
        <w:r w:rsidRPr="00F23BEE" w:rsidDel="00016007">
          <w:delText xml:space="preserve">about </w:delText>
        </w:r>
      </w:del>
      <w:ins w:id="541" w:author="Author" w:date="2021-01-21T13:43:00Z">
        <w:r w:rsidR="00016007" w:rsidRPr="00F23BEE">
          <w:t xml:space="preserve">approximately </w:t>
        </w:r>
      </w:ins>
      <w:r w:rsidRPr="00F23BEE">
        <w:t>90% of unnecessary features (Algorithm 1).</w:t>
      </w:r>
    </w:p>
    <w:tbl>
      <w:tblPr>
        <w:tblStyle w:val="TableGrid"/>
        <w:tblpPr w:vertAnchor="text" w:horzAnchor="margin" w:tblpY="47"/>
        <w:tblOverlap w:val="never"/>
        <w:tblW w:w="10529" w:type="dxa"/>
        <w:tblInd w:w="0" w:type="dxa"/>
        <w:tblCellMar>
          <w:top w:w="18" w:type="dxa"/>
          <w:right w:w="1" w:type="dxa"/>
        </w:tblCellMar>
        <w:tblLook w:val="04A0" w:firstRow="1" w:lastRow="0" w:firstColumn="1" w:lastColumn="0" w:noHBand="0" w:noVBand="1"/>
      </w:tblPr>
      <w:tblGrid>
        <w:gridCol w:w="10529"/>
      </w:tblGrid>
      <w:tr w:rsidR="00ED075B" w:rsidRPr="00F23BEE" w14:paraId="2E9BD52E" w14:textId="77777777" w:rsidTr="00ED075B">
        <w:trPr>
          <w:trHeight w:val="4676"/>
        </w:trPr>
        <w:tc>
          <w:tcPr>
            <w:tcW w:w="10529" w:type="dxa"/>
            <w:tcBorders>
              <w:top w:val="nil"/>
              <w:left w:val="nil"/>
              <w:bottom w:val="nil"/>
              <w:right w:val="nil"/>
            </w:tcBorders>
          </w:tcPr>
          <w:p w14:paraId="02583505" w14:textId="77777777" w:rsidR="00ED075B" w:rsidRPr="00F23BEE" w:rsidRDefault="00ED075B" w:rsidP="00E41A3B">
            <w:pPr>
              <w:pStyle w:val="MDPI31text"/>
            </w:pPr>
          </w:p>
          <w:tbl>
            <w:tblPr>
              <w:tblStyle w:val="TableGrid"/>
              <w:tblW w:w="7896" w:type="dxa"/>
              <w:tblInd w:w="2624" w:type="dxa"/>
              <w:tblCellMar>
                <w:left w:w="232" w:type="dxa"/>
                <w:right w:w="232" w:type="dxa"/>
              </w:tblCellMar>
              <w:tblLook w:val="04A0" w:firstRow="1" w:lastRow="0" w:firstColumn="1" w:lastColumn="0" w:noHBand="0" w:noVBand="1"/>
            </w:tblPr>
            <w:tblGrid>
              <w:gridCol w:w="7896"/>
            </w:tblGrid>
            <w:tr w:rsidR="00ED075B" w:rsidRPr="00F23BEE" w14:paraId="1A536617" w14:textId="77777777" w:rsidTr="00E41A3B">
              <w:trPr>
                <w:trHeight w:val="985"/>
              </w:trPr>
              <w:tc>
                <w:tcPr>
                  <w:tcW w:w="7896" w:type="dxa"/>
                  <w:tcBorders>
                    <w:top w:val="single" w:sz="3" w:space="0" w:color="2C2A28"/>
                    <w:left w:val="single" w:sz="3" w:space="0" w:color="2C2A28"/>
                    <w:bottom w:val="single" w:sz="3" w:space="0" w:color="2C2A28"/>
                    <w:right w:val="single" w:sz="3" w:space="0" w:color="2C2A28"/>
                  </w:tcBorders>
                  <w:vAlign w:val="center"/>
                </w:tcPr>
                <w:p w14:paraId="0CF6A516" w14:textId="77777777" w:rsidR="00ED075B" w:rsidRPr="00F23BEE" w:rsidRDefault="00ED075B" w:rsidP="00B96DCC">
                  <w:pPr>
                    <w:framePr w:wrap="around" w:vAnchor="text" w:hAnchor="margin" w:y="47"/>
                    <w:numPr>
                      <w:ilvl w:val="0"/>
                      <w:numId w:val="2"/>
                    </w:numPr>
                    <w:spacing w:after="13" w:line="264" w:lineRule="auto"/>
                    <w:ind w:left="225" w:right="1661" w:hanging="225"/>
                    <w:suppressOverlap/>
                    <w:jc w:val="left"/>
                    <w:rPr>
                      <w:noProof w:val="0"/>
                    </w:rPr>
                  </w:pPr>
                  <w:commentRangeStart w:id="542"/>
                  <w:r w:rsidRPr="00F23BEE">
                    <w:rPr>
                      <w:b/>
                      <w:noProof w:val="0"/>
                    </w:rPr>
                    <w:t xml:space="preserve">procedure </w:t>
                  </w:r>
                  <w:commentRangeEnd w:id="542"/>
                  <w:r w:rsidRPr="00F23BEE">
                    <w:rPr>
                      <w:rStyle w:val="CommentReference"/>
                      <w:noProof w:val="0"/>
                    </w:rPr>
                    <w:commentReference w:id="542"/>
                  </w:r>
                  <w:proofErr w:type="spellStart"/>
                  <w:r w:rsidRPr="00F23BEE">
                    <w:rPr>
                      <w:noProof w:val="0"/>
                    </w:rPr>
                    <w:t>IGDF</w:t>
                  </w:r>
                  <w:proofErr w:type="spellEnd"/>
                  <w:r w:rsidRPr="00F23BEE">
                    <w:rPr>
                      <w:noProof w:val="0"/>
                    </w:rPr>
                    <w:t xml:space="preserve">–Feature–Selection(input: </w:t>
                  </w:r>
                  <w:r w:rsidRPr="00F23BEE">
                    <w:rPr>
                      <w:rFonts w:ascii="Calibri" w:eastAsia="Calibri" w:hAnsi="Calibri" w:cs="Calibri"/>
                      <w:noProof w:val="0"/>
                    </w:rPr>
                    <w:t>{</w:t>
                  </w:r>
                  <w:r w:rsidRPr="00F23BEE">
                    <w:rPr>
                      <w:noProof w:val="0"/>
                    </w:rPr>
                    <w:t xml:space="preserve">array of attributes </w:t>
                  </w:r>
                  <w:r w:rsidRPr="00F23BEE">
                    <w:rPr>
                      <w:rFonts w:ascii="Cambria Math" w:eastAsia="Calibri" w:hAnsi="Cambria Math" w:cs="Cambria Math"/>
                      <w:noProof w:val="0"/>
                    </w:rPr>
                    <w:t>𝐴</w:t>
                  </w:r>
                  <w:r w:rsidRPr="00F23BEE">
                    <w:rPr>
                      <w:rFonts w:ascii="Calibri" w:eastAsia="Calibri" w:hAnsi="Calibri" w:cs="Calibri"/>
                      <w:noProof w:val="0"/>
                    </w:rPr>
                    <w:t xml:space="preserve"> </w:t>
                  </w:r>
                  <w:r w:rsidRPr="00F23BEE">
                    <w:rPr>
                      <w:noProof w:val="0"/>
                    </w:rPr>
                    <w:t xml:space="preserve">and its class </w:t>
                  </w:r>
                  <w:r w:rsidRPr="00F23BEE">
                    <w:rPr>
                      <w:rFonts w:ascii="Cambria Math" w:eastAsia="Calibri" w:hAnsi="Cambria Math" w:cs="Cambria Math"/>
                      <w:noProof w:val="0"/>
                    </w:rPr>
                    <w:t>𝐶</w:t>
                  </w:r>
                  <w:r w:rsidRPr="00F23BEE">
                    <w:rPr>
                      <w:rFonts w:ascii="Calibri" w:eastAsia="Calibri" w:hAnsi="Calibri" w:cs="Calibri"/>
                      <w:noProof w:val="0"/>
                    </w:rPr>
                    <w:t>}</w:t>
                  </w:r>
                  <w:r w:rsidRPr="00F23BEE">
                    <w:rPr>
                      <w:noProof w:val="0"/>
                    </w:rPr>
                    <w:t xml:space="preserve">, output: </w:t>
                  </w:r>
                  <w:r w:rsidRPr="00F23BEE">
                    <w:rPr>
                      <w:rFonts w:ascii="Calibri" w:eastAsia="Calibri" w:hAnsi="Calibri" w:cs="Calibri"/>
                      <w:noProof w:val="0"/>
                    </w:rPr>
                    <w:t>{</w:t>
                  </w:r>
                  <w:r w:rsidRPr="00F23BEE">
                    <w:rPr>
                      <w:noProof w:val="0"/>
                    </w:rPr>
                    <w:t>positive and negative feature set</w:t>
                  </w:r>
                  <w:r w:rsidRPr="00F23BEE">
                    <w:rPr>
                      <w:rFonts w:ascii="Calibri" w:eastAsia="Calibri" w:hAnsi="Calibri" w:cs="Calibri"/>
                      <w:noProof w:val="0"/>
                    </w:rPr>
                    <w:t>}</w:t>
                  </w:r>
                  <w:r w:rsidRPr="00F23BEE">
                    <w:rPr>
                      <w:noProof w:val="0"/>
                    </w:rPr>
                    <w:t>)</w:t>
                  </w:r>
                </w:p>
                <w:p w14:paraId="6D27ED2C" w14:textId="77777777" w:rsidR="00ED075B" w:rsidRPr="00F23BEE" w:rsidRDefault="00ED075B" w:rsidP="00B96DCC">
                  <w:pPr>
                    <w:framePr w:wrap="around" w:vAnchor="text" w:hAnchor="margin" w:y="47"/>
                    <w:numPr>
                      <w:ilvl w:val="0"/>
                      <w:numId w:val="2"/>
                    </w:numPr>
                    <w:spacing w:line="262" w:lineRule="auto"/>
                    <w:ind w:left="225" w:right="1661" w:hanging="225"/>
                    <w:suppressOverlap/>
                    <w:jc w:val="left"/>
                    <w:rPr>
                      <w:noProof w:val="0"/>
                    </w:rPr>
                  </w:pPr>
                  <w:r w:rsidRPr="00F23BEE">
                    <w:rPr>
                      <w:b/>
                      <w:noProof w:val="0"/>
                    </w:rPr>
                    <w:t xml:space="preserve">for </w:t>
                  </w:r>
                  <w:r w:rsidRPr="00F23BEE">
                    <w:rPr>
                      <w:i/>
                      <w:noProof w:val="0"/>
                    </w:rPr>
                    <w:t>each feature</w:t>
                  </w:r>
                  <w:del w:id="543" w:author="Author" w:date="2021-02-10T16:15:00Z">
                    <w:r w:rsidRPr="00F23BEE" w:rsidDel="00F23BEE">
                      <w:rPr>
                        <w:i/>
                        <w:noProof w:val="0"/>
                      </w:rPr>
                      <w:delText>s</w:delText>
                    </w:r>
                  </w:del>
                  <w:r w:rsidRPr="00F23BEE">
                    <w:rPr>
                      <w:i/>
                      <w:noProof w:val="0"/>
                    </w:rPr>
                    <w:t xml:space="preserve"> in </w:t>
                  </w:r>
                  <w:proofErr w:type="spellStart"/>
                  <w:r w:rsidRPr="00F23BEE">
                    <w:rPr>
                      <w:i/>
                      <w:noProof w:val="0"/>
                    </w:rPr>
                    <w:t>featureset</w:t>
                  </w:r>
                  <w:proofErr w:type="spellEnd"/>
                  <w:r w:rsidRPr="00F23BEE">
                    <w:rPr>
                      <w:i/>
                      <w:noProof w:val="0"/>
                    </w:rPr>
                    <w:t xml:space="preserve"> </w:t>
                  </w:r>
                  <w:r w:rsidRPr="00F23BEE">
                    <w:rPr>
                      <w:b/>
                      <w:noProof w:val="0"/>
                    </w:rPr>
                    <w:t xml:space="preserve">do </w:t>
                  </w:r>
                  <w:r w:rsidRPr="00F23BEE">
                    <w:rPr>
                      <w:noProof w:val="0"/>
                    </w:rPr>
                    <w:t xml:space="preserve">(3) </w:t>
                  </w:r>
                  <w:r w:rsidRPr="00F23BEE">
                    <w:rPr>
                      <w:i/>
                      <w:noProof w:val="0"/>
                    </w:rPr>
                    <w:t xml:space="preserve">calculate </w:t>
                  </w:r>
                  <w:r w:rsidRPr="00F23BEE">
                    <w:rPr>
                      <w:rFonts w:ascii="Cambria Math" w:eastAsia="Calibri" w:hAnsi="Cambria Math" w:cs="Cambria Math"/>
                      <w:noProof w:val="0"/>
                    </w:rPr>
                    <w:t>𝐼</w:t>
                  </w:r>
                  <w:r w:rsidRPr="00F23BEE">
                    <w:rPr>
                      <w:rFonts w:ascii="Calibri" w:eastAsia="Calibri" w:hAnsi="Calibri" w:cs="Calibri"/>
                      <w:noProof w:val="0"/>
                    </w:rPr>
                    <w:t>(</w:t>
                  </w:r>
                  <w:r w:rsidRPr="00F23BEE">
                    <w:rPr>
                      <w:rFonts w:ascii="Cambria Math" w:eastAsia="Calibri" w:hAnsi="Cambria Math" w:cs="Cambria Math"/>
                      <w:noProof w:val="0"/>
                    </w:rPr>
                    <w:t>𝐶</w:t>
                  </w:r>
                  <w:r w:rsidRPr="00F23BEE">
                    <w:rPr>
                      <w:rFonts w:ascii="Calibri" w:eastAsia="Calibri" w:hAnsi="Calibri" w:cs="Calibri"/>
                      <w:noProof w:val="0"/>
                    </w:rPr>
                    <w:t xml:space="preserve"> | </w:t>
                  </w:r>
                  <w:r w:rsidRPr="00F23BEE">
                    <w:rPr>
                      <w:rFonts w:ascii="Cambria Math" w:eastAsia="Calibri" w:hAnsi="Cambria Math" w:cs="Cambria Math"/>
                      <w:noProof w:val="0"/>
                    </w:rPr>
                    <w:t>𝐴</w:t>
                  </w:r>
                  <w:r w:rsidRPr="00F23BEE">
                    <w:rPr>
                      <w:rFonts w:ascii="Calibri" w:eastAsia="Calibri" w:hAnsi="Calibri" w:cs="Calibri"/>
                      <w:noProof w:val="0"/>
                    </w:rPr>
                    <w:t>)</w:t>
                  </w:r>
                </w:p>
                <w:p w14:paraId="2FC299F3" w14:textId="77777777" w:rsidR="00ED075B" w:rsidRPr="00F23BEE" w:rsidRDefault="00ED075B" w:rsidP="00B96DCC">
                  <w:pPr>
                    <w:framePr w:wrap="around" w:vAnchor="text" w:hAnchor="margin" w:y="47"/>
                    <w:numPr>
                      <w:ilvl w:val="0"/>
                      <w:numId w:val="3"/>
                    </w:numPr>
                    <w:spacing w:after="33" w:line="259" w:lineRule="auto"/>
                    <w:ind w:left="1003" w:hanging="1003"/>
                    <w:suppressOverlap/>
                    <w:jc w:val="left"/>
                    <w:rPr>
                      <w:noProof w:val="0"/>
                    </w:rPr>
                  </w:pPr>
                  <w:r w:rsidRPr="00F23BEE">
                    <w:rPr>
                      <w:b/>
                      <w:noProof w:val="0"/>
                    </w:rPr>
                    <w:t>end for</w:t>
                  </w:r>
                </w:p>
                <w:p w14:paraId="5798DC43" w14:textId="77777777" w:rsidR="00ED075B" w:rsidRPr="00F23BEE" w:rsidRDefault="00ED075B" w:rsidP="00B96DCC">
                  <w:pPr>
                    <w:framePr w:wrap="around" w:vAnchor="text" w:hAnchor="margin" w:y="47"/>
                    <w:numPr>
                      <w:ilvl w:val="0"/>
                      <w:numId w:val="3"/>
                    </w:numPr>
                    <w:spacing w:after="26" w:line="259" w:lineRule="auto"/>
                    <w:ind w:left="1003" w:hanging="1003"/>
                    <w:suppressOverlap/>
                    <w:jc w:val="left"/>
                    <w:rPr>
                      <w:noProof w:val="0"/>
                    </w:rPr>
                  </w:pPr>
                  <w:r w:rsidRPr="00F23BEE">
                    <w:rPr>
                      <w:b/>
                      <w:noProof w:val="0"/>
                    </w:rPr>
                    <w:t xml:space="preserve">for </w:t>
                  </w:r>
                  <w:r w:rsidRPr="00F23BEE">
                    <w:rPr>
                      <w:i/>
                      <w:noProof w:val="0"/>
                    </w:rPr>
                    <w:t xml:space="preserve">each </w:t>
                  </w:r>
                  <w:proofErr w:type="spellStart"/>
                  <w:r w:rsidRPr="00F23BEE">
                    <w:rPr>
                      <w:i/>
                      <w:noProof w:val="0"/>
                    </w:rPr>
                    <w:t>IGscore</w:t>
                  </w:r>
                  <w:proofErr w:type="spellEnd"/>
                  <w:r w:rsidRPr="00F23BEE">
                    <w:rPr>
                      <w:i/>
                      <w:noProof w:val="0"/>
                    </w:rPr>
                    <w:t xml:space="preserve"> in </w:t>
                  </w:r>
                  <w:r w:rsidRPr="00F23BEE">
                    <w:rPr>
                      <w:rFonts w:ascii="Cambria Math" w:eastAsia="Calibri" w:hAnsi="Cambria Math" w:cs="Cambria Math"/>
                      <w:noProof w:val="0"/>
                    </w:rPr>
                    <w:t>𝐼</w:t>
                  </w:r>
                  <w:r w:rsidRPr="00F23BEE">
                    <w:rPr>
                      <w:rFonts w:ascii="Calibri" w:eastAsia="Calibri" w:hAnsi="Calibri" w:cs="Calibri"/>
                      <w:noProof w:val="0"/>
                    </w:rPr>
                    <w:t>(</w:t>
                  </w:r>
                  <w:r w:rsidRPr="00F23BEE">
                    <w:rPr>
                      <w:rFonts w:ascii="Cambria Math" w:eastAsia="Calibri" w:hAnsi="Cambria Math" w:cs="Cambria Math"/>
                      <w:noProof w:val="0"/>
                    </w:rPr>
                    <w:t>𝐶</w:t>
                  </w:r>
                  <w:r w:rsidRPr="00F23BEE">
                    <w:rPr>
                      <w:rFonts w:ascii="Calibri" w:eastAsia="Calibri" w:hAnsi="Calibri" w:cs="Calibri"/>
                      <w:noProof w:val="0"/>
                    </w:rPr>
                    <w:t xml:space="preserve"> | </w:t>
                  </w:r>
                  <w:r w:rsidRPr="00F23BEE">
                    <w:rPr>
                      <w:rFonts w:ascii="Cambria Math" w:eastAsia="Calibri" w:hAnsi="Cambria Math" w:cs="Cambria Math"/>
                      <w:noProof w:val="0"/>
                    </w:rPr>
                    <w:t>𝐴</w:t>
                  </w:r>
                  <w:r w:rsidRPr="00F23BEE">
                    <w:rPr>
                      <w:rFonts w:ascii="Calibri" w:eastAsia="Calibri" w:hAnsi="Calibri" w:cs="Calibri"/>
                      <w:noProof w:val="0"/>
                    </w:rPr>
                    <w:t xml:space="preserve">) </w:t>
                  </w:r>
                  <w:r w:rsidRPr="00F23BEE">
                    <w:rPr>
                      <w:b/>
                      <w:noProof w:val="0"/>
                    </w:rPr>
                    <w:t>do</w:t>
                  </w:r>
                </w:p>
                <w:p w14:paraId="1E46E024" w14:textId="77777777" w:rsidR="00ED075B" w:rsidRPr="00F23BEE" w:rsidRDefault="00ED075B" w:rsidP="00B96DCC">
                  <w:pPr>
                    <w:framePr w:wrap="around" w:vAnchor="text" w:hAnchor="margin" w:y="47"/>
                    <w:numPr>
                      <w:ilvl w:val="0"/>
                      <w:numId w:val="3"/>
                    </w:numPr>
                    <w:spacing w:line="259" w:lineRule="auto"/>
                    <w:ind w:left="1003" w:hanging="1003"/>
                    <w:suppressOverlap/>
                    <w:jc w:val="left"/>
                    <w:rPr>
                      <w:noProof w:val="0"/>
                    </w:rPr>
                  </w:pPr>
                  <w:r w:rsidRPr="00F23BEE">
                    <w:rPr>
                      <w:b/>
                      <w:noProof w:val="0"/>
                    </w:rPr>
                    <w:t xml:space="preserve">if </w:t>
                  </w:r>
                  <w:r w:rsidRPr="00F23BEE">
                    <w:rPr>
                      <w:rFonts w:ascii="Cambria Math" w:eastAsia="Calibri" w:hAnsi="Cambria Math" w:cs="Cambria Math"/>
                      <w:noProof w:val="0"/>
                    </w:rPr>
                    <w:t>𝐼</w:t>
                  </w:r>
                  <w:r w:rsidRPr="00F23BEE">
                    <w:rPr>
                      <w:rFonts w:ascii="Calibri" w:eastAsia="Calibri" w:hAnsi="Calibri" w:cs="Calibri"/>
                      <w:noProof w:val="0"/>
                    </w:rPr>
                    <w:t>(</w:t>
                  </w:r>
                  <w:r w:rsidRPr="00F23BEE">
                    <w:rPr>
                      <w:rFonts w:ascii="Cambria Math" w:eastAsia="Calibri" w:hAnsi="Cambria Math" w:cs="Cambria Math"/>
                      <w:noProof w:val="0"/>
                    </w:rPr>
                    <w:t>𝐶</w:t>
                  </w:r>
                  <w:r w:rsidRPr="00F23BEE">
                    <w:rPr>
                      <w:rFonts w:ascii="Calibri" w:eastAsia="Calibri" w:hAnsi="Calibri" w:cs="Calibri"/>
                      <w:noProof w:val="0"/>
                    </w:rPr>
                    <w:t xml:space="preserve"> | </w:t>
                  </w:r>
                  <w:r w:rsidRPr="00F23BEE">
                    <w:rPr>
                      <w:rFonts w:ascii="Cambria Math" w:eastAsia="Calibri" w:hAnsi="Cambria Math" w:cs="Cambria Math"/>
                      <w:noProof w:val="0"/>
                    </w:rPr>
                    <w:t>𝐴</w:t>
                  </w:r>
                  <w:r w:rsidRPr="00F23BEE">
                    <w:rPr>
                      <w:rFonts w:ascii="Calibri" w:eastAsia="Calibri" w:hAnsi="Calibri" w:cs="Calibri"/>
                      <w:noProof w:val="0"/>
                    </w:rPr>
                    <w:t xml:space="preserve">) == 0.5 </w:t>
                  </w:r>
                  <w:r w:rsidRPr="00F23BEE">
                    <w:rPr>
                      <w:b/>
                      <w:noProof w:val="0"/>
                    </w:rPr>
                    <w:t>then</w:t>
                  </w:r>
                </w:p>
                <w:p w14:paraId="20118AD7" w14:textId="77777777" w:rsidR="00ED075B" w:rsidRPr="00F23BEE" w:rsidRDefault="00ED075B" w:rsidP="00B96DCC">
                  <w:pPr>
                    <w:framePr w:wrap="around" w:vAnchor="text" w:hAnchor="margin" w:y="47"/>
                    <w:numPr>
                      <w:ilvl w:val="0"/>
                      <w:numId w:val="3"/>
                    </w:numPr>
                    <w:spacing w:after="41" w:line="259" w:lineRule="auto"/>
                    <w:ind w:left="1003" w:hanging="1003"/>
                    <w:suppressOverlap/>
                    <w:jc w:val="left"/>
                    <w:rPr>
                      <w:noProof w:val="0"/>
                    </w:rPr>
                  </w:pPr>
                  <w:del w:id="544" w:author="Author" w:date="2021-01-21T20:11:00Z">
                    <w:r w:rsidRPr="00F23BEE" w:rsidDel="000E074D">
                      <w:rPr>
                        <w:rFonts w:ascii="Cambria Math" w:eastAsia="Calibri" w:hAnsi="Cambria Math" w:cs="Calibri"/>
                        <w:i/>
                        <w:iCs/>
                        <w:noProof w:val="0"/>
                      </w:rPr>
                      <w:delText xml:space="preserve">𝑉𝑜𝑐𝑎𝑏𝑢𝑙𝑎𝑟𝑦 </w:delText>
                    </w:r>
                  </w:del>
                  <w:ins w:id="545" w:author="Author" w:date="2021-01-21T20:11:00Z">
                    <w:r w:rsidRPr="00F23BEE">
                      <w:rPr>
                        <w:rFonts w:ascii="Cambria Math" w:eastAsia="Calibri" w:hAnsi="Cambria Math" w:cs="Calibri"/>
                        <w:i/>
                        <w:iCs/>
                        <w:noProof w:val="0"/>
                      </w:rPr>
                      <w:t>Vocabulary</w:t>
                    </w:r>
                    <w:r w:rsidRPr="00F23BEE">
                      <w:rPr>
                        <w:rFonts w:ascii="Cambria Math" w:eastAsia="Calibri" w:hAnsi="Cambria Math" w:cs="Calibri"/>
                        <w:noProof w:val="0"/>
                      </w:rPr>
                      <w:t xml:space="preserve"> </w:t>
                    </w:r>
                  </w:ins>
                  <w:r w:rsidRPr="00F23BEE">
                    <w:rPr>
                      <w:rFonts w:ascii="Cambria Math" w:eastAsia="Calibri" w:hAnsi="Cambria Math" w:cs="Calibri"/>
                      <w:noProof w:val="0"/>
                    </w:rPr>
                    <w:t>←</w:t>
                  </w:r>
                  <w:del w:id="546" w:author="Author" w:date="2021-01-21T20:12:00Z">
                    <w:r w:rsidRPr="00F23BEE" w:rsidDel="000E074D">
                      <w:rPr>
                        <w:rFonts w:ascii="Cambria Math" w:eastAsia="Calibri" w:hAnsi="Cambria Math" w:cs="Calibri"/>
                        <w:noProof w:val="0"/>
                      </w:rPr>
                      <w:delText xml:space="preserve"> </w:delText>
                    </w:r>
                  </w:del>
                  <w:del w:id="547" w:author="Author" w:date="2021-01-21T20:11:00Z">
                    <w:r w:rsidRPr="00F23BEE" w:rsidDel="000E074D">
                      <w:rPr>
                        <w:rFonts w:ascii="Cambria Math" w:eastAsia="Calibri" w:hAnsi="Cambria Math" w:cs="Calibri"/>
                        <w:i/>
                        <w:iCs/>
                        <w:noProof w:val="0"/>
                      </w:rPr>
                      <w:delText xml:space="preserve">𝑉𝑜𝑐𝑎𝑏𝑢𝑙𝑎𝑟𝑦 </w:delText>
                    </w:r>
                  </w:del>
                  <w:ins w:id="548" w:author="Author" w:date="2021-01-21T20:11:00Z">
                    <w:r w:rsidRPr="00F23BEE">
                      <w:rPr>
                        <w:rFonts w:ascii="Cambria Math" w:eastAsia="Calibri" w:hAnsi="Cambria Math" w:cs="Calibri"/>
                        <w:i/>
                        <w:iCs/>
                        <w:noProof w:val="0"/>
                      </w:rPr>
                      <w:t>Vocabulary</w:t>
                    </w:r>
                    <w:r w:rsidRPr="00F23BEE">
                      <w:rPr>
                        <w:rFonts w:ascii="Calibri" w:eastAsia="Calibri" w:hAnsi="Calibri" w:cs="Calibri"/>
                        <w:noProof w:val="0"/>
                      </w:rPr>
                      <w:t xml:space="preserve"> </w:t>
                    </w:r>
                  </w:ins>
                  <w:r w:rsidRPr="00F23BEE">
                    <w:rPr>
                      <w:rFonts w:ascii="Calibri" w:eastAsia="Calibri" w:hAnsi="Calibri" w:cs="Calibri"/>
                      <w:noProof w:val="0"/>
                    </w:rPr>
                    <w:t xml:space="preserve">+ </w:t>
                  </w:r>
                  <w:r w:rsidRPr="00F23BEE">
                    <w:rPr>
                      <w:rFonts w:ascii="Cambria Math" w:eastAsia="Calibri" w:hAnsi="Cambria Math" w:cs="Cambria Math"/>
                      <w:noProof w:val="0"/>
                    </w:rPr>
                    <w:t>𝐴</w:t>
                  </w:r>
                </w:p>
                <w:p w14:paraId="5C0811B3" w14:textId="77777777" w:rsidR="00ED075B" w:rsidRPr="00F23BEE" w:rsidRDefault="00ED075B" w:rsidP="00B96DCC">
                  <w:pPr>
                    <w:framePr w:wrap="around" w:vAnchor="text" w:hAnchor="margin" w:y="47"/>
                    <w:numPr>
                      <w:ilvl w:val="0"/>
                      <w:numId w:val="3"/>
                    </w:numPr>
                    <w:spacing w:line="259" w:lineRule="auto"/>
                    <w:ind w:left="1003" w:hanging="1003"/>
                    <w:suppressOverlap/>
                    <w:jc w:val="left"/>
                    <w:rPr>
                      <w:noProof w:val="0"/>
                    </w:rPr>
                  </w:pPr>
                  <w:r w:rsidRPr="00F23BEE">
                    <w:rPr>
                      <w:b/>
                      <w:noProof w:val="0"/>
                    </w:rPr>
                    <w:t xml:space="preserve">if </w:t>
                  </w:r>
                  <w:r w:rsidRPr="00F23BEE">
                    <w:rPr>
                      <w:rFonts w:ascii="Cambria Math" w:eastAsia="Calibri" w:hAnsi="Cambria Math" w:cs="Cambria Math"/>
                      <w:noProof w:val="0"/>
                    </w:rPr>
                    <w:t>𝑃</w:t>
                  </w:r>
                  <w:r w:rsidRPr="00F23BEE">
                    <w:rPr>
                      <w:rFonts w:ascii="Calibri" w:eastAsia="Calibri" w:hAnsi="Calibri" w:cs="Calibri"/>
                      <w:noProof w:val="0"/>
                    </w:rPr>
                    <w:t>(</w:t>
                  </w:r>
                  <w:r w:rsidRPr="00F23BEE">
                    <w:rPr>
                      <w:rFonts w:ascii="Cambria Math" w:eastAsia="Calibri" w:hAnsi="Cambria Math" w:cs="Cambria Math"/>
                      <w:noProof w:val="0"/>
                    </w:rPr>
                    <w:t>𝐴</w:t>
                  </w:r>
                  <w:r w:rsidRPr="00F23BEE">
                    <w:rPr>
                      <w:rFonts w:ascii="Calibri" w:eastAsia="Calibri" w:hAnsi="Calibri" w:cs="Calibri"/>
                      <w:noProof w:val="0"/>
                    </w:rPr>
                    <w:t xml:space="preserve">) == </w:t>
                  </w:r>
                  <w:r w:rsidRPr="00F23BEE">
                    <w:rPr>
                      <w:rFonts w:ascii="Cambria Math" w:eastAsia="Calibri" w:hAnsi="Cambria Math" w:cs="Cambria Math"/>
                      <w:noProof w:val="0"/>
                    </w:rPr>
                    <w:t>𝑃</w:t>
                  </w:r>
                  <w:r w:rsidRPr="00F23BEE">
                    <w:rPr>
                      <w:rFonts w:ascii="Calibri" w:eastAsia="Calibri" w:hAnsi="Calibri" w:cs="Calibri"/>
                      <w:noProof w:val="0"/>
                    </w:rPr>
                    <w:t>(</w:t>
                  </w:r>
                  <w:r w:rsidRPr="00F23BEE">
                    <w:rPr>
                      <w:rFonts w:ascii="Cambria Math" w:eastAsia="Calibri" w:hAnsi="Cambria Math" w:cs="Cambria Math"/>
                      <w:noProof w:val="0"/>
                    </w:rPr>
                    <w:t>𝐴</w:t>
                  </w:r>
                  <w:r w:rsidRPr="00F23BEE">
                    <w:rPr>
                      <w:rFonts w:ascii="Calibri" w:eastAsia="Calibri" w:hAnsi="Calibri" w:cs="Calibri"/>
                      <w:noProof w:val="0"/>
                    </w:rPr>
                    <w:t xml:space="preserve"> | </w:t>
                  </w:r>
                  <w:r w:rsidRPr="00F23BEE">
                    <w:rPr>
                      <w:rFonts w:ascii="Cambria Math" w:eastAsia="Calibri" w:hAnsi="Cambria Math" w:cs="Cambria Math"/>
                      <w:noProof w:val="0"/>
                    </w:rPr>
                    <w:t>𝐶</w:t>
                  </w:r>
                  <w:r w:rsidRPr="00F23BEE">
                    <w:rPr>
                      <w:rFonts w:ascii="Cambria Math" w:eastAsia="Calibri" w:hAnsi="Cambria Math" w:cs="Cambria Math"/>
                      <w:noProof w:val="0"/>
                      <w:vertAlign w:val="subscript"/>
                    </w:rPr>
                    <w:t>𝑝𝑜𝑠𝑖𝑡𝑖</w:t>
                  </w:r>
                  <w:r w:rsidRPr="00F23BEE">
                    <w:rPr>
                      <w:rFonts w:ascii="Calibri" w:eastAsia="Calibri" w:hAnsi="Calibri" w:cs="Calibri"/>
                      <w:noProof w:val="0"/>
                    </w:rPr>
                    <w:t>V</w:t>
                  </w:r>
                  <w:r w:rsidRPr="00F23BEE">
                    <w:rPr>
                      <w:rFonts w:ascii="Cambria Math" w:eastAsia="Calibri" w:hAnsi="Cambria Math" w:cs="Cambria Math"/>
                      <w:noProof w:val="0"/>
                      <w:vertAlign w:val="subscript"/>
                    </w:rPr>
                    <w:t>𝑒</w:t>
                  </w:r>
                  <w:r w:rsidRPr="00F23BEE">
                    <w:rPr>
                      <w:rFonts w:ascii="Calibri" w:eastAsia="Calibri" w:hAnsi="Calibri" w:cs="Calibri"/>
                      <w:noProof w:val="0"/>
                    </w:rPr>
                    <w:t xml:space="preserve">) </w:t>
                  </w:r>
                  <w:r w:rsidRPr="00F23BEE">
                    <w:rPr>
                      <w:b/>
                      <w:noProof w:val="0"/>
                    </w:rPr>
                    <w:t>then</w:t>
                  </w:r>
                </w:p>
                <w:p w14:paraId="3C9BF7B0" w14:textId="77777777" w:rsidR="00ED075B" w:rsidRPr="00F23BEE" w:rsidRDefault="00ED075B" w:rsidP="00B96DCC">
                  <w:pPr>
                    <w:framePr w:wrap="around" w:vAnchor="text" w:hAnchor="margin" w:y="47"/>
                    <w:numPr>
                      <w:ilvl w:val="0"/>
                      <w:numId w:val="3"/>
                    </w:numPr>
                    <w:spacing w:after="12" w:line="259" w:lineRule="auto"/>
                    <w:ind w:left="1003" w:hanging="1003"/>
                    <w:suppressOverlap/>
                    <w:jc w:val="left"/>
                    <w:rPr>
                      <w:noProof w:val="0"/>
                    </w:rPr>
                  </w:pPr>
                  <w:del w:id="549" w:author="Author" w:date="2021-01-21T20:10:00Z">
                    <w:r w:rsidRPr="00F23BEE" w:rsidDel="000E074D">
                      <w:rPr>
                        <w:rFonts w:ascii="Cambria Math" w:eastAsia="Calibri" w:hAnsi="Cambria Math" w:cs="Cambria Math"/>
                        <w:i/>
                        <w:iCs/>
                        <w:noProof w:val="0"/>
                      </w:rPr>
                      <w:delText>𝑓𝑒𝑎𝑡𝑢𝑟𝑒𝑠𝑒𝑡𝑝𝑜𝑠𝑖𝑡𝑖</w:delText>
                    </w:r>
                    <w:r w:rsidRPr="00F23BEE" w:rsidDel="000E074D">
                      <w:rPr>
                        <w:rFonts w:ascii="Cambria Math" w:eastAsia="Calibri" w:hAnsi="Cambria Math" w:cs="Calibri"/>
                        <w:i/>
                        <w:iCs/>
                        <w:noProof w:val="0"/>
                      </w:rPr>
                      <w:delText>V</w:delText>
                    </w:r>
                    <w:r w:rsidRPr="00F23BEE" w:rsidDel="000E074D">
                      <w:rPr>
                        <w:rFonts w:ascii="Cambria Math" w:eastAsia="Calibri" w:hAnsi="Cambria Math" w:cs="Cambria Math"/>
                        <w:i/>
                        <w:iCs/>
                        <w:noProof w:val="0"/>
                      </w:rPr>
                      <w:delText>𝑒</w:delText>
                    </w:r>
                    <w:r w:rsidRPr="00F23BEE" w:rsidDel="000E074D">
                      <w:rPr>
                        <w:rFonts w:ascii="Cambria Math" w:eastAsia="Calibri" w:hAnsi="Cambria Math" w:cs="Calibri"/>
                        <w:i/>
                        <w:iCs/>
                        <w:noProof w:val="0"/>
                      </w:rPr>
                      <w:delText xml:space="preserve"> </w:delText>
                    </w:r>
                  </w:del>
                  <w:proofErr w:type="spellStart"/>
                  <w:ins w:id="550" w:author="Author" w:date="2021-01-21T20:10:00Z">
                    <w:r w:rsidRPr="00F23BEE">
                      <w:rPr>
                        <w:rFonts w:ascii="Cambria Math" w:eastAsia="Calibri" w:hAnsi="Cambria Math" w:cs="Cambria Math"/>
                        <w:i/>
                        <w:iCs/>
                        <w:noProof w:val="0"/>
                      </w:rPr>
                      <w:t>featuresetpositive</w:t>
                    </w:r>
                    <w:proofErr w:type="spellEnd"/>
                    <w:r w:rsidRPr="00F23BEE">
                      <w:rPr>
                        <w:rFonts w:ascii="Cambria Math" w:eastAsia="Calibri" w:hAnsi="Cambria Math" w:cs="Calibri"/>
                        <w:noProof w:val="0"/>
                      </w:rPr>
                      <w:t xml:space="preserve"> </w:t>
                    </w:r>
                  </w:ins>
                  <w:r w:rsidRPr="00F23BEE">
                    <w:rPr>
                      <w:rFonts w:ascii="Cambria Math" w:eastAsia="Calibri" w:hAnsi="Cambria Math" w:cs="Calibri"/>
                      <w:noProof w:val="0"/>
                    </w:rPr>
                    <w:t xml:space="preserve">← </w:t>
                  </w:r>
                  <w:del w:id="551" w:author="Author" w:date="2021-01-21T20:10:00Z">
                    <w:r w:rsidRPr="00F23BEE" w:rsidDel="000E074D">
                      <w:rPr>
                        <w:rFonts w:ascii="Cambria Math" w:eastAsia="Calibri" w:hAnsi="Cambria Math" w:cs="Calibri"/>
                        <w:i/>
                        <w:iCs/>
                        <w:noProof w:val="0"/>
                      </w:rPr>
                      <w:delText xml:space="preserve">𝑓𝑒𝑎𝑡𝑢𝑟𝑒𝑠𝑒𝑡𝑝𝑜𝑠𝑖𝑡𝑖V𝑒 </w:delText>
                    </w:r>
                  </w:del>
                  <w:proofErr w:type="spellStart"/>
                  <w:ins w:id="552" w:author="Author" w:date="2021-01-21T20:10:00Z">
                    <w:r w:rsidRPr="00F23BEE">
                      <w:rPr>
                        <w:rFonts w:ascii="Cambria Math" w:eastAsia="Calibri" w:hAnsi="Cambria Math" w:cs="Calibri"/>
                        <w:i/>
                        <w:iCs/>
                        <w:noProof w:val="0"/>
                      </w:rPr>
                      <w:t>featuresetpo</w:t>
                    </w:r>
                  </w:ins>
                  <w:ins w:id="553" w:author="Author" w:date="2021-01-21T20:11:00Z">
                    <w:r w:rsidRPr="00F23BEE">
                      <w:rPr>
                        <w:rFonts w:ascii="Cambria Math" w:eastAsia="Calibri" w:hAnsi="Cambria Math" w:cs="Calibri"/>
                        <w:i/>
                        <w:iCs/>
                        <w:noProof w:val="0"/>
                      </w:rPr>
                      <w:t>sitive</w:t>
                    </w:r>
                  </w:ins>
                  <w:proofErr w:type="spellEnd"/>
                  <w:ins w:id="554" w:author="Author" w:date="2021-01-21T20:10:00Z">
                    <w:r w:rsidRPr="00F23BEE">
                      <w:rPr>
                        <w:rFonts w:ascii="Calibri" w:eastAsia="Calibri" w:hAnsi="Calibri" w:cs="Calibri"/>
                        <w:noProof w:val="0"/>
                      </w:rPr>
                      <w:t xml:space="preserve"> </w:t>
                    </w:r>
                  </w:ins>
                  <w:r w:rsidRPr="00F23BEE">
                    <w:rPr>
                      <w:rFonts w:ascii="Calibri" w:eastAsia="Calibri" w:hAnsi="Calibri" w:cs="Calibri"/>
                      <w:noProof w:val="0"/>
                    </w:rPr>
                    <w:t xml:space="preserve">+ </w:t>
                  </w:r>
                  <w:r w:rsidRPr="00F23BEE">
                    <w:rPr>
                      <w:rFonts w:ascii="Cambria Math" w:eastAsia="Calibri" w:hAnsi="Cambria Math" w:cs="Cambria Math"/>
                      <w:noProof w:val="0"/>
                    </w:rPr>
                    <w:t>𝐴</w:t>
                  </w:r>
                </w:p>
                <w:p w14:paraId="4679F7D9" w14:textId="77777777" w:rsidR="00ED075B" w:rsidRPr="00F23BEE" w:rsidRDefault="00ED075B" w:rsidP="00B96DCC">
                  <w:pPr>
                    <w:framePr w:wrap="around" w:vAnchor="text" w:hAnchor="margin" w:y="47"/>
                    <w:numPr>
                      <w:ilvl w:val="0"/>
                      <w:numId w:val="3"/>
                    </w:numPr>
                    <w:spacing w:after="54" w:line="259" w:lineRule="auto"/>
                    <w:ind w:left="1003" w:hanging="1003"/>
                    <w:suppressOverlap/>
                    <w:jc w:val="left"/>
                    <w:rPr>
                      <w:noProof w:val="0"/>
                    </w:rPr>
                  </w:pPr>
                  <w:r w:rsidRPr="00F23BEE">
                    <w:rPr>
                      <w:b/>
                      <w:noProof w:val="0"/>
                    </w:rPr>
                    <w:t>else</w:t>
                  </w:r>
                </w:p>
                <w:p w14:paraId="502622A9" w14:textId="77777777" w:rsidR="00ED075B" w:rsidRPr="00F23BEE" w:rsidRDefault="00ED075B" w:rsidP="00B96DCC">
                  <w:pPr>
                    <w:framePr w:wrap="around" w:vAnchor="text" w:hAnchor="margin" w:y="47"/>
                    <w:numPr>
                      <w:ilvl w:val="0"/>
                      <w:numId w:val="3"/>
                    </w:numPr>
                    <w:spacing w:after="6" w:line="259" w:lineRule="auto"/>
                    <w:ind w:left="1003" w:hanging="1003"/>
                    <w:suppressOverlap/>
                    <w:jc w:val="left"/>
                    <w:rPr>
                      <w:noProof w:val="0"/>
                    </w:rPr>
                  </w:pPr>
                  <w:del w:id="555" w:author="Author" w:date="2021-01-21T20:11:00Z">
                    <w:r w:rsidRPr="00F23BEE" w:rsidDel="000E074D">
                      <w:rPr>
                        <w:rFonts w:ascii="Cambria Math" w:eastAsia="Calibri" w:hAnsi="Cambria Math" w:cs="Calibri"/>
                        <w:i/>
                        <w:iCs/>
                        <w:noProof w:val="0"/>
                      </w:rPr>
                      <w:delText xml:space="preserve">𝑓𝑒𝑎𝑡𝑢𝑟𝑒𝑠𝑒𝑡𝑛𝑒𝑔𝑎𝑡𝑖V𝑒 </w:delText>
                    </w:r>
                  </w:del>
                  <w:proofErr w:type="spellStart"/>
                  <w:ins w:id="556" w:author="Author" w:date="2021-01-21T20:11:00Z">
                    <w:r w:rsidRPr="00F23BEE">
                      <w:rPr>
                        <w:rFonts w:ascii="Cambria Math" w:eastAsia="Calibri" w:hAnsi="Cambria Math" w:cs="Calibri"/>
                        <w:i/>
                        <w:iCs/>
                        <w:noProof w:val="0"/>
                      </w:rPr>
                      <w:t>featuresetnegative</w:t>
                    </w:r>
                    <w:proofErr w:type="spellEnd"/>
                    <w:r w:rsidRPr="00F23BEE">
                      <w:rPr>
                        <w:rFonts w:ascii="Cambria Math" w:eastAsia="Calibri" w:hAnsi="Cambria Math" w:cs="Calibri"/>
                        <w:noProof w:val="0"/>
                      </w:rPr>
                      <w:t xml:space="preserve"> </w:t>
                    </w:r>
                  </w:ins>
                  <w:r w:rsidRPr="00F23BEE">
                    <w:rPr>
                      <w:rFonts w:ascii="Cambria Math" w:eastAsia="Calibri" w:hAnsi="Cambria Math" w:cs="Calibri"/>
                      <w:noProof w:val="0"/>
                    </w:rPr>
                    <w:t xml:space="preserve">← </w:t>
                  </w:r>
                  <w:del w:id="557" w:author="Author" w:date="2021-01-21T20:11:00Z">
                    <w:r w:rsidRPr="00F23BEE" w:rsidDel="000E074D">
                      <w:rPr>
                        <w:rFonts w:ascii="Cambria Math" w:eastAsia="Calibri" w:hAnsi="Cambria Math" w:cs="Calibri"/>
                        <w:i/>
                        <w:iCs/>
                        <w:noProof w:val="0"/>
                      </w:rPr>
                      <w:delText xml:space="preserve">𝑓𝑒𝑎𝑡𝑢𝑟𝑒𝑠𝑒𝑡𝑛𝑒𝑔𝑎𝑡𝑖V𝑒 </w:delText>
                    </w:r>
                  </w:del>
                  <w:proofErr w:type="spellStart"/>
                  <w:ins w:id="558" w:author="Author" w:date="2021-01-21T20:11:00Z">
                    <w:r w:rsidRPr="00F23BEE">
                      <w:rPr>
                        <w:rFonts w:ascii="Cambria Math" w:eastAsia="Calibri" w:hAnsi="Cambria Math" w:cs="Calibri"/>
                        <w:i/>
                        <w:iCs/>
                        <w:noProof w:val="0"/>
                      </w:rPr>
                      <w:t>featuresetnegative</w:t>
                    </w:r>
                    <w:proofErr w:type="spellEnd"/>
                    <w:r w:rsidRPr="00F23BEE">
                      <w:rPr>
                        <w:rFonts w:ascii="Calibri" w:eastAsia="Calibri" w:hAnsi="Calibri" w:cs="Calibri"/>
                        <w:noProof w:val="0"/>
                      </w:rPr>
                      <w:t xml:space="preserve"> </w:t>
                    </w:r>
                  </w:ins>
                  <w:r w:rsidRPr="00F23BEE">
                    <w:rPr>
                      <w:rFonts w:ascii="Calibri" w:eastAsia="Calibri" w:hAnsi="Calibri" w:cs="Calibri"/>
                      <w:noProof w:val="0"/>
                    </w:rPr>
                    <w:t xml:space="preserve">+ </w:t>
                  </w:r>
                  <w:r w:rsidRPr="00F23BEE">
                    <w:rPr>
                      <w:rFonts w:ascii="Cambria Math" w:eastAsia="Calibri" w:hAnsi="Cambria Math" w:cs="Cambria Math"/>
                      <w:noProof w:val="0"/>
                    </w:rPr>
                    <w:t>𝐴</w:t>
                  </w:r>
                </w:p>
                <w:p w14:paraId="620C9DA3" w14:textId="77777777" w:rsidR="00ED075B" w:rsidRPr="00F23BEE" w:rsidRDefault="00ED075B" w:rsidP="00B96DCC">
                  <w:pPr>
                    <w:framePr w:wrap="around" w:vAnchor="text" w:hAnchor="margin" w:y="47"/>
                    <w:numPr>
                      <w:ilvl w:val="0"/>
                      <w:numId w:val="3"/>
                    </w:numPr>
                    <w:spacing w:after="11" w:line="259" w:lineRule="auto"/>
                    <w:ind w:left="1003" w:hanging="1003"/>
                    <w:suppressOverlap/>
                    <w:jc w:val="left"/>
                    <w:rPr>
                      <w:noProof w:val="0"/>
                    </w:rPr>
                  </w:pPr>
                  <w:r w:rsidRPr="00F23BEE">
                    <w:rPr>
                      <w:b/>
                      <w:noProof w:val="0"/>
                    </w:rPr>
                    <w:t>end if</w:t>
                  </w:r>
                </w:p>
                <w:p w14:paraId="190853CE" w14:textId="77777777" w:rsidR="00ED075B" w:rsidRPr="00F23BEE" w:rsidRDefault="00ED075B" w:rsidP="00B96DCC">
                  <w:pPr>
                    <w:framePr w:wrap="around" w:vAnchor="text" w:hAnchor="margin" w:y="47"/>
                    <w:numPr>
                      <w:ilvl w:val="0"/>
                      <w:numId w:val="3"/>
                    </w:numPr>
                    <w:spacing w:after="9" w:line="259" w:lineRule="auto"/>
                    <w:ind w:left="1003" w:hanging="1003"/>
                    <w:suppressOverlap/>
                    <w:jc w:val="left"/>
                    <w:rPr>
                      <w:noProof w:val="0"/>
                    </w:rPr>
                  </w:pPr>
                  <w:r w:rsidRPr="00F23BEE">
                    <w:rPr>
                      <w:b/>
                      <w:noProof w:val="0"/>
                    </w:rPr>
                    <w:t>end if</w:t>
                  </w:r>
                </w:p>
                <w:p w14:paraId="6F83B44A" w14:textId="77777777" w:rsidR="00ED075B" w:rsidRPr="00F23BEE" w:rsidRDefault="00ED075B" w:rsidP="00B96DCC">
                  <w:pPr>
                    <w:framePr w:wrap="around" w:vAnchor="text" w:hAnchor="margin" w:y="47"/>
                    <w:numPr>
                      <w:ilvl w:val="0"/>
                      <w:numId w:val="3"/>
                    </w:numPr>
                    <w:spacing w:after="1" w:line="259" w:lineRule="auto"/>
                    <w:ind w:left="1003" w:hanging="1003"/>
                    <w:suppressOverlap/>
                    <w:jc w:val="left"/>
                    <w:rPr>
                      <w:noProof w:val="0"/>
                    </w:rPr>
                  </w:pPr>
                  <w:r w:rsidRPr="00F23BEE">
                    <w:rPr>
                      <w:b/>
                      <w:noProof w:val="0"/>
                    </w:rPr>
                    <w:t>end for</w:t>
                  </w:r>
                </w:p>
                <w:p w14:paraId="2AA86C67" w14:textId="77777777" w:rsidR="00ED075B" w:rsidRPr="00F23BEE" w:rsidRDefault="00ED075B" w:rsidP="00B96DCC">
                  <w:pPr>
                    <w:framePr w:wrap="around" w:vAnchor="text" w:hAnchor="margin" w:y="47"/>
                    <w:numPr>
                      <w:ilvl w:val="0"/>
                      <w:numId w:val="3"/>
                    </w:numPr>
                    <w:spacing w:line="259" w:lineRule="auto"/>
                    <w:ind w:left="1003" w:hanging="1003"/>
                    <w:suppressOverlap/>
                    <w:jc w:val="left"/>
                    <w:rPr>
                      <w:noProof w:val="0"/>
                    </w:rPr>
                  </w:pPr>
                  <w:r w:rsidRPr="00F23BEE">
                    <w:rPr>
                      <w:b/>
                      <w:noProof w:val="0"/>
                    </w:rPr>
                    <w:t>end procedure</w:t>
                  </w:r>
                </w:p>
              </w:tc>
            </w:tr>
          </w:tbl>
          <w:p w14:paraId="0C803C74" w14:textId="372B5A87" w:rsidR="00ED075B" w:rsidRPr="00F23BEE" w:rsidRDefault="00ED075B" w:rsidP="00E41A3B">
            <w:pPr>
              <w:pStyle w:val="MDPI51figurecaption"/>
            </w:pPr>
            <w:commentRangeStart w:id="559"/>
            <w:commentRangeStart w:id="560"/>
            <w:r w:rsidRPr="00F23BEE">
              <w:t xml:space="preserve">Algorithm 1: </w:t>
            </w:r>
            <w:ins w:id="561" w:author="Author" w:date="2021-01-22T15:26:00Z">
              <w:r w:rsidR="00834D36" w:rsidRPr="00F23BEE">
                <w:t>Information gain-document frequency (</w:t>
              </w:r>
            </w:ins>
            <w:proofErr w:type="spellStart"/>
            <w:r w:rsidRPr="00F23BEE">
              <w:t>IGDF</w:t>
            </w:r>
            <w:proofErr w:type="spellEnd"/>
            <w:ins w:id="562" w:author="Author" w:date="2021-01-22T15:26:00Z">
              <w:r w:rsidR="00834D36" w:rsidRPr="00F23BEE">
                <w:t>)</w:t>
              </w:r>
            </w:ins>
            <w:r w:rsidRPr="00F23BEE">
              <w:t xml:space="preserve"> feature selection.</w:t>
            </w:r>
            <w:commentRangeEnd w:id="559"/>
            <w:r w:rsidRPr="00F23BEE">
              <w:rPr>
                <w:rStyle w:val="CommentReference"/>
                <w:rFonts w:eastAsia="SimSun"/>
                <w:lang w:eastAsia="zh-CN" w:bidi="ar-SA"/>
              </w:rPr>
              <w:commentReference w:id="559"/>
            </w:r>
            <w:commentRangeEnd w:id="560"/>
            <w:r w:rsidR="00645ED2" w:rsidRPr="00F23BEE">
              <w:rPr>
                <w:rStyle w:val="CommentReference"/>
                <w:rFonts w:eastAsia="SimSun"/>
                <w:lang w:eastAsia="zh-CN" w:bidi="ar-SA"/>
              </w:rPr>
              <w:commentReference w:id="560"/>
            </w:r>
          </w:p>
        </w:tc>
      </w:tr>
    </w:tbl>
    <w:p w14:paraId="590A605C" w14:textId="0B7EA6D1" w:rsidR="00FA7285" w:rsidRPr="00F23BEE" w:rsidRDefault="00FA7285" w:rsidP="00E41A3B">
      <w:pPr>
        <w:pStyle w:val="MDPI31text"/>
      </w:pPr>
    </w:p>
    <w:p w14:paraId="6745161A" w14:textId="6ED96F97" w:rsidR="00B46ABD" w:rsidRPr="00F23BEE" w:rsidRDefault="002B1D9C" w:rsidP="00B46ABD">
      <w:pPr>
        <w:pStyle w:val="MDPI22heading2"/>
        <w:rPr>
          <w:ins w:id="563" w:author="Author" w:date="2021-01-21T23:21:00Z"/>
          <w:noProof w:val="0"/>
        </w:rPr>
      </w:pPr>
      <w:del w:id="564" w:author="Author" w:date="2021-01-22T12:52:00Z">
        <w:r w:rsidRPr="00F23BEE" w:rsidDel="00645ED2">
          <w:rPr>
            <w:noProof w:val="0"/>
          </w:rPr>
          <w:delText>4.2.</w:delText>
        </w:r>
      </w:del>
      <w:ins w:id="565" w:author="Author" w:date="2021-01-22T16:14:00Z">
        <w:r w:rsidR="00EA5506" w:rsidRPr="00F23BEE">
          <w:rPr>
            <w:noProof w:val="0"/>
          </w:rPr>
          <w:t>2</w:t>
        </w:r>
      </w:ins>
      <w:ins w:id="566" w:author="Author" w:date="2021-01-22T12:52:00Z">
        <w:r w:rsidR="00645ED2" w:rsidRPr="00F23BEE">
          <w:rPr>
            <w:noProof w:val="0"/>
          </w:rPr>
          <w:t>.4.</w:t>
        </w:r>
      </w:ins>
      <w:r w:rsidRPr="00F23BEE">
        <w:rPr>
          <w:noProof w:val="0"/>
        </w:rPr>
        <w:t xml:space="preserve"> Classification</w:t>
      </w:r>
    </w:p>
    <w:p w14:paraId="7E1F8EA6" w14:textId="74B3B46D" w:rsidR="00FA7285" w:rsidRPr="00F23BEE" w:rsidRDefault="002B1D9C" w:rsidP="00C33652">
      <w:pPr>
        <w:pStyle w:val="MDPI31text"/>
      </w:pPr>
      <w:del w:id="567" w:author="Author" w:date="2021-01-21T23:21:00Z">
        <w:r w:rsidRPr="00F23BEE" w:rsidDel="00B46ABD">
          <w:delText xml:space="preserve">. </w:delText>
        </w:r>
      </w:del>
      <w:del w:id="568" w:author="Author" w:date="2021-01-21T13:43:00Z">
        <w:r w:rsidRPr="00F23BEE" w:rsidDel="00016007">
          <w:delText>As it is known that entropy</w:delText>
        </w:r>
      </w:del>
      <w:ins w:id="569" w:author="Author" w:date="2021-01-21T13:43:00Z">
        <w:r w:rsidR="00016007" w:rsidRPr="00F23BEE">
          <w:t>Entropy</w:t>
        </w:r>
      </w:ins>
      <w:r w:rsidRPr="00F23BEE">
        <w:t xml:space="preserve"> and information gain are commonly used in decision </w:t>
      </w:r>
      <w:del w:id="570" w:author="Author" w:date="2021-01-21T13:43:00Z">
        <w:r w:rsidRPr="00F23BEE" w:rsidDel="00016007">
          <w:delText>tree</w:delText>
        </w:r>
      </w:del>
      <w:ins w:id="571" w:author="Author" w:date="2021-01-21T13:43:00Z">
        <w:r w:rsidR="00016007" w:rsidRPr="00F23BEE">
          <w:t>trees</w:t>
        </w:r>
      </w:ins>
      <w:r w:rsidRPr="00F23BEE">
        <w:t xml:space="preserve">. The selected </w:t>
      </w:r>
      <w:commentRangeStart w:id="572"/>
      <w:del w:id="573" w:author="Author" w:date="2021-01-21T13:44:00Z">
        <w:r w:rsidRPr="00F23BEE" w:rsidDel="00016007">
          <w:delText xml:space="preserve">feature </w:delText>
        </w:r>
      </w:del>
      <w:ins w:id="574" w:author="Author" w:date="2021-01-21T13:44:00Z">
        <w:r w:rsidR="00016007" w:rsidRPr="00F23BEE">
          <w:t xml:space="preserve">features </w:t>
        </w:r>
      </w:ins>
      <w:r w:rsidRPr="00F23BEE">
        <w:t xml:space="preserve">with the highest information gain </w:t>
      </w:r>
      <w:del w:id="575" w:author="Author" w:date="2021-01-21T13:44:00Z">
        <w:r w:rsidRPr="00F23BEE" w:rsidDel="00016007">
          <w:delText xml:space="preserve">determines </w:delText>
        </w:r>
      </w:del>
      <w:ins w:id="576" w:author="Author" w:date="2021-01-21T13:44:00Z">
        <w:r w:rsidR="00016007" w:rsidRPr="00F23BEE">
          <w:t xml:space="preserve">determine </w:t>
        </w:r>
        <w:commentRangeEnd w:id="572"/>
        <w:r w:rsidR="00016007" w:rsidRPr="00F23BEE">
          <w:rPr>
            <w:rStyle w:val="CommentReference"/>
          </w:rPr>
          <w:commentReference w:id="572"/>
        </w:r>
      </w:ins>
      <w:r w:rsidRPr="00F23BEE">
        <w:t xml:space="preserve">the class of the review. Based on this intuition, we categorize our vocabulary into </w:t>
      </w:r>
      <w:del w:id="577" w:author="Author" w:date="2021-01-21T13:44:00Z">
        <w:r w:rsidRPr="00F23BEE" w:rsidDel="00016007">
          <w:delText>the positive</w:delText>
        </w:r>
      </w:del>
      <w:ins w:id="578" w:author="Author" w:date="2021-01-21T13:44:00Z">
        <w:r w:rsidR="00016007" w:rsidRPr="00F23BEE">
          <w:t>positive</w:t>
        </w:r>
      </w:ins>
      <w:r w:rsidRPr="00F23BEE">
        <w:t xml:space="preserve"> </w:t>
      </w:r>
      <w:del w:id="579" w:author="Author" w:date="2021-01-21T13:44:00Z">
        <w:r w:rsidRPr="00F23BEE" w:rsidDel="00016007">
          <w:delText xml:space="preserve">feature </w:delText>
        </w:r>
      </w:del>
      <w:r w:rsidRPr="00F23BEE">
        <w:t xml:space="preserve">and negative </w:t>
      </w:r>
      <w:del w:id="580" w:author="Author" w:date="2021-01-21T13:44:00Z">
        <w:r w:rsidRPr="00F23BEE" w:rsidDel="00016007">
          <w:delText>feature</w:delText>
        </w:r>
      </w:del>
      <w:ins w:id="581" w:author="Author" w:date="2021-01-21T13:44:00Z">
        <w:r w:rsidR="00016007" w:rsidRPr="00F23BEE">
          <w:t>features</w:t>
        </w:r>
      </w:ins>
      <w:r w:rsidRPr="00F23BEE">
        <w:t xml:space="preserve">. A review </w:t>
      </w:r>
      <w:del w:id="582" w:author="Author" w:date="2021-01-22T14:15:00Z">
        <w:r w:rsidRPr="00F23BEE" w:rsidDel="00750129">
          <w:delText>will be</w:delText>
        </w:r>
      </w:del>
      <w:ins w:id="583" w:author="Author" w:date="2021-01-22T14:15:00Z">
        <w:r w:rsidR="00750129" w:rsidRPr="00F23BEE">
          <w:t>is</w:t>
        </w:r>
      </w:ins>
      <w:r w:rsidRPr="00F23BEE">
        <w:t xml:space="preserve"> classified </w:t>
      </w:r>
      <w:del w:id="584" w:author="Author" w:date="2021-01-21T13:44:00Z">
        <w:r w:rsidRPr="00F23BEE" w:rsidDel="00016007">
          <w:delText xml:space="preserve">into </w:delText>
        </w:r>
      </w:del>
      <w:ins w:id="585" w:author="Author" w:date="2021-01-21T13:44:00Z">
        <w:r w:rsidR="00016007" w:rsidRPr="00F23BEE">
          <w:t xml:space="preserve">as a </w:t>
        </w:r>
      </w:ins>
      <w:r w:rsidRPr="00F23BEE">
        <w:t xml:space="preserve">positive review if most </w:t>
      </w:r>
      <w:del w:id="586" w:author="Author" w:date="2021-01-21T13:44:00Z">
        <w:r w:rsidRPr="00F23BEE" w:rsidDel="00016007">
          <w:delText xml:space="preserve">of the </w:delText>
        </w:r>
      </w:del>
      <w:r w:rsidRPr="00F23BEE">
        <w:t>features are positive and vice versa (Algorithm 2).</w:t>
      </w:r>
    </w:p>
    <w:p w14:paraId="3A89A5B8" w14:textId="4DA761D7" w:rsidR="005405EC" w:rsidRPr="00F23BEE" w:rsidRDefault="005405EC" w:rsidP="005405EC">
      <w:pPr>
        <w:pStyle w:val="MDPI31text"/>
        <w:rPr>
          <w:szCs w:val="20"/>
        </w:rPr>
      </w:pPr>
    </w:p>
    <w:tbl>
      <w:tblPr>
        <w:tblStyle w:val="TableGrid"/>
        <w:tblW w:w="6508" w:type="dxa"/>
        <w:tblInd w:w="2616" w:type="dxa"/>
        <w:tblCellMar>
          <w:left w:w="274" w:type="dxa"/>
          <w:right w:w="275" w:type="dxa"/>
        </w:tblCellMar>
        <w:tblLook w:val="04A0" w:firstRow="1" w:lastRow="0" w:firstColumn="1" w:lastColumn="0" w:noHBand="0" w:noVBand="1"/>
      </w:tblPr>
      <w:tblGrid>
        <w:gridCol w:w="6508"/>
      </w:tblGrid>
      <w:tr w:rsidR="005405EC" w:rsidRPr="00F23BEE" w14:paraId="0D6B36D5" w14:textId="77777777" w:rsidTr="00E41A3B">
        <w:trPr>
          <w:trHeight w:val="3936"/>
        </w:trPr>
        <w:tc>
          <w:tcPr>
            <w:tcW w:w="6508" w:type="dxa"/>
            <w:tcBorders>
              <w:top w:val="single" w:sz="3" w:space="0" w:color="2C2A28"/>
              <w:left w:val="single" w:sz="3" w:space="0" w:color="2C2A28"/>
              <w:bottom w:val="single" w:sz="3" w:space="0" w:color="2C2A28"/>
              <w:right w:val="single" w:sz="3" w:space="0" w:color="2C2A28"/>
            </w:tcBorders>
            <w:vAlign w:val="center"/>
          </w:tcPr>
          <w:p w14:paraId="350E6038" w14:textId="77777777" w:rsidR="005405EC" w:rsidRPr="00F23BEE" w:rsidRDefault="005405EC" w:rsidP="005405EC">
            <w:pPr>
              <w:numPr>
                <w:ilvl w:val="0"/>
                <w:numId w:val="4"/>
              </w:numPr>
              <w:spacing w:after="14" w:line="264" w:lineRule="auto"/>
              <w:ind w:hanging="605"/>
              <w:jc w:val="left"/>
              <w:rPr>
                <w:noProof w:val="0"/>
              </w:rPr>
            </w:pPr>
            <w:r w:rsidRPr="00F23BEE">
              <w:rPr>
                <w:b/>
                <w:noProof w:val="0"/>
              </w:rPr>
              <w:t xml:space="preserve">procedure </w:t>
            </w:r>
            <w:r w:rsidRPr="00F23BEE">
              <w:rPr>
                <w:noProof w:val="0"/>
              </w:rPr>
              <w:t xml:space="preserve">IG-based–Classifier(input: </w:t>
            </w:r>
            <w:r w:rsidRPr="00F23BEE">
              <w:rPr>
                <w:rFonts w:eastAsia="Calibri" w:cs="Calibri"/>
                <w:noProof w:val="0"/>
              </w:rPr>
              <w:t>{</w:t>
            </w:r>
            <w:r w:rsidRPr="00F23BEE">
              <w:rPr>
                <w:noProof w:val="0"/>
              </w:rPr>
              <w:t xml:space="preserve">Sentiment Feature Vector: Vocabulary </w:t>
            </w:r>
            <w:r w:rsidRPr="00F23BEE">
              <w:rPr>
                <w:rFonts w:eastAsia="Calibri" w:cs="Calibri"/>
                <w:noProof w:val="0"/>
              </w:rPr>
              <w:t xml:space="preserve">× </w:t>
            </w:r>
            <w:r w:rsidRPr="00F23BEE">
              <w:rPr>
                <w:noProof w:val="0"/>
              </w:rPr>
              <w:t>Number of Document</w:t>
            </w:r>
            <w:r w:rsidRPr="00F23BEE">
              <w:rPr>
                <w:rFonts w:eastAsia="Calibri" w:cs="Calibri"/>
                <w:noProof w:val="0"/>
              </w:rPr>
              <w:t>}</w:t>
            </w:r>
            <w:r w:rsidRPr="00F23BEE">
              <w:rPr>
                <w:noProof w:val="0"/>
              </w:rPr>
              <w:t xml:space="preserve">, output: </w:t>
            </w:r>
            <w:r w:rsidRPr="00F23BEE">
              <w:rPr>
                <w:rFonts w:eastAsia="Calibri" w:cs="Calibri"/>
                <w:noProof w:val="0"/>
              </w:rPr>
              <w:t>{</w:t>
            </w:r>
            <w:r w:rsidRPr="00F23BEE">
              <w:rPr>
                <w:noProof w:val="0"/>
              </w:rPr>
              <w:t>Sentiment Label: positive or negative</w:t>
            </w:r>
            <w:r w:rsidRPr="00F23BEE">
              <w:rPr>
                <w:rFonts w:eastAsia="Calibri" w:cs="Calibri"/>
                <w:noProof w:val="0"/>
              </w:rPr>
              <w:t>}</w:t>
            </w:r>
            <w:r w:rsidRPr="00F23BEE">
              <w:rPr>
                <w:noProof w:val="0"/>
              </w:rPr>
              <w:t>)</w:t>
            </w:r>
          </w:p>
          <w:p w14:paraId="038E0CA7" w14:textId="77777777" w:rsidR="005405EC" w:rsidRPr="00F23BEE" w:rsidRDefault="005405EC" w:rsidP="005405EC">
            <w:pPr>
              <w:numPr>
                <w:ilvl w:val="0"/>
                <w:numId w:val="4"/>
              </w:numPr>
              <w:spacing w:after="44" w:line="259" w:lineRule="auto"/>
              <w:ind w:hanging="605"/>
              <w:jc w:val="left"/>
              <w:rPr>
                <w:noProof w:val="0"/>
              </w:rPr>
            </w:pPr>
            <w:r w:rsidRPr="00F23BEE">
              <w:rPr>
                <w:b/>
                <w:noProof w:val="0"/>
              </w:rPr>
              <w:t xml:space="preserve">for </w:t>
            </w:r>
            <w:r w:rsidRPr="00F23BEE">
              <w:rPr>
                <w:i/>
                <w:noProof w:val="0"/>
              </w:rPr>
              <w:t xml:space="preserve">each document in </w:t>
            </w:r>
            <w:proofErr w:type="spellStart"/>
            <w:r w:rsidRPr="00F23BEE">
              <w:rPr>
                <w:i/>
                <w:noProof w:val="0"/>
              </w:rPr>
              <w:t>featurevector</w:t>
            </w:r>
            <w:proofErr w:type="spellEnd"/>
            <w:r w:rsidRPr="00F23BEE">
              <w:rPr>
                <w:i/>
                <w:noProof w:val="0"/>
              </w:rPr>
              <w:t xml:space="preserve"> </w:t>
            </w:r>
            <w:r w:rsidRPr="00F23BEE">
              <w:rPr>
                <w:b/>
                <w:noProof w:val="0"/>
              </w:rPr>
              <w:t>do</w:t>
            </w:r>
          </w:p>
          <w:p w14:paraId="7B882101" w14:textId="77777777" w:rsidR="005405EC" w:rsidRPr="00F23BEE" w:rsidRDefault="005405EC" w:rsidP="005405EC">
            <w:pPr>
              <w:numPr>
                <w:ilvl w:val="0"/>
                <w:numId w:val="4"/>
              </w:numPr>
              <w:spacing w:after="41" w:line="259" w:lineRule="auto"/>
              <w:ind w:hanging="605"/>
              <w:jc w:val="left"/>
              <w:rPr>
                <w:noProof w:val="0"/>
              </w:rPr>
            </w:pPr>
            <w:r w:rsidRPr="00F23BEE">
              <w:rPr>
                <w:b/>
                <w:noProof w:val="0"/>
              </w:rPr>
              <w:t xml:space="preserve">for </w:t>
            </w:r>
            <w:r w:rsidRPr="00F23BEE">
              <w:rPr>
                <w:i/>
                <w:noProof w:val="0"/>
              </w:rPr>
              <w:t xml:space="preserve">each </w:t>
            </w:r>
            <w:commentRangeStart w:id="587"/>
            <w:proofErr w:type="spellStart"/>
            <w:r w:rsidRPr="00F23BEE">
              <w:rPr>
                <w:i/>
                <w:noProof w:val="0"/>
              </w:rPr>
              <w:t>vocabinVocabulary</w:t>
            </w:r>
            <w:commentRangeEnd w:id="587"/>
            <w:proofErr w:type="spellEnd"/>
            <w:r w:rsidR="009028A7" w:rsidRPr="00F23BEE">
              <w:rPr>
                <w:rStyle w:val="CommentReference"/>
                <w:noProof w:val="0"/>
              </w:rPr>
              <w:commentReference w:id="587"/>
            </w:r>
            <w:r w:rsidRPr="00F23BEE">
              <w:rPr>
                <w:i/>
                <w:noProof w:val="0"/>
              </w:rPr>
              <w:t xml:space="preserve"> </w:t>
            </w:r>
            <w:r w:rsidRPr="00F23BEE">
              <w:rPr>
                <w:b/>
                <w:noProof w:val="0"/>
              </w:rPr>
              <w:t>do</w:t>
            </w:r>
          </w:p>
          <w:p w14:paraId="76421026" w14:textId="77777777" w:rsidR="00750129" w:rsidRPr="00F23BEE" w:rsidRDefault="005405EC" w:rsidP="005405EC">
            <w:pPr>
              <w:numPr>
                <w:ilvl w:val="0"/>
                <w:numId w:val="4"/>
              </w:numPr>
              <w:spacing w:line="290" w:lineRule="auto"/>
              <w:ind w:hanging="605"/>
              <w:jc w:val="left"/>
              <w:rPr>
                <w:ins w:id="588" w:author="Author" w:date="2021-01-22T14:16:00Z"/>
                <w:noProof w:val="0"/>
              </w:rPr>
            </w:pPr>
            <w:r w:rsidRPr="00F23BEE">
              <w:rPr>
                <w:b/>
                <w:noProof w:val="0"/>
              </w:rPr>
              <w:t xml:space="preserve">if </w:t>
            </w:r>
            <w:del w:id="589" w:author="Author" w:date="2021-01-22T12:42:00Z">
              <w:r w:rsidRPr="00F23BEE" w:rsidDel="009028A7">
                <w:rPr>
                  <w:rFonts w:eastAsia="Calibri" w:cs="Calibri"/>
                  <w:i/>
                  <w:iCs/>
                  <w:noProof w:val="0"/>
                </w:rPr>
                <w:delText>V</w:delText>
              </w:r>
              <w:r w:rsidRPr="00F23BEE" w:rsidDel="009028A7">
                <w:rPr>
                  <w:rFonts w:ascii="Cambria Math" w:eastAsia="Calibri" w:hAnsi="Cambria Math" w:cs="Cambria Math"/>
                  <w:i/>
                  <w:iCs/>
                  <w:noProof w:val="0"/>
                </w:rPr>
                <w:delText>𝑜𝑐𝑎𝑏</w:delText>
              </w:r>
              <w:r w:rsidRPr="00F23BEE" w:rsidDel="009028A7">
                <w:rPr>
                  <w:rFonts w:eastAsia="Calibri" w:cs="Calibri"/>
                  <w:i/>
                  <w:iCs/>
                  <w:noProof w:val="0"/>
                </w:rPr>
                <w:delText xml:space="preserve"> </w:delText>
              </w:r>
            </w:del>
            <w:ins w:id="590" w:author="Author" w:date="2021-01-22T12:42:00Z">
              <w:r w:rsidR="009028A7" w:rsidRPr="00F23BEE">
                <w:rPr>
                  <w:rFonts w:eastAsia="Calibri" w:cs="Calibri"/>
                  <w:i/>
                  <w:iCs/>
                  <w:noProof w:val="0"/>
                </w:rPr>
                <w:t>vocab</w:t>
              </w:r>
              <w:r w:rsidR="009028A7" w:rsidRPr="00F23BEE">
                <w:rPr>
                  <w:rFonts w:eastAsia="Calibri" w:cs="Calibri"/>
                  <w:noProof w:val="0"/>
                </w:rPr>
                <w:t xml:space="preserve"> </w:t>
              </w:r>
            </w:ins>
            <w:r w:rsidRPr="00F23BEE">
              <w:rPr>
                <w:i/>
                <w:noProof w:val="0"/>
              </w:rPr>
              <w:t xml:space="preserve">is positive </w:t>
            </w:r>
            <w:r w:rsidRPr="00F23BEE">
              <w:rPr>
                <w:noProof w:val="0"/>
              </w:rPr>
              <w:t xml:space="preserve">– </w:t>
            </w:r>
            <w:r w:rsidRPr="00F23BEE">
              <w:rPr>
                <w:i/>
                <w:noProof w:val="0"/>
              </w:rPr>
              <w:t xml:space="preserve">features </w:t>
            </w:r>
            <w:r w:rsidRPr="00F23BEE">
              <w:rPr>
                <w:b/>
                <w:noProof w:val="0"/>
              </w:rPr>
              <w:t>then</w:t>
            </w:r>
          </w:p>
          <w:p w14:paraId="3067285D" w14:textId="44D7E377" w:rsidR="005405EC" w:rsidRPr="00F23BEE" w:rsidRDefault="005405EC" w:rsidP="00E41A3B">
            <w:pPr>
              <w:numPr>
                <w:ilvl w:val="0"/>
                <w:numId w:val="4"/>
              </w:numPr>
              <w:spacing w:line="290" w:lineRule="auto"/>
              <w:ind w:left="965" w:hanging="965"/>
              <w:jc w:val="left"/>
              <w:rPr>
                <w:noProof w:val="0"/>
              </w:rPr>
            </w:pPr>
            <w:del w:id="591" w:author="Author" w:date="2021-01-22T14:16:00Z">
              <w:r w:rsidRPr="00F23BEE" w:rsidDel="00750129">
                <w:rPr>
                  <w:b/>
                  <w:noProof w:val="0"/>
                </w:rPr>
                <w:delText xml:space="preserve"> </w:delText>
              </w:r>
            </w:del>
            <w:del w:id="592" w:author="Author" w:date="2021-01-22T14:17:00Z">
              <w:r w:rsidRPr="00F23BEE" w:rsidDel="00750129">
                <w:rPr>
                  <w:noProof w:val="0"/>
                </w:rPr>
                <w:delText xml:space="preserve">(5) </w:delText>
              </w:r>
            </w:del>
            <w:del w:id="593" w:author="Author" w:date="2021-01-22T14:15:00Z">
              <w:r w:rsidRPr="00F23BEE" w:rsidDel="00750129">
                <w:rPr>
                  <w:rFonts w:ascii="Cambria Math" w:eastAsia="Calibri" w:hAnsi="Cambria Math" w:cs="Cambria Math"/>
                  <w:i/>
                  <w:iCs/>
                  <w:noProof w:val="0"/>
                </w:rPr>
                <w:delText>𝑝𝑜𝑠𝑖𝑡𝑖</w:delText>
              </w:r>
              <w:r w:rsidRPr="00F23BEE" w:rsidDel="00750129">
                <w:rPr>
                  <w:rFonts w:eastAsia="Calibri" w:cs="Calibri"/>
                  <w:i/>
                  <w:iCs/>
                  <w:noProof w:val="0"/>
                </w:rPr>
                <w:delText>V</w:delText>
              </w:r>
              <w:r w:rsidRPr="00F23BEE" w:rsidDel="00750129">
                <w:rPr>
                  <w:rFonts w:ascii="Cambria Math" w:eastAsia="Calibri" w:hAnsi="Cambria Math" w:cs="Cambria Math"/>
                  <w:i/>
                  <w:iCs/>
                  <w:noProof w:val="0"/>
                </w:rPr>
                <w:delText>𝑒</w:delText>
              </w:r>
              <w:r w:rsidRPr="00F23BEE" w:rsidDel="00750129">
                <w:rPr>
                  <w:rFonts w:eastAsia="Calibri" w:cs="Calibri"/>
                  <w:i/>
                  <w:iCs/>
                  <w:noProof w:val="0"/>
                </w:rPr>
                <w:delText xml:space="preserve"> </w:delText>
              </w:r>
            </w:del>
            <w:ins w:id="594" w:author="Author" w:date="2021-01-22T14:15:00Z">
              <w:r w:rsidR="00750129" w:rsidRPr="00F23BEE">
                <w:rPr>
                  <w:rFonts w:ascii="Cambria Math" w:eastAsia="Calibri" w:hAnsi="Cambria Math" w:cs="Cambria Math"/>
                  <w:i/>
                  <w:iCs/>
                  <w:noProof w:val="0"/>
                </w:rPr>
                <w:t>positive</w:t>
              </w:r>
              <w:r w:rsidR="00750129" w:rsidRPr="00F23BEE">
                <w:rPr>
                  <w:rFonts w:eastAsia="Calibri" w:cs="Calibri"/>
                  <w:noProof w:val="0"/>
                </w:rPr>
                <w:t xml:space="preserve"> </w:t>
              </w:r>
            </w:ins>
            <w:r w:rsidRPr="00F23BEE">
              <w:rPr>
                <w:rFonts w:ascii="Times New Roman" w:eastAsia="Calibri" w:hAnsi="Times New Roman"/>
                <w:noProof w:val="0"/>
              </w:rPr>
              <w:t>←</w:t>
            </w:r>
            <w:r w:rsidRPr="00F23BEE">
              <w:rPr>
                <w:rFonts w:eastAsia="Calibri" w:cs="Calibri"/>
                <w:noProof w:val="0"/>
              </w:rPr>
              <w:t xml:space="preserve"> </w:t>
            </w:r>
            <w:del w:id="595" w:author="Author" w:date="2021-01-22T14:15:00Z">
              <w:r w:rsidRPr="00F23BEE" w:rsidDel="00750129">
                <w:rPr>
                  <w:rFonts w:ascii="Cambria Math" w:eastAsia="Calibri" w:hAnsi="Cambria Math" w:cs="Cambria Math"/>
                  <w:i/>
                  <w:iCs/>
                  <w:noProof w:val="0"/>
                </w:rPr>
                <w:delText>𝑝𝑜𝑠𝑖𝑡𝑖</w:delText>
              </w:r>
              <w:r w:rsidRPr="00F23BEE" w:rsidDel="00750129">
                <w:rPr>
                  <w:rFonts w:eastAsia="Calibri" w:cs="Calibri"/>
                  <w:i/>
                  <w:iCs/>
                  <w:noProof w:val="0"/>
                </w:rPr>
                <w:delText>V</w:delText>
              </w:r>
              <w:r w:rsidRPr="00F23BEE" w:rsidDel="00750129">
                <w:rPr>
                  <w:rFonts w:ascii="Cambria Math" w:eastAsia="Calibri" w:hAnsi="Cambria Math" w:cs="Cambria Math"/>
                  <w:i/>
                  <w:iCs/>
                  <w:noProof w:val="0"/>
                </w:rPr>
                <w:delText>𝑒</w:delText>
              </w:r>
              <w:r w:rsidRPr="00F23BEE" w:rsidDel="00750129">
                <w:rPr>
                  <w:rFonts w:eastAsia="Calibri" w:cs="Calibri"/>
                  <w:i/>
                  <w:iCs/>
                  <w:noProof w:val="0"/>
                </w:rPr>
                <w:delText xml:space="preserve"> </w:delText>
              </w:r>
            </w:del>
            <w:ins w:id="596" w:author="Author" w:date="2021-01-22T14:15:00Z">
              <w:r w:rsidR="00750129" w:rsidRPr="00F23BEE">
                <w:rPr>
                  <w:rFonts w:ascii="Cambria Math" w:eastAsia="Calibri" w:hAnsi="Cambria Math" w:cs="Cambria Math"/>
                  <w:i/>
                  <w:iCs/>
                  <w:noProof w:val="0"/>
                </w:rPr>
                <w:t>positive</w:t>
              </w:r>
              <w:r w:rsidR="00750129" w:rsidRPr="00F23BEE">
                <w:rPr>
                  <w:rFonts w:eastAsia="Calibri" w:cs="Calibri"/>
                  <w:noProof w:val="0"/>
                </w:rPr>
                <w:t xml:space="preserve"> </w:t>
              </w:r>
            </w:ins>
            <w:r w:rsidRPr="00F23BEE">
              <w:rPr>
                <w:rFonts w:eastAsia="Calibri" w:cs="Calibri"/>
                <w:noProof w:val="0"/>
              </w:rPr>
              <w:t>+ 1</w:t>
            </w:r>
          </w:p>
          <w:p w14:paraId="00843B26" w14:textId="77777777" w:rsidR="005405EC" w:rsidRPr="00F23BEE" w:rsidRDefault="005405EC" w:rsidP="005405EC">
            <w:pPr>
              <w:numPr>
                <w:ilvl w:val="0"/>
                <w:numId w:val="5"/>
              </w:numPr>
              <w:spacing w:after="34" w:line="259" w:lineRule="auto"/>
              <w:ind w:left="965" w:hanging="965"/>
              <w:jc w:val="left"/>
              <w:rPr>
                <w:noProof w:val="0"/>
              </w:rPr>
            </w:pPr>
            <w:r w:rsidRPr="00F23BEE">
              <w:rPr>
                <w:b/>
                <w:noProof w:val="0"/>
              </w:rPr>
              <w:t>else</w:t>
            </w:r>
          </w:p>
          <w:p w14:paraId="6BDDDF98" w14:textId="6D284747" w:rsidR="005405EC" w:rsidRPr="00F23BEE" w:rsidRDefault="005405EC" w:rsidP="005405EC">
            <w:pPr>
              <w:numPr>
                <w:ilvl w:val="0"/>
                <w:numId w:val="5"/>
              </w:numPr>
              <w:spacing w:line="259" w:lineRule="auto"/>
              <w:ind w:left="965" w:hanging="965"/>
              <w:jc w:val="left"/>
              <w:rPr>
                <w:noProof w:val="0"/>
              </w:rPr>
            </w:pPr>
            <w:del w:id="597" w:author="Author" w:date="2021-01-22T12:43:00Z">
              <w:r w:rsidRPr="00F23BEE" w:rsidDel="009028A7">
                <w:rPr>
                  <w:rFonts w:ascii="Cambria Math" w:eastAsia="Calibri" w:hAnsi="Cambria Math" w:cs="Cambria Math"/>
                  <w:i/>
                  <w:iCs/>
                  <w:noProof w:val="0"/>
                </w:rPr>
                <w:delText>𝑛𝑒𝑔𝑎𝑡𝑖</w:delText>
              </w:r>
              <w:r w:rsidRPr="00F23BEE" w:rsidDel="009028A7">
                <w:rPr>
                  <w:rFonts w:eastAsia="Calibri" w:cs="Calibri"/>
                  <w:i/>
                  <w:iCs/>
                  <w:noProof w:val="0"/>
                </w:rPr>
                <w:delText>V</w:delText>
              </w:r>
              <w:r w:rsidRPr="00F23BEE" w:rsidDel="009028A7">
                <w:rPr>
                  <w:rFonts w:ascii="Cambria Math" w:eastAsia="Calibri" w:hAnsi="Cambria Math" w:cs="Cambria Math"/>
                  <w:i/>
                  <w:iCs/>
                  <w:noProof w:val="0"/>
                </w:rPr>
                <w:delText>𝑒</w:delText>
              </w:r>
              <w:r w:rsidRPr="00F23BEE" w:rsidDel="009028A7">
                <w:rPr>
                  <w:rFonts w:eastAsia="Calibri" w:cs="Calibri"/>
                  <w:i/>
                  <w:iCs/>
                  <w:noProof w:val="0"/>
                </w:rPr>
                <w:delText xml:space="preserve"> </w:delText>
              </w:r>
            </w:del>
            <w:ins w:id="598" w:author="Author" w:date="2021-01-22T12:43:00Z">
              <w:r w:rsidR="009028A7" w:rsidRPr="00F23BEE">
                <w:rPr>
                  <w:rFonts w:ascii="Cambria Math" w:eastAsia="Calibri" w:hAnsi="Cambria Math" w:cs="Cambria Math"/>
                  <w:i/>
                  <w:iCs/>
                  <w:noProof w:val="0"/>
                </w:rPr>
                <w:t>negative</w:t>
              </w:r>
              <w:r w:rsidR="009028A7" w:rsidRPr="00F23BEE">
                <w:rPr>
                  <w:rFonts w:eastAsia="Calibri" w:cs="Calibri"/>
                  <w:noProof w:val="0"/>
                </w:rPr>
                <w:t xml:space="preserve"> </w:t>
              </w:r>
            </w:ins>
            <w:r w:rsidRPr="00F23BEE">
              <w:rPr>
                <w:rFonts w:ascii="Times New Roman" w:eastAsia="Calibri" w:hAnsi="Times New Roman"/>
                <w:noProof w:val="0"/>
              </w:rPr>
              <w:t>←</w:t>
            </w:r>
            <w:r w:rsidRPr="00F23BEE">
              <w:rPr>
                <w:rFonts w:eastAsia="Calibri" w:cs="Calibri"/>
                <w:noProof w:val="0"/>
              </w:rPr>
              <w:t xml:space="preserve"> </w:t>
            </w:r>
            <w:del w:id="599" w:author="Author" w:date="2021-01-22T12:43:00Z">
              <w:r w:rsidRPr="00F23BEE" w:rsidDel="009028A7">
                <w:rPr>
                  <w:rFonts w:ascii="Cambria Math" w:eastAsia="Calibri" w:hAnsi="Cambria Math" w:cs="Cambria Math"/>
                  <w:i/>
                  <w:iCs/>
                  <w:noProof w:val="0"/>
                </w:rPr>
                <w:delText>𝑛𝑒𝑔𝑎𝑡𝑖</w:delText>
              </w:r>
              <w:r w:rsidRPr="00F23BEE" w:rsidDel="009028A7">
                <w:rPr>
                  <w:rFonts w:eastAsia="Calibri" w:cs="Calibri"/>
                  <w:i/>
                  <w:iCs/>
                  <w:noProof w:val="0"/>
                </w:rPr>
                <w:delText>V</w:delText>
              </w:r>
              <w:r w:rsidRPr="00F23BEE" w:rsidDel="009028A7">
                <w:rPr>
                  <w:rFonts w:ascii="Cambria Math" w:eastAsia="Calibri" w:hAnsi="Cambria Math" w:cs="Cambria Math"/>
                  <w:i/>
                  <w:iCs/>
                  <w:noProof w:val="0"/>
                </w:rPr>
                <w:delText>𝑒</w:delText>
              </w:r>
              <w:r w:rsidRPr="00F23BEE" w:rsidDel="009028A7">
                <w:rPr>
                  <w:rFonts w:eastAsia="Calibri" w:cs="Calibri"/>
                  <w:i/>
                  <w:iCs/>
                  <w:noProof w:val="0"/>
                </w:rPr>
                <w:delText xml:space="preserve"> </w:delText>
              </w:r>
            </w:del>
            <w:ins w:id="600" w:author="Author" w:date="2021-01-22T12:43:00Z">
              <w:r w:rsidR="009028A7" w:rsidRPr="00F23BEE">
                <w:rPr>
                  <w:rFonts w:ascii="Cambria Math" w:eastAsia="Calibri" w:hAnsi="Cambria Math" w:cs="Cambria Math"/>
                  <w:i/>
                  <w:iCs/>
                  <w:noProof w:val="0"/>
                </w:rPr>
                <w:t>negative</w:t>
              </w:r>
              <w:r w:rsidR="009028A7" w:rsidRPr="00F23BEE">
                <w:rPr>
                  <w:rFonts w:eastAsia="Calibri" w:cs="Calibri"/>
                  <w:noProof w:val="0"/>
                </w:rPr>
                <w:t xml:space="preserve"> </w:t>
              </w:r>
            </w:ins>
            <w:r w:rsidRPr="00F23BEE">
              <w:rPr>
                <w:rFonts w:eastAsia="Calibri" w:cs="Calibri"/>
                <w:noProof w:val="0"/>
              </w:rPr>
              <w:t>+ 1</w:t>
            </w:r>
          </w:p>
          <w:p w14:paraId="39D7AC4D" w14:textId="77777777" w:rsidR="005405EC" w:rsidRPr="00F23BEE" w:rsidRDefault="005405EC" w:rsidP="005405EC">
            <w:pPr>
              <w:numPr>
                <w:ilvl w:val="0"/>
                <w:numId w:val="5"/>
              </w:numPr>
              <w:spacing w:after="6" w:line="259" w:lineRule="auto"/>
              <w:ind w:left="965" w:hanging="965"/>
              <w:jc w:val="left"/>
              <w:rPr>
                <w:noProof w:val="0"/>
              </w:rPr>
            </w:pPr>
            <w:r w:rsidRPr="00F23BEE">
              <w:rPr>
                <w:b/>
                <w:noProof w:val="0"/>
              </w:rPr>
              <w:t>end if</w:t>
            </w:r>
          </w:p>
          <w:p w14:paraId="21F9E283" w14:textId="77777777" w:rsidR="005405EC" w:rsidRPr="00F23BEE" w:rsidRDefault="005405EC" w:rsidP="005405EC">
            <w:pPr>
              <w:numPr>
                <w:ilvl w:val="0"/>
                <w:numId w:val="5"/>
              </w:numPr>
              <w:spacing w:after="27" w:line="259" w:lineRule="auto"/>
              <w:ind w:left="965" w:hanging="965"/>
              <w:jc w:val="left"/>
              <w:rPr>
                <w:noProof w:val="0"/>
              </w:rPr>
            </w:pPr>
            <w:r w:rsidRPr="00F23BEE">
              <w:rPr>
                <w:b/>
                <w:noProof w:val="0"/>
              </w:rPr>
              <w:t>end for</w:t>
            </w:r>
          </w:p>
          <w:p w14:paraId="0A737B95" w14:textId="12631235" w:rsidR="005405EC" w:rsidRPr="00F23BEE" w:rsidRDefault="005405EC" w:rsidP="005405EC">
            <w:pPr>
              <w:numPr>
                <w:ilvl w:val="0"/>
                <w:numId w:val="5"/>
              </w:numPr>
              <w:spacing w:after="20" w:line="259" w:lineRule="auto"/>
              <w:ind w:left="965" w:hanging="965"/>
              <w:jc w:val="left"/>
              <w:rPr>
                <w:noProof w:val="0"/>
              </w:rPr>
            </w:pPr>
            <w:r w:rsidRPr="00F23BEE">
              <w:rPr>
                <w:b/>
                <w:noProof w:val="0"/>
              </w:rPr>
              <w:t xml:space="preserve">if </w:t>
            </w:r>
            <w:del w:id="601" w:author="Author" w:date="2021-01-22T12:43:00Z">
              <w:r w:rsidRPr="00F23BEE" w:rsidDel="009028A7">
                <w:rPr>
                  <w:rFonts w:ascii="Cambria Math" w:eastAsia="Calibri" w:hAnsi="Cambria Math" w:cs="Cambria Math"/>
                  <w:i/>
                  <w:iCs/>
                  <w:noProof w:val="0"/>
                </w:rPr>
                <w:delText>𝑝𝑜𝑠𝑖𝑡𝑖</w:delText>
              </w:r>
              <w:r w:rsidRPr="00F23BEE" w:rsidDel="009028A7">
                <w:rPr>
                  <w:rFonts w:eastAsia="Calibri" w:cs="Calibri"/>
                  <w:i/>
                  <w:iCs/>
                  <w:noProof w:val="0"/>
                </w:rPr>
                <w:delText>V</w:delText>
              </w:r>
              <w:r w:rsidRPr="00F23BEE" w:rsidDel="009028A7">
                <w:rPr>
                  <w:rFonts w:ascii="Cambria Math" w:eastAsia="Calibri" w:hAnsi="Cambria Math" w:cs="Cambria Math"/>
                  <w:i/>
                  <w:iCs/>
                  <w:noProof w:val="0"/>
                </w:rPr>
                <w:delText>𝑒</w:delText>
              </w:r>
              <w:r w:rsidRPr="00F23BEE" w:rsidDel="009028A7">
                <w:rPr>
                  <w:rFonts w:eastAsia="Calibri" w:cs="Calibri"/>
                  <w:i/>
                  <w:iCs/>
                  <w:noProof w:val="0"/>
                </w:rPr>
                <w:delText xml:space="preserve"> </w:delText>
              </w:r>
            </w:del>
            <w:ins w:id="602" w:author="Author" w:date="2021-01-22T12:43:00Z">
              <w:r w:rsidR="009028A7" w:rsidRPr="00F23BEE">
                <w:rPr>
                  <w:rFonts w:ascii="Cambria Math" w:eastAsia="Calibri" w:hAnsi="Cambria Math" w:cs="Cambria Math"/>
                  <w:i/>
                  <w:iCs/>
                  <w:noProof w:val="0"/>
                </w:rPr>
                <w:t>positive</w:t>
              </w:r>
              <w:r w:rsidR="009028A7" w:rsidRPr="00F23BEE">
                <w:rPr>
                  <w:rFonts w:eastAsia="Calibri" w:cs="Calibri"/>
                  <w:noProof w:val="0"/>
                </w:rPr>
                <w:t xml:space="preserve"> </w:t>
              </w:r>
            </w:ins>
            <w:r w:rsidRPr="00F23BEE">
              <w:rPr>
                <w:rFonts w:eastAsia="Calibri" w:cs="Calibri"/>
                <w:noProof w:val="0"/>
              </w:rPr>
              <w:t xml:space="preserve">&gt; </w:t>
            </w:r>
            <w:del w:id="603" w:author="Author" w:date="2021-01-22T12:43:00Z">
              <w:r w:rsidRPr="00F23BEE" w:rsidDel="009028A7">
                <w:rPr>
                  <w:rFonts w:ascii="Cambria Math" w:eastAsia="Calibri" w:hAnsi="Cambria Math" w:cs="Cambria Math"/>
                  <w:i/>
                  <w:iCs/>
                  <w:noProof w:val="0"/>
                </w:rPr>
                <w:delText>𝑛𝑒𝑔𝑎𝑡𝑖</w:delText>
              </w:r>
              <w:r w:rsidRPr="00F23BEE" w:rsidDel="009028A7">
                <w:rPr>
                  <w:rFonts w:eastAsia="Calibri" w:cs="Calibri"/>
                  <w:i/>
                  <w:iCs/>
                  <w:noProof w:val="0"/>
                </w:rPr>
                <w:delText>V</w:delText>
              </w:r>
              <w:r w:rsidRPr="00F23BEE" w:rsidDel="009028A7">
                <w:rPr>
                  <w:rFonts w:ascii="Cambria Math" w:eastAsia="Calibri" w:hAnsi="Cambria Math" w:cs="Cambria Math"/>
                  <w:i/>
                  <w:iCs/>
                  <w:noProof w:val="0"/>
                </w:rPr>
                <w:delText>𝑒</w:delText>
              </w:r>
              <w:r w:rsidRPr="00F23BEE" w:rsidDel="009028A7">
                <w:rPr>
                  <w:rFonts w:eastAsia="Calibri" w:cs="Calibri"/>
                  <w:i/>
                  <w:iCs/>
                  <w:noProof w:val="0"/>
                </w:rPr>
                <w:delText xml:space="preserve"> </w:delText>
              </w:r>
            </w:del>
            <w:ins w:id="604" w:author="Author" w:date="2021-01-22T12:43:00Z">
              <w:r w:rsidR="009028A7" w:rsidRPr="00F23BEE">
                <w:rPr>
                  <w:rFonts w:ascii="Cambria Math" w:eastAsia="Calibri" w:hAnsi="Cambria Math" w:cs="Cambria Math"/>
                  <w:i/>
                  <w:iCs/>
                  <w:noProof w:val="0"/>
                </w:rPr>
                <w:t>negative</w:t>
              </w:r>
              <w:r w:rsidR="009028A7" w:rsidRPr="00F23BEE">
                <w:rPr>
                  <w:rFonts w:eastAsia="Calibri" w:cs="Calibri"/>
                  <w:noProof w:val="0"/>
                </w:rPr>
                <w:t xml:space="preserve"> </w:t>
              </w:r>
            </w:ins>
            <w:r w:rsidRPr="00F23BEE">
              <w:rPr>
                <w:b/>
                <w:noProof w:val="0"/>
              </w:rPr>
              <w:t>then</w:t>
            </w:r>
          </w:p>
          <w:p w14:paraId="0B58BB41" w14:textId="77777777" w:rsidR="005405EC" w:rsidRPr="00F23BEE" w:rsidRDefault="005405EC" w:rsidP="005405EC">
            <w:pPr>
              <w:numPr>
                <w:ilvl w:val="0"/>
                <w:numId w:val="5"/>
              </w:numPr>
              <w:spacing w:after="36" w:line="259" w:lineRule="auto"/>
              <w:ind w:left="965" w:hanging="965"/>
              <w:jc w:val="left"/>
              <w:rPr>
                <w:noProof w:val="0"/>
              </w:rPr>
            </w:pPr>
            <w:commentRangeStart w:id="605"/>
            <w:r w:rsidRPr="00F23BEE">
              <w:rPr>
                <w:rFonts w:ascii="Cambria Math" w:eastAsia="Calibri" w:hAnsi="Cambria Math" w:cs="Cambria Math"/>
                <w:noProof w:val="0"/>
              </w:rPr>
              <w:t>𝑐𝑙𝑎𝑠𝑠</w:t>
            </w:r>
            <w:r w:rsidRPr="00F23BEE">
              <w:rPr>
                <w:rFonts w:ascii="Cambria Math" w:eastAsia="Calibri" w:hAnsi="Cambria Math" w:cs="Cambria Math"/>
                <w:noProof w:val="0"/>
                <w:vertAlign w:val="subscript"/>
              </w:rPr>
              <w:t>𝑙</w:t>
            </w:r>
            <w:r w:rsidRPr="00F23BEE">
              <w:rPr>
                <w:rFonts w:ascii="Cambria Math" w:eastAsia="Calibri" w:hAnsi="Cambria Math" w:cs="Cambria Math"/>
                <w:noProof w:val="0"/>
              </w:rPr>
              <w:t>𝑎𝑏𝑒𝑙</w:t>
            </w:r>
            <w:r w:rsidRPr="00F23BEE">
              <w:rPr>
                <w:rFonts w:eastAsia="Calibri" w:cs="Calibri"/>
                <w:noProof w:val="0"/>
              </w:rPr>
              <w:t xml:space="preserve"> </w:t>
            </w:r>
            <w:r w:rsidRPr="00F23BEE">
              <w:rPr>
                <w:rFonts w:ascii="Times New Roman" w:eastAsia="Calibri" w:hAnsi="Times New Roman"/>
                <w:noProof w:val="0"/>
              </w:rPr>
              <w:t>←</w:t>
            </w:r>
            <w:r w:rsidRPr="00F23BEE">
              <w:rPr>
                <w:rFonts w:eastAsia="Calibri" w:cs="Calibri"/>
                <w:noProof w:val="0"/>
              </w:rPr>
              <w:t xml:space="preserve"> </w:t>
            </w:r>
            <w:r w:rsidRPr="00F23BEE">
              <w:rPr>
                <w:rFonts w:ascii="Cambria Math" w:eastAsia="Calibri" w:hAnsi="Cambria Math" w:cs="Cambria Math"/>
                <w:noProof w:val="0"/>
              </w:rPr>
              <w:t>𝑐𝑙𝑎𝑠𝑠</w:t>
            </w:r>
            <w:r w:rsidRPr="00F23BEE">
              <w:rPr>
                <w:rFonts w:ascii="Cambria Math" w:eastAsia="Calibri" w:hAnsi="Cambria Math" w:cs="Cambria Math"/>
                <w:noProof w:val="0"/>
                <w:vertAlign w:val="subscript"/>
              </w:rPr>
              <w:t>𝑙</w:t>
            </w:r>
            <w:r w:rsidRPr="00F23BEE">
              <w:rPr>
                <w:rFonts w:ascii="Cambria Math" w:eastAsia="Calibri" w:hAnsi="Cambria Math" w:cs="Cambria Math"/>
                <w:noProof w:val="0"/>
              </w:rPr>
              <w:t>𝑎𝑏𝑒𝑙</w:t>
            </w:r>
            <w:r w:rsidRPr="00F23BEE">
              <w:rPr>
                <w:rFonts w:eastAsia="Calibri" w:cs="Calibri"/>
                <w:noProof w:val="0"/>
              </w:rPr>
              <w:t xml:space="preserve"> + </w:t>
            </w:r>
            <w:r w:rsidRPr="00F23BEE">
              <w:rPr>
                <w:rFonts w:eastAsia="Palatino Linotype" w:cs="Palatino Linotype" w:hint="eastAsia"/>
                <w:noProof w:val="0"/>
                <w:vertAlign w:val="superscript"/>
              </w:rPr>
              <w:t>󸀠</w:t>
            </w:r>
            <w:r w:rsidRPr="00F23BEE">
              <w:rPr>
                <w:i/>
                <w:noProof w:val="0"/>
              </w:rPr>
              <w:t>positive</w:t>
            </w:r>
            <w:r w:rsidRPr="00F23BEE">
              <w:rPr>
                <w:rFonts w:eastAsia="Palatino Linotype" w:cs="Palatino Linotype" w:hint="eastAsia"/>
                <w:noProof w:val="0"/>
                <w:vertAlign w:val="superscript"/>
              </w:rPr>
              <w:t>󸀠</w:t>
            </w:r>
          </w:p>
          <w:p w14:paraId="661461F6" w14:textId="77777777" w:rsidR="005405EC" w:rsidRPr="00F23BEE" w:rsidRDefault="005405EC" w:rsidP="005405EC">
            <w:pPr>
              <w:numPr>
                <w:ilvl w:val="0"/>
                <w:numId w:val="5"/>
              </w:numPr>
              <w:spacing w:after="27" w:line="259" w:lineRule="auto"/>
              <w:ind w:left="965" w:hanging="965"/>
              <w:jc w:val="left"/>
              <w:rPr>
                <w:noProof w:val="0"/>
              </w:rPr>
            </w:pPr>
            <w:r w:rsidRPr="00F23BEE">
              <w:rPr>
                <w:b/>
                <w:noProof w:val="0"/>
              </w:rPr>
              <w:t>else</w:t>
            </w:r>
          </w:p>
          <w:p w14:paraId="36FF00CC" w14:textId="77777777" w:rsidR="005405EC" w:rsidRPr="00F23BEE" w:rsidRDefault="005405EC" w:rsidP="005405EC">
            <w:pPr>
              <w:numPr>
                <w:ilvl w:val="0"/>
                <w:numId w:val="5"/>
              </w:numPr>
              <w:spacing w:after="30" w:line="259" w:lineRule="auto"/>
              <w:ind w:left="965" w:hanging="965"/>
              <w:jc w:val="left"/>
              <w:rPr>
                <w:noProof w:val="0"/>
              </w:rPr>
            </w:pPr>
            <w:r w:rsidRPr="00F23BEE">
              <w:rPr>
                <w:rFonts w:ascii="Cambria Math" w:eastAsia="Calibri" w:hAnsi="Cambria Math" w:cs="Cambria Math"/>
                <w:noProof w:val="0"/>
              </w:rPr>
              <w:t>𝑐𝑙𝑎𝑠𝑠</w:t>
            </w:r>
            <w:r w:rsidRPr="00F23BEE">
              <w:rPr>
                <w:rFonts w:ascii="Cambria Math" w:eastAsia="Calibri" w:hAnsi="Cambria Math" w:cs="Cambria Math"/>
                <w:noProof w:val="0"/>
                <w:vertAlign w:val="subscript"/>
              </w:rPr>
              <w:t>𝑙</w:t>
            </w:r>
            <w:r w:rsidRPr="00F23BEE">
              <w:rPr>
                <w:rFonts w:ascii="Cambria Math" w:eastAsia="Calibri" w:hAnsi="Cambria Math" w:cs="Cambria Math"/>
                <w:noProof w:val="0"/>
              </w:rPr>
              <w:t>𝑎𝑏𝑒𝑙</w:t>
            </w:r>
            <w:r w:rsidRPr="00F23BEE">
              <w:rPr>
                <w:rFonts w:eastAsia="Calibri" w:cs="Calibri"/>
                <w:noProof w:val="0"/>
              </w:rPr>
              <w:t xml:space="preserve"> </w:t>
            </w:r>
            <w:r w:rsidRPr="00F23BEE">
              <w:rPr>
                <w:rFonts w:ascii="Times New Roman" w:eastAsia="Calibri" w:hAnsi="Times New Roman"/>
                <w:noProof w:val="0"/>
              </w:rPr>
              <w:t>←</w:t>
            </w:r>
            <w:r w:rsidRPr="00F23BEE">
              <w:rPr>
                <w:rFonts w:eastAsia="Calibri" w:cs="Calibri"/>
                <w:noProof w:val="0"/>
              </w:rPr>
              <w:t xml:space="preserve"> </w:t>
            </w:r>
            <w:r w:rsidRPr="00F23BEE">
              <w:rPr>
                <w:rFonts w:ascii="Cambria Math" w:eastAsia="Calibri" w:hAnsi="Cambria Math" w:cs="Cambria Math"/>
                <w:noProof w:val="0"/>
              </w:rPr>
              <w:t>𝑐𝑙𝑎𝑠𝑠</w:t>
            </w:r>
            <w:r w:rsidRPr="00F23BEE">
              <w:rPr>
                <w:rFonts w:ascii="Cambria Math" w:eastAsia="Calibri" w:hAnsi="Cambria Math" w:cs="Cambria Math"/>
                <w:noProof w:val="0"/>
                <w:vertAlign w:val="subscript"/>
              </w:rPr>
              <w:t>𝑙</w:t>
            </w:r>
            <w:r w:rsidRPr="00F23BEE">
              <w:rPr>
                <w:rFonts w:ascii="Cambria Math" w:eastAsia="Calibri" w:hAnsi="Cambria Math" w:cs="Cambria Math"/>
                <w:noProof w:val="0"/>
              </w:rPr>
              <w:t>𝑎𝑏𝑒𝑙</w:t>
            </w:r>
            <w:r w:rsidRPr="00F23BEE">
              <w:rPr>
                <w:rFonts w:eastAsia="Calibri" w:cs="Calibri"/>
                <w:noProof w:val="0"/>
              </w:rPr>
              <w:t xml:space="preserve"> + </w:t>
            </w:r>
            <w:r w:rsidRPr="00F23BEE">
              <w:rPr>
                <w:rFonts w:eastAsia="Palatino Linotype" w:cs="Palatino Linotype" w:hint="eastAsia"/>
                <w:noProof w:val="0"/>
                <w:vertAlign w:val="superscript"/>
              </w:rPr>
              <w:t>󸀠</w:t>
            </w:r>
            <w:r w:rsidRPr="00F23BEE">
              <w:rPr>
                <w:i/>
                <w:noProof w:val="0"/>
              </w:rPr>
              <w:t>negative</w:t>
            </w:r>
            <w:r w:rsidRPr="00F23BEE">
              <w:rPr>
                <w:rFonts w:eastAsia="Palatino Linotype" w:cs="Palatino Linotype" w:hint="eastAsia"/>
                <w:noProof w:val="0"/>
                <w:vertAlign w:val="superscript"/>
              </w:rPr>
              <w:t>󸀠</w:t>
            </w:r>
            <w:commentRangeEnd w:id="605"/>
            <w:r w:rsidR="00FC4CEB" w:rsidRPr="00F23BEE">
              <w:rPr>
                <w:rStyle w:val="CommentReference"/>
                <w:noProof w:val="0"/>
              </w:rPr>
              <w:commentReference w:id="605"/>
            </w:r>
          </w:p>
          <w:p w14:paraId="6FCE5132" w14:textId="77777777" w:rsidR="005405EC" w:rsidRPr="00F23BEE" w:rsidRDefault="005405EC" w:rsidP="005405EC">
            <w:pPr>
              <w:numPr>
                <w:ilvl w:val="0"/>
                <w:numId w:val="5"/>
              </w:numPr>
              <w:spacing w:after="9" w:line="259" w:lineRule="auto"/>
              <w:ind w:left="965" w:hanging="965"/>
              <w:jc w:val="left"/>
              <w:rPr>
                <w:noProof w:val="0"/>
              </w:rPr>
            </w:pPr>
            <w:r w:rsidRPr="00F23BEE">
              <w:rPr>
                <w:b/>
                <w:noProof w:val="0"/>
              </w:rPr>
              <w:t>end if</w:t>
            </w:r>
          </w:p>
          <w:p w14:paraId="590DE91E" w14:textId="77777777" w:rsidR="005405EC" w:rsidRPr="00F23BEE" w:rsidRDefault="005405EC" w:rsidP="005405EC">
            <w:pPr>
              <w:numPr>
                <w:ilvl w:val="0"/>
                <w:numId w:val="5"/>
              </w:numPr>
              <w:spacing w:after="1" w:line="259" w:lineRule="auto"/>
              <w:ind w:left="965" w:hanging="965"/>
              <w:jc w:val="left"/>
              <w:rPr>
                <w:noProof w:val="0"/>
              </w:rPr>
            </w:pPr>
            <w:r w:rsidRPr="00F23BEE">
              <w:rPr>
                <w:b/>
                <w:noProof w:val="0"/>
              </w:rPr>
              <w:t>end for</w:t>
            </w:r>
          </w:p>
          <w:p w14:paraId="05B50AC7" w14:textId="77777777" w:rsidR="005405EC" w:rsidRPr="00F23BEE" w:rsidRDefault="005405EC" w:rsidP="005405EC">
            <w:pPr>
              <w:numPr>
                <w:ilvl w:val="0"/>
                <w:numId w:val="5"/>
              </w:numPr>
              <w:spacing w:line="259" w:lineRule="auto"/>
              <w:ind w:left="965" w:hanging="965"/>
              <w:jc w:val="left"/>
              <w:rPr>
                <w:noProof w:val="0"/>
              </w:rPr>
            </w:pPr>
            <w:r w:rsidRPr="00F23BEE">
              <w:rPr>
                <w:b/>
                <w:noProof w:val="0"/>
              </w:rPr>
              <w:lastRenderedPageBreak/>
              <w:t>end procedure</w:t>
            </w:r>
          </w:p>
        </w:tc>
      </w:tr>
    </w:tbl>
    <w:p w14:paraId="6523483E" w14:textId="52B31475" w:rsidR="005405EC" w:rsidRPr="00F23BEE" w:rsidRDefault="005405EC" w:rsidP="00E41A3B">
      <w:pPr>
        <w:pStyle w:val="MDPI51figurecaption"/>
      </w:pPr>
      <w:commentRangeStart w:id="606"/>
      <w:r w:rsidRPr="00F23BEE">
        <w:lastRenderedPageBreak/>
        <w:t xml:space="preserve">Algorithm 2: </w:t>
      </w:r>
      <w:ins w:id="607" w:author="Author" w:date="2021-01-22T15:26:00Z">
        <w:r w:rsidR="00834D36" w:rsidRPr="00F23BEE">
          <w:t>Information gain (IG)</w:t>
        </w:r>
      </w:ins>
      <w:del w:id="608" w:author="Author" w:date="2021-01-22T15:26:00Z">
        <w:r w:rsidRPr="00F23BEE" w:rsidDel="00834D36">
          <w:delText>IG</w:delText>
        </w:r>
      </w:del>
      <w:r w:rsidRPr="00F23BEE">
        <w:t>-based classification.</w:t>
      </w:r>
      <w:commentRangeEnd w:id="606"/>
      <w:r w:rsidR="00FC4CEB" w:rsidRPr="00F23BEE">
        <w:rPr>
          <w:rStyle w:val="CommentReference"/>
          <w:rFonts w:eastAsia="SimSun"/>
          <w:lang w:eastAsia="zh-CN" w:bidi="ar-SA"/>
        </w:rPr>
        <w:commentReference w:id="606"/>
      </w:r>
    </w:p>
    <w:p w14:paraId="29615D1C" w14:textId="77777777" w:rsidR="005405EC" w:rsidRPr="00F23BEE" w:rsidRDefault="005405EC" w:rsidP="005405EC">
      <w:pPr>
        <w:pStyle w:val="MDPI31text"/>
      </w:pPr>
    </w:p>
    <w:p w14:paraId="1BB05F5B" w14:textId="780ED5DA" w:rsidR="00FA7285" w:rsidRPr="00F23BEE" w:rsidRDefault="00EA5506" w:rsidP="00E41A3B">
      <w:pPr>
        <w:pStyle w:val="MDPI21heading1"/>
      </w:pPr>
      <w:ins w:id="609" w:author="Author" w:date="2021-01-22T16:14:00Z">
        <w:r w:rsidRPr="00F23BEE">
          <w:t>3</w:t>
        </w:r>
      </w:ins>
      <w:ins w:id="610" w:author="Author" w:date="2021-01-22T11:15:00Z">
        <w:r w:rsidR="00175050" w:rsidRPr="00F23BEE">
          <w:t xml:space="preserve">. </w:t>
        </w:r>
      </w:ins>
      <w:r w:rsidR="002B1D9C" w:rsidRPr="00F23BEE">
        <w:t>Results</w:t>
      </w:r>
      <w:del w:id="611" w:author="Author" w:date="2021-01-22T12:54:00Z">
        <w:r w:rsidR="002B1D9C" w:rsidRPr="00F23BEE" w:rsidDel="00157E81">
          <w:delText xml:space="preserve"> and Analysis</w:delText>
        </w:r>
      </w:del>
      <w:commentRangeStart w:id="612"/>
      <w:commentRangeEnd w:id="612"/>
      <w:r w:rsidR="00D22043">
        <w:rPr>
          <w:rStyle w:val="CommentReference"/>
          <w:rFonts w:eastAsia="SimSun"/>
          <w:b w:val="0"/>
          <w:noProof/>
          <w:snapToGrid/>
          <w:lang w:eastAsia="zh-CN" w:bidi="ar-SA"/>
        </w:rPr>
        <w:commentReference w:id="612"/>
      </w:r>
    </w:p>
    <w:p w14:paraId="5846F302" w14:textId="2C43C2F7" w:rsidR="00FA7285" w:rsidRPr="00F23BEE" w:rsidRDefault="002B1D9C">
      <w:pPr>
        <w:pStyle w:val="MDPI31text"/>
      </w:pPr>
      <w:r w:rsidRPr="00F23BEE">
        <w:t xml:space="preserve">Figure 2 shows the </w:t>
      </w:r>
      <w:commentRangeStart w:id="613"/>
      <w:r w:rsidRPr="00F23BEE">
        <w:t>performance</w:t>
      </w:r>
      <w:ins w:id="614" w:author="Author" w:date="2021-01-21T20:05:00Z">
        <w:r w:rsidR="000E074D" w:rsidRPr="00F23BEE">
          <w:t xml:space="preserve"> of an existing</w:t>
        </w:r>
      </w:ins>
      <w:r w:rsidRPr="00F23BEE">
        <w:t xml:space="preserve"> </w:t>
      </w:r>
      <w:del w:id="615" w:author="Author" w:date="2021-01-21T20:05:00Z">
        <w:r w:rsidRPr="00F23BEE" w:rsidDel="000E074D">
          <w:delText xml:space="preserve">previous </w:delText>
        </w:r>
      </w:del>
      <w:r w:rsidRPr="00F23BEE">
        <w:t>feature selection</w:t>
      </w:r>
      <w:ins w:id="616" w:author="Author" w:date="2021-01-21T20:05:00Z">
        <w:r w:rsidR="000E074D" w:rsidRPr="00F23BEE">
          <w:t xml:space="preserve"> method</w:t>
        </w:r>
      </w:ins>
      <w:ins w:id="617" w:author="Author" w:date="2021-01-22T15:29:00Z">
        <w:r w:rsidR="00834D36" w:rsidRPr="00F23BEE">
          <w:t>, that is, the forward feature selection algorithm</w:t>
        </w:r>
      </w:ins>
      <w:r w:rsidRPr="00F23BEE">
        <w:t xml:space="preserve"> (</w:t>
      </w:r>
      <w:proofErr w:type="spellStart"/>
      <w:r w:rsidRPr="00F23BEE">
        <w:t>FFSA</w:t>
      </w:r>
      <w:proofErr w:type="spellEnd"/>
      <w:r w:rsidRPr="00F23BEE">
        <w:t xml:space="preserve">) </w:t>
      </w:r>
      <w:commentRangeEnd w:id="613"/>
      <w:r w:rsidR="00773CB2" w:rsidRPr="00F23BEE">
        <w:rPr>
          <w:rStyle w:val="CommentReference"/>
        </w:rPr>
        <w:commentReference w:id="613"/>
      </w:r>
      <w:r w:rsidRPr="00F23BEE">
        <w:t>[16]</w:t>
      </w:r>
      <w:ins w:id="618" w:author="Author" w:date="2021-01-22T15:29:00Z">
        <w:r w:rsidR="00834D36" w:rsidRPr="00F23BEE">
          <w:t>,</w:t>
        </w:r>
      </w:ins>
      <w:r w:rsidRPr="00F23BEE">
        <w:t xml:space="preserve"> and</w:t>
      </w:r>
      <w:ins w:id="619" w:author="Author" w:date="2021-01-21T13:45:00Z">
        <w:r w:rsidR="00773CB2" w:rsidRPr="00F23BEE">
          <w:t xml:space="preserve"> that of the</w:t>
        </w:r>
      </w:ins>
      <w:r w:rsidRPr="00F23BEE">
        <w:t xml:space="preserve"> proposed feature selection</w:t>
      </w:r>
      <w:ins w:id="620" w:author="Author" w:date="2021-01-21T13:45:00Z">
        <w:r w:rsidR="00773CB2" w:rsidRPr="00F23BEE">
          <w:t xml:space="preserve"> method</w:t>
        </w:r>
      </w:ins>
      <w:ins w:id="621" w:author="Author" w:date="2021-01-22T15:31:00Z">
        <w:r w:rsidR="00834D36" w:rsidRPr="00F23BEE">
          <w:t>,</w:t>
        </w:r>
      </w:ins>
      <w:r w:rsidRPr="00F23BEE">
        <w:t xml:space="preserve"> </w:t>
      </w:r>
      <w:del w:id="622" w:author="Author" w:date="2021-01-22T15:31:00Z">
        <w:r w:rsidRPr="00F23BEE" w:rsidDel="00834D36">
          <w:delText>(</w:delText>
        </w:r>
      </w:del>
      <w:proofErr w:type="spellStart"/>
      <w:r w:rsidRPr="00F23BEE">
        <w:t>IGDFFS</w:t>
      </w:r>
      <w:proofErr w:type="spellEnd"/>
      <w:del w:id="623" w:author="Author" w:date="2021-01-22T15:31:00Z">
        <w:r w:rsidRPr="00F23BEE" w:rsidDel="00834D36">
          <w:delText>)</w:delText>
        </w:r>
      </w:del>
      <w:r w:rsidRPr="00F23BEE">
        <w:t xml:space="preserve">. The results show that </w:t>
      </w:r>
      <w:proofErr w:type="spellStart"/>
      <w:r w:rsidRPr="00F23BEE">
        <w:t>IGDFFS</w:t>
      </w:r>
      <w:proofErr w:type="spellEnd"/>
      <w:r w:rsidRPr="00F23BEE">
        <w:t xml:space="preserve"> selects better features.</w:t>
      </w:r>
    </w:p>
    <w:p w14:paraId="5E2293FB" w14:textId="77777777" w:rsidR="005405EC" w:rsidRPr="00F23BEE" w:rsidRDefault="005405EC" w:rsidP="005405EC">
      <w:pPr>
        <w:pStyle w:val="MDPI31text"/>
      </w:pPr>
    </w:p>
    <w:p w14:paraId="665202CC" w14:textId="77777777" w:rsidR="00A537F2" w:rsidRPr="00F23BEE" w:rsidRDefault="00A537F2" w:rsidP="00A537F2">
      <w:pPr>
        <w:framePr w:wrap="around" w:vAnchor="text" w:hAnchor="margin"/>
        <w:spacing w:after="250" w:line="259" w:lineRule="auto"/>
        <w:ind w:left="376"/>
        <w:suppressOverlap/>
        <w:jc w:val="left"/>
        <w:rPr>
          <w:noProof w:val="0"/>
          <w:sz w:val="24"/>
          <w:szCs w:val="24"/>
        </w:rPr>
      </w:pPr>
      <w:commentRangeStart w:id="624"/>
      <w:r w:rsidRPr="00F23BEE">
        <w:rPr>
          <w:sz w:val="24"/>
          <w:szCs w:val="24"/>
        </w:rPr>
        <w:drawing>
          <wp:inline distT="0" distB="0" distL="0" distR="0" wp14:anchorId="7CB1DBB2" wp14:editId="4E463665">
            <wp:extent cx="5839969" cy="1752600"/>
            <wp:effectExtent l="0" t="0" r="0" b="0"/>
            <wp:docPr id="51960" name="Picture 51960"/>
            <wp:cNvGraphicFramePr/>
            <a:graphic xmlns:a="http://schemas.openxmlformats.org/drawingml/2006/main">
              <a:graphicData uri="http://schemas.openxmlformats.org/drawingml/2006/picture">
                <pic:pic xmlns:pic="http://schemas.openxmlformats.org/drawingml/2006/picture">
                  <pic:nvPicPr>
                    <pic:cNvPr id="51960" name="Picture 51960"/>
                    <pic:cNvPicPr/>
                  </pic:nvPicPr>
                  <pic:blipFill>
                    <a:blip r:embed="rId11"/>
                    <a:stretch>
                      <a:fillRect/>
                    </a:stretch>
                  </pic:blipFill>
                  <pic:spPr>
                    <a:xfrm>
                      <a:off x="0" y="0"/>
                      <a:ext cx="5839969" cy="1752600"/>
                    </a:xfrm>
                    <a:prstGeom prst="rect">
                      <a:avLst/>
                    </a:prstGeom>
                  </pic:spPr>
                </pic:pic>
              </a:graphicData>
            </a:graphic>
          </wp:inline>
        </w:drawing>
      </w:r>
      <w:commentRangeEnd w:id="624"/>
      <w:r w:rsidRPr="00F23BEE">
        <w:rPr>
          <w:rStyle w:val="CommentReference"/>
          <w:noProof w:val="0"/>
        </w:rPr>
        <w:commentReference w:id="624"/>
      </w:r>
    </w:p>
    <w:p w14:paraId="734233BB" w14:textId="77777777" w:rsidR="00A537F2" w:rsidRPr="00F23BEE" w:rsidRDefault="00A537F2" w:rsidP="00A537F2">
      <w:pPr>
        <w:framePr w:wrap="around" w:vAnchor="text" w:hAnchor="margin"/>
        <w:spacing w:after="130" w:line="259" w:lineRule="auto"/>
        <w:ind w:left="416"/>
        <w:suppressOverlap/>
        <w:jc w:val="left"/>
        <w:rPr>
          <w:noProof w:val="0"/>
          <w:sz w:val="24"/>
          <w:szCs w:val="24"/>
        </w:rPr>
      </w:pPr>
      <w:r w:rsidRPr="00F23BEE">
        <w:rPr>
          <w:sz w:val="24"/>
          <w:szCs w:val="24"/>
        </w:rPr>
        <w:drawing>
          <wp:inline distT="0" distB="0" distL="0" distR="0" wp14:anchorId="76A1AEE8" wp14:editId="33C001E7">
            <wp:extent cx="5821681" cy="1865377"/>
            <wp:effectExtent l="0" t="0" r="0" b="0"/>
            <wp:docPr id="51958" name="Picture 51958"/>
            <wp:cNvGraphicFramePr/>
            <a:graphic xmlns:a="http://schemas.openxmlformats.org/drawingml/2006/main">
              <a:graphicData uri="http://schemas.openxmlformats.org/drawingml/2006/picture">
                <pic:pic xmlns:pic="http://schemas.openxmlformats.org/drawingml/2006/picture">
                  <pic:nvPicPr>
                    <pic:cNvPr id="51958" name="Picture 51958"/>
                    <pic:cNvPicPr/>
                  </pic:nvPicPr>
                  <pic:blipFill>
                    <a:blip r:embed="rId12"/>
                    <a:stretch>
                      <a:fillRect/>
                    </a:stretch>
                  </pic:blipFill>
                  <pic:spPr>
                    <a:xfrm>
                      <a:off x="0" y="0"/>
                      <a:ext cx="5821681" cy="1865377"/>
                    </a:xfrm>
                    <a:prstGeom prst="rect">
                      <a:avLst/>
                    </a:prstGeom>
                  </pic:spPr>
                </pic:pic>
              </a:graphicData>
            </a:graphic>
          </wp:inline>
        </w:drawing>
      </w:r>
    </w:p>
    <w:p w14:paraId="6AE174FD" w14:textId="27427727" w:rsidR="00A537F2" w:rsidRPr="00F23BEE" w:rsidRDefault="00A537F2" w:rsidP="00E41A3B">
      <w:pPr>
        <w:pStyle w:val="MDPI51figurecaption"/>
      </w:pPr>
      <w:r w:rsidRPr="00F23BEE">
        <w:t>Figure 2: Feature selection performance comparison.</w:t>
      </w:r>
    </w:p>
    <w:p w14:paraId="45FCE1FF" w14:textId="77777777" w:rsidR="00D02A38" w:rsidRPr="00F23BEE" w:rsidRDefault="00D02A38" w:rsidP="00E41A3B">
      <w:pPr>
        <w:pStyle w:val="MDPI31text"/>
      </w:pPr>
      <w:del w:id="625" w:author="Author" w:date="2021-01-21T13:45:00Z">
        <w:r w:rsidRPr="00F23BEE" w:rsidDel="00773CB2">
          <w:lastRenderedPageBreak/>
          <w:delText xml:space="preserve">Proposed </w:delText>
        </w:r>
      </w:del>
      <w:ins w:id="626" w:author="Author" w:date="2021-01-21T13:45:00Z">
        <w:r w:rsidRPr="00F23BEE">
          <w:t xml:space="preserve">The proposed </w:t>
        </w:r>
      </w:ins>
      <w:r w:rsidRPr="00F23BEE">
        <w:t xml:space="preserve">method selects </w:t>
      </w:r>
      <w:del w:id="627" w:author="Author" w:date="2021-01-21T13:45:00Z">
        <w:r w:rsidRPr="00F23BEE" w:rsidDel="00773CB2">
          <w:delText>feature that has</w:delText>
        </w:r>
      </w:del>
      <w:ins w:id="628" w:author="Author" w:date="2021-01-21T13:45:00Z">
        <w:r w:rsidRPr="00F23BEE">
          <w:t>features that have</w:t>
        </w:r>
      </w:ins>
      <w:r w:rsidRPr="00F23BEE">
        <w:t xml:space="preserve"> </w:t>
      </w:r>
      <w:ins w:id="629" w:author="Author" w:date="2021-01-21T13:46:00Z">
        <w:r w:rsidRPr="00F23BEE">
          <w:t xml:space="preserve">both </w:t>
        </w:r>
      </w:ins>
      <w:r w:rsidRPr="00F23BEE">
        <w:t xml:space="preserve">high relevance to the output class and </w:t>
      </w:r>
      <w:del w:id="630" w:author="Author" w:date="2021-01-21T13:46:00Z">
        <w:r w:rsidRPr="00F23BEE" w:rsidDel="00773CB2">
          <w:delText xml:space="preserve">also </w:delText>
        </w:r>
      </w:del>
      <w:del w:id="631" w:author="Author" w:date="2021-01-21T13:45:00Z">
        <w:r w:rsidRPr="00F23BEE" w:rsidDel="00773CB2">
          <w:delText xml:space="preserve">has </w:delText>
        </w:r>
      </w:del>
      <w:del w:id="632" w:author="Author" w:date="2021-01-22T17:27:00Z">
        <w:r w:rsidRPr="00F23BEE" w:rsidDel="004D1F2A">
          <w:delText>the highest occurrence</w:delText>
        </w:r>
      </w:del>
      <w:ins w:id="633" w:author="Author" w:date="2021-01-22T17:27:00Z">
        <w:r w:rsidRPr="00F23BEE">
          <w:t>high occurrence rates</w:t>
        </w:r>
      </w:ins>
      <w:r w:rsidRPr="00F23BEE">
        <w:t xml:space="preserve">. As a result, </w:t>
      </w:r>
      <w:ins w:id="634" w:author="Author" w:date="2021-01-21T13:46:00Z">
        <w:r w:rsidRPr="00F23BEE">
          <w:t xml:space="preserve">the </w:t>
        </w:r>
      </w:ins>
      <w:r w:rsidRPr="00F23BEE">
        <w:t xml:space="preserve">generated feature matrix has </w:t>
      </w:r>
      <w:commentRangeStart w:id="635"/>
      <w:r w:rsidRPr="00F23BEE">
        <w:t>less zero value</w:t>
      </w:r>
      <w:commentRangeEnd w:id="635"/>
      <w:r w:rsidRPr="00F23BEE">
        <w:rPr>
          <w:rStyle w:val="CommentReference"/>
        </w:rPr>
        <w:commentReference w:id="635"/>
      </w:r>
      <w:r w:rsidRPr="00F23BEE">
        <w:t xml:space="preserve">. </w:t>
      </w:r>
      <w:del w:id="636" w:author="Author" w:date="2021-01-21T13:47:00Z">
        <w:r w:rsidRPr="00F23BEE" w:rsidDel="00773CB2">
          <w:delText>On the contrary</w:delText>
        </w:r>
      </w:del>
      <w:ins w:id="637" w:author="Author" w:date="2021-01-21T13:47:00Z">
        <w:r w:rsidRPr="00F23BEE">
          <w:t>In contrast</w:t>
        </w:r>
      </w:ins>
      <w:r w:rsidRPr="00F23BEE">
        <w:t xml:space="preserve">, the previous method may succeed in selecting </w:t>
      </w:r>
      <w:del w:id="638" w:author="Author" w:date="2021-01-21T13:49:00Z">
        <w:r w:rsidRPr="00F23BEE" w:rsidDel="00773CB2">
          <w:delText xml:space="preserve">high </w:delText>
        </w:r>
      </w:del>
      <w:ins w:id="639" w:author="Author" w:date="2021-01-21T13:49:00Z">
        <w:r w:rsidRPr="00F23BEE">
          <w:t xml:space="preserve">highly </w:t>
        </w:r>
      </w:ins>
      <w:r w:rsidRPr="00F23BEE">
        <w:t>relevant features</w:t>
      </w:r>
      <w:ins w:id="640" w:author="Author" w:date="2021-01-21T13:49:00Z">
        <w:r w:rsidRPr="00F23BEE">
          <w:t>, but the selected features are likely to be rare</w:t>
        </w:r>
      </w:ins>
      <w:del w:id="641" w:author="Author" w:date="2021-01-21T13:49:00Z">
        <w:r w:rsidRPr="00F23BEE" w:rsidDel="00773CB2">
          <w:delText xml:space="preserve"> but probably takes rare features</w:delText>
        </w:r>
      </w:del>
      <w:r w:rsidRPr="00F23BEE">
        <w:t xml:space="preserve">. </w:t>
      </w:r>
      <w:commentRangeStart w:id="642"/>
      <w:del w:id="643" w:author="Author" w:date="2021-01-21T13:49:00Z">
        <w:r w:rsidRPr="00F23BEE" w:rsidDel="00773CB2">
          <w:delText xml:space="preserve">The </w:delText>
        </w:r>
      </w:del>
      <w:ins w:id="644" w:author="Author" w:date="2021-01-21T13:49:00Z">
        <w:r w:rsidRPr="00F23BEE">
          <w:t xml:space="preserve">A </w:t>
        </w:r>
      </w:ins>
      <w:r w:rsidRPr="00F23BEE">
        <w:t xml:space="preserve">rare feature does not appear in another </w:t>
      </w:r>
      <w:del w:id="645" w:author="Author" w:date="2021-01-22T15:28:00Z">
        <w:r w:rsidRPr="00F23BEE" w:rsidDel="00834D36">
          <w:delText xml:space="preserve">movie review </w:delText>
        </w:r>
      </w:del>
      <w:r w:rsidRPr="00F23BEE">
        <w:t xml:space="preserve">document in </w:t>
      </w:r>
      <w:ins w:id="646" w:author="Author" w:date="2021-01-21T13:49:00Z">
        <w:r w:rsidRPr="00F23BEE">
          <w:t xml:space="preserve">the </w:t>
        </w:r>
      </w:ins>
      <w:r w:rsidRPr="00F23BEE">
        <w:t xml:space="preserve">training set </w:t>
      </w:r>
      <w:commentRangeEnd w:id="642"/>
      <w:r w:rsidRPr="00F23BEE">
        <w:rPr>
          <w:rStyle w:val="CommentReference"/>
          <w:rFonts w:eastAsia="SimSun"/>
          <w:snapToGrid/>
          <w:lang w:eastAsia="zh-CN" w:bidi="ar-SA"/>
        </w:rPr>
        <w:commentReference w:id="642"/>
      </w:r>
      <w:r w:rsidRPr="00F23BEE">
        <w:t xml:space="preserve">and may not appear in the testing set. As a result, the generated feature matrix </w:t>
      </w:r>
      <w:del w:id="647" w:author="Author" w:date="2021-01-21T13:50:00Z">
        <w:r w:rsidRPr="00F23BEE" w:rsidDel="00773CB2">
          <w:delText>consists of a lot of</w:delText>
        </w:r>
      </w:del>
      <w:ins w:id="648" w:author="Author" w:date="2021-01-21T13:50:00Z">
        <w:r w:rsidRPr="00F23BEE">
          <w:t>includes many</w:t>
        </w:r>
      </w:ins>
      <w:r w:rsidRPr="00F23BEE">
        <w:t xml:space="preserve"> zero </w:t>
      </w:r>
      <w:del w:id="649" w:author="Author" w:date="2021-01-21T13:50:00Z">
        <w:r w:rsidRPr="00F23BEE" w:rsidDel="00773CB2">
          <w:delText>value</w:delText>
        </w:r>
      </w:del>
      <w:ins w:id="650" w:author="Author" w:date="2021-01-21T13:50:00Z">
        <w:r w:rsidRPr="00F23BEE">
          <w:t>values</w:t>
        </w:r>
      </w:ins>
      <w:r w:rsidRPr="00F23BEE">
        <w:t xml:space="preserve">. </w:t>
      </w:r>
      <w:del w:id="651" w:author="Author" w:date="2021-01-21T13:50:00Z">
        <w:r w:rsidRPr="00F23BEE" w:rsidDel="00773CB2">
          <w:delText xml:space="preserve">A lot </w:delText>
        </w:r>
        <w:commentRangeStart w:id="652"/>
        <w:r w:rsidRPr="00F23BEE" w:rsidDel="00773CB2">
          <w:delText>of</w:delText>
        </w:r>
      </w:del>
      <w:ins w:id="653" w:author="Author" w:date="2021-01-21T13:50:00Z">
        <w:r w:rsidRPr="00F23BEE">
          <w:t>Many</w:t>
        </w:r>
      </w:ins>
      <w:r w:rsidRPr="00F23BEE">
        <w:t xml:space="preserve"> documents </w:t>
      </w:r>
      <w:del w:id="654" w:author="Author" w:date="2021-01-21T13:50:00Z">
        <w:r w:rsidRPr="00F23BEE" w:rsidDel="00773CB2">
          <w:delText>which have not any</w:delText>
        </w:r>
      </w:del>
      <w:ins w:id="655" w:author="Author" w:date="2021-01-21T13:50:00Z">
        <w:r w:rsidRPr="00F23BEE">
          <w:t>without</w:t>
        </w:r>
      </w:ins>
      <w:r w:rsidRPr="00F23BEE">
        <w:t xml:space="preserve"> features</w:t>
      </w:r>
      <w:commentRangeEnd w:id="652"/>
      <w:r w:rsidRPr="00F23BEE">
        <w:rPr>
          <w:rStyle w:val="CommentReference"/>
        </w:rPr>
        <w:commentReference w:id="652"/>
      </w:r>
      <w:r w:rsidRPr="00F23BEE">
        <w:t xml:space="preserve"> are </w:t>
      </w:r>
      <w:del w:id="656" w:author="Author" w:date="2021-01-21T13:50:00Z">
        <w:r w:rsidRPr="00F23BEE" w:rsidDel="00773CB2">
          <w:delText xml:space="preserve">hard </w:delText>
        </w:r>
      </w:del>
      <w:ins w:id="657" w:author="Author" w:date="2021-01-21T13:50:00Z">
        <w:r w:rsidRPr="00F23BEE">
          <w:t xml:space="preserve">difficult </w:t>
        </w:r>
      </w:ins>
      <w:r w:rsidRPr="00F23BEE">
        <w:t xml:space="preserve">to </w:t>
      </w:r>
      <w:del w:id="658" w:author="Author" w:date="2021-01-21T13:50:00Z">
        <w:r w:rsidRPr="00F23BEE" w:rsidDel="00773CB2">
          <w:delText>be classified</w:delText>
        </w:r>
      </w:del>
      <w:ins w:id="659" w:author="Author" w:date="2021-01-21T13:50:00Z">
        <w:r w:rsidRPr="00F23BEE">
          <w:t>classify</w:t>
        </w:r>
      </w:ins>
      <w:r w:rsidRPr="00F23BEE">
        <w:t>.</w:t>
      </w:r>
    </w:p>
    <w:p w14:paraId="3BE1D7E1" w14:textId="3E68EC05" w:rsidR="00A537F2" w:rsidRPr="00F23BEE" w:rsidRDefault="00D02A38" w:rsidP="00D02A38">
      <w:pPr>
        <w:pStyle w:val="MDPI31text"/>
      </w:pPr>
      <w:r w:rsidRPr="00F23BEE">
        <w:t xml:space="preserve">One </w:t>
      </w:r>
      <w:del w:id="660" w:author="Author" w:date="2021-01-21T13:51:00Z">
        <w:r w:rsidRPr="00F23BEE" w:rsidDel="00773CB2">
          <w:delText xml:space="preserve">of the </w:delText>
        </w:r>
      </w:del>
      <w:r w:rsidRPr="00F23BEE">
        <w:t xml:space="preserve">feature selection </w:t>
      </w:r>
      <w:del w:id="661" w:author="Author" w:date="2021-01-21T13:51:00Z">
        <w:r w:rsidRPr="00F23BEE" w:rsidDel="00773CB2">
          <w:delText xml:space="preserve">objectives </w:delText>
        </w:r>
      </w:del>
      <w:ins w:id="662" w:author="Author" w:date="2021-01-21T13:51:00Z">
        <w:r w:rsidRPr="00F23BEE">
          <w:t xml:space="preserve">objective </w:t>
        </w:r>
      </w:ins>
      <w:r w:rsidRPr="00F23BEE">
        <w:t>is to avoid overfitting</w:t>
      </w:r>
      <w:ins w:id="663" w:author="Author" w:date="2021-01-21T13:52:00Z">
        <w:r w:rsidRPr="00F23BEE">
          <w:t>, which often results from</w:t>
        </w:r>
      </w:ins>
      <w:del w:id="664" w:author="Author" w:date="2021-01-21T13:52:00Z">
        <w:r w:rsidRPr="00F23BEE" w:rsidDel="00773CB2">
          <w:delText>.</w:delText>
        </w:r>
      </w:del>
      <w:r w:rsidRPr="00F23BEE">
        <w:t xml:space="preserve"> </w:t>
      </w:r>
      <w:del w:id="665" w:author="Author" w:date="2021-01-21T13:52:00Z">
        <w:r w:rsidRPr="00F23BEE" w:rsidDel="00773CB2">
          <w:delText xml:space="preserve">Actually, in this case, </w:delText>
        </w:r>
      </w:del>
      <w:r w:rsidRPr="00F23BEE">
        <w:t>common machine learning techniques</w:t>
      </w:r>
      <w:del w:id="666" w:author="Author" w:date="2021-01-21T13:52:00Z">
        <w:r w:rsidRPr="00F23BEE" w:rsidDel="00773CB2">
          <w:delText xml:space="preserve"> may result in overfitting</w:delText>
        </w:r>
      </w:del>
      <w:r w:rsidRPr="00F23BEE">
        <w:t xml:space="preserve">. </w:t>
      </w:r>
      <w:del w:id="667" w:author="Author" w:date="2021-01-21T13:52:00Z">
        <w:r w:rsidRPr="00F23BEE" w:rsidDel="00773CB2">
          <w:delText>The reason is</w:delText>
        </w:r>
      </w:del>
      <w:ins w:id="668" w:author="Author" w:date="2021-01-21T13:52:00Z">
        <w:r w:rsidRPr="00F23BEE">
          <w:t>This is because</w:t>
        </w:r>
      </w:ins>
      <w:r w:rsidRPr="00F23BEE">
        <w:t xml:space="preserve"> the feature matrix in </w:t>
      </w:r>
      <w:ins w:id="669" w:author="Author" w:date="2021-01-21T13:52:00Z">
        <w:r w:rsidRPr="00F23BEE">
          <w:t xml:space="preserve">the </w:t>
        </w:r>
      </w:ins>
      <w:r w:rsidRPr="00F23BEE">
        <w:t xml:space="preserve">testing set </w:t>
      </w:r>
      <w:del w:id="670" w:author="Author" w:date="2021-01-21T13:53:00Z">
        <w:r w:rsidRPr="00F23BEE" w:rsidDel="00773CB2">
          <w:delText xml:space="preserve">consists of </w:delText>
        </w:r>
        <w:commentRangeStart w:id="671"/>
        <w:r w:rsidRPr="00F23BEE" w:rsidDel="00773CB2">
          <w:delText>a lot of</w:delText>
        </w:r>
        <w:commentRangeEnd w:id="671"/>
        <w:r w:rsidRPr="00F23BEE" w:rsidDel="00773CB2">
          <w:rPr>
            <w:rStyle w:val="CommentReference"/>
          </w:rPr>
          <w:commentReference w:id="671"/>
        </w:r>
      </w:del>
      <w:ins w:id="672" w:author="Author" w:date="2021-01-21T13:53:00Z">
        <w:r w:rsidRPr="00F23BEE">
          <w:t>has many more</w:t>
        </w:r>
      </w:ins>
      <w:r w:rsidRPr="00F23BEE">
        <w:t xml:space="preserve"> zero values </w:t>
      </w:r>
      <w:del w:id="673" w:author="Author" w:date="2021-01-21T13:53:00Z">
        <w:r w:rsidRPr="00F23BEE" w:rsidDel="00773CB2">
          <w:delText xml:space="preserve">more </w:delText>
        </w:r>
      </w:del>
      <w:r w:rsidRPr="00F23BEE">
        <w:t xml:space="preserve">than the feature matrix in </w:t>
      </w:r>
      <w:ins w:id="674" w:author="Author" w:date="2021-01-21T13:53:00Z">
        <w:r w:rsidRPr="00F23BEE">
          <w:t xml:space="preserve">the </w:t>
        </w:r>
      </w:ins>
      <w:r w:rsidRPr="00F23BEE">
        <w:t>training set</w:t>
      </w:r>
      <w:ins w:id="675" w:author="Author" w:date="2021-01-21T13:53:00Z">
        <w:r w:rsidRPr="00F23BEE">
          <w:t xml:space="preserve"> does</w:t>
        </w:r>
      </w:ins>
      <w:r w:rsidRPr="00F23BEE">
        <w:t xml:space="preserve">. </w:t>
      </w:r>
      <w:del w:id="676" w:author="Author" w:date="2021-01-21T13:53:00Z">
        <w:r w:rsidRPr="00F23BEE" w:rsidDel="00773CB2">
          <w:delText xml:space="preserve">Since </w:delText>
        </w:r>
      </w:del>
      <w:ins w:id="677" w:author="Author" w:date="2021-01-21T13:53:00Z">
        <w:r w:rsidRPr="00F23BEE">
          <w:t xml:space="preserve">Because </w:t>
        </w:r>
      </w:ins>
      <w:del w:id="678" w:author="Author" w:date="2021-01-21T13:53:00Z">
        <w:r w:rsidRPr="00F23BEE" w:rsidDel="00773CB2">
          <w:delText xml:space="preserve">the </w:delText>
        </w:r>
      </w:del>
      <w:ins w:id="679" w:author="Author" w:date="2021-01-21T13:53:00Z">
        <w:r w:rsidRPr="00F23BEE">
          <w:t xml:space="preserve">these </w:t>
        </w:r>
      </w:ins>
      <w:r w:rsidRPr="00F23BEE">
        <w:t xml:space="preserve">features affect machine learning </w:t>
      </w:r>
      <w:del w:id="680" w:author="Author" w:date="2021-01-21T13:53:00Z">
        <w:r w:rsidRPr="00F23BEE" w:rsidDel="00773CB2">
          <w:delText>model</w:delText>
        </w:r>
      </w:del>
      <w:ins w:id="681" w:author="Author" w:date="2021-01-21T13:53:00Z">
        <w:r w:rsidRPr="00F23BEE">
          <w:t>models</w:t>
        </w:r>
      </w:ins>
      <w:r w:rsidRPr="00F23BEE">
        <w:t xml:space="preserve">, </w:t>
      </w:r>
      <w:del w:id="682" w:author="Author" w:date="2021-01-21T13:53:00Z">
        <w:r w:rsidRPr="00F23BEE" w:rsidDel="00773CB2">
          <w:delText xml:space="preserve">then </w:delText>
        </w:r>
      </w:del>
      <w:r w:rsidRPr="00F23BEE">
        <w:t xml:space="preserve">it is </w:t>
      </w:r>
      <w:del w:id="683" w:author="Author" w:date="2021-01-21T13:53:00Z">
        <w:r w:rsidRPr="00F23BEE" w:rsidDel="00773CB2">
          <w:delText xml:space="preserve">hard </w:delText>
        </w:r>
      </w:del>
      <w:ins w:id="684" w:author="Author" w:date="2021-01-21T13:53:00Z">
        <w:r w:rsidRPr="00F23BEE">
          <w:t xml:space="preserve">difficult </w:t>
        </w:r>
      </w:ins>
      <w:r w:rsidRPr="00F23BEE">
        <w:t>for machine learning to fit the model to the feature matrix in the testing set.</w:t>
      </w:r>
    </w:p>
    <w:p w14:paraId="25107E17" w14:textId="2699BAB4" w:rsidR="00A537F2" w:rsidRPr="00F23BEE" w:rsidRDefault="00320491" w:rsidP="004F7005">
      <w:pPr>
        <w:pStyle w:val="MDPI31text"/>
      </w:pPr>
      <w:r w:rsidRPr="00F23BEE">
        <w:rPr>
          <w:noProof/>
        </w:rPr>
        <w:drawing>
          <wp:anchor distT="0" distB="0" distL="114300" distR="114300" simplePos="0" relativeHeight="251660288" behindDoc="0" locked="0" layoutInCell="1" allowOverlap="1" wp14:anchorId="2D80DBB3" wp14:editId="7C41FB3B">
            <wp:simplePos x="0" y="0"/>
            <wp:positionH relativeFrom="column">
              <wp:posOffset>264160</wp:posOffset>
            </wp:positionH>
            <wp:positionV relativeFrom="paragraph">
              <wp:posOffset>963930</wp:posOffset>
            </wp:positionV>
            <wp:extent cx="6175249" cy="1795272"/>
            <wp:effectExtent l="0" t="0" r="0" b="0"/>
            <wp:wrapTopAndBottom/>
            <wp:docPr id="51962" name="Picture 51962"/>
            <wp:cNvGraphicFramePr/>
            <a:graphic xmlns:a="http://schemas.openxmlformats.org/drawingml/2006/main">
              <a:graphicData uri="http://schemas.openxmlformats.org/drawingml/2006/picture">
                <pic:pic xmlns:pic="http://schemas.openxmlformats.org/drawingml/2006/picture">
                  <pic:nvPicPr>
                    <pic:cNvPr id="51962" name="Picture 519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5249" cy="1795272"/>
                    </a:xfrm>
                    <a:prstGeom prst="rect">
                      <a:avLst/>
                    </a:prstGeom>
                  </pic:spPr>
                </pic:pic>
              </a:graphicData>
            </a:graphic>
          </wp:anchor>
        </w:drawing>
      </w:r>
      <w:r w:rsidR="002B1D9C" w:rsidRPr="00F23BEE">
        <w:t xml:space="preserve">Figure 3 summarizes the performance of </w:t>
      </w:r>
      <w:ins w:id="685" w:author="Author" w:date="2021-01-21T20:06:00Z">
        <w:r w:rsidR="000E074D" w:rsidRPr="00F23BEE">
          <w:t xml:space="preserve">the </w:t>
        </w:r>
      </w:ins>
      <w:proofErr w:type="spellStart"/>
      <w:r w:rsidR="002B1D9C" w:rsidRPr="00F23BEE">
        <w:t>SVM</w:t>
      </w:r>
      <w:proofErr w:type="spellEnd"/>
      <w:r w:rsidR="002B1D9C" w:rsidRPr="00F23BEE">
        <w:t xml:space="preserve">, ANN, and IG </w:t>
      </w:r>
      <w:del w:id="686" w:author="Author" w:date="2021-01-21T13:53:00Z">
        <w:r w:rsidR="002B1D9C" w:rsidRPr="00F23BEE" w:rsidDel="00773CB2">
          <w:delText>classifier</w:delText>
        </w:r>
      </w:del>
      <w:ins w:id="687" w:author="Author" w:date="2021-01-21T13:53:00Z">
        <w:r w:rsidR="00773CB2" w:rsidRPr="00F23BEE">
          <w:t>classifiers</w:t>
        </w:r>
      </w:ins>
      <w:r w:rsidR="002B1D9C" w:rsidRPr="00F23BEE">
        <w:t xml:space="preserve">. Unfortunately, </w:t>
      </w:r>
      <w:proofErr w:type="spellStart"/>
      <w:r w:rsidR="002B1D9C" w:rsidRPr="00F23BEE">
        <w:t>SVM</w:t>
      </w:r>
      <w:proofErr w:type="spellEnd"/>
      <w:r w:rsidR="002B1D9C" w:rsidRPr="00F23BEE">
        <w:t xml:space="preserve"> and ANN suffer from overfitting</w:t>
      </w:r>
      <w:del w:id="688" w:author="Author" w:date="2021-01-21T13:53:00Z">
        <w:r w:rsidR="002B1D9C" w:rsidRPr="00F23BEE" w:rsidDel="00773CB2">
          <w:delText xml:space="preserve"> problems</w:delText>
        </w:r>
      </w:del>
      <w:del w:id="689" w:author="Author" w:date="2021-01-21T13:54:00Z">
        <w:r w:rsidR="002B1D9C" w:rsidRPr="00F23BEE" w:rsidDel="00773CB2">
          <w:delText>. Their testing accuracy fails</w:delText>
        </w:r>
      </w:del>
      <w:ins w:id="690" w:author="Author" w:date="2021-01-21T13:54:00Z">
        <w:r w:rsidR="00773CB2" w:rsidRPr="00F23BEE">
          <w:t xml:space="preserve"> and thus fail</w:t>
        </w:r>
      </w:ins>
      <w:r w:rsidR="002B1D9C" w:rsidRPr="00F23BEE">
        <w:t xml:space="preserve"> </w:t>
      </w:r>
      <w:del w:id="691" w:author="Author" w:date="2021-01-21T13:54:00Z">
        <w:r w:rsidR="002B1D9C" w:rsidRPr="00F23BEE" w:rsidDel="00773CB2">
          <w:delText>in achieving</w:delText>
        </w:r>
      </w:del>
      <w:ins w:id="692" w:author="Author" w:date="2021-01-21T13:54:00Z">
        <w:r w:rsidR="00773CB2" w:rsidRPr="00F23BEE">
          <w:t>to achieve</w:t>
        </w:r>
      </w:ins>
      <w:r w:rsidR="002B1D9C" w:rsidRPr="00F23BEE">
        <w:t xml:space="preserve"> 70% accuracy. </w:t>
      </w:r>
      <w:commentRangeStart w:id="693"/>
      <w:del w:id="694" w:author="Author" w:date="2021-01-21T13:54:00Z">
        <w:r w:rsidR="002B1D9C" w:rsidRPr="00F23BEE" w:rsidDel="00773CB2">
          <w:delText>Different to</w:delText>
        </w:r>
      </w:del>
      <w:ins w:id="695" w:author="Author" w:date="2021-01-21T13:54:00Z">
        <w:r w:rsidR="00773CB2" w:rsidRPr="00F23BEE">
          <w:t>Unlike</w:t>
        </w:r>
      </w:ins>
      <w:r w:rsidR="002B1D9C" w:rsidRPr="00F23BEE">
        <w:t xml:space="preserve"> ANN and </w:t>
      </w:r>
      <w:proofErr w:type="spellStart"/>
      <w:r w:rsidR="002B1D9C" w:rsidRPr="00F23BEE">
        <w:t>SVM</w:t>
      </w:r>
      <w:proofErr w:type="spellEnd"/>
      <w:r w:rsidR="002B1D9C" w:rsidRPr="00F23BEE">
        <w:t xml:space="preserve">, </w:t>
      </w:r>
      <w:ins w:id="696" w:author="Author" w:date="2021-01-21T20:09:00Z">
        <w:r w:rsidR="000E074D" w:rsidRPr="00F23BEE">
          <w:t>the information gain classifier (</w:t>
        </w:r>
      </w:ins>
      <w:proofErr w:type="spellStart"/>
      <w:r w:rsidR="002B1D9C" w:rsidRPr="00F23BEE">
        <w:t>IGC</w:t>
      </w:r>
      <w:proofErr w:type="spellEnd"/>
      <w:ins w:id="697" w:author="Author" w:date="2021-01-21T20:09:00Z">
        <w:r w:rsidR="000E074D" w:rsidRPr="00F23BEE">
          <w:t>)</w:t>
        </w:r>
      </w:ins>
      <w:r w:rsidR="002B1D9C" w:rsidRPr="00F23BEE">
        <w:t xml:space="preserve"> is quite stable in </w:t>
      </w:r>
      <w:del w:id="698" w:author="Author" w:date="2021-01-21T13:54:00Z">
        <w:r w:rsidR="002B1D9C" w:rsidRPr="00F23BEE" w:rsidDel="00773CB2">
          <w:delText>any condition</w:delText>
        </w:r>
      </w:del>
      <w:ins w:id="699" w:author="Author" w:date="2021-01-21T13:54:00Z">
        <w:r w:rsidR="00773CB2" w:rsidRPr="00F23BEE">
          <w:t>all conditions</w:t>
        </w:r>
      </w:ins>
      <w:r w:rsidR="002B1D9C" w:rsidRPr="00F23BEE">
        <w:t xml:space="preserve">. </w:t>
      </w:r>
      <w:proofErr w:type="spellStart"/>
      <w:r w:rsidR="002B1D9C" w:rsidRPr="00F23BEE">
        <w:t>IGC</w:t>
      </w:r>
      <w:proofErr w:type="spellEnd"/>
      <w:r w:rsidR="002B1D9C" w:rsidRPr="00F23BEE">
        <w:t xml:space="preserve"> </w:t>
      </w:r>
      <w:del w:id="700" w:author="Author" w:date="2021-01-21T13:54:00Z">
        <w:r w:rsidR="002B1D9C" w:rsidRPr="00F23BEE" w:rsidDel="00773CB2">
          <w:delText xml:space="preserve">succeed </w:delText>
        </w:r>
      </w:del>
      <w:ins w:id="701" w:author="Author" w:date="2021-01-21T13:54:00Z">
        <w:r w:rsidR="00773CB2" w:rsidRPr="00F23BEE">
          <w:t xml:space="preserve">succeeds </w:t>
        </w:r>
      </w:ins>
      <w:r w:rsidR="002B1D9C" w:rsidRPr="00F23BEE">
        <w:t>in avoiding overfitting</w:t>
      </w:r>
      <w:del w:id="702" w:author="Author" w:date="2021-01-21T13:54:00Z">
        <w:r w:rsidR="002B1D9C" w:rsidRPr="00F23BEE" w:rsidDel="00773CB2">
          <w:delText xml:space="preserve"> problems.</w:delText>
        </w:r>
      </w:del>
      <w:ins w:id="703" w:author="Author" w:date="2021-01-21T13:54:00Z">
        <w:r w:rsidR="00773CB2" w:rsidRPr="00F23BEE">
          <w:t>;</w:t>
        </w:r>
      </w:ins>
      <w:r w:rsidR="002B1D9C" w:rsidRPr="00F23BEE">
        <w:t xml:space="preserve"> </w:t>
      </w:r>
      <w:del w:id="704" w:author="Author" w:date="2021-01-21T13:54:00Z">
        <w:r w:rsidR="002B1D9C" w:rsidRPr="00F23BEE" w:rsidDel="00773CB2">
          <w:delText xml:space="preserve">It </w:delText>
        </w:r>
      </w:del>
      <w:ins w:id="705" w:author="Author" w:date="2021-01-21T13:54:00Z">
        <w:r w:rsidR="00773CB2" w:rsidRPr="00F23BEE">
          <w:t xml:space="preserve">it </w:t>
        </w:r>
      </w:ins>
      <w:r w:rsidR="002B1D9C" w:rsidRPr="00F23BEE">
        <w:t xml:space="preserve">can be concluded that </w:t>
      </w:r>
      <w:ins w:id="706" w:author="Author" w:date="2021-01-22T14:20:00Z">
        <w:r w:rsidR="00750129" w:rsidRPr="00F23BEE">
          <w:t xml:space="preserve">using the proposed </w:t>
        </w:r>
      </w:ins>
      <w:proofErr w:type="spellStart"/>
      <w:r w:rsidR="002B1D9C" w:rsidRPr="00F23BEE">
        <w:t>IGC</w:t>
      </w:r>
      <w:proofErr w:type="spellEnd"/>
      <w:r w:rsidR="002B1D9C" w:rsidRPr="00F23BEE">
        <w:t xml:space="preserve"> </w:t>
      </w:r>
      <w:del w:id="707" w:author="Author" w:date="2021-01-22T14:20:00Z">
        <w:r w:rsidR="002B1D9C" w:rsidRPr="00F23BEE" w:rsidDel="00750129">
          <w:delText>as proposed classifier performs better</w:delText>
        </w:r>
      </w:del>
      <w:ins w:id="708" w:author="Author" w:date="2021-01-22T14:20:00Z">
        <w:r w:rsidR="00750129" w:rsidRPr="00F23BEE">
          <w:t>offers performance</w:t>
        </w:r>
      </w:ins>
      <w:ins w:id="709" w:author="Author" w:date="2021-01-22T15:55:00Z">
        <w:r w:rsidR="00447059" w:rsidRPr="00F23BEE">
          <w:t xml:space="preserve"> better</w:t>
        </w:r>
      </w:ins>
      <w:r w:rsidR="002B1D9C" w:rsidRPr="00F23BEE">
        <w:t xml:space="preserve"> than</w:t>
      </w:r>
      <w:ins w:id="710" w:author="Author" w:date="2021-01-22T14:20:00Z">
        <w:r w:rsidR="00750129" w:rsidRPr="00F23BEE">
          <w:t xml:space="preserve"> that of</w:t>
        </w:r>
      </w:ins>
      <w:r w:rsidR="002B1D9C" w:rsidRPr="00F23BEE">
        <w:t xml:space="preserve"> </w:t>
      </w:r>
      <w:commentRangeStart w:id="711"/>
      <w:r w:rsidR="002B1D9C" w:rsidRPr="00F23BEE">
        <w:t>the current classifier</w:t>
      </w:r>
      <w:commentRangeEnd w:id="711"/>
      <w:r w:rsidR="00750129" w:rsidRPr="00F23BEE">
        <w:rPr>
          <w:rStyle w:val="CommentReference"/>
          <w:rFonts w:eastAsia="SimSun"/>
          <w:snapToGrid/>
          <w:lang w:eastAsia="zh-CN" w:bidi="ar-SA"/>
        </w:rPr>
        <w:commentReference w:id="711"/>
      </w:r>
      <w:r w:rsidR="002B1D9C" w:rsidRPr="00F23BEE">
        <w:t>.</w:t>
      </w:r>
      <w:commentRangeEnd w:id="693"/>
      <w:r w:rsidR="00834D36" w:rsidRPr="00F23BEE">
        <w:rPr>
          <w:rStyle w:val="CommentReference"/>
          <w:rFonts w:eastAsia="SimSun"/>
          <w:snapToGrid/>
          <w:lang w:eastAsia="zh-CN" w:bidi="ar-SA"/>
        </w:rPr>
        <w:commentReference w:id="693"/>
      </w:r>
    </w:p>
    <w:p w14:paraId="4DB21872" w14:textId="74A3549A" w:rsidR="00320491" w:rsidRPr="00F23BEE" w:rsidRDefault="00320491" w:rsidP="004F7005">
      <w:pPr>
        <w:pStyle w:val="MDPI31text"/>
      </w:pPr>
    </w:p>
    <w:p w14:paraId="4CD784F2" w14:textId="5D186C42" w:rsidR="00320491" w:rsidRPr="00F23BEE" w:rsidRDefault="00320491" w:rsidP="00E41A3B">
      <w:pPr>
        <w:pStyle w:val="MDPI51figurecaption"/>
      </w:pPr>
      <w:r w:rsidRPr="00F23BEE">
        <w:t>Figure 3: Sentiment classifier performance comparison.</w:t>
      </w:r>
    </w:p>
    <w:p w14:paraId="3CD2D1A7" w14:textId="5C25D66A" w:rsidR="00320491" w:rsidRPr="00F23BEE" w:rsidRDefault="00320491" w:rsidP="004F7005">
      <w:pPr>
        <w:pStyle w:val="MDPI31text"/>
      </w:pPr>
    </w:p>
    <w:p w14:paraId="0C2D38D8" w14:textId="0DE82D52" w:rsidR="004F7005" w:rsidRPr="00F23BEE" w:rsidRDefault="004F7005" w:rsidP="004F7005">
      <w:pPr>
        <w:pStyle w:val="MDPI31text"/>
      </w:pPr>
      <w:r w:rsidRPr="00F23BEE">
        <w:t xml:space="preserve">Information gain </w:t>
      </w:r>
      <w:del w:id="712" w:author="Author" w:date="2021-01-22T15:36:00Z">
        <w:r w:rsidRPr="00F23BEE" w:rsidDel="00B31952">
          <w:delText xml:space="preserve">value </w:delText>
        </w:r>
      </w:del>
      <w:commentRangeStart w:id="713"/>
      <w:del w:id="714" w:author="Author" w:date="2021-01-22T15:37:00Z">
        <w:r w:rsidRPr="00F23BEE" w:rsidDel="00B31952">
          <w:delText>tells how mixed a feature to</w:delText>
        </w:r>
      </w:del>
      <w:ins w:id="715" w:author="Author" w:date="2021-01-22T15:37:00Z">
        <w:r w:rsidR="00B31952" w:rsidRPr="00F23BEE">
          <w:t>indicates the extent to which a feature is well-organized in a class</w:t>
        </w:r>
      </w:ins>
      <w:del w:id="716" w:author="Author" w:date="2021-01-22T15:37:00Z">
        <w:r w:rsidRPr="00F23BEE" w:rsidDel="00B31952">
          <w:delText xml:space="preserve"> the class is</w:delText>
        </w:r>
      </w:del>
      <w:commentRangeEnd w:id="713"/>
      <w:r w:rsidRPr="00F23BEE">
        <w:rPr>
          <w:rStyle w:val="CommentReference"/>
        </w:rPr>
        <w:commentReference w:id="713"/>
      </w:r>
      <w:r w:rsidRPr="00F23BEE">
        <w:t xml:space="preserve">. IG </w:t>
      </w:r>
      <w:del w:id="717" w:author="Author" w:date="2021-01-21T14:00:00Z">
        <w:r w:rsidRPr="00F23BEE" w:rsidDel="005D3F5B">
          <w:delText xml:space="preserve">value </w:delText>
        </w:r>
      </w:del>
      <w:r w:rsidRPr="00F23BEE">
        <w:t xml:space="preserve">reaches the highest value (0.5 in this case) when the feature belongs to one class only. </w:t>
      </w:r>
      <w:del w:id="718" w:author="Author" w:date="2021-01-21T14:00:00Z">
        <w:r w:rsidRPr="00F23BEE" w:rsidDel="005D3F5B">
          <w:delText xml:space="preserve">It </w:delText>
        </w:r>
      </w:del>
      <w:ins w:id="719" w:author="Author" w:date="2021-01-21T14:00:00Z">
        <w:r w:rsidRPr="00F23BEE">
          <w:t xml:space="preserve">This </w:t>
        </w:r>
      </w:ins>
      <w:r w:rsidRPr="00F23BEE">
        <w:t>means</w:t>
      </w:r>
      <w:ins w:id="720" w:author="Author" w:date="2021-01-21T14:00:00Z">
        <w:r w:rsidRPr="00F23BEE">
          <w:t xml:space="preserve"> that</w:t>
        </w:r>
      </w:ins>
      <w:r w:rsidRPr="00F23BEE">
        <w:t xml:space="preserve"> when the feature appears</w:t>
      </w:r>
      <w:ins w:id="721" w:author="Author" w:date="2021-01-21T14:00:00Z">
        <w:r w:rsidRPr="00F23BEE">
          <w:t>,</w:t>
        </w:r>
      </w:ins>
      <w:r w:rsidRPr="00F23BEE">
        <w:t xml:space="preserve"> </w:t>
      </w:r>
      <w:del w:id="722" w:author="Author" w:date="2021-01-21T14:00:00Z">
        <w:r w:rsidRPr="00F23BEE" w:rsidDel="005D3F5B">
          <w:delText xml:space="preserve">we make sure that </w:delText>
        </w:r>
      </w:del>
      <w:r w:rsidRPr="00F23BEE">
        <w:t xml:space="preserve">the label must be positive or negative. In this case, the IG </w:t>
      </w:r>
      <w:del w:id="723" w:author="Author" w:date="2021-02-10T15:01:00Z">
        <w:r w:rsidRPr="00F23BEE" w:rsidDel="001D0AD6">
          <w:delText xml:space="preserve">value </w:delText>
        </w:r>
      </w:del>
      <w:r w:rsidRPr="00F23BEE">
        <w:t xml:space="preserve">of selected </w:t>
      </w:r>
      <w:del w:id="724" w:author="Author" w:date="2021-01-21T14:00:00Z">
        <w:r w:rsidRPr="00F23BEE" w:rsidDel="005D3F5B">
          <w:delText xml:space="preserve">feature </w:delText>
        </w:r>
      </w:del>
      <w:ins w:id="725" w:author="Author" w:date="2021-01-21T14:00:00Z">
        <w:r w:rsidRPr="00F23BEE">
          <w:t xml:space="preserve">features </w:t>
        </w:r>
      </w:ins>
      <w:commentRangeStart w:id="726"/>
      <w:r w:rsidRPr="00F23BEE">
        <w:t>achieves the maximum value</w:t>
      </w:r>
      <w:ins w:id="727" w:author="Author" w:date="2021-01-21T14:00:00Z">
        <w:r w:rsidRPr="00F23BEE">
          <w:t xml:space="preserve"> (0.5)</w:t>
        </w:r>
      </w:ins>
      <w:r w:rsidRPr="00F23BEE">
        <w:t xml:space="preserve"> on average</w:t>
      </w:r>
      <w:commentRangeEnd w:id="726"/>
      <w:r w:rsidRPr="00F23BEE">
        <w:rPr>
          <w:rStyle w:val="CommentReference"/>
        </w:rPr>
        <w:commentReference w:id="726"/>
      </w:r>
      <w:ins w:id="728" w:author="Author" w:date="2021-01-21T14:00:00Z">
        <w:r w:rsidRPr="00F23BEE">
          <w:t>; thus,</w:t>
        </w:r>
      </w:ins>
      <w:r w:rsidRPr="00F23BEE">
        <w:t xml:space="preserve"> </w:t>
      </w:r>
      <w:del w:id="729" w:author="Author" w:date="2021-01-21T14:00:00Z">
        <w:r w:rsidRPr="00F23BEE" w:rsidDel="005D3F5B">
          <w:delText xml:space="preserve">(0.5) so, </w:delText>
        </w:r>
      </w:del>
      <w:r w:rsidRPr="00F23BEE">
        <w:t xml:space="preserve">it can be used for automatic classification. </w:t>
      </w:r>
      <w:commentRangeStart w:id="730"/>
      <w:r w:rsidRPr="00F23BEE">
        <w:t xml:space="preserve">The </w:t>
      </w:r>
      <w:del w:id="731" w:author="Author" w:date="2021-01-21T14:01:00Z">
        <w:r w:rsidRPr="00F23BEE" w:rsidDel="005D3F5B">
          <w:delText xml:space="preserve">specialty </w:delText>
        </w:r>
      </w:del>
      <w:ins w:id="732" w:author="Author" w:date="2021-01-21T14:01:00Z">
        <w:r w:rsidRPr="00F23BEE">
          <w:t xml:space="preserve">uniqueness </w:t>
        </w:r>
      </w:ins>
      <w:r w:rsidRPr="00F23BEE">
        <w:t>of</w:t>
      </w:r>
      <w:ins w:id="733" w:author="Author" w:date="2021-01-21T14:01:00Z">
        <w:r w:rsidRPr="00F23BEE">
          <w:t xml:space="preserve"> the</w:t>
        </w:r>
      </w:ins>
      <w:r w:rsidRPr="00F23BEE">
        <w:t xml:space="preserve"> proposed classification scheme </w:t>
      </w:r>
      <w:del w:id="734" w:author="Author" w:date="2021-01-21T14:01:00Z">
        <w:r w:rsidRPr="00F23BEE" w:rsidDel="005D3F5B">
          <w:delText>is the</w:delText>
        </w:r>
      </w:del>
      <w:ins w:id="735" w:author="Author" w:date="2021-01-21T14:01:00Z">
        <w:r w:rsidRPr="00F23BEE">
          <w:t>lies in its</w:t>
        </w:r>
      </w:ins>
      <w:r w:rsidRPr="00F23BEE">
        <w:t xml:space="preserve"> independence from mathematical </w:t>
      </w:r>
      <w:del w:id="736" w:author="Author" w:date="2021-01-21T14:01:00Z">
        <w:r w:rsidRPr="00F23BEE" w:rsidDel="005D3F5B">
          <w:delText>model</w:delText>
        </w:r>
      </w:del>
      <w:ins w:id="737" w:author="Author" w:date="2021-01-21T14:01:00Z">
        <w:r w:rsidRPr="00F23BEE">
          <w:t>models</w:t>
        </w:r>
        <w:commentRangeEnd w:id="730"/>
        <w:r w:rsidRPr="00F23BEE">
          <w:rPr>
            <w:rStyle w:val="CommentReference"/>
          </w:rPr>
          <w:commentReference w:id="730"/>
        </w:r>
      </w:ins>
      <w:r w:rsidRPr="00F23BEE">
        <w:t xml:space="preserve">. Since </w:t>
      </w:r>
      <w:ins w:id="738" w:author="Author" w:date="2021-01-21T14:01:00Z">
        <w:r w:rsidRPr="00F23BEE">
          <w:t xml:space="preserve">the </w:t>
        </w:r>
      </w:ins>
      <w:r w:rsidRPr="00F23BEE">
        <w:t xml:space="preserve">proposed classification method succeeds in avoiding overfitting, we </w:t>
      </w:r>
      <w:del w:id="739" w:author="Author" w:date="2021-01-21T14:01:00Z">
        <w:r w:rsidRPr="00F23BEE" w:rsidDel="005D3F5B">
          <w:delText>can say</w:delText>
        </w:r>
      </w:del>
      <w:ins w:id="740" w:author="Author" w:date="2021-01-21T14:01:00Z">
        <w:r w:rsidRPr="00F23BEE">
          <w:t>conclude</w:t>
        </w:r>
      </w:ins>
      <w:r w:rsidRPr="00F23BEE">
        <w:t xml:space="preserve"> that our method is </w:t>
      </w:r>
      <w:del w:id="741" w:author="Author" w:date="2021-01-21T14:02:00Z">
        <w:r w:rsidRPr="00F23BEE" w:rsidDel="005D3F5B">
          <w:delText xml:space="preserve">better </w:delText>
        </w:r>
      </w:del>
      <w:ins w:id="742" w:author="Author" w:date="2021-01-21T14:02:00Z">
        <w:r w:rsidRPr="00F23BEE">
          <w:t xml:space="preserve">more effective </w:t>
        </w:r>
      </w:ins>
      <w:r w:rsidRPr="00F23BEE">
        <w:t xml:space="preserve">than </w:t>
      </w:r>
      <w:del w:id="743" w:author="Author" w:date="2021-01-21T14:02:00Z">
        <w:r w:rsidRPr="00F23BEE" w:rsidDel="005D3F5B">
          <w:delText xml:space="preserve">the </w:delText>
        </w:r>
      </w:del>
      <w:ins w:id="744" w:author="Author" w:date="2021-01-21T14:02:00Z">
        <w:r w:rsidRPr="00F23BEE">
          <w:t xml:space="preserve">those of </w:t>
        </w:r>
      </w:ins>
      <w:r w:rsidRPr="00F23BEE">
        <w:t xml:space="preserve">previous </w:t>
      </w:r>
      <w:del w:id="745" w:author="Author" w:date="2021-01-21T14:02:00Z">
        <w:r w:rsidRPr="00F23BEE" w:rsidDel="005D3F5B">
          <w:delText>work</w:delText>
        </w:r>
      </w:del>
      <w:ins w:id="746" w:author="Author" w:date="2021-01-21T14:02:00Z">
        <w:r w:rsidRPr="00F23BEE">
          <w:t>works</w:t>
        </w:r>
      </w:ins>
      <w:r w:rsidRPr="00F23BEE">
        <w:t>.</w:t>
      </w:r>
    </w:p>
    <w:p w14:paraId="429846DA" w14:textId="75EC7B7F" w:rsidR="00A537F2" w:rsidRPr="00F23BEE" w:rsidRDefault="00A537F2" w:rsidP="00320491">
      <w:pPr>
        <w:framePr w:wrap="around" w:vAnchor="text" w:hAnchor="margin" w:y="879"/>
        <w:spacing w:after="189" w:line="259" w:lineRule="auto"/>
        <w:ind w:left="116"/>
        <w:suppressOverlap/>
        <w:jc w:val="left"/>
        <w:rPr>
          <w:noProof w:val="0"/>
        </w:rPr>
      </w:pPr>
    </w:p>
    <w:p w14:paraId="54CC7F4B" w14:textId="358D1CB0" w:rsidR="00FA7285" w:rsidRPr="00F23BEE" w:rsidRDefault="00EA5506" w:rsidP="00E41A3B">
      <w:pPr>
        <w:pStyle w:val="MDPI21heading1"/>
      </w:pPr>
      <w:ins w:id="747" w:author="Author" w:date="2021-01-22T16:14:00Z">
        <w:r w:rsidRPr="00F23BEE">
          <w:t>4</w:t>
        </w:r>
      </w:ins>
      <w:ins w:id="748" w:author="Author" w:date="2021-01-22T11:16:00Z">
        <w:r w:rsidR="00175050" w:rsidRPr="00F23BEE">
          <w:t xml:space="preserve">. </w:t>
        </w:r>
      </w:ins>
      <w:del w:id="749" w:author="Author" w:date="2021-01-22T12:54:00Z">
        <w:r w:rsidR="002B1D9C" w:rsidRPr="00F23BEE" w:rsidDel="00157E81">
          <w:delText>Conclusion and Future Work</w:delText>
        </w:r>
      </w:del>
      <w:ins w:id="750" w:author="Author" w:date="2021-01-22T12:54:00Z">
        <w:r w:rsidR="00157E81" w:rsidRPr="00F23BEE">
          <w:t>Discussion</w:t>
        </w:r>
      </w:ins>
      <w:commentRangeStart w:id="751"/>
      <w:commentRangeEnd w:id="751"/>
      <w:ins w:id="752" w:author="Author" w:date="2021-01-22T15:42:00Z">
        <w:r w:rsidR="00991B10" w:rsidRPr="00F23BEE">
          <w:rPr>
            <w:rStyle w:val="CommentReference"/>
            <w:rFonts w:eastAsia="SimSun"/>
            <w:b w:val="0"/>
            <w:snapToGrid/>
            <w:lang w:eastAsia="zh-CN" w:bidi="ar-SA"/>
          </w:rPr>
          <w:commentReference w:id="751"/>
        </w:r>
      </w:ins>
    </w:p>
    <w:p w14:paraId="443C3417" w14:textId="7A21FD50" w:rsidR="00FA7285" w:rsidRPr="00F23BEE" w:rsidRDefault="002B1D9C" w:rsidP="00E41A3B">
      <w:pPr>
        <w:pStyle w:val="MDPI31text"/>
      </w:pPr>
      <w:del w:id="753" w:author="Author" w:date="2021-01-22T16:15:00Z">
        <w:r w:rsidRPr="00F23BEE" w:rsidDel="008D04A1">
          <w:delText>In order to</w:delText>
        </w:r>
      </w:del>
      <w:ins w:id="754" w:author="Author" w:date="2021-01-22T16:15:00Z">
        <w:r w:rsidR="008D04A1" w:rsidRPr="00F23BEE">
          <w:t>To</w:t>
        </w:r>
      </w:ins>
      <w:r w:rsidRPr="00F23BEE">
        <w:t xml:space="preserve"> provide </w:t>
      </w:r>
      <w:ins w:id="755" w:author="Author" w:date="2021-01-21T14:03:00Z">
        <w:r w:rsidR="005D3F5B" w:rsidRPr="00F23BEE">
          <w:t xml:space="preserve">a </w:t>
        </w:r>
      </w:ins>
      <w:r w:rsidRPr="00F23BEE">
        <w:t xml:space="preserve">better sentiment analysis system, </w:t>
      </w:r>
      <w:del w:id="756" w:author="Author" w:date="2021-01-21T14:03:00Z">
        <w:r w:rsidRPr="00F23BEE" w:rsidDel="005D3F5B">
          <w:delText xml:space="preserve">an </w:delText>
        </w:r>
      </w:del>
      <w:ins w:id="757" w:author="Author" w:date="2021-01-21T14:03:00Z">
        <w:r w:rsidR="005D3F5B" w:rsidRPr="00F23BEE">
          <w:t xml:space="preserve">a </w:t>
        </w:r>
      </w:ins>
      <w:del w:id="758" w:author="Author" w:date="2021-01-21T14:03:00Z">
        <w:r w:rsidRPr="00F23BEE" w:rsidDel="005D3F5B">
          <w:delText xml:space="preserve">improvement </w:delText>
        </w:r>
      </w:del>
      <w:ins w:id="759" w:author="Author" w:date="2021-01-21T14:03:00Z">
        <w:r w:rsidR="005D3F5B" w:rsidRPr="00F23BEE">
          <w:t xml:space="preserve">method </w:t>
        </w:r>
      </w:ins>
      <w:r w:rsidRPr="00F23BEE">
        <w:t>of information gain</w:t>
      </w:r>
      <w:ins w:id="760" w:author="Author" w:date="2021-01-21T14:03:00Z">
        <w:r w:rsidR="005D3F5B" w:rsidRPr="00F23BEE">
          <w:t>-</w:t>
        </w:r>
      </w:ins>
      <w:del w:id="761" w:author="Author" w:date="2021-01-21T14:03:00Z">
        <w:r w:rsidRPr="00F23BEE" w:rsidDel="005D3F5B">
          <w:delText xml:space="preserve"> </w:delText>
        </w:r>
      </w:del>
      <w:r w:rsidRPr="00F23BEE">
        <w:t xml:space="preserve">based feature selection and classification was proposed. The proposed </w:t>
      </w:r>
      <w:del w:id="762" w:author="Author" w:date="2021-01-21T14:03:00Z">
        <w:r w:rsidRPr="00F23BEE" w:rsidDel="005D3F5B">
          <w:delText>feature selection</w:delText>
        </w:r>
      </w:del>
      <w:ins w:id="763" w:author="Author" w:date="2021-01-21T14:03:00Z">
        <w:r w:rsidR="005D3F5B" w:rsidRPr="00F23BEE">
          <w:t>method</w:t>
        </w:r>
      </w:ins>
      <w:r w:rsidRPr="00F23BEE">
        <w:t xml:space="preserve"> selects </w:t>
      </w:r>
      <w:del w:id="764" w:author="Author" w:date="2021-01-21T14:03:00Z">
        <w:r w:rsidRPr="00F23BEE" w:rsidDel="005D3F5B">
          <w:delText>feature that has</w:delText>
        </w:r>
      </w:del>
      <w:ins w:id="765" w:author="Author" w:date="2021-01-21T14:03:00Z">
        <w:r w:rsidR="005D3F5B" w:rsidRPr="00F23BEE">
          <w:t>features with</w:t>
        </w:r>
      </w:ins>
      <w:r w:rsidRPr="00F23BEE">
        <w:t xml:space="preserve"> high information gain and high occurrence. As a result, it succeeded in providing </w:t>
      </w:r>
      <w:del w:id="766" w:author="Author" w:date="2021-01-21T14:04:00Z">
        <w:r w:rsidRPr="00F23BEE" w:rsidDel="005D3F5B">
          <w:delText>feature that most probably</w:delText>
        </w:r>
      </w:del>
      <w:ins w:id="767" w:author="Author" w:date="2021-01-21T14:04:00Z">
        <w:r w:rsidR="005D3F5B" w:rsidRPr="00F23BEE">
          <w:t>features that were most likely to appear</w:t>
        </w:r>
      </w:ins>
      <w:r w:rsidRPr="00F23BEE">
        <w:t xml:space="preserve"> </w:t>
      </w:r>
      <w:del w:id="768" w:author="Author" w:date="2021-01-21T14:04:00Z">
        <w:r w:rsidRPr="00F23BEE" w:rsidDel="005D3F5B">
          <w:delText xml:space="preserve">appears </w:delText>
        </w:r>
      </w:del>
      <w:r w:rsidRPr="00F23BEE">
        <w:t xml:space="preserve">in testing </w:t>
      </w:r>
      <w:del w:id="769" w:author="Author" w:date="2021-01-21T14:04:00Z">
        <w:r w:rsidRPr="00F23BEE" w:rsidDel="005D3F5B">
          <w:delText>also</w:delText>
        </w:r>
      </w:del>
      <w:ins w:id="770" w:author="Author" w:date="2021-01-21T14:04:00Z">
        <w:r w:rsidR="005D3F5B" w:rsidRPr="00F23BEE">
          <w:t>as well</w:t>
        </w:r>
      </w:ins>
      <w:r w:rsidRPr="00F23BEE">
        <w:t xml:space="preserve">. </w:t>
      </w:r>
      <w:del w:id="771" w:author="Author" w:date="2021-01-21T14:04:00Z">
        <w:r w:rsidRPr="00F23BEE" w:rsidDel="005D3F5B">
          <w:delText xml:space="preserve">Proposed </w:delText>
        </w:r>
      </w:del>
      <w:ins w:id="772" w:author="Author" w:date="2021-01-21T14:04:00Z">
        <w:r w:rsidR="005D3F5B" w:rsidRPr="00F23BEE">
          <w:t xml:space="preserve">The proposed </w:t>
        </w:r>
      </w:ins>
      <w:r w:rsidRPr="00F23BEE">
        <w:t>classifier used the positive and negative features obtained from the IG calculation before</w:t>
      </w:r>
      <w:ins w:id="773" w:author="Author" w:date="2021-01-21T14:04:00Z">
        <w:r w:rsidR="005D3F5B" w:rsidRPr="00F23BEE">
          <w:t>, performing its task more quickly</w:t>
        </w:r>
      </w:ins>
      <w:del w:id="774" w:author="Author" w:date="2021-01-21T14:04:00Z">
        <w:r w:rsidRPr="00F23BEE" w:rsidDel="005D3F5B">
          <w:delText>. Then, it takes less time</w:delText>
        </w:r>
      </w:del>
      <w:r w:rsidRPr="00F23BEE">
        <w:t xml:space="preserve"> than </w:t>
      </w:r>
      <w:del w:id="775" w:author="Author" w:date="2021-01-21T14:04:00Z">
        <w:r w:rsidRPr="00F23BEE" w:rsidDel="005D3F5B">
          <w:delText xml:space="preserve">the </w:delText>
        </w:r>
      </w:del>
      <w:r w:rsidRPr="00F23BEE">
        <w:t xml:space="preserve">previous </w:t>
      </w:r>
      <w:del w:id="776" w:author="Author" w:date="2021-01-21T14:04:00Z">
        <w:r w:rsidRPr="00F23BEE" w:rsidDel="005D3F5B">
          <w:delText xml:space="preserve">classifier </w:delText>
        </w:r>
      </w:del>
      <w:ins w:id="777" w:author="Author" w:date="2021-01-21T14:04:00Z">
        <w:r w:rsidR="005D3F5B" w:rsidRPr="00F23BEE">
          <w:t xml:space="preserve">classifiers can </w:t>
        </w:r>
      </w:ins>
      <w:r w:rsidRPr="00F23BEE">
        <w:t>(</w:t>
      </w:r>
      <w:commentRangeStart w:id="778"/>
      <w:proofErr w:type="spellStart"/>
      <w:r w:rsidRPr="00F23BEE">
        <w:t>SVM</w:t>
      </w:r>
      <w:commentRangeEnd w:id="778"/>
      <w:proofErr w:type="spellEnd"/>
      <w:r w:rsidR="00213717">
        <w:rPr>
          <w:rStyle w:val="CommentReference"/>
          <w:rFonts w:eastAsia="SimSun"/>
          <w:noProof/>
          <w:snapToGrid/>
          <w:lang w:eastAsia="zh-CN" w:bidi="ar-SA"/>
        </w:rPr>
        <w:commentReference w:id="778"/>
      </w:r>
      <w:r w:rsidRPr="00F23BEE">
        <w:t>, ANN, etc.).</w:t>
      </w:r>
    </w:p>
    <w:p w14:paraId="34C4FADC" w14:textId="6F762293" w:rsidR="00FA7285" w:rsidRPr="00F23BEE" w:rsidRDefault="002B1D9C" w:rsidP="00E41A3B">
      <w:pPr>
        <w:pStyle w:val="MDPI31text"/>
      </w:pPr>
      <w:del w:id="780" w:author="Author" w:date="2021-01-22T15:40:00Z">
        <w:r w:rsidRPr="00F23BEE" w:rsidDel="00B31952">
          <w:delText xml:space="preserve">The </w:delText>
        </w:r>
      </w:del>
      <w:ins w:id="781" w:author="Author" w:date="2021-01-22T15:40:00Z">
        <w:r w:rsidR="00B31952" w:rsidRPr="00F23BEE">
          <w:t xml:space="preserve">A </w:t>
        </w:r>
      </w:ins>
      <w:r w:rsidRPr="00F23BEE">
        <w:t xml:space="preserve">combination of information gain and document frequency </w:t>
      </w:r>
      <w:del w:id="782" w:author="Author" w:date="2021-01-21T14:05:00Z">
        <w:r w:rsidRPr="00F23BEE" w:rsidDel="00062B85">
          <w:delText xml:space="preserve">in this study </w:delText>
        </w:r>
      </w:del>
      <w:ins w:id="783" w:author="Author" w:date="2021-01-21T14:05:00Z">
        <w:r w:rsidR="00062B85" w:rsidRPr="00F23BEE">
          <w:t xml:space="preserve">was </w:t>
        </w:r>
      </w:ins>
      <w:r w:rsidRPr="00F23BEE">
        <w:t xml:space="preserve">proposed </w:t>
      </w:r>
      <w:ins w:id="784" w:author="Author" w:date="2021-01-21T14:05:00Z">
        <w:r w:rsidR="00062B85" w:rsidRPr="00F23BEE">
          <w:t xml:space="preserve">for </w:t>
        </w:r>
      </w:ins>
      <w:r w:rsidRPr="00F23BEE">
        <w:t>feature selection</w:t>
      </w:r>
      <w:ins w:id="785" w:author="Author" w:date="2021-01-21T14:05:00Z">
        <w:r w:rsidR="00062B85" w:rsidRPr="00F23BEE">
          <w:t xml:space="preserve"> in this study.</w:t>
        </w:r>
      </w:ins>
      <w:del w:id="786" w:author="Author" w:date="2021-01-21T14:05:00Z">
        <w:r w:rsidRPr="00F23BEE" w:rsidDel="00062B85">
          <w:delText>;</w:delText>
        </w:r>
      </w:del>
      <w:r w:rsidRPr="00F23BEE">
        <w:t xml:space="preserve"> </w:t>
      </w:r>
      <w:proofErr w:type="spellStart"/>
      <w:r w:rsidRPr="00F23BEE">
        <w:t>IGDFFS</w:t>
      </w:r>
      <w:proofErr w:type="spellEnd"/>
      <w:r w:rsidRPr="00F23BEE">
        <w:t xml:space="preserve"> selects </w:t>
      </w:r>
      <w:proofErr w:type="spellStart"/>
      <w:r w:rsidRPr="00F23BEE">
        <w:t>subfeatures</w:t>
      </w:r>
      <w:proofErr w:type="spellEnd"/>
      <w:r w:rsidRPr="00F23BEE">
        <w:t xml:space="preserve"> that satisfy </w:t>
      </w:r>
      <w:del w:id="787" w:author="Author" w:date="2021-01-21T14:05:00Z">
        <w:r w:rsidRPr="00F23BEE" w:rsidDel="00062B85">
          <w:delText xml:space="preserve">these </w:delText>
        </w:r>
      </w:del>
      <w:ins w:id="788" w:author="Author" w:date="2021-01-21T14:05:00Z">
        <w:r w:rsidR="00062B85" w:rsidRPr="00F23BEE">
          <w:t xml:space="preserve">the following </w:t>
        </w:r>
      </w:ins>
      <w:r w:rsidRPr="00F23BEE">
        <w:t xml:space="preserve">criteria: </w:t>
      </w:r>
      <w:r w:rsidRPr="00F23BEE">
        <w:rPr>
          <w:rFonts w:ascii="Calibri" w:eastAsia="Calibri" w:hAnsi="Calibri" w:cs="Calibri"/>
        </w:rPr>
        <w:t xml:space="preserve">(1) </w:t>
      </w:r>
      <w:r w:rsidRPr="00F23BEE">
        <w:t xml:space="preserve">high relevance to the output class and </w:t>
      </w:r>
      <w:r w:rsidRPr="00F23BEE">
        <w:rPr>
          <w:rFonts w:ascii="Calibri" w:eastAsia="Calibri" w:hAnsi="Calibri" w:cs="Calibri"/>
        </w:rPr>
        <w:t xml:space="preserve">(2) </w:t>
      </w:r>
      <w:r w:rsidRPr="00F23BEE">
        <w:t>high occurrence in</w:t>
      </w:r>
      <w:ins w:id="789" w:author="Author" w:date="2021-01-21T14:05:00Z">
        <w:r w:rsidR="00062B85" w:rsidRPr="00F23BEE">
          <w:t xml:space="preserve"> the</w:t>
        </w:r>
      </w:ins>
      <w:r w:rsidRPr="00F23BEE">
        <w:t xml:space="preserve"> dataset. </w:t>
      </w:r>
      <w:del w:id="790" w:author="Author" w:date="2021-01-21T14:05:00Z">
        <w:r w:rsidRPr="00F23BEE" w:rsidDel="00062B85">
          <w:delText>As a result</w:delText>
        </w:r>
      </w:del>
      <w:ins w:id="791" w:author="Author" w:date="2021-01-21T14:05:00Z">
        <w:r w:rsidR="00062B85" w:rsidRPr="00F23BEE">
          <w:t>Thus</w:t>
        </w:r>
      </w:ins>
      <w:r w:rsidRPr="00F23BEE">
        <w:t xml:space="preserve">, it constructs </w:t>
      </w:r>
      <w:proofErr w:type="spellStart"/>
      <w:r w:rsidRPr="00F23BEE">
        <w:t>subfeatures</w:t>
      </w:r>
      <w:proofErr w:type="spellEnd"/>
      <w:r w:rsidRPr="00F23BEE">
        <w:t xml:space="preserve"> that </w:t>
      </w:r>
      <w:del w:id="792" w:author="Author" w:date="2021-01-21T14:05:00Z">
        <w:r w:rsidRPr="00F23BEE" w:rsidDel="00062B85">
          <w:delText>reach better performance in the classification</w:delText>
        </w:r>
      </w:del>
      <w:ins w:id="793" w:author="Author" w:date="2021-01-21T14:05:00Z">
        <w:r w:rsidR="00062B85" w:rsidRPr="00F23BEE">
          <w:t>yield b</w:t>
        </w:r>
      </w:ins>
      <w:ins w:id="794" w:author="Author" w:date="2021-01-21T14:06:00Z">
        <w:r w:rsidR="00062B85" w:rsidRPr="00F23BEE">
          <w:t>etter classification performance</w:t>
        </w:r>
      </w:ins>
      <w:r w:rsidRPr="00F23BEE">
        <w:t>.</w:t>
      </w:r>
    </w:p>
    <w:p w14:paraId="03D8880B" w14:textId="36479E5B" w:rsidR="00FA7285" w:rsidRPr="00F23BEE" w:rsidRDefault="002B1D9C" w:rsidP="00E41A3B">
      <w:pPr>
        <w:pStyle w:val="MDPI31text"/>
      </w:pPr>
      <w:r w:rsidRPr="00F23BEE">
        <w:lastRenderedPageBreak/>
        <w:t xml:space="preserve">Compared to </w:t>
      </w:r>
      <w:del w:id="795" w:author="Author" w:date="2021-01-21T14:06:00Z">
        <w:r w:rsidRPr="00F23BEE" w:rsidDel="00062B85">
          <w:delText>the current classifier</w:delText>
        </w:r>
      </w:del>
      <w:ins w:id="796" w:author="Author" w:date="2021-01-21T14:06:00Z">
        <w:r w:rsidR="00062B85" w:rsidRPr="00F23BEE">
          <w:t>current classifiers</w:t>
        </w:r>
      </w:ins>
      <w:r w:rsidRPr="00F23BEE">
        <w:t xml:space="preserve">, </w:t>
      </w:r>
      <w:ins w:id="797" w:author="Author" w:date="2021-01-21T14:06:00Z">
        <w:r w:rsidR="00062B85" w:rsidRPr="00F23BEE">
          <w:t xml:space="preserve">the </w:t>
        </w:r>
      </w:ins>
      <w:del w:id="798" w:author="Author" w:date="2021-01-21T20:09:00Z">
        <w:r w:rsidRPr="00F23BEE" w:rsidDel="000E074D">
          <w:delText>Information Gain Classifier (IGC)</w:delText>
        </w:r>
      </w:del>
      <w:proofErr w:type="spellStart"/>
      <w:ins w:id="799" w:author="Author" w:date="2021-01-21T20:09:00Z">
        <w:r w:rsidR="000E074D" w:rsidRPr="00F23BEE">
          <w:t>IGC</w:t>
        </w:r>
      </w:ins>
      <w:proofErr w:type="spellEnd"/>
      <w:r w:rsidRPr="00F23BEE">
        <w:t xml:space="preserve"> </w:t>
      </w:r>
      <w:del w:id="800" w:author="Author" w:date="2021-01-21T14:06:00Z">
        <w:r w:rsidRPr="00F23BEE" w:rsidDel="00062B85">
          <w:delText xml:space="preserve">overcomes the recent high accuracy which belongs to </w:delText>
        </w:r>
      </w:del>
      <w:ins w:id="801" w:author="Author" w:date="2021-01-21T14:06:00Z">
        <w:r w:rsidR="00062B85" w:rsidRPr="00F23BEE">
          <w:t xml:space="preserve">has surpassed the high accuracy of </w:t>
        </w:r>
      </w:ins>
      <w:proofErr w:type="spellStart"/>
      <w:r w:rsidRPr="00F23BEE">
        <w:t>EWGA</w:t>
      </w:r>
      <w:proofErr w:type="spellEnd"/>
      <w:r w:rsidRPr="00F23BEE">
        <w:t xml:space="preserve"> (only 88.05%). </w:t>
      </w:r>
      <w:del w:id="802" w:author="Author" w:date="2021-01-21T14:06:00Z">
        <w:r w:rsidRPr="00F23BEE" w:rsidDel="00062B85">
          <w:delText xml:space="preserve">It </w:delText>
        </w:r>
      </w:del>
      <w:ins w:id="803" w:author="Author" w:date="2021-01-21T14:06:00Z">
        <w:r w:rsidR="00062B85" w:rsidRPr="00F23BEE">
          <w:t xml:space="preserve">The </w:t>
        </w:r>
        <w:proofErr w:type="spellStart"/>
        <w:r w:rsidR="00062B85" w:rsidRPr="00F23BEE">
          <w:t>IGC</w:t>
        </w:r>
        <w:proofErr w:type="spellEnd"/>
        <w:r w:rsidR="00062B85" w:rsidRPr="00F23BEE">
          <w:t xml:space="preserve"> </w:t>
        </w:r>
      </w:ins>
      <w:r w:rsidRPr="00F23BEE">
        <w:t xml:space="preserve">succeeded in avoiding overfitting problems in </w:t>
      </w:r>
      <w:del w:id="804" w:author="Author" w:date="2021-01-21T14:07:00Z">
        <w:r w:rsidRPr="00F23BEE" w:rsidDel="00062B85">
          <w:delText>any condition</w:delText>
        </w:r>
      </w:del>
      <w:ins w:id="805" w:author="Author" w:date="2021-01-21T14:07:00Z">
        <w:r w:rsidR="00062B85" w:rsidRPr="00F23BEE">
          <w:t>diverse conditions</w:t>
        </w:r>
      </w:ins>
      <w:del w:id="806" w:author="Author" w:date="2021-01-21T14:07:00Z">
        <w:r w:rsidRPr="00F23BEE" w:rsidDel="00062B85">
          <w:delText>.</w:delText>
        </w:r>
      </w:del>
      <w:ins w:id="807" w:author="Author" w:date="2021-01-21T14:07:00Z">
        <w:r w:rsidR="00062B85" w:rsidRPr="00F23BEE">
          <w:t>, yielding</w:t>
        </w:r>
      </w:ins>
      <w:del w:id="808" w:author="Author" w:date="2021-01-21T14:07:00Z">
        <w:r w:rsidRPr="00F23BEE" w:rsidDel="00062B85">
          <w:delText xml:space="preserve"> The</w:delText>
        </w:r>
      </w:del>
      <w:ins w:id="809" w:author="Author" w:date="2021-01-21T14:07:00Z">
        <w:r w:rsidR="00062B85" w:rsidRPr="00F23BEE">
          <w:t xml:space="preserve"> stable</w:t>
        </w:r>
      </w:ins>
      <w:r w:rsidRPr="00F23BEE">
        <w:t xml:space="preserve"> performance </w:t>
      </w:r>
      <w:del w:id="810" w:author="Author" w:date="2021-01-21T14:07:00Z">
        <w:r w:rsidRPr="00F23BEE" w:rsidDel="00062B85">
          <w:delText xml:space="preserve">of IGC is quite stable </w:delText>
        </w:r>
      </w:del>
      <w:r w:rsidRPr="00F23BEE">
        <w:t>in both training and testing.</w:t>
      </w:r>
    </w:p>
    <w:p w14:paraId="24E7B15D" w14:textId="66EF3C29" w:rsidR="00FA7285" w:rsidRPr="00F23BEE" w:rsidRDefault="002B1D9C">
      <w:pPr>
        <w:pStyle w:val="MDPI31text"/>
      </w:pPr>
      <w:del w:id="811" w:author="Author" w:date="2021-01-21T14:07:00Z">
        <w:r w:rsidRPr="00F23BEE" w:rsidDel="00062B85">
          <w:delText xml:space="preserve">We </w:delText>
        </w:r>
      </w:del>
      <w:ins w:id="812" w:author="Author" w:date="2021-01-21T14:07:00Z">
        <w:r w:rsidR="00062B85" w:rsidRPr="00F23BEE">
          <w:t xml:space="preserve">For future work, we </w:t>
        </w:r>
      </w:ins>
      <w:r w:rsidRPr="00F23BEE">
        <w:t xml:space="preserve">are considering </w:t>
      </w:r>
      <w:del w:id="813" w:author="Author" w:date="2021-01-21T14:07:00Z">
        <w:r w:rsidRPr="00F23BEE" w:rsidDel="00062B85">
          <w:delText xml:space="preserve">to groups </w:delText>
        </w:r>
      </w:del>
      <w:ins w:id="814" w:author="Author" w:date="2021-01-21T14:07:00Z">
        <w:r w:rsidR="00062B85" w:rsidRPr="00F23BEE">
          <w:t xml:space="preserve">grouping </w:t>
        </w:r>
      </w:ins>
      <w:del w:id="815" w:author="Author" w:date="2021-01-21T14:08:00Z">
        <w:r w:rsidRPr="00F23BEE" w:rsidDel="00062B85">
          <w:delText xml:space="preserve">the </w:delText>
        </w:r>
      </w:del>
      <w:r w:rsidRPr="00F23BEE">
        <w:t xml:space="preserve">words based on their relevance to positive and negative reviews. Note that there are 171,476 words that are currently used and 47,156 obsolete words in </w:t>
      </w:r>
      <w:ins w:id="816" w:author="Author" w:date="2021-01-21T14:08:00Z">
        <w:r w:rsidR="00062B85" w:rsidRPr="00F23BEE">
          <w:t xml:space="preserve">the </w:t>
        </w:r>
      </w:ins>
      <w:r w:rsidRPr="00F23BEE">
        <w:t>English domain (</w:t>
      </w:r>
      <w:del w:id="817" w:author="Author" w:date="2021-01-21T14:08:00Z">
        <w:r w:rsidRPr="00F23BEE" w:rsidDel="00062B85">
          <w:delText xml:space="preserve">based </w:delText>
        </w:r>
      </w:del>
      <w:ins w:id="818" w:author="Author" w:date="2021-01-21T14:08:00Z">
        <w:r w:rsidR="00062B85" w:rsidRPr="00F23BEE">
          <w:t>according to</w:t>
        </w:r>
      </w:ins>
      <w:del w:id="819" w:author="Author" w:date="2021-01-21T14:08:00Z">
        <w:r w:rsidRPr="00F23BEE" w:rsidDel="00062B85">
          <w:delText>on</w:delText>
        </w:r>
      </w:del>
      <w:r w:rsidRPr="00F23BEE">
        <w:t xml:space="preserve"> </w:t>
      </w:r>
      <w:ins w:id="820" w:author="Author" w:date="2021-01-21T14:08:00Z">
        <w:r w:rsidR="00062B85" w:rsidRPr="00F23BEE">
          <w:t xml:space="preserve">the </w:t>
        </w:r>
      </w:ins>
      <w:r w:rsidRPr="00F23BEE">
        <w:t xml:space="preserve">Oxford English Dictionary). </w:t>
      </w:r>
      <w:commentRangeStart w:id="821"/>
      <w:del w:id="822" w:author="Author" w:date="2021-01-21T14:08:00Z">
        <w:r w:rsidRPr="00F23BEE" w:rsidDel="00062B85">
          <w:delText>At least a</w:delText>
        </w:r>
      </w:del>
      <w:ins w:id="823" w:author="Author" w:date="2021-01-21T14:08:00Z">
        <w:r w:rsidR="00062B85" w:rsidRPr="00F23BEE">
          <w:t>A</w:t>
        </w:r>
      </w:ins>
      <w:r w:rsidRPr="00F23BEE">
        <w:t xml:space="preserve"> </w:t>
      </w:r>
      <w:commentRangeStart w:id="824"/>
      <w:del w:id="825" w:author="Author" w:date="2021-01-21T14:08:00Z">
        <w:r w:rsidRPr="00F23BEE" w:rsidDel="00062B85">
          <w:delText xml:space="preserve">finite </w:delText>
        </w:r>
      </w:del>
      <w:commentRangeEnd w:id="824"/>
      <w:r w:rsidR="00062B85" w:rsidRPr="00F23BEE">
        <w:rPr>
          <w:rStyle w:val="CommentReference"/>
        </w:rPr>
        <w:commentReference w:id="824"/>
      </w:r>
      <w:ins w:id="826" w:author="Author" w:date="2021-01-21T14:08:00Z">
        <w:r w:rsidR="00062B85" w:rsidRPr="00F23BEE">
          <w:t xml:space="preserve">limited </w:t>
        </w:r>
      </w:ins>
      <w:r w:rsidRPr="00F23BEE">
        <w:t xml:space="preserve">number of groups would </w:t>
      </w:r>
      <w:ins w:id="827" w:author="Author" w:date="2021-01-21T14:08:00Z">
        <w:r w:rsidR="00062B85" w:rsidRPr="00F23BEE">
          <w:t xml:space="preserve">at least </w:t>
        </w:r>
      </w:ins>
      <w:del w:id="828" w:author="Author" w:date="2021-01-22T14:24:00Z">
        <w:r w:rsidRPr="00F23BEE" w:rsidDel="005E6D3F">
          <w:delText>be less</w:delText>
        </w:r>
      </w:del>
      <w:ins w:id="829" w:author="Author" w:date="2021-01-22T14:24:00Z">
        <w:r w:rsidR="005E6D3F" w:rsidRPr="00F23BEE">
          <w:t>represent a dataset</w:t>
        </w:r>
      </w:ins>
      <w:r w:rsidRPr="00F23BEE">
        <w:t xml:space="preserve"> </w:t>
      </w:r>
      <w:ins w:id="830" w:author="Author" w:date="2021-01-22T14:25:00Z">
        <w:r w:rsidR="005E6D3F" w:rsidRPr="00F23BEE">
          <w:t xml:space="preserve">smaller </w:t>
        </w:r>
      </w:ins>
      <w:r w:rsidRPr="00F23BEE">
        <w:t xml:space="preserve">than the total </w:t>
      </w:r>
      <w:del w:id="831" w:author="Author" w:date="2021-01-22T14:24:00Z">
        <w:r w:rsidRPr="00F23BEE" w:rsidDel="005E6D3F">
          <w:delText xml:space="preserve">number </w:delText>
        </w:r>
      </w:del>
      <w:ins w:id="832" w:author="Author" w:date="2021-01-22T14:24:00Z">
        <w:r w:rsidR="005E6D3F" w:rsidRPr="00F23BEE">
          <w:t xml:space="preserve">set </w:t>
        </w:r>
      </w:ins>
      <w:r w:rsidRPr="00F23BEE">
        <w:t>of words.</w:t>
      </w:r>
      <w:commentRangeEnd w:id="821"/>
      <w:r w:rsidR="005E6D3F" w:rsidRPr="00F23BEE">
        <w:rPr>
          <w:rStyle w:val="CommentReference"/>
          <w:rFonts w:eastAsia="SimSun"/>
          <w:snapToGrid/>
          <w:lang w:eastAsia="zh-CN" w:bidi="ar-SA"/>
        </w:rPr>
        <w:commentReference w:id="821"/>
      </w:r>
    </w:p>
    <w:p w14:paraId="11AEA481" w14:textId="73E9B4EA" w:rsidR="00CD7D68" w:rsidRPr="00F23BEE" w:rsidRDefault="00CD7D68" w:rsidP="00CD7D68">
      <w:pPr>
        <w:pStyle w:val="MDPI31text"/>
      </w:pPr>
    </w:p>
    <w:p w14:paraId="0C8276A6" w14:textId="77777777" w:rsidR="00CD7D68" w:rsidRPr="00F23BEE" w:rsidRDefault="00CD7D68" w:rsidP="00CD7D68">
      <w:pPr>
        <w:pStyle w:val="MDPI62BackMatter"/>
        <w:rPr>
          <w:ins w:id="833" w:author="Author" w:date="2021-01-22T12:25:00Z"/>
        </w:rPr>
      </w:pPr>
      <w:commentRangeStart w:id="834"/>
      <w:ins w:id="835" w:author="Author" w:date="2021-01-22T12:25:00Z">
        <w:r w:rsidRPr="00F23BEE">
          <w:rPr>
            <w:b/>
          </w:rPr>
          <w:t>Author Contributions:</w:t>
        </w:r>
        <w:r w:rsidRPr="00F23BEE">
          <w:t xml:space="preserve"> For research articles with several authors, a short paragraph specifying their individual contributions must be provided. The following statements should be used “Conceptualization, </w:t>
        </w:r>
        <w:proofErr w:type="spellStart"/>
        <w:r w:rsidRPr="00F23BEE">
          <w:t>X.X</w:t>
        </w:r>
        <w:proofErr w:type="spellEnd"/>
        <w:r w:rsidRPr="00F23BEE">
          <w:t xml:space="preserve">. and </w:t>
        </w:r>
        <w:proofErr w:type="spellStart"/>
        <w:r w:rsidRPr="00F23BEE">
          <w:t>Y.Y</w:t>
        </w:r>
        <w:proofErr w:type="spellEnd"/>
        <w:r w:rsidRPr="00F23BEE">
          <w:t xml:space="preserve">.; methodology, </w:t>
        </w:r>
        <w:proofErr w:type="spellStart"/>
        <w:r w:rsidRPr="00F23BEE">
          <w:t>X.X</w:t>
        </w:r>
        <w:proofErr w:type="spellEnd"/>
        <w:r w:rsidRPr="00F23BEE">
          <w:t xml:space="preserve">.; software, </w:t>
        </w:r>
        <w:proofErr w:type="spellStart"/>
        <w:r w:rsidRPr="00F23BEE">
          <w:t>X.X</w:t>
        </w:r>
        <w:proofErr w:type="spellEnd"/>
        <w:r w:rsidRPr="00F23BEE">
          <w:t xml:space="preserve">.; validation, </w:t>
        </w:r>
        <w:proofErr w:type="spellStart"/>
        <w:r w:rsidRPr="00F23BEE">
          <w:t>X.X</w:t>
        </w:r>
        <w:proofErr w:type="spellEnd"/>
        <w:r w:rsidRPr="00F23BEE">
          <w:t xml:space="preserve">., </w:t>
        </w:r>
        <w:proofErr w:type="spellStart"/>
        <w:r w:rsidRPr="00F23BEE">
          <w:t>Y.Y</w:t>
        </w:r>
        <w:proofErr w:type="spellEnd"/>
        <w:r w:rsidRPr="00F23BEE">
          <w:t xml:space="preserve">. and </w:t>
        </w:r>
        <w:proofErr w:type="spellStart"/>
        <w:r w:rsidRPr="00F23BEE">
          <w:t>Z.Z</w:t>
        </w:r>
        <w:proofErr w:type="spellEnd"/>
        <w:r w:rsidRPr="00F23BEE">
          <w:t xml:space="preserve">.; formal analysis, </w:t>
        </w:r>
        <w:proofErr w:type="spellStart"/>
        <w:r w:rsidRPr="00F23BEE">
          <w:t>X.X</w:t>
        </w:r>
        <w:proofErr w:type="spellEnd"/>
        <w:r w:rsidRPr="00F23BEE">
          <w:t xml:space="preserve">.; investigation, </w:t>
        </w:r>
        <w:proofErr w:type="spellStart"/>
        <w:r w:rsidRPr="00F23BEE">
          <w:t>X.X</w:t>
        </w:r>
        <w:proofErr w:type="spellEnd"/>
        <w:r w:rsidRPr="00F23BEE">
          <w:t xml:space="preserve">.; resources, </w:t>
        </w:r>
        <w:proofErr w:type="spellStart"/>
        <w:r w:rsidRPr="00F23BEE">
          <w:t>X.X</w:t>
        </w:r>
        <w:proofErr w:type="spellEnd"/>
        <w:r w:rsidRPr="00F23BEE">
          <w:t xml:space="preserve">.; data curation, </w:t>
        </w:r>
        <w:proofErr w:type="spellStart"/>
        <w:r w:rsidRPr="00F23BEE">
          <w:t>X.X</w:t>
        </w:r>
        <w:proofErr w:type="spellEnd"/>
        <w:r w:rsidRPr="00F23BEE">
          <w:t xml:space="preserve">.; writing—original draft preparation, </w:t>
        </w:r>
        <w:proofErr w:type="spellStart"/>
        <w:r w:rsidRPr="00F23BEE">
          <w:t>X.X</w:t>
        </w:r>
        <w:proofErr w:type="spellEnd"/>
        <w:r w:rsidRPr="00F23BEE">
          <w:t xml:space="preserve">.; writing—review and editing, </w:t>
        </w:r>
        <w:proofErr w:type="spellStart"/>
        <w:r w:rsidRPr="00F23BEE">
          <w:t>X.X</w:t>
        </w:r>
        <w:proofErr w:type="spellEnd"/>
        <w:r w:rsidRPr="00F23BEE">
          <w:t xml:space="preserve">.; visualization, </w:t>
        </w:r>
        <w:proofErr w:type="spellStart"/>
        <w:r w:rsidRPr="00F23BEE">
          <w:t>X.X</w:t>
        </w:r>
        <w:proofErr w:type="spellEnd"/>
        <w:r w:rsidRPr="00F23BEE">
          <w:t xml:space="preserve">.; supervision, </w:t>
        </w:r>
        <w:proofErr w:type="spellStart"/>
        <w:r w:rsidRPr="00F23BEE">
          <w:t>X.X</w:t>
        </w:r>
        <w:proofErr w:type="spellEnd"/>
        <w:r w:rsidRPr="00F23BEE">
          <w:t xml:space="preserve">.; project administration, </w:t>
        </w:r>
        <w:proofErr w:type="spellStart"/>
        <w:r w:rsidRPr="00F23BEE">
          <w:t>X.X</w:t>
        </w:r>
        <w:proofErr w:type="spellEnd"/>
        <w:r w:rsidRPr="00F23BEE">
          <w:t xml:space="preserve">.; funding acquisition, </w:t>
        </w:r>
        <w:proofErr w:type="spellStart"/>
        <w:r w:rsidRPr="00F23BEE">
          <w:t>Y.Y</w:t>
        </w:r>
        <w:proofErr w:type="spellEnd"/>
        <w:r w:rsidRPr="00F23BEE">
          <w:t xml:space="preserve">. All authors have read and agreed to the published version of the manuscript.” Please turn to the </w:t>
        </w:r>
        <w:proofErr w:type="spellStart"/>
        <w:r w:rsidRPr="00F23BEE">
          <w:t>CRediT</w:t>
        </w:r>
        <w:proofErr w:type="spellEnd"/>
        <w:r w:rsidRPr="00F23BEE">
          <w:t xml:space="preserve"> taxonomy for the term explanation. Authorship must be limited to those who have contributed substantially to the work reported.</w:t>
        </w:r>
      </w:ins>
    </w:p>
    <w:p w14:paraId="040E6891" w14:textId="0E71659C" w:rsidR="00CD7D68" w:rsidRPr="00F23BEE" w:rsidRDefault="00CD7D68" w:rsidP="00CD7D68">
      <w:pPr>
        <w:pStyle w:val="MDPI62BackMatter"/>
        <w:rPr>
          <w:ins w:id="836" w:author="Author" w:date="2021-01-22T12:25:00Z"/>
        </w:rPr>
      </w:pPr>
      <w:ins w:id="837" w:author="Author" w:date="2021-01-22T12:25:00Z">
        <w:r w:rsidRPr="00F23BEE">
          <w:rPr>
            <w:b/>
          </w:rPr>
          <w:t>Funding:</w:t>
        </w:r>
        <w:r w:rsidRPr="00F23BEE">
          <w:t xml:space="preserve"> Please add: “This research received no external funding” or “This research was funded by NAME OF FUNDER, grant number XXX” and “The APC was funded by XXX</w:t>
        </w:r>
      </w:ins>
      <w:ins w:id="838" w:author="Author" w:date="2021-02-18T13:01:00Z">
        <w:r w:rsidR="006B7DE2">
          <w:t>.</w:t>
        </w:r>
      </w:ins>
      <w:ins w:id="839" w:author="Author" w:date="2021-01-22T12:25:00Z">
        <w:r w:rsidRPr="00F23BEE">
          <w:t>” Check carefully that the details given are accurate and use the standard spelling of funding agency names at https://search.crossref.org/funding. Any errors may affect your future funding.</w:t>
        </w:r>
      </w:ins>
    </w:p>
    <w:p w14:paraId="54F98D62" w14:textId="77777777" w:rsidR="00CD7D68" w:rsidRPr="00F23BEE" w:rsidRDefault="00CD7D68" w:rsidP="00CD7D68">
      <w:pPr>
        <w:pStyle w:val="MDPI62BackMatter"/>
        <w:rPr>
          <w:ins w:id="840" w:author="Author" w:date="2021-01-22T12:25:00Z"/>
        </w:rPr>
      </w:pPr>
      <w:ins w:id="841" w:author="Author" w:date="2021-01-22T12:25:00Z">
        <w:r w:rsidRPr="00F23BEE">
          <w:rPr>
            <w:b/>
          </w:rPr>
          <w:t xml:space="preserve">Data Availability Statement: </w:t>
        </w:r>
        <w:r w:rsidRPr="00F23BEE">
          <w:t>In this section, please provide details regarding where data supporting reported results can be found, including links to publicly archived datasets analyzed or generated during the study. Please refer to suggested Data Availability Statements in section “</w:t>
        </w:r>
        <w:proofErr w:type="spellStart"/>
        <w:r w:rsidRPr="00F23BEE">
          <w:t>MDPI</w:t>
        </w:r>
        <w:proofErr w:type="spellEnd"/>
        <w:r w:rsidRPr="00F23BEE">
          <w:t xml:space="preserve"> Research Data Policies” at https://www.mdpi.com/ethics. You might choose to exclude this statement if the study did not report any data.</w:t>
        </w:r>
      </w:ins>
    </w:p>
    <w:p w14:paraId="04B1CAE9" w14:textId="77777777" w:rsidR="00CD7D68" w:rsidRPr="00F23BEE" w:rsidRDefault="00CD7D68" w:rsidP="00CD7D68">
      <w:pPr>
        <w:pStyle w:val="MDPI62BackMatter"/>
        <w:rPr>
          <w:ins w:id="842" w:author="Author" w:date="2021-01-22T12:25:00Z"/>
        </w:rPr>
      </w:pPr>
      <w:ins w:id="843" w:author="Author" w:date="2021-01-22T12:25:00Z">
        <w:r w:rsidRPr="00F23BEE">
          <w:rPr>
            <w:b/>
          </w:rPr>
          <w:t>Acknowledgments:</w:t>
        </w:r>
        <w:r w:rsidRPr="00F23BEE">
          <w:t xml:space="preserve"> In this section, you can acknowledge any support given which is not covered by the author contribution or funding sections. This may include administrative and technical support, or donations in kind (e.g., materials used for experiments).</w:t>
        </w:r>
      </w:ins>
      <w:commentRangeEnd w:id="834"/>
      <w:ins w:id="844" w:author="Author" w:date="2021-01-22T12:27:00Z">
        <w:r w:rsidRPr="00F23BEE">
          <w:rPr>
            <w:rStyle w:val="CommentReference"/>
            <w:rFonts w:eastAsia="SimSun"/>
            <w:snapToGrid/>
            <w:lang w:eastAsia="zh-CN" w:bidi="ar-SA"/>
          </w:rPr>
          <w:commentReference w:id="834"/>
        </w:r>
      </w:ins>
    </w:p>
    <w:p w14:paraId="33C20C1C" w14:textId="1F418657" w:rsidR="00CD7D68" w:rsidRPr="00F23BEE" w:rsidRDefault="00CD7D68" w:rsidP="00CD7D68">
      <w:pPr>
        <w:pStyle w:val="MDPI62BackMatter"/>
        <w:rPr>
          <w:ins w:id="845" w:author="Author" w:date="2021-01-22T12:25:00Z"/>
        </w:rPr>
      </w:pPr>
      <w:commentRangeStart w:id="846"/>
      <w:ins w:id="847" w:author="Author" w:date="2021-01-22T12:25:00Z">
        <w:r w:rsidRPr="00F23BEE">
          <w:rPr>
            <w:b/>
          </w:rPr>
          <w:t>Conflicts of Interest:</w:t>
        </w:r>
        <w:r w:rsidRPr="00F23BEE">
          <w:t xml:space="preserve"> </w:t>
        </w:r>
      </w:ins>
      <w:ins w:id="848" w:author="Author" w:date="2021-01-22T12:26:00Z">
        <w:r w:rsidRPr="00F23BEE">
          <w:t>The authors declare no conflict of interest.</w:t>
        </w:r>
        <w:commentRangeEnd w:id="846"/>
        <w:r w:rsidRPr="00F23BEE">
          <w:rPr>
            <w:rStyle w:val="CommentReference"/>
            <w:rFonts w:eastAsia="SimSun"/>
            <w:snapToGrid/>
            <w:lang w:eastAsia="zh-CN" w:bidi="ar-SA"/>
          </w:rPr>
          <w:commentReference w:id="846"/>
        </w:r>
      </w:ins>
    </w:p>
    <w:p w14:paraId="67CE5CDB" w14:textId="77777777" w:rsidR="00CD7D68" w:rsidRPr="00F23BEE" w:rsidRDefault="00CD7D68" w:rsidP="00CD7D68">
      <w:pPr>
        <w:pStyle w:val="MDPI31text"/>
      </w:pPr>
    </w:p>
    <w:p w14:paraId="678C0C6F" w14:textId="0FA97C0D" w:rsidR="00FA7285" w:rsidRPr="00F23BEE" w:rsidDel="00CD7D68" w:rsidRDefault="002B1D9C">
      <w:pPr>
        <w:pStyle w:val="Heading1"/>
        <w:numPr>
          <w:ilvl w:val="0"/>
          <w:numId w:val="0"/>
        </w:numPr>
        <w:ind w:left="-5"/>
        <w:rPr>
          <w:del w:id="849" w:author="Author" w:date="2021-01-22T12:25:00Z"/>
          <w:szCs w:val="24"/>
        </w:rPr>
      </w:pPr>
      <w:del w:id="850" w:author="Author" w:date="2021-01-22T12:25:00Z">
        <w:r w:rsidRPr="00F23BEE" w:rsidDel="00CD7D68">
          <w:rPr>
            <w:szCs w:val="24"/>
          </w:rPr>
          <w:delText>Conflicts of Interest</w:delText>
        </w:r>
      </w:del>
    </w:p>
    <w:p w14:paraId="02C5DB64" w14:textId="672FD4B8" w:rsidR="00FA7285" w:rsidRPr="00F23BEE" w:rsidDel="00CD7D68" w:rsidRDefault="002B1D9C">
      <w:pPr>
        <w:spacing w:after="350"/>
        <w:ind w:left="-15"/>
        <w:rPr>
          <w:del w:id="851" w:author="Author" w:date="2021-01-22T12:25:00Z"/>
          <w:noProof w:val="0"/>
          <w:sz w:val="24"/>
          <w:szCs w:val="24"/>
        </w:rPr>
      </w:pPr>
      <w:del w:id="852" w:author="Author" w:date="2021-01-22T12:25:00Z">
        <w:r w:rsidRPr="00F23BEE" w:rsidDel="00CD7D68">
          <w:rPr>
            <w:noProof w:val="0"/>
            <w:sz w:val="24"/>
            <w:szCs w:val="24"/>
          </w:rPr>
          <w:delText xml:space="preserve">The authors declare </w:delText>
        </w:r>
      </w:del>
      <w:del w:id="853" w:author="Author" w:date="2021-01-21T14:09:00Z">
        <w:r w:rsidRPr="00F23BEE" w:rsidDel="00062B85">
          <w:rPr>
            <w:noProof w:val="0"/>
            <w:sz w:val="24"/>
            <w:szCs w:val="24"/>
          </w:rPr>
          <w:delText xml:space="preserve">that there are </w:delText>
        </w:r>
      </w:del>
      <w:del w:id="854" w:author="Author" w:date="2021-01-22T12:25:00Z">
        <w:r w:rsidRPr="00F23BEE" w:rsidDel="00CD7D68">
          <w:rPr>
            <w:noProof w:val="0"/>
            <w:sz w:val="24"/>
            <w:szCs w:val="24"/>
          </w:rPr>
          <w:delText>no conflicts of interest regarding the publication of this paper.</w:delText>
        </w:r>
      </w:del>
    </w:p>
    <w:p w14:paraId="7B7E2F5E" w14:textId="77777777" w:rsidR="00FA7285" w:rsidRPr="00F23BEE" w:rsidRDefault="002B1D9C">
      <w:pPr>
        <w:pStyle w:val="Heading1"/>
        <w:numPr>
          <w:ilvl w:val="0"/>
          <w:numId w:val="0"/>
        </w:numPr>
        <w:ind w:left="-5"/>
        <w:rPr>
          <w:szCs w:val="24"/>
        </w:rPr>
      </w:pPr>
      <w:commentRangeStart w:id="855"/>
      <w:r w:rsidRPr="00F23BEE">
        <w:rPr>
          <w:szCs w:val="24"/>
        </w:rPr>
        <w:t>References</w:t>
      </w:r>
      <w:commentRangeEnd w:id="855"/>
      <w:r w:rsidR="00CA5A7F" w:rsidRPr="00F23BEE">
        <w:rPr>
          <w:rStyle w:val="CommentReference"/>
          <w:rFonts w:ascii="Palatino Linotype" w:eastAsia="SimSun" w:hAnsi="Palatino Linotype"/>
          <w:b w:val="0"/>
          <w:color w:val="000000"/>
          <w:lang w:eastAsia="zh-CN"/>
        </w:rPr>
        <w:commentReference w:id="855"/>
      </w:r>
    </w:p>
    <w:p w14:paraId="32EC1127" w14:textId="77777777" w:rsidR="00FA7285" w:rsidRPr="00F23BEE" w:rsidRDefault="002B1D9C" w:rsidP="00FD684B">
      <w:pPr>
        <w:pStyle w:val="MDPI71References"/>
        <w:numPr>
          <w:ilvl w:val="0"/>
          <w:numId w:val="1"/>
        </w:numPr>
        <w:ind w:left="425" w:hanging="425"/>
      </w:pPr>
      <w:r w:rsidRPr="00F23BEE">
        <w:t>B. Agarwal and N. Mittal, Prominent Feature Extraction for Sentiment Analysis, Springer, 2015.</w:t>
      </w:r>
    </w:p>
    <w:p w14:paraId="255AD438" w14:textId="77777777" w:rsidR="00FA7285" w:rsidRPr="00F23BEE" w:rsidRDefault="002B1D9C" w:rsidP="00FD684B">
      <w:pPr>
        <w:pStyle w:val="MDPI71References"/>
        <w:numPr>
          <w:ilvl w:val="0"/>
          <w:numId w:val="1"/>
        </w:numPr>
        <w:ind w:left="425" w:hanging="425"/>
      </w:pPr>
      <w:r w:rsidRPr="00F23BEE">
        <w:t xml:space="preserve">R. </w:t>
      </w:r>
      <w:proofErr w:type="spellStart"/>
      <w:r w:rsidRPr="00F23BEE">
        <w:t>Battiti</w:t>
      </w:r>
      <w:proofErr w:type="spellEnd"/>
      <w:r w:rsidRPr="00F23BEE">
        <w:t>, “Using mutual information for selecting features in supervised neural net learning,” IEEE Transactions on Neural Networks and Learning Systems, vol. 5, no. 4, pp. 537–550, 1994.</w:t>
      </w:r>
    </w:p>
    <w:p w14:paraId="288C3406" w14:textId="77777777" w:rsidR="00FA7285" w:rsidRPr="00F23BEE" w:rsidRDefault="002B1D9C" w:rsidP="00FD684B">
      <w:pPr>
        <w:pStyle w:val="MDPI71References"/>
        <w:numPr>
          <w:ilvl w:val="0"/>
          <w:numId w:val="1"/>
        </w:numPr>
        <w:ind w:left="425" w:hanging="425"/>
      </w:pPr>
      <w:r w:rsidRPr="00F23BEE">
        <w:t>E. Cambria, “Affective computing and sentiment analysis,” IEEE Intelligent Systems, vol. 31, no. 2, pp. 102–107, 2016.</w:t>
      </w:r>
    </w:p>
    <w:p w14:paraId="25B48F31" w14:textId="77777777" w:rsidR="00FA7285" w:rsidRPr="00F23BEE" w:rsidRDefault="002B1D9C" w:rsidP="00FD684B">
      <w:pPr>
        <w:pStyle w:val="MDPI71References"/>
        <w:numPr>
          <w:ilvl w:val="0"/>
          <w:numId w:val="1"/>
        </w:numPr>
        <w:ind w:left="425" w:hanging="425"/>
      </w:pPr>
      <w:r w:rsidRPr="00F23BEE">
        <w:t xml:space="preserve">P. </w:t>
      </w:r>
      <w:proofErr w:type="spellStart"/>
      <w:r w:rsidRPr="00F23BEE">
        <w:t>Chaovalit</w:t>
      </w:r>
      <w:proofErr w:type="spellEnd"/>
      <w:r w:rsidRPr="00F23BEE">
        <w:t xml:space="preserve"> and L. Zhou, “Movie review mining: a comparison between supervised and unsupervised classification approaches,” in Proceedings of the 38th Annual Hawaii International Conference on System Sciences (</w:t>
      </w:r>
      <w:proofErr w:type="spellStart"/>
      <w:r w:rsidRPr="00F23BEE">
        <w:t>HICSS’05</w:t>
      </w:r>
      <w:proofErr w:type="spellEnd"/>
      <w:r w:rsidRPr="00F23BEE">
        <w:t xml:space="preserve">), </w:t>
      </w:r>
      <w:proofErr w:type="spellStart"/>
      <w:r w:rsidRPr="00F23BEE">
        <w:t>112c</w:t>
      </w:r>
      <w:proofErr w:type="spellEnd"/>
      <w:r w:rsidRPr="00F23BEE">
        <w:t xml:space="preserve"> pages, IEEE, 2005.</w:t>
      </w:r>
    </w:p>
    <w:p w14:paraId="1AE60972" w14:textId="77777777" w:rsidR="00FA7285" w:rsidRPr="00F23BEE" w:rsidRDefault="002B1D9C" w:rsidP="00FD684B">
      <w:pPr>
        <w:pStyle w:val="MDPI71References"/>
        <w:numPr>
          <w:ilvl w:val="0"/>
          <w:numId w:val="1"/>
        </w:numPr>
        <w:ind w:left="425" w:hanging="425"/>
      </w:pPr>
      <w:r w:rsidRPr="00F23BEE">
        <w:t xml:space="preserve">B. Pang, L. Lee, and S. </w:t>
      </w:r>
      <w:proofErr w:type="spellStart"/>
      <w:r w:rsidRPr="00F23BEE">
        <w:t>Vaithyanathan</w:t>
      </w:r>
      <w:proofErr w:type="spellEnd"/>
      <w:r w:rsidRPr="00F23BEE">
        <w:t>, “Thumbs up?: sentiment classification using machine learning techniques,” in Proceedings of the ACL-02 Conference on Empirical Methods in Natural Language Processing, pp. 79–86, Association for Computational Linguistics, Stroudsburg, Pa, USA, July 2002.</w:t>
      </w:r>
    </w:p>
    <w:p w14:paraId="06050833" w14:textId="77777777" w:rsidR="00FA7285" w:rsidRPr="00F23BEE" w:rsidRDefault="002B1D9C" w:rsidP="00FD684B">
      <w:pPr>
        <w:pStyle w:val="MDPI71References"/>
        <w:numPr>
          <w:ilvl w:val="0"/>
          <w:numId w:val="1"/>
        </w:numPr>
        <w:ind w:left="425" w:hanging="425"/>
      </w:pPr>
      <w:r w:rsidRPr="00F23BEE">
        <w:t xml:space="preserve">C. N. Dos Santos and M. </w:t>
      </w:r>
      <w:proofErr w:type="spellStart"/>
      <w:r w:rsidRPr="00F23BEE">
        <w:t>Gatti</w:t>
      </w:r>
      <w:proofErr w:type="spellEnd"/>
      <w:r w:rsidRPr="00F23BEE">
        <w:t>, “Deep convolutional neural networks for sentiment analysis of short texts,” in Proceedings of the 25th International Conference on Computational Linguistics (</w:t>
      </w:r>
      <w:proofErr w:type="spellStart"/>
      <w:r w:rsidRPr="00F23BEE">
        <w:t>COLING</w:t>
      </w:r>
      <w:proofErr w:type="spellEnd"/>
      <w:r w:rsidRPr="00F23BEE">
        <w:t xml:space="preserve"> ’14), pp. 69–78, 2014.</w:t>
      </w:r>
    </w:p>
    <w:p w14:paraId="0A183F55" w14:textId="77777777" w:rsidR="00FA7285" w:rsidRPr="00F23BEE" w:rsidRDefault="002B1D9C" w:rsidP="00FD684B">
      <w:pPr>
        <w:pStyle w:val="MDPI71References"/>
        <w:numPr>
          <w:ilvl w:val="0"/>
          <w:numId w:val="1"/>
        </w:numPr>
        <w:ind w:left="425" w:hanging="425"/>
      </w:pPr>
      <w:r w:rsidRPr="00F23BEE">
        <w:t xml:space="preserve">I. Guyon, S. Gunn, M. </w:t>
      </w:r>
      <w:proofErr w:type="spellStart"/>
      <w:r w:rsidRPr="00F23BEE">
        <w:t>Nikravesh</w:t>
      </w:r>
      <w:proofErr w:type="spellEnd"/>
      <w:r w:rsidRPr="00F23BEE">
        <w:t xml:space="preserve">, and L. A. Zadeh, </w:t>
      </w:r>
      <w:proofErr w:type="spellStart"/>
      <w:r w:rsidRPr="00F23BEE">
        <w:t>FeaturE</w:t>
      </w:r>
      <w:proofErr w:type="spellEnd"/>
      <w:r w:rsidRPr="00F23BEE">
        <w:t xml:space="preserve"> Extraction: Foundations and Applications, vol. 207, Springer, 2008.</w:t>
      </w:r>
    </w:p>
    <w:p w14:paraId="5F425933" w14:textId="77777777" w:rsidR="00FA7285" w:rsidRPr="00F23BEE" w:rsidRDefault="002B1D9C" w:rsidP="00FD684B">
      <w:pPr>
        <w:pStyle w:val="MDPI71References"/>
        <w:numPr>
          <w:ilvl w:val="0"/>
          <w:numId w:val="1"/>
        </w:numPr>
        <w:ind w:left="425" w:hanging="425"/>
      </w:pPr>
      <w:r w:rsidRPr="00F23BEE">
        <w:t>C. Nicholls and F. Song, “Comparison of feature selection methods for sentiment analysis,” in Proceedings of the Canadian Conference on Artificial Intelligence, pp. 286–289, Springer, 2010.</w:t>
      </w:r>
    </w:p>
    <w:p w14:paraId="0F64D1A5" w14:textId="77777777" w:rsidR="00FA7285" w:rsidRPr="00F23BEE" w:rsidRDefault="002B1D9C" w:rsidP="00FD684B">
      <w:pPr>
        <w:pStyle w:val="MDPI71References"/>
        <w:numPr>
          <w:ilvl w:val="0"/>
          <w:numId w:val="1"/>
        </w:numPr>
        <w:ind w:left="425" w:hanging="425"/>
      </w:pPr>
      <w:r w:rsidRPr="00F23BEE">
        <w:t xml:space="preserve">R. </w:t>
      </w:r>
      <w:proofErr w:type="spellStart"/>
      <w:r w:rsidRPr="00F23BEE">
        <w:t>Manurung</w:t>
      </w:r>
      <w:proofErr w:type="spellEnd"/>
      <w:r w:rsidRPr="00F23BEE">
        <w:t xml:space="preserve">, “Machine learning-based sentiment analysis of automatic </w:t>
      </w:r>
      <w:proofErr w:type="spellStart"/>
      <w:r w:rsidRPr="00F23BEE">
        <w:t>indonesian</w:t>
      </w:r>
      <w:proofErr w:type="spellEnd"/>
      <w:r w:rsidRPr="00F23BEE">
        <w:t xml:space="preserve"> translations of </w:t>
      </w:r>
      <w:proofErr w:type="spellStart"/>
      <w:r w:rsidRPr="00F23BEE">
        <w:t>english</w:t>
      </w:r>
      <w:proofErr w:type="spellEnd"/>
      <w:r w:rsidRPr="00F23BEE">
        <w:t xml:space="preserve"> movie reviews,” in Proceedings of the International Conference on Advanced Computational Intelligence and Its Applications (</w:t>
      </w:r>
      <w:proofErr w:type="spellStart"/>
      <w:r w:rsidRPr="00F23BEE">
        <w:t>ICACIA</w:t>
      </w:r>
      <w:proofErr w:type="spellEnd"/>
      <w:r w:rsidRPr="00F23BEE">
        <w:t>), Depok, Indonesia, 2008.</w:t>
      </w:r>
    </w:p>
    <w:p w14:paraId="29CB71CC" w14:textId="77777777" w:rsidR="00FA7285" w:rsidRPr="00F23BEE" w:rsidRDefault="002B1D9C" w:rsidP="00FD684B">
      <w:pPr>
        <w:pStyle w:val="MDPI71References"/>
        <w:numPr>
          <w:ilvl w:val="0"/>
          <w:numId w:val="1"/>
        </w:numPr>
        <w:ind w:left="425" w:hanging="425"/>
      </w:pPr>
      <w:r w:rsidRPr="00F23BEE">
        <w:t xml:space="preserve">T. </w:t>
      </w:r>
      <w:proofErr w:type="spellStart"/>
      <w:r w:rsidRPr="00F23BEE">
        <w:t>OKeefe</w:t>
      </w:r>
      <w:proofErr w:type="spellEnd"/>
      <w:r w:rsidRPr="00F23BEE">
        <w:t xml:space="preserve"> and I. </w:t>
      </w:r>
      <w:proofErr w:type="spellStart"/>
      <w:r w:rsidRPr="00F23BEE">
        <w:t>Koprinska</w:t>
      </w:r>
      <w:proofErr w:type="spellEnd"/>
      <w:r w:rsidRPr="00F23BEE">
        <w:t xml:space="preserve">, “Feature selection and weighting methods in sentiment analysis,” in Proceedings of the 14th Australasian document computing symposium, pp. 67–74, </w:t>
      </w:r>
      <w:proofErr w:type="spellStart"/>
      <w:r w:rsidRPr="00F23BEE">
        <w:t>Citeseer</w:t>
      </w:r>
      <w:proofErr w:type="spellEnd"/>
      <w:r w:rsidRPr="00F23BEE">
        <w:t>, Sydney, Australia, 2009.</w:t>
      </w:r>
    </w:p>
    <w:p w14:paraId="7CD96431" w14:textId="77777777" w:rsidR="00FA7285" w:rsidRPr="00F23BEE" w:rsidRDefault="002B1D9C" w:rsidP="00FD684B">
      <w:pPr>
        <w:pStyle w:val="MDPI71References"/>
        <w:numPr>
          <w:ilvl w:val="0"/>
          <w:numId w:val="1"/>
        </w:numPr>
        <w:ind w:left="425" w:hanging="425"/>
      </w:pPr>
      <w:r w:rsidRPr="00F23BEE">
        <w:t>B. Agarwal and N. Mittal, “Text classification using machine learning methods-A survey,” in Proceedings of the Second International Conference on Soft Computing for Problem Solving (</w:t>
      </w:r>
      <w:proofErr w:type="spellStart"/>
      <w:r w:rsidRPr="00F23BEE">
        <w:t>SocProS</w:t>
      </w:r>
      <w:proofErr w:type="spellEnd"/>
      <w:r w:rsidRPr="00F23BEE">
        <w:t xml:space="preserve"> 2012), vol. 236 of Advances in Intelligent Systems and Computing, pp. 701–709, Springer, India, December 2012.</w:t>
      </w:r>
    </w:p>
    <w:p w14:paraId="3AE597C6" w14:textId="77777777" w:rsidR="00FA7285" w:rsidRPr="00F23BEE" w:rsidRDefault="002B1D9C" w:rsidP="00FD684B">
      <w:pPr>
        <w:pStyle w:val="MDPI71References"/>
        <w:numPr>
          <w:ilvl w:val="0"/>
          <w:numId w:val="1"/>
        </w:numPr>
        <w:ind w:left="425" w:hanging="425"/>
      </w:pPr>
      <w:r w:rsidRPr="00F23BEE">
        <w:lastRenderedPageBreak/>
        <w:t xml:space="preserve">M. </w:t>
      </w:r>
      <w:proofErr w:type="spellStart"/>
      <w:r w:rsidRPr="00F23BEE">
        <w:t>Ikonomakis</w:t>
      </w:r>
      <w:proofErr w:type="spellEnd"/>
      <w:r w:rsidRPr="00F23BEE">
        <w:t xml:space="preserve">, S. </w:t>
      </w:r>
      <w:proofErr w:type="spellStart"/>
      <w:r w:rsidRPr="00F23BEE">
        <w:t>Kotsiantis</w:t>
      </w:r>
      <w:proofErr w:type="spellEnd"/>
      <w:r w:rsidRPr="00F23BEE">
        <w:t xml:space="preserve">, and V. </w:t>
      </w:r>
      <w:proofErr w:type="spellStart"/>
      <w:r w:rsidRPr="00F23BEE">
        <w:t>Tampakas</w:t>
      </w:r>
      <w:proofErr w:type="spellEnd"/>
      <w:r w:rsidRPr="00F23BEE">
        <w:t xml:space="preserve">, “Text classification using machine learning techniques,” </w:t>
      </w:r>
      <w:proofErr w:type="spellStart"/>
      <w:r w:rsidRPr="00F23BEE">
        <w:t>WSEAS</w:t>
      </w:r>
      <w:proofErr w:type="spellEnd"/>
      <w:r w:rsidRPr="00F23BEE">
        <w:t xml:space="preserve"> Transactions on Computers, vol. 4, no. 8, pp. 966–974, 2005.</w:t>
      </w:r>
    </w:p>
    <w:p w14:paraId="14FC5708" w14:textId="77777777" w:rsidR="00FA7285" w:rsidRPr="00F23BEE" w:rsidRDefault="002B1D9C" w:rsidP="00FD684B">
      <w:pPr>
        <w:pStyle w:val="MDPI71References"/>
        <w:numPr>
          <w:ilvl w:val="0"/>
          <w:numId w:val="1"/>
        </w:numPr>
        <w:ind w:left="425" w:hanging="425"/>
      </w:pPr>
      <w:r w:rsidRPr="00F23BEE">
        <w:t>A. Abbasi, H. Chen, and A. Salem, “Sentiment analysis in multiple languages: feature selection for opinion classification in Web forums,” ACM Transactions on Information and System Security, vol. 26, no. 3, article 12, 2008.</w:t>
      </w:r>
    </w:p>
    <w:p w14:paraId="2FA3880D" w14:textId="77777777" w:rsidR="00FA7285" w:rsidRPr="00F23BEE" w:rsidRDefault="002B1D9C" w:rsidP="00FD684B">
      <w:pPr>
        <w:pStyle w:val="MDPI71References"/>
        <w:numPr>
          <w:ilvl w:val="0"/>
          <w:numId w:val="1"/>
        </w:numPr>
        <w:ind w:left="425" w:hanging="425"/>
      </w:pPr>
      <w:proofErr w:type="spellStart"/>
      <w:r w:rsidRPr="00F23BEE">
        <w:t>B.Pangand</w:t>
      </w:r>
      <w:proofErr w:type="spellEnd"/>
      <w:r w:rsidRPr="00F23BEE">
        <w:t xml:space="preserve"> L.Lee,“</w:t>
      </w:r>
      <w:proofErr w:type="spellStart"/>
      <w:r w:rsidRPr="00F23BEE">
        <w:t>Asentimentaleducation:sentiment</w:t>
      </w:r>
      <w:proofErr w:type="spellEnd"/>
      <w:r w:rsidRPr="00F23BEE">
        <w:t xml:space="preserve"> analysis using subjectivity summarization based on minimum cuts,” in Proceedings of the 42nd Annual Meeting on Association for Computational Linguistics, 271 pages, Association for Computational Linguistics, Barcelona, Spain, July 2004.</w:t>
      </w:r>
    </w:p>
    <w:p w14:paraId="2FA732C4" w14:textId="77777777" w:rsidR="00FA7285" w:rsidRPr="00F23BEE" w:rsidRDefault="002B1D9C" w:rsidP="00FD684B">
      <w:pPr>
        <w:pStyle w:val="MDPI71References"/>
        <w:numPr>
          <w:ilvl w:val="0"/>
          <w:numId w:val="1"/>
        </w:numPr>
        <w:ind w:left="425" w:hanging="425"/>
      </w:pPr>
      <w:r w:rsidRPr="00F23BEE">
        <w:t>R. M. Gray, Entropy and Information Theory, Springer Science and Business Media, 2011.</w:t>
      </w:r>
    </w:p>
    <w:p w14:paraId="3C534D17" w14:textId="77777777" w:rsidR="00FA7285" w:rsidRPr="00F23BEE" w:rsidRDefault="002B1D9C" w:rsidP="00FD684B">
      <w:pPr>
        <w:pStyle w:val="MDPI71References"/>
        <w:numPr>
          <w:ilvl w:val="0"/>
          <w:numId w:val="1"/>
        </w:numPr>
        <w:ind w:left="425" w:hanging="425"/>
      </w:pPr>
      <w:r w:rsidRPr="00F23BEE">
        <w:t xml:space="preserve">F. </w:t>
      </w:r>
      <w:proofErr w:type="spellStart"/>
      <w:r w:rsidRPr="00F23BEE">
        <w:t>Amiri</w:t>
      </w:r>
      <w:proofErr w:type="spellEnd"/>
      <w:r w:rsidRPr="00F23BEE">
        <w:t xml:space="preserve">, M. M. R. </w:t>
      </w:r>
      <w:proofErr w:type="spellStart"/>
      <w:r w:rsidRPr="00F23BEE">
        <w:t>Yousefi</w:t>
      </w:r>
      <w:proofErr w:type="spellEnd"/>
      <w:r w:rsidRPr="00F23BEE">
        <w:t xml:space="preserve">, and C. Lucas, “Mutual </w:t>
      </w:r>
      <w:proofErr w:type="spellStart"/>
      <w:r w:rsidRPr="00F23BEE">
        <w:t>informationbased</w:t>
      </w:r>
      <w:proofErr w:type="spellEnd"/>
      <w:r w:rsidRPr="00F23BEE">
        <w:t xml:space="preserve"> feature selection for intrusion detection systems,” Journal of Network &amp; Computer Applications, vol. 34, no. 4, pp. 1184–1199, 2011.</w:t>
      </w:r>
    </w:p>
    <w:sectPr w:rsidR="00FA7285" w:rsidRPr="00F23BEE" w:rsidSect="00E41A3B">
      <w:headerReference w:type="even" r:id="rId14"/>
      <w:headerReference w:type="default" r:id="rId15"/>
      <w:footerReference w:type="even" r:id="rId16"/>
      <w:footerReference w:type="default" r:id="rId17"/>
      <w:headerReference w:type="first" r:id="rId18"/>
      <w:footerReference w:type="first" r:id="rId19"/>
      <w:pgSz w:w="11909" w:h="16834" w:code="9"/>
      <w:pgMar w:top="1411" w:right="720" w:bottom="1080" w:left="720" w:header="1022" w:footer="346" w:gutter="0"/>
      <w:lnNumType w:countBy="1" w:distance="259" w:restart="continuous"/>
      <w:cols w:space="720"/>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2T15:03:00Z" w:initials="A">
    <w:p w14:paraId="1FD7534C" w14:textId="5BF46EE1" w:rsidR="005F51C2" w:rsidRPr="00F23BEE" w:rsidRDefault="005F51C2" w:rsidP="004D3603">
      <w:pPr>
        <w:pStyle w:val="CommentText"/>
        <w:rPr>
          <w:noProof w:val="0"/>
        </w:rPr>
      </w:pPr>
      <w:r>
        <w:rPr>
          <w:rStyle w:val="CommentReference"/>
        </w:rPr>
        <w:annotationRef/>
      </w:r>
      <w:r w:rsidRPr="00F23BEE">
        <w:rPr>
          <w:rStyle w:val="CommentReference"/>
          <w:noProof w:val="0"/>
        </w:rPr>
        <w:annotationRef/>
      </w:r>
      <w:r w:rsidRPr="00F23BEE">
        <w:rPr>
          <w:rStyle w:val="CommentReference"/>
          <w:noProof w:val="0"/>
        </w:rPr>
        <w:annotationRef/>
      </w:r>
      <w:r w:rsidR="00EB2FD8" w:rsidRPr="00F23BEE">
        <w:rPr>
          <w:noProof w:val="0"/>
        </w:rPr>
        <w:t>I have edited this document for language, grammar, clarity, tone, and logical structure. Please ensure that you read through all of my comments, as some highlight important issues that may still need to be addressed.</w:t>
      </w:r>
    </w:p>
    <w:p w14:paraId="22A33FD0" w14:textId="77777777" w:rsidR="005F51C2" w:rsidRPr="00F23BEE" w:rsidRDefault="005F51C2" w:rsidP="004D3603">
      <w:pPr>
        <w:pStyle w:val="CommentText"/>
        <w:rPr>
          <w:noProof w:val="0"/>
        </w:rPr>
      </w:pPr>
    </w:p>
    <w:p w14:paraId="50E35850" w14:textId="77601665" w:rsidR="005F51C2" w:rsidRDefault="005F51C2" w:rsidP="00911F1C">
      <w:pPr>
        <w:pStyle w:val="CommentText"/>
      </w:pPr>
      <w:r w:rsidRPr="00F23BEE">
        <w:rPr>
          <w:noProof w:val="0"/>
        </w:rPr>
        <w:t>I have also ensured that this document matches the template style used by the target journal. Note that this required changing several section headings and their corresponding numbering. Aside from that change, no major structural revisions were required.</w:t>
      </w:r>
    </w:p>
  </w:comment>
  <w:comment w:id="2" w:author="Author" w:date="2021-01-22T15:01:00Z" w:initials="A">
    <w:p w14:paraId="306EC71F" w14:textId="19F9871D" w:rsidR="005F51C2" w:rsidRDefault="005F51C2">
      <w:pPr>
        <w:pStyle w:val="CommentText"/>
      </w:pPr>
      <w:r>
        <w:rPr>
          <w:rStyle w:val="CommentReference"/>
        </w:rPr>
        <w:annotationRef/>
      </w:r>
      <w:r w:rsidRPr="00F23BEE">
        <w:rPr>
          <w:noProof w:val="0"/>
        </w:rPr>
        <w:t>I have removed “On the” at the beginning of this title, as it made the title unnecessarily longer without adding any information. Alternatively, for a more concise title, you could write “Using Information Gain to Improve Document Sentiment Analysis</w:t>
      </w:r>
      <w:r w:rsidR="006B7DE2">
        <w:rPr>
          <w:noProof w:val="0"/>
        </w:rPr>
        <w:t>.</w:t>
      </w:r>
      <w:r w:rsidRPr="00F23BEE">
        <w:rPr>
          <w:noProof w:val="0"/>
        </w:rPr>
        <w:t>”</w:t>
      </w:r>
    </w:p>
  </w:comment>
  <w:comment w:id="3" w:author="Author" w:date="2021-01-22T12:37:00Z" w:initials="A">
    <w:p w14:paraId="132277F2" w14:textId="0E5E1E1E" w:rsidR="005F51C2" w:rsidRDefault="005F51C2">
      <w:pPr>
        <w:pStyle w:val="CommentText"/>
      </w:pPr>
      <w:r>
        <w:rPr>
          <w:rStyle w:val="CommentReference"/>
        </w:rPr>
        <w:annotationRef/>
      </w:r>
      <w:r w:rsidRPr="00F23BEE">
        <w:rPr>
          <w:rStyle w:val="CommentReference"/>
          <w:noProof w:val="0"/>
        </w:rPr>
        <w:annotationRef/>
      </w:r>
      <w:r w:rsidRPr="00F23BEE">
        <w:rPr>
          <w:noProof w:val="0"/>
        </w:rPr>
        <w:t>Please replace these placeholders with the appropriate author information before submission. Please also do the same for the “Citation:” section on the left side of this page.</w:t>
      </w:r>
    </w:p>
  </w:comment>
  <w:comment w:id="8" w:author="Author" w:date="2021-02-15T17:30:00Z" w:initials="A">
    <w:p w14:paraId="2F460832" w14:textId="3733C6C5" w:rsidR="005C1C5E" w:rsidRDefault="00150427" w:rsidP="005C1C5E">
      <w:pPr>
        <w:pStyle w:val="CommentText"/>
      </w:pPr>
      <w:r>
        <w:rPr>
          <w:rStyle w:val="CommentReference"/>
        </w:rPr>
        <w:annotationRef/>
      </w:r>
      <w:r w:rsidR="008126F7" w:rsidRPr="008126F7">
        <w:t>Please consider including the rationale behind the current study in order to strengthen the abstract.</w:t>
      </w:r>
      <w:r w:rsidR="005C1C5E">
        <w:t xml:space="preserve"> </w:t>
      </w:r>
    </w:p>
    <w:p w14:paraId="46A71681" w14:textId="498266F2" w:rsidR="00150427" w:rsidRDefault="005C1C5E">
      <w:pPr>
        <w:pStyle w:val="CommentText"/>
      </w:pPr>
      <w:r w:rsidRPr="00F23BEE">
        <w:rPr>
          <w:noProof w:val="0"/>
        </w:rPr>
        <w:t xml:space="preserve">I strongly recommend adding a sentence to expand upon this point. It may not be clear to readers </w:t>
      </w:r>
      <w:r w:rsidRPr="00F23BEE">
        <w:rPr>
          <w:i/>
          <w:iCs/>
          <w:noProof w:val="0"/>
        </w:rPr>
        <w:t>why</w:t>
      </w:r>
      <w:r w:rsidRPr="00F23BEE">
        <w:rPr>
          <w:noProof w:val="0"/>
        </w:rPr>
        <w:t xml:space="preserve"> sentiment analysis for movie reviews is necessary or useful.</w:t>
      </w:r>
    </w:p>
  </w:comment>
  <w:comment w:id="10" w:author="Author" w:date="2021-01-22T13:02:00Z" w:initials="A">
    <w:p w14:paraId="2AF10CAD" w14:textId="3ACEDE50" w:rsidR="005F51C2" w:rsidRDefault="005F51C2">
      <w:pPr>
        <w:pStyle w:val="CommentText"/>
        <w:rPr>
          <w:noProof w:val="0"/>
        </w:rPr>
      </w:pPr>
      <w:r>
        <w:rPr>
          <w:rStyle w:val="CommentReference"/>
        </w:rPr>
        <w:annotationRef/>
      </w:r>
      <w:r w:rsidRPr="00F23BEE">
        <w:rPr>
          <w:noProof w:val="0"/>
        </w:rPr>
        <w:t>I have rewritten this sentence, as the original text was somewhat vague and ungrammatical.</w:t>
      </w:r>
    </w:p>
  </w:comment>
  <w:comment w:id="25" w:author="Author" w:date="2021-01-22T14:57:00Z" w:initials="A">
    <w:p w14:paraId="200546B0" w14:textId="3CA79188" w:rsidR="005F51C2" w:rsidRDefault="005F51C2" w:rsidP="004D3603">
      <w:pPr>
        <w:pStyle w:val="CommentText"/>
      </w:pPr>
      <w:r>
        <w:rPr>
          <w:rStyle w:val="CommentReference"/>
        </w:rPr>
        <w:annotationRef/>
      </w:r>
      <w:r w:rsidRPr="00F23BEE">
        <w:rPr>
          <w:rStyle w:val="CommentReference"/>
          <w:noProof w:val="0"/>
        </w:rPr>
        <w:annotationRef/>
      </w:r>
      <w:r w:rsidRPr="00F23BEE">
        <w:rPr>
          <w:rStyle w:val="CommentReference"/>
          <w:noProof w:val="0"/>
        </w:rPr>
        <w:t>I have reworded this for clarity.</w:t>
      </w:r>
    </w:p>
  </w:comment>
  <w:comment w:id="28" w:author="Author" w:date="2021-01-21T12:56:00Z" w:initials="A">
    <w:p w14:paraId="6172BD9A" w14:textId="0B384ECE" w:rsidR="005F51C2" w:rsidRDefault="005F51C2">
      <w:pPr>
        <w:pStyle w:val="CommentText"/>
      </w:pPr>
      <w:r>
        <w:rPr>
          <w:rStyle w:val="CommentReference"/>
        </w:rPr>
        <w:annotationRef/>
      </w:r>
      <w:r w:rsidRPr="00F23BEE">
        <w:rPr>
          <w:noProof w:val="0"/>
        </w:rPr>
        <w:t>This was slightly redundant wording.</w:t>
      </w:r>
    </w:p>
  </w:comment>
  <w:comment w:id="54" w:author="Author" w:date="2021-01-22T15:06:00Z" w:initials="A">
    <w:p w14:paraId="521CB535" w14:textId="1F4B6621" w:rsidR="005F51C2" w:rsidRDefault="005F51C2">
      <w:pPr>
        <w:pStyle w:val="CommentText"/>
      </w:pPr>
      <w:r>
        <w:rPr>
          <w:rStyle w:val="CommentReference"/>
        </w:rPr>
        <w:annotationRef/>
      </w:r>
      <w:r w:rsidRPr="00F23BEE">
        <w:rPr>
          <w:rStyle w:val="CommentReference"/>
          <w:noProof w:val="0"/>
        </w:rPr>
        <w:t>It is best to have a brief comparison to previous works here, to put into perspective how much of an improvement 96% accuracy is. I have written this based on information in the rest of the paper; please ensure that this is correct.</w:t>
      </w:r>
    </w:p>
  </w:comment>
  <w:comment w:id="63" w:author="Author" w:date="2021-01-22T13:00:00Z" w:initials="A">
    <w:p w14:paraId="5D7A3A71" w14:textId="488B1A51" w:rsidR="005F51C2" w:rsidRPr="00F23BEE" w:rsidRDefault="005F51C2">
      <w:pPr>
        <w:pStyle w:val="CommentText"/>
        <w:rPr>
          <w:noProof w:val="0"/>
        </w:rPr>
      </w:pPr>
      <w:r>
        <w:rPr>
          <w:rStyle w:val="CommentReference"/>
        </w:rPr>
        <w:annotationRef/>
      </w:r>
      <w:r w:rsidRPr="00F23BEE">
        <w:rPr>
          <w:noProof w:val="0"/>
        </w:rPr>
        <w:t>Possible keywords you could use include “Sentiment analysis</w:t>
      </w:r>
      <w:r w:rsidR="00950DD3">
        <w:rPr>
          <w:noProof w:val="0"/>
        </w:rPr>
        <w:t>,</w:t>
      </w:r>
      <w:r w:rsidRPr="00F23BEE">
        <w:rPr>
          <w:noProof w:val="0"/>
        </w:rPr>
        <w:t>” “feature selection</w:t>
      </w:r>
      <w:r w:rsidR="00950DD3">
        <w:rPr>
          <w:noProof w:val="0"/>
        </w:rPr>
        <w:t>,</w:t>
      </w:r>
      <w:r w:rsidRPr="00F23BEE">
        <w:rPr>
          <w:noProof w:val="0"/>
        </w:rPr>
        <w:t>” and “information gain</w:t>
      </w:r>
      <w:r w:rsidR="006B7DE2">
        <w:rPr>
          <w:noProof w:val="0"/>
        </w:rPr>
        <w:t>.</w:t>
      </w:r>
      <w:r w:rsidRPr="00F23BEE">
        <w:rPr>
          <w:noProof w:val="0"/>
        </w:rPr>
        <w:t>” Please ensure that this section is filled out appropriately.</w:t>
      </w:r>
    </w:p>
    <w:p w14:paraId="4A2C3AF9" w14:textId="77777777" w:rsidR="005F51C2" w:rsidRPr="00F23BEE" w:rsidRDefault="005F51C2">
      <w:pPr>
        <w:pStyle w:val="CommentText"/>
        <w:rPr>
          <w:noProof w:val="0"/>
        </w:rPr>
      </w:pPr>
    </w:p>
    <w:p w14:paraId="2108F9B4" w14:textId="0C9417DC" w:rsidR="005F51C2" w:rsidRDefault="005F51C2">
      <w:pPr>
        <w:pStyle w:val="CommentText"/>
      </w:pPr>
      <w:r w:rsidRPr="00F23BEE">
        <w:rPr>
          <w:noProof w:val="0"/>
        </w:rPr>
        <w:t>Note that the target journal also recommends adding a “Featured Application” section after the Keywords: “Authors are encouraged to provide a concise description of the specific application or a potential application of the work. This section is not mandatory.”</w:t>
      </w:r>
    </w:p>
  </w:comment>
  <w:comment w:id="67" w:author="Author" w:date="2021-02-15T17:32:00Z" w:initials="A">
    <w:p w14:paraId="04C73DAB" w14:textId="0A4B4B38" w:rsidR="008F30B4" w:rsidRDefault="008F30B4">
      <w:pPr>
        <w:pStyle w:val="CommentText"/>
      </w:pPr>
      <w:r>
        <w:rPr>
          <w:rStyle w:val="CommentReference"/>
        </w:rPr>
        <w:annotationRef/>
      </w:r>
      <w:r w:rsidR="00844515" w:rsidRPr="00844515">
        <w:t>You have provided the relevant background information, knowledge gap, or limitations of prior studies in the introduction section. You have also focused on the goal of your study.</w:t>
      </w:r>
    </w:p>
  </w:comment>
  <w:comment w:id="70" w:author="Author" w:date="2021-01-21T13:01:00Z" w:initials="A">
    <w:p w14:paraId="7DC323CB" w14:textId="384437AA" w:rsidR="005F51C2" w:rsidRDefault="005F51C2">
      <w:pPr>
        <w:pStyle w:val="CommentText"/>
      </w:pPr>
      <w:r>
        <w:rPr>
          <w:rStyle w:val="CommentReference"/>
        </w:rPr>
        <w:annotationRef/>
      </w:r>
      <w:r w:rsidRPr="00F23BEE">
        <w:rPr>
          <w:noProof w:val="0"/>
        </w:rPr>
        <w:t>The word “interesting” sounds somewhat subjective or personal for an academic paper.</w:t>
      </w:r>
    </w:p>
  </w:comment>
  <w:comment w:id="68" w:author="Author" w:date="2021-01-22T15:08:00Z" w:initials="A">
    <w:p w14:paraId="605D8F23" w14:textId="66E628B2" w:rsidR="005F51C2" w:rsidRDefault="005F51C2">
      <w:pPr>
        <w:pStyle w:val="CommentText"/>
      </w:pPr>
      <w:r>
        <w:rPr>
          <w:rStyle w:val="CommentReference"/>
        </w:rPr>
        <w:annotationRef/>
      </w:r>
      <w:r w:rsidRPr="00F23BEE">
        <w:rPr>
          <w:noProof w:val="0"/>
        </w:rPr>
        <w:t>As before, I recommend adding a sentence or two discussing the applications of sentiment analysis in movie reviews. In other words, please add text answering the question “why is this important?”</w:t>
      </w:r>
    </w:p>
  </w:comment>
  <w:comment w:id="95" w:author="Author" w:date="2021-01-21T13:03:00Z" w:initials="A">
    <w:p w14:paraId="01B556B5" w14:textId="1EA997DB" w:rsidR="005F51C2" w:rsidRDefault="005F51C2">
      <w:pPr>
        <w:pStyle w:val="CommentText"/>
      </w:pPr>
      <w:r>
        <w:rPr>
          <w:rStyle w:val="CommentReference"/>
        </w:rPr>
        <w:annotationRef/>
      </w:r>
      <w:r w:rsidRPr="00F23BEE">
        <w:rPr>
          <w:noProof w:val="0"/>
        </w:rPr>
        <w:t>This word is redundant in this context.</w:t>
      </w:r>
    </w:p>
  </w:comment>
  <w:comment w:id="97" w:author="Author" w:date="2021-01-21T13:03:00Z" w:initials="A">
    <w:p w14:paraId="6B569DDA" w14:textId="0F12356F" w:rsidR="005F51C2" w:rsidRDefault="005F51C2">
      <w:pPr>
        <w:pStyle w:val="CommentText"/>
      </w:pPr>
      <w:r>
        <w:rPr>
          <w:rStyle w:val="CommentReference"/>
        </w:rPr>
        <w:annotationRef/>
      </w:r>
      <w:r w:rsidRPr="00F23BEE">
        <w:rPr>
          <w:noProof w:val="0"/>
        </w:rPr>
        <w:t>I have revised this to the singular “feature</w:t>
      </w:r>
      <w:r w:rsidR="00950DD3">
        <w:rPr>
          <w:noProof w:val="0"/>
        </w:rPr>
        <w:t>,</w:t>
      </w:r>
      <w:r w:rsidRPr="00F23BEE">
        <w:rPr>
          <w:noProof w:val="0"/>
        </w:rPr>
        <w:t>” as I assume that you meant that each unique word/phrase can correspond to a single feature. Please ensure that this is correct.</w:t>
      </w:r>
    </w:p>
  </w:comment>
  <w:comment w:id="110" w:author="Author" w:date="2021-01-22T15:10:00Z" w:initials="A">
    <w:p w14:paraId="7A01D161" w14:textId="32AE01E9" w:rsidR="005F51C2" w:rsidRDefault="005F51C2">
      <w:pPr>
        <w:pStyle w:val="CommentText"/>
      </w:pPr>
      <w:r>
        <w:rPr>
          <w:rStyle w:val="CommentReference"/>
        </w:rPr>
        <w:annotationRef/>
      </w:r>
      <w:r w:rsidRPr="00F23BEE">
        <w:rPr>
          <w:noProof w:val="0"/>
        </w:rPr>
        <w:t xml:space="preserve">This study is 27 years old. Please cite a more recent study if </w:t>
      </w:r>
      <w:proofErr w:type="spellStart"/>
      <w:r w:rsidRPr="00F23BEE">
        <w:rPr>
          <w:noProof w:val="0"/>
        </w:rPr>
        <w:t>posible</w:t>
      </w:r>
      <w:proofErr w:type="spellEnd"/>
      <w:r w:rsidRPr="00F23BEE">
        <w:rPr>
          <w:noProof w:val="0"/>
        </w:rPr>
        <w:t>.</w:t>
      </w:r>
    </w:p>
  </w:comment>
  <w:comment w:id="121" w:author="Author" w:date="2021-01-21T13:39:00Z" w:initials="A">
    <w:p w14:paraId="349A1222" w14:textId="2225E98D" w:rsidR="005F51C2" w:rsidRDefault="005F51C2">
      <w:pPr>
        <w:pStyle w:val="CommentText"/>
      </w:pPr>
      <w:r>
        <w:rPr>
          <w:rStyle w:val="CommentReference"/>
        </w:rPr>
        <w:annotationRef/>
      </w:r>
      <w:r w:rsidRPr="00F23BEE">
        <w:rPr>
          <w:noProof w:val="0"/>
        </w:rPr>
        <w:t>This is a somewhat informal phrase.</w:t>
      </w:r>
    </w:p>
  </w:comment>
  <w:comment w:id="126" w:author="Author" w:date="2021-01-21T13:07:00Z" w:initials="A">
    <w:p w14:paraId="47F090A0" w14:textId="5F4DF5FE" w:rsidR="005F51C2" w:rsidRDefault="005F51C2">
      <w:pPr>
        <w:pStyle w:val="CommentText"/>
      </w:pPr>
      <w:r>
        <w:rPr>
          <w:rStyle w:val="CommentReference"/>
        </w:rPr>
        <w:annotationRef/>
      </w:r>
      <w:r w:rsidRPr="00F23BEE">
        <w:rPr>
          <w:noProof w:val="0"/>
        </w:rPr>
        <w:t>“Maximum” in this context suggests “the feature with the highest relevance</w:t>
      </w:r>
      <w:r w:rsidR="006B7DE2">
        <w:rPr>
          <w:noProof w:val="0"/>
        </w:rPr>
        <w:t>.</w:t>
      </w:r>
      <w:r w:rsidRPr="00F23BEE">
        <w:rPr>
          <w:noProof w:val="0"/>
        </w:rPr>
        <w:t xml:space="preserve">” I assume that you meant to refer to high-relevance features in general, rather than referring specifically to the </w:t>
      </w:r>
      <w:r w:rsidRPr="00F23BEE">
        <w:rPr>
          <w:i/>
          <w:iCs/>
          <w:noProof w:val="0"/>
        </w:rPr>
        <w:t>highest</w:t>
      </w:r>
      <w:r w:rsidRPr="00F23BEE">
        <w:rPr>
          <w:noProof w:val="0"/>
        </w:rPr>
        <w:t>-relevance feature.</w:t>
      </w:r>
    </w:p>
  </w:comment>
  <w:comment w:id="136" w:author="Author" w:date="2021-01-21T13:08:00Z" w:initials="A">
    <w:p w14:paraId="39D2B521" w14:textId="7568FE0A" w:rsidR="005F51C2" w:rsidRDefault="005F51C2">
      <w:pPr>
        <w:pStyle w:val="CommentText"/>
      </w:pPr>
      <w:r>
        <w:rPr>
          <w:rStyle w:val="CommentReference"/>
        </w:rPr>
        <w:annotationRef/>
      </w:r>
      <w:r w:rsidRPr="00F23BEE">
        <w:rPr>
          <w:noProof w:val="0"/>
        </w:rPr>
        <w:t>Phrases of the form “[noun]-based” are generally written with a hyphen.</w:t>
      </w:r>
    </w:p>
  </w:comment>
  <w:comment w:id="148" w:author="Author" w:date="2021-02-08T15:51:00Z" w:initials="A">
    <w:p w14:paraId="6F706457" w14:textId="475C565C" w:rsidR="00B30398" w:rsidRDefault="00B30398">
      <w:pPr>
        <w:pStyle w:val="CommentText"/>
      </w:pPr>
      <w:r>
        <w:rPr>
          <w:rStyle w:val="CommentReference"/>
        </w:rPr>
        <w:annotationRef/>
      </w:r>
      <w:r w:rsidR="0041519B" w:rsidRPr="0041519B">
        <w:rPr>
          <w:noProof w:val="0"/>
        </w:rPr>
        <w:t>This section heading is not recommended by the target journal, so it has been removed</w:t>
      </w:r>
      <w:r w:rsidRPr="00F23BEE">
        <w:rPr>
          <w:noProof w:val="0"/>
        </w:rPr>
        <w:t>.</w:t>
      </w:r>
    </w:p>
  </w:comment>
  <w:comment w:id="154" w:author="Author" w:date="2021-01-21T14:10:00Z" w:initials="A">
    <w:p w14:paraId="22FF4A35" w14:textId="18013B5B" w:rsidR="005F51C2" w:rsidRPr="00F23BEE" w:rsidRDefault="005F51C2" w:rsidP="00883C28">
      <w:pPr>
        <w:pStyle w:val="CommentText"/>
        <w:rPr>
          <w:noProof w:val="0"/>
        </w:rPr>
      </w:pPr>
      <w:r>
        <w:rPr>
          <w:rStyle w:val="CommentReference"/>
        </w:rPr>
        <w:annotationRef/>
      </w:r>
      <w:r w:rsidRPr="00F23BEE">
        <w:rPr>
          <w:rStyle w:val="CommentReference"/>
          <w:noProof w:val="0"/>
        </w:rPr>
        <w:annotationRef/>
      </w:r>
      <w:r w:rsidRPr="00F23BEE">
        <w:rPr>
          <w:noProof w:val="0"/>
        </w:rPr>
        <w:t>This is a rather unclear phrase in this context. Did you mean something such as “surpass the limitations” or “reach the effective limits”? If so, please revise accordingly; otherwise, please clarify.</w:t>
      </w:r>
    </w:p>
    <w:p w14:paraId="201924E7" w14:textId="36CE9737" w:rsidR="005F51C2" w:rsidRDefault="005F51C2" w:rsidP="00883C28">
      <w:pPr>
        <w:pStyle w:val="CommentText"/>
      </w:pPr>
    </w:p>
  </w:comment>
  <w:comment w:id="170" w:author="Author" w:date="2021-01-21T13:11:00Z" w:initials="A">
    <w:p w14:paraId="4D46D3D0" w14:textId="724FAEFA" w:rsidR="005F51C2" w:rsidRDefault="005F51C2">
      <w:pPr>
        <w:pStyle w:val="CommentText"/>
      </w:pPr>
      <w:r>
        <w:rPr>
          <w:rStyle w:val="CommentReference"/>
        </w:rPr>
        <w:annotationRef/>
      </w:r>
      <w:r w:rsidRPr="00F23BEE">
        <w:rPr>
          <w:rStyle w:val="CommentReference"/>
          <w:noProof w:val="0"/>
        </w:rPr>
        <w:t xml:space="preserve">I recommend adding a citation or brief explanation for this term, as some readers may not be familiar with </w:t>
      </w:r>
      <w:proofErr w:type="spellStart"/>
      <w:r w:rsidRPr="00F23BEE">
        <w:rPr>
          <w:rStyle w:val="CommentReference"/>
          <w:noProof w:val="0"/>
        </w:rPr>
        <w:t>SenticNet</w:t>
      </w:r>
      <w:proofErr w:type="spellEnd"/>
      <w:r w:rsidRPr="00F23BEE">
        <w:rPr>
          <w:rStyle w:val="CommentReference"/>
          <w:noProof w:val="0"/>
        </w:rPr>
        <w:t>. For example, “...</w:t>
      </w:r>
      <w:proofErr w:type="spellStart"/>
      <w:r w:rsidRPr="00F23BEE">
        <w:rPr>
          <w:rStyle w:val="CommentReference"/>
          <w:noProof w:val="0"/>
        </w:rPr>
        <w:t>SenticNet</w:t>
      </w:r>
      <w:proofErr w:type="spellEnd"/>
      <w:r w:rsidRPr="00F23BEE">
        <w:rPr>
          <w:rStyle w:val="CommentReference"/>
          <w:noProof w:val="0"/>
        </w:rPr>
        <w:t>, an initiative focused on sentiment analysis, is...”</w:t>
      </w:r>
    </w:p>
  </w:comment>
  <w:comment w:id="181" w:author="Author" w:date="2021-01-22T15:09:00Z" w:initials="A">
    <w:p w14:paraId="5D90087C" w14:textId="23B34283" w:rsidR="005F51C2" w:rsidRDefault="005F51C2">
      <w:pPr>
        <w:pStyle w:val="CommentText"/>
      </w:pPr>
      <w:r>
        <w:rPr>
          <w:rStyle w:val="CommentReference"/>
        </w:rPr>
        <w:annotationRef/>
      </w:r>
      <w:r w:rsidRPr="00F23BEE">
        <w:rPr>
          <w:rStyle w:val="CommentReference"/>
          <w:noProof w:val="0"/>
        </w:rPr>
        <w:t>I recommend using a more recent study</w:t>
      </w:r>
      <w:r w:rsidR="004D1F2A" w:rsidRPr="00F23BEE">
        <w:rPr>
          <w:rStyle w:val="CommentReference"/>
          <w:noProof w:val="0"/>
        </w:rPr>
        <w:t xml:space="preserve"> for this citation if possible (though a citation may not be strictly necessary for such a basic statement).</w:t>
      </w:r>
    </w:p>
  </w:comment>
  <w:comment w:id="186" w:author="Author" w:date="2021-01-21T13:12:00Z" w:initials="A">
    <w:p w14:paraId="10A856E3" w14:textId="7985089E" w:rsidR="005F51C2" w:rsidRDefault="005F51C2">
      <w:pPr>
        <w:pStyle w:val="CommentText"/>
      </w:pPr>
      <w:r>
        <w:rPr>
          <w:rStyle w:val="CommentReference"/>
        </w:rPr>
        <w:annotationRef/>
      </w:r>
      <w:r w:rsidRPr="00F23BEE">
        <w:rPr>
          <w:noProof w:val="0"/>
        </w:rPr>
        <w:t>Please ensure that this revision matches your intent; “initialized” was a somewhat unclear word choice.</w:t>
      </w:r>
    </w:p>
  </w:comment>
  <w:comment w:id="199" w:author="Author" w:date="2021-01-22T15:22:00Z" w:initials="A">
    <w:p w14:paraId="68E8D610" w14:textId="7A54FCB4" w:rsidR="005F51C2" w:rsidRDefault="005F51C2">
      <w:pPr>
        <w:pStyle w:val="CommentText"/>
      </w:pPr>
      <w:r>
        <w:rPr>
          <w:rStyle w:val="CommentReference"/>
        </w:rPr>
        <w:annotationRef/>
      </w:r>
      <w:r w:rsidRPr="00F23BEE">
        <w:rPr>
          <w:noProof w:val="0"/>
        </w:rPr>
        <w:t>Small revision to clarify/emphasize the superiority of the machine learning-based method.</w:t>
      </w:r>
    </w:p>
  </w:comment>
  <w:comment w:id="215" w:author="Author" w:date="2021-01-21T13:14:00Z" w:initials="A">
    <w:p w14:paraId="07CDF159" w14:textId="6EC545A2" w:rsidR="005F51C2" w:rsidRDefault="005F51C2">
      <w:pPr>
        <w:pStyle w:val="CommentText"/>
      </w:pPr>
      <w:r>
        <w:rPr>
          <w:rStyle w:val="CommentReference"/>
        </w:rPr>
        <w:annotationRef/>
      </w:r>
      <w:r w:rsidRPr="00F23BEE">
        <w:rPr>
          <w:noProof w:val="0"/>
        </w:rPr>
        <w:t>Please double-check to ensure that this term is written correctly.</w:t>
      </w:r>
    </w:p>
  </w:comment>
  <w:comment w:id="217" w:author="Author" w:date="2021-01-21T19:52:00Z" w:initials="A">
    <w:p w14:paraId="14600C38" w14:textId="3ED454A5" w:rsidR="005F51C2" w:rsidRPr="008514A3" w:rsidRDefault="005F51C2">
      <w:pPr>
        <w:pStyle w:val="CommentText"/>
      </w:pPr>
      <w:r>
        <w:rPr>
          <w:rStyle w:val="CommentReference"/>
        </w:rPr>
        <w:annotationRef/>
      </w:r>
      <w:r w:rsidRPr="00F23BEE">
        <w:rPr>
          <w:rStyle w:val="CommentReference"/>
          <w:noProof w:val="0"/>
        </w:rPr>
        <w:t xml:space="preserve">I suspect that you may have meant “top </w:t>
      </w:r>
      <w:r w:rsidRPr="00F23BEE">
        <w:rPr>
          <w:rStyle w:val="CommentReference"/>
          <w:i/>
          <w:iCs/>
          <w:noProof w:val="0"/>
        </w:rPr>
        <w:t>n</w:t>
      </w:r>
      <w:r w:rsidRPr="00F23BEE">
        <w:rPr>
          <w:rStyle w:val="CommentReference"/>
          <w:noProof w:val="0"/>
        </w:rPr>
        <w:t xml:space="preserve"> </w:t>
      </w:r>
      <w:proofErr w:type="spellStart"/>
      <w:r w:rsidRPr="00F23BEE">
        <w:rPr>
          <w:rStyle w:val="CommentReference"/>
          <w:noProof w:val="0"/>
        </w:rPr>
        <w:t>subfeatures</w:t>
      </w:r>
      <w:proofErr w:type="spellEnd"/>
      <w:r w:rsidRPr="00F23BEE">
        <w:rPr>
          <w:rStyle w:val="CommentReference"/>
          <w:noProof w:val="0"/>
        </w:rPr>
        <w:t xml:space="preserve">” here, as in “top </w:t>
      </w:r>
      <w:proofErr w:type="spellStart"/>
      <w:r w:rsidRPr="00F23BEE">
        <w:rPr>
          <w:rStyle w:val="CommentReference"/>
          <w:noProof w:val="0"/>
        </w:rPr>
        <w:t>subfeatures</w:t>
      </w:r>
      <w:proofErr w:type="spellEnd"/>
      <w:r w:rsidRPr="00F23BEE">
        <w:rPr>
          <w:rStyle w:val="CommentReference"/>
          <w:noProof w:val="0"/>
        </w:rPr>
        <w:t xml:space="preserve"> 1 through </w:t>
      </w:r>
      <w:r w:rsidRPr="00F23BEE">
        <w:rPr>
          <w:rStyle w:val="CommentReference"/>
          <w:i/>
          <w:iCs/>
          <w:noProof w:val="0"/>
        </w:rPr>
        <w:t>n</w:t>
      </w:r>
      <w:r w:rsidR="006B7DE2">
        <w:rPr>
          <w:rStyle w:val="CommentReference"/>
          <w:iCs/>
          <w:noProof w:val="0"/>
        </w:rPr>
        <w:t>.</w:t>
      </w:r>
      <w:r w:rsidRPr="00F23BEE">
        <w:rPr>
          <w:rStyle w:val="CommentReference"/>
          <w:noProof w:val="0"/>
        </w:rPr>
        <w:t>” If so, please revise accordingly.</w:t>
      </w:r>
    </w:p>
  </w:comment>
  <w:comment w:id="235" w:author="Author" w:date="2021-01-21T13:17:00Z" w:initials="A">
    <w:p w14:paraId="2796CC17" w14:textId="7E25F082" w:rsidR="005F51C2" w:rsidRDefault="005F51C2">
      <w:pPr>
        <w:pStyle w:val="CommentText"/>
      </w:pPr>
      <w:r>
        <w:rPr>
          <w:rStyle w:val="CommentReference"/>
        </w:rPr>
        <w:annotationRef/>
      </w:r>
      <w:r w:rsidRPr="00F23BEE">
        <w:rPr>
          <w:rStyle w:val="CommentReference"/>
          <w:noProof w:val="0"/>
        </w:rPr>
        <w:t>As references have been excluded from this round of editing, I have avoided editing this name in order to avoid conflicts with the references later in the document. However, please double-check the spelling of this name, as it is usually written “O’Keefe” or “O’Keeffe</w:t>
      </w:r>
      <w:r w:rsidR="006B7DE2">
        <w:rPr>
          <w:rStyle w:val="CommentReference"/>
          <w:noProof w:val="0"/>
        </w:rPr>
        <w:t>.</w:t>
      </w:r>
      <w:r w:rsidRPr="00F23BEE">
        <w:rPr>
          <w:rStyle w:val="CommentReference"/>
          <w:noProof w:val="0"/>
        </w:rPr>
        <w:t>”</w:t>
      </w:r>
    </w:p>
  </w:comment>
  <w:comment w:id="238" w:author="Author" w:date="2021-01-21T19:56:00Z" w:initials="A">
    <w:p w14:paraId="34B896BA" w14:textId="529B6C2B" w:rsidR="005F51C2" w:rsidRDefault="005F51C2">
      <w:pPr>
        <w:pStyle w:val="CommentText"/>
      </w:pPr>
      <w:r>
        <w:rPr>
          <w:rStyle w:val="CommentReference"/>
        </w:rPr>
        <w:annotationRef/>
      </w:r>
      <w:r w:rsidRPr="00F23BEE">
        <w:rPr>
          <w:noProof w:val="0"/>
        </w:rPr>
        <w:t>If it suits your meaning, I recommend revising this to “in the positive class and that in the negative class” for clarity.</w:t>
      </w:r>
    </w:p>
  </w:comment>
  <w:comment w:id="243" w:author="Author" w:date="2021-01-21T13:19:00Z" w:initials="A">
    <w:p w14:paraId="137EFB32" w14:textId="14846D46" w:rsidR="005F51C2" w:rsidRPr="0083113F" w:rsidRDefault="005F51C2">
      <w:pPr>
        <w:pStyle w:val="CommentText"/>
      </w:pPr>
      <w:r>
        <w:rPr>
          <w:rStyle w:val="CommentReference"/>
        </w:rPr>
        <w:annotationRef/>
      </w:r>
      <w:r w:rsidRPr="00F23BEE">
        <w:rPr>
          <w:noProof w:val="0"/>
        </w:rPr>
        <w:t xml:space="preserve">I recommend adding text clarifying </w:t>
      </w:r>
      <w:r w:rsidRPr="00F23BEE">
        <w:rPr>
          <w:i/>
          <w:iCs/>
          <w:noProof w:val="0"/>
        </w:rPr>
        <w:t>why</w:t>
      </w:r>
      <w:r w:rsidRPr="00F23BEE">
        <w:rPr>
          <w:noProof w:val="0"/>
        </w:rPr>
        <w:t xml:space="preserve"> this approach does not necessarily work. For example, you could write “...but are less relevant to the output class, as high DF differences do not necessarily correspond to output relevance.”</w:t>
      </w:r>
    </w:p>
  </w:comment>
  <w:comment w:id="263" w:author="Author" w:date="2021-01-22T14:11:00Z" w:initials="A">
    <w:p w14:paraId="56CDA20E" w14:textId="7939987A" w:rsidR="005F51C2" w:rsidRDefault="005F51C2">
      <w:pPr>
        <w:pStyle w:val="CommentText"/>
      </w:pPr>
      <w:r>
        <w:rPr>
          <w:rStyle w:val="CommentReference"/>
        </w:rPr>
        <w:annotationRef/>
      </w:r>
      <w:r w:rsidRPr="00F23BEE">
        <w:rPr>
          <w:rStyle w:val="CommentReference"/>
          <w:noProof w:val="0"/>
        </w:rPr>
        <w:t>I have deleted this phrase, as the intended meaning was unclear.</w:t>
      </w:r>
    </w:p>
  </w:comment>
  <w:comment w:id="267" w:author="Author" w:date="2021-01-21T19:58:00Z" w:initials="A">
    <w:p w14:paraId="6F3C20BC" w14:textId="282C71C1" w:rsidR="005F51C2" w:rsidRDefault="005F51C2">
      <w:pPr>
        <w:pStyle w:val="CommentText"/>
      </w:pPr>
      <w:r>
        <w:rPr>
          <w:rStyle w:val="CommentReference"/>
        </w:rPr>
        <w:annotationRef/>
      </w:r>
      <w:r w:rsidRPr="00F23BEE">
        <w:rPr>
          <w:rStyle w:val="CommentReference"/>
          <w:noProof w:val="0"/>
        </w:rPr>
        <w:t>This term was not capitalized in the original work.</w:t>
      </w:r>
    </w:p>
  </w:comment>
  <w:comment w:id="294" w:author="Author" w:date="2021-01-21T13:21:00Z" w:initials="A">
    <w:p w14:paraId="53722085" w14:textId="68F3BCBA" w:rsidR="005F51C2" w:rsidRDefault="005F51C2">
      <w:pPr>
        <w:pStyle w:val="CommentText"/>
      </w:pPr>
      <w:r>
        <w:rPr>
          <w:rStyle w:val="CommentReference"/>
        </w:rPr>
        <w:annotationRef/>
      </w:r>
      <w:r w:rsidRPr="00F23BEE">
        <w:rPr>
          <w:noProof w:val="0"/>
        </w:rPr>
        <w:t>You have already defined this abbreviation, so there is no need to define it again.</w:t>
      </w:r>
    </w:p>
  </w:comment>
  <w:comment w:id="311" w:author="Author" w:date="2021-01-22T15:11:00Z" w:initials="A">
    <w:p w14:paraId="7E4A9D39" w14:textId="465A71D0" w:rsidR="005F51C2" w:rsidRDefault="005F51C2">
      <w:pPr>
        <w:pStyle w:val="CommentText"/>
      </w:pPr>
      <w:r>
        <w:rPr>
          <w:rStyle w:val="CommentReference"/>
        </w:rPr>
        <w:annotationRef/>
      </w:r>
      <w:r w:rsidRPr="00F23BEE">
        <w:rPr>
          <w:noProof w:val="0"/>
        </w:rPr>
        <w:t>This information is unnecessary in this section, particularly because it is repeated later in the document, so I have removed it.</w:t>
      </w:r>
    </w:p>
  </w:comment>
  <w:comment w:id="324" w:author="Author" w:date="2021-01-22T16:59:00Z" w:initials="A">
    <w:p w14:paraId="7F782816" w14:textId="66471EBD" w:rsidR="005F51C2" w:rsidRDefault="005F51C2">
      <w:pPr>
        <w:pStyle w:val="CommentText"/>
      </w:pPr>
      <w:r>
        <w:rPr>
          <w:rStyle w:val="CommentReference"/>
        </w:rPr>
        <w:annotationRef/>
      </w:r>
      <w:r w:rsidRPr="00F23BEE">
        <w:rPr>
          <w:noProof w:val="0"/>
        </w:rPr>
        <w:t>Consider adding notes this section about the computer equipment used in this study. A discussion of computational cost might also be beneficial, especially as you have highlighted the high computational cost of a previous method.</w:t>
      </w:r>
    </w:p>
  </w:comment>
  <w:comment w:id="335" w:author="Author" w:date="2021-01-21T13:25:00Z" w:initials="A">
    <w:p w14:paraId="0206C067" w14:textId="664A5818" w:rsidR="005F51C2" w:rsidRDefault="005F51C2">
      <w:pPr>
        <w:pStyle w:val="CommentText"/>
      </w:pPr>
      <w:r>
        <w:rPr>
          <w:rStyle w:val="CommentReference"/>
        </w:rPr>
        <w:annotationRef/>
      </w:r>
      <w:r w:rsidRPr="00F23BEE">
        <w:rPr>
          <w:noProof w:val="0"/>
        </w:rPr>
        <w:t>Please ensure that this revision matches your intent.</w:t>
      </w:r>
    </w:p>
  </w:comment>
  <w:comment w:id="343" w:author="Author" w:date="2021-01-21T13:56:00Z" w:initials="A">
    <w:p w14:paraId="4A2C8C62" w14:textId="59681C12" w:rsidR="005F51C2" w:rsidRDefault="005F51C2">
      <w:pPr>
        <w:pStyle w:val="CommentText"/>
      </w:pPr>
      <w:r>
        <w:rPr>
          <w:rStyle w:val="CommentReference"/>
        </w:rPr>
        <w:annotationRef/>
      </w:r>
      <w:r w:rsidRPr="00F23BEE">
        <w:rPr>
          <w:rStyle w:val="CommentReference"/>
          <w:noProof w:val="0"/>
        </w:rPr>
        <w:t>You have not defined this term. Because it is often used interchangeably with “information gain</w:t>
      </w:r>
      <w:r w:rsidR="00950DD3">
        <w:rPr>
          <w:rStyle w:val="CommentReference"/>
          <w:noProof w:val="0"/>
        </w:rPr>
        <w:t>,</w:t>
      </w:r>
      <w:r w:rsidRPr="00F23BEE">
        <w:rPr>
          <w:rStyle w:val="CommentReference"/>
          <w:noProof w:val="0"/>
        </w:rPr>
        <w:t>” I recommend simply using that phrase, or else defining your use of “mutual information” for clarity.</w:t>
      </w:r>
    </w:p>
  </w:comment>
  <w:comment w:id="344" w:author="Author" w:date="2021-01-21T13:28:00Z" w:initials="A">
    <w:p w14:paraId="286251BD" w14:textId="1E6E4D08" w:rsidR="005F51C2" w:rsidRDefault="005F51C2">
      <w:pPr>
        <w:pStyle w:val="CommentText"/>
      </w:pPr>
      <w:r>
        <w:rPr>
          <w:rStyle w:val="CommentReference"/>
        </w:rPr>
        <w:annotationRef/>
      </w:r>
      <w:r w:rsidRPr="00F23BEE">
        <w:rPr>
          <w:noProof w:val="0"/>
        </w:rPr>
        <w:t>I assume that you meant to refer to the singular “class” here, judging from the context. Please ensure that this is correct.</w:t>
      </w:r>
    </w:p>
  </w:comment>
  <w:comment w:id="356" w:author="Author" w:date="2021-01-22T15:17:00Z" w:initials="A">
    <w:p w14:paraId="7E8CDD1F" w14:textId="37D6ACE1" w:rsidR="005F51C2" w:rsidRDefault="005F51C2">
      <w:pPr>
        <w:pStyle w:val="CommentText"/>
      </w:pPr>
      <w:r>
        <w:rPr>
          <w:rStyle w:val="CommentReference"/>
        </w:rPr>
        <w:annotationRef/>
      </w:r>
      <w:r w:rsidRPr="00F23BEE">
        <w:rPr>
          <w:rStyle w:val="CommentReference"/>
          <w:noProof w:val="0"/>
        </w:rPr>
        <w:t>I have added this variable definition, as this term is not explicitly defined until (2). Please ensure that this is correct.</w:t>
      </w:r>
    </w:p>
  </w:comment>
  <w:comment w:id="374" w:author="Author" w:date="2021-01-21T13:30:00Z" w:initials="A">
    <w:p w14:paraId="1A295775" w14:textId="2468D28F" w:rsidR="005F51C2" w:rsidRDefault="005F51C2">
      <w:pPr>
        <w:pStyle w:val="CommentText"/>
      </w:pPr>
      <w:r>
        <w:rPr>
          <w:rStyle w:val="CommentReference"/>
        </w:rPr>
        <w:annotationRef/>
      </w:r>
      <w:r w:rsidRPr="00F23BEE">
        <w:rPr>
          <w:noProof w:val="0"/>
        </w:rPr>
        <w:t>Small revision for clarity; please ensure that this is correct.</w:t>
      </w:r>
    </w:p>
  </w:comment>
  <w:comment w:id="392" w:author="Author" w:date="2021-01-22T17:25:00Z" w:initials="A">
    <w:p w14:paraId="227EEDFA" w14:textId="77777777" w:rsidR="004D1F2A" w:rsidRPr="00F23BEE" w:rsidRDefault="004D1F2A" w:rsidP="004D1F2A">
      <w:pPr>
        <w:pStyle w:val="CommentText"/>
        <w:rPr>
          <w:noProof w:val="0"/>
        </w:rPr>
      </w:pPr>
      <w:r>
        <w:rPr>
          <w:rStyle w:val="CommentReference"/>
        </w:rPr>
        <w:annotationRef/>
      </w:r>
      <w:r w:rsidRPr="00F23BEE">
        <w:rPr>
          <w:rStyle w:val="CommentReference"/>
          <w:noProof w:val="0"/>
        </w:rPr>
        <w:annotationRef/>
      </w:r>
      <w:r w:rsidRPr="00F23BEE">
        <w:rPr>
          <w:rStyle w:val="CommentReference"/>
          <w:noProof w:val="0"/>
        </w:rPr>
        <w:t xml:space="preserve">This word choice was somewhat unclear. I have revised this under the assumption that choosing a mostly-positive or mostly-negative attribute is your </w:t>
      </w:r>
      <w:r w:rsidRPr="00F23BEE">
        <w:rPr>
          <w:rStyle w:val="CommentReference"/>
          <w:i/>
          <w:iCs/>
          <w:noProof w:val="0"/>
        </w:rPr>
        <w:t>goal</w:t>
      </w:r>
      <w:r w:rsidRPr="00F23BEE">
        <w:rPr>
          <w:rStyle w:val="CommentReference"/>
          <w:noProof w:val="0"/>
        </w:rPr>
        <w:t xml:space="preserve"> in this step.</w:t>
      </w:r>
    </w:p>
    <w:p w14:paraId="24D4C081" w14:textId="7A7C6097" w:rsidR="004D1F2A" w:rsidRDefault="004D1F2A">
      <w:pPr>
        <w:pStyle w:val="CommentText"/>
      </w:pPr>
    </w:p>
  </w:comment>
  <w:comment w:id="408" w:author="Author" w:date="2021-02-18T13:06:00Z" w:initials="A">
    <w:p w14:paraId="5484F01F" w14:textId="77777777" w:rsidR="00986F17" w:rsidRDefault="00986F17">
      <w:pPr>
        <w:pStyle w:val="CommentText"/>
      </w:pPr>
      <w:r>
        <w:rPr>
          <w:rStyle w:val="CommentReference"/>
        </w:rPr>
        <w:annotationRef/>
      </w:r>
      <w:r>
        <w:t xml:space="preserve">Please note that </w:t>
      </w:r>
      <w:r w:rsidRPr="00986F17">
        <w:t>processing large datasets requires effectiveness and efficiency</w:t>
      </w:r>
      <w:r>
        <w:t>.</w:t>
      </w:r>
      <w:r w:rsidRPr="00986F17">
        <w:t xml:space="preserve"> </w:t>
      </w:r>
    </w:p>
    <w:p w14:paraId="3B7E700C" w14:textId="4501E967" w:rsidR="00986F17" w:rsidRDefault="00986F17">
      <w:pPr>
        <w:pStyle w:val="CommentText"/>
      </w:pPr>
      <w:r>
        <w:t>I</w:t>
      </w:r>
      <w:r w:rsidRPr="00986F17">
        <w:t>t should be clarified whether the proposed method is adequate and accurate enough to handle the processing of such a large amount of data.</w:t>
      </w:r>
    </w:p>
  </w:comment>
  <w:comment w:id="437" w:author="Author" w:date="2021-01-21T13:35:00Z" w:initials="A">
    <w:p w14:paraId="0A6167B9" w14:textId="77777777" w:rsidR="004079F4" w:rsidRDefault="004079F4" w:rsidP="004079F4">
      <w:pPr>
        <w:pStyle w:val="CommentText"/>
      </w:pPr>
      <w:r>
        <w:rPr>
          <w:rStyle w:val="CommentReference"/>
        </w:rPr>
        <w:annotationRef/>
      </w:r>
      <w:bookmarkStart w:id="439" w:name="_Hlk63860788"/>
      <w:r w:rsidRPr="00F23BEE">
        <w:rPr>
          <w:noProof w:val="0"/>
        </w:rPr>
        <w:t>As this word modifies another noun (“removal”), the singular “</w:t>
      </w:r>
      <w:proofErr w:type="spellStart"/>
      <w:r w:rsidRPr="00F23BEE">
        <w:rPr>
          <w:noProof w:val="0"/>
        </w:rPr>
        <w:t>stopword</w:t>
      </w:r>
      <w:proofErr w:type="spellEnd"/>
      <w:r w:rsidRPr="00F23BEE">
        <w:rPr>
          <w:noProof w:val="0"/>
        </w:rPr>
        <w:t xml:space="preserve">” is appropriate, even though multiple </w:t>
      </w:r>
      <w:proofErr w:type="spellStart"/>
      <w:r w:rsidRPr="00F23BEE">
        <w:rPr>
          <w:noProof w:val="0"/>
        </w:rPr>
        <w:t>stopwords</w:t>
      </w:r>
      <w:proofErr w:type="spellEnd"/>
      <w:r w:rsidRPr="00F23BEE">
        <w:rPr>
          <w:noProof w:val="0"/>
        </w:rPr>
        <w:t xml:space="preserve"> are presumably involved.</w:t>
      </w:r>
    </w:p>
    <w:bookmarkEnd w:id="439"/>
  </w:comment>
  <w:comment w:id="422" w:author="Author" w:date="2021-01-22T11:38:00Z" w:initials="A">
    <w:p w14:paraId="621DFDD7" w14:textId="77777777" w:rsidR="004079F4" w:rsidRDefault="004079F4" w:rsidP="004079F4">
      <w:pPr>
        <w:pStyle w:val="CommentText"/>
      </w:pPr>
      <w:r>
        <w:rPr>
          <w:rStyle w:val="CommentReference"/>
        </w:rPr>
        <w:annotationRef/>
      </w:r>
      <w:r w:rsidRPr="00F23BEE">
        <w:rPr>
          <w:noProof w:val="0"/>
        </w:rPr>
        <w:t>I have consolidated this text into a single paragraph; it was originally separated into two.</w:t>
      </w:r>
    </w:p>
  </w:comment>
  <w:comment w:id="436" w:author="Author" w:date="2021-01-22T17:02:00Z" w:initials="A">
    <w:p w14:paraId="339FFB2C" w14:textId="77777777" w:rsidR="004079F4" w:rsidRDefault="004079F4" w:rsidP="004079F4">
      <w:pPr>
        <w:pStyle w:val="CommentText"/>
      </w:pPr>
      <w:r>
        <w:rPr>
          <w:rStyle w:val="CommentReference"/>
        </w:rPr>
        <w:annotationRef/>
      </w:r>
      <w:r w:rsidRPr="00F23BEE">
        <w:rPr>
          <w:noProof w:val="0"/>
        </w:rPr>
        <w:t>Consider adding some further details on the steps that you have not explained elsewhere, such as (5). The target journal requests a detailed explanation of all methods used.</w:t>
      </w:r>
    </w:p>
  </w:comment>
  <w:comment w:id="442" w:author="Author" w:date="2021-02-15T17:33:00Z" w:initials="A">
    <w:p w14:paraId="73A4AC9E" w14:textId="00AD5597" w:rsidR="002A426C" w:rsidRDefault="002A426C">
      <w:pPr>
        <w:pStyle w:val="CommentText"/>
      </w:pPr>
      <w:r>
        <w:rPr>
          <w:rStyle w:val="CommentReference"/>
        </w:rPr>
        <w:annotationRef/>
      </w:r>
      <w:r>
        <w:t xml:space="preserve">Please note that the figure labels are not clearly visible here. </w:t>
      </w:r>
    </w:p>
  </w:comment>
  <w:comment w:id="443" w:author="Author" w:date="2021-01-22T11:28:00Z" w:initials="A">
    <w:p w14:paraId="1CF12E5E" w14:textId="3181EF49" w:rsidR="005F51C2" w:rsidRPr="00F23BEE" w:rsidRDefault="005F51C2" w:rsidP="00F93137">
      <w:pPr>
        <w:pStyle w:val="CommentText"/>
        <w:rPr>
          <w:noProof w:val="0"/>
        </w:rPr>
      </w:pPr>
      <w:r>
        <w:rPr>
          <w:rStyle w:val="CommentReference"/>
        </w:rPr>
        <w:annotationRef/>
      </w:r>
      <w:r w:rsidRPr="00F23BEE">
        <w:rPr>
          <w:noProof w:val="0"/>
        </w:rPr>
        <w:t>I have moved this figure (and others) to comply with the journal’s guidelines, which state that figures “should be placed in the main text near to the first time they are cited.”</w:t>
      </w:r>
    </w:p>
    <w:p w14:paraId="6E060700" w14:textId="5D50E9BF" w:rsidR="005F51C2" w:rsidRPr="00F23BEE" w:rsidRDefault="005F51C2" w:rsidP="00F93137">
      <w:pPr>
        <w:pStyle w:val="CommentText"/>
        <w:rPr>
          <w:noProof w:val="0"/>
        </w:rPr>
      </w:pPr>
    </w:p>
    <w:p w14:paraId="04242220" w14:textId="77C52FB5" w:rsidR="005F51C2" w:rsidRPr="00F23BEE" w:rsidRDefault="005F51C2" w:rsidP="00F93137">
      <w:pPr>
        <w:pStyle w:val="CommentText"/>
        <w:rPr>
          <w:noProof w:val="0"/>
        </w:rPr>
      </w:pPr>
      <w:r w:rsidRPr="00F23BEE">
        <w:rPr>
          <w:noProof w:val="0"/>
        </w:rPr>
        <w:t>Note also that the target journal requires that figures be submitted as separate files in a single .zip (in addition to their inclusion in the manuscript).</w:t>
      </w:r>
    </w:p>
    <w:p w14:paraId="56149CBA" w14:textId="77777777" w:rsidR="005F51C2" w:rsidRPr="00F23BEE" w:rsidRDefault="005F51C2" w:rsidP="00F93137">
      <w:pPr>
        <w:pStyle w:val="CommentText"/>
        <w:rPr>
          <w:noProof w:val="0"/>
        </w:rPr>
      </w:pPr>
    </w:p>
    <w:p w14:paraId="70B6A57C" w14:textId="0CA2D456" w:rsidR="005F51C2" w:rsidRDefault="005F51C2" w:rsidP="00F93137">
      <w:pPr>
        <w:pStyle w:val="CommentText"/>
      </w:pPr>
      <w:r w:rsidRPr="00F23BEE">
        <w:rPr>
          <w:noProof w:val="0"/>
        </w:rPr>
        <w:t>Further, please revise “IG-DF-FS (proposed )” to “</w:t>
      </w:r>
      <w:proofErr w:type="spellStart"/>
      <w:r w:rsidRPr="00F23BEE">
        <w:rPr>
          <w:noProof w:val="0"/>
        </w:rPr>
        <w:t>IGDFFS</w:t>
      </w:r>
      <w:proofErr w:type="spellEnd"/>
      <w:r w:rsidRPr="00F23BEE">
        <w:rPr>
          <w:noProof w:val="0"/>
        </w:rPr>
        <w:t xml:space="preserve"> (proposed)</w:t>
      </w:r>
      <w:r w:rsidR="006B7DE2">
        <w:rPr>
          <w:noProof w:val="0"/>
        </w:rPr>
        <w:t>.</w:t>
      </w:r>
      <w:r w:rsidRPr="00F23BEE">
        <w:rPr>
          <w:noProof w:val="0"/>
        </w:rPr>
        <w:t>”</w:t>
      </w:r>
    </w:p>
  </w:comment>
  <w:comment w:id="447" w:author="Author" w:date="2021-01-21T13:35:00Z" w:initials="A">
    <w:p w14:paraId="5D437639" w14:textId="4EC244A0" w:rsidR="005F51C2" w:rsidRDefault="005F51C2">
      <w:pPr>
        <w:pStyle w:val="CommentText"/>
      </w:pPr>
      <w:r>
        <w:rPr>
          <w:rStyle w:val="CommentReference"/>
        </w:rPr>
        <w:annotationRef/>
      </w:r>
      <w:r w:rsidRPr="00F23BEE">
        <w:rPr>
          <w:noProof w:val="0"/>
        </w:rPr>
        <w:t>This is slightly redundant with “similar to</w:t>
      </w:r>
      <w:r w:rsidR="006B7DE2">
        <w:rPr>
          <w:noProof w:val="0"/>
        </w:rPr>
        <w:t>.</w:t>
      </w:r>
      <w:r w:rsidRPr="00F23BEE">
        <w:rPr>
          <w:noProof w:val="0"/>
        </w:rPr>
        <w:t>”</w:t>
      </w:r>
    </w:p>
  </w:comment>
  <w:comment w:id="489" w:author="Author" w:date="2021-01-21T13:39:00Z" w:initials="A">
    <w:p w14:paraId="371D6F2E" w14:textId="2FB2AB98" w:rsidR="005F51C2" w:rsidRDefault="005F51C2">
      <w:pPr>
        <w:pStyle w:val="CommentText"/>
      </w:pPr>
      <w:r>
        <w:rPr>
          <w:rStyle w:val="CommentReference"/>
        </w:rPr>
        <w:annotationRef/>
      </w:r>
      <w:r w:rsidRPr="00F23BEE">
        <w:rPr>
          <w:rStyle w:val="CommentReference"/>
          <w:noProof w:val="0"/>
        </w:rPr>
        <w:t>I have revised this for consistency; please ensure that this matches your intent.</w:t>
      </w:r>
    </w:p>
  </w:comment>
  <w:comment w:id="509" w:author="Author" w:date="2021-01-21T13:41:00Z" w:initials="A">
    <w:p w14:paraId="78C2A55F" w14:textId="6CADA29B" w:rsidR="005F51C2" w:rsidRPr="00016007" w:rsidRDefault="005F51C2">
      <w:pPr>
        <w:pStyle w:val="CommentText"/>
      </w:pPr>
      <w:r>
        <w:rPr>
          <w:rStyle w:val="CommentReference"/>
        </w:rPr>
        <w:annotationRef/>
      </w:r>
      <w:r w:rsidRPr="00F23BEE">
        <w:rPr>
          <w:noProof w:val="0"/>
        </w:rPr>
        <w:t xml:space="preserve">Minor language detail: “differentiate ... classes” suggests contrasting the </w:t>
      </w:r>
      <w:r w:rsidRPr="00F23BEE">
        <w:rPr>
          <w:i/>
          <w:iCs/>
          <w:noProof w:val="0"/>
        </w:rPr>
        <w:t>classes</w:t>
      </w:r>
      <w:r w:rsidRPr="00F23BEE">
        <w:rPr>
          <w:noProof w:val="0"/>
        </w:rPr>
        <w:t xml:space="preserve"> themselves, rather than sorting features into one class or another.</w:t>
      </w:r>
    </w:p>
  </w:comment>
  <w:comment w:id="521" w:author="Author" w:date="2021-01-22T15:31:00Z" w:initials="A">
    <w:p w14:paraId="6018E082" w14:textId="073FB875" w:rsidR="005F51C2" w:rsidRDefault="005F51C2">
      <w:pPr>
        <w:pStyle w:val="CommentText"/>
      </w:pPr>
      <w:r>
        <w:rPr>
          <w:rStyle w:val="CommentReference"/>
        </w:rPr>
        <w:annotationRef/>
      </w:r>
      <w:r w:rsidRPr="00F23BEE">
        <w:rPr>
          <w:noProof w:val="0"/>
        </w:rPr>
        <w:t>You have not defined this abbreviation; I recommend doing so here, even though it is relatively clear through context.</w:t>
      </w:r>
    </w:p>
  </w:comment>
  <w:comment w:id="533" w:author="Author" w:date="2021-01-21T13:43:00Z" w:initials="A">
    <w:p w14:paraId="28D2A3FB" w14:textId="35F4DB10" w:rsidR="005F51C2" w:rsidRDefault="005F51C2">
      <w:pPr>
        <w:pStyle w:val="CommentText"/>
      </w:pPr>
      <w:r>
        <w:rPr>
          <w:rStyle w:val="CommentReference"/>
        </w:rPr>
        <w:annotationRef/>
      </w:r>
      <w:r w:rsidRPr="00F23BEE">
        <w:rPr>
          <w:noProof w:val="0"/>
        </w:rPr>
        <w:t xml:space="preserve">Assuming that you are referring to </w:t>
      </w:r>
      <w:proofErr w:type="spellStart"/>
      <w:r w:rsidRPr="00F23BEE">
        <w:rPr>
          <w:noProof w:val="0"/>
        </w:rPr>
        <w:t>IGDFFS</w:t>
      </w:r>
      <w:proofErr w:type="spellEnd"/>
      <w:r w:rsidRPr="00F23BEE">
        <w:rPr>
          <w:noProof w:val="0"/>
        </w:rPr>
        <w:t xml:space="preserve"> specifically, the singular is appropriate here.</w:t>
      </w:r>
    </w:p>
  </w:comment>
  <w:comment w:id="542" w:author="Author" w:date="2021-01-21T20:12:00Z" w:initials="A">
    <w:p w14:paraId="2B4E118A" w14:textId="77777777" w:rsidR="005F51C2" w:rsidRPr="00F23BEE" w:rsidRDefault="005F51C2" w:rsidP="00ED075B">
      <w:pPr>
        <w:pStyle w:val="CommentText"/>
        <w:rPr>
          <w:noProof w:val="0"/>
        </w:rPr>
      </w:pPr>
      <w:r>
        <w:rPr>
          <w:rStyle w:val="CommentReference"/>
        </w:rPr>
        <w:annotationRef/>
      </w:r>
      <w:r w:rsidRPr="00F23BEE">
        <w:rPr>
          <w:noProof w:val="0"/>
        </w:rPr>
        <w:t>I have revised some of the formatting in this algorithm for stylistic consistency.</w:t>
      </w:r>
    </w:p>
    <w:p w14:paraId="6D03AE13" w14:textId="77777777" w:rsidR="005F51C2" w:rsidRPr="00F23BEE" w:rsidRDefault="005F51C2" w:rsidP="00ED075B">
      <w:pPr>
        <w:pStyle w:val="CommentText"/>
        <w:rPr>
          <w:noProof w:val="0"/>
        </w:rPr>
      </w:pPr>
    </w:p>
    <w:p w14:paraId="413A1207" w14:textId="4F4D4BAA" w:rsidR="005F51C2" w:rsidRPr="00E305AA" w:rsidRDefault="005F51C2" w:rsidP="00ED075B">
      <w:pPr>
        <w:pStyle w:val="CommentText"/>
      </w:pPr>
      <w:r w:rsidRPr="00F23BEE">
        <w:rPr>
          <w:noProof w:val="0"/>
        </w:rPr>
        <w:t>I also recommend changing the line indentations in this algorithm to a more standard style. Typically, the contents of a “for</w:t>
      </w:r>
      <w:r w:rsidR="00950DD3">
        <w:rPr>
          <w:noProof w:val="0"/>
        </w:rPr>
        <w:t>,</w:t>
      </w:r>
      <w:r w:rsidRPr="00F23BEE">
        <w:rPr>
          <w:noProof w:val="0"/>
        </w:rPr>
        <w:t>” “if</w:t>
      </w:r>
      <w:r w:rsidR="00950DD3">
        <w:rPr>
          <w:noProof w:val="0"/>
        </w:rPr>
        <w:t>,</w:t>
      </w:r>
      <w:r w:rsidRPr="00F23BEE">
        <w:rPr>
          <w:noProof w:val="0"/>
        </w:rPr>
        <w:t>” etc. block are indented, then terms such as “end for</w:t>
      </w:r>
      <w:r w:rsidR="00950DD3">
        <w:rPr>
          <w:noProof w:val="0"/>
        </w:rPr>
        <w:t>,</w:t>
      </w:r>
      <w:r w:rsidRPr="00F23BEE">
        <w:rPr>
          <w:noProof w:val="0"/>
        </w:rPr>
        <w:t>” “else</w:t>
      </w:r>
      <w:r w:rsidR="00950DD3">
        <w:rPr>
          <w:noProof w:val="0"/>
        </w:rPr>
        <w:t>,</w:t>
      </w:r>
      <w:r w:rsidRPr="00F23BEE">
        <w:rPr>
          <w:noProof w:val="0"/>
        </w:rPr>
        <w:t xml:space="preserve">” and “end if” are </w:t>
      </w:r>
      <w:r w:rsidRPr="00F23BEE">
        <w:rPr>
          <w:i/>
          <w:iCs/>
          <w:noProof w:val="0"/>
        </w:rPr>
        <w:t>not</w:t>
      </w:r>
      <w:r w:rsidRPr="00F23BEE">
        <w:rPr>
          <w:noProof w:val="0"/>
        </w:rPr>
        <w:t xml:space="preserve"> indented, to clarify where each block starts and stops.</w:t>
      </w:r>
    </w:p>
  </w:comment>
  <w:comment w:id="559" w:author="Author" w:date="2021-01-22T11:46:00Z" w:initials="A">
    <w:p w14:paraId="1CB0E9EC" w14:textId="6147D3B1" w:rsidR="005F51C2" w:rsidRDefault="005F51C2">
      <w:pPr>
        <w:pStyle w:val="CommentText"/>
      </w:pPr>
      <w:r>
        <w:rPr>
          <w:rStyle w:val="CommentReference"/>
        </w:rPr>
        <w:annotationRef/>
      </w:r>
      <w:r w:rsidRPr="00F23BEE">
        <w:rPr>
          <w:noProof w:val="0"/>
        </w:rPr>
        <w:t>I have moved this Algorithm as well to comply with the aforementioned journal guidelines regarding figure positioning.</w:t>
      </w:r>
    </w:p>
  </w:comment>
  <w:comment w:id="560" w:author="Author" w:date="2021-01-22T12:47:00Z" w:initials="A">
    <w:p w14:paraId="78B33E03" w14:textId="533A78F2" w:rsidR="005F51C2" w:rsidRDefault="005F51C2">
      <w:pPr>
        <w:pStyle w:val="CommentText"/>
      </w:pPr>
      <w:r>
        <w:rPr>
          <w:rStyle w:val="CommentReference"/>
        </w:rPr>
        <w:annotationRef/>
      </w:r>
      <w:r w:rsidRPr="00F23BEE">
        <w:rPr>
          <w:rStyle w:val="CommentReference"/>
          <w:noProof w:val="0"/>
        </w:rPr>
        <w:t>Note that the target journal requires abbreviations to be defined “</w:t>
      </w:r>
      <w:r w:rsidRPr="00F23BEE">
        <w:rPr>
          <w:noProof w:val="0"/>
        </w:rPr>
        <w:t>the first time they appear in the abstract, main text, and in figure or table captions</w:t>
      </w:r>
      <w:r w:rsidR="006B7DE2">
        <w:rPr>
          <w:noProof w:val="0"/>
        </w:rPr>
        <w:t>.</w:t>
      </w:r>
      <w:r w:rsidRPr="00F23BEE">
        <w:rPr>
          <w:noProof w:val="0"/>
        </w:rPr>
        <w:t>” I have revised this caption, as well as that for Algorithm 2, accordingly.</w:t>
      </w:r>
    </w:p>
  </w:comment>
  <w:comment w:id="572" w:author="Author" w:date="2021-01-21T13:44:00Z" w:initials="A">
    <w:p w14:paraId="1AD62227" w14:textId="76B1AE75" w:rsidR="005F51C2" w:rsidRDefault="005F51C2" w:rsidP="00016007">
      <w:pPr>
        <w:pStyle w:val="CommentText"/>
      </w:pPr>
      <w:r>
        <w:rPr>
          <w:rStyle w:val="CommentReference"/>
        </w:rPr>
        <w:annotationRef/>
      </w:r>
      <w:r w:rsidRPr="00F23BEE">
        <w:rPr>
          <w:rStyle w:val="CommentReference"/>
          <w:noProof w:val="0"/>
        </w:rPr>
        <w:annotationRef/>
      </w:r>
      <w:r w:rsidRPr="00F23BEE">
        <w:rPr>
          <w:noProof w:val="0"/>
        </w:rPr>
        <w:t>Judging from context, I assume that you meant this to be plural; please ensure that this is correct.</w:t>
      </w:r>
    </w:p>
  </w:comment>
  <w:comment w:id="587" w:author="Author" w:date="2021-01-22T12:41:00Z" w:initials="A">
    <w:p w14:paraId="23412387" w14:textId="37947748" w:rsidR="005F51C2" w:rsidRDefault="005F51C2">
      <w:pPr>
        <w:pStyle w:val="CommentText"/>
      </w:pPr>
      <w:r>
        <w:rPr>
          <w:rStyle w:val="CommentReference"/>
        </w:rPr>
        <w:annotationRef/>
      </w:r>
      <w:r w:rsidRPr="00F23BEE">
        <w:rPr>
          <w:noProof w:val="0"/>
        </w:rPr>
        <w:t>Please double-check this; I assume you meant “vocab in Vocabulary</w:t>
      </w:r>
      <w:r w:rsidR="006B7DE2">
        <w:rPr>
          <w:noProof w:val="0"/>
        </w:rPr>
        <w:t>.</w:t>
      </w:r>
      <w:r w:rsidRPr="00F23BEE">
        <w:rPr>
          <w:noProof w:val="0"/>
        </w:rPr>
        <w:t>”</w:t>
      </w:r>
    </w:p>
  </w:comment>
  <w:comment w:id="605" w:author="Author" w:date="2021-01-22T12:44:00Z" w:initials="A">
    <w:p w14:paraId="7B11E773" w14:textId="1E0C7275" w:rsidR="005F51C2" w:rsidRDefault="005F51C2">
      <w:pPr>
        <w:pStyle w:val="CommentText"/>
      </w:pPr>
      <w:r>
        <w:rPr>
          <w:rStyle w:val="CommentReference"/>
        </w:rPr>
        <w:annotationRef/>
      </w:r>
      <w:r w:rsidRPr="00F23BEE">
        <w:rPr>
          <w:noProof w:val="0"/>
        </w:rPr>
        <w:t>I am guessing that the entirety of “label” was meant to be written in subscript, rather than only the first letter. Please revise accordingly if this is correct.</w:t>
      </w:r>
    </w:p>
  </w:comment>
  <w:comment w:id="606" w:author="Author" w:date="2021-01-22T12:44:00Z" w:initials="A">
    <w:p w14:paraId="315718D2" w14:textId="77777777" w:rsidR="005F51C2" w:rsidRPr="00F23BEE" w:rsidRDefault="005F51C2">
      <w:pPr>
        <w:pStyle w:val="CommentText"/>
        <w:rPr>
          <w:rStyle w:val="CommentReference"/>
          <w:noProof w:val="0"/>
        </w:rPr>
      </w:pPr>
      <w:r>
        <w:rPr>
          <w:rStyle w:val="CommentReference"/>
        </w:rPr>
        <w:annotationRef/>
      </w:r>
      <w:r w:rsidRPr="00F23BEE">
        <w:rPr>
          <w:rStyle w:val="CommentReference"/>
          <w:noProof w:val="0"/>
        </w:rPr>
        <w:t>I have retyped some of the text in this Algorithm to ensure standard formatting. Please ensure that these revisions match your intent.</w:t>
      </w:r>
    </w:p>
    <w:p w14:paraId="0DA12707" w14:textId="77777777" w:rsidR="005F51C2" w:rsidRPr="00F23BEE" w:rsidRDefault="005F51C2">
      <w:pPr>
        <w:pStyle w:val="CommentText"/>
        <w:rPr>
          <w:rStyle w:val="CommentReference"/>
          <w:noProof w:val="0"/>
        </w:rPr>
      </w:pPr>
    </w:p>
    <w:p w14:paraId="7E8A55C6" w14:textId="74EBB309" w:rsidR="005F51C2" w:rsidRDefault="005F51C2">
      <w:pPr>
        <w:pStyle w:val="CommentText"/>
      </w:pPr>
      <w:r w:rsidRPr="00F23BEE">
        <w:rPr>
          <w:rStyle w:val="CommentReference"/>
          <w:noProof w:val="0"/>
        </w:rPr>
        <w:t>Please also see my previous comment on Algorithm 1 regarding indentation.</w:t>
      </w:r>
    </w:p>
  </w:comment>
  <w:comment w:id="612" w:author="Author" w:date="2021-02-15T17:34:00Z" w:initials="A">
    <w:p w14:paraId="12D6F7E8" w14:textId="75508A82" w:rsidR="00D22043" w:rsidRDefault="00D22043">
      <w:pPr>
        <w:pStyle w:val="CommentText"/>
      </w:pPr>
      <w:r>
        <w:rPr>
          <w:rStyle w:val="CommentReference"/>
        </w:rPr>
        <w:annotationRef/>
      </w:r>
      <w:r w:rsidR="006554F6" w:rsidRPr="006554F6">
        <w:t xml:space="preserve">This section clearly presents your results, makes effective use of the data. You have clearly indicated </w:t>
      </w:r>
      <w:r w:rsidR="006554F6" w:rsidRPr="006554F6">
        <w:rPr>
          <w:iCs/>
        </w:rPr>
        <w:t>how the results can be interpreted in comparison with previous studies.</w:t>
      </w:r>
    </w:p>
  </w:comment>
  <w:comment w:id="613" w:author="Author" w:date="2021-01-21T13:45:00Z" w:initials="A">
    <w:p w14:paraId="362D61AA" w14:textId="1CADFFA0" w:rsidR="005F51C2" w:rsidRDefault="005F51C2">
      <w:pPr>
        <w:pStyle w:val="CommentText"/>
      </w:pPr>
      <w:r>
        <w:rPr>
          <w:rStyle w:val="CommentReference"/>
        </w:rPr>
        <w:annotationRef/>
      </w:r>
      <w:r w:rsidRPr="00F23BEE">
        <w:rPr>
          <w:rStyle w:val="CommentReference"/>
          <w:noProof w:val="0"/>
        </w:rPr>
        <w:t>Please ensure that this revision and abbreviation definition match your intent.</w:t>
      </w:r>
    </w:p>
  </w:comment>
  <w:comment w:id="624" w:author="Author" w:date="2021-01-21T14:02:00Z" w:initials="A">
    <w:p w14:paraId="6815CC10" w14:textId="181EEB5D" w:rsidR="005F51C2" w:rsidRDefault="005F51C2" w:rsidP="00A537F2">
      <w:pPr>
        <w:pStyle w:val="CommentText"/>
      </w:pPr>
      <w:r w:rsidRPr="00F23BEE">
        <w:rPr>
          <w:noProof w:val="0"/>
        </w:rPr>
        <w:t xml:space="preserve">Please revise the labels in these two graphs, as well as those of the two graphs below, by changing “Testing accuracy </w:t>
      </w:r>
      <w:proofErr w:type="spellStart"/>
      <w:r w:rsidRPr="00F23BEE">
        <w:rPr>
          <w:noProof w:val="0"/>
        </w:rPr>
        <w:t>FFSA</w:t>
      </w:r>
      <w:proofErr w:type="spellEnd"/>
      <w:r w:rsidRPr="00F23BEE">
        <w:rPr>
          <w:noProof w:val="0"/>
        </w:rPr>
        <w:t xml:space="preserve">” to “Testing accuracy of </w:t>
      </w:r>
      <w:proofErr w:type="spellStart"/>
      <w:r w:rsidRPr="00F23BEE">
        <w:rPr>
          <w:noProof w:val="0"/>
        </w:rPr>
        <w:t>FFSA</w:t>
      </w:r>
      <w:proofErr w:type="spellEnd"/>
      <w:r w:rsidRPr="00F23BEE">
        <w:rPr>
          <w:noProof w:val="0"/>
        </w:rPr>
        <w:t xml:space="preserve">” and “Testing accuracy </w:t>
      </w:r>
      <w:proofErr w:type="spellStart"/>
      <w:r w:rsidRPr="00F23BEE">
        <w:rPr>
          <w:noProof w:val="0"/>
        </w:rPr>
        <w:t>IGDFFS</w:t>
      </w:r>
      <w:proofErr w:type="spellEnd"/>
      <w:r w:rsidRPr="00F23BEE">
        <w:rPr>
          <w:noProof w:val="0"/>
        </w:rPr>
        <w:t xml:space="preserve">” to “Testing accuracy of </w:t>
      </w:r>
      <w:proofErr w:type="spellStart"/>
      <w:r w:rsidRPr="00F23BEE">
        <w:rPr>
          <w:noProof w:val="0"/>
        </w:rPr>
        <w:t>IGDFFS</w:t>
      </w:r>
      <w:proofErr w:type="spellEnd"/>
      <w:r w:rsidR="006B7DE2">
        <w:rPr>
          <w:noProof w:val="0"/>
        </w:rPr>
        <w:t>.</w:t>
      </w:r>
      <w:r w:rsidRPr="00F23BEE">
        <w:rPr>
          <w:noProof w:val="0"/>
        </w:rPr>
        <w:t xml:space="preserve">” </w:t>
      </w:r>
    </w:p>
  </w:comment>
  <w:comment w:id="635" w:author="Author" w:date="2021-01-21T13:47:00Z" w:initials="A">
    <w:p w14:paraId="14DDFCB2" w14:textId="3A49BB74" w:rsidR="00D02A38" w:rsidRDefault="00D02A38" w:rsidP="00D02A38">
      <w:pPr>
        <w:pStyle w:val="CommentText"/>
      </w:pPr>
      <w:r>
        <w:rPr>
          <w:rStyle w:val="CommentReference"/>
        </w:rPr>
        <w:annotationRef/>
      </w:r>
      <w:r w:rsidRPr="00F23BEE">
        <w:rPr>
          <w:noProof w:val="0"/>
        </w:rPr>
        <w:t>This is somewhat unclear. If you mean that there are not as many zero values in the feature matrix, this should be revised to “fewer zero values</w:t>
      </w:r>
      <w:r w:rsidR="006B7DE2">
        <w:rPr>
          <w:noProof w:val="0"/>
        </w:rPr>
        <w:t>.</w:t>
      </w:r>
      <w:r w:rsidRPr="00F23BEE">
        <w:rPr>
          <w:noProof w:val="0"/>
        </w:rPr>
        <w:t>” Otherwise, please clarify.</w:t>
      </w:r>
    </w:p>
  </w:comment>
  <w:comment w:id="642" w:author="Author" w:date="2021-01-22T15:29:00Z" w:initials="A">
    <w:p w14:paraId="2333EDDE" w14:textId="7C7F576E" w:rsidR="00D02A38" w:rsidRDefault="00D02A38" w:rsidP="00D02A38">
      <w:pPr>
        <w:pStyle w:val="CommentText"/>
      </w:pPr>
      <w:r>
        <w:rPr>
          <w:rStyle w:val="CommentReference"/>
        </w:rPr>
        <w:annotationRef/>
      </w:r>
      <w:r w:rsidRPr="00F23BEE">
        <w:rPr>
          <w:rStyle w:val="CommentReference"/>
          <w:noProof w:val="0"/>
        </w:rPr>
        <w:annotationRef/>
      </w:r>
      <w:r w:rsidRPr="00F23BEE">
        <w:rPr>
          <w:rStyle w:val="CommentReference"/>
          <w:noProof w:val="0"/>
        </w:rPr>
        <w:t>I believe that it would be more logical to revise this to “Rare features do not appear in most documents in the training set” or “A rare feature appears in only one document in the training set</w:t>
      </w:r>
      <w:r w:rsidR="00950DD3">
        <w:rPr>
          <w:rStyle w:val="CommentReference"/>
          <w:noProof w:val="0"/>
        </w:rPr>
        <w:t>,</w:t>
      </w:r>
      <w:r w:rsidRPr="00F23BEE">
        <w:rPr>
          <w:rStyle w:val="CommentReference"/>
          <w:noProof w:val="0"/>
        </w:rPr>
        <w:t>” depending on which better matches your intended meaning.</w:t>
      </w:r>
    </w:p>
  </w:comment>
  <w:comment w:id="652" w:author="Author" w:date="2021-01-21T13:50:00Z" w:initials="A">
    <w:p w14:paraId="1A390FC7" w14:textId="77777777" w:rsidR="00D02A38" w:rsidRDefault="00D02A38" w:rsidP="00D02A38">
      <w:pPr>
        <w:pStyle w:val="CommentText"/>
      </w:pPr>
      <w:r>
        <w:rPr>
          <w:rStyle w:val="CommentReference"/>
        </w:rPr>
        <w:annotationRef/>
      </w:r>
      <w:r w:rsidRPr="00F23BEE">
        <w:rPr>
          <w:noProof w:val="0"/>
        </w:rPr>
        <w:t>This sentence is somewhat unclear, as it is not clear how a document could lack features entirely. Did you mean something such as “Documents that lack the selected features”? If so, please revise accordingly; if not, please clarify.</w:t>
      </w:r>
    </w:p>
  </w:comment>
  <w:comment w:id="671" w:author="Author" w:date="2021-01-21T13:52:00Z" w:initials="A">
    <w:p w14:paraId="1A1F0CA1" w14:textId="77777777" w:rsidR="00D02A38" w:rsidRDefault="00D02A38" w:rsidP="00D02A38">
      <w:pPr>
        <w:pStyle w:val="CommentText"/>
      </w:pPr>
      <w:r>
        <w:rPr>
          <w:rStyle w:val="CommentReference"/>
        </w:rPr>
        <w:annotationRef/>
      </w:r>
      <w:r w:rsidRPr="00F23BEE">
        <w:rPr>
          <w:noProof w:val="0"/>
        </w:rPr>
        <w:t>The phrase “a lot of” is rather informal.</w:t>
      </w:r>
    </w:p>
  </w:comment>
  <w:comment w:id="711" w:author="Author" w:date="2021-01-22T14:21:00Z" w:initials="A">
    <w:p w14:paraId="45EF1D6D" w14:textId="0E69E024" w:rsidR="005F51C2" w:rsidRDefault="005F51C2">
      <w:pPr>
        <w:pStyle w:val="CommentText"/>
      </w:pPr>
      <w:r>
        <w:rPr>
          <w:rStyle w:val="CommentReference"/>
        </w:rPr>
        <w:annotationRef/>
      </w:r>
      <w:r w:rsidRPr="00F23BEE">
        <w:rPr>
          <w:rStyle w:val="CommentReference"/>
          <w:noProof w:val="0"/>
        </w:rPr>
        <w:annotationRef/>
      </w:r>
      <w:r w:rsidRPr="00F23BEE">
        <w:rPr>
          <w:noProof w:val="0"/>
        </w:rPr>
        <w:t xml:space="preserve">It is somewhat unclear which classifier you are referring to here. I recommend clarifying this point, for example, by replacing this with “the </w:t>
      </w:r>
      <w:proofErr w:type="spellStart"/>
      <w:r w:rsidRPr="00F23BEE">
        <w:rPr>
          <w:noProof w:val="0"/>
        </w:rPr>
        <w:t>SVM</w:t>
      </w:r>
      <w:proofErr w:type="spellEnd"/>
      <w:r w:rsidRPr="00F23BEE">
        <w:rPr>
          <w:noProof w:val="0"/>
        </w:rPr>
        <w:t xml:space="preserve"> and ANN classifiers</w:t>
      </w:r>
      <w:r w:rsidR="006B7DE2">
        <w:rPr>
          <w:noProof w:val="0"/>
        </w:rPr>
        <w:t>.</w:t>
      </w:r>
      <w:r w:rsidRPr="00F23BEE">
        <w:rPr>
          <w:noProof w:val="0"/>
        </w:rPr>
        <w:t>”</w:t>
      </w:r>
    </w:p>
  </w:comment>
  <w:comment w:id="693" w:author="Author" w:date="2021-01-22T15:35:00Z" w:initials="A">
    <w:p w14:paraId="02A89B91" w14:textId="3D7C3196" w:rsidR="005F51C2" w:rsidRDefault="005F51C2">
      <w:pPr>
        <w:pStyle w:val="CommentText"/>
      </w:pPr>
      <w:r>
        <w:rPr>
          <w:rStyle w:val="CommentReference"/>
        </w:rPr>
        <w:annotationRef/>
      </w:r>
      <w:r w:rsidRPr="00F23BEE">
        <w:rPr>
          <w:noProof w:val="0"/>
        </w:rPr>
        <w:t xml:space="preserve">While it is not necessary to restate the contents of the figure below, I recommend including a brief mention of </w:t>
      </w:r>
      <w:proofErr w:type="spellStart"/>
      <w:r w:rsidRPr="00F23BEE">
        <w:rPr>
          <w:noProof w:val="0"/>
        </w:rPr>
        <w:t>IGC’s</w:t>
      </w:r>
      <w:proofErr w:type="spellEnd"/>
      <w:r w:rsidRPr="00F23BEE">
        <w:rPr>
          <w:noProof w:val="0"/>
        </w:rPr>
        <w:t xml:space="preserve"> numerical accuracy. For example, “</w:t>
      </w:r>
      <w:proofErr w:type="spellStart"/>
      <w:r w:rsidRPr="00F23BEE">
        <w:rPr>
          <w:noProof w:val="0"/>
        </w:rPr>
        <w:t>IGC</w:t>
      </w:r>
      <w:proofErr w:type="spellEnd"/>
      <w:r w:rsidRPr="00F23BEE">
        <w:rPr>
          <w:noProof w:val="0"/>
        </w:rPr>
        <w:t xml:space="preserve"> achieves an average accuracy of XX% in these conditions.” You mentioned the figure “96% accuracy” in the Abstract, but that has not been mentioned in the main text.</w:t>
      </w:r>
    </w:p>
  </w:comment>
  <w:comment w:id="713" w:author="Author" w:date="2021-01-21T13:55:00Z" w:initials="A">
    <w:p w14:paraId="66734920" w14:textId="5419EE62" w:rsidR="005F51C2" w:rsidRDefault="005F51C2" w:rsidP="004F7005">
      <w:pPr>
        <w:pStyle w:val="CommentText"/>
      </w:pPr>
      <w:r>
        <w:rPr>
          <w:rStyle w:val="CommentReference"/>
        </w:rPr>
        <w:annotationRef/>
      </w:r>
      <w:r w:rsidRPr="00F23BEE">
        <w:rPr>
          <w:noProof w:val="0"/>
        </w:rPr>
        <w:t>As before, please ensure that this revision matches your intent.</w:t>
      </w:r>
    </w:p>
  </w:comment>
  <w:comment w:id="726" w:author="Author" w:date="2021-01-21T20:07:00Z" w:initials="A">
    <w:p w14:paraId="6FC93D1E" w14:textId="3775F535" w:rsidR="005F51C2" w:rsidRPr="00B31952" w:rsidRDefault="005F51C2" w:rsidP="004F7005">
      <w:pPr>
        <w:pStyle w:val="CommentText"/>
      </w:pPr>
      <w:r>
        <w:rPr>
          <w:rStyle w:val="CommentReference"/>
        </w:rPr>
        <w:annotationRef/>
      </w:r>
      <w:r w:rsidRPr="00F23BEE">
        <w:rPr>
          <w:rStyle w:val="CommentReference"/>
          <w:noProof w:val="0"/>
        </w:rPr>
        <w:t xml:space="preserve">This is slightly unclear and potentially illogical. Writing that “the IG value of selected features [is] the maximum value (0.5) on average” suggests that the IG values of these features are </w:t>
      </w:r>
      <w:r w:rsidRPr="00F23BEE">
        <w:rPr>
          <w:rStyle w:val="CommentReference"/>
          <w:i/>
          <w:iCs/>
          <w:noProof w:val="0"/>
        </w:rPr>
        <w:t>always</w:t>
      </w:r>
      <w:r w:rsidRPr="00F23BEE">
        <w:rPr>
          <w:rStyle w:val="CommentReference"/>
          <w:noProof w:val="0"/>
        </w:rPr>
        <w:t xml:space="preserve"> 0.5, as an average can only equal the maximum if all values are equal to the maximum. Please clarify what you meant here.</w:t>
      </w:r>
    </w:p>
  </w:comment>
  <w:comment w:id="730" w:author="Author" w:date="2021-01-21T14:01:00Z" w:initials="A">
    <w:p w14:paraId="163AA8B4" w14:textId="77777777" w:rsidR="005F51C2" w:rsidRDefault="005F51C2" w:rsidP="004F7005">
      <w:pPr>
        <w:pStyle w:val="CommentText"/>
      </w:pPr>
      <w:r>
        <w:rPr>
          <w:rStyle w:val="CommentReference"/>
        </w:rPr>
        <w:annotationRef/>
      </w:r>
      <w:r w:rsidRPr="00F23BEE">
        <w:rPr>
          <w:noProof w:val="0"/>
        </w:rPr>
        <w:t>This was slightly unclear; please ensure that this revision matches your intent.</w:t>
      </w:r>
    </w:p>
  </w:comment>
  <w:comment w:id="751" w:author="Author" w:date="2021-01-22T15:42:00Z" w:initials="A">
    <w:p w14:paraId="3795264F" w14:textId="3CA2FDD5" w:rsidR="005F51C2" w:rsidRPr="00F23BEE" w:rsidRDefault="005F51C2" w:rsidP="00991B10">
      <w:pPr>
        <w:pStyle w:val="CommentText"/>
        <w:rPr>
          <w:noProof w:val="0"/>
        </w:rPr>
      </w:pPr>
      <w:r>
        <w:rPr>
          <w:rStyle w:val="CommentReference"/>
        </w:rPr>
        <w:annotationRef/>
      </w:r>
      <w:r w:rsidRPr="00F23BEE">
        <w:rPr>
          <w:rStyle w:val="CommentReference"/>
          <w:noProof w:val="0"/>
        </w:rPr>
        <w:annotationRef/>
      </w:r>
      <w:r w:rsidRPr="00F23BEE">
        <w:rPr>
          <w:noProof w:val="0"/>
        </w:rPr>
        <w:t>The target journal suggests that a Conclusions section should only be added if the Discussion section is particularly long; thus, I have simply revised this heading to “</w:t>
      </w:r>
      <w:r w:rsidR="00F54392" w:rsidRPr="00F23BEE">
        <w:rPr>
          <w:noProof w:val="0"/>
        </w:rPr>
        <w:t>Discussion</w:t>
      </w:r>
      <w:r w:rsidR="00F54392">
        <w:rPr>
          <w:noProof w:val="0"/>
        </w:rPr>
        <w:t>.</w:t>
      </w:r>
      <w:r w:rsidRPr="00F23BEE">
        <w:rPr>
          <w:noProof w:val="0"/>
        </w:rPr>
        <w:t>”</w:t>
      </w:r>
    </w:p>
    <w:p w14:paraId="3D5ECF13" w14:textId="488FE7AD" w:rsidR="005F51C2" w:rsidRDefault="00A7679E">
      <w:pPr>
        <w:pStyle w:val="CommentText"/>
      </w:pPr>
      <w:r w:rsidRPr="00A7679E">
        <w:t>This section discusses what your results mean and what contribution your paper makes to the field of study.</w:t>
      </w:r>
    </w:p>
  </w:comment>
  <w:comment w:id="778" w:author="Author" w:date="2021-02-18T13:22:00Z" w:initials="A">
    <w:p w14:paraId="60D83944" w14:textId="7BEEF2B1" w:rsidR="00213717" w:rsidRDefault="00213717">
      <w:pPr>
        <w:pStyle w:val="CommentText"/>
      </w:pPr>
      <w:r>
        <w:rPr>
          <w:rStyle w:val="CommentReference"/>
        </w:rPr>
        <w:annotationRef/>
      </w:r>
      <w:r>
        <w:t xml:space="preserve">Please note that </w:t>
      </w:r>
      <w:r w:rsidRPr="00213717">
        <w:t>the SVM and ANN method that are being compared should use the same dataset</w:t>
      </w:r>
      <w:r>
        <w:t>.</w:t>
      </w:r>
      <w:r w:rsidR="00FA5617">
        <w:t xml:space="preserve"> Please consider elaborating on this aspect. </w:t>
      </w:r>
      <w:bookmarkStart w:id="779" w:name="_GoBack"/>
      <w:bookmarkEnd w:id="779"/>
    </w:p>
  </w:comment>
  <w:comment w:id="824" w:author="Author" w:date="2021-01-21T14:08:00Z" w:initials="A">
    <w:p w14:paraId="364BDB8F" w14:textId="30F24CC8" w:rsidR="005F51C2" w:rsidRDefault="005F51C2">
      <w:pPr>
        <w:pStyle w:val="CommentText"/>
      </w:pPr>
      <w:r>
        <w:rPr>
          <w:rStyle w:val="CommentReference"/>
        </w:rPr>
        <w:annotationRef/>
      </w:r>
      <w:r w:rsidRPr="00F23BEE">
        <w:rPr>
          <w:noProof w:val="0"/>
        </w:rPr>
        <w:t>“Finite” is not an appropriate word choice here, as this word only means “not infinite</w:t>
      </w:r>
      <w:r w:rsidR="00950DD3">
        <w:rPr>
          <w:noProof w:val="0"/>
        </w:rPr>
        <w:t>,</w:t>
      </w:r>
      <w:r w:rsidRPr="00F23BEE">
        <w:rPr>
          <w:noProof w:val="0"/>
        </w:rPr>
        <w:t>” and of course using infinitely many groups is not possible.</w:t>
      </w:r>
    </w:p>
  </w:comment>
  <w:comment w:id="821" w:author="Author" w:date="2021-01-22T14:25:00Z" w:initials="A">
    <w:p w14:paraId="02E3D96C" w14:textId="04DF8CF4" w:rsidR="005F51C2" w:rsidRDefault="005F51C2">
      <w:pPr>
        <w:pStyle w:val="CommentText"/>
      </w:pPr>
      <w:r>
        <w:rPr>
          <w:rStyle w:val="CommentReference"/>
        </w:rPr>
        <w:annotationRef/>
      </w:r>
      <w:r w:rsidRPr="00F23BEE">
        <w:rPr>
          <w:noProof w:val="0"/>
        </w:rPr>
        <w:t>Please ensure that this revision matches your intent.</w:t>
      </w:r>
    </w:p>
  </w:comment>
  <w:comment w:id="834" w:author="Author" w:date="2021-01-22T12:27:00Z" w:initials="A">
    <w:p w14:paraId="3A4DE1D0" w14:textId="49413F2B" w:rsidR="005F51C2" w:rsidRDefault="005F51C2">
      <w:pPr>
        <w:pStyle w:val="CommentText"/>
      </w:pPr>
      <w:r>
        <w:rPr>
          <w:rStyle w:val="CommentReference"/>
        </w:rPr>
        <w:annotationRef/>
      </w:r>
      <w:r w:rsidRPr="00F23BEE">
        <w:rPr>
          <w:noProof w:val="0"/>
        </w:rPr>
        <w:t>Please fill out these sections as appropriate, replacing the placeholder text. “Acknowledgments” may be deleted if you have nothing to write in that section.</w:t>
      </w:r>
    </w:p>
  </w:comment>
  <w:comment w:id="846" w:author="Author" w:date="2021-01-22T12:26:00Z" w:initials="A">
    <w:p w14:paraId="65900A1C" w14:textId="1AB770F6" w:rsidR="005F51C2" w:rsidRPr="00F23BEE" w:rsidRDefault="005F51C2">
      <w:pPr>
        <w:pStyle w:val="CommentText"/>
        <w:rPr>
          <w:noProof w:val="0"/>
        </w:rPr>
      </w:pPr>
      <w:r>
        <w:rPr>
          <w:rStyle w:val="CommentReference"/>
        </w:rPr>
        <w:annotationRef/>
      </w:r>
      <w:r w:rsidRPr="00F23BEE">
        <w:rPr>
          <w:noProof w:val="0"/>
        </w:rPr>
        <w:t xml:space="preserve">From the template: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w:t>
      </w:r>
      <w:r w:rsidR="006B2225" w:rsidRPr="00F23BEE">
        <w:rPr>
          <w:noProof w:val="0"/>
        </w:rPr>
        <w:t>results</w:t>
      </w:r>
      <w:r w:rsidRPr="00F23BEE">
        <w:rPr>
          <w:noProof w:val="0"/>
        </w:rPr>
        <w:t>.”</w:t>
      </w:r>
    </w:p>
    <w:p w14:paraId="04C54C27" w14:textId="77777777" w:rsidR="005F51C2" w:rsidRPr="00F23BEE" w:rsidRDefault="005F51C2">
      <w:pPr>
        <w:pStyle w:val="CommentText"/>
        <w:rPr>
          <w:noProof w:val="0"/>
        </w:rPr>
      </w:pPr>
    </w:p>
    <w:p w14:paraId="2FCB6EE7" w14:textId="3B22740B" w:rsidR="005F51C2" w:rsidRDefault="005F51C2">
      <w:pPr>
        <w:pStyle w:val="CommentText"/>
      </w:pPr>
      <w:r w:rsidRPr="00F23BEE">
        <w:rPr>
          <w:noProof w:val="0"/>
        </w:rPr>
        <w:t>Please add text regarding the role of any funders, as detailed above.</w:t>
      </w:r>
    </w:p>
  </w:comment>
  <w:comment w:id="855" w:author="Author" w:date="2021-01-21T23:26:00Z" w:initials="A">
    <w:p w14:paraId="733567D2" w14:textId="78186001" w:rsidR="005F51C2" w:rsidRDefault="005F51C2">
      <w:pPr>
        <w:pStyle w:val="CommentText"/>
      </w:pPr>
      <w:r>
        <w:rPr>
          <w:rStyle w:val="CommentReference"/>
        </w:rPr>
        <w:annotationRef/>
      </w:r>
      <w:r w:rsidRPr="00F23BEE">
        <w:rPr>
          <w:rStyle w:val="CommentReference"/>
          <w:noProof w:val="0"/>
        </w:rPr>
        <w:t>I have not edited this section, as references were excluded from this round of editing.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E35850" w15:done="0"/>
  <w15:commentEx w15:paraId="306EC71F" w15:done="0"/>
  <w15:commentEx w15:paraId="132277F2" w15:done="0"/>
  <w15:commentEx w15:paraId="46A71681" w15:done="0"/>
  <w15:commentEx w15:paraId="2AF10CAD" w15:done="0"/>
  <w15:commentEx w15:paraId="200546B0" w15:done="0"/>
  <w15:commentEx w15:paraId="6172BD9A" w15:done="0"/>
  <w15:commentEx w15:paraId="521CB535" w15:done="0"/>
  <w15:commentEx w15:paraId="2108F9B4" w15:done="0"/>
  <w15:commentEx w15:paraId="04C73DAB" w15:done="0"/>
  <w15:commentEx w15:paraId="7DC323CB" w15:done="0"/>
  <w15:commentEx w15:paraId="605D8F23" w15:done="0"/>
  <w15:commentEx w15:paraId="01B556B5" w15:done="0"/>
  <w15:commentEx w15:paraId="6B569DDA" w15:done="0"/>
  <w15:commentEx w15:paraId="7A01D161" w15:done="0"/>
  <w15:commentEx w15:paraId="349A1222" w15:done="0"/>
  <w15:commentEx w15:paraId="47F090A0" w15:done="0"/>
  <w15:commentEx w15:paraId="39D2B521" w15:done="0"/>
  <w15:commentEx w15:paraId="6F706457" w15:done="0"/>
  <w15:commentEx w15:paraId="201924E7" w15:done="0"/>
  <w15:commentEx w15:paraId="4D46D3D0" w15:done="0"/>
  <w15:commentEx w15:paraId="5D90087C" w15:done="0"/>
  <w15:commentEx w15:paraId="10A856E3" w15:done="0"/>
  <w15:commentEx w15:paraId="68E8D610" w15:done="0"/>
  <w15:commentEx w15:paraId="07CDF159" w15:done="0"/>
  <w15:commentEx w15:paraId="14600C38" w15:done="0"/>
  <w15:commentEx w15:paraId="2796CC17" w15:done="0"/>
  <w15:commentEx w15:paraId="34B896BA" w15:done="0"/>
  <w15:commentEx w15:paraId="137EFB32" w15:done="0"/>
  <w15:commentEx w15:paraId="56CDA20E" w15:done="0"/>
  <w15:commentEx w15:paraId="6F3C20BC" w15:done="0"/>
  <w15:commentEx w15:paraId="53722085" w15:done="0"/>
  <w15:commentEx w15:paraId="7E4A9D39" w15:done="0"/>
  <w15:commentEx w15:paraId="7F782816" w15:done="0"/>
  <w15:commentEx w15:paraId="0206C067" w15:done="0"/>
  <w15:commentEx w15:paraId="4A2C8C62" w15:done="0"/>
  <w15:commentEx w15:paraId="286251BD" w15:done="0"/>
  <w15:commentEx w15:paraId="7E8CDD1F" w15:done="0"/>
  <w15:commentEx w15:paraId="1A295775" w15:done="0"/>
  <w15:commentEx w15:paraId="24D4C081" w15:done="0"/>
  <w15:commentEx w15:paraId="3B7E700C" w15:done="0"/>
  <w15:commentEx w15:paraId="0A6167B9" w15:done="0"/>
  <w15:commentEx w15:paraId="621DFDD7" w15:done="0"/>
  <w15:commentEx w15:paraId="339FFB2C" w15:done="0"/>
  <w15:commentEx w15:paraId="73A4AC9E" w15:done="0"/>
  <w15:commentEx w15:paraId="70B6A57C" w15:done="0"/>
  <w15:commentEx w15:paraId="5D437639" w15:done="0"/>
  <w15:commentEx w15:paraId="371D6F2E" w15:done="0"/>
  <w15:commentEx w15:paraId="78C2A55F" w15:done="0"/>
  <w15:commentEx w15:paraId="6018E082" w15:done="0"/>
  <w15:commentEx w15:paraId="28D2A3FB" w15:done="0"/>
  <w15:commentEx w15:paraId="413A1207" w15:done="0"/>
  <w15:commentEx w15:paraId="1CB0E9EC" w15:done="0"/>
  <w15:commentEx w15:paraId="78B33E03" w15:done="0"/>
  <w15:commentEx w15:paraId="1AD62227" w15:done="0"/>
  <w15:commentEx w15:paraId="23412387" w15:done="0"/>
  <w15:commentEx w15:paraId="7B11E773" w15:done="0"/>
  <w15:commentEx w15:paraId="7E8A55C6" w15:done="0"/>
  <w15:commentEx w15:paraId="12D6F7E8" w15:done="0"/>
  <w15:commentEx w15:paraId="362D61AA" w15:done="0"/>
  <w15:commentEx w15:paraId="6815CC10" w15:done="0"/>
  <w15:commentEx w15:paraId="14DDFCB2" w15:done="0"/>
  <w15:commentEx w15:paraId="2333EDDE" w15:done="0"/>
  <w15:commentEx w15:paraId="1A390FC7" w15:done="0"/>
  <w15:commentEx w15:paraId="1A1F0CA1" w15:done="0"/>
  <w15:commentEx w15:paraId="45EF1D6D" w15:done="0"/>
  <w15:commentEx w15:paraId="02A89B91" w15:done="0"/>
  <w15:commentEx w15:paraId="66734920" w15:done="0"/>
  <w15:commentEx w15:paraId="6FC93D1E" w15:done="0"/>
  <w15:commentEx w15:paraId="163AA8B4" w15:done="0"/>
  <w15:commentEx w15:paraId="3D5ECF13" w15:done="0"/>
  <w15:commentEx w15:paraId="60D83944" w15:done="0"/>
  <w15:commentEx w15:paraId="364BDB8F" w15:done="0"/>
  <w15:commentEx w15:paraId="02E3D96C" w15:done="0"/>
  <w15:commentEx w15:paraId="3A4DE1D0" w15:done="0"/>
  <w15:commentEx w15:paraId="2FCB6EE7" w15:done="0"/>
  <w15:commentEx w15:paraId="733567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E35850" w16cid:durableId="23B567AD"/>
  <w16cid:commentId w16cid:paraId="306EC71F" w16cid:durableId="23B56742"/>
  <w16cid:commentId w16cid:paraId="132277F2" w16cid:durableId="23B54580"/>
  <w16cid:commentId w16cid:paraId="46A71681" w16cid:durableId="23D52E50"/>
  <w16cid:commentId w16cid:paraId="2AF10CAD" w16cid:durableId="23B54B4F"/>
  <w16cid:commentId w16cid:paraId="200546B0" w16cid:durableId="23B56658"/>
  <w16cid:commentId w16cid:paraId="6172BD9A" w16cid:durableId="23B3F886"/>
  <w16cid:commentId w16cid:paraId="521CB535" w16cid:durableId="23B56871"/>
  <w16cid:commentId w16cid:paraId="2108F9B4" w16cid:durableId="23B54B02"/>
  <w16cid:commentId w16cid:paraId="04C73DAB" w16cid:durableId="23D52EBE"/>
  <w16cid:commentId w16cid:paraId="7DC323CB" w16cid:durableId="23B3F99A"/>
  <w16cid:commentId w16cid:paraId="605D8F23" w16cid:durableId="23B568D1"/>
  <w16cid:commentId w16cid:paraId="01B556B5" w16cid:durableId="23B3FA1D"/>
  <w16cid:commentId w16cid:paraId="6B569DDA" w16cid:durableId="23B3FA32"/>
  <w16cid:commentId w16cid:paraId="7A01D161" w16cid:durableId="23B56968"/>
  <w16cid:commentId w16cid:paraId="349A1222" w16cid:durableId="23B4029D"/>
  <w16cid:commentId w16cid:paraId="47F090A0" w16cid:durableId="23B3FB07"/>
  <w16cid:commentId w16cid:paraId="39D2B521" w16cid:durableId="23B3FB5B"/>
  <w16cid:commentId w16cid:paraId="6F706457" w16cid:durableId="23CBDC78"/>
  <w16cid:commentId w16cid:paraId="201924E7" w16cid:durableId="23B409E5"/>
  <w16cid:commentId w16cid:paraId="4D46D3D0" w16cid:durableId="23B3FBED"/>
  <w16cid:commentId w16cid:paraId="5D90087C" w16cid:durableId="23B5691D"/>
  <w16cid:commentId w16cid:paraId="10A856E3" w16cid:durableId="23B3FC32"/>
  <w16cid:commentId w16cid:paraId="68E8D610" w16cid:durableId="23B56C1B"/>
  <w16cid:commentId w16cid:paraId="07CDF159" w16cid:durableId="23B3FCA3"/>
  <w16cid:commentId w16cid:paraId="14600C38" w16cid:durableId="23B45A1B"/>
  <w16cid:commentId w16cid:paraId="2796CC17" w16cid:durableId="23B3FD5D"/>
  <w16cid:commentId w16cid:paraId="34B896BA" w16cid:durableId="23B45ADE"/>
  <w16cid:commentId w16cid:paraId="137EFB32" w16cid:durableId="23B3FDF9"/>
  <w16cid:commentId w16cid:paraId="56CDA20E" w16cid:durableId="23B55B9B"/>
  <w16cid:commentId w16cid:paraId="6F3C20BC" w16cid:durableId="23B45B62"/>
  <w16cid:commentId w16cid:paraId="53722085" w16cid:durableId="23B3FE6D"/>
  <w16cid:commentId w16cid:paraId="7E4A9D39" w16cid:durableId="23B5699A"/>
  <w16cid:commentId w16cid:paraId="7F782816" w16cid:durableId="23B582E9"/>
  <w16cid:commentId w16cid:paraId="0206C067" w16cid:durableId="23B3FF52"/>
  <w16cid:commentId w16cid:paraId="4A2C8C62" w16cid:durableId="23B4069E"/>
  <w16cid:commentId w16cid:paraId="286251BD" w16cid:durableId="23B3FFE2"/>
  <w16cid:commentId w16cid:paraId="7E8CDD1F" w16cid:durableId="23B56B1A"/>
  <w16cid:commentId w16cid:paraId="1A295775" w16cid:durableId="23B40064"/>
  <w16cid:commentId w16cid:paraId="24D4C081" w16cid:durableId="23B588FB"/>
  <w16cid:commentId w16cid:paraId="3B7E700C" w16cid:durableId="23D8E4B9"/>
  <w16cid:commentId w16cid:paraId="0A6167B9" w16cid:durableId="23B40187"/>
  <w16cid:commentId w16cid:paraId="621DFDD7" w16cid:durableId="23B537AF"/>
  <w16cid:commentId w16cid:paraId="339FFB2C" w16cid:durableId="23B5839C"/>
  <w16cid:commentId w16cid:paraId="73A4AC9E" w16cid:durableId="23D52EF3"/>
  <w16cid:commentId w16cid:paraId="70B6A57C" w16cid:durableId="23B5356F"/>
  <w16cid:commentId w16cid:paraId="5D437639" w16cid:durableId="23B401AB"/>
  <w16cid:commentId w16cid:paraId="371D6F2E" w16cid:durableId="23B40276"/>
  <w16cid:commentId w16cid:paraId="78C2A55F" w16cid:durableId="23B402FE"/>
  <w16cid:commentId w16cid:paraId="6018E082" w16cid:durableId="23B56E46"/>
  <w16cid:commentId w16cid:paraId="28D2A3FB" w16cid:durableId="23B4037E"/>
  <w16cid:commentId w16cid:paraId="413A1207" w16cid:durableId="23B45EC1"/>
  <w16cid:commentId w16cid:paraId="1CB0E9EC" w16cid:durableId="23B5398B"/>
  <w16cid:commentId w16cid:paraId="78B33E03" w16cid:durableId="23B547DD"/>
  <w16cid:commentId w16cid:paraId="1AD62227" w16cid:durableId="23B403D7"/>
  <w16cid:commentId w16cid:paraId="23412387" w16cid:durableId="23B54691"/>
  <w16cid:commentId w16cid:paraId="7B11E773" w16cid:durableId="23B54736"/>
  <w16cid:commentId w16cid:paraId="7E8A55C6" w16cid:durableId="23B54712"/>
  <w16cid:commentId w16cid:paraId="12D6F7E8" w16cid:durableId="23D52F36"/>
  <w16cid:commentId w16cid:paraId="362D61AA" w16cid:durableId="23B403F1"/>
  <w16cid:commentId w16cid:paraId="6815CC10" w16cid:durableId="23B407F4"/>
  <w16cid:commentId w16cid:paraId="14DDFCB2" w16cid:durableId="23B4046C"/>
  <w16cid:commentId w16cid:paraId="2333EDDE" w16cid:durableId="23B56DBC"/>
  <w16cid:commentId w16cid:paraId="1A390FC7" w16cid:durableId="23B40535"/>
  <w16cid:commentId w16cid:paraId="1A1F0CA1" w16cid:durableId="23B405A5"/>
  <w16cid:commentId w16cid:paraId="45EF1D6D" w16cid:durableId="23B55DD8"/>
  <w16cid:commentId w16cid:paraId="02A89B91" w16cid:durableId="23B56F24"/>
  <w16cid:commentId w16cid:paraId="66734920" w16cid:durableId="23B4064D"/>
  <w16cid:commentId w16cid:paraId="6FC93D1E" w16cid:durableId="23B45D6D"/>
  <w16cid:commentId w16cid:paraId="163AA8B4" w16cid:durableId="23B407C7"/>
  <w16cid:commentId w16cid:paraId="3D5ECF13" w16cid:durableId="23B570D7"/>
  <w16cid:commentId w16cid:paraId="60D83944" w16cid:durableId="23D8E87B"/>
  <w16cid:commentId w16cid:paraId="364BDB8F" w16cid:durableId="23B40967"/>
  <w16cid:commentId w16cid:paraId="02E3D96C" w16cid:durableId="23B55EC3"/>
  <w16cid:commentId w16cid:paraId="3A4DE1D0" w16cid:durableId="23B5432D"/>
  <w16cid:commentId w16cid:paraId="2FCB6EE7" w16cid:durableId="23B542F0"/>
  <w16cid:commentId w16cid:paraId="733567D2" w16cid:durableId="23B48C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00731" w14:textId="77777777" w:rsidR="00D4019E" w:rsidRDefault="00D4019E" w:rsidP="004A158C">
      <w:pPr>
        <w:spacing w:line="240" w:lineRule="auto"/>
      </w:pPr>
      <w:r>
        <w:separator/>
      </w:r>
    </w:p>
  </w:endnote>
  <w:endnote w:type="continuationSeparator" w:id="0">
    <w:p w14:paraId="7BA9B986" w14:textId="77777777" w:rsidR="00D4019E" w:rsidRDefault="00D4019E" w:rsidP="004A1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9AB8" w14:textId="77777777" w:rsidR="00F23BEE" w:rsidRDefault="00F23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C24C7" w14:textId="77777777" w:rsidR="00F23BEE" w:rsidRPr="00F23BEE" w:rsidRDefault="00F23BEE">
    <w:pPr>
      <w:pStyle w:val="Footer"/>
      <w:rPr>
        <w:noProof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6848" w14:textId="77777777" w:rsidR="005F51C2" w:rsidRPr="00F23BEE" w:rsidRDefault="005F51C2" w:rsidP="009028A7">
    <w:pPr>
      <w:pBdr>
        <w:top w:val="single" w:sz="4" w:space="0" w:color="000000"/>
      </w:pBdr>
      <w:tabs>
        <w:tab w:val="right" w:pos="8844"/>
      </w:tabs>
      <w:adjustRightInd w:val="0"/>
      <w:snapToGrid w:val="0"/>
      <w:spacing w:before="480" w:line="100" w:lineRule="exact"/>
      <w:jc w:val="left"/>
      <w:rPr>
        <w:ins w:id="865" w:author="Author" w:date="2021-01-22T12:38:00Z"/>
        <w:i/>
        <w:noProof w:val="0"/>
        <w:sz w:val="16"/>
        <w:szCs w:val="16"/>
      </w:rPr>
    </w:pPr>
  </w:p>
  <w:p w14:paraId="49045EA8" w14:textId="77777777" w:rsidR="005F51C2" w:rsidRPr="00F23BEE" w:rsidRDefault="005F51C2" w:rsidP="009028A7">
    <w:pPr>
      <w:tabs>
        <w:tab w:val="right" w:pos="10466"/>
      </w:tabs>
      <w:adjustRightInd w:val="0"/>
      <w:snapToGrid w:val="0"/>
      <w:spacing w:line="240" w:lineRule="auto"/>
      <w:rPr>
        <w:ins w:id="866" w:author="Author" w:date="2021-01-22T12:38:00Z"/>
        <w:noProof w:val="0"/>
        <w:sz w:val="16"/>
        <w:szCs w:val="16"/>
      </w:rPr>
    </w:pPr>
    <w:ins w:id="867" w:author="Author" w:date="2021-01-22T12:38:00Z">
      <w:r w:rsidRPr="00F23BEE">
        <w:rPr>
          <w:i/>
          <w:noProof w:val="0"/>
          <w:sz w:val="16"/>
          <w:szCs w:val="16"/>
        </w:rPr>
        <w:t>Appl. Sci.</w:t>
      </w:r>
      <w:r w:rsidRPr="00F23BEE">
        <w:rPr>
          <w:noProof w:val="0"/>
          <w:sz w:val="16"/>
          <w:szCs w:val="16"/>
        </w:rPr>
        <w:t xml:space="preserve"> </w:t>
      </w:r>
      <w:r w:rsidRPr="00F23BEE">
        <w:rPr>
          <w:b/>
          <w:bCs/>
          <w:iCs/>
          <w:noProof w:val="0"/>
          <w:sz w:val="16"/>
          <w:szCs w:val="16"/>
        </w:rPr>
        <w:t>2021</w:t>
      </w:r>
      <w:r w:rsidRPr="00F23BEE">
        <w:rPr>
          <w:bCs/>
          <w:iCs/>
          <w:noProof w:val="0"/>
          <w:sz w:val="16"/>
          <w:szCs w:val="16"/>
        </w:rPr>
        <w:t xml:space="preserve">, </w:t>
      </w:r>
      <w:r w:rsidRPr="00F23BEE">
        <w:rPr>
          <w:bCs/>
          <w:i/>
          <w:iCs/>
          <w:noProof w:val="0"/>
          <w:sz w:val="16"/>
          <w:szCs w:val="16"/>
        </w:rPr>
        <w:t>11</w:t>
      </w:r>
      <w:r w:rsidRPr="00F23BEE">
        <w:rPr>
          <w:bCs/>
          <w:iCs/>
          <w:noProof w:val="0"/>
          <w:sz w:val="16"/>
          <w:szCs w:val="16"/>
        </w:rPr>
        <w:t>, x. https://doi.org/10.3390/xxxxx</w:t>
      </w:r>
      <w:r w:rsidRPr="00F23BEE">
        <w:rPr>
          <w:noProof w:val="0"/>
          <w:sz w:val="16"/>
          <w:szCs w:val="16"/>
        </w:rPr>
        <w:tab/>
        <w:t>www.mdpi.com/journal/applsci</w:t>
      </w:r>
    </w:ins>
  </w:p>
  <w:p w14:paraId="522C640D" w14:textId="77777777" w:rsidR="005F51C2" w:rsidRPr="00F23BEE" w:rsidRDefault="005F51C2">
    <w:pPr>
      <w:pStyle w:val="Footer"/>
      <w:rPr>
        <w:noProof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477FA" w14:textId="77777777" w:rsidR="00D4019E" w:rsidRDefault="00D4019E" w:rsidP="004A158C">
      <w:pPr>
        <w:spacing w:line="240" w:lineRule="auto"/>
      </w:pPr>
      <w:r>
        <w:separator/>
      </w:r>
    </w:p>
  </w:footnote>
  <w:footnote w:type="continuationSeparator" w:id="0">
    <w:p w14:paraId="545CC550" w14:textId="77777777" w:rsidR="00D4019E" w:rsidRDefault="00D4019E" w:rsidP="004A15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E0F1" w14:textId="77777777" w:rsidR="00F23BEE" w:rsidRDefault="00F23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FDC5F" w14:textId="5F01D6FB" w:rsidR="005F51C2" w:rsidRPr="00F23BEE" w:rsidRDefault="005F51C2" w:rsidP="00CD7D68">
    <w:pPr>
      <w:tabs>
        <w:tab w:val="right" w:pos="10466"/>
      </w:tabs>
      <w:adjustRightInd w:val="0"/>
      <w:snapToGrid w:val="0"/>
      <w:spacing w:line="240" w:lineRule="auto"/>
      <w:rPr>
        <w:ins w:id="856" w:author="Author" w:date="2021-01-22T12:32:00Z"/>
        <w:noProof w:val="0"/>
        <w:sz w:val="16"/>
      </w:rPr>
    </w:pPr>
    <w:ins w:id="857" w:author="Author" w:date="2021-01-22T12:32:00Z">
      <w:r w:rsidRPr="00F23BEE">
        <w:rPr>
          <w:i/>
          <w:noProof w:val="0"/>
          <w:sz w:val="16"/>
        </w:rPr>
        <w:t xml:space="preserve">Appl. Sci. </w:t>
      </w:r>
      <w:r w:rsidRPr="00F23BEE">
        <w:rPr>
          <w:b/>
          <w:noProof w:val="0"/>
          <w:sz w:val="16"/>
        </w:rPr>
        <w:t>2021</w:t>
      </w:r>
      <w:r w:rsidRPr="00F23BEE">
        <w:rPr>
          <w:noProof w:val="0"/>
          <w:sz w:val="16"/>
        </w:rPr>
        <w:t xml:space="preserve">, </w:t>
      </w:r>
      <w:r w:rsidRPr="00F23BEE">
        <w:rPr>
          <w:i/>
          <w:noProof w:val="0"/>
          <w:sz w:val="16"/>
        </w:rPr>
        <w:t>11</w:t>
      </w:r>
      <w:r w:rsidRPr="00F23BEE">
        <w:rPr>
          <w:noProof w:val="0"/>
          <w:sz w:val="16"/>
        </w:rPr>
        <w:t>, x FOR PEER REVIEW</w:t>
      </w:r>
      <w:r w:rsidRPr="00F23BEE">
        <w:rPr>
          <w:noProof w:val="0"/>
          <w:sz w:val="16"/>
        </w:rPr>
        <w:tab/>
      </w:r>
      <w:r w:rsidRPr="00F23BEE">
        <w:rPr>
          <w:noProof w:val="0"/>
          <w:sz w:val="16"/>
        </w:rPr>
        <w:fldChar w:fldCharType="begin"/>
      </w:r>
      <w:r w:rsidRPr="00F23BEE">
        <w:rPr>
          <w:noProof w:val="0"/>
          <w:sz w:val="16"/>
        </w:rPr>
        <w:instrText xml:space="preserve"> PAGE   \* MERGEFORMAT </w:instrText>
      </w:r>
      <w:r w:rsidRPr="00F23BEE">
        <w:rPr>
          <w:noProof w:val="0"/>
          <w:sz w:val="16"/>
        </w:rPr>
        <w:fldChar w:fldCharType="separate"/>
      </w:r>
      <w:r w:rsidRPr="00F23BEE">
        <w:rPr>
          <w:noProof w:val="0"/>
          <w:sz w:val="16"/>
        </w:rPr>
        <w:t>2</w:t>
      </w:r>
      <w:r w:rsidRPr="00F23BEE">
        <w:rPr>
          <w:noProof w:val="0"/>
          <w:sz w:val="16"/>
        </w:rPr>
        <w:fldChar w:fldCharType="end"/>
      </w:r>
      <w:r w:rsidRPr="00F23BEE">
        <w:rPr>
          <w:noProof w:val="0"/>
          <w:sz w:val="16"/>
        </w:rPr>
        <w:t xml:space="preserve"> of </w:t>
      </w:r>
      <w:r w:rsidRPr="00F23BEE">
        <w:rPr>
          <w:noProof w:val="0"/>
          <w:sz w:val="16"/>
        </w:rPr>
        <w:fldChar w:fldCharType="begin"/>
      </w:r>
      <w:r w:rsidRPr="00F23BEE">
        <w:rPr>
          <w:noProof w:val="0"/>
          <w:sz w:val="16"/>
        </w:rPr>
        <w:instrText xml:space="preserve"> NUMPAGES   \* MERGEFORMAT </w:instrText>
      </w:r>
      <w:r w:rsidRPr="00F23BEE">
        <w:rPr>
          <w:noProof w:val="0"/>
          <w:sz w:val="16"/>
        </w:rPr>
        <w:fldChar w:fldCharType="separate"/>
      </w:r>
      <w:r w:rsidRPr="00F23BEE">
        <w:rPr>
          <w:noProof w:val="0"/>
          <w:sz w:val="16"/>
        </w:rPr>
        <w:t>5</w:t>
      </w:r>
      <w:r w:rsidRPr="00F23BEE">
        <w:rPr>
          <w:noProof w:val="0"/>
          <w:sz w:val="16"/>
        </w:rPr>
        <w:fldChar w:fldCharType="end"/>
      </w:r>
    </w:ins>
  </w:p>
  <w:p w14:paraId="51616864" w14:textId="77777777" w:rsidR="005F51C2" w:rsidRPr="00F23BEE" w:rsidRDefault="005F51C2" w:rsidP="00E41A3B">
    <w:pPr>
      <w:pBdr>
        <w:bottom w:val="single" w:sz="4" w:space="1" w:color="000000"/>
      </w:pBdr>
      <w:tabs>
        <w:tab w:val="right" w:pos="8844"/>
      </w:tabs>
      <w:adjustRightInd w:val="0"/>
      <w:snapToGrid w:val="0"/>
      <w:spacing w:after="480" w:line="100" w:lineRule="exact"/>
      <w:jc w:val="left"/>
      <w:rPr>
        <w:noProof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5F51C2" w:rsidRPr="00F23BEE" w14:paraId="74EFCF92" w14:textId="77777777" w:rsidTr="004D3603">
      <w:trPr>
        <w:trHeight w:val="686"/>
        <w:ins w:id="858" w:author="Author" w:date="2021-01-21T23:10:00Z"/>
      </w:trPr>
      <w:tc>
        <w:tcPr>
          <w:tcW w:w="3679" w:type="dxa"/>
          <w:shd w:val="clear" w:color="auto" w:fill="auto"/>
          <w:vAlign w:val="center"/>
        </w:tcPr>
        <w:p w14:paraId="7B22E382" w14:textId="5A2E1C09" w:rsidR="005F51C2" w:rsidRPr="00F23BEE" w:rsidRDefault="005F51C2" w:rsidP="004A158C">
          <w:pPr>
            <w:pStyle w:val="Header"/>
            <w:pBdr>
              <w:bottom w:val="none" w:sz="0" w:space="0" w:color="auto"/>
            </w:pBdr>
            <w:jc w:val="left"/>
            <w:rPr>
              <w:ins w:id="859" w:author="Author" w:date="2021-01-21T23:10:00Z"/>
              <w:rFonts w:eastAsia="DengXian"/>
              <w:b/>
              <w:bCs/>
              <w:noProof w:val="0"/>
            </w:rPr>
          </w:pPr>
          <w:ins w:id="860" w:author="Author" w:date="2021-01-21T23:10:00Z">
            <w:r w:rsidRPr="00F23BEE">
              <w:rPr>
                <w:rFonts w:eastAsia="DengXian"/>
                <w:b/>
                <w:bCs/>
              </w:rPr>
              <w:drawing>
                <wp:inline distT="0" distB="0" distL="0" distR="0" wp14:anchorId="0855F05E" wp14:editId="6CF6FBFD">
                  <wp:extent cx="1752600" cy="426720"/>
                  <wp:effectExtent l="0" t="0" r="0" b="0"/>
                  <wp:docPr id="22" name="Picture 22"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26720"/>
                          </a:xfrm>
                          <a:prstGeom prst="rect">
                            <a:avLst/>
                          </a:prstGeom>
                          <a:noFill/>
                          <a:ln>
                            <a:noFill/>
                          </a:ln>
                        </pic:spPr>
                      </pic:pic>
                    </a:graphicData>
                  </a:graphic>
                </wp:inline>
              </w:drawing>
            </w:r>
          </w:ins>
        </w:p>
      </w:tc>
      <w:tc>
        <w:tcPr>
          <w:tcW w:w="4535" w:type="dxa"/>
          <w:shd w:val="clear" w:color="auto" w:fill="auto"/>
          <w:vAlign w:val="center"/>
        </w:tcPr>
        <w:p w14:paraId="047EFBCD" w14:textId="77777777" w:rsidR="005F51C2" w:rsidRPr="00F23BEE" w:rsidRDefault="005F51C2" w:rsidP="004A158C">
          <w:pPr>
            <w:pStyle w:val="Header"/>
            <w:pBdr>
              <w:bottom w:val="none" w:sz="0" w:space="0" w:color="auto"/>
            </w:pBdr>
            <w:rPr>
              <w:ins w:id="861" w:author="Author" w:date="2021-01-21T23:10:00Z"/>
              <w:rFonts w:eastAsia="DengXian"/>
              <w:b/>
              <w:bCs/>
              <w:noProof w:val="0"/>
            </w:rPr>
          </w:pPr>
        </w:p>
      </w:tc>
      <w:tc>
        <w:tcPr>
          <w:tcW w:w="2273" w:type="dxa"/>
          <w:shd w:val="clear" w:color="auto" w:fill="auto"/>
          <w:vAlign w:val="center"/>
        </w:tcPr>
        <w:p w14:paraId="168E8778" w14:textId="674A59E0" w:rsidR="005F51C2" w:rsidRPr="00F23BEE" w:rsidRDefault="005F51C2" w:rsidP="004A158C">
          <w:pPr>
            <w:pStyle w:val="Header"/>
            <w:pBdr>
              <w:bottom w:val="none" w:sz="0" w:space="0" w:color="auto"/>
            </w:pBdr>
            <w:jc w:val="right"/>
            <w:rPr>
              <w:ins w:id="862" w:author="Author" w:date="2021-01-21T23:10:00Z"/>
              <w:rFonts w:eastAsia="DengXian"/>
              <w:b/>
              <w:bCs/>
              <w:noProof w:val="0"/>
            </w:rPr>
          </w:pPr>
          <w:ins w:id="863" w:author="Author" w:date="2021-01-21T23:10:00Z">
            <w:r w:rsidRPr="00F23BEE">
              <w:rPr>
                <w:rFonts w:eastAsia="DengXian"/>
                <w:b/>
                <w:bCs/>
              </w:rPr>
              <w:drawing>
                <wp:inline distT="0" distB="0" distL="0" distR="0" wp14:anchorId="63F2F80C" wp14:editId="45FF1EB8">
                  <wp:extent cx="541020" cy="3581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ins>
        </w:p>
      </w:tc>
    </w:tr>
  </w:tbl>
  <w:p w14:paraId="2EFB1119" w14:textId="77777777" w:rsidR="005F51C2" w:rsidRPr="00F23BEE" w:rsidRDefault="005F51C2" w:rsidP="004A158C">
    <w:pPr>
      <w:pBdr>
        <w:bottom w:val="single" w:sz="4" w:space="1" w:color="000000"/>
      </w:pBdr>
      <w:adjustRightInd w:val="0"/>
      <w:snapToGrid w:val="0"/>
      <w:spacing w:line="100" w:lineRule="exact"/>
      <w:jc w:val="left"/>
      <w:rPr>
        <w:ins w:id="864" w:author="Author" w:date="2021-01-21T23:10:00Z"/>
        <w:noProof w:val="0"/>
      </w:rPr>
    </w:pPr>
  </w:p>
  <w:p w14:paraId="06EF7812" w14:textId="77777777" w:rsidR="005F51C2" w:rsidRPr="00F23BEE" w:rsidRDefault="005F51C2">
    <w:pPr>
      <w:pStyle w:val="Header"/>
      <w:rPr>
        <w:noProof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F26"/>
    <w:multiLevelType w:val="hybridMultilevel"/>
    <w:tmpl w:val="976EE8E6"/>
    <w:lvl w:ilvl="0" w:tplc="6E3C6938">
      <w:start w:val="1"/>
      <w:numFmt w:val="decimal"/>
      <w:pStyle w:val="Heading1"/>
      <w:lvlText w:val="%1."/>
      <w:lvlJc w:val="left"/>
      <w:pPr>
        <w:ind w:left="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1" w:tplc="FCFCFB82">
      <w:start w:val="1"/>
      <w:numFmt w:val="lowerLetter"/>
      <w:lvlText w:val="%2"/>
      <w:lvlJc w:val="left"/>
      <w:pPr>
        <w:ind w:left="108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2" w:tplc="4D5E9568">
      <w:start w:val="1"/>
      <w:numFmt w:val="lowerRoman"/>
      <w:lvlText w:val="%3"/>
      <w:lvlJc w:val="left"/>
      <w:pPr>
        <w:ind w:left="180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3" w:tplc="2D94F238">
      <w:start w:val="1"/>
      <w:numFmt w:val="decimal"/>
      <w:lvlText w:val="%4"/>
      <w:lvlJc w:val="left"/>
      <w:pPr>
        <w:ind w:left="252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4" w:tplc="E9BC7B68">
      <w:start w:val="1"/>
      <w:numFmt w:val="lowerLetter"/>
      <w:lvlText w:val="%5"/>
      <w:lvlJc w:val="left"/>
      <w:pPr>
        <w:ind w:left="324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5" w:tplc="CF3A6014">
      <w:start w:val="1"/>
      <w:numFmt w:val="lowerRoman"/>
      <w:lvlText w:val="%6"/>
      <w:lvlJc w:val="left"/>
      <w:pPr>
        <w:ind w:left="396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6" w:tplc="710673AE">
      <w:start w:val="1"/>
      <w:numFmt w:val="decimal"/>
      <w:lvlText w:val="%7"/>
      <w:lvlJc w:val="left"/>
      <w:pPr>
        <w:ind w:left="468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7" w:tplc="74F8D648">
      <w:start w:val="1"/>
      <w:numFmt w:val="lowerLetter"/>
      <w:lvlText w:val="%8"/>
      <w:lvlJc w:val="left"/>
      <w:pPr>
        <w:ind w:left="540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lvl w:ilvl="8" w:tplc="34983156">
      <w:start w:val="1"/>
      <w:numFmt w:val="lowerRoman"/>
      <w:lvlText w:val="%9"/>
      <w:lvlJc w:val="left"/>
      <w:pPr>
        <w:ind w:left="6120"/>
      </w:pPr>
      <w:rPr>
        <w:rFonts w:ascii="Times New Roman" w:eastAsia="Times New Roman" w:hAnsi="Times New Roman" w:cs="Times New Roman"/>
        <w:b/>
        <w:bCs/>
        <w:i w:val="0"/>
        <w:strike w:val="0"/>
        <w:dstrike w:val="0"/>
        <w:color w:val="2C2A28"/>
        <w:sz w:val="24"/>
        <w:szCs w:val="24"/>
        <w:u w:val="none" w:color="000000"/>
        <w:bdr w:val="none" w:sz="0" w:space="0" w:color="auto"/>
        <w:shd w:val="clear" w:color="auto" w:fill="auto"/>
        <w:vertAlign w:val="baseline"/>
      </w:rPr>
    </w:lvl>
  </w:abstractNum>
  <w:abstractNum w:abstractNumId="1" w15:restartNumberingAfterBreak="0">
    <w:nsid w:val="079227C2"/>
    <w:multiLevelType w:val="hybridMultilevel"/>
    <w:tmpl w:val="A868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36605"/>
    <w:multiLevelType w:val="hybridMultilevel"/>
    <w:tmpl w:val="533C89B8"/>
    <w:lvl w:ilvl="0" w:tplc="EADC7D54">
      <w:start w:val="1"/>
      <w:numFmt w:val="decimal"/>
      <w:lvlText w:val="[%1]"/>
      <w:lvlJc w:val="left"/>
      <w:pPr>
        <w:ind w:left="36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8AE28A54">
      <w:start w:val="1"/>
      <w:numFmt w:val="lowerLetter"/>
      <w:lvlText w:val="%2"/>
      <w:lvlJc w:val="left"/>
      <w:pPr>
        <w:ind w:left="110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4B403D2C">
      <w:start w:val="1"/>
      <w:numFmt w:val="lowerRoman"/>
      <w:lvlText w:val="%3"/>
      <w:lvlJc w:val="left"/>
      <w:pPr>
        <w:ind w:left="182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4E64EA8C">
      <w:start w:val="1"/>
      <w:numFmt w:val="decimal"/>
      <w:lvlText w:val="%4"/>
      <w:lvlJc w:val="left"/>
      <w:pPr>
        <w:ind w:left="254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C5529104">
      <w:start w:val="1"/>
      <w:numFmt w:val="lowerLetter"/>
      <w:lvlText w:val="%5"/>
      <w:lvlJc w:val="left"/>
      <w:pPr>
        <w:ind w:left="326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D76E196C">
      <w:start w:val="1"/>
      <w:numFmt w:val="lowerRoman"/>
      <w:lvlText w:val="%6"/>
      <w:lvlJc w:val="left"/>
      <w:pPr>
        <w:ind w:left="398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A01E3F40">
      <w:start w:val="1"/>
      <w:numFmt w:val="decimal"/>
      <w:lvlText w:val="%7"/>
      <w:lvlJc w:val="left"/>
      <w:pPr>
        <w:ind w:left="470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C81436F4">
      <w:start w:val="1"/>
      <w:numFmt w:val="lowerLetter"/>
      <w:lvlText w:val="%8"/>
      <w:lvlJc w:val="left"/>
      <w:pPr>
        <w:ind w:left="542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8B140B9A">
      <w:start w:val="1"/>
      <w:numFmt w:val="lowerRoman"/>
      <w:lvlText w:val="%9"/>
      <w:lvlJc w:val="left"/>
      <w:pPr>
        <w:ind w:left="6148"/>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3" w15:restartNumberingAfterBreak="0">
    <w:nsid w:val="12CF313A"/>
    <w:multiLevelType w:val="hybridMultilevel"/>
    <w:tmpl w:val="7884BEA8"/>
    <w:lvl w:ilvl="0" w:tplc="E586FD92">
      <w:start w:val="4"/>
      <w:numFmt w:val="decimal"/>
      <w:lvlText w:val="(%1)"/>
      <w:lvlJc w:val="left"/>
      <w:pPr>
        <w:ind w:left="100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6B366F6E">
      <w:start w:val="1"/>
      <w:numFmt w:val="lowerLetter"/>
      <w:lvlText w:val="%2"/>
      <w:lvlJc w:val="left"/>
      <w:pPr>
        <w:ind w:left="13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4602342C">
      <w:start w:val="1"/>
      <w:numFmt w:val="lowerRoman"/>
      <w:lvlText w:val="%3"/>
      <w:lvlJc w:val="left"/>
      <w:pPr>
        <w:ind w:left="20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DA44029E">
      <w:start w:val="1"/>
      <w:numFmt w:val="decimal"/>
      <w:lvlText w:val="%4"/>
      <w:lvlJc w:val="left"/>
      <w:pPr>
        <w:ind w:left="27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DBE815AC">
      <w:start w:val="1"/>
      <w:numFmt w:val="lowerLetter"/>
      <w:lvlText w:val="%5"/>
      <w:lvlJc w:val="left"/>
      <w:pPr>
        <w:ind w:left="347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AD6A4FE2">
      <w:start w:val="1"/>
      <w:numFmt w:val="lowerRoman"/>
      <w:lvlText w:val="%6"/>
      <w:lvlJc w:val="left"/>
      <w:pPr>
        <w:ind w:left="419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1D8E16C8">
      <w:start w:val="1"/>
      <w:numFmt w:val="decimal"/>
      <w:lvlText w:val="%7"/>
      <w:lvlJc w:val="left"/>
      <w:pPr>
        <w:ind w:left="49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7F30DDA0">
      <w:start w:val="1"/>
      <w:numFmt w:val="lowerLetter"/>
      <w:lvlText w:val="%8"/>
      <w:lvlJc w:val="left"/>
      <w:pPr>
        <w:ind w:left="56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00CCD9B0">
      <w:start w:val="1"/>
      <w:numFmt w:val="lowerRoman"/>
      <w:lvlText w:val="%9"/>
      <w:lvlJc w:val="left"/>
      <w:pPr>
        <w:ind w:left="63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4" w15:restartNumberingAfterBreak="0">
    <w:nsid w:val="17E27272"/>
    <w:multiLevelType w:val="hybridMultilevel"/>
    <w:tmpl w:val="86AAAED4"/>
    <w:lvl w:ilvl="0" w:tplc="785CD47C">
      <w:start w:val="6"/>
      <w:numFmt w:val="decimal"/>
      <w:lvlText w:val="(%1)"/>
      <w:lvlJc w:val="left"/>
      <w:pPr>
        <w:ind w:left="966"/>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43627A94">
      <w:start w:val="1"/>
      <w:numFmt w:val="lowerLetter"/>
      <w:lvlText w:val="%2"/>
      <w:lvlJc w:val="left"/>
      <w:pPr>
        <w:ind w:left="13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14D0ACE0">
      <w:start w:val="1"/>
      <w:numFmt w:val="lowerRoman"/>
      <w:lvlText w:val="%3"/>
      <w:lvlJc w:val="left"/>
      <w:pPr>
        <w:ind w:left="20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BABAFB06">
      <w:start w:val="1"/>
      <w:numFmt w:val="decimal"/>
      <w:lvlText w:val="%4"/>
      <w:lvlJc w:val="left"/>
      <w:pPr>
        <w:ind w:left="27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998C22A4">
      <w:start w:val="1"/>
      <w:numFmt w:val="lowerLetter"/>
      <w:lvlText w:val="%5"/>
      <w:lvlJc w:val="left"/>
      <w:pPr>
        <w:ind w:left="351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7A8E038E">
      <w:start w:val="1"/>
      <w:numFmt w:val="lowerRoman"/>
      <w:lvlText w:val="%6"/>
      <w:lvlJc w:val="left"/>
      <w:pPr>
        <w:ind w:left="423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BB48448A">
      <w:start w:val="1"/>
      <w:numFmt w:val="decimal"/>
      <w:lvlText w:val="%7"/>
      <w:lvlJc w:val="left"/>
      <w:pPr>
        <w:ind w:left="49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F0A47FDA">
      <w:start w:val="1"/>
      <w:numFmt w:val="lowerLetter"/>
      <w:lvlText w:val="%8"/>
      <w:lvlJc w:val="left"/>
      <w:pPr>
        <w:ind w:left="56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75F47C7C">
      <w:start w:val="1"/>
      <w:numFmt w:val="lowerRoman"/>
      <w:lvlText w:val="%9"/>
      <w:lvlJc w:val="left"/>
      <w:pPr>
        <w:ind w:left="63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3F0B4D82"/>
    <w:multiLevelType w:val="hybridMultilevel"/>
    <w:tmpl w:val="7BC811A6"/>
    <w:lvl w:ilvl="0" w:tplc="4E686930">
      <w:start w:val="1"/>
      <w:numFmt w:val="decimal"/>
      <w:lvlText w:val="(%1)"/>
      <w:lvlJc w:val="left"/>
      <w:pPr>
        <w:ind w:left="226"/>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B74C5732">
      <w:start w:val="1"/>
      <w:numFmt w:val="lowerLetter"/>
      <w:lvlText w:val="%2"/>
      <w:lvlJc w:val="left"/>
      <w:pPr>
        <w:ind w:left="13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AEC2E7A2">
      <w:start w:val="1"/>
      <w:numFmt w:val="lowerRoman"/>
      <w:lvlText w:val="%3"/>
      <w:lvlJc w:val="left"/>
      <w:pPr>
        <w:ind w:left="20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E7344576">
      <w:start w:val="1"/>
      <w:numFmt w:val="decimal"/>
      <w:lvlText w:val="%4"/>
      <w:lvlJc w:val="left"/>
      <w:pPr>
        <w:ind w:left="27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23225212">
      <w:start w:val="1"/>
      <w:numFmt w:val="lowerLetter"/>
      <w:lvlText w:val="%5"/>
      <w:lvlJc w:val="left"/>
      <w:pPr>
        <w:ind w:left="347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F878D626">
      <w:start w:val="1"/>
      <w:numFmt w:val="lowerRoman"/>
      <w:lvlText w:val="%6"/>
      <w:lvlJc w:val="left"/>
      <w:pPr>
        <w:ind w:left="419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0658D72A">
      <w:start w:val="1"/>
      <w:numFmt w:val="decimal"/>
      <w:lvlText w:val="%7"/>
      <w:lvlJc w:val="left"/>
      <w:pPr>
        <w:ind w:left="491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E2C0707E">
      <w:start w:val="1"/>
      <w:numFmt w:val="lowerLetter"/>
      <w:lvlText w:val="%8"/>
      <w:lvlJc w:val="left"/>
      <w:pPr>
        <w:ind w:left="563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1A0CC278">
      <w:start w:val="1"/>
      <w:numFmt w:val="lowerRoman"/>
      <w:lvlText w:val="%9"/>
      <w:lvlJc w:val="left"/>
      <w:pPr>
        <w:ind w:left="6352"/>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abstractNum w:abstractNumId="12"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4" w15:restartNumberingAfterBreak="0">
    <w:nsid w:val="798834A2"/>
    <w:multiLevelType w:val="hybridMultilevel"/>
    <w:tmpl w:val="E92E3858"/>
    <w:lvl w:ilvl="0" w:tplc="D57EF038">
      <w:start w:val="1"/>
      <w:numFmt w:val="decimal"/>
      <w:lvlText w:val="(%1)"/>
      <w:lvlJc w:val="left"/>
      <w:pPr>
        <w:ind w:left="605"/>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1" w:tplc="3566E89C">
      <w:start w:val="1"/>
      <w:numFmt w:val="lowerLetter"/>
      <w:lvlText w:val="%2"/>
      <w:lvlJc w:val="left"/>
      <w:pPr>
        <w:ind w:left="13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2" w:tplc="57C47834">
      <w:start w:val="1"/>
      <w:numFmt w:val="lowerRoman"/>
      <w:lvlText w:val="%3"/>
      <w:lvlJc w:val="left"/>
      <w:pPr>
        <w:ind w:left="20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3" w:tplc="02EEDF34">
      <w:start w:val="1"/>
      <w:numFmt w:val="decimal"/>
      <w:lvlText w:val="%4"/>
      <w:lvlJc w:val="left"/>
      <w:pPr>
        <w:ind w:left="27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4" w:tplc="5FD600B2">
      <w:start w:val="1"/>
      <w:numFmt w:val="lowerLetter"/>
      <w:lvlText w:val="%5"/>
      <w:lvlJc w:val="left"/>
      <w:pPr>
        <w:ind w:left="351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5" w:tplc="E456639E">
      <w:start w:val="1"/>
      <w:numFmt w:val="lowerRoman"/>
      <w:lvlText w:val="%6"/>
      <w:lvlJc w:val="left"/>
      <w:pPr>
        <w:ind w:left="423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6" w:tplc="1FB6D3E0">
      <w:start w:val="1"/>
      <w:numFmt w:val="decimal"/>
      <w:lvlText w:val="%7"/>
      <w:lvlJc w:val="left"/>
      <w:pPr>
        <w:ind w:left="495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7" w:tplc="BF746576">
      <w:start w:val="1"/>
      <w:numFmt w:val="lowerLetter"/>
      <w:lvlText w:val="%8"/>
      <w:lvlJc w:val="left"/>
      <w:pPr>
        <w:ind w:left="567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lvl w:ilvl="8" w:tplc="BEC62FF4">
      <w:start w:val="1"/>
      <w:numFmt w:val="lowerRoman"/>
      <w:lvlText w:val="%9"/>
      <w:lvlJc w:val="left"/>
      <w:pPr>
        <w:ind w:left="6394"/>
      </w:pPr>
      <w:rPr>
        <w:rFonts w:ascii="Times New Roman" w:eastAsia="Times New Roman" w:hAnsi="Times New Roman" w:cs="Times New Roman"/>
        <w:b w:val="0"/>
        <w:i w:val="0"/>
        <w:strike w:val="0"/>
        <w:dstrike w:val="0"/>
        <w:color w:val="2C2A28"/>
        <w:sz w:val="18"/>
        <w:szCs w:val="18"/>
        <w:u w:val="none" w:color="000000"/>
        <w:bdr w:val="none" w:sz="0" w:space="0" w:color="auto"/>
        <w:shd w:val="clear" w:color="auto" w:fill="auto"/>
        <w:vertAlign w:val="baseline"/>
      </w:rPr>
    </w:lvl>
  </w:abstractNum>
  <w:num w:numId="1">
    <w:abstractNumId w:val="2"/>
  </w:num>
  <w:num w:numId="2">
    <w:abstractNumId w:val="11"/>
  </w:num>
  <w:num w:numId="3">
    <w:abstractNumId w:val="3"/>
  </w:num>
  <w:num w:numId="4">
    <w:abstractNumId w:val="14"/>
  </w:num>
  <w:num w:numId="5">
    <w:abstractNumId w:val="4"/>
  </w:num>
  <w:num w:numId="6">
    <w:abstractNumId w:val="0"/>
  </w:num>
  <w:num w:numId="7">
    <w:abstractNumId w:val="1"/>
  </w:num>
  <w:num w:numId="8">
    <w:abstractNumId w:val="8"/>
  </w:num>
  <w:num w:numId="9">
    <w:abstractNumId w:val="10"/>
  </w:num>
  <w:num w:numId="10">
    <w:abstractNumId w:val="7"/>
  </w:num>
  <w:num w:numId="11">
    <w:abstractNumId w:val="9"/>
  </w:num>
  <w:num w:numId="12">
    <w:abstractNumId w:val="12"/>
  </w:num>
  <w:num w:numId="13">
    <w:abstractNumId w:val="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en-GB" w:vendorID="64" w:dllVersion="0" w:nlCheck="1" w:checkStyle="0"/>
  <w:proofState w:spelling="clean"/>
  <w:attachedTemplate r:id="rId1"/>
  <w:linkStyles/>
  <w:trackRevisions/>
  <w:defaultTabStop w:val="720"/>
  <w:drawingGridHorizontalSpacing w:val="10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285"/>
    <w:rsid w:val="00016007"/>
    <w:rsid w:val="00036368"/>
    <w:rsid w:val="00062B85"/>
    <w:rsid w:val="00077E1F"/>
    <w:rsid w:val="000D2EEA"/>
    <w:rsid w:val="000E074D"/>
    <w:rsid w:val="0010539D"/>
    <w:rsid w:val="0011783C"/>
    <w:rsid w:val="00133DDE"/>
    <w:rsid w:val="00150427"/>
    <w:rsid w:val="00150FED"/>
    <w:rsid w:val="00157E81"/>
    <w:rsid w:val="00167F01"/>
    <w:rsid w:val="00171AA7"/>
    <w:rsid w:val="00175050"/>
    <w:rsid w:val="001779D8"/>
    <w:rsid w:val="00194173"/>
    <w:rsid w:val="001B5644"/>
    <w:rsid w:val="001D0AD6"/>
    <w:rsid w:val="001E68D4"/>
    <w:rsid w:val="001E6D75"/>
    <w:rsid w:val="002066B9"/>
    <w:rsid w:val="002131EC"/>
    <w:rsid w:val="00213717"/>
    <w:rsid w:val="002503F4"/>
    <w:rsid w:val="00271BEE"/>
    <w:rsid w:val="002A426C"/>
    <w:rsid w:val="002B1D9C"/>
    <w:rsid w:val="00320491"/>
    <w:rsid w:val="0038499B"/>
    <w:rsid w:val="003924A1"/>
    <w:rsid w:val="004079F4"/>
    <w:rsid w:val="00407F63"/>
    <w:rsid w:val="0041519B"/>
    <w:rsid w:val="0042473C"/>
    <w:rsid w:val="00427066"/>
    <w:rsid w:val="00447059"/>
    <w:rsid w:val="004A158C"/>
    <w:rsid w:val="004B4589"/>
    <w:rsid w:val="004C016C"/>
    <w:rsid w:val="004C5D82"/>
    <w:rsid w:val="004D1F2A"/>
    <w:rsid w:val="004D3603"/>
    <w:rsid w:val="004E260C"/>
    <w:rsid w:val="004E41B7"/>
    <w:rsid w:val="004F0E3F"/>
    <w:rsid w:val="004F2134"/>
    <w:rsid w:val="004F56E8"/>
    <w:rsid w:val="004F7005"/>
    <w:rsid w:val="00516B6D"/>
    <w:rsid w:val="005405EC"/>
    <w:rsid w:val="00562A64"/>
    <w:rsid w:val="00563921"/>
    <w:rsid w:val="00577FF7"/>
    <w:rsid w:val="005C1C5E"/>
    <w:rsid w:val="005C41A4"/>
    <w:rsid w:val="005C537E"/>
    <w:rsid w:val="005D049E"/>
    <w:rsid w:val="005D3F5B"/>
    <w:rsid w:val="005E6D3F"/>
    <w:rsid w:val="005F51C2"/>
    <w:rsid w:val="00621FC5"/>
    <w:rsid w:val="00645ED2"/>
    <w:rsid w:val="00651421"/>
    <w:rsid w:val="006554F6"/>
    <w:rsid w:val="006812BD"/>
    <w:rsid w:val="006927D9"/>
    <w:rsid w:val="006B2225"/>
    <w:rsid w:val="006B30D3"/>
    <w:rsid w:val="006B3709"/>
    <w:rsid w:val="006B7DE2"/>
    <w:rsid w:val="006C16E0"/>
    <w:rsid w:val="006C2A5B"/>
    <w:rsid w:val="006E161B"/>
    <w:rsid w:val="006E5979"/>
    <w:rsid w:val="00723454"/>
    <w:rsid w:val="00750129"/>
    <w:rsid w:val="0076240A"/>
    <w:rsid w:val="007737A0"/>
    <w:rsid w:val="00773CB2"/>
    <w:rsid w:val="007E0AF8"/>
    <w:rsid w:val="007F5F57"/>
    <w:rsid w:val="008055F5"/>
    <w:rsid w:val="008126F7"/>
    <w:rsid w:val="00827208"/>
    <w:rsid w:val="0083113F"/>
    <w:rsid w:val="00834D36"/>
    <w:rsid w:val="00844515"/>
    <w:rsid w:val="00847409"/>
    <w:rsid w:val="008514A3"/>
    <w:rsid w:val="0086430A"/>
    <w:rsid w:val="00883C28"/>
    <w:rsid w:val="008D04A1"/>
    <w:rsid w:val="008F047D"/>
    <w:rsid w:val="008F30B4"/>
    <w:rsid w:val="009028A7"/>
    <w:rsid w:val="00911F1C"/>
    <w:rsid w:val="009371F5"/>
    <w:rsid w:val="00950DD3"/>
    <w:rsid w:val="009601AE"/>
    <w:rsid w:val="0098023A"/>
    <w:rsid w:val="00986F17"/>
    <w:rsid w:val="00991B10"/>
    <w:rsid w:val="009C6127"/>
    <w:rsid w:val="009D4206"/>
    <w:rsid w:val="00A44C34"/>
    <w:rsid w:val="00A537F2"/>
    <w:rsid w:val="00A7679E"/>
    <w:rsid w:val="00A93DBE"/>
    <w:rsid w:val="00AA6C1F"/>
    <w:rsid w:val="00AD6E12"/>
    <w:rsid w:val="00AE4699"/>
    <w:rsid w:val="00B17FB6"/>
    <w:rsid w:val="00B2740E"/>
    <w:rsid w:val="00B30398"/>
    <w:rsid w:val="00B31952"/>
    <w:rsid w:val="00B36D91"/>
    <w:rsid w:val="00B46ABD"/>
    <w:rsid w:val="00B96DCC"/>
    <w:rsid w:val="00BA6703"/>
    <w:rsid w:val="00BB5E0D"/>
    <w:rsid w:val="00BD1F31"/>
    <w:rsid w:val="00BE4676"/>
    <w:rsid w:val="00BE48B7"/>
    <w:rsid w:val="00C33652"/>
    <w:rsid w:val="00C34205"/>
    <w:rsid w:val="00C840C8"/>
    <w:rsid w:val="00C84330"/>
    <w:rsid w:val="00C85138"/>
    <w:rsid w:val="00C91EA0"/>
    <w:rsid w:val="00C92A79"/>
    <w:rsid w:val="00CA5A7F"/>
    <w:rsid w:val="00CA5DE7"/>
    <w:rsid w:val="00CD0766"/>
    <w:rsid w:val="00CD7D68"/>
    <w:rsid w:val="00CE39DB"/>
    <w:rsid w:val="00D02A38"/>
    <w:rsid w:val="00D22043"/>
    <w:rsid w:val="00D3300E"/>
    <w:rsid w:val="00D4019E"/>
    <w:rsid w:val="00D434C5"/>
    <w:rsid w:val="00DA59D2"/>
    <w:rsid w:val="00DB5D04"/>
    <w:rsid w:val="00DB79DB"/>
    <w:rsid w:val="00E305AA"/>
    <w:rsid w:val="00E41A3B"/>
    <w:rsid w:val="00E76708"/>
    <w:rsid w:val="00EA5506"/>
    <w:rsid w:val="00EB2FD8"/>
    <w:rsid w:val="00ED075B"/>
    <w:rsid w:val="00ED4794"/>
    <w:rsid w:val="00F23BEE"/>
    <w:rsid w:val="00F3216B"/>
    <w:rsid w:val="00F4140A"/>
    <w:rsid w:val="00F54392"/>
    <w:rsid w:val="00F628B1"/>
    <w:rsid w:val="00F72512"/>
    <w:rsid w:val="00F91AC4"/>
    <w:rsid w:val="00F93137"/>
    <w:rsid w:val="00FA5617"/>
    <w:rsid w:val="00FA7285"/>
    <w:rsid w:val="00FC4CEB"/>
    <w:rsid w:val="00FD684B"/>
    <w:rsid w:val="00FE539B"/>
    <w:rsid w:val="00FF576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D04E"/>
  <w15:docId w15:val="{20EF1DC2-3ECC-4F62-8C5A-3F2651B1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603"/>
    <w:pPr>
      <w:spacing w:after="0" w:line="260" w:lineRule="atLeast"/>
      <w:jc w:val="both"/>
    </w:pPr>
    <w:rPr>
      <w:rFonts w:ascii="Palatino Linotype" w:eastAsia="SimSun" w:hAnsi="Palatino Linotype" w:cs="Times New Roman"/>
      <w:noProof/>
      <w:color w:val="000000"/>
      <w:sz w:val="20"/>
      <w:szCs w:val="20"/>
      <w:lang w:eastAsia="zh-CN"/>
    </w:rPr>
  </w:style>
  <w:style w:type="paragraph" w:styleId="Heading1">
    <w:name w:val="heading 1"/>
    <w:next w:val="Normal"/>
    <w:link w:val="Heading1Char"/>
    <w:uiPriority w:val="9"/>
    <w:qFormat/>
    <w:pPr>
      <w:keepNext/>
      <w:keepLines/>
      <w:numPr>
        <w:numId w:val="6"/>
      </w:numPr>
      <w:spacing w:after="98"/>
      <w:ind w:left="733" w:hanging="10"/>
      <w:outlineLvl w:val="0"/>
    </w:pPr>
    <w:rPr>
      <w:rFonts w:ascii="Times New Roman" w:eastAsia="Times New Roman" w:hAnsi="Times New Roman" w:cs="Times New Roman"/>
      <w:b/>
      <w:color w:val="2C2A2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C2A28"/>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740E"/>
    <w:pPr>
      <w:ind w:left="720"/>
      <w:contextualSpacing/>
    </w:pPr>
  </w:style>
  <w:style w:type="character" w:styleId="CommentReference">
    <w:name w:val="annotation reference"/>
    <w:rsid w:val="004D3603"/>
    <w:rPr>
      <w:sz w:val="21"/>
      <w:szCs w:val="21"/>
    </w:rPr>
  </w:style>
  <w:style w:type="paragraph" w:styleId="CommentText">
    <w:name w:val="annotation text"/>
    <w:basedOn w:val="Normal"/>
    <w:link w:val="CommentTextChar"/>
    <w:rsid w:val="004D3603"/>
  </w:style>
  <w:style w:type="character" w:customStyle="1" w:styleId="CommentTextChar">
    <w:name w:val="Comment Text Char"/>
    <w:link w:val="CommentText"/>
    <w:rsid w:val="004D3603"/>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4D3603"/>
    <w:rPr>
      <w:b/>
      <w:bCs/>
    </w:rPr>
  </w:style>
  <w:style w:type="character" w:customStyle="1" w:styleId="CommentSubjectChar">
    <w:name w:val="Comment Subject Char"/>
    <w:link w:val="CommentSubject"/>
    <w:rsid w:val="004D3603"/>
    <w:rPr>
      <w:rFonts w:ascii="Palatino Linotype" w:eastAsia="SimSun" w:hAnsi="Palatino Linotype" w:cs="Times New Roman"/>
      <w:b/>
      <w:bCs/>
      <w:noProof/>
      <w:color w:val="000000"/>
      <w:sz w:val="20"/>
      <w:szCs w:val="20"/>
      <w:lang w:eastAsia="zh-CN"/>
    </w:rPr>
  </w:style>
  <w:style w:type="paragraph" w:customStyle="1" w:styleId="MDPI11articletype">
    <w:name w:val="MDPI_1.1_article_type"/>
    <w:next w:val="Normal"/>
    <w:qFormat/>
    <w:rsid w:val="004D3603"/>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2title">
    <w:name w:val="MDPI_1.2_title"/>
    <w:next w:val="Normal"/>
    <w:qFormat/>
    <w:rsid w:val="004D3603"/>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4D3603"/>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4D3603"/>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D3603"/>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4D3603"/>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4D3603"/>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4D3603"/>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paragraph" w:styleId="Header">
    <w:name w:val="header"/>
    <w:basedOn w:val="Normal"/>
    <w:link w:val="HeaderChar"/>
    <w:uiPriority w:val="99"/>
    <w:rsid w:val="004D3603"/>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D3603"/>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4D3603"/>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4D3603"/>
    <w:pPr>
      <w:ind w:firstLine="0"/>
    </w:pPr>
  </w:style>
  <w:style w:type="paragraph" w:customStyle="1" w:styleId="MDPI31text">
    <w:name w:val="MDPI_3.1_text"/>
    <w:qFormat/>
    <w:rsid w:val="004D360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4D3603"/>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4D360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4D3603"/>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4D3603"/>
    <w:pPr>
      <w:numPr>
        <w:numId w:val="12"/>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4D3603"/>
    <w:pPr>
      <w:numPr>
        <w:numId w:val="13"/>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4D3603"/>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4D3603"/>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4D3603"/>
    <w:pPr>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4D3603"/>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4D3603"/>
    <w:pPr>
      <w:adjustRightInd w:val="0"/>
      <w:snapToGrid w:val="0"/>
      <w:spacing w:after="0"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4D3603"/>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4D3603"/>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23heading3">
    <w:name w:val="MDPI_2.3_heading3"/>
    <w:qFormat/>
    <w:rsid w:val="004D3603"/>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4D3603"/>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4D3603"/>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4D3603"/>
    <w:p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4D3603"/>
    <w:rPr>
      <w:rFonts w:cs="Tahoma"/>
      <w:szCs w:val="18"/>
    </w:rPr>
  </w:style>
  <w:style w:type="character" w:customStyle="1" w:styleId="BalloonTextChar">
    <w:name w:val="Balloon Text Char"/>
    <w:link w:val="BalloonText"/>
    <w:uiPriority w:val="99"/>
    <w:rsid w:val="004D3603"/>
    <w:rPr>
      <w:rFonts w:ascii="Palatino Linotype" w:eastAsia="SimSun" w:hAnsi="Palatino Linotype" w:cs="Tahoma"/>
      <w:noProof/>
      <w:color w:val="000000"/>
      <w:sz w:val="20"/>
      <w:szCs w:val="18"/>
      <w:lang w:eastAsia="zh-CN"/>
    </w:rPr>
  </w:style>
  <w:style w:type="character" w:styleId="LineNumber">
    <w:name w:val="line number"/>
    <w:uiPriority w:val="99"/>
    <w:rsid w:val="004D3603"/>
    <w:rPr>
      <w:rFonts w:ascii="Palatino Linotype" w:hAnsi="Palatino Linotype"/>
      <w:sz w:val="16"/>
    </w:rPr>
  </w:style>
  <w:style w:type="table" w:customStyle="1" w:styleId="MDPI41threelinetable">
    <w:name w:val="MDPI_4.1_three_line_table"/>
    <w:basedOn w:val="TableNormal"/>
    <w:uiPriority w:val="99"/>
    <w:rsid w:val="004D3603"/>
    <w:pPr>
      <w:adjustRightInd w:val="0"/>
      <w:snapToGrid w:val="0"/>
      <w:spacing w:after="0" w:line="240" w:lineRule="auto"/>
      <w:jc w:val="center"/>
    </w:pPr>
    <w:rPr>
      <w:rFonts w:ascii="Palatino Linotype" w:eastAsia="SimSun" w:hAnsi="Palatino Linotype" w:cs="Times New Roman"/>
      <w:color w:val="000000"/>
      <w:sz w:val="20"/>
      <w:szCs w:val="20"/>
      <w:lang w:eastAsia="ja-JP" w:bidi="he-IL"/>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D3603"/>
    <w:rPr>
      <w:color w:val="0000FF"/>
      <w:u w:val="single"/>
    </w:rPr>
  </w:style>
  <w:style w:type="character" w:styleId="UnresolvedMention">
    <w:name w:val="Unresolved Mention"/>
    <w:uiPriority w:val="99"/>
    <w:semiHidden/>
    <w:unhideWhenUsed/>
    <w:rsid w:val="004D3603"/>
    <w:rPr>
      <w:color w:val="605E5C"/>
      <w:shd w:val="clear" w:color="auto" w:fill="E1DFDD"/>
    </w:rPr>
  </w:style>
  <w:style w:type="paragraph" w:styleId="Footer">
    <w:name w:val="footer"/>
    <w:basedOn w:val="Normal"/>
    <w:link w:val="FooterChar"/>
    <w:uiPriority w:val="99"/>
    <w:rsid w:val="004D3603"/>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D3603"/>
    <w:rPr>
      <w:rFonts w:ascii="Palatino Linotype" w:eastAsia="SimSun" w:hAnsi="Palatino Linotype" w:cs="Times New Roman"/>
      <w:noProof/>
      <w:color w:val="000000"/>
      <w:sz w:val="20"/>
      <w:szCs w:val="18"/>
      <w:lang w:eastAsia="zh-CN"/>
    </w:rPr>
  </w:style>
  <w:style w:type="table" w:styleId="TableGrid0">
    <w:name w:val="Table Grid"/>
    <w:basedOn w:val="TableNormal"/>
    <w:uiPriority w:val="59"/>
    <w:rsid w:val="004D3603"/>
    <w:pPr>
      <w:spacing w:after="0" w:line="260" w:lineRule="atLeast"/>
      <w:jc w:val="both"/>
    </w:pPr>
    <w:rPr>
      <w:rFonts w:ascii="Palatino Linotype" w:eastAsia="SimSun" w:hAnsi="Palatino Linotype" w:cs="Times New Roman"/>
      <w:color w:val="000000"/>
      <w:sz w:val="20"/>
      <w:szCs w:val="20"/>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3603"/>
    <w:pPr>
      <w:spacing w:after="0" w:line="240" w:lineRule="auto"/>
    </w:pPr>
    <w:rPr>
      <w:rFonts w:ascii="Calibri" w:eastAsia="SimSun" w:hAnsi="Calibri" w:cs="Times New Roman"/>
      <w:sz w:val="20"/>
      <w:szCs w:val="20"/>
      <w:lang w:eastAsia="ja-JP" w:bidi="he-I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D3603"/>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4D3603"/>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4D3603"/>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4D3603"/>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4D3603"/>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4D3603"/>
    <w:pPr>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4D3603"/>
    <w:pPr>
      <w:adjustRightInd w:val="0"/>
      <w:snapToGrid w:val="0"/>
      <w:spacing w:before="24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4D3603"/>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411onetablecaption">
    <w:name w:val="MDPI_4.1.1_one_table_caption"/>
    <w:qFormat/>
    <w:rsid w:val="004D3603"/>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4D3603"/>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4D3603"/>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4D3603"/>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4D3603"/>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4D3603"/>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footerfirstpage">
    <w:name w:val="MDPI_footer_firstpage"/>
    <w:qFormat/>
    <w:rsid w:val="004D3603"/>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header">
    <w:name w:val="MDPI_header"/>
    <w:qFormat/>
    <w:rsid w:val="004D3603"/>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4D3603"/>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4D3603"/>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4D3603"/>
    <w:pPr>
      <w:spacing w:after="0" w:line="240" w:lineRule="auto"/>
    </w:pPr>
    <w:rPr>
      <w:rFonts w:ascii="Palatino Linotype" w:eastAsia="SimSun" w:hAnsi="Palatino Linotype" w:cs="Times New Roman"/>
      <w:color w:val="000000"/>
      <w:sz w:val="20"/>
      <w:szCs w:val="20"/>
      <w:lang w:val="en-CA" w:bidi="he-IL"/>
    </w:rPr>
    <w:tblPr>
      <w:tblCellMar>
        <w:left w:w="0" w:type="dxa"/>
        <w:right w:w="0" w:type="dxa"/>
      </w:tblCellMar>
    </w:tblPr>
  </w:style>
  <w:style w:type="paragraph" w:customStyle="1" w:styleId="MDPItext">
    <w:name w:val="MDPI_text"/>
    <w:qFormat/>
    <w:rsid w:val="004D3603"/>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4D3603"/>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4D3603"/>
  </w:style>
  <w:style w:type="paragraph" w:styleId="Bibliography">
    <w:name w:val="Bibliography"/>
    <w:basedOn w:val="Normal"/>
    <w:next w:val="Normal"/>
    <w:uiPriority w:val="37"/>
    <w:semiHidden/>
    <w:unhideWhenUsed/>
    <w:rsid w:val="004D3603"/>
  </w:style>
  <w:style w:type="paragraph" w:styleId="BodyText">
    <w:name w:val="Body Text"/>
    <w:link w:val="BodyTextChar"/>
    <w:rsid w:val="004D3603"/>
    <w:pPr>
      <w:spacing w:after="120" w:line="340" w:lineRule="atLeast"/>
      <w:jc w:val="both"/>
    </w:pPr>
    <w:rPr>
      <w:rFonts w:ascii="Palatino Linotype" w:eastAsia="SimSun" w:hAnsi="Palatino Linotype" w:cs="Times New Roman"/>
      <w:color w:val="000000"/>
      <w:sz w:val="24"/>
      <w:szCs w:val="20"/>
      <w:lang w:eastAsia="de-DE"/>
    </w:rPr>
  </w:style>
  <w:style w:type="character" w:customStyle="1" w:styleId="BodyTextChar">
    <w:name w:val="Body Text Char"/>
    <w:link w:val="BodyText"/>
    <w:rsid w:val="004D3603"/>
    <w:rPr>
      <w:rFonts w:ascii="Palatino Linotype" w:eastAsia="SimSun" w:hAnsi="Palatino Linotype" w:cs="Times New Roman"/>
      <w:color w:val="000000"/>
      <w:sz w:val="24"/>
      <w:szCs w:val="20"/>
      <w:lang w:eastAsia="de-DE"/>
    </w:rPr>
  </w:style>
  <w:style w:type="character" w:styleId="EndnoteReference">
    <w:name w:val="endnote reference"/>
    <w:rsid w:val="004D3603"/>
    <w:rPr>
      <w:vertAlign w:val="superscript"/>
    </w:rPr>
  </w:style>
  <w:style w:type="paragraph" w:styleId="EndnoteText">
    <w:name w:val="endnote text"/>
    <w:basedOn w:val="Normal"/>
    <w:link w:val="EndnoteTextChar"/>
    <w:semiHidden/>
    <w:unhideWhenUsed/>
    <w:rsid w:val="004D3603"/>
    <w:pPr>
      <w:spacing w:line="240" w:lineRule="auto"/>
    </w:pPr>
  </w:style>
  <w:style w:type="character" w:customStyle="1" w:styleId="EndnoteTextChar">
    <w:name w:val="Endnote Text Char"/>
    <w:link w:val="EndnoteText"/>
    <w:semiHidden/>
    <w:rsid w:val="004D3603"/>
    <w:rPr>
      <w:rFonts w:ascii="Palatino Linotype" w:eastAsia="SimSun" w:hAnsi="Palatino Linotype" w:cs="Times New Roman"/>
      <w:noProof/>
      <w:color w:val="000000"/>
      <w:sz w:val="20"/>
      <w:szCs w:val="20"/>
      <w:lang w:eastAsia="zh-CN"/>
    </w:rPr>
  </w:style>
  <w:style w:type="character" w:styleId="FollowedHyperlink">
    <w:name w:val="FollowedHyperlink"/>
    <w:rsid w:val="004D3603"/>
    <w:rPr>
      <w:color w:val="954F72"/>
      <w:u w:val="single"/>
    </w:rPr>
  </w:style>
  <w:style w:type="paragraph" w:styleId="FootnoteText">
    <w:name w:val="footnote text"/>
    <w:basedOn w:val="Normal"/>
    <w:link w:val="FootnoteTextChar"/>
    <w:semiHidden/>
    <w:unhideWhenUsed/>
    <w:rsid w:val="004D3603"/>
    <w:pPr>
      <w:spacing w:line="240" w:lineRule="auto"/>
    </w:pPr>
  </w:style>
  <w:style w:type="character" w:customStyle="1" w:styleId="FootnoteTextChar">
    <w:name w:val="Footnote Text Char"/>
    <w:link w:val="FootnoteText"/>
    <w:semiHidden/>
    <w:rsid w:val="004D3603"/>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4D3603"/>
    <w:rPr>
      <w:szCs w:val="24"/>
    </w:rPr>
  </w:style>
  <w:style w:type="paragraph" w:customStyle="1" w:styleId="MsoFootnoteText0">
    <w:name w:val="MsoFootnoteText"/>
    <w:basedOn w:val="NormalWeb"/>
    <w:qFormat/>
    <w:rsid w:val="004D3603"/>
    <w:rPr>
      <w:rFonts w:ascii="Times New Roman" w:hAnsi="Times New Roman"/>
    </w:rPr>
  </w:style>
  <w:style w:type="character" w:styleId="PageNumber">
    <w:name w:val="page number"/>
    <w:rsid w:val="004D3603"/>
  </w:style>
  <w:style w:type="character" w:styleId="PlaceholderText">
    <w:name w:val="Placeholder Text"/>
    <w:uiPriority w:val="99"/>
    <w:semiHidden/>
    <w:rsid w:val="004D3603"/>
    <w:rPr>
      <w:color w:val="808080"/>
    </w:rPr>
  </w:style>
  <w:style w:type="paragraph" w:styleId="Revision">
    <w:name w:val="Revision"/>
    <w:hidden/>
    <w:uiPriority w:val="99"/>
    <w:semiHidden/>
    <w:rsid w:val="00ED075B"/>
    <w:pPr>
      <w:spacing w:after="0" w:line="240" w:lineRule="auto"/>
    </w:pPr>
    <w:rPr>
      <w:rFonts w:ascii="Palatino Linotype" w:eastAsia="SimSun" w:hAnsi="Palatino Linotype" w:cs="Times New Roman"/>
      <w:noProof/>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ba\Documents\Wark\Cactus\MCKJB_4688%20(special)\MCKJB_4688_31510_1611000198\Job_file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Template>
  <TotalTime>809</TotalTime>
  <Pages>8</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152</cp:revision>
  <dcterms:created xsi:type="dcterms:W3CDTF">2021-01-13T10:58:00Z</dcterms:created>
  <dcterms:modified xsi:type="dcterms:W3CDTF">2021-02-18T07:52:00Z</dcterms:modified>
</cp:coreProperties>
</file>