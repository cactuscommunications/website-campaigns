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741FB" w14:textId="72DD25DA" w:rsidR="008F3D41" w:rsidRDefault="00E82C24" w:rsidP="0080076E">
      <w:pPr>
        <w:spacing w:line="480" w:lineRule="auto"/>
        <w:jc w:val="center"/>
        <w:rPr>
          <w:ins w:id="0" w:author="Author" w:date="2021-01-28T09:49:00Z"/>
          <w:rFonts w:ascii="Times New Roman" w:eastAsia="Times New Roman" w:hAnsi="Times New Roman" w:cs="Times New Roman"/>
          <w:sz w:val="24"/>
          <w:szCs w:val="24"/>
        </w:rPr>
      </w:pPr>
      <w:bookmarkStart w:id="1" w:name="_Hlk63433320"/>
      <w:commentRangeStart w:id="2"/>
      <w:r w:rsidRPr="00C72A8C">
        <w:rPr>
          <w:rFonts w:ascii="Times New Roman" w:eastAsia="Times New Roman" w:hAnsi="Times New Roman" w:cs="Times New Roman"/>
          <w:sz w:val="24"/>
          <w:szCs w:val="24"/>
        </w:rPr>
        <w:t xml:space="preserve">Artistic </w:t>
      </w:r>
      <w:commentRangeEnd w:id="2"/>
      <w:r w:rsidR="00E93CCC">
        <w:rPr>
          <w:rStyle w:val="CommentReference"/>
        </w:rPr>
        <w:commentReference w:id="2"/>
      </w:r>
      <w:r w:rsidRPr="00C72A8C">
        <w:rPr>
          <w:rFonts w:ascii="Times New Roman" w:eastAsia="Times New Roman" w:hAnsi="Times New Roman" w:cs="Times New Roman"/>
          <w:sz w:val="24"/>
          <w:szCs w:val="24"/>
        </w:rPr>
        <w:t>and Curatorial Power in Cities’ Historic Spaces</w:t>
      </w:r>
    </w:p>
    <w:p w14:paraId="266FB6BB" w14:textId="463CCD3B" w:rsidR="0080076E" w:rsidRPr="00C72A8C" w:rsidRDefault="0080076E" w:rsidP="00C72A8C">
      <w:pPr>
        <w:spacing w:line="480" w:lineRule="auto"/>
        <w:jc w:val="center"/>
        <w:rPr>
          <w:rFonts w:ascii="Times New Roman" w:eastAsia="Times New Roman" w:hAnsi="Times New Roman" w:cs="Times New Roman"/>
          <w:sz w:val="24"/>
          <w:szCs w:val="24"/>
        </w:rPr>
      </w:pPr>
      <w:ins w:id="4" w:author="Author" w:date="2021-01-28T09:49:00Z">
        <w:r>
          <w:rPr>
            <w:rFonts w:ascii="Times New Roman" w:eastAsia="Times New Roman" w:hAnsi="Times New Roman" w:cs="Times New Roman"/>
            <w:sz w:val="24"/>
            <w:szCs w:val="24"/>
          </w:rPr>
          <w:t>Abstract</w:t>
        </w:r>
      </w:ins>
    </w:p>
    <w:p w14:paraId="33B3589C" w14:textId="3470CA32" w:rsidR="00E82C24" w:rsidRPr="00C72A8C" w:rsidDel="0080076E" w:rsidRDefault="00732DE3" w:rsidP="00C72A8C">
      <w:pPr>
        <w:spacing w:line="480" w:lineRule="auto"/>
        <w:rPr>
          <w:del w:id="5" w:author="Author" w:date="2021-01-28T09:44:00Z"/>
          <w:rFonts w:ascii="Times New Roman" w:hAnsi="Times New Roman" w:cs="Times New Roman"/>
          <w:sz w:val="24"/>
          <w:szCs w:val="24"/>
        </w:rPr>
      </w:pPr>
      <w:ins w:id="6" w:author="Author" w:date="2021-01-28T10:35:00Z">
        <w:r>
          <w:rPr>
            <w:rFonts w:ascii="Times New Roman" w:hAnsi="Times New Roman" w:cs="Times New Roman"/>
            <w:sz w:val="24"/>
            <w:szCs w:val="24"/>
          </w:rPr>
          <w:tab/>
        </w:r>
      </w:ins>
    </w:p>
    <w:p w14:paraId="7C356538" w14:textId="5DD8FCBC" w:rsidR="00E82C24" w:rsidRPr="00C72A8C" w:rsidRDefault="00E82C24" w:rsidP="00C72A8C">
      <w:pPr>
        <w:spacing w:line="480" w:lineRule="auto"/>
        <w:rPr>
          <w:rFonts w:ascii="Times New Roman" w:hAnsi="Times New Roman" w:cs="Times New Roman"/>
          <w:sz w:val="24"/>
          <w:szCs w:val="24"/>
        </w:rPr>
      </w:pPr>
      <w:bookmarkStart w:id="7" w:name="_Hlk63433009"/>
      <w:r w:rsidRPr="00C72A8C">
        <w:rPr>
          <w:rFonts w:ascii="Times New Roman" w:hAnsi="Times New Roman" w:cs="Times New Roman"/>
          <w:sz w:val="24"/>
          <w:szCs w:val="24"/>
        </w:rPr>
        <w:t>This article analy</w:t>
      </w:r>
      <w:ins w:id="8" w:author="Author" w:date="2021-01-28T09:58:00Z">
        <w:r w:rsidR="00E93CCC" w:rsidRPr="00E93CCC">
          <w:rPr>
            <w:rFonts w:ascii="Times New Roman" w:hAnsi="Times New Roman" w:cs="Times New Roman"/>
            <w:sz w:val="24"/>
            <w:szCs w:val="24"/>
          </w:rPr>
          <w:t>z</w:t>
        </w:r>
      </w:ins>
      <w:del w:id="9" w:author="Author" w:date="2021-01-28T09:58:00Z">
        <w:r w:rsidRPr="00C72A8C" w:rsidDel="00E93CCC">
          <w:rPr>
            <w:rFonts w:ascii="Times New Roman" w:hAnsi="Times New Roman" w:cs="Times New Roman"/>
            <w:sz w:val="24"/>
            <w:szCs w:val="24"/>
          </w:rPr>
          <w:delText>s</w:delText>
        </w:r>
      </w:del>
      <w:r w:rsidRPr="00C72A8C">
        <w:rPr>
          <w:rFonts w:ascii="Times New Roman" w:hAnsi="Times New Roman" w:cs="Times New Roman"/>
          <w:sz w:val="24"/>
          <w:szCs w:val="24"/>
        </w:rPr>
        <w:t>es and compares three neighbo</w:t>
      </w:r>
      <w:del w:id="10" w:author="Author" w:date="2021-01-28T09:58:00Z">
        <w:r w:rsidRPr="00C72A8C" w:rsidDel="00E93CCC">
          <w:rPr>
            <w:rFonts w:ascii="Times New Roman" w:hAnsi="Times New Roman" w:cs="Times New Roman"/>
            <w:sz w:val="24"/>
            <w:szCs w:val="24"/>
          </w:rPr>
          <w:delText>u</w:delText>
        </w:r>
      </w:del>
      <w:r w:rsidRPr="00C72A8C">
        <w:rPr>
          <w:rFonts w:ascii="Times New Roman" w:hAnsi="Times New Roman" w:cs="Times New Roman"/>
          <w:sz w:val="24"/>
          <w:szCs w:val="24"/>
        </w:rPr>
        <w:t xml:space="preserve">rhood/site projects in </w:t>
      </w:r>
      <w:ins w:id="11" w:author="Author" w:date="2021-02-01T16:58:00Z">
        <w:r w:rsidR="00AA198E">
          <w:rPr>
            <w:rFonts w:ascii="Times New Roman" w:hAnsi="Times New Roman" w:cs="Times New Roman"/>
            <w:sz w:val="24"/>
            <w:szCs w:val="24"/>
          </w:rPr>
          <w:t xml:space="preserve">the cities of </w:t>
        </w:r>
      </w:ins>
      <w:r w:rsidRPr="00C72A8C">
        <w:rPr>
          <w:rFonts w:ascii="Times New Roman" w:hAnsi="Times New Roman" w:cs="Times New Roman"/>
          <w:sz w:val="24"/>
          <w:szCs w:val="24"/>
        </w:rPr>
        <w:t>Athens, Salerno</w:t>
      </w:r>
      <w:ins w:id="12" w:author="Author" w:date="2021-01-28T09:59:00Z">
        <w:r w:rsidR="00E93CCC" w:rsidRPr="00E93CCC">
          <w:rPr>
            <w:rFonts w:ascii="Times New Roman" w:hAnsi="Times New Roman" w:cs="Times New Roman"/>
            <w:sz w:val="24"/>
            <w:szCs w:val="24"/>
          </w:rPr>
          <w:t>,</w:t>
        </w:r>
      </w:ins>
      <w:r w:rsidRPr="00C72A8C">
        <w:rPr>
          <w:rFonts w:ascii="Times New Roman" w:hAnsi="Times New Roman" w:cs="Times New Roman"/>
          <w:sz w:val="24"/>
          <w:szCs w:val="24"/>
        </w:rPr>
        <w:t xml:space="preserve"> and Sunderland. Despite </w:t>
      </w:r>
      <w:ins w:id="13" w:author="Author" w:date="2021-01-28T10:01:00Z">
        <w:r w:rsidR="00E93CCC" w:rsidRPr="00E93CCC">
          <w:rPr>
            <w:rFonts w:ascii="Times New Roman" w:hAnsi="Times New Roman" w:cs="Times New Roman"/>
            <w:sz w:val="24"/>
            <w:szCs w:val="24"/>
          </w:rPr>
          <w:t>the</w:t>
        </w:r>
      </w:ins>
      <w:del w:id="14" w:author="Author" w:date="2021-01-28T10:01:00Z">
        <w:r w:rsidRPr="00C72A8C" w:rsidDel="00E93CCC">
          <w:rPr>
            <w:rFonts w:ascii="Times New Roman" w:hAnsi="Times New Roman" w:cs="Times New Roman"/>
            <w:sz w:val="24"/>
            <w:szCs w:val="24"/>
          </w:rPr>
          <w:delText>being on a</w:delText>
        </w:r>
      </w:del>
      <w:r w:rsidRPr="00C72A8C">
        <w:rPr>
          <w:rFonts w:ascii="Times New Roman" w:hAnsi="Times New Roman" w:cs="Times New Roman"/>
          <w:sz w:val="24"/>
          <w:szCs w:val="24"/>
        </w:rPr>
        <w:t xml:space="preserve"> small scale</w:t>
      </w:r>
      <w:ins w:id="15" w:author="Author" w:date="2021-01-28T10:01:00Z">
        <w:r w:rsidR="00E93CCC" w:rsidRPr="00E93CCC">
          <w:rPr>
            <w:rFonts w:ascii="Times New Roman" w:hAnsi="Times New Roman" w:cs="Times New Roman"/>
            <w:sz w:val="24"/>
            <w:szCs w:val="24"/>
          </w:rPr>
          <w:t xml:space="preserve"> of the projects</w:t>
        </w:r>
      </w:ins>
      <w:r w:rsidRPr="00C72A8C">
        <w:rPr>
          <w:rFonts w:ascii="Times New Roman" w:hAnsi="Times New Roman" w:cs="Times New Roman"/>
          <w:sz w:val="24"/>
          <w:szCs w:val="24"/>
        </w:rPr>
        <w:t xml:space="preserve">, they trigger vitality and revive spaces that invite creative uses. These </w:t>
      </w:r>
      <w:ins w:id="16" w:author="Author" w:date="2021-01-28T10:01:00Z">
        <w:r w:rsidR="00E93CCC" w:rsidRPr="00E93CCC">
          <w:rPr>
            <w:rFonts w:ascii="Times New Roman" w:hAnsi="Times New Roman" w:cs="Times New Roman"/>
            <w:sz w:val="24"/>
            <w:szCs w:val="24"/>
          </w:rPr>
          <w:t>projects</w:t>
        </w:r>
      </w:ins>
      <w:del w:id="17" w:author="Author" w:date="2021-01-28T10:01:00Z">
        <w:r w:rsidRPr="00C72A8C" w:rsidDel="00E93CCC">
          <w:rPr>
            <w:rFonts w:ascii="Times New Roman" w:hAnsi="Times New Roman" w:cs="Times New Roman"/>
            <w:sz w:val="24"/>
            <w:szCs w:val="24"/>
          </w:rPr>
          <w:delText>examples have the</w:delText>
        </w:r>
      </w:del>
      <w:r w:rsidRPr="00C72A8C">
        <w:rPr>
          <w:rFonts w:ascii="Times New Roman" w:hAnsi="Times New Roman" w:cs="Times New Roman"/>
          <w:sz w:val="24"/>
          <w:szCs w:val="24"/>
        </w:rPr>
        <w:t xml:space="preserve"> aim to involve local residents and artists in creating public places and claim their right to oppose top-down impositions and globalization of cultural consumption </w:t>
      </w:r>
      <w:ins w:id="18" w:author="Author" w:date="2021-01-28T10:01:00Z">
        <w:r w:rsidR="00E93CCC" w:rsidRPr="00E93CCC">
          <w:rPr>
            <w:rFonts w:ascii="Times New Roman" w:hAnsi="Times New Roman" w:cs="Times New Roman"/>
            <w:sz w:val="24"/>
            <w:szCs w:val="24"/>
          </w:rPr>
          <w:t>b</w:t>
        </w:r>
      </w:ins>
      <w:ins w:id="19" w:author="Author" w:date="2021-01-28T10:02:00Z">
        <w:r w:rsidR="00E93CCC" w:rsidRPr="00E93CCC">
          <w:rPr>
            <w:rFonts w:ascii="Times New Roman" w:hAnsi="Times New Roman" w:cs="Times New Roman"/>
            <w:sz w:val="24"/>
            <w:szCs w:val="24"/>
          </w:rPr>
          <w:t xml:space="preserve">y </w:t>
        </w:r>
      </w:ins>
      <w:r w:rsidRPr="00C72A8C">
        <w:rPr>
          <w:rFonts w:ascii="Times New Roman" w:hAnsi="Times New Roman" w:cs="Times New Roman"/>
          <w:sz w:val="24"/>
          <w:szCs w:val="24"/>
        </w:rPr>
        <w:t xml:space="preserve">returning </w:t>
      </w:r>
      <w:ins w:id="20" w:author="Author" w:date="2021-01-28T10:02:00Z">
        <w:r w:rsidR="00E93CCC" w:rsidRPr="00E93CCC">
          <w:rPr>
            <w:rFonts w:ascii="Times New Roman" w:hAnsi="Times New Roman" w:cs="Times New Roman"/>
            <w:sz w:val="24"/>
            <w:szCs w:val="24"/>
          </w:rPr>
          <w:t xml:space="preserve">the </w:t>
        </w:r>
      </w:ins>
      <w:r w:rsidRPr="00C72A8C">
        <w:rPr>
          <w:rFonts w:ascii="Times New Roman" w:hAnsi="Times New Roman" w:cs="Times New Roman"/>
          <w:sz w:val="24"/>
          <w:szCs w:val="24"/>
        </w:rPr>
        <w:t xml:space="preserve">decision-making power to the local communities. The ambition is that small artwork interventions can gradually </w:t>
      </w:r>
      <w:ins w:id="21" w:author="Author" w:date="2021-01-28T10:24:00Z">
        <w:r w:rsidR="00875AA9">
          <w:rPr>
            <w:rFonts w:ascii="Times New Roman" w:hAnsi="Times New Roman" w:cs="Times New Roman"/>
            <w:sz w:val="24"/>
            <w:szCs w:val="24"/>
          </w:rPr>
          <w:t>lead to more</w:t>
        </w:r>
      </w:ins>
      <w:del w:id="22" w:author="Author" w:date="2021-01-28T10:24:00Z">
        <w:r w:rsidRPr="00C72A8C" w:rsidDel="00875AA9">
          <w:rPr>
            <w:rFonts w:ascii="Times New Roman" w:hAnsi="Times New Roman" w:cs="Times New Roman"/>
            <w:sz w:val="24"/>
            <w:szCs w:val="24"/>
          </w:rPr>
          <w:delText>propose</w:delText>
        </w:r>
      </w:del>
      <w:r w:rsidRPr="00C72A8C">
        <w:rPr>
          <w:rFonts w:ascii="Times New Roman" w:hAnsi="Times New Roman" w:cs="Times New Roman"/>
          <w:sz w:val="24"/>
          <w:szCs w:val="24"/>
        </w:rPr>
        <w:t xml:space="preserve"> meaningful transformations </w:t>
      </w:r>
      <w:ins w:id="23" w:author="Author" w:date="2021-01-28T10:24:00Z">
        <w:r w:rsidR="00875AA9">
          <w:rPr>
            <w:rFonts w:ascii="Times New Roman" w:hAnsi="Times New Roman" w:cs="Times New Roman"/>
            <w:sz w:val="24"/>
            <w:szCs w:val="24"/>
          </w:rPr>
          <w:t>from</w:t>
        </w:r>
      </w:ins>
      <w:del w:id="24" w:author="Author" w:date="2021-01-28T10:24:00Z">
        <w:r w:rsidRPr="00C72A8C" w:rsidDel="00875AA9">
          <w:rPr>
            <w:rFonts w:ascii="Times New Roman" w:hAnsi="Times New Roman" w:cs="Times New Roman"/>
            <w:sz w:val="24"/>
            <w:szCs w:val="24"/>
          </w:rPr>
          <w:delText>in</w:delText>
        </w:r>
      </w:del>
      <w:r w:rsidRPr="00C72A8C">
        <w:rPr>
          <w:rFonts w:ascii="Times New Roman" w:hAnsi="Times New Roman" w:cs="Times New Roman"/>
          <w:sz w:val="24"/>
          <w:szCs w:val="24"/>
        </w:rPr>
        <w:t xml:space="preserve"> a wider perspective.</w:t>
      </w:r>
    </w:p>
    <w:p w14:paraId="7581D853" w14:textId="77777777" w:rsidR="003F4946" w:rsidRPr="000857CB" w:rsidRDefault="0080076E" w:rsidP="003F4946">
      <w:pPr>
        <w:spacing w:line="480" w:lineRule="auto"/>
        <w:jc w:val="center"/>
        <w:rPr>
          <w:ins w:id="25" w:author="Author" w:date="2021-02-12T13:59:00Z"/>
          <w:sz w:val="24"/>
          <w:szCs w:val="24"/>
        </w:rPr>
      </w:pPr>
      <w:commentRangeStart w:id="26"/>
      <w:ins w:id="27" w:author="Author" w:date="2021-01-28T09:48:00Z">
        <w:r>
          <w:rPr>
            <w:rFonts w:ascii="Times New Roman" w:hAnsi="Times New Roman" w:cs="Times New Roman"/>
            <w:sz w:val="24"/>
            <w:szCs w:val="24"/>
          </w:rPr>
          <w:t>Keywords</w:t>
        </w:r>
      </w:ins>
      <w:commentRangeEnd w:id="26"/>
      <w:ins w:id="28" w:author="Author" w:date="2021-01-28T09:55:00Z">
        <w:r w:rsidR="00E93CCC">
          <w:rPr>
            <w:rStyle w:val="CommentReference"/>
          </w:rPr>
          <w:commentReference w:id="26"/>
        </w:r>
      </w:ins>
      <w:bookmarkEnd w:id="7"/>
      <w:ins w:id="29" w:author="Author" w:date="2021-02-12T13:59:00Z">
        <w:r w:rsidR="003F4946">
          <w:rPr>
            <w:rFonts w:ascii="Times New Roman" w:hAnsi="Times New Roman" w:cs="Times New Roman"/>
            <w:sz w:val="24"/>
            <w:szCs w:val="24"/>
          </w:rPr>
          <w:t xml:space="preserve">: </w:t>
        </w:r>
        <w:r w:rsidR="003F4946">
          <w:rPr>
            <w:rFonts w:ascii="Times New Roman" w:hAnsi="Times New Roman" w:cs="Times New Roman"/>
            <w:sz w:val="24"/>
            <w:szCs w:val="24"/>
          </w:rPr>
          <w:t>Space vitality, space revival, historic sites, restoration, built environment</w:t>
        </w:r>
      </w:ins>
    </w:p>
    <w:p w14:paraId="67D4534A" w14:textId="435A2D1F" w:rsidR="00E82C24" w:rsidRPr="00C72A8C" w:rsidRDefault="00E82C24" w:rsidP="00C72A8C">
      <w:pPr>
        <w:spacing w:line="480" w:lineRule="auto"/>
        <w:jc w:val="center"/>
        <w:rPr>
          <w:rFonts w:ascii="Times New Roman" w:hAnsi="Times New Roman" w:cs="Times New Roman"/>
          <w:sz w:val="24"/>
          <w:szCs w:val="24"/>
        </w:rPr>
      </w:pPr>
    </w:p>
    <w:p w14:paraId="09A5A649" w14:textId="77777777" w:rsidR="00E82C24" w:rsidRPr="00C72A8C" w:rsidRDefault="00E82C24" w:rsidP="00C72A8C">
      <w:pPr>
        <w:spacing w:after="160" w:line="480" w:lineRule="auto"/>
        <w:rPr>
          <w:rFonts w:ascii="Times New Roman" w:hAnsi="Times New Roman" w:cs="Times New Roman"/>
          <w:sz w:val="24"/>
          <w:szCs w:val="24"/>
        </w:rPr>
      </w:pPr>
      <w:r w:rsidRPr="00C72A8C">
        <w:rPr>
          <w:rFonts w:ascii="Times New Roman" w:hAnsi="Times New Roman" w:cs="Times New Roman"/>
          <w:sz w:val="24"/>
          <w:szCs w:val="24"/>
        </w:rPr>
        <w:br w:type="page"/>
      </w:r>
    </w:p>
    <w:p w14:paraId="49ADBA20" w14:textId="6E3BD046" w:rsidR="00C31B1D" w:rsidRDefault="00C31B1D" w:rsidP="007C1E12">
      <w:pPr>
        <w:spacing w:line="480" w:lineRule="auto"/>
        <w:ind w:right="869"/>
        <w:jc w:val="center"/>
        <w:rPr>
          <w:ins w:id="30" w:author="Author" w:date="2021-02-12T14:00:00Z"/>
          <w:rFonts w:ascii="Times New Roman" w:hAnsi="Times New Roman" w:cs="Times New Roman"/>
          <w:sz w:val="24"/>
          <w:szCs w:val="24"/>
        </w:rPr>
        <w:pPrChange w:id="31" w:author="Author" w:date="2021-02-12T14:01:00Z">
          <w:pPr>
            <w:spacing w:line="480" w:lineRule="auto"/>
            <w:ind w:right="869" w:firstLine="720"/>
          </w:pPr>
        </w:pPrChange>
      </w:pPr>
      <w:ins w:id="32" w:author="Author" w:date="2021-02-12T14:00:00Z">
        <w:r>
          <w:rPr>
            <w:rFonts w:ascii="Times New Roman" w:hAnsi="Times New Roman" w:cs="Times New Roman"/>
            <w:sz w:val="24"/>
            <w:szCs w:val="24"/>
          </w:rPr>
          <w:lastRenderedPageBreak/>
          <w:t>Introduction</w:t>
        </w:r>
      </w:ins>
    </w:p>
    <w:p w14:paraId="1F8F9516" w14:textId="15C88BF4" w:rsidR="00E82C24" w:rsidRPr="00C72A8C" w:rsidRDefault="00E82C24" w:rsidP="00C72A8C">
      <w:pPr>
        <w:spacing w:line="480" w:lineRule="auto"/>
        <w:ind w:right="869" w:firstLine="720"/>
        <w:rPr>
          <w:rFonts w:ascii="Times New Roman" w:hAnsi="Times New Roman" w:cs="Times New Roman"/>
          <w:sz w:val="24"/>
          <w:szCs w:val="24"/>
        </w:rPr>
      </w:pPr>
      <w:r w:rsidRPr="00C72A8C">
        <w:rPr>
          <w:rFonts w:ascii="Times New Roman" w:hAnsi="Times New Roman" w:cs="Times New Roman"/>
          <w:sz w:val="24"/>
          <w:szCs w:val="24"/>
        </w:rPr>
        <w:t>This article critically examin</w:t>
      </w:r>
      <w:r w:rsidR="00DB441F">
        <w:rPr>
          <w:rFonts w:ascii="Times New Roman" w:hAnsi="Times New Roman" w:cs="Times New Roman"/>
          <w:sz w:val="24"/>
          <w:szCs w:val="24"/>
        </w:rPr>
        <w:t>es</w:t>
      </w:r>
      <w:ins w:id="33" w:author="Author" w:date="2021-02-09T19:32:00Z">
        <w:r w:rsidR="00DB441F">
          <w:rPr>
            <w:rFonts w:ascii="Times New Roman" w:hAnsi="Times New Roman" w:cs="Times New Roman"/>
            <w:sz w:val="24"/>
            <w:szCs w:val="24"/>
          </w:rPr>
          <w:t xml:space="preserve"> </w:t>
        </w:r>
      </w:ins>
      <w:ins w:id="34" w:author="Author" w:date="2021-01-28T10:26:00Z">
        <w:r w:rsidR="00732DE3">
          <w:rPr>
            <w:rFonts w:ascii="Times New Roman" w:hAnsi="Times New Roman" w:cs="Times New Roman"/>
            <w:sz w:val="24"/>
            <w:szCs w:val="24"/>
          </w:rPr>
          <w:t xml:space="preserve">the </w:t>
        </w:r>
        <w:r w:rsidR="00732DE3" w:rsidRPr="00163C09">
          <w:rPr>
            <w:rFonts w:ascii="Times New Roman" w:hAnsi="Times New Roman" w:cs="Times New Roman"/>
            <w:sz w:val="24"/>
            <w:szCs w:val="24"/>
          </w:rPr>
          <w:t xml:space="preserve">transformation and redefinition of historic areas of </w:t>
        </w:r>
        <w:r w:rsidR="00732DE3">
          <w:rPr>
            <w:rFonts w:ascii="Times New Roman" w:hAnsi="Times New Roman" w:cs="Times New Roman"/>
            <w:sz w:val="24"/>
            <w:szCs w:val="24"/>
          </w:rPr>
          <w:t>three</w:t>
        </w:r>
        <w:r w:rsidR="00732DE3" w:rsidRPr="00163C09">
          <w:rPr>
            <w:rFonts w:ascii="Times New Roman" w:hAnsi="Times New Roman" w:cs="Times New Roman"/>
            <w:sz w:val="24"/>
            <w:szCs w:val="24"/>
          </w:rPr>
          <w:t xml:space="preserve"> European cities during the last decade</w:t>
        </w:r>
        <w:r w:rsidR="00732DE3">
          <w:rPr>
            <w:rFonts w:ascii="Times New Roman" w:hAnsi="Times New Roman" w:cs="Times New Roman"/>
            <w:sz w:val="24"/>
            <w:szCs w:val="24"/>
          </w:rPr>
          <w:t xml:space="preserve"> by</w:t>
        </w:r>
      </w:ins>
      <w:del w:id="35" w:author="Author" w:date="2021-01-28T10:26:00Z">
        <w:r w:rsidRPr="00C72A8C" w:rsidDel="00732DE3">
          <w:rPr>
            <w:rFonts w:ascii="Times New Roman" w:hAnsi="Times New Roman" w:cs="Times New Roman"/>
            <w:sz w:val="24"/>
            <w:szCs w:val="24"/>
          </w:rPr>
          <w:delText>, through the</w:delText>
        </w:r>
      </w:del>
      <w:r w:rsidRPr="00C72A8C">
        <w:rPr>
          <w:rFonts w:ascii="Times New Roman" w:hAnsi="Times New Roman" w:cs="Times New Roman"/>
          <w:sz w:val="24"/>
          <w:szCs w:val="24"/>
        </w:rPr>
        <w:t xml:space="preserve"> analy</w:t>
      </w:r>
      <w:ins w:id="36" w:author="Author" w:date="2021-01-28T10:26:00Z">
        <w:r w:rsidR="00732DE3">
          <w:rPr>
            <w:rFonts w:ascii="Times New Roman" w:hAnsi="Times New Roman" w:cs="Times New Roman"/>
            <w:sz w:val="24"/>
            <w:szCs w:val="24"/>
          </w:rPr>
          <w:t>zing</w:t>
        </w:r>
      </w:ins>
      <w:del w:id="37" w:author="Author" w:date="2021-01-28T10:26:00Z">
        <w:r w:rsidRPr="00C72A8C" w:rsidDel="00732DE3">
          <w:rPr>
            <w:rFonts w:ascii="Times New Roman" w:hAnsi="Times New Roman" w:cs="Times New Roman"/>
            <w:sz w:val="24"/>
            <w:szCs w:val="24"/>
          </w:rPr>
          <w:delText>sis of</w:delText>
        </w:r>
      </w:del>
      <w:ins w:id="38" w:author="Author" w:date="2021-01-28T10:26:00Z">
        <w:r w:rsidR="00732DE3">
          <w:rPr>
            <w:rFonts w:ascii="Times New Roman" w:hAnsi="Times New Roman" w:cs="Times New Roman"/>
            <w:sz w:val="24"/>
            <w:szCs w:val="24"/>
          </w:rPr>
          <w:t xml:space="preserve"> </w:t>
        </w:r>
      </w:ins>
      <w:ins w:id="39" w:author="Author" w:date="2021-02-04T16:16:00Z">
        <w:r w:rsidR="0031298B">
          <w:rPr>
            <w:rFonts w:ascii="Times New Roman" w:hAnsi="Times New Roman" w:cs="Times New Roman"/>
            <w:sz w:val="24"/>
            <w:szCs w:val="24"/>
          </w:rPr>
          <w:t>their</w:t>
        </w:r>
      </w:ins>
      <w:r w:rsidRPr="00C72A8C">
        <w:rPr>
          <w:rFonts w:ascii="Times New Roman" w:hAnsi="Times New Roman" w:cs="Times New Roman"/>
          <w:sz w:val="24"/>
          <w:szCs w:val="24"/>
        </w:rPr>
        <w:t xml:space="preserve"> public spaces</w:t>
      </w:r>
      <w:del w:id="40" w:author="Author" w:date="2021-01-28T10:26:00Z">
        <w:r w:rsidRPr="00C72A8C" w:rsidDel="00732DE3">
          <w:rPr>
            <w:rFonts w:ascii="Times New Roman" w:hAnsi="Times New Roman" w:cs="Times New Roman"/>
            <w:sz w:val="24"/>
            <w:szCs w:val="24"/>
          </w:rPr>
          <w:delText>, the transformation and redefinition of historic areas of 3 European cities during the last decade</w:delText>
        </w:r>
      </w:del>
      <w:r w:rsidRPr="00C72A8C">
        <w:rPr>
          <w:rFonts w:ascii="Times New Roman" w:hAnsi="Times New Roman" w:cs="Times New Roman"/>
          <w:sz w:val="24"/>
          <w:szCs w:val="24"/>
        </w:rPr>
        <w:t>. Streets, squares, open places</w:t>
      </w:r>
      <w:ins w:id="41" w:author="Author" w:date="2021-01-28T10:26:00Z">
        <w:r w:rsidR="00732DE3">
          <w:rPr>
            <w:rFonts w:ascii="Times New Roman" w:hAnsi="Times New Roman" w:cs="Times New Roman"/>
            <w:sz w:val="24"/>
            <w:szCs w:val="24"/>
          </w:rPr>
          <w:t>,</w:t>
        </w:r>
      </w:ins>
      <w:r w:rsidRPr="00C72A8C">
        <w:rPr>
          <w:rFonts w:ascii="Times New Roman" w:hAnsi="Times New Roman" w:cs="Times New Roman"/>
          <w:sz w:val="24"/>
          <w:szCs w:val="24"/>
        </w:rPr>
        <w:t xml:space="preserve"> and public buildings have </w:t>
      </w:r>
      <w:ins w:id="42" w:author="Author" w:date="2021-01-28T10:32:00Z">
        <w:r w:rsidR="00732DE3">
          <w:rPr>
            <w:rFonts w:ascii="Times New Roman" w:hAnsi="Times New Roman" w:cs="Times New Roman"/>
            <w:sz w:val="24"/>
            <w:szCs w:val="24"/>
          </w:rPr>
          <w:t xml:space="preserve">for </w:t>
        </w:r>
      </w:ins>
      <w:r w:rsidRPr="00C72A8C">
        <w:rPr>
          <w:rFonts w:ascii="Times New Roman" w:hAnsi="Times New Roman" w:cs="Times New Roman"/>
          <w:sz w:val="24"/>
          <w:szCs w:val="24"/>
        </w:rPr>
        <w:t xml:space="preserve">long </w:t>
      </w:r>
      <w:del w:id="43" w:author="Author" w:date="2021-01-28T10:32:00Z">
        <w:r w:rsidRPr="00C72A8C" w:rsidDel="00732DE3">
          <w:rPr>
            <w:rFonts w:ascii="Times New Roman" w:hAnsi="Times New Roman" w:cs="Times New Roman"/>
            <w:sz w:val="24"/>
            <w:szCs w:val="24"/>
          </w:rPr>
          <w:delText xml:space="preserve">been </w:delText>
        </w:r>
      </w:del>
      <w:r w:rsidRPr="00C72A8C">
        <w:rPr>
          <w:rFonts w:ascii="Times New Roman" w:hAnsi="Times New Roman" w:cs="Times New Roman"/>
          <w:sz w:val="24"/>
          <w:szCs w:val="24"/>
        </w:rPr>
        <w:t>evok</w:t>
      </w:r>
      <w:ins w:id="44" w:author="Author" w:date="2021-01-28T10:32:00Z">
        <w:r w:rsidR="00732DE3">
          <w:rPr>
            <w:rFonts w:ascii="Times New Roman" w:hAnsi="Times New Roman" w:cs="Times New Roman"/>
            <w:sz w:val="24"/>
            <w:szCs w:val="24"/>
          </w:rPr>
          <w:t>ed</w:t>
        </w:r>
      </w:ins>
      <w:del w:id="45" w:author="Author" w:date="2021-01-28T10:32:00Z">
        <w:r w:rsidRPr="00C72A8C" w:rsidDel="00732DE3">
          <w:rPr>
            <w:rFonts w:ascii="Times New Roman" w:hAnsi="Times New Roman" w:cs="Times New Roman"/>
            <w:sz w:val="24"/>
            <w:szCs w:val="24"/>
          </w:rPr>
          <w:delText>ing</w:delText>
        </w:r>
      </w:del>
      <w:r w:rsidRPr="00C72A8C">
        <w:rPr>
          <w:rFonts w:ascii="Times New Roman" w:hAnsi="Times New Roman" w:cs="Times New Roman"/>
          <w:sz w:val="24"/>
          <w:szCs w:val="24"/>
        </w:rPr>
        <w:t xml:space="preserve"> </w:t>
      </w:r>
      <w:ins w:id="46" w:author="Author" w:date="2021-01-28T10:32:00Z">
        <w:r w:rsidR="00732DE3">
          <w:rPr>
            <w:rFonts w:ascii="Times New Roman" w:hAnsi="Times New Roman" w:cs="Times New Roman"/>
            <w:sz w:val="24"/>
            <w:szCs w:val="24"/>
          </w:rPr>
          <w:t xml:space="preserve">not only </w:t>
        </w:r>
      </w:ins>
      <w:r w:rsidRPr="00C72A8C">
        <w:rPr>
          <w:rFonts w:ascii="Times New Roman" w:hAnsi="Times New Roman" w:cs="Times New Roman"/>
          <w:sz w:val="24"/>
          <w:szCs w:val="24"/>
        </w:rPr>
        <w:t>social practices and traditions but also progress and modernity</w:t>
      </w:r>
      <w:ins w:id="47" w:author="Author" w:date="2021-01-28T10:32:00Z">
        <w:r w:rsidR="00732DE3">
          <w:rPr>
            <w:rFonts w:ascii="Times New Roman" w:hAnsi="Times New Roman" w:cs="Times New Roman"/>
            <w:sz w:val="24"/>
            <w:szCs w:val="24"/>
          </w:rPr>
          <w:t>; they</w:t>
        </w:r>
      </w:ins>
      <w:del w:id="48" w:author="Author" w:date="2021-01-28T10:32:00Z">
        <w:r w:rsidRPr="00C72A8C" w:rsidDel="00732DE3">
          <w:rPr>
            <w:rFonts w:ascii="Times New Roman" w:hAnsi="Times New Roman" w:cs="Times New Roman"/>
            <w:sz w:val="24"/>
            <w:szCs w:val="24"/>
          </w:rPr>
          <w:delText xml:space="preserve"> and</w:delText>
        </w:r>
      </w:del>
      <w:r w:rsidRPr="00C72A8C">
        <w:rPr>
          <w:rFonts w:ascii="Times New Roman" w:hAnsi="Times New Roman" w:cs="Times New Roman"/>
          <w:sz w:val="24"/>
          <w:szCs w:val="24"/>
        </w:rPr>
        <w:t xml:space="preserve"> are now </w:t>
      </w:r>
      <w:del w:id="49" w:author="Author" w:date="2021-01-28T10:32:00Z">
        <w:r w:rsidRPr="00C72A8C" w:rsidDel="00732DE3">
          <w:rPr>
            <w:rFonts w:ascii="Times New Roman" w:hAnsi="Times New Roman" w:cs="Times New Roman"/>
            <w:sz w:val="24"/>
            <w:szCs w:val="24"/>
          </w:rPr>
          <w:delText xml:space="preserve">becoming </w:delText>
        </w:r>
      </w:del>
      <w:r w:rsidRPr="00C72A8C">
        <w:rPr>
          <w:rFonts w:ascii="Times New Roman" w:hAnsi="Times New Roman" w:cs="Times New Roman"/>
          <w:sz w:val="24"/>
          <w:szCs w:val="24"/>
        </w:rPr>
        <w:t xml:space="preserve">the driver for curatorial activities, borrowing their methods from artistic and museum practices. The decision </w:t>
      </w:r>
      <w:ins w:id="50" w:author="Author" w:date="2021-01-28T10:35:00Z">
        <w:r w:rsidR="00F0429D">
          <w:rPr>
            <w:rFonts w:ascii="Times New Roman" w:hAnsi="Times New Roman" w:cs="Times New Roman"/>
            <w:sz w:val="24"/>
            <w:szCs w:val="24"/>
          </w:rPr>
          <w:t>t</w:t>
        </w:r>
      </w:ins>
      <w:ins w:id="51" w:author="Author" w:date="2021-01-28T10:36:00Z">
        <w:r w:rsidR="00F0429D">
          <w:rPr>
            <w:rFonts w:ascii="Times New Roman" w:hAnsi="Times New Roman" w:cs="Times New Roman"/>
            <w:sz w:val="24"/>
            <w:szCs w:val="24"/>
          </w:rPr>
          <w:t xml:space="preserve">o </w:t>
        </w:r>
      </w:ins>
      <w:del w:id="52" w:author="Author" w:date="2021-01-28T10:33:00Z">
        <w:r w:rsidRPr="00C72A8C" w:rsidDel="00732DE3">
          <w:rPr>
            <w:rFonts w:ascii="Times New Roman" w:hAnsi="Times New Roman" w:cs="Times New Roman"/>
            <w:sz w:val="24"/>
            <w:szCs w:val="24"/>
          </w:rPr>
          <w:delText xml:space="preserve">to concentrate the </w:delText>
        </w:r>
      </w:del>
      <w:r w:rsidRPr="00C72A8C">
        <w:rPr>
          <w:rFonts w:ascii="Times New Roman" w:hAnsi="Times New Roman" w:cs="Times New Roman"/>
          <w:sz w:val="24"/>
          <w:szCs w:val="24"/>
        </w:rPr>
        <w:t>analy</w:t>
      </w:r>
      <w:ins w:id="53" w:author="Author" w:date="2021-01-28T10:33:00Z">
        <w:r w:rsidR="00732DE3">
          <w:rPr>
            <w:rFonts w:ascii="Times New Roman" w:hAnsi="Times New Roman" w:cs="Times New Roman"/>
            <w:sz w:val="24"/>
            <w:szCs w:val="24"/>
          </w:rPr>
          <w:t>ze</w:t>
        </w:r>
      </w:ins>
      <w:del w:id="54" w:author="Author" w:date="2021-01-28T10:33:00Z">
        <w:r w:rsidRPr="00C72A8C" w:rsidDel="00732DE3">
          <w:rPr>
            <w:rFonts w:ascii="Times New Roman" w:hAnsi="Times New Roman" w:cs="Times New Roman"/>
            <w:sz w:val="24"/>
            <w:szCs w:val="24"/>
          </w:rPr>
          <w:delText>sis on</w:delText>
        </w:r>
      </w:del>
      <w:r w:rsidRPr="00C72A8C">
        <w:rPr>
          <w:rFonts w:ascii="Times New Roman" w:hAnsi="Times New Roman" w:cs="Times New Roman"/>
          <w:sz w:val="24"/>
          <w:szCs w:val="24"/>
        </w:rPr>
        <w:t xml:space="preserve"> three </w:t>
      </w:r>
      <w:del w:id="55" w:author="Author" w:date="2021-01-28T10:39:00Z">
        <w:r w:rsidRPr="00C72A8C" w:rsidDel="00F0429D">
          <w:rPr>
            <w:rFonts w:ascii="Times New Roman" w:hAnsi="Times New Roman" w:cs="Times New Roman"/>
            <w:sz w:val="24"/>
            <w:szCs w:val="24"/>
          </w:rPr>
          <w:delText xml:space="preserve">very </w:delText>
        </w:r>
      </w:del>
      <w:r w:rsidRPr="00C72A8C">
        <w:rPr>
          <w:rFonts w:ascii="Times New Roman" w:hAnsi="Times New Roman" w:cs="Times New Roman"/>
          <w:sz w:val="24"/>
          <w:szCs w:val="24"/>
        </w:rPr>
        <w:t>di</w:t>
      </w:r>
      <w:ins w:id="56" w:author="Author" w:date="2021-01-28T10:39:00Z">
        <w:r w:rsidR="00F0429D">
          <w:rPr>
            <w:rFonts w:ascii="Times New Roman" w:hAnsi="Times New Roman" w:cs="Times New Roman"/>
            <w:sz w:val="24"/>
            <w:szCs w:val="24"/>
          </w:rPr>
          <w:t>sparate</w:t>
        </w:r>
      </w:ins>
      <w:del w:id="57" w:author="Author" w:date="2021-01-28T10:39:00Z">
        <w:r w:rsidRPr="00C72A8C" w:rsidDel="00F0429D">
          <w:rPr>
            <w:rFonts w:ascii="Times New Roman" w:hAnsi="Times New Roman" w:cs="Times New Roman"/>
            <w:sz w:val="24"/>
            <w:szCs w:val="24"/>
          </w:rPr>
          <w:delText>fferent</w:delText>
        </w:r>
      </w:del>
      <w:r w:rsidRPr="00C72A8C">
        <w:rPr>
          <w:rFonts w:ascii="Times New Roman" w:hAnsi="Times New Roman" w:cs="Times New Roman"/>
          <w:sz w:val="24"/>
          <w:szCs w:val="24"/>
        </w:rPr>
        <w:t xml:space="preserve"> sites </w:t>
      </w:r>
      <w:ins w:id="58" w:author="Author" w:date="2021-01-28T10:33:00Z">
        <w:r w:rsidR="00732DE3">
          <w:rPr>
            <w:rFonts w:ascii="Times New Roman" w:hAnsi="Times New Roman" w:cs="Times New Roman"/>
            <w:sz w:val="24"/>
            <w:szCs w:val="24"/>
          </w:rPr>
          <w:t xml:space="preserve">emerged </w:t>
        </w:r>
      </w:ins>
      <w:ins w:id="59" w:author="Author" w:date="2021-01-28T10:34:00Z">
        <w:r w:rsidR="00732DE3">
          <w:rPr>
            <w:rFonts w:ascii="Times New Roman" w:hAnsi="Times New Roman" w:cs="Times New Roman"/>
            <w:sz w:val="24"/>
            <w:szCs w:val="24"/>
          </w:rPr>
          <w:t>from</w:t>
        </w:r>
      </w:ins>
      <w:del w:id="60" w:author="Author" w:date="2021-01-28T10:34:00Z">
        <w:r w:rsidRPr="00C72A8C" w:rsidDel="00732DE3">
          <w:rPr>
            <w:rFonts w:ascii="Times New Roman" w:hAnsi="Times New Roman" w:cs="Times New Roman"/>
            <w:sz w:val="24"/>
            <w:szCs w:val="24"/>
          </w:rPr>
          <w:delText>grew out of</w:delText>
        </w:r>
      </w:del>
      <w:r w:rsidRPr="00C72A8C">
        <w:rPr>
          <w:rFonts w:ascii="Times New Roman" w:hAnsi="Times New Roman" w:cs="Times New Roman"/>
          <w:sz w:val="24"/>
          <w:szCs w:val="24"/>
        </w:rPr>
        <w:t xml:space="preserve"> the need to examine urban renewal strategies and narratives</w:t>
      </w:r>
      <w:del w:id="61" w:author="Author" w:date="2021-01-28T10:34:00Z">
        <w:r w:rsidRPr="00C72A8C" w:rsidDel="00732DE3">
          <w:rPr>
            <w:rFonts w:ascii="Times New Roman" w:hAnsi="Times New Roman" w:cs="Times New Roman"/>
            <w:sz w:val="24"/>
            <w:szCs w:val="24"/>
          </w:rPr>
          <w:delText>,</w:delText>
        </w:r>
      </w:del>
      <w:r w:rsidRPr="00C72A8C">
        <w:rPr>
          <w:rFonts w:ascii="Times New Roman" w:hAnsi="Times New Roman" w:cs="Times New Roman"/>
          <w:sz w:val="24"/>
          <w:szCs w:val="24"/>
        </w:rPr>
        <w:t xml:space="preserve"> </w:t>
      </w:r>
      <w:ins w:id="62" w:author="Author" w:date="2021-01-28T10:34:00Z">
        <w:r w:rsidR="00732DE3">
          <w:rPr>
            <w:rFonts w:ascii="Times New Roman" w:hAnsi="Times New Roman" w:cs="Times New Roman"/>
            <w:sz w:val="24"/>
            <w:szCs w:val="24"/>
          </w:rPr>
          <w:t xml:space="preserve">in places </w:t>
        </w:r>
      </w:ins>
      <w:r w:rsidRPr="00C72A8C">
        <w:rPr>
          <w:rFonts w:ascii="Times New Roman" w:hAnsi="Times New Roman" w:cs="Times New Roman"/>
          <w:sz w:val="24"/>
          <w:szCs w:val="24"/>
        </w:rPr>
        <w:t>where ideas about artists and community building can take shape and be challenged. Each selected site encapsulates a new model of cultural space beyond the traditional categories of “protection” or “enhancement</w:t>
      </w:r>
      <w:ins w:id="63" w:author="Author" w:date="2021-02-09T19:38:00Z">
        <w:r w:rsidR="00DB441F">
          <w:rPr>
            <w:rFonts w:ascii="Times New Roman" w:hAnsi="Times New Roman" w:cs="Times New Roman"/>
            <w:sz w:val="24"/>
            <w:szCs w:val="24"/>
          </w:rPr>
          <w:t>,</w:t>
        </w:r>
      </w:ins>
      <w:r w:rsidRPr="00C72A8C">
        <w:rPr>
          <w:rFonts w:ascii="Times New Roman" w:hAnsi="Times New Roman" w:cs="Times New Roman"/>
          <w:sz w:val="24"/>
          <w:szCs w:val="24"/>
        </w:rPr>
        <w:t xml:space="preserve">” and </w:t>
      </w:r>
      <w:ins w:id="64" w:author="Author" w:date="2021-01-28T10:37:00Z">
        <w:r w:rsidR="00F0429D">
          <w:rPr>
            <w:rFonts w:ascii="Times New Roman" w:hAnsi="Times New Roman" w:cs="Times New Roman"/>
            <w:sz w:val="24"/>
            <w:szCs w:val="24"/>
          </w:rPr>
          <w:t>attempts</w:t>
        </w:r>
      </w:ins>
      <w:del w:id="65" w:author="Author" w:date="2021-01-28T10:37:00Z">
        <w:r w:rsidRPr="00C72A8C" w:rsidDel="00F0429D">
          <w:rPr>
            <w:rFonts w:ascii="Times New Roman" w:hAnsi="Times New Roman" w:cs="Times New Roman"/>
            <w:sz w:val="24"/>
            <w:szCs w:val="24"/>
          </w:rPr>
          <w:delText>tries</w:delText>
        </w:r>
      </w:del>
      <w:r w:rsidRPr="00C72A8C">
        <w:rPr>
          <w:rFonts w:ascii="Times New Roman" w:hAnsi="Times New Roman" w:cs="Times New Roman"/>
          <w:sz w:val="24"/>
          <w:szCs w:val="24"/>
        </w:rPr>
        <w:t xml:space="preserve"> to respond to </w:t>
      </w:r>
      <w:del w:id="66" w:author="Author" w:date="2021-01-28T10:37:00Z">
        <w:r w:rsidRPr="00C72A8C" w:rsidDel="00F0429D">
          <w:rPr>
            <w:rFonts w:ascii="Times New Roman" w:hAnsi="Times New Roman" w:cs="Times New Roman"/>
            <w:sz w:val="24"/>
            <w:szCs w:val="24"/>
          </w:rPr>
          <w:delText xml:space="preserve">the </w:delText>
        </w:r>
      </w:del>
      <w:commentRangeStart w:id="67"/>
      <w:r w:rsidRPr="00C72A8C">
        <w:rPr>
          <w:rFonts w:ascii="Times New Roman" w:hAnsi="Times New Roman" w:cs="Times New Roman"/>
          <w:sz w:val="24"/>
          <w:szCs w:val="24"/>
        </w:rPr>
        <w:t xml:space="preserve">questions </w:t>
      </w:r>
      <w:ins w:id="68" w:author="Author" w:date="2021-01-28T10:38:00Z">
        <w:r w:rsidR="00F0429D">
          <w:rPr>
            <w:rFonts w:ascii="Times New Roman" w:hAnsi="Times New Roman" w:cs="Times New Roman"/>
            <w:sz w:val="24"/>
            <w:szCs w:val="24"/>
          </w:rPr>
          <w:t>about</w:t>
        </w:r>
      </w:ins>
      <w:del w:id="69" w:author="Author" w:date="2021-01-28T10:38:00Z">
        <w:r w:rsidRPr="00C72A8C" w:rsidDel="00F0429D">
          <w:rPr>
            <w:rFonts w:ascii="Times New Roman" w:hAnsi="Times New Roman" w:cs="Times New Roman"/>
            <w:sz w:val="24"/>
            <w:szCs w:val="24"/>
          </w:rPr>
          <w:delText>on</w:delText>
        </w:r>
      </w:del>
      <w:r w:rsidRPr="00C72A8C">
        <w:rPr>
          <w:rFonts w:ascii="Times New Roman" w:hAnsi="Times New Roman" w:cs="Times New Roman"/>
          <w:sz w:val="24"/>
          <w:szCs w:val="24"/>
        </w:rPr>
        <w:t xml:space="preserve"> how </w:t>
      </w:r>
      <w:del w:id="70" w:author="Author" w:date="2021-01-28T10:38:00Z">
        <w:r w:rsidRPr="00C72A8C" w:rsidDel="00F0429D">
          <w:rPr>
            <w:rFonts w:ascii="Times New Roman" w:hAnsi="Times New Roman" w:cs="Times New Roman"/>
            <w:sz w:val="24"/>
            <w:szCs w:val="24"/>
          </w:rPr>
          <w:delText xml:space="preserve">are </w:delText>
        </w:r>
      </w:del>
      <w:r w:rsidRPr="00C72A8C">
        <w:rPr>
          <w:rFonts w:ascii="Times New Roman" w:hAnsi="Times New Roman" w:cs="Times New Roman"/>
          <w:sz w:val="24"/>
          <w:szCs w:val="24"/>
        </w:rPr>
        <w:t>the</w:t>
      </w:r>
      <w:ins w:id="71" w:author="Author" w:date="2021-01-28T10:38:00Z">
        <w:r w:rsidR="00F0429D">
          <w:rPr>
            <w:rFonts w:ascii="Times New Roman" w:hAnsi="Times New Roman" w:cs="Times New Roman"/>
            <w:sz w:val="24"/>
            <w:szCs w:val="24"/>
          </w:rPr>
          <w:t>se</w:t>
        </w:r>
      </w:ins>
      <w:r w:rsidRPr="00C72A8C">
        <w:rPr>
          <w:rFonts w:ascii="Times New Roman" w:hAnsi="Times New Roman" w:cs="Times New Roman"/>
          <w:sz w:val="24"/>
          <w:szCs w:val="24"/>
        </w:rPr>
        <w:t xml:space="preserve"> new interventions create</w:t>
      </w:r>
      <w:del w:id="72" w:author="Author" w:date="2021-01-28T10:49:00Z">
        <w:r w:rsidRPr="00C72A8C" w:rsidDel="009F4DC4">
          <w:rPr>
            <w:rFonts w:ascii="Times New Roman" w:hAnsi="Times New Roman" w:cs="Times New Roman"/>
            <w:sz w:val="24"/>
            <w:szCs w:val="24"/>
          </w:rPr>
          <w:delText>d regarding</w:delText>
        </w:r>
      </w:del>
      <w:r w:rsidRPr="00C72A8C">
        <w:rPr>
          <w:rFonts w:ascii="Times New Roman" w:hAnsi="Times New Roman" w:cs="Times New Roman"/>
          <w:sz w:val="24"/>
          <w:szCs w:val="24"/>
        </w:rPr>
        <w:t xml:space="preserve"> a diversified contemporary cultural production</w:t>
      </w:r>
      <w:commentRangeEnd w:id="67"/>
      <w:r w:rsidR="009F4DC4">
        <w:rPr>
          <w:rStyle w:val="CommentReference"/>
        </w:rPr>
        <w:commentReference w:id="67"/>
      </w:r>
      <w:r w:rsidRPr="00C72A8C">
        <w:rPr>
          <w:rFonts w:ascii="Times New Roman" w:hAnsi="Times New Roman" w:cs="Times New Roman"/>
          <w:sz w:val="24"/>
          <w:szCs w:val="24"/>
        </w:rPr>
        <w:t>.</w:t>
      </w:r>
    </w:p>
    <w:p w14:paraId="62573944" w14:textId="1D8B7679" w:rsidR="00E82C24" w:rsidRPr="00C72A8C" w:rsidRDefault="00E82C24" w:rsidP="00C72A8C">
      <w:pPr>
        <w:spacing w:after="139" w:line="480" w:lineRule="auto"/>
        <w:ind w:right="869" w:firstLine="720"/>
        <w:rPr>
          <w:rFonts w:ascii="Times New Roman" w:hAnsi="Times New Roman" w:cs="Times New Roman"/>
          <w:sz w:val="24"/>
          <w:szCs w:val="24"/>
        </w:rPr>
      </w:pPr>
      <w:r w:rsidRPr="00C72A8C">
        <w:rPr>
          <w:rFonts w:ascii="Times New Roman" w:hAnsi="Times New Roman" w:cs="Times New Roman"/>
          <w:sz w:val="24"/>
          <w:szCs w:val="24"/>
        </w:rPr>
        <w:t xml:space="preserve">The first site, the Church of </w:t>
      </w:r>
      <w:r w:rsidRPr="00C72A8C">
        <w:rPr>
          <w:rFonts w:ascii="Times New Roman" w:hAnsi="Times New Roman" w:cs="Times New Roman"/>
          <w:i/>
          <w:sz w:val="24"/>
          <w:szCs w:val="24"/>
        </w:rPr>
        <w:t xml:space="preserve">San Sebastiano del Monte </w:t>
      </w:r>
      <w:proofErr w:type="spellStart"/>
      <w:r w:rsidRPr="00C72A8C">
        <w:rPr>
          <w:rFonts w:ascii="Times New Roman" w:hAnsi="Times New Roman" w:cs="Times New Roman"/>
          <w:i/>
          <w:sz w:val="24"/>
          <w:szCs w:val="24"/>
        </w:rPr>
        <w:t>dei</w:t>
      </w:r>
      <w:proofErr w:type="spellEnd"/>
      <w:r w:rsidRPr="00C72A8C">
        <w:rPr>
          <w:rFonts w:ascii="Times New Roman" w:hAnsi="Times New Roman" w:cs="Times New Roman"/>
          <w:i/>
          <w:sz w:val="24"/>
          <w:szCs w:val="24"/>
        </w:rPr>
        <w:t xml:space="preserve"> </w:t>
      </w:r>
      <w:proofErr w:type="spellStart"/>
      <w:r w:rsidRPr="00C72A8C">
        <w:rPr>
          <w:rFonts w:ascii="Times New Roman" w:hAnsi="Times New Roman" w:cs="Times New Roman"/>
          <w:i/>
          <w:sz w:val="24"/>
          <w:szCs w:val="24"/>
        </w:rPr>
        <w:t>Morti</w:t>
      </w:r>
      <w:proofErr w:type="spellEnd"/>
      <w:r w:rsidRPr="00C72A8C">
        <w:rPr>
          <w:rFonts w:ascii="Times New Roman" w:hAnsi="Times New Roman" w:cs="Times New Roman"/>
          <w:i/>
          <w:sz w:val="24"/>
          <w:szCs w:val="24"/>
        </w:rPr>
        <w:t xml:space="preserve"> </w:t>
      </w:r>
      <w:r w:rsidRPr="00C72A8C">
        <w:rPr>
          <w:rFonts w:ascii="Times New Roman" w:hAnsi="Times New Roman" w:cs="Times New Roman"/>
          <w:sz w:val="24"/>
          <w:szCs w:val="24"/>
        </w:rPr>
        <w:t>(Mountain of the Dead), known as “</w:t>
      </w:r>
      <w:proofErr w:type="spellStart"/>
      <w:r w:rsidRPr="00C72A8C">
        <w:rPr>
          <w:rFonts w:ascii="Times New Roman" w:hAnsi="Times New Roman" w:cs="Times New Roman"/>
          <w:sz w:val="24"/>
          <w:szCs w:val="24"/>
        </w:rPr>
        <w:t>Morticelli’s</w:t>
      </w:r>
      <w:proofErr w:type="spellEnd"/>
      <w:r w:rsidRPr="00C72A8C">
        <w:rPr>
          <w:rFonts w:ascii="Times New Roman" w:hAnsi="Times New Roman" w:cs="Times New Roman"/>
          <w:sz w:val="24"/>
          <w:szCs w:val="24"/>
        </w:rPr>
        <w:t xml:space="preserve"> church</w:t>
      </w:r>
      <w:ins w:id="73" w:author="Author" w:date="2021-01-28T10:50:00Z">
        <w:r w:rsidR="009F4DC4">
          <w:rPr>
            <w:rFonts w:ascii="Times New Roman" w:hAnsi="Times New Roman" w:cs="Times New Roman"/>
            <w:sz w:val="24"/>
            <w:szCs w:val="24"/>
          </w:rPr>
          <w:t>,</w:t>
        </w:r>
      </w:ins>
      <w:r w:rsidRPr="00C72A8C">
        <w:rPr>
          <w:rFonts w:ascii="Times New Roman" w:hAnsi="Times New Roman" w:cs="Times New Roman"/>
          <w:sz w:val="24"/>
          <w:szCs w:val="24"/>
        </w:rPr>
        <w:t>”</w:t>
      </w:r>
      <w:del w:id="74" w:author="Author" w:date="2021-01-28T10:50:00Z">
        <w:r w:rsidRPr="00C72A8C" w:rsidDel="009F4DC4">
          <w:rPr>
            <w:rFonts w:ascii="Times New Roman" w:hAnsi="Times New Roman" w:cs="Times New Roman"/>
            <w:sz w:val="24"/>
            <w:szCs w:val="24"/>
          </w:rPr>
          <w:delText>,</w:delText>
        </w:r>
      </w:del>
      <w:r w:rsidRPr="00C72A8C">
        <w:rPr>
          <w:rFonts w:ascii="Times New Roman" w:hAnsi="Times New Roman" w:cs="Times New Roman"/>
          <w:sz w:val="24"/>
          <w:szCs w:val="24"/>
        </w:rPr>
        <w:t xml:space="preserve"> is located in the </w:t>
      </w:r>
      <w:commentRangeStart w:id="75"/>
      <w:r w:rsidRPr="00C72A8C">
        <w:rPr>
          <w:rFonts w:ascii="Times New Roman" w:hAnsi="Times New Roman" w:cs="Times New Roman"/>
          <w:sz w:val="24"/>
          <w:szCs w:val="24"/>
        </w:rPr>
        <w:t>historical cent</w:t>
      </w:r>
      <w:ins w:id="76" w:author="Author" w:date="2021-01-28T10:50:00Z">
        <w:r w:rsidR="009F4DC4">
          <w:rPr>
            <w:rFonts w:ascii="Times New Roman" w:hAnsi="Times New Roman" w:cs="Times New Roman"/>
            <w:sz w:val="24"/>
            <w:szCs w:val="24"/>
          </w:rPr>
          <w:t>e</w:t>
        </w:r>
      </w:ins>
      <w:r w:rsidRPr="00C72A8C">
        <w:rPr>
          <w:rFonts w:ascii="Times New Roman" w:hAnsi="Times New Roman" w:cs="Times New Roman"/>
          <w:sz w:val="24"/>
          <w:szCs w:val="24"/>
        </w:rPr>
        <w:t>r</w:t>
      </w:r>
      <w:del w:id="77" w:author="Author" w:date="2021-01-28T10:50:00Z">
        <w:r w:rsidRPr="00C72A8C" w:rsidDel="009F4DC4">
          <w:rPr>
            <w:rFonts w:ascii="Times New Roman" w:hAnsi="Times New Roman" w:cs="Times New Roman"/>
            <w:sz w:val="24"/>
            <w:szCs w:val="24"/>
          </w:rPr>
          <w:delText>e</w:delText>
        </w:r>
      </w:del>
      <w:r w:rsidRPr="00C72A8C">
        <w:rPr>
          <w:rFonts w:ascii="Times New Roman" w:hAnsi="Times New Roman" w:cs="Times New Roman"/>
          <w:sz w:val="24"/>
          <w:szCs w:val="24"/>
        </w:rPr>
        <w:t xml:space="preserve"> </w:t>
      </w:r>
      <w:commentRangeEnd w:id="75"/>
      <w:r w:rsidR="009F4DC4">
        <w:rPr>
          <w:rStyle w:val="CommentReference"/>
        </w:rPr>
        <w:commentReference w:id="75"/>
      </w:r>
      <w:r w:rsidRPr="00C72A8C">
        <w:rPr>
          <w:rFonts w:ascii="Times New Roman" w:hAnsi="Times New Roman" w:cs="Times New Roman"/>
          <w:sz w:val="24"/>
          <w:szCs w:val="24"/>
        </w:rPr>
        <w:t xml:space="preserve">of Salerno, in southwestern Italy. In the </w:t>
      </w:r>
      <w:proofErr w:type="spellStart"/>
      <w:ins w:id="78" w:author="Author" w:date="2021-01-28T10:51:00Z">
        <w:r w:rsidR="009F4DC4">
          <w:rPr>
            <w:rFonts w:ascii="Times New Roman" w:hAnsi="Times New Roman" w:cs="Times New Roman"/>
            <w:sz w:val="24"/>
            <w:szCs w:val="24"/>
          </w:rPr>
          <w:t>19</w:t>
        </w:r>
      </w:ins>
      <w:r w:rsidRPr="00C72A8C">
        <w:rPr>
          <w:rFonts w:ascii="Times New Roman" w:hAnsi="Times New Roman" w:cs="Times New Roman"/>
          <w:sz w:val="24"/>
          <w:szCs w:val="24"/>
        </w:rPr>
        <w:t>80s</w:t>
      </w:r>
      <w:proofErr w:type="spellEnd"/>
      <w:r w:rsidRPr="00C72A8C">
        <w:rPr>
          <w:rFonts w:ascii="Times New Roman" w:hAnsi="Times New Roman" w:cs="Times New Roman"/>
          <w:sz w:val="24"/>
          <w:szCs w:val="24"/>
        </w:rPr>
        <w:t>, the church was completely abandoned a</w:t>
      </w:r>
      <w:ins w:id="79" w:author="Author" w:date="2021-01-28T10:51:00Z">
        <w:r w:rsidR="009F4DC4">
          <w:rPr>
            <w:rFonts w:ascii="Times New Roman" w:hAnsi="Times New Roman" w:cs="Times New Roman"/>
            <w:sz w:val="24"/>
            <w:szCs w:val="24"/>
          </w:rPr>
          <w:t>fter a</w:t>
        </w:r>
      </w:ins>
      <w:ins w:id="80" w:author="Author" w:date="2021-01-28T11:05:00Z">
        <w:r w:rsidR="00516D55">
          <w:rPr>
            <w:rFonts w:ascii="Times New Roman" w:hAnsi="Times New Roman" w:cs="Times New Roman"/>
            <w:sz w:val="24"/>
            <w:szCs w:val="24"/>
          </w:rPr>
          <w:t>n</w:t>
        </w:r>
      </w:ins>
      <w:ins w:id="81" w:author="Author" w:date="2021-01-28T10:51:00Z">
        <w:r w:rsidR="009F4DC4">
          <w:rPr>
            <w:rFonts w:ascii="Times New Roman" w:hAnsi="Times New Roman" w:cs="Times New Roman"/>
            <w:sz w:val="24"/>
            <w:szCs w:val="24"/>
          </w:rPr>
          <w:t xml:space="preserve"> </w:t>
        </w:r>
      </w:ins>
      <w:del w:id="82" w:author="Author" w:date="2021-01-28T10:52:00Z">
        <w:r w:rsidRPr="00C72A8C" w:rsidDel="009F4DC4">
          <w:rPr>
            <w:rFonts w:ascii="Times New Roman" w:hAnsi="Times New Roman" w:cs="Times New Roman"/>
            <w:sz w:val="24"/>
            <w:szCs w:val="24"/>
          </w:rPr>
          <w:delText>s a consequence of</w:delText>
        </w:r>
      </w:del>
      <w:del w:id="83" w:author="Author" w:date="2021-01-28T11:05:00Z">
        <w:r w:rsidRPr="00C72A8C" w:rsidDel="00516D55">
          <w:rPr>
            <w:rFonts w:ascii="Times New Roman" w:hAnsi="Times New Roman" w:cs="Times New Roman"/>
            <w:sz w:val="24"/>
            <w:szCs w:val="24"/>
          </w:rPr>
          <w:delText xml:space="preserve"> </w:delText>
        </w:r>
      </w:del>
      <w:r w:rsidRPr="00C72A8C">
        <w:rPr>
          <w:rFonts w:ascii="Times New Roman" w:hAnsi="Times New Roman" w:cs="Times New Roman"/>
          <w:sz w:val="24"/>
          <w:szCs w:val="24"/>
        </w:rPr>
        <w:t>earthquake</w:t>
      </w:r>
      <w:del w:id="84" w:author="Author" w:date="2021-01-28T11:05:00Z">
        <w:r w:rsidRPr="00C72A8C" w:rsidDel="00516D55">
          <w:rPr>
            <w:rFonts w:ascii="Times New Roman" w:hAnsi="Times New Roman" w:cs="Times New Roman"/>
            <w:sz w:val="24"/>
            <w:szCs w:val="24"/>
          </w:rPr>
          <w:delText>s</w:delText>
        </w:r>
      </w:del>
      <w:r w:rsidRPr="00C72A8C">
        <w:rPr>
          <w:rFonts w:ascii="Times New Roman" w:hAnsi="Times New Roman" w:cs="Times New Roman"/>
          <w:sz w:val="24"/>
          <w:szCs w:val="24"/>
        </w:rPr>
        <w:t xml:space="preserve"> </w:t>
      </w:r>
      <w:ins w:id="85" w:author="Author" w:date="2021-01-28T11:05:00Z">
        <w:r w:rsidR="00516D55">
          <w:rPr>
            <w:rFonts w:ascii="Times New Roman" w:hAnsi="Times New Roman" w:cs="Times New Roman"/>
            <w:sz w:val="24"/>
            <w:szCs w:val="24"/>
          </w:rPr>
          <w:t xml:space="preserve">occurred </w:t>
        </w:r>
      </w:ins>
      <w:ins w:id="86" w:author="Author" w:date="2021-01-28T10:52:00Z">
        <w:r w:rsidR="009F4DC4">
          <w:rPr>
            <w:rFonts w:ascii="Times New Roman" w:hAnsi="Times New Roman" w:cs="Times New Roman"/>
            <w:sz w:val="24"/>
            <w:szCs w:val="24"/>
          </w:rPr>
          <w:t>in the region</w:t>
        </w:r>
      </w:ins>
      <w:ins w:id="87" w:author="Author" w:date="2021-02-09T19:39:00Z">
        <w:r w:rsidR="00C909A1">
          <w:rPr>
            <w:rFonts w:ascii="Times New Roman" w:hAnsi="Times New Roman" w:cs="Times New Roman"/>
            <w:sz w:val="24"/>
            <w:szCs w:val="24"/>
          </w:rPr>
          <w:t>,</w:t>
        </w:r>
      </w:ins>
      <w:ins w:id="88" w:author="Author" w:date="2021-01-28T10:52:00Z">
        <w:r w:rsidR="009F4DC4">
          <w:rPr>
            <w:rFonts w:ascii="Times New Roman" w:hAnsi="Times New Roman" w:cs="Times New Roman"/>
            <w:sz w:val="24"/>
            <w:szCs w:val="24"/>
          </w:rPr>
          <w:t xml:space="preserve"> le</w:t>
        </w:r>
      </w:ins>
      <w:ins w:id="89" w:author="Author" w:date="2021-02-01T17:06:00Z">
        <w:r w:rsidR="00AA198E">
          <w:rPr>
            <w:rFonts w:ascii="Times New Roman" w:hAnsi="Times New Roman" w:cs="Times New Roman"/>
            <w:sz w:val="24"/>
            <w:szCs w:val="24"/>
          </w:rPr>
          <w:t>a</w:t>
        </w:r>
      </w:ins>
      <w:ins w:id="90" w:author="Author" w:date="2021-01-28T10:52:00Z">
        <w:r w:rsidR="009F4DC4">
          <w:rPr>
            <w:rFonts w:ascii="Times New Roman" w:hAnsi="Times New Roman" w:cs="Times New Roman"/>
            <w:sz w:val="24"/>
            <w:szCs w:val="24"/>
          </w:rPr>
          <w:t>d</w:t>
        </w:r>
      </w:ins>
      <w:ins w:id="91" w:author="Author" w:date="2021-02-01T17:06:00Z">
        <w:r w:rsidR="00AA198E">
          <w:rPr>
            <w:rFonts w:ascii="Times New Roman" w:hAnsi="Times New Roman" w:cs="Times New Roman"/>
            <w:sz w:val="24"/>
            <w:szCs w:val="24"/>
          </w:rPr>
          <w:t>ing</w:t>
        </w:r>
      </w:ins>
      <w:ins w:id="92" w:author="Author" w:date="2021-01-28T10:52:00Z">
        <w:r w:rsidR="009F4DC4">
          <w:rPr>
            <w:rFonts w:ascii="Times New Roman" w:hAnsi="Times New Roman" w:cs="Times New Roman"/>
            <w:sz w:val="24"/>
            <w:szCs w:val="24"/>
          </w:rPr>
          <w:t xml:space="preserve"> to </w:t>
        </w:r>
      </w:ins>
      <w:del w:id="93" w:author="Author" w:date="2021-01-28T10:52:00Z">
        <w:r w:rsidRPr="00C72A8C" w:rsidDel="009F4DC4">
          <w:rPr>
            <w:rFonts w:ascii="Times New Roman" w:hAnsi="Times New Roman" w:cs="Times New Roman"/>
            <w:sz w:val="24"/>
            <w:szCs w:val="24"/>
          </w:rPr>
          <w:delText xml:space="preserve">and </w:delText>
        </w:r>
      </w:del>
      <w:r w:rsidRPr="00C72A8C">
        <w:rPr>
          <w:rFonts w:ascii="Times New Roman" w:hAnsi="Times New Roman" w:cs="Times New Roman"/>
          <w:sz w:val="24"/>
          <w:szCs w:val="24"/>
        </w:rPr>
        <w:t>lack of maintenance</w:t>
      </w:r>
      <w:ins w:id="94" w:author="Author" w:date="2021-02-01T17:07:00Z">
        <w:r w:rsidR="00AA198E">
          <w:rPr>
            <w:rFonts w:ascii="Times New Roman" w:hAnsi="Times New Roman" w:cs="Times New Roman"/>
            <w:sz w:val="24"/>
            <w:szCs w:val="24"/>
          </w:rPr>
          <w:t>,</w:t>
        </w:r>
      </w:ins>
      <w:r w:rsidRPr="00C72A8C">
        <w:rPr>
          <w:rFonts w:ascii="Times New Roman" w:hAnsi="Times New Roman" w:cs="Times New Roman"/>
          <w:sz w:val="24"/>
          <w:szCs w:val="24"/>
        </w:rPr>
        <w:t xml:space="preserve"> and </w:t>
      </w:r>
      <w:ins w:id="95" w:author="Author" w:date="2021-01-28T10:59:00Z">
        <w:r w:rsidR="00516D55">
          <w:rPr>
            <w:rFonts w:ascii="Times New Roman" w:hAnsi="Times New Roman" w:cs="Times New Roman"/>
            <w:sz w:val="24"/>
            <w:szCs w:val="24"/>
          </w:rPr>
          <w:t xml:space="preserve">the </w:t>
        </w:r>
      </w:ins>
      <w:ins w:id="96" w:author="Author" w:date="2021-01-28T11:00:00Z">
        <w:r w:rsidR="00516D55">
          <w:rPr>
            <w:rFonts w:ascii="Times New Roman" w:hAnsi="Times New Roman" w:cs="Times New Roman"/>
            <w:sz w:val="24"/>
            <w:szCs w:val="24"/>
          </w:rPr>
          <w:t xml:space="preserve">decaying </w:t>
        </w:r>
      </w:ins>
      <w:ins w:id="97" w:author="Author" w:date="2021-01-28T10:59:00Z">
        <w:r w:rsidR="00516D55">
          <w:rPr>
            <w:rFonts w:ascii="Times New Roman" w:hAnsi="Times New Roman" w:cs="Times New Roman"/>
            <w:sz w:val="24"/>
            <w:szCs w:val="24"/>
          </w:rPr>
          <w:t xml:space="preserve">church </w:t>
        </w:r>
      </w:ins>
      <w:ins w:id="98" w:author="Author" w:date="2021-01-28T11:00:00Z">
        <w:r w:rsidR="00516D55">
          <w:rPr>
            <w:rFonts w:ascii="Times New Roman" w:hAnsi="Times New Roman" w:cs="Times New Roman"/>
            <w:sz w:val="24"/>
            <w:szCs w:val="24"/>
          </w:rPr>
          <w:t>seemed</w:t>
        </w:r>
      </w:ins>
      <w:ins w:id="99" w:author="Author" w:date="2021-01-28T11:01:00Z">
        <w:r w:rsidR="00516D55">
          <w:rPr>
            <w:rFonts w:ascii="Times New Roman" w:hAnsi="Times New Roman" w:cs="Times New Roman"/>
            <w:sz w:val="24"/>
            <w:szCs w:val="24"/>
          </w:rPr>
          <w:t xml:space="preserve"> to have </w:t>
        </w:r>
      </w:ins>
      <w:del w:id="100" w:author="Author" w:date="2021-01-28T11:01:00Z">
        <w:r w:rsidRPr="00C72A8C" w:rsidDel="00516D55">
          <w:rPr>
            <w:rFonts w:ascii="Times New Roman" w:hAnsi="Times New Roman" w:cs="Times New Roman"/>
            <w:sz w:val="24"/>
            <w:szCs w:val="24"/>
          </w:rPr>
          <w:delText xml:space="preserve">became </w:delText>
        </w:r>
      </w:del>
      <w:del w:id="101" w:author="Author" w:date="2021-01-28T11:00:00Z">
        <w:r w:rsidRPr="00C72A8C" w:rsidDel="00516D55">
          <w:rPr>
            <w:rFonts w:ascii="Times New Roman" w:hAnsi="Times New Roman" w:cs="Times New Roman"/>
            <w:sz w:val="24"/>
            <w:szCs w:val="24"/>
          </w:rPr>
          <w:delText xml:space="preserve">a </w:delText>
        </w:r>
      </w:del>
      <w:del w:id="102" w:author="Author" w:date="2021-01-28T11:01:00Z">
        <w:r w:rsidRPr="00C72A8C" w:rsidDel="00516D55">
          <w:rPr>
            <w:rFonts w:ascii="Times New Roman" w:hAnsi="Times New Roman" w:cs="Times New Roman"/>
            <w:sz w:val="24"/>
            <w:szCs w:val="24"/>
          </w:rPr>
          <w:delText xml:space="preserve">synonymous </w:delText>
        </w:r>
      </w:del>
      <w:del w:id="103" w:author="Author" w:date="2021-01-28T11:00:00Z">
        <w:r w:rsidRPr="00C72A8C" w:rsidDel="00516D55">
          <w:rPr>
            <w:rFonts w:ascii="Times New Roman" w:hAnsi="Times New Roman" w:cs="Times New Roman"/>
            <w:sz w:val="24"/>
            <w:szCs w:val="24"/>
          </w:rPr>
          <w:delText>of</w:delText>
        </w:r>
      </w:del>
      <w:del w:id="104" w:author="Author" w:date="2021-01-28T11:01:00Z">
        <w:r w:rsidRPr="00C72A8C" w:rsidDel="00516D55">
          <w:rPr>
            <w:rFonts w:ascii="Times New Roman" w:hAnsi="Times New Roman" w:cs="Times New Roman"/>
            <w:sz w:val="24"/>
            <w:szCs w:val="24"/>
          </w:rPr>
          <w:delText xml:space="preserve"> decay with </w:delText>
        </w:r>
      </w:del>
      <w:r w:rsidRPr="00C72A8C">
        <w:rPr>
          <w:rFonts w:ascii="Times New Roman" w:hAnsi="Times New Roman" w:cs="Times New Roman"/>
          <w:sz w:val="24"/>
          <w:szCs w:val="24"/>
        </w:rPr>
        <w:t xml:space="preserve">few connections to the </w:t>
      </w:r>
      <w:commentRangeStart w:id="105"/>
      <w:r w:rsidRPr="00C72A8C">
        <w:rPr>
          <w:rFonts w:ascii="Times New Roman" w:hAnsi="Times New Roman" w:cs="Times New Roman"/>
          <w:sz w:val="24"/>
          <w:szCs w:val="24"/>
        </w:rPr>
        <w:t xml:space="preserve">“lower” </w:t>
      </w:r>
      <w:commentRangeEnd w:id="105"/>
      <w:r w:rsidR="00516D55">
        <w:rPr>
          <w:rStyle w:val="CommentReference"/>
        </w:rPr>
        <w:commentReference w:id="105"/>
      </w:r>
      <w:r w:rsidRPr="00C72A8C">
        <w:rPr>
          <w:rFonts w:ascii="Times New Roman" w:hAnsi="Times New Roman" w:cs="Times New Roman"/>
          <w:sz w:val="24"/>
          <w:szCs w:val="24"/>
        </w:rPr>
        <w:t xml:space="preserve">historical </w:t>
      </w:r>
      <w:proofErr w:type="spellStart"/>
      <w:r w:rsidRPr="00C72A8C">
        <w:rPr>
          <w:rFonts w:ascii="Times New Roman" w:hAnsi="Times New Roman" w:cs="Times New Roman"/>
          <w:sz w:val="24"/>
          <w:szCs w:val="24"/>
        </w:rPr>
        <w:t>cent</w:t>
      </w:r>
      <w:ins w:id="106" w:author="Author" w:date="2021-01-28T11:01:00Z">
        <w:r w:rsidR="00516D55">
          <w:rPr>
            <w:rFonts w:ascii="Times New Roman" w:hAnsi="Times New Roman" w:cs="Times New Roman"/>
            <w:sz w:val="24"/>
            <w:szCs w:val="24"/>
          </w:rPr>
          <w:t>e</w:t>
        </w:r>
      </w:ins>
      <w:r w:rsidRPr="00C72A8C">
        <w:rPr>
          <w:rFonts w:ascii="Times New Roman" w:hAnsi="Times New Roman" w:cs="Times New Roman"/>
          <w:sz w:val="24"/>
          <w:szCs w:val="24"/>
        </w:rPr>
        <w:t>r</w:t>
      </w:r>
      <w:del w:id="107" w:author="Author" w:date="2021-01-28T11:01:00Z">
        <w:r w:rsidRPr="00C72A8C" w:rsidDel="00516D55">
          <w:rPr>
            <w:rFonts w:ascii="Times New Roman" w:hAnsi="Times New Roman" w:cs="Times New Roman"/>
            <w:sz w:val="24"/>
            <w:szCs w:val="24"/>
          </w:rPr>
          <w:delText>e</w:delText>
        </w:r>
      </w:del>
      <w:ins w:id="108" w:author="Author" w:date="2021-01-28T11:01:00Z">
        <w:r w:rsidR="00516D55">
          <w:rPr>
            <w:rFonts w:ascii="Times New Roman" w:hAnsi="Times New Roman" w:cs="Times New Roman"/>
            <w:sz w:val="24"/>
            <w:szCs w:val="24"/>
          </w:rPr>
          <w:t>.</w:t>
        </w:r>
      </w:ins>
      <w:r w:rsidRPr="00C72A8C">
        <w:rPr>
          <w:rFonts w:ascii="Times New Roman" w:hAnsi="Times New Roman" w:cs="Times New Roman"/>
          <w:sz w:val="24"/>
          <w:szCs w:val="24"/>
          <w:vertAlign w:val="superscript"/>
        </w:rPr>
        <w:t>1</w:t>
      </w:r>
      <w:proofErr w:type="spellEnd"/>
      <w:del w:id="109" w:author="Author" w:date="2021-01-28T11:01:00Z">
        <w:r w:rsidRPr="00C72A8C" w:rsidDel="00516D55">
          <w:rPr>
            <w:rFonts w:ascii="Times New Roman" w:hAnsi="Times New Roman" w:cs="Times New Roman"/>
            <w:sz w:val="24"/>
            <w:szCs w:val="24"/>
          </w:rPr>
          <w:delText>.</w:delText>
        </w:r>
      </w:del>
    </w:p>
    <w:p w14:paraId="473CE275" w14:textId="58CC3464" w:rsidR="00E82C24" w:rsidRPr="00C72A8C" w:rsidRDefault="00E82C24" w:rsidP="00C72A8C">
      <w:pPr>
        <w:spacing w:line="480" w:lineRule="auto"/>
        <w:ind w:right="869" w:firstLine="720"/>
        <w:rPr>
          <w:rFonts w:ascii="Times New Roman" w:hAnsi="Times New Roman" w:cs="Times New Roman"/>
          <w:sz w:val="24"/>
          <w:szCs w:val="24"/>
        </w:rPr>
      </w:pPr>
      <w:r w:rsidRPr="00C72A8C">
        <w:rPr>
          <w:rFonts w:ascii="Times New Roman" w:hAnsi="Times New Roman" w:cs="Times New Roman"/>
          <w:sz w:val="24"/>
          <w:szCs w:val="24"/>
        </w:rPr>
        <w:t xml:space="preserve">The “San Sebastiano del Monte </w:t>
      </w:r>
      <w:proofErr w:type="spellStart"/>
      <w:r w:rsidRPr="00C72A8C">
        <w:rPr>
          <w:rFonts w:ascii="Times New Roman" w:hAnsi="Times New Roman" w:cs="Times New Roman"/>
          <w:sz w:val="24"/>
          <w:szCs w:val="24"/>
        </w:rPr>
        <w:t>dei</w:t>
      </w:r>
      <w:proofErr w:type="spellEnd"/>
      <w:r w:rsidRPr="00C72A8C">
        <w:rPr>
          <w:rFonts w:ascii="Times New Roman" w:hAnsi="Times New Roman" w:cs="Times New Roman"/>
          <w:sz w:val="24"/>
          <w:szCs w:val="24"/>
        </w:rPr>
        <w:t xml:space="preserve"> </w:t>
      </w:r>
      <w:proofErr w:type="spellStart"/>
      <w:r w:rsidRPr="00C72A8C">
        <w:rPr>
          <w:rFonts w:ascii="Times New Roman" w:hAnsi="Times New Roman" w:cs="Times New Roman"/>
          <w:sz w:val="24"/>
          <w:szCs w:val="24"/>
        </w:rPr>
        <w:t>Morti</w:t>
      </w:r>
      <w:proofErr w:type="spellEnd"/>
      <w:r w:rsidRPr="00C72A8C">
        <w:rPr>
          <w:rFonts w:ascii="Times New Roman" w:hAnsi="Times New Roman" w:cs="Times New Roman"/>
          <w:sz w:val="24"/>
          <w:szCs w:val="24"/>
        </w:rPr>
        <w:t xml:space="preserve"> Living Lab” (</w:t>
      </w:r>
      <w:proofErr w:type="spellStart"/>
      <w:r w:rsidRPr="00C72A8C">
        <w:rPr>
          <w:rFonts w:ascii="Times New Roman" w:hAnsi="Times New Roman" w:cs="Times New Roman"/>
          <w:sz w:val="24"/>
          <w:szCs w:val="24"/>
        </w:rPr>
        <w:t>SSMOLL</w:t>
      </w:r>
      <w:proofErr w:type="spellEnd"/>
      <w:r w:rsidRPr="00C72A8C">
        <w:rPr>
          <w:rFonts w:ascii="Times New Roman" w:hAnsi="Times New Roman" w:cs="Times New Roman"/>
          <w:sz w:val="24"/>
          <w:szCs w:val="24"/>
        </w:rPr>
        <w:t xml:space="preserve">) </w:t>
      </w:r>
      <w:del w:id="110" w:author="Author" w:date="2021-02-01T17:07:00Z">
        <w:r w:rsidRPr="00C72A8C" w:rsidDel="00AA198E">
          <w:rPr>
            <w:rFonts w:ascii="Times New Roman" w:hAnsi="Times New Roman" w:cs="Times New Roman"/>
            <w:sz w:val="24"/>
            <w:szCs w:val="24"/>
          </w:rPr>
          <w:delText xml:space="preserve">is the </w:delText>
        </w:r>
      </w:del>
      <w:ins w:id="111" w:author="Author" w:date="2021-01-28T11:08:00Z">
        <w:r w:rsidR="00516D55">
          <w:rPr>
            <w:rFonts w:ascii="Times New Roman" w:hAnsi="Times New Roman" w:cs="Times New Roman"/>
            <w:sz w:val="24"/>
            <w:szCs w:val="24"/>
          </w:rPr>
          <w:t xml:space="preserve">restorative </w:t>
        </w:r>
      </w:ins>
      <w:r w:rsidRPr="00C72A8C">
        <w:rPr>
          <w:rFonts w:ascii="Times New Roman" w:hAnsi="Times New Roman" w:cs="Times New Roman"/>
          <w:sz w:val="24"/>
          <w:szCs w:val="24"/>
        </w:rPr>
        <w:t>pro</w:t>
      </w:r>
      <w:ins w:id="112" w:author="Author" w:date="2021-02-04T16:18:00Z">
        <w:r w:rsidR="0031298B">
          <w:rPr>
            <w:rFonts w:ascii="Times New Roman" w:hAnsi="Times New Roman" w:cs="Times New Roman"/>
            <w:sz w:val="24"/>
            <w:szCs w:val="24"/>
          </w:rPr>
          <w:t>ject</w:t>
        </w:r>
      </w:ins>
      <w:del w:id="113" w:author="Author" w:date="2021-02-04T16:18:00Z">
        <w:r w:rsidRPr="00C72A8C" w:rsidDel="0031298B">
          <w:rPr>
            <w:rFonts w:ascii="Times New Roman" w:hAnsi="Times New Roman" w:cs="Times New Roman"/>
            <w:sz w:val="24"/>
            <w:szCs w:val="24"/>
          </w:rPr>
          <w:delText>cess</w:delText>
        </w:r>
      </w:del>
      <w:r w:rsidRPr="00C72A8C">
        <w:rPr>
          <w:rFonts w:ascii="Times New Roman" w:hAnsi="Times New Roman" w:cs="Times New Roman"/>
          <w:sz w:val="24"/>
          <w:szCs w:val="24"/>
        </w:rPr>
        <w:t xml:space="preserve"> </w:t>
      </w:r>
      <w:ins w:id="114" w:author="Author" w:date="2021-02-01T17:07:00Z">
        <w:r w:rsidR="00AA198E">
          <w:rPr>
            <w:rFonts w:ascii="Times New Roman" w:hAnsi="Times New Roman" w:cs="Times New Roman"/>
            <w:sz w:val="24"/>
            <w:szCs w:val="24"/>
          </w:rPr>
          <w:t xml:space="preserve">was </w:t>
        </w:r>
      </w:ins>
      <w:del w:id="115" w:author="Author" w:date="2021-02-09T19:50:00Z">
        <w:r w:rsidRPr="00C72A8C" w:rsidDel="0054350D">
          <w:rPr>
            <w:rFonts w:ascii="Times New Roman" w:hAnsi="Times New Roman" w:cs="Times New Roman"/>
            <w:sz w:val="24"/>
            <w:szCs w:val="24"/>
          </w:rPr>
          <w:delText xml:space="preserve">activated </w:delText>
        </w:r>
      </w:del>
      <w:ins w:id="116" w:author="Author" w:date="2021-02-09T19:50:00Z">
        <w:r w:rsidR="0054350D">
          <w:rPr>
            <w:rFonts w:ascii="Times New Roman" w:hAnsi="Times New Roman" w:cs="Times New Roman"/>
            <w:sz w:val="24"/>
            <w:szCs w:val="24"/>
          </w:rPr>
          <w:t xml:space="preserve">initiated </w:t>
        </w:r>
      </w:ins>
      <w:r w:rsidRPr="00C72A8C">
        <w:rPr>
          <w:rFonts w:ascii="Times New Roman" w:hAnsi="Times New Roman" w:cs="Times New Roman"/>
          <w:sz w:val="24"/>
          <w:szCs w:val="24"/>
        </w:rPr>
        <w:t xml:space="preserve">in 2018 by the </w:t>
      </w:r>
      <w:proofErr w:type="spellStart"/>
      <w:r w:rsidRPr="00C72A8C">
        <w:rPr>
          <w:rFonts w:ascii="Times New Roman" w:hAnsi="Times New Roman" w:cs="Times New Roman"/>
          <w:sz w:val="24"/>
          <w:szCs w:val="24"/>
        </w:rPr>
        <w:t>Blam</w:t>
      </w:r>
      <w:proofErr w:type="spellEnd"/>
      <w:r w:rsidRPr="00C72A8C">
        <w:rPr>
          <w:rFonts w:ascii="Times New Roman" w:hAnsi="Times New Roman" w:cs="Times New Roman"/>
          <w:sz w:val="24"/>
          <w:szCs w:val="24"/>
        </w:rPr>
        <w:t xml:space="preserve"> association group, the Municipality of Salerno, </w:t>
      </w:r>
      <w:ins w:id="117" w:author="Author" w:date="2021-01-28T11:08:00Z">
        <w:r w:rsidR="00516D55">
          <w:rPr>
            <w:rFonts w:ascii="Times New Roman" w:hAnsi="Times New Roman" w:cs="Times New Roman"/>
            <w:sz w:val="24"/>
            <w:szCs w:val="24"/>
          </w:rPr>
          <w:t xml:space="preserve">the </w:t>
        </w:r>
      </w:ins>
      <w:r w:rsidRPr="00C72A8C">
        <w:rPr>
          <w:rFonts w:ascii="Times New Roman" w:hAnsi="Times New Roman" w:cs="Times New Roman"/>
          <w:sz w:val="24"/>
          <w:szCs w:val="24"/>
        </w:rPr>
        <w:t>current</w:t>
      </w:r>
      <w:del w:id="118" w:author="Author" w:date="2021-01-28T11:08:00Z">
        <w:r w:rsidRPr="00C72A8C" w:rsidDel="00516D55">
          <w:rPr>
            <w:rFonts w:ascii="Times New Roman" w:hAnsi="Times New Roman" w:cs="Times New Roman"/>
            <w:sz w:val="24"/>
            <w:szCs w:val="24"/>
          </w:rPr>
          <w:delText>ly the</w:delText>
        </w:r>
      </w:del>
      <w:r w:rsidRPr="00C72A8C">
        <w:rPr>
          <w:rFonts w:ascii="Times New Roman" w:hAnsi="Times New Roman" w:cs="Times New Roman"/>
          <w:sz w:val="24"/>
          <w:szCs w:val="24"/>
        </w:rPr>
        <w:t xml:space="preserve"> owner of the </w:t>
      </w:r>
      <w:ins w:id="119" w:author="Author" w:date="2021-01-28T11:08:00Z">
        <w:r w:rsidR="00516D55">
          <w:rPr>
            <w:rFonts w:ascii="Times New Roman" w:hAnsi="Times New Roman" w:cs="Times New Roman"/>
            <w:sz w:val="24"/>
            <w:szCs w:val="24"/>
          </w:rPr>
          <w:t xml:space="preserve">church </w:t>
        </w:r>
      </w:ins>
      <w:r w:rsidRPr="00C72A8C">
        <w:rPr>
          <w:rFonts w:ascii="Times New Roman" w:hAnsi="Times New Roman" w:cs="Times New Roman"/>
          <w:sz w:val="24"/>
          <w:szCs w:val="24"/>
        </w:rPr>
        <w:t xml:space="preserve">building, and the </w:t>
      </w:r>
      <w:r w:rsidRPr="00C72A8C">
        <w:rPr>
          <w:rFonts w:ascii="Times New Roman" w:hAnsi="Times New Roman" w:cs="Times New Roman"/>
          <w:sz w:val="24"/>
          <w:szCs w:val="24"/>
        </w:rPr>
        <w:lastRenderedPageBreak/>
        <w:t>Federico II University of Naples</w:t>
      </w:r>
      <w:ins w:id="120" w:author="Author" w:date="2021-02-12T14:10:00Z">
        <w:r w:rsidR="00C46914">
          <w:rPr>
            <w:rFonts w:ascii="Times New Roman" w:hAnsi="Times New Roman" w:cs="Times New Roman"/>
            <w:sz w:val="24"/>
            <w:szCs w:val="24"/>
          </w:rPr>
          <w:t>,</w:t>
        </w:r>
      </w:ins>
      <w:del w:id="121" w:author="Author" w:date="2021-02-04T16:18:00Z">
        <w:r w:rsidRPr="00C72A8C" w:rsidDel="0031298B">
          <w:rPr>
            <w:rFonts w:ascii="Times New Roman" w:hAnsi="Times New Roman" w:cs="Times New Roman"/>
            <w:sz w:val="24"/>
            <w:szCs w:val="24"/>
          </w:rPr>
          <w:delText>,</w:delText>
        </w:r>
      </w:del>
      <w:r w:rsidRPr="00C72A8C">
        <w:rPr>
          <w:rFonts w:ascii="Times New Roman" w:hAnsi="Times New Roman" w:cs="Times New Roman"/>
          <w:sz w:val="24"/>
          <w:szCs w:val="24"/>
        </w:rPr>
        <w:t xml:space="preserve"> </w:t>
      </w:r>
      <w:del w:id="122" w:author="Author" w:date="2021-01-28T11:08:00Z">
        <w:r w:rsidRPr="00C72A8C" w:rsidDel="00516D55">
          <w:rPr>
            <w:rFonts w:ascii="Times New Roman" w:hAnsi="Times New Roman" w:cs="Times New Roman"/>
            <w:sz w:val="24"/>
            <w:szCs w:val="24"/>
          </w:rPr>
          <w:delText xml:space="preserve">aiming at </w:delText>
        </w:r>
      </w:del>
      <w:ins w:id="123" w:author="Author" w:date="2021-01-28T11:08:00Z">
        <w:r w:rsidR="00516D55">
          <w:rPr>
            <w:rFonts w:ascii="Times New Roman" w:hAnsi="Times New Roman" w:cs="Times New Roman"/>
            <w:sz w:val="24"/>
            <w:szCs w:val="24"/>
          </w:rPr>
          <w:t xml:space="preserve">to </w:t>
        </w:r>
      </w:ins>
      <w:r w:rsidRPr="00C72A8C">
        <w:rPr>
          <w:rFonts w:ascii="Times New Roman" w:hAnsi="Times New Roman" w:cs="Times New Roman"/>
          <w:sz w:val="24"/>
          <w:szCs w:val="24"/>
        </w:rPr>
        <w:t>reopen</w:t>
      </w:r>
      <w:del w:id="124" w:author="Author" w:date="2021-01-28T11:08:00Z">
        <w:r w:rsidRPr="00C72A8C" w:rsidDel="00516D55">
          <w:rPr>
            <w:rFonts w:ascii="Times New Roman" w:hAnsi="Times New Roman" w:cs="Times New Roman"/>
            <w:sz w:val="24"/>
            <w:szCs w:val="24"/>
          </w:rPr>
          <w:delText>ing</w:delText>
        </w:r>
      </w:del>
      <w:r w:rsidRPr="00C72A8C">
        <w:rPr>
          <w:rFonts w:ascii="Times New Roman" w:hAnsi="Times New Roman" w:cs="Times New Roman"/>
          <w:sz w:val="24"/>
          <w:szCs w:val="24"/>
        </w:rPr>
        <w:t xml:space="preserve"> the former church</w:t>
      </w:r>
      <w:ins w:id="125" w:author="Author" w:date="2021-01-28T11:09:00Z">
        <w:r w:rsidR="00516D55">
          <w:rPr>
            <w:rFonts w:ascii="Times New Roman" w:hAnsi="Times New Roman" w:cs="Times New Roman"/>
            <w:sz w:val="24"/>
            <w:szCs w:val="24"/>
          </w:rPr>
          <w:t>. The plan was to incorporate the restoration</w:t>
        </w:r>
      </w:ins>
      <w:del w:id="126" w:author="Author" w:date="2021-01-28T11:09:00Z">
        <w:r w:rsidRPr="00C72A8C" w:rsidDel="00516D55">
          <w:rPr>
            <w:rFonts w:ascii="Times New Roman" w:hAnsi="Times New Roman" w:cs="Times New Roman"/>
            <w:sz w:val="24"/>
            <w:szCs w:val="24"/>
          </w:rPr>
          <w:delText>, inserting it</w:delText>
        </w:r>
      </w:del>
      <w:r w:rsidRPr="00C72A8C">
        <w:rPr>
          <w:rFonts w:ascii="Times New Roman" w:hAnsi="Times New Roman" w:cs="Times New Roman"/>
          <w:sz w:val="24"/>
          <w:szCs w:val="24"/>
        </w:rPr>
        <w:t xml:space="preserve"> into </w:t>
      </w:r>
      <w:ins w:id="127" w:author="Author" w:date="2021-01-28T11:09:00Z">
        <w:r w:rsidR="00516D55">
          <w:rPr>
            <w:rFonts w:ascii="Times New Roman" w:hAnsi="Times New Roman" w:cs="Times New Roman"/>
            <w:sz w:val="24"/>
            <w:szCs w:val="24"/>
          </w:rPr>
          <w:t>the</w:t>
        </w:r>
      </w:ins>
      <w:del w:id="128" w:author="Author" w:date="2021-01-28T11:09:00Z">
        <w:r w:rsidRPr="00C72A8C" w:rsidDel="00516D55">
          <w:rPr>
            <w:rFonts w:ascii="Times New Roman" w:hAnsi="Times New Roman" w:cs="Times New Roman"/>
            <w:sz w:val="24"/>
            <w:szCs w:val="24"/>
          </w:rPr>
          <w:delText>a</w:delText>
        </w:r>
      </w:del>
      <w:r w:rsidRPr="00C72A8C">
        <w:rPr>
          <w:rFonts w:ascii="Times New Roman" w:hAnsi="Times New Roman" w:cs="Times New Roman"/>
          <w:sz w:val="24"/>
          <w:szCs w:val="24"/>
        </w:rPr>
        <w:t xml:space="preserve"> wider process of urban regeneration and social innovation </w:t>
      </w:r>
      <w:ins w:id="129" w:author="Author" w:date="2021-01-28T11:09:00Z">
        <w:r w:rsidR="00516D55">
          <w:rPr>
            <w:rFonts w:ascii="Times New Roman" w:hAnsi="Times New Roman" w:cs="Times New Roman"/>
            <w:sz w:val="24"/>
            <w:szCs w:val="24"/>
          </w:rPr>
          <w:t>as was done</w:t>
        </w:r>
      </w:ins>
      <w:del w:id="130" w:author="Author" w:date="2021-01-28T11:09:00Z">
        <w:r w:rsidRPr="00C72A8C" w:rsidDel="00516D55">
          <w:rPr>
            <w:rFonts w:ascii="Times New Roman" w:hAnsi="Times New Roman" w:cs="Times New Roman"/>
            <w:sz w:val="24"/>
            <w:szCs w:val="24"/>
          </w:rPr>
          <w:delText>applied</w:delText>
        </w:r>
      </w:del>
      <w:r w:rsidRPr="00C72A8C">
        <w:rPr>
          <w:rFonts w:ascii="Times New Roman" w:hAnsi="Times New Roman" w:cs="Times New Roman"/>
          <w:sz w:val="24"/>
          <w:szCs w:val="24"/>
        </w:rPr>
        <w:t xml:space="preserve"> to the </w:t>
      </w:r>
      <w:commentRangeStart w:id="131"/>
      <w:r w:rsidRPr="00C72A8C">
        <w:rPr>
          <w:rFonts w:ascii="Times New Roman" w:hAnsi="Times New Roman" w:cs="Times New Roman"/>
          <w:sz w:val="24"/>
          <w:szCs w:val="24"/>
        </w:rPr>
        <w:t xml:space="preserve">“higher” </w:t>
      </w:r>
      <w:commentRangeEnd w:id="131"/>
      <w:r w:rsidR="004875B3">
        <w:rPr>
          <w:rStyle w:val="CommentReference"/>
        </w:rPr>
        <w:commentReference w:id="131"/>
      </w:r>
      <w:r w:rsidRPr="00C72A8C">
        <w:rPr>
          <w:rFonts w:ascii="Times New Roman" w:hAnsi="Times New Roman" w:cs="Times New Roman"/>
          <w:sz w:val="24"/>
          <w:szCs w:val="24"/>
        </w:rPr>
        <w:t>historical cent</w:t>
      </w:r>
      <w:ins w:id="132" w:author="Author" w:date="2021-01-28T11:09:00Z">
        <w:r w:rsidR="004875B3">
          <w:rPr>
            <w:rFonts w:ascii="Times New Roman" w:hAnsi="Times New Roman" w:cs="Times New Roman"/>
            <w:sz w:val="24"/>
            <w:szCs w:val="24"/>
          </w:rPr>
          <w:t>e</w:t>
        </w:r>
      </w:ins>
      <w:r w:rsidRPr="00C72A8C">
        <w:rPr>
          <w:rFonts w:ascii="Times New Roman" w:hAnsi="Times New Roman" w:cs="Times New Roman"/>
          <w:sz w:val="24"/>
          <w:szCs w:val="24"/>
        </w:rPr>
        <w:t>r</w:t>
      </w:r>
      <w:del w:id="133" w:author="Author" w:date="2021-01-28T11:09:00Z">
        <w:r w:rsidRPr="00C72A8C" w:rsidDel="004875B3">
          <w:rPr>
            <w:rFonts w:ascii="Times New Roman" w:hAnsi="Times New Roman" w:cs="Times New Roman"/>
            <w:sz w:val="24"/>
            <w:szCs w:val="24"/>
          </w:rPr>
          <w:delText>e</w:delText>
        </w:r>
      </w:del>
      <w:r w:rsidRPr="00C72A8C">
        <w:rPr>
          <w:rFonts w:ascii="Times New Roman" w:hAnsi="Times New Roman" w:cs="Times New Roman"/>
          <w:sz w:val="24"/>
          <w:szCs w:val="24"/>
        </w:rPr>
        <w:t>.</w:t>
      </w:r>
    </w:p>
    <w:p w14:paraId="05C88CE8" w14:textId="03C37B1A" w:rsidR="00E82C24" w:rsidRDefault="00E82C24" w:rsidP="00C72A8C">
      <w:pPr>
        <w:spacing w:line="480" w:lineRule="auto"/>
        <w:ind w:right="869" w:firstLine="720"/>
        <w:rPr>
          <w:ins w:id="134" w:author="Author" w:date="2021-02-12T14:00:00Z"/>
          <w:rFonts w:ascii="Times New Roman" w:hAnsi="Times New Roman" w:cs="Times New Roman"/>
          <w:sz w:val="24"/>
          <w:szCs w:val="24"/>
        </w:rPr>
      </w:pPr>
      <w:r w:rsidRPr="00C72A8C">
        <w:rPr>
          <w:rFonts w:ascii="Times New Roman" w:hAnsi="Times New Roman" w:cs="Times New Roman"/>
          <w:sz w:val="24"/>
          <w:szCs w:val="24"/>
        </w:rPr>
        <w:t xml:space="preserve">The reopening of the former church in December 2018 </w:t>
      </w:r>
      <w:del w:id="135" w:author="Author" w:date="2021-01-28T11:11:00Z">
        <w:r w:rsidRPr="00C72A8C" w:rsidDel="004875B3">
          <w:rPr>
            <w:rFonts w:ascii="Times New Roman" w:hAnsi="Times New Roman" w:cs="Times New Roman"/>
            <w:sz w:val="24"/>
            <w:szCs w:val="24"/>
          </w:rPr>
          <w:delText xml:space="preserve">indeed </w:delText>
        </w:r>
      </w:del>
      <w:r w:rsidRPr="00C72A8C">
        <w:rPr>
          <w:rFonts w:ascii="Times New Roman" w:hAnsi="Times New Roman" w:cs="Times New Roman"/>
          <w:sz w:val="24"/>
          <w:szCs w:val="24"/>
        </w:rPr>
        <w:t xml:space="preserve">marked the </w:t>
      </w:r>
      <w:ins w:id="136" w:author="Author" w:date="2021-02-01T17:08:00Z">
        <w:r w:rsidR="00AA198E">
          <w:rPr>
            <w:rFonts w:ascii="Times New Roman" w:hAnsi="Times New Roman" w:cs="Times New Roman"/>
            <w:sz w:val="24"/>
            <w:szCs w:val="24"/>
          </w:rPr>
          <w:t>beginning</w:t>
        </w:r>
      </w:ins>
      <w:del w:id="137" w:author="Author" w:date="2021-02-01T17:08:00Z">
        <w:r w:rsidRPr="00C72A8C" w:rsidDel="00AA198E">
          <w:rPr>
            <w:rFonts w:ascii="Times New Roman" w:hAnsi="Times New Roman" w:cs="Times New Roman"/>
            <w:sz w:val="24"/>
            <w:szCs w:val="24"/>
          </w:rPr>
          <w:delText>start</w:delText>
        </w:r>
      </w:del>
      <w:r w:rsidRPr="00C72A8C">
        <w:rPr>
          <w:rFonts w:ascii="Times New Roman" w:hAnsi="Times New Roman" w:cs="Times New Roman"/>
          <w:sz w:val="24"/>
          <w:szCs w:val="24"/>
        </w:rPr>
        <w:t xml:space="preserve"> of a process of adaptive reuse of </w:t>
      </w:r>
      <w:del w:id="138" w:author="Author" w:date="2021-01-28T11:11:00Z">
        <w:r w:rsidRPr="00C72A8C" w:rsidDel="004875B3">
          <w:rPr>
            <w:rFonts w:ascii="Times New Roman" w:hAnsi="Times New Roman" w:cs="Times New Roman"/>
            <w:sz w:val="24"/>
            <w:szCs w:val="24"/>
          </w:rPr>
          <w:delText xml:space="preserve">the </w:delText>
        </w:r>
      </w:del>
      <w:r w:rsidRPr="00C72A8C">
        <w:rPr>
          <w:rFonts w:ascii="Times New Roman" w:hAnsi="Times New Roman" w:cs="Times New Roman"/>
          <w:sz w:val="24"/>
          <w:szCs w:val="24"/>
        </w:rPr>
        <w:t>historical asset</w:t>
      </w:r>
      <w:ins w:id="139" w:author="Author" w:date="2021-01-28T11:11:00Z">
        <w:r w:rsidR="004875B3">
          <w:rPr>
            <w:rFonts w:ascii="Times New Roman" w:hAnsi="Times New Roman" w:cs="Times New Roman"/>
            <w:sz w:val="24"/>
            <w:szCs w:val="24"/>
          </w:rPr>
          <w:t>s</w:t>
        </w:r>
      </w:ins>
      <w:r w:rsidRPr="00C72A8C">
        <w:rPr>
          <w:rFonts w:ascii="Times New Roman" w:hAnsi="Times New Roman" w:cs="Times New Roman"/>
          <w:sz w:val="24"/>
          <w:szCs w:val="24"/>
        </w:rPr>
        <w:t xml:space="preserve"> through a collaborative process in which the community becomes the main interpreter of the new use value of the asset</w:t>
      </w:r>
      <w:ins w:id="140" w:author="Author" w:date="2021-01-28T11:11:00Z">
        <w:r w:rsidR="004875B3">
          <w:rPr>
            <w:rFonts w:ascii="Times New Roman" w:hAnsi="Times New Roman" w:cs="Times New Roman"/>
            <w:sz w:val="24"/>
            <w:szCs w:val="24"/>
          </w:rPr>
          <w:t>s</w:t>
        </w:r>
      </w:ins>
      <w:r w:rsidRPr="00C72A8C">
        <w:rPr>
          <w:rFonts w:ascii="Times New Roman" w:hAnsi="Times New Roman" w:cs="Times New Roman"/>
          <w:sz w:val="24"/>
          <w:szCs w:val="24"/>
        </w:rPr>
        <w:t>. Developed and generated over time inside the former church, the Creative Living Lab bec</w:t>
      </w:r>
      <w:ins w:id="141" w:author="Author" w:date="2021-01-28T11:12:00Z">
        <w:r w:rsidR="004875B3">
          <w:rPr>
            <w:rFonts w:ascii="Times New Roman" w:hAnsi="Times New Roman" w:cs="Times New Roman"/>
            <w:sz w:val="24"/>
            <w:szCs w:val="24"/>
          </w:rPr>
          <w:t>ame</w:t>
        </w:r>
      </w:ins>
      <w:del w:id="142" w:author="Author" w:date="2021-01-28T11:12:00Z">
        <w:r w:rsidRPr="00C72A8C" w:rsidDel="004875B3">
          <w:rPr>
            <w:rFonts w:ascii="Times New Roman" w:hAnsi="Times New Roman" w:cs="Times New Roman"/>
            <w:sz w:val="24"/>
            <w:szCs w:val="24"/>
          </w:rPr>
          <w:delText>omes</w:delText>
        </w:r>
      </w:del>
      <w:r w:rsidRPr="00C72A8C">
        <w:rPr>
          <w:rFonts w:ascii="Times New Roman" w:hAnsi="Times New Roman" w:cs="Times New Roman"/>
          <w:sz w:val="24"/>
          <w:szCs w:val="24"/>
        </w:rPr>
        <w:t xml:space="preserve"> the brain</w:t>
      </w:r>
      <w:ins w:id="143" w:author="Author" w:date="2021-01-28T11:12:00Z">
        <w:r w:rsidR="004875B3">
          <w:rPr>
            <w:rFonts w:ascii="Times New Roman" w:hAnsi="Times New Roman" w:cs="Times New Roman"/>
            <w:sz w:val="24"/>
            <w:szCs w:val="24"/>
          </w:rPr>
          <w:t>child for</w:t>
        </w:r>
      </w:ins>
      <w:del w:id="144" w:author="Author" w:date="2021-01-28T11:12:00Z">
        <w:r w:rsidRPr="00C72A8C" w:rsidDel="004875B3">
          <w:rPr>
            <w:rFonts w:ascii="Times New Roman" w:hAnsi="Times New Roman" w:cs="Times New Roman"/>
            <w:sz w:val="24"/>
            <w:szCs w:val="24"/>
          </w:rPr>
          <w:delText xml:space="preserve"> of</w:delText>
        </w:r>
      </w:del>
      <w:r w:rsidRPr="00C72A8C">
        <w:rPr>
          <w:rFonts w:ascii="Times New Roman" w:hAnsi="Times New Roman" w:cs="Times New Roman"/>
          <w:sz w:val="24"/>
          <w:szCs w:val="24"/>
        </w:rPr>
        <w:t xml:space="preserve"> a culture-led regeneration process</w:t>
      </w:r>
      <w:del w:id="145" w:author="Author" w:date="2021-01-28T11:12:00Z">
        <w:r w:rsidRPr="00C72A8C" w:rsidDel="004875B3">
          <w:rPr>
            <w:rFonts w:ascii="Times New Roman" w:hAnsi="Times New Roman" w:cs="Times New Roman"/>
            <w:sz w:val="24"/>
            <w:szCs w:val="24"/>
          </w:rPr>
          <w:delText>,</w:delText>
        </w:r>
      </w:del>
      <w:r w:rsidRPr="00C72A8C">
        <w:rPr>
          <w:rFonts w:ascii="Times New Roman" w:hAnsi="Times New Roman" w:cs="Times New Roman"/>
          <w:sz w:val="24"/>
          <w:szCs w:val="24"/>
        </w:rPr>
        <w:t xml:space="preserve"> in which an abandoned ecclesiastical space bec</w:t>
      </w:r>
      <w:ins w:id="146" w:author="Author" w:date="2021-01-28T11:12:00Z">
        <w:r w:rsidR="004875B3">
          <w:rPr>
            <w:rFonts w:ascii="Times New Roman" w:hAnsi="Times New Roman" w:cs="Times New Roman"/>
            <w:sz w:val="24"/>
            <w:szCs w:val="24"/>
          </w:rPr>
          <w:t>ame</w:t>
        </w:r>
      </w:ins>
      <w:del w:id="147" w:author="Author" w:date="2021-01-28T11:12:00Z">
        <w:r w:rsidRPr="00C72A8C" w:rsidDel="004875B3">
          <w:rPr>
            <w:rFonts w:ascii="Times New Roman" w:hAnsi="Times New Roman" w:cs="Times New Roman"/>
            <w:sz w:val="24"/>
            <w:szCs w:val="24"/>
          </w:rPr>
          <w:delText>omes</w:delText>
        </w:r>
      </w:del>
      <w:r w:rsidRPr="00C72A8C">
        <w:rPr>
          <w:rFonts w:ascii="Times New Roman" w:hAnsi="Times New Roman" w:cs="Times New Roman"/>
          <w:sz w:val="24"/>
          <w:szCs w:val="24"/>
        </w:rPr>
        <w:t xml:space="preserve"> </w:t>
      </w:r>
      <w:commentRangeStart w:id="148"/>
      <w:r w:rsidRPr="00C72A8C">
        <w:rPr>
          <w:rFonts w:ascii="Times New Roman" w:hAnsi="Times New Roman" w:cs="Times New Roman"/>
          <w:sz w:val="24"/>
          <w:szCs w:val="24"/>
        </w:rPr>
        <w:t xml:space="preserve">a place of community </w:t>
      </w:r>
      <w:commentRangeEnd w:id="148"/>
      <w:r w:rsidR="00EC260D">
        <w:rPr>
          <w:rStyle w:val="CommentReference"/>
        </w:rPr>
        <w:commentReference w:id="148"/>
      </w:r>
      <w:r w:rsidRPr="00C72A8C">
        <w:rPr>
          <w:rFonts w:ascii="Times New Roman" w:hAnsi="Times New Roman" w:cs="Times New Roman"/>
          <w:sz w:val="24"/>
          <w:szCs w:val="24"/>
        </w:rPr>
        <w:t xml:space="preserve">and </w:t>
      </w:r>
      <w:ins w:id="149" w:author="Author" w:date="2021-01-28T11:12:00Z">
        <w:r w:rsidR="004875B3">
          <w:rPr>
            <w:rFonts w:ascii="Times New Roman" w:hAnsi="Times New Roman" w:cs="Times New Roman"/>
            <w:sz w:val="24"/>
            <w:szCs w:val="24"/>
          </w:rPr>
          <w:t xml:space="preserve">an </w:t>
        </w:r>
      </w:ins>
      <w:r w:rsidRPr="00C72A8C">
        <w:rPr>
          <w:rFonts w:ascii="Times New Roman" w:hAnsi="Times New Roman" w:cs="Times New Roman"/>
          <w:sz w:val="24"/>
          <w:szCs w:val="24"/>
        </w:rPr>
        <w:t>incubator of creativity.</w:t>
      </w:r>
    </w:p>
    <w:p w14:paraId="7D563722" w14:textId="6F8E175F" w:rsidR="00B86ED4" w:rsidRDefault="00B86ED4" w:rsidP="00B86ED4">
      <w:pPr>
        <w:spacing w:line="480" w:lineRule="auto"/>
        <w:ind w:right="869"/>
        <w:rPr>
          <w:ins w:id="150" w:author="Author" w:date="2021-02-12T14:00:00Z"/>
          <w:rFonts w:ascii="Times New Roman" w:hAnsi="Times New Roman" w:cs="Times New Roman"/>
          <w:sz w:val="24"/>
          <w:szCs w:val="24"/>
        </w:rPr>
      </w:pPr>
    </w:p>
    <w:p w14:paraId="392399D0" w14:textId="069D09B1" w:rsidR="00B86ED4" w:rsidRPr="00C72A8C" w:rsidRDefault="00B86ED4" w:rsidP="007C1E12">
      <w:pPr>
        <w:spacing w:line="480" w:lineRule="auto"/>
        <w:ind w:right="869"/>
        <w:jc w:val="center"/>
        <w:rPr>
          <w:rFonts w:ascii="Times New Roman" w:hAnsi="Times New Roman" w:cs="Times New Roman"/>
          <w:sz w:val="24"/>
          <w:szCs w:val="24"/>
        </w:rPr>
        <w:pPrChange w:id="151" w:author="Author" w:date="2021-02-12T14:01:00Z">
          <w:pPr>
            <w:spacing w:line="480" w:lineRule="auto"/>
            <w:ind w:right="869" w:firstLine="720"/>
          </w:pPr>
        </w:pPrChange>
      </w:pPr>
      <w:ins w:id="152" w:author="Author" w:date="2021-02-12T14:00:00Z">
        <w:r>
          <w:rPr>
            <w:rFonts w:ascii="Times New Roman" w:hAnsi="Times New Roman" w:cs="Times New Roman"/>
            <w:sz w:val="24"/>
            <w:szCs w:val="24"/>
          </w:rPr>
          <w:t>A brief history</w:t>
        </w:r>
      </w:ins>
    </w:p>
    <w:p w14:paraId="210B2675" w14:textId="23256469" w:rsidR="00E82C24" w:rsidRPr="00C72A8C" w:rsidRDefault="00E82C24" w:rsidP="00C72A8C">
      <w:pPr>
        <w:spacing w:line="480" w:lineRule="auto"/>
        <w:ind w:right="869" w:firstLine="720"/>
        <w:rPr>
          <w:rFonts w:ascii="Times New Roman" w:hAnsi="Times New Roman" w:cs="Times New Roman"/>
          <w:sz w:val="24"/>
          <w:szCs w:val="24"/>
        </w:rPr>
      </w:pPr>
      <w:r w:rsidRPr="00C72A8C">
        <w:rPr>
          <w:rFonts w:ascii="Times New Roman" w:hAnsi="Times New Roman" w:cs="Times New Roman"/>
          <w:sz w:val="24"/>
          <w:szCs w:val="24"/>
        </w:rPr>
        <w:t>Since 2018</w:t>
      </w:r>
      <w:ins w:id="153" w:author="Author" w:date="2021-01-28T11:12:00Z">
        <w:r w:rsidR="004875B3">
          <w:rPr>
            <w:rFonts w:ascii="Times New Roman" w:hAnsi="Times New Roman" w:cs="Times New Roman"/>
            <w:sz w:val="24"/>
            <w:szCs w:val="24"/>
          </w:rPr>
          <w:t>,</w:t>
        </w:r>
      </w:ins>
      <w:r w:rsidRPr="00C72A8C">
        <w:rPr>
          <w:rFonts w:ascii="Times New Roman" w:hAnsi="Times New Roman" w:cs="Times New Roman"/>
          <w:sz w:val="24"/>
          <w:szCs w:val="24"/>
        </w:rPr>
        <w:t xml:space="preserve"> </w:t>
      </w:r>
      <w:ins w:id="154" w:author="Author" w:date="2021-02-12T14:11:00Z">
        <w:r w:rsidR="003B59DE">
          <w:rPr>
            <w:rFonts w:ascii="Times New Roman" w:hAnsi="Times New Roman" w:cs="Times New Roman"/>
            <w:sz w:val="24"/>
            <w:szCs w:val="24"/>
          </w:rPr>
          <w:t xml:space="preserve">there have been many </w:t>
        </w:r>
      </w:ins>
      <w:r w:rsidRPr="00C72A8C">
        <w:rPr>
          <w:rFonts w:ascii="Times New Roman" w:hAnsi="Times New Roman" w:cs="Times New Roman"/>
          <w:sz w:val="24"/>
          <w:szCs w:val="24"/>
        </w:rPr>
        <w:t xml:space="preserve">key ad-hoc performances </w:t>
      </w:r>
      <w:del w:id="155" w:author="Author" w:date="2021-02-01T17:08:00Z">
        <w:r w:rsidRPr="00C72A8C" w:rsidDel="00AA198E">
          <w:rPr>
            <w:rFonts w:ascii="Times New Roman" w:hAnsi="Times New Roman" w:cs="Times New Roman"/>
            <w:sz w:val="24"/>
            <w:szCs w:val="24"/>
          </w:rPr>
          <w:delText>are</w:delText>
        </w:r>
      </w:del>
      <w:del w:id="156" w:author="Author" w:date="2021-02-12T14:11:00Z">
        <w:r w:rsidRPr="00C72A8C" w:rsidDel="003B59DE">
          <w:rPr>
            <w:rFonts w:ascii="Times New Roman" w:hAnsi="Times New Roman" w:cs="Times New Roman"/>
            <w:sz w:val="24"/>
            <w:szCs w:val="24"/>
          </w:rPr>
          <w:delText xml:space="preserve"> held </w:delText>
        </w:r>
      </w:del>
      <w:ins w:id="157" w:author="Author" w:date="2021-01-28T11:13:00Z">
        <w:r w:rsidR="004875B3">
          <w:rPr>
            <w:rFonts w:ascii="Times New Roman" w:hAnsi="Times New Roman" w:cs="Times New Roman"/>
            <w:sz w:val="24"/>
            <w:szCs w:val="24"/>
          </w:rPr>
          <w:t>with</w:t>
        </w:r>
      </w:ins>
      <w:r w:rsidRPr="00C72A8C">
        <w:rPr>
          <w:rFonts w:ascii="Times New Roman" w:hAnsi="Times New Roman" w:cs="Times New Roman"/>
          <w:sz w:val="24"/>
          <w:szCs w:val="24"/>
        </w:rPr>
        <w:t>in and outside the square adjoining the church</w:t>
      </w:r>
      <w:ins w:id="158" w:author="Author" w:date="2021-01-28T11:13:00Z">
        <w:r w:rsidR="004875B3">
          <w:rPr>
            <w:rFonts w:ascii="Times New Roman" w:hAnsi="Times New Roman" w:cs="Times New Roman"/>
            <w:sz w:val="24"/>
            <w:szCs w:val="24"/>
          </w:rPr>
          <w:t>,</w:t>
        </w:r>
      </w:ins>
      <w:r w:rsidRPr="00C72A8C">
        <w:rPr>
          <w:rFonts w:ascii="Times New Roman" w:hAnsi="Times New Roman" w:cs="Times New Roman"/>
          <w:sz w:val="24"/>
          <w:szCs w:val="24"/>
        </w:rPr>
        <w:t xml:space="preserve"> with specific site installations as when curating an art show. A team of local artists </w:t>
      </w:r>
      <w:del w:id="159" w:author="Author" w:date="2021-02-12T14:12:00Z">
        <w:r w:rsidRPr="00C72A8C" w:rsidDel="00EE4805">
          <w:rPr>
            <w:rFonts w:ascii="Times New Roman" w:hAnsi="Times New Roman" w:cs="Times New Roman"/>
            <w:sz w:val="24"/>
            <w:szCs w:val="24"/>
          </w:rPr>
          <w:delText xml:space="preserve">has </w:delText>
        </w:r>
      </w:del>
      <w:r w:rsidRPr="00C72A8C">
        <w:rPr>
          <w:rFonts w:ascii="Times New Roman" w:hAnsi="Times New Roman" w:cs="Times New Roman"/>
          <w:sz w:val="24"/>
          <w:szCs w:val="24"/>
        </w:rPr>
        <w:t xml:space="preserve">installed artworks and </w:t>
      </w:r>
      <w:del w:id="160" w:author="Author" w:date="2021-01-28T11:13:00Z">
        <w:r w:rsidRPr="00C72A8C" w:rsidDel="004875B3">
          <w:rPr>
            <w:rFonts w:ascii="Times New Roman" w:hAnsi="Times New Roman" w:cs="Times New Roman"/>
            <w:sz w:val="24"/>
            <w:szCs w:val="24"/>
          </w:rPr>
          <w:delText xml:space="preserve">has </w:delText>
        </w:r>
      </w:del>
      <w:r w:rsidRPr="00C72A8C">
        <w:rPr>
          <w:rFonts w:ascii="Times New Roman" w:hAnsi="Times New Roman" w:cs="Times New Roman"/>
          <w:sz w:val="24"/>
          <w:szCs w:val="24"/>
        </w:rPr>
        <w:t xml:space="preserve">worked together </w:t>
      </w:r>
      <w:del w:id="161" w:author="Author" w:date="2021-02-12T14:11:00Z">
        <w:r w:rsidRPr="00C72A8C" w:rsidDel="00CB002D">
          <w:rPr>
            <w:rFonts w:ascii="Times New Roman" w:hAnsi="Times New Roman" w:cs="Times New Roman"/>
            <w:sz w:val="24"/>
            <w:szCs w:val="24"/>
          </w:rPr>
          <w:delText xml:space="preserve">under </w:delText>
        </w:r>
      </w:del>
      <w:ins w:id="162" w:author="Author" w:date="2021-02-12T14:11:00Z">
        <w:r w:rsidR="00CB002D">
          <w:rPr>
            <w:rFonts w:ascii="Times New Roman" w:hAnsi="Times New Roman" w:cs="Times New Roman"/>
            <w:sz w:val="24"/>
            <w:szCs w:val="24"/>
          </w:rPr>
          <w:t>with</w:t>
        </w:r>
        <w:r w:rsidR="00CB002D" w:rsidRPr="00C72A8C">
          <w:rPr>
            <w:rFonts w:ascii="Times New Roman" w:hAnsi="Times New Roman" w:cs="Times New Roman"/>
            <w:sz w:val="24"/>
            <w:szCs w:val="24"/>
          </w:rPr>
          <w:t xml:space="preserve"> </w:t>
        </w:r>
      </w:ins>
      <w:r w:rsidRPr="00C72A8C">
        <w:rPr>
          <w:rFonts w:ascii="Times New Roman" w:hAnsi="Times New Roman" w:cs="Times New Roman"/>
          <w:sz w:val="24"/>
          <w:szCs w:val="24"/>
        </w:rPr>
        <w:t xml:space="preserve">the coordination of Flavia </w:t>
      </w:r>
      <w:proofErr w:type="spellStart"/>
      <w:r w:rsidRPr="00C72A8C">
        <w:rPr>
          <w:rFonts w:ascii="Times New Roman" w:hAnsi="Times New Roman" w:cs="Times New Roman"/>
          <w:sz w:val="24"/>
          <w:szCs w:val="24"/>
        </w:rPr>
        <w:t>D’Aiello</w:t>
      </w:r>
      <w:proofErr w:type="spellEnd"/>
      <w:r w:rsidRPr="00C72A8C">
        <w:rPr>
          <w:rFonts w:ascii="Times New Roman" w:hAnsi="Times New Roman" w:cs="Times New Roman"/>
          <w:sz w:val="24"/>
          <w:szCs w:val="24"/>
        </w:rPr>
        <w:t>, a storyteller, puppet master</w:t>
      </w:r>
      <w:ins w:id="163" w:author="Author" w:date="2021-01-28T11:13:00Z">
        <w:r w:rsidR="004875B3">
          <w:rPr>
            <w:rFonts w:ascii="Times New Roman" w:hAnsi="Times New Roman" w:cs="Times New Roman"/>
            <w:sz w:val="24"/>
            <w:szCs w:val="24"/>
          </w:rPr>
          <w:t>,</w:t>
        </w:r>
      </w:ins>
      <w:r w:rsidRPr="00C72A8C">
        <w:rPr>
          <w:rFonts w:ascii="Times New Roman" w:hAnsi="Times New Roman" w:cs="Times New Roman"/>
          <w:sz w:val="24"/>
          <w:szCs w:val="24"/>
        </w:rPr>
        <w:t xml:space="preserve"> and producer responding to an art call launched by </w:t>
      </w:r>
      <w:ins w:id="164" w:author="Author" w:date="2021-01-28T11:13:00Z">
        <w:r w:rsidR="004875B3">
          <w:rPr>
            <w:rFonts w:ascii="Times New Roman" w:hAnsi="Times New Roman" w:cs="Times New Roman"/>
            <w:sz w:val="24"/>
            <w:szCs w:val="24"/>
          </w:rPr>
          <w:t>a</w:t>
        </w:r>
      </w:ins>
      <w:del w:id="165" w:author="Author" w:date="2021-01-28T11:13:00Z">
        <w:r w:rsidRPr="00C72A8C" w:rsidDel="004875B3">
          <w:rPr>
            <w:rFonts w:ascii="Times New Roman" w:hAnsi="Times New Roman" w:cs="Times New Roman"/>
            <w:sz w:val="24"/>
            <w:szCs w:val="24"/>
          </w:rPr>
          <w:delText>the</w:delText>
        </w:r>
      </w:del>
      <w:r w:rsidRPr="00C72A8C">
        <w:rPr>
          <w:rFonts w:ascii="Times New Roman" w:hAnsi="Times New Roman" w:cs="Times New Roman"/>
          <w:sz w:val="24"/>
          <w:szCs w:val="24"/>
        </w:rPr>
        <w:t xml:space="preserve"> group </w:t>
      </w:r>
      <w:del w:id="166" w:author="Author" w:date="2021-02-01T17:35:00Z">
        <w:r w:rsidRPr="00C72A8C" w:rsidDel="00AE4F7D">
          <w:rPr>
            <w:rFonts w:ascii="Times New Roman" w:hAnsi="Times New Roman" w:cs="Times New Roman"/>
            <w:sz w:val="24"/>
            <w:szCs w:val="24"/>
          </w:rPr>
          <w:delText xml:space="preserve">association </w:delText>
        </w:r>
      </w:del>
      <w:ins w:id="167" w:author="Author" w:date="2021-01-28T11:13:00Z">
        <w:r w:rsidR="004875B3">
          <w:rPr>
            <w:rFonts w:ascii="Times New Roman" w:hAnsi="Times New Roman" w:cs="Times New Roman"/>
            <w:sz w:val="24"/>
            <w:szCs w:val="24"/>
          </w:rPr>
          <w:t xml:space="preserve">named </w:t>
        </w:r>
      </w:ins>
      <w:proofErr w:type="spellStart"/>
      <w:r w:rsidRPr="00C72A8C">
        <w:rPr>
          <w:rFonts w:ascii="Times New Roman" w:hAnsi="Times New Roman" w:cs="Times New Roman"/>
          <w:sz w:val="24"/>
          <w:szCs w:val="24"/>
        </w:rPr>
        <w:t>Blam</w:t>
      </w:r>
      <w:proofErr w:type="spellEnd"/>
      <w:r w:rsidRPr="00C72A8C">
        <w:rPr>
          <w:rFonts w:ascii="Times New Roman" w:hAnsi="Times New Roman" w:cs="Times New Roman"/>
          <w:sz w:val="24"/>
          <w:szCs w:val="24"/>
        </w:rPr>
        <w:t>. The liv</w:t>
      </w:r>
      <w:ins w:id="168" w:author="Author" w:date="2021-01-28T11:14:00Z">
        <w:r w:rsidR="004875B3">
          <w:rPr>
            <w:rFonts w:ascii="Times New Roman" w:hAnsi="Times New Roman" w:cs="Times New Roman"/>
            <w:sz w:val="24"/>
            <w:szCs w:val="24"/>
          </w:rPr>
          <w:t>e</w:t>
        </w:r>
      </w:ins>
      <w:del w:id="169" w:author="Author" w:date="2021-01-28T11:14:00Z">
        <w:r w:rsidRPr="00C72A8C" w:rsidDel="004875B3">
          <w:rPr>
            <w:rFonts w:ascii="Times New Roman" w:hAnsi="Times New Roman" w:cs="Times New Roman"/>
            <w:sz w:val="24"/>
            <w:szCs w:val="24"/>
          </w:rPr>
          <w:delText>ing</w:delText>
        </w:r>
      </w:del>
      <w:r w:rsidRPr="00C72A8C">
        <w:rPr>
          <w:rFonts w:ascii="Times New Roman" w:hAnsi="Times New Roman" w:cs="Times New Roman"/>
          <w:sz w:val="24"/>
          <w:szCs w:val="24"/>
        </w:rPr>
        <w:t xml:space="preserve"> performances </w:t>
      </w:r>
      <w:ins w:id="170" w:author="Author" w:date="2021-01-28T11:14:00Z">
        <w:r w:rsidR="004875B3">
          <w:rPr>
            <w:rFonts w:ascii="Times New Roman" w:hAnsi="Times New Roman" w:cs="Times New Roman"/>
            <w:sz w:val="24"/>
            <w:szCs w:val="24"/>
          </w:rPr>
          <w:t>led to</w:t>
        </w:r>
      </w:ins>
      <w:del w:id="171" w:author="Author" w:date="2021-01-28T11:14:00Z">
        <w:r w:rsidRPr="00C72A8C" w:rsidDel="004875B3">
          <w:rPr>
            <w:rFonts w:ascii="Times New Roman" w:hAnsi="Times New Roman" w:cs="Times New Roman"/>
            <w:sz w:val="24"/>
            <w:szCs w:val="24"/>
          </w:rPr>
          <w:delText>have built</w:delText>
        </w:r>
      </w:del>
      <w:r w:rsidRPr="00C72A8C">
        <w:rPr>
          <w:rFonts w:ascii="Times New Roman" w:hAnsi="Times New Roman" w:cs="Times New Roman"/>
          <w:sz w:val="24"/>
          <w:szCs w:val="24"/>
        </w:rPr>
        <w:t xml:space="preserve"> interactions and reflective relations among performers, a double-bass, video makers, ballerinas, illustrators and designers, as well as architects. Artists and assistants </w:t>
      </w:r>
      <w:del w:id="172" w:author="Author" w:date="2021-01-28T11:14:00Z">
        <w:r w:rsidRPr="00C72A8C" w:rsidDel="004875B3">
          <w:rPr>
            <w:rFonts w:ascii="Times New Roman" w:hAnsi="Times New Roman" w:cs="Times New Roman"/>
            <w:sz w:val="24"/>
            <w:szCs w:val="24"/>
          </w:rPr>
          <w:delText xml:space="preserve">have </w:delText>
        </w:r>
      </w:del>
      <w:r w:rsidRPr="00C72A8C">
        <w:rPr>
          <w:rFonts w:ascii="Times New Roman" w:hAnsi="Times New Roman" w:cs="Times New Roman"/>
          <w:sz w:val="24"/>
          <w:szCs w:val="24"/>
        </w:rPr>
        <w:t>install</w:t>
      </w:r>
      <w:ins w:id="173" w:author="Author" w:date="2021-02-01T17:35:00Z">
        <w:r w:rsidR="00AE4F7D">
          <w:rPr>
            <w:rFonts w:ascii="Times New Roman" w:hAnsi="Times New Roman" w:cs="Times New Roman"/>
            <w:sz w:val="24"/>
            <w:szCs w:val="24"/>
          </w:rPr>
          <w:t>ed</w:t>
        </w:r>
      </w:ins>
      <w:del w:id="174" w:author="Author" w:date="2021-01-28T11:14:00Z">
        <w:r w:rsidRPr="00C72A8C" w:rsidDel="004875B3">
          <w:rPr>
            <w:rFonts w:ascii="Times New Roman" w:hAnsi="Times New Roman" w:cs="Times New Roman"/>
            <w:sz w:val="24"/>
            <w:szCs w:val="24"/>
          </w:rPr>
          <w:delText>ed</w:delText>
        </w:r>
      </w:del>
      <w:r w:rsidRPr="00C72A8C">
        <w:rPr>
          <w:rFonts w:ascii="Times New Roman" w:hAnsi="Times New Roman" w:cs="Times New Roman"/>
          <w:sz w:val="24"/>
          <w:szCs w:val="24"/>
        </w:rPr>
        <w:t xml:space="preserve"> </w:t>
      </w:r>
      <w:del w:id="175" w:author="Author" w:date="2021-01-28T11:14:00Z">
        <w:r w:rsidRPr="00C72A8C" w:rsidDel="004875B3">
          <w:rPr>
            <w:rFonts w:ascii="Times New Roman" w:hAnsi="Times New Roman" w:cs="Times New Roman"/>
            <w:sz w:val="24"/>
            <w:szCs w:val="24"/>
          </w:rPr>
          <w:delText xml:space="preserve">the </w:delText>
        </w:r>
      </w:del>
      <w:r w:rsidRPr="00C72A8C">
        <w:rPr>
          <w:rFonts w:ascii="Times New Roman" w:hAnsi="Times New Roman" w:cs="Times New Roman"/>
          <w:sz w:val="24"/>
          <w:szCs w:val="24"/>
        </w:rPr>
        <w:t xml:space="preserve">artworks on </w:t>
      </w:r>
      <w:ins w:id="176" w:author="Author" w:date="2021-02-01T17:35:00Z">
        <w:r w:rsidR="00AE4F7D">
          <w:rPr>
            <w:rFonts w:ascii="Times New Roman" w:hAnsi="Times New Roman" w:cs="Times New Roman"/>
            <w:sz w:val="24"/>
            <w:szCs w:val="24"/>
          </w:rPr>
          <w:t xml:space="preserve">the </w:t>
        </w:r>
      </w:ins>
      <w:r w:rsidRPr="00C72A8C">
        <w:rPr>
          <w:rFonts w:ascii="Times New Roman" w:hAnsi="Times New Roman" w:cs="Times New Roman"/>
          <w:sz w:val="24"/>
          <w:szCs w:val="24"/>
        </w:rPr>
        <w:t xml:space="preserve">site, and </w:t>
      </w:r>
      <w:del w:id="177" w:author="Author" w:date="2021-01-28T11:14:00Z">
        <w:r w:rsidRPr="00C72A8C" w:rsidDel="004875B3">
          <w:rPr>
            <w:rFonts w:ascii="Times New Roman" w:hAnsi="Times New Roman" w:cs="Times New Roman"/>
            <w:sz w:val="24"/>
            <w:szCs w:val="24"/>
          </w:rPr>
          <w:delText xml:space="preserve">the </w:delText>
        </w:r>
      </w:del>
      <w:r w:rsidRPr="00C72A8C">
        <w:rPr>
          <w:rFonts w:ascii="Times New Roman" w:hAnsi="Times New Roman" w:cs="Times New Roman"/>
          <w:sz w:val="24"/>
          <w:szCs w:val="24"/>
        </w:rPr>
        <w:t xml:space="preserve">technicians set up </w:t>
      </w:r>
      <w:del w:id="178" w:author="Author" w:date="2021-02-01T17:35:00Z">
        <w:r w:rsidRPr="00C72A8C" w:rsidDel="00AE4F7D">
          <w:rPr>
            <w:rFonts w:ascii="Times New Roman" w:hAnsi="Times New Roman" w:cs="Times New Roman"/>
            <w:sz w:val="24"/>
            <w:szCs w:val="24"/>
          </w:rPr>
          <w:delText xml:space="preserve">the </w:delText>
        </w:r>
      </w:del>
      <w:r w:rsidRPr="00C72A8C">
        <w:rPr>
          <w:rFonts w:ascii="Times New Roman" w:hAnsi="Times New Roman" w:cs="Times New Roman"/>
          <w:sz w:val="24"/>
          <w:szCs w:val="24"/>
        </w:rPr>
        <w:t xml:space="preserve">lighting and technical equipment exhibiting how culture </w:t>
      </w:r>
      <w:proofErr w:type="gramStart"/>
      <w:r w:rsidRPr="00C72A8C">
        <w:rPr>
          <w:rFonts w:ascii="Times New Roman" w:hAnsi="Times New Roman" w:cs="Times New Roman"/>
          <w:sz w:val="24"/>
          <w:szCs w:val="24"/>
        </w:rPr>
        <w:t>enters into</w:t>
      </w:r>
      <w:proofErr w:type="gramEnd"/>
      <w:r w:rsidRPr="00C72A8C">
        <w:rPr>
          <w:rFonts w:ascii="Times New Roman" w:hAnsi="Times New Roman" w:cs="Times New Roman"/>
          <w:sz w:val="24"/>
          <w:szCs w:val="24"/>
        </w:rPr>
        <w:t xml:space="preserve"> action</w:t>
      </w:r>
      <w:ins w:id="179" w:author="Author" w:date="2021-02-09T20:48:00Z">
        <w:r w:rsidR="00AD0F62">
          <w:rPr>
            <w:rFonts w:ascii="Times New Roman" w:hAnsi="Times New Roman" w:cs="Times New Roman"/>
            <w:sz w:val="24"/>
            <w:szCs w:val="24"/>
          </w:rPr>
          <w:t>,</w:t>
        </w:r>
      </w:ins>
      <w:r w:rsidRPr="00C72A8C">
        <w:rPr>
          <w:rFonts w:ascii="Times New Roman" w:hAnsi="Times New Roman" w:cs="Times New Roman"/>
          <w:sz w:val="24"/>
          <w:szCs w:val="24"/>
        </w:rPr>
        <w:t xml:space="preserve"> while simultaneously proposing a connection to the topics of </w:t>
      </w:r>
      <w:commentRangeStart w:id="180"/>
      <w:r w:rsidRPr="00C72A8C">
        <w:rPr>
          <w:rFonts w:ascii="Times New Roman" w:hAnsi="Times New Roman" w:cs="Times New Roman"/>
          <w:sz w:val="24"/>
          <w:szCs w:val="24"/>
        </w:rPr>
        <w:t xml:space="preserve">love and death </w:t>
      </w:r>
      <w:commentRangeEnd w:id="180"/>
      <w:r w:rsidR="004875B3">
        <w:rPr>
          <w:rStyle w:val="CommentReference"/>
        </w:rPr>
        <w:commentReference w:id="180"/>
      </w:r>
      <w:r w:rsidRPr="00C72A8C">
        <w:rPr>
          <w:rFonts w:ascii="Times New Roman" w:hAnsi="Times New Roman" w:cs="Times New Roman"/>
          <w:sz w:val="24"/>
          <w:szCs w:val="24"/>
        </w:rPr>
        <w:t xml:space="preserve">in line with the symbolic meaning of the church. Contrary to </w:t>
      </w:r>
      <w:ins w:id="181" w:author="Author" w:date="2021-02-04T17:31:00Z">
        <w:r w:rsidR="001F2995">
          <w:rPr>
            <w:rFonts w:ascii="Times New Roman" w:hAnsi="Times New Roman" w:cs="Times New Roman"/>
            <w:sz w:val="24"/>
            <w:szCs w:val="24"/>
          </w:rPr>
          <w:t xml:space="preserve">the </w:t>
        </w:r>
      </w:ins>
      <w:r w:rsidRPr="00C72A8C">
        <w:rPr>
          <w:rFonts w:ascii="Times New Roman" w:hAnsi="Times New Roman" w:cs="Times New Roman"/>
          <w:sz w:val="24"/>
          <w:szCs w:val="24"/>
        </w:rPr>
        <w:t xml:space="preserve">idea that curatorial </w:t>
      </w:r>
      <w:r w:rsidRPr="00C72A8C">
        <w:rPr>
          <w:rFonts w:ascii="Times New Roman" w:hAnsi="Times New Roman" w:cs="Times New Roman"/>
          <w:sz w:val="24"/>
          <w:szCs w:val="24"/>
        </w:rPr>
        <w:lastRenderedPageBreak/>
        <w:t xml:space="preserve">activities are </w:t>
      </w:r>
      <w:ins w:id="182" w:author="Author" w:date="2021-01-28T11:15:00Z">
        <w:r w:rsidR="004875B3">
          <w:rPr>
            <w:rFonts w:ascii="Times New Roman" w:hAnsi="Times New Roman" w:cs="Times New Roman"/>
            <w:sz w:val="24"/>
            <w:szCs w:val="24"/>
          </w:rPr>
          <w:t xml:space="preserve">focused </w:t>
        </w:r>
      </w:ins>
      <w:r w:rsidRPr="00C72A8C">
        <w:rPr>
          <w:rFonts w:ascii="Times New Roman" w:hAnsi="Times New Roman" w:cs="Times New Roman"/>
          <w:sz w:val="24"/>
          <w:szCs w:val="24"/>
        </w:rPr>
        <w:t xml:space="preserve">only </w:t>
      </w:r>
      <w:ins w:id="183" w:author="Author" w:date="2021-01-28T11:16:00Z">
        <w:r w:rsidR="004875B3">
          <w:rPr>
            <w:rFonts w:ascii="Times New Roman" w:hAnsi="Times New Roman" w:cs="Times New Roman"/>
            <w:sz w:val="24"/>
            <w:szCs w:val="24"/>
          </w:rPr>
          <w:t>on</w:t>
        </w:r>
      </w:ins>
      <w:del w:id="184" w:author="Author" w:date="2021-01-28T11:16:00Z">
        <w:r w:rsidRPr="00C72A8C" w:rsidDel="004875B3">
          <w:rPr>
            <w:rFonts w:ascii="Times New Roman" w:hAnsi="Times New Roman" w:cs="Times New Roman"/>
            <w:sz w:val="24"/>
            <w:szCs w:val="24"/>
          </w:rPr>
          <w:delText>interested in</w:delText>
        </w:r>
      </w:del>
      <w:r w:rsidRPr="00C72A8C">
        <w:rPr>
          <w:rFonts w:ascii="Times New Roman" w:hAnsi="Times New Roman" w:cs="Times New Roman"/>
          <w:sz w:val="24"/>
          <w:szCs w:val="24"/>
        </w:rPr>
        <w:t xml:space="preserve"> large budgetary works, candles lighting </w:t>
      </w:r>
      <w:ins w:id="185" w:author="Author" w:date="2021-01-28T11:16:00Z">
        <w:r w:rsidR="004875B3">
          <w:rPr>
            <w:rFonts w:ascii="Times New Roman" w:hAnsi="Times New Roman" w:cs="Times New Roman"/>
            <w:sz w:val="24"/>
            <w:szCs w:val="24"/>
          </w:rPr>
          <w:t xml:space="preserve">up </w:t>
        </w:r>
      </w:ins>
      <w:r w:rsidRPr="00C72A8C">
        <w:rPr>
          <w:rFonts w:ascii="Times New Roman" w:hAnsi="Times New Roman" w:cs="Times New Roman"/>
          <w:sz w:val="24"/>
          <w:szCs w:val="24"/>
        </w:rPr>
        <w:t xml:space="preserve">a temporary pottery exhibition in the square adjoining the church demonstrate </w:t>
      </w:r>
      <w:ins w:id="186" w:author="Author" w:date="2021-02-01T17:35:00Z">
        <w:r w:rsidR="00AE4F7D">
          <w:rPr>
            <w:rFonts w:ascii="Times New Roman" w:hAnsi="Times New Roman" w:cs="Times New Roman"/>
            <w:sz w:val="24"/>
            <w:szCs w:val="24"/>
          </w:rPr>
          <w:t>a</w:t>
        </w:r>
      </w:ins>
      <w:del w:id="187" w:author="Author" w:date="2021-02-01T17:35:00Z">
        <w:r w:rsidRPr="00C72A8C" w:rsidDel="00AE4F7D">
          <w:rPr>
            <w:rFonts w:ascii="Times New Roman" w:hAnsi="Times New Roman" w:cs="Times New Roman"/>
            <w:sz w:val="24"/>
            <w:szCs w:val="24"/>
          </w:rPr>
          <w:delText>the</w:delText>
        </w:r>
      </w:del>
      <w:r w:rsidRPr="00C72A8C">
        <w:rPr>
          <w:rFonts w:ascii="Times New Roman" w:hAnsi="Times New Roman" w:cs="Times New Roman"/>
          <w:sz w:val="24"/>
          <w:szCs w:val="24"/>
        </w:rPr>
        <w:t xml:space="preserve"> willingness to arrange a lot with very little, </w:t>
      </w:r>
      <w:ins w:id="188" w:author="Author" w:date="2021-01-28T11:17:00Z">
        <w:r w:rsidR="004875B3">
          <w:rPr>
            <w:rFonts w:ascii="Times New Roman" w:hAnsi="Times New Roman" w:cs="Times New Roman"/>
            <w:sz w:val="24"/>
            <w:szCs w:val="24"/>
          </w:rPr>
          <w:t xml:space="preserve">a </w:t>
        </w:r>
      </w:ins>
      <w:r w:rsidRPr="00C72A8C">
        <w:rPr>
          <w:rFonts w:ascii="Times New Roman" w:hAnsi="Times New Roman" w:cs="Times New Roman"/>
          <w:sz w:val="24"/>
          <w:szCs w:val="24"/>
        </w:rPr>
        <w:t xml:space="preserve">warning </w:t>
      </w:r>
      <w:del w:id="189" w:author="Author" w:date="2021-01-28T11:17:00Z">
        <w:r w:rsidRPr="00C72A8C" w:rsidDel="004875B3">
          <w:rPr>
            <w:rFonts w:ascii="Times New Roman" w:hAnsi="Times New Roman" w:cs="Times New Roman"/>
            <w:sz w:val="24"/>
            <w:szCs w:val="24"/>
          </w:rPr>
          <w:delText xml:space="preserve">us </w:delText>
        </w:r>
      </w:del>
      <w:ins w:id="190" w:author="Author" w:date="2021-01-28T11:17:00Z">
        <w:r w:rsidR="004875B3">
          <w:rPr>
            <w:rFonts w:ascii="Times New Roman" w:hAnsi="Times New Roman" w:cs="Times New Roman"/>
            <w:sz w:val="24"/>
            <w:szCs w:val="24"/>
          </w:rPr>
          <w:t xml:space="preserve">based </w:t>
        </w:r>
      </w:ins>
      <w:r w:rsidRPr="00C72A8C">
        <w:rPr>
          <w:rFonts w:ascii="Times New Roman" w:hAnsi="Times New Roman" w:cs="Times New Roman"/>
          <w:sz w:val="24"/>
          <w:szCs w:val="24"/>
        </w:rPr>
        <w:t>on the theme of abandoned souls (</w:t>
      </w:r>
      <w:commentRangeStart w:id="191"/>
      <w:r w:rsidRPr="00C72A8C">
        <w:rPr>
          <w:rFonts w:ascii="Times New Roman" w:hAnsi="Times New Roman" w:cs="Times New Roman"/>
          <w:sz w:val="24"/>
          <w:szCs w:val="24"/>
        </w:rPr>
        <w:t xml:space="preserve">so-called </w:t>
      </w:r>
      <w:commentRangeEnd w:id="191"/>
      <w:r w:rsidR="004875B3">
        <w:rPr>
          <w:rStyle w:val="CommentReference"/>
        </w:rPr>
        <w:commentReference w:id="191"/>
      </w:r>
      <w:del w:id="192" w:author="Author" w:date="2021-01-28T11:17:00Z">
        <w:r w:rsidRPr="00C72A8C" w:rsidDel="004875B3">
          <w:rPr>
            <w:rFonts w:ascii="Times New Roman" w:hAnsi="Times New Roman" w:cs="Times New Roman"/>
            <w:i/>
            <w:iCs/>
            <w:sz w:val="24"/>
            <w:szCs w:val="24"/>
          </w:rPr>
          <w:delText>“</w:delText>
        </w:r>
      </w:del>
      <w:r w:rsidRPr="00C72A8C">
        <w:rPr>
          <w:rFonts w:ascii="Times New Roman" w:hAnsi="Times New Roman" w:cs="Times New Roman"/>
          <w:i/>
          <w:iCs/>
          <w:sz w:val="24"/>
          <w:szCs w:val="24"/>
        </w:rPr>
        <w:t xml:space="preserve">anime </w:t>
      </w:r>
      <w:proofErr w:type="spellStart"/>
      <w:r w:rsidRPr="00C72A8C">
        <w:rPr>
          <w:rFonts w:ascii="Times New Roman" w:hAnsi="Times New Roman" w:cs="Times New Roman"/>
          <w:i/>
          <w:iCs/>
          <w:sz w:val="24"/>
          <w:szCs w:val="24"/>
        </w:rPr>
        <w:t>pezzentelle</w:t>
      </w:r>
      <w:proofErr w:type="spellEnd"/>
      <w:del w:id="193" w:author="Author" w:date="2021-01-28T11:17:00Z">
        <w:r w:rsidRPr="00C72A8C" w:rsidDel="004875B3">
          <w:rPr>
            <w:rFonts w:ascii="Times New Roman" w:hAnsi="Times New Roman" w:cs="Times New Roman"/>
            <w:sz w:val="24"/>
            <w:szCs w:val="24"/>
          </w:rPr>
          <w:delText>”</w:delText>
        </w:r>
      </w:del>
      <w:r w:rsidRPr="00C72A8C">
        <w:rPr>
          <w:rFonts w:ascii="Times New Roman" w:hAnsi="Times New Roman" w:cs="Times New Roman"/>
          <w:sz w:val="24"/>
          <w:szCs w:val="24"/>
        </w:rPr>
        <w:t>).</w:t>
      </w:r>
    </w:p>
    <w:p w14:paraId="04B19177" w14:textId="3C33AF98" w:rsidR="00E82C24" w:rsidRPr="00C72A8C" w:rsidRDefault="00E82C24" w:rsidP="00C72A8C">
      <w:pPr>
        <w:spacing w:line="480" w:lineRule="auto"/>
        <w:ind w:right="869" w:firstLine="720"/>
        <w:rPr>
          <w:rFonts w:ascii="Times New Roman" w:hAnsi="Times New Roman" w:cs="Times New Roman"/>
          <w:sz w:val="24"/>
          <w:szCs w:val="24"/>
        </w:rPr>
      </w:pPr>
      <w:r w:rsidRPr="00C72A8C">
        <w:rPr>
          <w:rFonts w:ascii="Times New Roman" w:hAnsi="Times New Roman" w:cs="Times New Roman"/>
          <w:sz w:val="24"/>
          <w:szCs w:val="24"/>
        </w:rPr>
        <w:t xml:space="preserve">The idea of using artworks as a tool to activate participatory processes for regaining spaces in the collective urban imagination </w:t>
      </w:r>
      <w:ins w:id="194" w:author="Author" w:date="2021-01-28T11:32:00Z">
        <w:r w:rsidR="00FA3333">
          <w:rPr>
            <w:rFonts w:ascii="Times New Roman" w:hAnsi="Times New Roman" w:cs="Times New Roman"/>
            <w:sz w:val="24"/>
            <w:szCs w:val="24"/>
          </w:rPr>
          <w:t xml:space="preserve">is </w:t>
        </w:r>
      </w:ins>
      <w:r w:rsidRPr="00C72A8C">
        <w:rPr>
          <w:rFonts w:ascii="Times New Roman" w:hAnsi="Times New Roman" w:cs="Times New Roman"/>
          <w:sz w:val="24"/>
          <w:szCs w:val="24"/>
        </w:rPr>
        <w:t xml:space="preserve">also </w:t>
      </w:r>
      <w:ins w:id="195" w:author="Author" w:date="2021-01-28T11:31:00Z">
        <w:r w:rsidR="00FA3333">
          <w:rPr>
            <w:rFonts w:ascii="Times New Roman" w:hAnsi="Times New Roman" w:cs="Times New Roman"/>
            <w:sz w:val="24"/>
            <w:szCs w:val="24"/>
          </w:rPr>
          <w:t>part of</w:t>
        </w:r>
      </w:ins>
      <w:del w:id="196" w:author="Author" w:date="2021-01-28T11:31:00Z">
        <w:r w:rsidRPr="00C72A8C" w:rsidDel="00FA3333">
          <w:rPr>
            <w:rFonts w:ascii="Times New Roman" w:hAnsi="Times New Roman" w:cs="Times New Roman"/>
            <w:sz w:val="24"/>
            <w:szCs w:val="24"/>
          </w:rPr>
          <w:delText>exists</w:delText>
        </w:r>
      </w:del>
      <w:r w:rsidRPr="00C72A8C">
        <w:rPr>
          <w:rFonts w:ascii="Times New Roman" w:hAnsi="Times New Roman" w:cs="Times New Roman"/>
          <w:sz w:val="24"/>
          <w:szCs w:val="24"/>
        </w:rPr>
        <w:t xml:space="preserve"> </w:t>
      </w:r>
      <w:del w:id="197" w:author="Author" w:date="2021-02-01T17:36:00Z">
        <w:r w:rsidRPr="00C72A8C" w:rsidDel="00AE4F7D">
          <w:rPr>
            <w:rFonts w:ascii="Times New Roman" w:hAnsi="Times New Roman" w:cs="Times New Roman"/>
            <w:sz w:val="24"/>
            <w:szCs w:val="24"/>
          </w:rPr>
          <w:delText xml:space="preserve">in </w:delText>
        </w:r>
      </w:del>
      <w:r w:rsidRPr="00C72A8C">
        <w:rPr>
          <w:rFonts w:ascii="Times New Roman" w:hAnsi="Times New Roman" w:cs="Times New Roman"/>
          <w:sz w:val="24"/>
          <w:szCs w:val="24"/>
        </w:rPr>
        <w:t xml:space="preserve">the creation of the “Museo Luminoso </w:t>
      </w:r>
      <w:proofErr w:type="spellStart"/>
      <w:r w:rsidRPr="00C72A8C">
        <w:rPr>
          <w:rFonts w:ascii="Times New Roman" w:hAnsi="Times New Roman" w:cs="Times New Roman"/>
          <w:sz w:val="24"/>
          <w:szCs w:val="24"/>
        </w:rPr>
        <w:t>Diffuso</w:t>
      </w:r>
      <w:proofErr w:type="spellEnd"/>
      <w:ins w:id="198" w:author="Author" w:date="2021-01-28T11:31:00Z">
        <w:r w:rsidR="00FA3333">
          <w:rPr>
            <w:rFonts w:ascii="Times New Roman" w:hAnsi="Times New Roman" w:cs="Times New Roman"/>
            <w:sz w:val="24"/>
            <w:szCs w:val="24"/>
          </w:rPr>
          <w:t>,</w:t>
        </w:r>
      </w:ins>
      <w:r w:rsidRPr="00C72A8C">
        <w:rPr>
          <w:rFonts w:ascii="Times New Roman" w:hAnsi="Times New Roman" w:cs="Times New Roman"/>
          <w:sz w:val="24"/>
          <w:szCs w:val="24"/>
        </w:rPr>
        <w:t>”</w:t>
      </w:r>
      <w:del w:id="199" w:author="Author" w:date="2021-01-28T11:31:00Z">
        <w:r w:rsidRPr="00C72A8C" w:rsidDel="00FA3333">
          <w:rPr>
            <w:rFonts w:ascii="Times New Roman" w:hAnsi="Times New Roman" w:cs="Times New Roman"/>
            <w:sz w:val="24"/>
            <w:szCs w:val="24"/>
          </w:rPr>
          <w:delText>,</w:delText>
        </w:r>
      </w:del>
      <w:r w:rsidRPr="00C72A8C">
        <w:rPr>
          <w:rFonts w:ascii="Times New Roman" w:hAnsi="Times New Roman" w:cs="Times New Roman"/>
          <w:sz w:val="24"/>
          <w:szCs w:val="24"/>
        </w:rPr>
        <w:t xml:space="preserve"> a Luminous Museum spread a</w:t>
      </w:r>
      <w:ins w:id="200" w:author="Author" w:date="2021-02-01T17:36:00Z">
        <w:r w:rsidR="00AE4F7D">
          <w:rPr>
            <w:rFonts w:ascii="Times New Roman" w:hAnsi="Times New Roman" w:cs="Times New Roman"/>
            <w:sz w:val="24"/>
            <w:szCs w:val="24"/>
          </w:rPr>
          <w:t>cro</w:t>
        </w:r>
      </w:ins>
      <w:ins w:id="201" w:author="Author" w:date="2021-02-01T17:37:00Z">
        <w:r w:rsidR="00AE4F7D">
          <w:rPr>
            <w:rFonts w:ascii="Times New Roman" w:hAnsi="Times New Roman" w:cs="Times New Roman"/>
            <w:sz w:val="24"/>
            <w:szCs w:val="24"/>
          </w:rPr>
          <w:t>ss</w:t>
        </w:r>
      </w:ins>
      <w:del w:id="202" w:author="Author" w:date="2021-02-01T17:37:00Z">
        <w:r w:rsidRPr="00C72A8C" w:rsidDel="00AE4F7D">
          <w:rPr>
            <w:rFonts w:ascii="Times New Roman" w:hAnsi="Times New Roman" w:cs="Times New Roman"/>
            <w:sz w:val="24"/>
            <w:szCs w:val="24"/>
          </w:rPr>
          <w:delText>ll over</w:delText>
        </w:r>
      </w:del>
      <w:r w:rsidRPr="00C72A8C">
        <w:rPr>
          <w:rFonts w:ascii="Times New Roman" w:hAnsi="Times New Roman" w:cs="Times New Roman"/>
          <w:sz w:val="24"/>
          <w:szCs w:val="24"/>
        </w:rPr>
        <w:t xml:space="preserve"> the city, starting from the </w:t>
      </w:r>
      <w:ins w:id="203" w:author="Author" w:date="2021-01-28T11:32:00Z">
        <w:r w:rsidR="00FA3333">
          <w:rPr>
            <w:rFonts w:ascii="Times New Roman" w:hAnsi="Times New Roman" w:cs="Times New Roman"/>
            <w:sz w:val="24"/>
            <w:szCs w:val="24"/>
          </w:rPr>
          <w:t>former</w:t>
        </w:r>
      </w:ins>
      <w:del w:id="204" w:author="Author" w:date="2021-01-28T11:32:00Z">
        <w:r w:rsidRPr="00C72A8C" w:rsidDel="00FA3333">
          <w:rPr>
            <w:rFonts w:ascii="Times New Roman" w:hAnsi="Times New Roman" w:cs="Times New Roman"/>
            <w:sz w:val="24"/>
            <w:szCs w:val="24"/>
          </w:rPr>
          <w:delText>ex-</w:delText>
        </w:r>
      </w:del>
      <w:ins w:id="205" w:author="Author" w:date="2021-01-28T11:32:00Z">
        <w:r w:rsidR="00FA3333">
          <w:rPr>
            <w:rFonts w:ascii="Times New Roman" w:hAnsi="Times New Roman" w:cs="Times New Roman"/>
            <w:sz w:val="24"/>
            <w:szCs w:val="24"/>
          </w:rPr>
          <w:t xml:space="preserve"> </w:t>
        </w:r>
      </w:ins>
      <w:r w:rsidRPr="00C72A8C">
        <w:rPr>
          <w:rFonts w:ascii="Times New Roman" w:hAnsi="Times New Roman" w:cs="Times New Roman"/>
          <w:sz w:val="24"/>
          <w:szCs w:val="24"/>
        </w:rPr>
        <w:t>church of the “</w:t>
      </w:r>
      <w:proofErr w:type="spellStart"/>
      <w:r w:rsidRPr="00C72A8C">
        <w:rPr>
          <w:rFonts w:ascii="Times New Roman" w:hAnsi="Times New Roman" w:cs="Times New Roman"/>
          <w:sz w:val="24"/>
          <w:szCs w:val="24"/>
        </w:rPr>
        <w:t>Morticelli</w:t>
      </w:r>
      <w:proofErr w:type="spellEnd"/>
      <w:ins w:id="206" w:author="Author" w:date="2021-01-28T11:32:00Z">
        <w:r w:rsidR="00FA3333">
          <w:rPr>
            <w:rFonts w:ascii="Times New Roman" w:hAnsi="Times New Roman" w:cs="Times New Roman"/>
            <w:sz w:val="24"/>
            <w:szCs w:val="24"/>
          </w:rPr>
          <w:t>.</w:t>
        </w:r>
      </w:ins>
      <w:r w:rsidRPr="00C72A8C">
        <w:rPr>
          <w:rFonts w:ascii="Times New Roman" w:hAnsi="Times New Roman" w:cs="Times New Roman"/>
          <w:sz w:val="24"/>
          <w:szCs w:val="24"/>
        </w:rPr>
        <w:t>”</w:t>
      </w:r>
      <w:del w:id="207" w:author="Author" w:date="2021-01-28T11:32:00Z">
        <w:r w:rsidRPr="00C72A8C" w:rsidDel="00FA3333">
          <w:rPr>
            <w:rFonts w:ascii="Times New Roman" w:hAnsi="Times New Roman" w:cs="Times New Roman"/>
            <w:sz w:val="24"/>
            <w:szCs w:val="24"/>
          </w:rPr>
          <w:delText>.</w:delText>
        </w:r>
      </w:del>
      <w:r w:rsidRPr="00C72A8C">
        <w:rPr>
          <w:rFonts w:ascii="Times New Roman" w:hAnsi="Times New Roman" w:cs="Times New Roman"/>
          <w:sz w:val="24"/>
          <w:szCs w:val="24"/>
        </w:rPr>
        <w:t xml:space="preserve"> The aim of the project is to build a map of interventions </w:t>
      </w:r>
      <w:del w:id="208" w:author="Author" w:date="2021-01-28T11:32:00Z">
        <w:r w:rsidRPr="00C72A8C" w:rsidDel="00FA3333">
          <w:rPr>
            <w:rFonts w:ascii="Times New Roman" w:hAnsi="Times New Roman" w:cs="Times New Roman"/>
            <w:sz w:val="24"/>
            <w:szCs w:val="24"/>
          </w:rPr>
          <w:delText xml:space="preserve">able </w:delText>
        </w:r>
      </w:del>
      <w:r w:rsidRPr="00C72A8C">
        <w:rPr>
          <w:rFonts w:ascii="Times New Roman" w:hAnsi="Times New Roman" w:cs="Times New Roman"/>
          <w:sz w:val="24"/>
          <w:szCs w:val="24"/>
        </w:rPr>
        <w:t>to bring light to abandoned and neglected places, maybe in popular quarters, traditionally seen as the “anomalous” localities of the city</w:t>
      </w:r>
      <w:ins w:id="209" w:author="Author" w:date="2021-01-28T11:42:00Z">
        <w:r w:rsidR="00C43A73">
          <w:rPr>
            <w:rFonts w:ascii="Times New Roman" w:hAnsi="Times New Roman" w:cs="Times New Roman"/>
            <w:sz w:val="24"/>
            <w:szCs w:val="24"/>
          </w:rPr>
          <w:t>,</w:t>
        </w:r>
      </w:ins>
      <w:del w:id="210" w:author="Author" w:date="2021-01-28T11:32:00Z">
        <w:r w:rsidRPr="00C72A8C" w:rsidDel="00FA3333">
          <w:rPr>
            <w:rFonts w:ascii="Times New Roman" w:hAnsi="Times New Roman" w:cs="Times New Roman"/>
            <w:sz w:val="24"/>
            <w:szCs w:val="24"/>
          </w:rPr>
          <w:delText>,</w:delText>
        </w:r>
      </w:del>
      <w:r w:rsidRPr="00C72A8C">
        <w:rPr>
          <w:rFonts w:ascii="Times New Roman" w:hAnsi="Times New Roman" w:cs="Times New Roman"/>
          <w:sz w:val="24"/>
          <w:szCs w:val="24"/>
        </w:rPr>
        <w:t xml:space="preserve"> and to examine how such images may change through the redefinition of urban space.</w:t>
      </w:r>
    </w:p>
    <w:p w14:paraId="24F306C5" w14:textId="5D0DC35B" w:rsidR="00E82C24" w:rsidRDefault="00E82C24" w:rsidP="00C72A8C">
      <w:pPr>
        <w:spacing w:line="480" w:lineRule="auto"/>
        <w:ind w:right="869" w:firstLine="720"/>
        <w:rPr>
          <w:ins w:id="211" w:author="Author" w:date="2021-02-12T14:05:00Z"/>
          <w:rFonts w:ascii="Times New Roman" w:hAnsi="Times New Roman" w:cs="Times New Roman"/>
          <w:sz w:val="24"/>
          <w:szCs w:val="24"/>
        </w:rPr>
      </w:pPr>
      <w:r w:rsidRPr="00C72A8C">
        <w:rPr>
          <w:rFonts w:ascii="Times New Roman" w:hAnsi="Times New Roman" w:cs="Times New Roman"/>
          <w:sz w:val="24"/>
          <w:szCs w:val="24"/>
        </w:rPr>
        <w:t xml:space="preserve">In a similar fashion and without the fear of attributing new spatial experiences, the intervention “Lumina </w:t>
      </w:r>
      <w:proofErr w:type="spellStart"/>
      <w:r w:rsidRPr="00C72A8C">
        <w:rPr>
          <w:rFonts w:ascii="Times New Roman" w:hAnsi="Times New Roman" w:cs="Times New Roman"/>
          <w:sz w:val="24"/>
          <w:szCs w:val="24"/>
        </w:rPr>
        <w:t>Minervae</w:t>
      </w:r>
      <w:proofErr w:type="spellEnd"/>
      <w:r w:rsidRPr="00C72A8C">
        <w:rPr>
          <w:rFonts w:ascii="Times New Roman" w:hAnsi="Times New Roman" w:cs="Times New Roman"/>
          <w:sz w:val="24"/>
          <w:szCs w:val="24"/>
        </w:rPr>
        <w:t>” in the Minerva Garden creates an unusual scenography and crafts a stage of lights, images, costumes</w:t>
      </w:r>
      <w:ins w:id="212" w:author="Author" w:date="2021-01-28T11:33:00Z">
        <w:r w:rsidR="00FA3333">
          <w:rPr>
            <w:rFonts w:ascii="Times New Roman" w:hAnsi="Times New Roman" w:cs="Times New Roman"/>
            <w:sz w:val="24"/>
            <w:szCs w:val="24"/>
          </w:rPr>
          <w:t>,</w:t>
        </w:r>
      </w:ins>
      <w:r w:rsidRPr="00C72A8C">
        <w:rPr>
          <w:rFonts w:ascii="Times New Roman" w:hAnsi="Times New Roman" w:cs="Times New Roman"/>
          <w:sz w:val="24"/>
          <w:szCs w:val="24"/>
        </w:rPr>
        <w:t xml:space="preserve"> and sounds to represent the history of the </w:t>
      </w:r>
      <w:proofErr w:type="spellStart"/>
      <w:r w:rsidRPr="00C72A8C">
        <w:rPr>
          <w:rFonts w:ascii="Times New Roman" w:hAnsi="Times New Roman" w:cs="Times New Roman"/>
          <w:sz w:val="24"/>
          <w:szCs w:val="24"/>
        </w:rPr>
        <w:t>Salernitan</w:t>
      </w:r>
      <w:proofErr w:type="spellEnd"/>
      <w:r w:rsidRPr="00C72A8C">
        <w:rPr>
          <w:rFonts w:ascii="Times New Roman" w:hAnsi="Times New Roman" w:cs="Times New Roman"/>
          <w:sz w:val="24"/>
          <w:szCs w:val="24"/>
        </w:rPr>
        <w:t xml:space="preserve"> Medical School.</w:t>
      </w:r>
    </w:p>
    <w:p w14:paraId="240D3A9D" w14:textId="77777777" w:rsidR="007C1E12" w:rsidRDefault="007C1E12" w:rsidP="007C1E12">
      <w:pPr>
        <w:spacing w:line="480" w:lineRule="auto"/>
        <w:ind w:right="869"/>
        <w:rPr>
          <w:ins w:id="213" w:author="Author" w:date="2021-02-12T14:05:00Z"/>
          <w:rFonts w:ascii="Times New Roman" w:hAnsi="Times New Roman" w:cs="Times New Roman"/>
          <w:sz w:val="24"/>
          <w:szCs w:val="24"/>
        </w:rPr>
      </w:pPr>
    </w:p>
    <w:p w14:paraId="7535D4A8" w14:textId="17FB703B" w:rsidR="007C1E12" w:rsidRPr="00C72A8C" w:rsidRDefault="007C1E12" w:rsidP="007C1E12">
      <w:pPr>
        <w:spacing w:line="480" w:lineRule="auto"/>
        <w:ind w:right="869"/>
        <w:jc w:val="center"/>
        <w:rPr>
          <w:rFonts w:ascii="Times New Roman" w:hAnsi="Times New Roman" w:cs="Times New Roman"/>
          <w:sz w:val="24"/>
          <w:szCs w:val="24"/>
        </w:rPr>
        <w:pPrChange w:id="214" w:author="Author" w:date="2021-02-12T14:05:00Z">
          <w:pPr>
            <w:spacing w:line="480" w:lineRule="auto"/>
            <w:ind w:right="869" w:firstLine="720"/>
          </w:pPr>
        </w:pPrChange>
      </w:pPr>
      <w:ins w:id="215" w:author="Author" w:date="2021-02-12T14:05:00Z">
        <w:r>
          <w:rPr>
            <w:rFonts w:ascii="Times New Roman" w:hAnsi="Times New Roman" w:cs="Times New Roman"/>
            <w:sz w:val="24"/>
            <w:szCs w:val="24"/>
          </w:rPr>
          <w:t>Projects under investigation</w:t>
        </w:r>
      </w:ins>
    </w:p>
    <w:p w14:paraId="1A57859E" w14:textId="22647C24" w:rsidR="00E82C24" w:rsidRPr="00C72A8C" w:rsidRDefault="00E82C24" w:rsidP="00C72A8C">
      <w:pPr>
        <w:spacing w:line="480" w:lineRule="auto"/>
        <w:ind w:right="869" w:firstLine="720"/>
        <w:rPr>
          <w:rFonts w:ascii="Times New Roman" w:hAnsi="Times New Roman" w:cs="Times New Roman"/>
          <w:sz w:val="24"/>
          <w:szCs w:val="24"/>
        </w:rPr>
      </w:pPr>
      <w:r w:rsidRPr="00C72A8C">
        <w:rPr>
          <w:rFonts w:ascii="Times New Roman" w:hAnsi="Times New Roman" w:cs="Times New Roman"/>
          <w:sz w:val="24"/>
          <w:szCs w:val="24"/>
        </w:rPr>
        <w:t xml:space="preserve">The </w:t>
      </w:r>
      <w:proofErr w:type="spellStart"/>
      <w:r w:rsidRPr="00C72A8C">
        <w:rPr>
          <w:rFonts w:ascii="Times New Roman" w:hAnsi="Times New Roman" w:cs="Times New Roman"/>
          <w:i/>
          <w:sz w:val="24"/>
          <w:szCs w:val="24"/>
        </w:rPr>
        <w:t>Giardino</w:t>
      </w:r>
      <w:proofErr w:type="spellEnd"/>
      <w:r w:rsidRPr="00C72A8C">
        <w:rPr>
          <w:rFonts w:ascii="Times New Roman" w:hAnsi="Times New Roman" w:cs="Times New Roman"/>
          <w:i/>
          <w:sz w:val="24"/>
          <w:szCs w:val="24"/>
        </w:rPr>
        <w:t xml:space="preserve"> </w:t>
      </w:r>
      <w:proofErr w:type="spellStart"/>
      <w:r w:rsidRPr="00C72A8C">
        <w:rPr>
          <w:rFonts w:ascii="Times New Roman" w:hAnsi="Times New Roman" w:cs="Times New Roman"/>
          <w:i/>
          <w:sz w:val="24"/>
          <w:szCs w:val="24"/>
        </w:rPr>
        <w:t>della</w:t>
      </w:r>
      <w:proofErr w:type="spellEnd"/>
      <w:r w:rsidRPr="00C72A8C">
        <w:rPr>
          <w:rFonts w:ascii="Times New Roman" w:hAnsi="Times New Roman" w:cs="Times New Roman"/>
          <w:i/>
          <w:sz w:val="24"/>
          <w:szCs w:val="24"/>
        </w:rPr>
        <w:t xml:space="preserve"> Minerva </w:t>
      </w:r>
      <w:r w:rsidRPr="00C72A8C">
        <w:rPr>
          <w:rFonts w:ascii="Times New Roman" w:hAnsi="Times New Roman" w:cs="Times New Roman"/>
          <w:sz w:val="24"/>
          <w:szCs w:val="24"/>
        </w:rPr>
        <w:t xml:space="preserve">(Minerva Garden), a </w:t>
      </w:r>
      <w:del w:id="216" w:author="Author" w:date="2021-01-28T11:43:00Z">
        <w:r w:rsidRPr="00C72A8C" w:rsidDel="00C43A73">
          <w:rPr>
            <w:rFonts w:ascii="Times New Roman" w:hAnsi="Times New Roman" w:cs="Times New Roman"/>
            <w:sz w:val="24"/>
            <w:szCs w:val="24"/>
          </w:rPr>
          <w:delText>12</w:delText>
        </w:r>
      </w:del>
      <w:ins w:id="217" w:author="Author" w:date="2021-01-28T11:43:00Z">
        <w:r w:rsidR="00C43A73">
          <w:rPr>
            <w:rFonts w:ascii="Times New Roman" w:hAnsi="Times New Roman" w:cs="Times New Roman"/>
            <w:sz w:val="24"/>
            <w:szCs w:val="24"/>
          </w:rPr>
          <w:t>twelf</w:t>
        </w:r>
      </w:ins>
      <w:r w:rsidRPr="00C72A8C">
        <w:rPr>
          <w:rFonts w:ascii="Times New Roman" w:hAnsi="Times New Roman" w:cs="Times New Roman"/>
          <w:sz w:val="24"/>
          <w:szCs w:val="24"/>
        </w:rPr>
        <w:t>th</w:t>
      </w:r>
      <w:ins w:id="218" w:author="Author" w:date="2021-01-28T11:43:00Z">
        <w:r w:rsidR="00C43A73">
          <w:rPr>
            <w:rFonts w:ascii="Times New Roman" w:hAnsi="Times New Roman" w:cs="Times New Roman"/>
            <w:sz w:val="24"/>
            <w:szCs w:val="24"/>
          </w:rPr>
          <w:t>-</w:t>
        </w:r>
      </w:ins>
      <w:del w:id="219" w:author="Author" w:date="2021-01-28T11:43:00Z">
        <w:r w:rsidRPr="00C72A8C" w:rsidDel="00C43A73">
          <w:rPr>
            <w:rFonts w:ascii="Times New Roman" w:hAnsi="Times New Roman" w:cs="Times New Roman"/>
            <w:sz w:val="24"/>
            <w:szCs w:val="24"/>
          </w:rPr>
          <w:delText xml:space="preserve"> </w:delText>
        </w:r>
      </w:del>
      <w:r w:rsidRPr="00C72A8C">
        <w:rPr>
          <w:rFonts w:ascii="Times New Roman" w:hAnsi="Times New Roman" w:cs="Times New Roman"/>
          <w:sz w:val="24"/>
          <w:szCs w:val="24"/>
        </w:rPr>
        <w:t xml:space="preserve">century terraced </w:t>
      </w:r>
      <w:proofErr w:type="gramStart"/>
      <w:r w:rsidRPr="00C72A8C">
        <w:rPr>
          <w:rFonts w:ascii="Times New Roman" w:hAnsi="Times New Roman" w:cs="Times New Roman"/>
          <w:sz w:val="24"/>
          <w:szCs w:val="24"/>
        </w:rPr>
        <w:t>therapeutic botanical garden,</w:t>
      </w:r>
      <w:proofErr w:type="gramEnd"/>
      <w:r w:rsidRPr="00C72A8C">
        <w:rPr>
          <w:rFonts w:ascii="Times New Roman" w:hAnsi="Times New Roman" w:cs="Times New Roman"/>
          <w:sz w:val="24"/>
          <w:szCs w:val="24"/>
        </w:rPr>
        <w:t xml:space="preserve"> is not exactly the first place that </w:t>
      </w:r>
      <w:del w:id="220" w:author="Author" w:date="2021-01-28T11:43:00Z">
        <w:r w:rsidRPr="00C72A8C" w:rsidDel="00C43A73">
          <w:rPr>
            <w:rFonts w:ascii="Times New Roman" w:hAnsi="Times New Roman" w:cs="Times New Roman"/>
            <w:sz w:val="24"/>
            <w:szCs w:val="24"/>
          </w:rPr>
          <w:delText xml:space="preserve">many </w:delText>
        </w:r>
      </w:del>
      <w:r w:rsidRPr="00C72A8C">
        <w:rPr>
          <w:rFonts w:ascii="Times New Roman" w:hAnsi="Times New Roman" w:cs="Times New Roman"/>
          <w:sz w:val="24"/>
          <w:szCs w:val="24"/>
        </w:rPr>
        <w:t xml:space="preserve">visitors see when </w:t>
      </w:r>
      <w:ins w:id="221" w:author="Author" w:date="2021-01-28T11:43:00Z">
        <w:r w:rsidR="00C43A73">
          <w:rPr>
            <w:rFonts w:ascii="Times New Roman" w:hAnsi="Times New Roman" w:cs="Times New Roman"/>
            <w:sz w:val="24"/>
            <w:szCs w:val="24"/>
          </w:rPr>
          <w:t xml:space="preserve">they </w:t>
        </w:r>
      </w:ins>
      <w:r w:rsidRPr="00C72A8C">
        <w:rPr>
          <w:rFonts w:ascii="Times New Roman" w:hAnsi="Times New Roman" w:cs="Times New Roman"/>
          <w:sz w:val="24"/>
          <w:szCs w:val="24"/>
        </w:rPr>
        <w:t>arriv</w:t>
      </w:r>
      <w:ins w:id="222" w:author="Author" w:date="2021-01-28T11:43:00Z">
        <w:r w:rsidR="00C43A73">
          <w:rPr>
            <w:rFonts w:ascii="Times New Roman" w:hAnsi="Times New Roman" w:cs="Times New Roman"/>
            <w:sz w:val="24"/>
            <w:szCs w:val="24"/>
          </w:rPr>
          <w:t>e</w:t>
        </w:r>
      </w:ins>
      <w:del w:id="223" w:author="Author" w:date="2021-01-28T11:43:00Z">
        <w:r w:rsidRPr="00C72A8C" w:rsidDel="00C43A73">
          <w:rPr>
            <w:rFonts w:ascii="Times New Roman" w:hAnsi="Times New Roman" w:cs="Times New Roman"/>
            <w:sz w:val="24"/>
            <w:szCs w:val="24"/>
          </w:rPr>
          <w:delText>ing</w:delText>
        </w:r>
      </w:del>
      <w:r w:rsidRPr="00C72A8C">
        <w:rPr>
          <w:rFonts w:ascii="Times New Roman" w:hAnsi="Times New Roman" w:cs="Times New Roman"/>
          <w:sz w:val="24"/>
          <w:szCs w:val="24"/>
        </w:rPr>
        <w:t xml:space="preserve"> in the city. It is </w:t>
      </w:r>
      <w:del w:id="224" w:author="Author" w:date="2021-01-28T11:43:00Z">
        <w:r w:rsidRPr="00C72A8C" w:rsidDel="00C43A73">
          <w:rPr>
            <w:rFonts w:ascii="Times New Roman" w:hAnsi="Times New Roman" w:cs="Times New Roman"/>
            <w:sz w:val="24"/>
            <w:szCs w:val="24"/>
          </w:rPr>
          <w:delText xml:space="preserve">indeed </w:delText>
        </w:r>
      </w:del>
      <w:r w:rsidRPr="00C72A8C">
        <w:rPr>
          <w:rFonts w:ascii="Times New Roman" w:hAnsi="Times New Roman" w:cs="Times New Roman"/>
          <w:sz w:val="24"/>
          <w:szCs w:val="24"/>
        </w:rPr>
        <w:t>located in the highest part of the historic cent</w:t>
      </w:r>
      <w:ins w:id="225" w:author="Author" w:date="2021-01-28T11:43:00Z">
        <w:r w:rsidR="00C43A73">
          <w:rPr>
            <w:rFonts w:ascii="Times New Roman" w:hAnsi="Times New Roman" w:cs="Times New Roman"/>
            <w:sz w:val="24"/>
            <w:szCs w:val="24"/>
          </w:rPr>
          <w:t>e</w:t>
        </w:r>
      </w:ins>
      <w:r w:rsidRPr="00C72A8C">
        <w:rPr>
          <w:rFonts w:ascii="Times New Roman" w:hAnsi="Times New Roman" w:cs="Times New Roman"/>
          <w:sz w:val="24"/>
          <w:szCs w:val="24"/>
        </w:rPr>
        <w:t>r</w:t>
      </w:r>
      <w:del w:id="226" w:author="Author" w:date="2021-01-28T11:43:00Z">
        <w:r w:rsidRPr="00C72A8C" w:rsidDel="00C43A73">
          <w:rPr>
            <w:rFonts w:ascii="Times New Roman" w:hAnsi="Times New Roman" w:cs="Times New Roman"/>
            <w:sz w:val="24"/>
            <w:szCs w:val="24"/>
          </w:rPr>
          <w:delText>e</w:delText>
        </w:r>
      </w:del>
      <w:r w:rsidRPr="00C72A8C">
        <w:rPr>
          <w:rFonts w:ascii="Times New Roman" w:hAnsi="Times New Roman" w:cs="Times New Roman"/>
          <w:sz w:val="24"/>
          <w:szCs w:val="24"/>
        </w:rPr>
        <w:t xml:space="preserve"> of Salerno. The Garden was part of the </w:t>
      </w:r>
      <w:proofErr w:type="spellStart"/>
      <w:r w:rsidRPr="00C72A8C">
        <w:rPr>
          <w:rFonts w:ascii="Times New Roman" w:hAnsi="Times New Roman" w:cs="Times New Roman"/>
          <w:i/>
          <w:sz w:val="24"/>
          <w:szCs w:val="24"/>
        </w:rPr>
        <w:t>Scuola</w:t>
      </w:r>
      <w:proofErr w:type="spellEnd"/>
      <w:r w:rsidRPr="00C72A8C">
        <w:rPr>
          <w:rFonts w:ascii="Times New Roman" w:hAnsi="Times New Roman" w:cs="Times New Roman"/>
          <w:i/>
          <w:sz w:val="24"/>
          <w:szCs w:val="24"/>
        </w:rPr>
        <w:t xml:space="preserve"> </w:t>
      </w:r>
      <w:proofErr w:type="spellStart"/>
      <w:r w:rsidRPr="00C72A8C">
        <w:rPr>
          <w:rFonts w:ascii="Times New Roman" w:hAnsi="Times New Roman" w:cs="Times New Roman"/>
          <w:i/>
          <w:sz w:val="24"/>
          <w:szCs w:val="24"/>
        </w:rPr>
        <w:t>Medica</w:t>
      </w:r>
      <w:proofErr w:type="spellEnd"/>
      <w:r w:rsidRPr="00C72A8C">
        <w:rPr>
          <w:rFonts w:ascii="Times New Roman" w:hAnsi="Times New Roman" w:cs="Times New Roman"/>
          <w:i/>
          <w:sz w:val="24"/>
          <w:szCs w:val="24"/>
        </w:rPr>
        <w:t xml:space="preserve"> </w:t>
      </w:r>
      <w:proofErr w:type="spellStart"/>
      <w:r w:rsidRPr="00C72A8C">
        <w:rPr>
          <w:rFonts w:ascii="Times New Roman" w:hAnsi="Times New Roman" w:cs="Times New Roman"/>
          <w:i/>
          <w:sz w:val="24"/>
          <w:szCs w:val="24"/>
        </w:rPr>
        <w:t>Salernitana</w:t>
      </w:r>
      <w:proofErr w:type="spellEnd"/>
      <w:r w:rsidRPr="00C72A8C">
        <w:rPr>
          <w:rFonts w:ascii="Times New Roman" w:hAnsi="Times New Roman" w:cs="Times New Roman"/>
          <w:sz w:val="24"/>
          <w:szCs w:val="24"/>
        </w:rPr>
        <w:t xml:space="preserve"> (</w:t>
      </w:r>
      <w:proofErr w:type="spellStart"/>
      <w:r w:rsidRPr="00C72A8C">
        <w:rPr>
          <w:rFonts w:ascii="Times New Roman" w:hAnsi="Times New Roman" w:cs="Times New Roman"/>
          <w:sz w:val="24"/>
          <w:szCs w:val="24"/>
        </w:rPr>
        <w:t>Salernitan</w:t>
      </w:r>
      <w:proofErr w:type="spellEnd"/>
      <w:r w:rsidRPr="00C72A8C">
        <w:rPr>
          <w:rFonts w:ascii="Times New Roman" w:hAnsi="Times New Roman" w:cs="Times New Roman"/>
          <w:sz w:val="24"/>
          <w:szCs w:val="24"/>
        </w:rPr>
        <w:t xml:space="preserve"> Medical School), considered to be the first medical educational institution in Europe and </w:t>
      </w:r>
      <w:del w:id="227" w:author="Author" w:date="2021-02-09T20:51:00Z">
        <w:r w:rsidRPr="00C72A8C" w:rsidDel="001B0798">
          <w:rPr>
            <w:rFonts w:ascii="Times New Roman" w:hAnsi="Times New Roman" w:cs="Times New Roman"/>
            <w:sz w:val="24"/>
            <w:szCs w:val="24"/>
          </w:rPr>
          <w:delText xml:space="preserve">one of the </w:delText>
        </w:r>
      </w:del>
      <w:ins w:id="228" w:author="Author" w:date="2021-02-09T20:51:00Z">
        <w:r w:rsidR="001B0798">
          <w:rPr>
            <w:rFonts w:ascii="Times New Roman" w:hAnsi="Times New Roman" w:cs="Times New Roman"/>
            <w:sz w:val="24"/>
            <w:szCs w:val="24"/>
          </w:rPr>
          <w:t xml:space="preserve">a </w:t>
        </w:r>
      </w:ins>
      <w:r w:rsidRPr="00C72A8C">
        <w:rPr>
          <w:rFonts w:ascii="Times New Roman" w:hAnsi="Times New Roman" w:cs="Times New Roman"/>
          <w:sz w:val="24"/>
          <w:szCs w:val="24"/>
        </w:rPr>
        <w:t xml:space="preserve">forerunner </w:t>
      </w:r>
      <w:ins w:id="229" w:author="Author" w:date="2021-02-09T20:51:00Z">
        <w:r w:rsidR="00622B27">
          <w:rPr>
            <w:rFonts w:ascii="Times New Roman" w:hAnsi="Times New Roman" w:cs="Times New Roman"/>
            <w:sz w:val="24"/>
            <w:szCs w:val="24"/>
          </w:rPr>
          <w:t xml:space="preserve">among </w:t>
        </w:r>
      </w:ins>
      <w:r w:rsidRPr="00C72A8C">
        <w:rPr>
          <w:rFonts w:ascii="Times New Roman" w:hAnsi="Times New Roman" w:cs="Times New Roman"/>
          <w:sz w:val="24"/>
          <w:szCs w:val="24"/>
        </w:rPr>
        <w:t xml:space="preserve">universities. Salerno has </w:t>
      </w:r>
      <w:ins w:id="230" w:author="Author" w:date="2021-02-04T14:26:00Z">
        <w:r w:rsidR="00E30445">
          <w:rPr>
            <w:rFonts w:ascii="Times New Roman" w:hAnsi="Times New Roman" w:cs="Times New Roman"/>
            <w:sz w:val="24"/>
            <w:szCs w:val="24"/>
          </w:rPr>
          <w:t>housed</w:t>
        </w:r>
      </w:ins>
      <w:del w:id="231" w:author="Author" w:date="2021-02-04T14:26:00Z">
        <w:r w:rsidRPr="00C72A8C" w:rsidDel="00E30445">
          <w:rPr>
            <w:rFonts w:ascii="Times New Roman" w:hAnsi="Times New Roman" w:cs="Times New Roman"/>
            <w:sz w:val="24"/>
            <w:szCs w:val="24"/>
          </w:rPr>
          <w:delText xml:space="preserve">been </w:delText>
        </w:r>
      </w:del>
      <w:del w:id="232" w:author="Author" w:date="2021-01-28T12:23:00Z">
        <w:r w:rsidRPr="00C72A8C" w:rsidDel="006C6F51">
          <w:rPr>
            <w:rFonts w:ascii="Times New Roman" w:hAnsi="Times New Roman" w:cs="Times New Roman"/>
            <w:sz w:val="24"/>
            <w:szCs w:val="24"/>
          </w:rPr>
          <w:delText xml:space="preserve">the </w:delText>
        </w:r>
      </w:del>
      <w:del w:id="233" w:author="Author" w:date="2021-02-04T14:26:00Z">
        <w:r w:rsidRPr="00C72A8C" w:rsidDel="00E30445">
          <w:rPr>
            <w:rFonts w:ascii="Times New Roman" w:hAnsi="Times New Roman" w:cs="Times New Roman"/>
            <w:sz w:val="24"/>
            <w:szCs w:val="24"/>
          </w:rPr>
          <w:delText xml:space="preserve">home </w:delText>
        </w:r>
      </w:del>
      <w:del w:id="234" w:author="Author" w:date="2021-01-28T12:23:00Z">
        <w:r w:rsidRPr="00C72A8C" w:rsidDel="006C6F51">
          <w:rPr>
            <w:rFonts w:ascii="Times New Roman" w:hAnsi="Times New Roman" w:cs="Times New Roman"/>
            <w:sz w:val="24"/>
            <w:szCs w:val="24"/>
          </w:rPr>
          <w:delText>of</w:delText>
        </w:r>
      </w:del>
      <w:r w:rsidRPr="00C72A8C">
        <w:rPr>
          <w:rFonts w:ascii="Times New Roman" w:hAnsi="Times New Roman" w:cs="Times New Roman"/>
          <w:sz w:val="24"/>
          <w:szCs w:val="24"/>
        </w:rPr>
        <w:t xml:space="preserve"> the </w:t>
      </w:r>
      <w:proofErr w:type="spellStart"/>
      <w:r w:rsidRPr="00C72A8C">
        <w:rPr>
          <w:rFonts w:ascii="Times New Roman" w:hAnsi="Times New Roman" w:cs="Times New Roman"/>
          <w:sz w:val="24"/>
          <w:szCs w:val="24"/>
        </w:rPr>
        <w:t>Salernitan</w:t>
      </w:r>
      <w:proofErr w:type="spellEnd"/>
      <w:r w:rsidRPr="00C72A8C">
        <w:rPr>
          <w:rFonts w:ascii="Times New Roman" w:hAnsi="Times New Roman" w:cs="Times New Roman"/>
          <w:sz w:val="24"/>
          <w:szCs w:val="24"/>
        </w:rPr>
        <w:t xml:space="preserve"> </w:t>
      </w:r>
      <w:r w:rsidRPr="00C72A8C">
        <w:rPr>
          <w:rFonts w:ascii="Times New Roman" w:hAnsi="Times New Roman" w:cs="Times New Roman"/>
          <w:sz w:val="24"/>
          <w:szCs w:val="24"/>
        </w:rPr>
        <w:lastRenderedPageBreak/>
        <w:t xml:space="preserve">Medical School since the </w:t>
      </w:r>
      <w:del w:id="235" w:author="Author" w:date="2021-01-28T12:23:00Z">
        <w:r w:rsidRPr="00C72A8C" w:rsidDel="006C6F51">
          <w:rPr>
            <w:rFonts w:ascii="Times New Roman" w:hAnsi="Times New Roman" w:cs="Times New Roman"/>
            <w:sz w:val="24"/>
            <w:szCs w:val="24"/>
          </w:rPr>
          <w:delText>10</w:delText>
        </w:r>
      </w:del>
      <w:ins w:id="236" w:author="Author" w:date="2021-01-28T12:23:00Z">
        <w:r w:rsidR="006C6F51">
          <w:rPr>
            <w:rFonts w:ascii="Times New Roman" w:hAnsi="Times New Roman" w:cs="Times New Roman"/>
            <w:sz w:val="24"/>
            <w:szCs w:val="24"/>
          </w:rPr>
          <w:t>ten</w:t>
        </w:r>
      </w:ins>
      <w:r w:rsidRPr="00C72A8C">
        <w:rPr>
          <w:rFonts w:ascii="Times New Roman" w:hAnsi="Times New Roman" w:cs="Times New Roman"/>
          <w:sz w:val="24"/>
          <w:szCs w:val="24"/>
        </w:rPr>
        <w:t>th century. More than 300 plant species are grown here, arranged according to the ancient principles of humo</w:t>
      </w:r>
      <w:del w:id="237" w:author="Author" w:date="2021-01-28T12:24:00Z">
        <w:r w:rsidRPr="00C72A8C" w:rsidDel="006C6F51">
          <w:rPr>
            <w:rFonts w:ascii="Times New Roman" w:hAnsi="Times New Roman" w:cs="Times New Roman"/>
            <w:sz w:val="24"/>
            <w:szCs w:val="24"/>
          </w:rPr>
          <w:delText>u</w:delText>
        </w:r>
      </w:del>
      <w:r w:rsidRPr="00C72A8C">
        <w:rPr>
          <w:rFonts w:ascii="Times New Roman" w:hAnsi="Times New Roman" w:cs="Times New Roman"/>
          <w:sz w:val="24"/>
          <w:szCs w:val="24"/>
        </w:rPr>
        <w:t>rs (blood, phlegm, black bile</w:t>
      </w:r>
      <w:ins w:id="238" w:author="Author" w:date="2021-01-28T12:24:00Z">
        <w:r w:rsidR="006C6F51">
          <w:rPr>
            <w:rFonts w:ascii="Times New Roman" w:hAnsi="Times New Roman" w:cs="Times New Roman"/>
            <w:sz w:val="24"/>
            <w:szCs w:val="24"/>
          </w:rPr>
          <w:t>,</w:t>
        </w:r>
      </w:ins>
      <w:r w:rsidRPr="00C72A8C">
        <w:rPr>
          <w:rFonts w:ascii="Times New Roman" w:hAnsi="Times New Roman" w:cs="Times New Roman"/>
          <w:sz w:val="24"/>
          <w:szCs w:val="24"/>
        </w:rPr>
        <w:t xml:space="preserve"> and yellow bile) and linked to the fundamental elements (air, water, earth</w:t>
      </w:r>
      <w:ins w:id="239" w:author="Author" w:date="2021-01-28T12:24:00Z">
        <w:r w:rsidR="006C6F51">
          <w:rPr>
            <w:rFonts w:ascii="Times New Roman" w:hAnsi="Times New Roman" w:cs="Times New Roman"/>
            <w:sz w:val="24"/>
            <w:szCs w:val="24"/>
          </w:rPr>
          <w:t>,</w:t>
        </w:r>
      </w:ins>
      <w:r w:rsidRPr="00C72A8C">
        <w:rPr>
          <w:rFonts w:ascii="Times New Roman" w:hAnsi="Times New Roman" w:cs="Times New Roman"/>
          <w:sz w:val="24"/>
          <w:szCs w:val="24"/>
        </w:rPr>
        <w:t xml:space="preserve"> and fire) </w:t>
      </w:r>
      <w:ins w:id="240" w:author="Author" w:date="2021-02-01T17:39:00Z">
        <w:r w:rsidR="00AE4F7D">
          <w:rPr>
            <w:rFonts w:ascii="Times New Roman" w:hAnsi="Times New Roman" w:cs="Times New Roman"/>
            <w:sz w:val="24"/>
            <w:szCs w:val="24"/>
          </w:rPr>
          <w:t>mentioned</w:t>
        </w:r>
      </w:ins>
      <w:del w:id="241" w:author="Author" w:date="2021-02-01T17:39:00Z">
        <w:r w:rsidRPr="00C72A8C" w:rsidDel="00AE4F7D">
          <w:rPr>
            <w:rFonts w:ascii="Times New Roman" w:hAnsi="Times New Roman" w:cs="Times New Roman"/>
            <w:sz w:val="24"/>
            <w:szCs w:val="24"/>
          </w:rPr>
          <w:delText>found</w:delText>
        </w:r>
      </w:del>
      <w:r w:rsidRPr="00C72A8C">
        <w:rPr>
          <w:rFonts w:ascii="Times New Roman" w:hAnsi="Times New Roman" w:cs="Times New Roman"/>
          <w:sz w:val="24"/>
          <w:szCs w:val="24"/>
        </w:rPr>
        <w:t xml:space="preserve"> in ancient medical literature. Th</w:t>
      </w:r>
      <w:ins w:id="242" w:author="Author" w:date="2021-01-28T12:25:00Z">
        <w:r w:rsidR="006C6F51">
          <w:rPr>
            <w:rFonts w:ascii="Times New Roman" w:hAnsi="Times New Roman" w:cs="Times New Roman"/>
            <w:sz w:val="24"/>
            <w:szCs w:val="24"/>
          </w:rPr>
          <w:t>e</w:t>
        </w:r>
        <w:r w:rsidR="006C6F51" w:rsidRPr="006C6F51">
          <w:rPr>
            <w:rFonts w:ascii="Times New Roman" w:hAnsi="Times New Roman" w:cs="Times New Roman"/>
            <w:sz w:val="24"/>
            <w:szCs w:val="24"/>
          </w:rPr>
          <w:t xml:space="preserve"> </w:t>
        </w:r>
        <w:r w:rsidR="006C6F51" w:rsidRPr="00163C09">
          <w:rPr>
            <w:rFonts w:ascii="Times New Roman" w:hAnsi="Times New Roman" w:cs="Times New Roman"/>
            <w:sz w:val="24"/>
            <w:szCs w:val="24"/>
          </w:rPr>
          <w:t xml:space="preserve">fundamental premise </w:t>
        </w:r>
        <w:r w:rsidR="006C6F51">
          <w:rPr>
            <w:rFonts w:ascii="Times New Roman" w:hAnsi="Times New Roman" w:cs="Times New Roman"/>
            <w:sz w:val="24"/>
            <w:szCs w:val="24"/>
          </w:rPr>
          <w:t>of th</w:t>
        </w:r>
      </w:ins>
      <w:ins w:id="243" w:author="Author" w:date="2021-01-28T12:24:00Z">
        <w:r w:rsidR="006C6F51">
          <w:rPr>
            <w:rFonts w:ascii="Times New Roman" w:hAnsi="Times New Roman" w:cs="Times New Roman"/>
            <w:sz w:val="24"/>
            <w:szCs w:val="24"/>
          </w:rPr>
          <w:t>i</w:t>
        </w:r>
      </w:ins>
      <w:ins w:id="244" w:author="Author" w:date="2021-01-28T12:25:00Z">
        <w:r w:rsidR="006C6F51">
          <w:rPr>
            <w:rFonts w:ascii="Times New Roman" w:hAnsi="Times New Roman" w:cs="Times New Roman"/>
            <w:sz w:val="24"/>
            <w:szCs w:val="24"/>
          </w:rPr>
          <w:t>s</w:t>
        </w:r>
      </w:ins>
      <w:del w:id="245" w:author="Author" w:date="2021-01-28T12:24:00Z">
        <w:r w:rsidRPr="00C72A8C" w:rsidDel="006C6F51">
          <w:rPr>
            <w:rFonts w:ascii="Times New Roman" w:hAnsi="Times New Roman" w:cs="Times New Roman"/>
            <w:sz w:val="24"/>
            <w:szCs w:val="24"/>
          </w:rPr>
          <w:delText>e</w:delText>
        </w:r>
      </w:del>
      <w:r w:rsidRPr="00C72A8C">
        <w:rPr>
          <w:rFonts w:ascii="Times New Roman" w:hAnsi="Times New Roman" w:cs="Times New Roman"/>
          <w:sz w:val="24"/>
          <w:szCs w:val="24"/>
        </w:rPr>
        <w:t xml:space="preserve"> temporary light intervention </w:t>
      </w:r>
      <w:ins w:id="246" w:author="Author" w:date="2021-01-28T12:25:00Z">
        <w:r w:rsidR="006C6F51">
          <w:rPr>
            <w:rFonts w:ascii="Times New Roman" w:hAnsi="Times New Roman" w:cs="Times New Roman"/>
            <w:sz w:val="24"/>
            <w:szCs w:val="24"/>
          </w:rPr>
          <w:t xml:space="preserve">is to </w:t>
        </w:r>
      </w:ins>
      <w:del w:id="247" w:author="Author" w:date="2021-01-28T12:25:00Z">
        <w:r w:rsidRPr="00C72A8C" w:rsidDel="006C6F51">
          <w:rPr>
            <w:rFonts w:ascii="Times New Roman" w:hAnsi="Times New Roman" w:cs="Times New Roman"/>
            <w:sz w:val="24"/>
            <w:szCs w:val="24"/>
          </w:rPr>
          <w:delText xml:space="preserve">has the fundamental premise to </w:delText>
        </w:r>
      </w:del>
      <w:r w:rsidRPr="00C72A8C">
        <w:rPr>
          <w:rFonts w:ascii="Times New Roman" w:hAnsi="Times New Roman" w:cs="Times New Roman"/>
          <w:sz w:val="24"/>
          <w:szCs w:val="24"/>
        </w:rPr>
        <w:t>emphasize the timelessness and secrecy of the site and mark the hidden alleys to reach it.</w:t>
      </w:r>
    </w:p>
    <w:p w14:paraId="1FE1D8BC" w14:textId="51C92DB0" w:rsidR="00E82C24" w:rsidRPr="00C72A8C" w:rsidRDefault="00E82C24" w:rsidP="00C72A8C">
      <w:pPr>
        <w:spacing w:line="480" w:lineRule="auto"/>
        <w:ind w:right="869" w:firstLine="720"/>
        <w:rPr>
          <w:rFonts w:ascii="Times New Roman" w:hAnsi="Times New Roman" w:cs="Times New Roman"/>
          <w:sz w:val="24"/>
          <w:szCs w:val="24"/>
        </w:rPr>
      </w:pPr>
      <w:r w:rsidRPr="00C72A8C">
        <w:rPr>
          <w:rFonts w:ascii="Times New Roman" w:hAnsi="Times New Roman" w:cs="Times New Roman"/>
          <w:sz w:val="24"/>
          <w:szCs w:val="24"/>
        </w:rPr>
        <w:t xml:space="preserve">The second </w:t>
      </w:r>
      <w:del w:id="248" w:author="Author" w:date="2021-02-01T17:39:00Z">
        <w:r w:rsidRPr="00C72A8C" w:rsidDel="00AE4F7D">
          <w:rPr>
            <w:rFonts w:ascii="Times New Roman" w:hAnsi="Times New Roman" w:cs="Times New Roman"/>
            <w:sz w:val="24"/>
            <w:szCs w:val="24"/>
          </w:rPr>
          <w:delText xml:space="preserve">selected </w:delText>
        </w:r>
      </w:del>
      <w:r w:rsidRPr="00C72A8C">
        <w:rPr>
          <w:rFonts w:ascii="Times New Roman" w:hAnsi="Times New Roman" w:cs="Times New Roman"/>
          <w:sz w:val="24"/>
          <w:szCs w:val="24"/>
        </w:rPr>
        <w:t xml:space="preserve">project </w:t>
      </w:r>
      <w:ins w:id="249" w:author="Author" w:date="2021-02-01T17:39:00Z">
        <w:r w:rsidR="00AE4F7D">
          <w:rPr>
            <w:rFonts w:ascii="Times New Roman" w:hAnsi="Times New Roman" w:cs="Times New Roman"/>
            <w:sz w:val="24"/>
            <w:szCs w:val="24"/>
          </w:rPr>
          <w:t xml:space="preserve">selected for examination </w:t>
        </w:r>
      </w:ins>
      <w:r w:rsidRPr="00C72A8C">
        <w:rPr>
          <w:rFonts w:ascii="Times New Roman" w:hAnsi="Times New Roman" w:cs="Times New Roman"/>
          <w:sz w:val="24"/>
          <w:szCs w:val="24"/>
        </w:rPr>
        <w:t>is a micro-experiment of urban revival co</w:t>
      </w:r>
      <w:ins w:id="250" w:author="Author" w:date="2021-02-01T17:39:00Z">
        <w:r w:rsidR="00AE4F7D">
          <w:rPr>
            <w:rFonts w:ascii="Times New Roman" w:hAnsi="Times New Roman" w:cs="Times New Roman"/>
            <w:sz w:val="24"/>
            <w:szCs w:val="24"/>
          </w:rPr>
          <w:t>mprising</w:t>
        </w:r>
      </w:ins>
      <w:del w:id="251" w:author="Author" w:date="2021-02-01T17:39:00Z">
        <w:r w:rsidRPr="00C72A8C" w:rsidDel="00AE4F7D">
          <w:rPr>
            <w:rFonts w:ascii="Times New Roman" w:hAnsi="Times New Roman" w:cs="Times New Roman"/>
            <w:sz w:val="24"/>
            <w:szCs w:val="24"/>
          </w:rPr>
          <w:delText>nsisting of</w:delText>
        </w:r>
      </w:del>
      <w:r w:rsidRPr="00C72A8C">
        <w:rPr>
          <w:rFonts w:ascii="Times New Roman" w:hAnsi="Times New Roman" w:cs="Times New Roman"/>
          <w:sz w:val="24"/>
          <w:szCs w:val="24"/>
        </w:rPr>
        <w:t xml:space="preserve"> a participatory light installation and artistic interventions aim</w:t>
      </w:r>
      <w:ins w:id="252" w:author="Author" w:date="2021-01-28T12:26:00Z">
        <w:r w:rsidR="006C6F51">
          <w:rPr>
            <w:rFonts w:ascii="Times New Roman" w:hAnsi="Times New Roman" w:cs="Times New Roman"/>
            <w:sz w:val="24"/>
            <w:szCs w:val="24"/>
          </w:rPr>
          <w:t>ed</w:t>
        </w:r>
      </w:ins>
      <w:del w:id="253" w:author="Author" w:date="2021-01-28T12:26:00Z">
        <w:r w:rsidRPr="00C72A8C" w:rsidDel="006C6F51">
          <w:rPr>
            <w:rFonts w:ascii="Times New Roman" w:hAnsi="Times New Roman" w:cs="Times New Roman"/>
            <w:sz w:val="24"/>
            <w:szCs w:val="24"/>
          </w:rPr>
          <w:delText>ing</w:delText>
        </w:r>
      </w:del>
      <w:r w:rsidRPr="00C72A8C">
        <w:rPr>
          <w:rFonts w:ascii="Times New Roman" w:hAnsi="Times New Roman" w:cs="Times New Roman"/>
          <w:sz w:val="24"/>
          <w:szCs w:val="24"/>
        </w:rPr>
        <w:t xml:space="preserve"> at “illuminating” the abandoned </w:t>
      </w:r>
      <w:proofErr w:type="spellStart"/>
      <w:r w:rsidRPr="00C72A8C">
        <w:rPr>
          <w:rFonts w:ascii="Times New Roman" w:hAnsi="Times New Roman" w:cs="Times New Roman"/>
          <w:sz w:val="24"/>
          <w:szCs w:val="24"/>
        </w:rPr>
        <w:t>Pittaki</w:t>
      </w:r>
      <w:proofErr w:type="spellEnd"/>
      <w:r w:rsidRPr="00C72A8C">
        <w:rPr>
          <w:rFonts w:ascii="Times New Roman" w:hAnsi="Times New Roman" w:cs="Times New Roman"/>
          <w:sz w:val="24"/>
          <w:szCs w:val="24"/>
        </w:rPr>
        <w:t xml:space="preserve"> Street in Athens, Greece. From 2012 until 2018, the project succeeded in establishing a profound dialogue with the local reality, addressing the concept of </w:t>
      </w:r>
      <w:del w:id="254" w:author="Author" w:date="2021-02-01T17:41:00Z">
        <w:r w:rsidRPr="00C72A8C" w:rsidDel="00AE4F7D">
          <w:rPr>
            <w:rFonts w:ascii="Times New Roman" w:hAnsi="Times New Roman" w:cs="Times New Roman"/>
            <w:sz w:val="24"/>
            <w:szCs w:val="24"/>
          </w:rPr>
          <w:delText xml:space="preserve">the </w:delText>
        </w:r>
      </w:del>
      <w:r w:rsidRPr="00C72A8C">
        <w:rPr>
          <w:rFonts w:ascii="Times New Roman" w:hAnsi="Times New Roman" w:cs="Times New Roman"/>
          <w:sz w:val="24"/>
          <w:szCs w:val="24"/>
        </w:rPr>
        <w:t>place, the people involved</w:t>
      </w:r>
      <w:ins w:id="255" w:author="Author" w:date="2021-01-28T12:27:00Z">
        <w:r w:rsidR="006C6F51">
          <w:rPr>
            <w:rFonts w:ascii="Times New Roman" w:hAnsi="Times New Roman" w:cs="Times New Roman"/>
            <w:sz w:val="24"/>
            <w:szCs w:val="24"/>
          </w:rPr>
          <w:t>,</w:t>
        </w:r>
      </w:ins>
      <w:r w:rsidRPr="00C72A8C">
        <w:rPr>
          <w:rFonts w:ascii="Times New Roman" w:hAnsi="Times New Roman" w:cs="Times New Roman"/>
          <w:sz w:val="24"/>
          <w:szCs w:val="24"/>
        </w:rPr>
        <w:t xml:space="preserve"> and the power of curatorial light. It included creative groups in the placemaking process and engaged citizens </w:t>
      </w:r>
      <w:ins w:id="256" w:author="Author" w:date="2021-02-01T17:43:00Z">
        <w:r w:rsidR="00AE4F7D">
          <w:rPr>
            <w:rFonts w:ascii="Times New Roman" w:hAnsi="Times New Roman" w:cs="Times New Roman"/>
            <w:sz w:val="24"/>
            <w:szCs w:val="24"/>
          </w:rPr>
          <w:t>in</w:t>
        </w:r>
      </w:ins>
      <w:del w:id="257" w:author="Author" w:date="2021-02-01T17:43:00Z">
        <w:r w:rsidRPr="00C72A8C" w:rsidDel="00AE4F7D">
          <w:rPr>
            <w:rFonts w:ascii="Times New Roman" w:hAnsi="Times New Roman" w:cs="Times New Roman"/>
            <w:sz w:val="24"/>
            <w:szCs w:val="24"/>
          </w:rPr>
          <w:delText>to</w:delText>
        </w:r>
      </w:del>
      <w:r w:rsidRPr="00C72A8C">
        <w:rPr>
          <w:rFonts w:ascii="Times New Roman" w:hAnsi="Times New Roman" w:cs="Times New Roman"/>
          <w:sz w:val="24"/>
          <w:szCs w:val="24"/>
        </w:rPr>
        <w:t xml:space="preserve"> co-creat</w:t>
      </w:r>
      <w:ins w:id="258" w:author="Author" w:date="2021-02-01T17:43:00Z">
        <w:r w:rsidR="00AE4F7D">
          <w:rPr>
            <w:rFonts w:ascii="Times New Roman" w:hAnsi="Times New Roman" w:cs="Times New Roman"/>
            <w:sz w:val="24"/>
            <w:szCs w:val="24"/>
          </w:rPr>
          <w:t>ing</w:t>
        </w:r>
      </w:ins>
      <w:del w:id="259" w:author="Author" w:date="2021-02-01T17:43:00Z">
        <w:r w:rsidRPr="00C72A8C" w:rsidDel="00AE4F7D">
          <w:rPr>
            <w:rFonts w:ascii="Times New Roman" w:hAnsi="Times New Roman" w:cs="Times New Roman"/>
            <w:sz w:val="24"/>
            <w:szCs w:val="24"/>
          </w:rPr>
          <w:delText>e</w:delText>
        </w:r>
      </w:del>
      <w:r w:rsidRPr="00C72A8C">
        <w:rPr>
          <w:rFonts w:ascii="Times New Roman" w:hAnsi="Times New Roman" w:cs="Times New Roman"/>
          <w:sz w:val="24"/>
          <w:szCs w:val="24"/>
        </w:rPr>
        <w:t xml:space="preserve"> a homely public space attempting to offer an alternative to the dominant trajectory of urban decline. The project was initiated by </w:t>
      </w:r>
      <w:ins w:id="260" w:author="Author" w:date="2021-01-28T12:28:00Z">
        <w:r w:rsidR="006C6F51">
          <w:rPr>
            <w:rFonts w:ascii="Times New Roman" w:hAnsi="Times New Roman" w:cs="Times New Roman"/>
            <w:sz w:val="24"/>
            <w:szCs w:val="24"/>
          </w:rPr>
          <w:t>“</w:t>
        </w:r>
      </w:ins>
      <w:r w:rsidRPr="00C72A8C">
        <w:rPr>
          <w:rFonts w:ascii="Times New Roman" w:hAnsi="Times New Roman" w:cs="Times New Roman"/>
          <w:sz w:val="24"/>
          <w:szCs w:val="24"/>
        </w:rPr>
        <w:t>Imagine the City,</w:t>
      </w:r>
      <w:ins w:id="261" w:author="Author" w:date="2021-01-28T12:28:00Z">
        <w:r w:rsidR="006C6F51">
          <w:rPr>
            <w:rFonts w:ascii="Times New Roman" w:hAnsi="Times New Roman" w:cs="Times New Roman"/>
            <w:sz w:val="24"/>
            <w:szCs w:val="24"/>
          </w:rPr>
          <w:t>”</w:t>
        </w:r>
      </w:ins>
      <w:r w:rsidRPr="00C72A8C">
        <w:rPr>
          <w:rFonts w:ascii="Times New Roman" w:hAnsi="Times New Roman" w:cs="Times New Roman"/>
          <w:sz w:val="24"/>
          <w:szCs w:val="24"/>
        </w:rPr>
        <w:t xml:space="preserve"> an informal network of citizens focusing on urban regeneration, and was developed in partnership with </w:t>
      </w:r>
      <w:ins w:id="262" w:author="Author" w:date="2021-01-28T12:28:00Z">
        <w:r w:rsidR="006C6F51">
          <w:rPr>
            <w:rFonts w:ascii="Times New Roman" w:hAnsi="Times New Roman" w:cs="Times New Roman"/>
            <w:sz w:val="24"/>
            <w:szCs w:val="24"/>
          </w:rPr>
          <w:t>“</w:t>
        </w:r>
      </w:ins>
      <w:proofErr w:type="spellStart"/>
      <w:r w:rsidRPr="00C72A8C">
        <w:rPr>
          <w:rFonts w:ascii="Times New Roman" w:hAnsi="Times New Roman" w:cs="Times New Roman"/>
          <w:sz w:val="24"/>
          <w:szCs w:val="24"/>
        </w:rPr>
        <w:t>Beforelight</w:t>
      </w:r>
      <w:proofErr w:type="spellEnd"/>
      <w:r w:rsidRPr="00C72A8C">
        <w:rPr>
          <w:rFonts w:ascii="Times New Roman" w:hAnsi="Times New Roman" w:cs="Times New Roman"/>
          <w:sz w:val="24"/>
          <w:szCs w:val="24"/>
        </w:rPr>
        <w:t>,</w:t>
      </w:r>
      <w:ins w:id="263" w:author="Author" w:date="2021-01-28T12:28:00Z">
        <w:r w:rsidR="006C6F51">
          <w:rPr>
            <w:rFonts w:ascii="Times New Roman" w:hAnsi="Times New Roman" w:cs="Times New Roman"/>
            <w:sz w:val="24"/>
            <w:szCs w:val="24"/>
          </w:rPr>
          <w:t>”</w:t>
        </w:r>
      </w:ins>
      <w:r w:rsidRPr="00C72A8C">
        <w:rPr>
          <w:rFonts w:ascii="Times New Roman" w:hAnsi="Times New Roman" w:cs="Times New Roman"/>
          <w:sz w:val="24"/>
          <w:szCs w:val="24"/>
        </w:rPr>
        <w:t xml:space="preserve"> a creative group </w:t>
      </w:r>
      <w:ins w:id="264" w:author="Author" w:date="2021-01-28T12:28:00Z">
        <w:r w:rsidR="006C6F51">
          <w:rPr>
            <w:rFonts w:ascii="Times New Roman" w:hAnsi="Times New Roman" w:cs="Times New Roman"/>
            <w:sz w:val="24"/>
            <w:szCs w:val="24"/>
          </w:rPr>
          <w:t>involved in</w:t>
        </w:r>
      </w:ins>
      <w:del w:id="265" w:author="Author" w:date="2021-01-28T12:28:00Z">
        <w:r w:rsidRPr="00C72A8C" w:rsidDel="006C6F51">
          <w:rPr>
            <w:rFonts w:ascii="Times New Roman" w:hAnsi="Times New Roman" w:cs="Times New Roman"/>
            <w:sz w:val="24"/>
            <w:szCs w:val="24"/>
          </w:rPr>
          <w:delText>focusing on</w:delText>
        </w:r>
      </w:del>
      <w:r w:rsidRPr="00C72A8C">
        <w:rPr>
          <w:rFonts w:ascii="Times New Roman" w:hAnsi="Times New Roman" w:cs="Times New Roman"/>
          <w:sz w:val="24"/>
          <w:szCs w:val="24"/>
        </w:rPr>
        <w:t xml:space="preserve"> light design. The </w:t>
      </w:r>
      <w:ins w:id="266" w:author="Author" w:date="2021-01-28T12:29:00Z">
        <w:r w:rsidR="006C6F51" w:rsidRPr="00163C09">
          <w:rPr>
            <w:rFonts w:ascii="Times New Roman" w:hAnsi="Times New Roman" w:cs="Times New Roman"/>
            <w:sz w:val="24"/>
            <w:szCs w:val="24"/>
          </w:rPr>
          <w:t xml:space="preserve">Municipality of Athens </w:t>
        </w:r>
        <w:r w:rsidR="006C6F51">
          <w:rPr>
            <w:rFonts w:ascii="Times New Roman" w:hAnsi="Times New Roman" w:cs="Times New Roman"/>
            <w:sz w:val="24"/>
            <w:szCs w:val="24"/>
          </w:rPr>
          <w:t xml:space="preserve">supported the </w:t>
        </w:r>
      </w:ins>
      <w:r w:rsidRPr="00C72A8C">
        <w:rPr>
          <w:rFonts w:ascii="Times New Roman" w:hAnsi="Times New Roman" w:cs="Times New Roman"/>
          <w:sz w:val="24"/>
          <w:szCs w:val="24"/>
        </w:rPr>
        <w:t xml:space="preserve">light installation </w:t>
      </w:r>
      <w:ins w:id="267" w:author="Author" w:date="2021-01-28T12:29:00Z">
        <w:r w:rsidR="006C6F51">
          <w:rPr>
            <w:rFonts w:ascii="Times New Roman" w:hAnsi="Times New Roman" w:cs="Times New Roman"/>
            <w:sz w:val="24"/>
            <w:szCs w:val="24"/>
          </w:rPr>
          <w:t xml:space="preserve">project </w:t>
        </w:r>
      </w:ins>
      <w:del w:id="268" w:author="Author" w:date="2021-01-28T12:29:00Z">
        <w:r w:rsidRPr="00C72A8C" w:rsidDel="006C6F51">
          <w:rPr>
            <w:rFonts w:ascii="Times New Roman" w:hAnsi="Times New Roman" w:cs="Times New Roman"/>
            <w:sz w:val="24"/>
            <w:szCs w:val="24"/>
          </w:rPr>
          <w:delText xml:space="preserve">was </w:delText>
        </w:r>
      </w:del>
      <w:r w:rsidRPr="00C72A8C">
        <w:rPr>
          <w:rFonts w:ascii="Times New Roman" w:hAnsi="Times New Roman" w:cs="Times New Roman"/>
          <w:sz w:val="24"/>
          <w:szCs w:val="24"/>
        </w:rPr>
        <w:t xml:space="preserve">initially </w:t>
      </w:r>
      <w:del w:id="269" w:author="Author" w:date="2021-01-28T12:29:00Z">
        <w:r w:rsidRPr="00C72A8C" w:rsidDel="006C6F51">
          <w:rPr>
            <w:rFonts w:ascii="Times New Roman" w:hAnsi="Times New Roman" w:cs="Times New Roman"/>
            <w:sz w:val="24"/>
            <w:szCs w:val="24"/>
          </w:rPr>
          <w:delText xml:space="preserve">supported by the Municipality of Athens </w:delText>
        </w:r>
      </w:del>
      <w:r w:rsidRPr="00C72A8C">
        <w:rPr>
          <w:rFonts w:ascii="Times New Roman" w:hAnsi="Times New Roman" w:cs="Times New Roman"/>
          <w:sz w:val="24"/>
          <w:szCs w:val="24"/>
        </w:rPr>
        <w:t xml:space="preserve">in terms of permits and technical </w:t>
      </w:r>
      <w:ins w:id="270" w:author="Author" w:date="2021-01-28T12:29:00Z">
        <w:r w:rsidR="006C6F51">
          <w:rPr>
            <w:rFonts w:ascii="Times New Roman" w:hAnsi="Times New Roman" w:cs="Times New Roman"/>
            <w:sz w:val="24"/>
            <w:szCs w:val="24"/>
          </w:rPr>
          <w:t>aid</w:t>
        </w:r>
      </w:ins>
      <w:del w:id="271" w:author="Author" w:date="2021-01-28T12:29:00Z">
        <w:r w:rsidRPr="00C72A8C" w:rsidDel="006C6F51">
          <w:rPr>
            <w:rFonts w:ascii="Times New Roman" w:hAnsi="Times New Roman" w:cs="Times New Roman"/>
            <w:sz w:val="24"/>
            <w:szCs w:val="24"/>
          </w:rPr>
          <w:delText>support</w:delText>
        </w:r>
      </w:del>
      <w:r w:rsidRPr="00C72A8C">
        <w:rPr>
          <w:rFonts w:ascii="Times New Roman" w:hAnsi="Times New Roman" w:cs="Times New Roman"/>
          <w:sz w:val="24"/>
          <w:szCs w:val="24"/>
        </w:rPr>
        <w:t>.</w:t>
      </w:r>
    </w:p>
    <w:p w14:paraId="4BB51888" w14:textId="1332EA93" w:rsidR="007C1E12" w:rsidRDefault="00E82C24" w:rsidP="007C1E12">
      <w:pPr>
        <w:spacing w:line="480" w:lineRule="auto"/>
        <w:ind w:right="869" w:firstLine="720"/>
        <w:rPr>
          <w:ins w:id="272" w:author="Author" w:date="2021-02-12T14:05:00Z"/>
          <w:rFonts w:ascii="Times New Roman" w:hAnsi="Times New Roman" w:cs="Times New Roman"/>
          <w:sz w:val="24"/>
          <w:szCs w:val="24"/>
        </w:rPr>
        <w:pPrChange w:id="273" w:author="Author" w:date="2021-02-12T14:07:00Z">
          <w:pPr>
            <w:spacing w:line="480" w:lineRule="auto"/>
            <w:ind w:right="869"/>
          </w:pPr>
        </w:pPrChange>
      </w:pPr>
      <w:proofErr w:type="spellStart"/>
      <w:r w:rsidRPr="00C72A8C">
        <w:rPr>
          <w:rFonts w:ascii="Times New Roman" w:hAnsi="Times New Roman" w:cs="Times New Roman"/>
          <w:sz w:val="24"/>
          <w:szCs w:val="24"/>
        </w:rPr>
        <w:t>Pittaki</w:t>
      </w:r>
      <w:proofErr w:type="spellEnd"/>
      <w:r w:rsidRPr="00C72A8C">
        <w:rPr>
          <w:rFonts w:ascii="Times New Roman" w:hAnsi="Times New Roman" w:cs="Times New Roman"/>
          <w:sz w:val="24"/>
          <w:szCs w:val="24"/>
        </w:rPr>
        <w:t xml:space="preserve"> street was </w:t>
      </w:r>
      <w:ins w:id="274" w:author="Author" w:date="2021-01-28T12:30:00Z">
        <w:r w:rsidR="006C6F51">
          <w:rPr>
            <w:rFonts w:ascii="Times New Roman" w:hAnsi="Times New Roman" w:cs="Times New Roman"/>
            <w:sz w:val="24"/>
            <w:szCs w:val="24"/>
          </w:rPr>
          <w:t>considered the</w:t>
        </w:r>
      </w:ins>
      <w:del w:id="275" w:author="Author" w:date="2021-01-28T12:30:00Z">
        <w:r w:rsidRPr="00C72A8C" w:rsidDel="006C6F51">
          <w:rPr>
            <w:rFonts w:ascii="Times New Roman" w:hAnsi="Times New Roman" w:cs="Times New Roman"/>
            <w:sz w:val="24"/>
            <w:szCs w:val="24"/>
          </w:rPr>
          <w:delText>selected a</w:delText>
        </w:r>
      </w:del>
      <w:del w:id="276" w:author="Author" w:date="2021-01-28T12:31:00Z">
        <w:r w:rsidRPr="00C72A8C" w:rsidDel="006C6F51">
          <w:rPr>
            <w:rFonts w:ascii="Times New Roman" w:hAnsi="Times New Roman" w:cs="Times New Roman"/>
            <w:sz w:val="24"/>
            <w:szCs w:val="24"/>
          </w:rPr>
          <w:delText>s a</w:delText>
        </w:r>
      </w:del>
      <w:r w:rsidRPr="00C72A8C">
        <w:rPr>
          <w:rFonts w:ascii="Times New Roman" w:hAnsi="Times New Roman" w:cs="Times New Roman"/>
          <w:sz w:val="24"/>
          <w:szCs w:val="24"/>
        </w:rPr>
        <w:t xml:space="preserve"> fulcrum of Athenian urban decline. However, its historical links to antique dealers selling light fixtures and its proximity to the required electricity infrastructure</w:t>
      </w:r>
      <w:del w:id="277" w:author="Author" w:date="2021-01-28T12:31:00Z">
        <w:r w:rsidRPr="00C72A8C" w:rsidDel="006C6F51">
          <w:rPr>
            <w:rFonts w:ascii="Times New Roman" w:hAnsi="Times New Roman" w:cs="Times New Roman"/>
            <w:sz w:val="24"/>
            <w:szCs w:val="24"/>
          </w:rPr>
          <w:delText>,</w:delText>
        </w:r>
      </w:del>
      <w:r w:rsidRPr="00C72A8C">
        <w:rPr>
          <w:rFonts w:ascii="Times New Roman" w:hAnsi="Times New Roman" w:cs="Times New Roman"/>
          <w:sz w:val="24"/>
          <w:szCs w:val="24"/>
        </w:rPr>
        <w:t xml:space="preserve"> offered a fascinating opportunity to host the </w:t>
      </w:r>
      <w:proofErr w:type="spellStart"/>
      <w:r w:rsidRPr="00C72A8C">
        <w:rPr>
          <w:rFonts w:ascii="Times New Roman" w:hAnsi="Times New Roman" w:cs="Times New Roman"/>
          <w:sz w:val="24"/>
          <w:szCs w:val="24"/>
        </w:rPr>
        <w:t>SynOikia</w:t>
      </w:r>
      <w:proofErr w:type="spellEnd"/>
      <w:r w:rsidRPr="00C72A8C">
        <w:rPr>
          <w:rFonts w:ascii="Times New Roman" w:hAnsi="Times New Roman" w:cs="Times New Roman"/>
          <w:sz w:val="24"/>
          <w:szCs w:val="24"/>
        </w:rPr>
        <w:t xml:space="preserve"> lighting concept on the troubled street. In autumn 2012</w:t>
      </w:r>
      <w:ins w:id="278" w:author="Author" w:date="2021-01-28T12:31:00Z">
        <w:r w:rsidR="006C6F51">
          <w:rPr>
            <w:rFonts w:ascii="Times New Roman" w:hAnsi="Times New Roman" w:cs="Times New Roman"/>
            <w:sz w:val="24"/>
            <w:szCs w:val="24"/>
          </w:rPr>
          <w:t>,</w:t>
        </w:r>
      </w:ins>
      <w:r w:rsidRPr="00C72A8C">
        <w:rPr>
          <w:rFonts w:ascii="Times New Roman" w:hAnsi="Times New Roman" w:cs="Times New Roman"/>
          <w:sz w:val="24"/>
          <w:szCs w:val="24"/>
        </w:rPr>
        <w:t xml:space="preserve"> the resourceful, creative action of a group of inhabitants of </w:t>
      </w:r>
      <w:proofErr w:type="spellStart"/>
      <w:r w:rsidRPr="00C72A8C">
        <w:rPr>
          <w:rFonts w:ascii="Times New Roman" w:hAnsi="Times New Roman" w:cs="Times New Roman"/>
          <w:sz w:val="24"/>
          <w:szCs w:val="24"/>
        </w:rPr>
        <w:t>Psyrri</w:t>
      </w:r>
      <w:proofErr w:type="spellEnd"/>
      <w:r w:rsidRPr="00C72A8C">
        <w:rPr>
          <w:rFonts w:ascii="Times New Roman" w:hAnsi="Times New Roman" w:cs="Times New Roman"/>
          <w:sz w:val="24"/>
          <w:szCs w:val="24"/>
        </w:rPr>
        <w:t xml:space="preserve"> and wider central Athens </w:t>
      </w:r>
      <w:ins w:id="279" w:author="Author" w:date="2021-01-28T12:31:00Z">
        <w:r w:rsidR="006C6F51">
          <w:rPr>
            <w:rFonts w:ascii="Times New Roman" w:hAnsi="Times New Roman" w:cs="Times New Roman"/>
            <w:sz w:val="24"/>
            <w:szCs w:val="24"/>
          </w:rPr>
          <w:t xml:space="preserve">led to </w:t>
        </w:r>
      </w:ins>
      <w:r w:rsidRPr="00C72A8C">
        <w:rPr>
          <w:rFonts w:ascii="Times New Roman" w:hAnsi="Times New Roman" w:cs="Times New Roman"/>
          <w:sz w:val="24"/>
          <w:szCs w:val="24"/>
        </w:rPr>
        <w:lastRenderedPageBreak/>
        <w:t>donati</w:t>
      </w:r>
      <w:ins w:id="280" w:author="Author" w:date="2021-01-28T12:31:00Z">
        <w:r w:rsidR="006C6F51">
          <w:rPr>
            <w:rFonts w:ascii="Times New Roman" w:hAnsi="Times New Roman" w:cs="Times New Roman"/>
            <w:sz w:val="24"/>
            <w:szCs w:val="24"/>
          </w:rPr>
          <w:t>o</w:t>
        </w:r>
      </w:ins>
      <w:r w:rsidRPr="00C72A8C">
        <w:rPr>
          <w:rFonts w:ascii="Times New Roman" w:hAnsi="Times New Roman" w:cs="Times New Roman"/>
          <w:sz w:val="24"/>
          <w:szCs w:val="24"/>
        </w:rPr>
        <w:t>n</w:t>
      </w:r>
      <w:del w:id="281" w:author="Author" w:date="2021-01-28T12:31:00Z">
        <w:r w:rsidRPr="00C72A8C" w:rsidDel="006C6F51">
          <w:rPr>
            <w:rFonts w:ascii="Times New Roman" w:hAnsi="Times New Roman" w:cs="Times New Roman"/>
            <w:sz w:val="24"/>
            <w:szCs w:val="24"/>
          </w:rPr>
          <w:delText>g</w:delText>
        </w:r>
      </w:del>
      <w:ins w:id="282" w:author="Author" w:date="2021-01-28T12:31:00Z">
        <w:r w:rsidR="006C6F51">
          <w:rPr>
            <w:rFonts w:ascii="Times New Roman" w:hAnsi="Times New Roman" w:cs="Times New Roman"/>
            <w:sz w:val="24"/>
            <w:szCs w:val="24"/>
          </w:rPr>
          <w:t>s of</w:t>
        </w:r>
      </w:ins>
      <w:r w:rsidRPr="00C72A8C">
        <w:rPr>
          <w:rFonts w:ascii="Times New Roman" w:hAnsi="Times New Roman" w:cs="Times New Roman"/>
          <w:sz w:val="24"/>
          <w:szCs w:val="24"/>
        </w:rPr>
        <w:t xml:space="preserve"> old light fixtures </w:t>
      </w:r>
      <w:del w:id="283" w:author="Author" w:date="2021-01-28T12:32:00Z">
        <w:r w:rsidRPr="00C72A8C" w:rsidDel="006C6F51">
          <w:rPr>
            <w:rFonts w:ascii="Times New Roman" w:hAnsi="Times New Roman" w:cs="Times New Roman"/>
            <w:sz w:val="24"/>
            <w:szCs w:val="24"/>
          </w:rPr>
          <w:delText xml:space="preserve">was fundamental in order </w:delText>
        </w:r>
      </w:del>
      <w:r w:rsidRPr="00C72A8C">
        <w:rPr>
          <w:rFonts w:ascii="Times New Roman" w:hAnsi="Times New Roman" w:cs="Times New Roman"/>
          <w:sz w:val="24"/>
          <w:szCs w:val="24"/>
        </w:rPr>
        <w:t xml:space="preserve">to </w:t>
      </w:r>
      <w:del w:id="284" w:author="Author" w:date="2021-01-28T12:32:00Z">
        <w:r w:rsidRPr="00C72A8C" w:rsidDel="006C6F51">
          <w:rPr>
            <w:rFonts w:ascii="Times New Roman" w:hAnsi="Times New Roman" w:cs="Times New Roman"/>
            <w:sz w:val="24"/>
            <w:szCs w:val="24"/>
          </w:rPr>
          <w:delText xml:space="preserve">finally </w:delText>
        </w:r>
      </w:del>
      <w:r w:rsidRPr="00C72A8C">
        <w:rPr>
          <w:rFonts w:ascii="Times New Roman" w:hAnsi="Times New Roman" w:cs="Times New Roman"/>
          <w:sz w:val="24"/>
          <w:szCs w:val="24"/>
        </w:rPr>
        <w:t>bring th</w:t>
      </w:r>
      <w:ins w:id="285" w:author="Author" w:date="2021-01-28T12:32:00Z">
        <w:r w:rsidR="006C6F51">
          <w:rPr>
            <w:rFonts w:ascii="Times New Roman" w:hAnsi="Times New Roman" w:cs="Times New Roman"/>
            <w:sz w:val="24"/>
            <w:szCs w:val="24"/>
          </w:rPr>
          <w:t>e</w:t>
        </w:r>
      </w:ins>
      <w:del w:id="286" w:author="Author" w:date="2021-01-28T12:32:00Z">
        <w:r w:rsidRPr="00C72A8C" w:rsidDel="006C6F51">
          <w:rPr>
            <w:rFonts w:ascii="Times New Roman" w:hAnsi="Times New Roman" w:cs="Times New Roman"/>
            <w:sz w:val="24"/>
            <w:szCs w:val="24"/>
          </w:rPr>
          <w:delText>is</w:delText>
        </w:r>
      </w:del>
      <w:r w:rsidRPr="00C72A8C">
        <w:rPr>
          <w:rFonts w:ascii="Times New Roman" w:hAnsi="Times New Roman" w:cs="Times New Roman"/>
          <w:sz w:val="24"/>
          <w:szCs w:val="24"/>
        </w:rPr>
        <w:t xml:space="preserve"> street out of dereliction and back to use. For a period of two months, an abandoned shop on </w:t>
      </w:r>
      <w:proofErr w:type="spellStart"/>
      <w:r w:rsidRPr="00C72A8C">
        <w:rPr>
          <w:rFonts w:ascii="Times New Roman" w:hAnsi="Times New Roman" w:cs="Times New Roman"/>
          <w:sz w:val="24"/>
          <w:szCs w:val="24"/>
        </w:rPr>
        <w:t>Pittaki</w:t>
      </w:r>
      <w:proofErr w:type="spellEnd"/>
      <w:r w:rsidRPr="00C72A8C">
        <w:rPr>
          <w:rFonts w:ascii="Times New Roman" w:hAnsi="Times New Roman" w:cs="Times New Roman"/>
          <w:sz w:val="24"/>
          <w:szCs w:val="24"/>
        </w:rPr>
        <w:t xml:space="preserve"> Street was converted into an open workshop </w:t>
      </w:r>
      <w:del w:id="287" w:author="Author" w:date="2021-01-28T12:32:00Z">
        <w:r w:rsidRPr="00C72A8C" w:rsidDel="006C6F51">
          <w:rPr>
            <w:rFonts w:ascii="Times New Roman" w:hAnsi="Times New Roman" w:cs="Times New Roman"/>
            <w:sz w:val="24"/>
            <w:szCs w:val="24"/>
          </w:rPr>
          <w:delText xml:space="preserve">offering opportunities </w:delText>
        </w:r>
      </w:del>
      <w:r w:rsidRPr="00C72A8C">
        <w:rPr>
          <w:rFonts w:ascii="Times New Roman" w:hAnsi="Times New Roman" w:cs="Times New Roman"/>
          <w:sz w:val="24"/>
          <w:szCs w:val="24"/>
        </w:rPr>
        <w:t xml:space="preserve">for </w:t>
      </w:r>
      <w:ins w:id="288" w:author="Author" w:date="2021-01-28T12:32:00Z">
        <w:r w:rsidR="006C6F51">
          <w:rPr>
            <w:rFonts w:ascii="Times New Roman" w:hAnsi="Times New Roman" w:cs="Times New Roman"/>
            <w:sz w:val="24"/>
            <w:szCs w:val="24"/>
          </w:rPr>
          <w:t xml:space="preserve">the </w:t>
        </w:r>
      </w:ins>
      <w:r w:rsidRPr="00C72A8C">
        <w:rPr>
          <w:rFonts w:ascii="Times New Roman" w:hAnsi="Times New Roman" w:cs="Times New Roman"/>
          <w:sz w:val="24"/>
          <w:szCs w:val="24"/>
        </w:rPr>
        <w:t xml:space="preserve">refurbishment of light fixtures. Over 150 chandeliers, lanterns, metal lamps, bell shades, glass bowls, </w:t>
      </w:r>
      <w:ins w:id="289" w:author="Author" w:date="2021-01-28T12:32:00Z">
        <w:r w:rsidR="006C6F51">
          <w:rPr>
            <w:rFonts w:ascii="Times New Roman" w:hAnsi="Times New Roman" w:cs="Times New Roman"/>
            <w:sz w:val="24"/>
            <w:szCs w:val="24"/>
          </w:rPr>
          <w:t xml:space="preserve">and </w:t>
        </w:r>
      </w:ins>
      <w:r w:rsidRPr="00C72A8C">
        <w:rPr>
          <w:rFonts w:ascii="Times New Roman" w:hAnsi="Times New Roman" w:cs="Times New Roman"/>
          <w:sz w:val="24"/>
          <w:szCs w:val="24"/>
        </w:rPr>
        <w:t>colo</w:t>
      </w:r>
      <w:del w:id="290" w:author="Author" w:date="2021-01-28T12:32:00Z">
        <w:r w:rsidRPr="00C72A8C" w:rsidDel="006C6F51">
          <w:rPr>
            <w:rFonts w:ascii="Times New Roman" w:hAnsi="Times New Roman" w:cs="Times New Roman"/>
            <w:sz w:val="24"/>
            <w:szCs w:val="24"/>
          </w:rPr>
          <w:delText>u</w:delText>
        </w:r>
      </w:del>
      <w:r w:rsidRPr="00C72A8C">
        <w:rPr>
          <w:rFonts w:ascii="Times New Roman" w:hAnsi="Times New Roman" w:cs="Times New Roman"/>
          <w:sz w:val="24"/>
          <w:szCs w:val="24"/>
        </w:rPr>
        <w:t xml:space="preserve">rful light fixtures were </w:t>
      </w:r>
      <w:ins w:id="291" w:author="Author" w:date="2021-01-28T12:32:00Z">
        <w:r w:rsidR="006C6F51">
          <w:rPr>
            <w:rFonts w:ascii="Times New Roman" w:hAnsi="Times New Roman" w:cs="Times New Roman"/>
            <w:sz w:val="24"/>
            <w:szCs w:val="24"/>
          </w:rPr>
          <w:t>created</w:t>
        </w:r>
      </w:ins>
      <w:del w:id="292" w:author="Author" w:date="2021-01-28T12:32:00Z">
        <w:r w:rsidRPr="00C72A8C" w:rsidDel="006C6F51">
          <w:rPr>
            <w:rFonts w:ascii="Times New Roman" w:hAnsi="Times New Roman" w:cs="Times New Roman"/>
            <w:sz w:val="24"/>
            <w:szCs w:val="24"/>
          </w:rPr>
          <w:delText>gathered</w:delText>
        </w:r>
      </w:del>
      <w:r w:rsidRPr="00C72A8C">
        <w:rPr>
          <w:rFonts w:ascii="Times New Roman" w:hAnsi="Times New Roman" w:cs="Times New Roman"/>
          <w:sz w:val="24"/>
          <w:szCs w:val="24"/>
        </w:rPr>
        <w:t>, resulting in a colo</w:t>
      </w:r>
      <w:del w:id="293" w:author="Author" w:date="2021-01-28T12:32:00Z">
        <w:r w:rsidRPr="00C72A8C" w:rsidDel="006C6F51">
          <w:rPr>
            <w:rFonts w:ascii="Times New Roman" w:hAnsi="Times New Roman" w:cs="Times New Roman"/>
            <w:sz w:val="24"/>
            <w:szCs w:val="24"/>
          </w:rPr>
          <w:delText>u</w:delText>
        </w:r>
      </w:del>
      <w:r w:rsidRPr="00C72A8C">
        <w:rPr>
          <w:rFonts w:ascii="Times New Roman" w:hAnsi="Times New Roman" w:cs="Times New Roman"/>
          <w:sz w:val="24"/>
          <w:szCs w:val="24"/>
        </w:rPr>
        <w:t xml:space="preserve">rful bright canopy that covered </w:t>
      </w:r>
      <w:proofErr w:type="spellStart"/>
      <w:r w:rsidRPr="00C72A8C">
        <w:rPr>
          <w:rFonts w:ascii="Times New Roman" w:hAnsi="Times New Roman" w:cs="Times New Roman"/>
          <w:sz w:val="24"/>
          <w:szCs w:val="24"/>
        </w:rPr>
        <w:t>Pittaki</w:t>
      </w:r>
      <w:proofErr w:type="spellEnd"/>
      <w:r w:rsidRPr="00C72A8C">
        <w:rPr>
          <w:rFonts w:ascii="Times New Roman" w:hAnsi="Times New Roman" w:cs="Times New Roman"/>
          <w:sz w:val="24"/>
          <w:szCs w:val="24"/>
        </w:rPr>
        <w:t xml:space="preserve"> street. Parallel to the light installation, murals with pastel colo</w:t>
      </w:r>
      <w:del w:id="294" w:author="Author" w:date="2021-01-28T12:33:00Z">
        <w:r w:rsidRPr="00C72A8C" w:rsidDel="006C6F51">
          <w:rPr>
            <w:rFonts w:ascii="Times New Roman" w:hAnsi="Times New Roman" w:cs="Times New Roman"/>
            <w:sz w:val="24"/>
            <w:szCs w:val="24"/>
          </w:rPr>
          <w:delText>u</w:delText>
        </w:r>
      </w:del>
      <w:r w:rsidRPr="00C72A8C">
        <w:rPr>
          <w:rFonts w:ascii="Times New Roman" w:hAnsi="Times New Roman" w:cs="Times New Roman"/>
          <w:sz w:val="24"/>
          <w:szCs w:val="24"/>
        </w:rPr>
        <w:t xml:space="preserve">rs were painted along the walls of </w:t>
      </w:r>
      <w:proofErr w:type="spellStart"/>
      <w:r w:rsidRPr="00C72A8C">
        <w:rPr>
          <w:rFonts w:ascii="Times New Roman" w:hAnsi="Times New Roman" w:cs="Times New Roman"/>
          <w:sz w:val="24"/>
          <w:szCs w:val="24"/>
        </w:rPr>
        <w:t>Pittaki</w:t>
      </w:r>
      <w:proofErr w:type="spellEnd"/>
      <w:r w:rsidRPr="00C72A8C">
        <w:rPr>
          <w:rFonts w:ascii="Times New Roman" w:hAnsi="Times New Roman" w:cs="Times New Roman"/>
          <w:sz w:val="24"/>
          <w:szCs w:val="24"/>
        </w:rPr>
        <w:t xml:space="preserve"> street, and a series of community events enabled local people to reclaim their space. Th</w:t>
      </w:r>
      <w:ins w:id="295" w:author="Author" w:date="2021-01-28T12:33:00Z">
        <w:r w:rsidR="003B3393">
          <w:rPr>
            <w:rFonts w:ascii="Times New Roman" w:hAnsi="Times New Roman" w:cs="Times New Roman"/>
            <w:sz w:val="24"/>
            <w:szCs w:val="24"/>
          </w:rPr>
          <w:t>is</w:t>
        </w:r>
      </w:ins>
      <w:del w:id="296" w:author="Author" w:date="2021-01-28T12:33:00Z">
        <w:r w:rsidRPr="00C72A8C" w:rsidDel="003B3393">
          <w:rPr>
            <w:rFonts w:ascii="Times New Roman" w:hAnsi="Times New Roman" w:cs="Times New Roman"/>
            <w:sz w:val="24"/>
            <w:szCs w:val="24"/>
          </w:rPr>
          <w:delText>e</w:delText>
        </w:r>
      </w:del>
      <w:r w:rsidRPr="00C72A8C">
        <w:rPr>
          <w:rFonts w:ascii="Times New Roman" w:hAnsi="Times New Roman" w:cs="Times New Roman"/>
          <w:sz w:val="24"/>
          <w:szCs w:val="24"/>
        </w:rPr>
        <w:t xml:space="preserve"> small project o</w:t>
      </w:r>
      <w:ins w:id="297" w:author="Author" w:date="2021-01-28T12:33:00Z">
        <w:r w:rsidR="003B3393">
          <w:rPr>
            <w:rFonts w:ascii="Times New Roman" w:hAnsi="Times New Roman" w:cs="Times New Roman"/>
            <w:sz w:val="24"/>
            <w:szCs w:val="24"/>
          </w:rPr>
          <w:t>n</w:t>
        </w:r>
      </w:ins>
      <w:del w:id="298" w:author="Author" w:date="2021-01-28T12:33:00Z">
        <w:r w:rsidRPr="00C72A8C" w:rsidDel="003B3393">
          <w:rPr>
            <w:rFonts w:ascii="Times New Roman" w:hAnsi="Times New Roman" w:cs="Times New Roman"/>
            <w:sz w:val="24"/>
            <w:szCs w:val="24"/>
          </w:rPr>
          <w:delText>f</w:delText>
        </w:r>
      </w:del>
      <w:r w:rsidRPr="00C72A8C">
        <w:rPr>
          <w:rFonts w:ascii="Times New Roman" w:hAnsi="Times New Roman" w:cs="Times New Roman"/>
          <w:sz w:val="24"/>
          <w:szCs w:val="24"/>
        </w:rPr>
        <w:t xml:space="preserve"> </w:t>
      </w:r>
      <w:proofErr w:type="spellStart"/>
      <w:r w:rsidRPr="00C72A8C">
        <w:rPr>
          <w:rFonts w:ascii="Times New Roman" w:hAnsi="Times New Roman" w:cs="Times New Roman"/>
          <w:sz w:val="24"/>
          <w:szCs w:val="24"/>
        </w:rPr>
        <w:t>Pittaki</w:t>
      </w:r>
      <w:proofErr w:type="spellEnd"/>
      <w:r w:rsidRPr="00C72A8C">
        <w:rPr>
          <w:rFonts w:ascii="Times New Roman" w:hAnsi="Times New Roman" w:cs="Times New Roman"/>
          <w:sz w:val="24"/>
          <w:szCs w:val="24"/>
        </w:rPr>
        <w:t xml:space="preserve"> Street </w:t>
      </w:r>
      <w:ins w:id="299" w:author="Author" w:date="2021-01-28T12:33:00Z">
        <w:r w:rsidR="003B3393">
          <w:rPr>
            <w:rFonts w:ascii="Times New Roman" w:hAnsi="Times New Roman" w:cs="Times New Roman"/>
            <w:sz w:val="24"/>
            <w:szCs w:val="24"/>
          </w:rPr>
          <w:t xml:space="preserve">made a </w:t>
        </w:r>
      </w:ins>
      <w:del w:id="300" w:author="Author" w:date="2021-01-28T12:33:00Z">
        <w:r w:rsidRPr="00C72A8C" w:rsidDel="003B3393">
          <w:rPr>
            <w:rFonts w:ascii="Times New Roman" w:hAnsi="Times New Roman" w:cs="Times New Roman"/>
            <w:sz w:val="24"/>
            <w:szCs w:val="24"/>
          </w:rPr>
          <w:delText>p</w:delText>
        </w:r>
      </w:del>
      <w:del w:id="301" w:author="Author" w:date="2021-01-28T12:34:00Z">
        <w:r w:rsidRPr="00C72A8C" w:rsidDel="003B3393">
          <w:rPr>
            <w:rFonts w:ascii="Times New Roman" w:hAnsi="Times New Roman" w:cs="Times New Roman"/>
            <w:sz w:val="24"/>
            <w:szCs w:val="24"/>
          </w:rPr>
          <w:delText xml:space="preserve">roved extremely </w:delText>
        </w:r>
      </w:del>
      <w:r w:rsidRPr="00C72A8C">
        <w:rPr>
          <w:rFonts w:ascii="Times New Roman" w:hAnsi="Times New Roman" w:cs="Times New Roman"/>
          <w:sz w:val="24"/>
          <w:szCs w:val="24"/>
        </w:rPr>
        <w:t xml:space="preserve">successful </w:t>
      </w:r>
      <w:del w:id="302" w:author="Author" w:date="2021-01-28T12:34:00Z">
        <w:r w:rsidRPr="00C72A8C" w:rsidDel="003B3393">
          <w:rPr>
            <w:rFonts w:ascii="Times New Roman" w:hAnsi="Times New Roman" w:cs="Times New Roman"/>
            <w:sz w:val="24"/>
            <w:szCs w:val="24"/>
          </w:rPr>
          <w:delText xml:space="preserve">for its </w:delText>
        </w:r>
      </w:del>
      <w:r w:rsidRPr="00C72A8C">
        <w:rPr>
          <w:rFonts w:ascii="Times New Roman" w:hAnsi="Times New Roman" w:cs="Times New Roman"/>
          <w:sz w:val="24"/>
          <w:szCs w:val="24"/>
        </w:rPr>
        <w:t>local impact, becoming a catalyst for a set of important changes in the neighbo</w:t>
      </w:r>
      <w:del w:id="303" w:author="Author" w:date="2021-01-28T12:34:00Z">
        <w:r w:rsidRPr="00C72A8C" w:rsidDel="003B3393">
          <w:rPr>
            <w:rFonts w:ascii="Times New Roman" w:hAnsi="Times New Roman" w:cs="Times New Roman"/>
            <w:sz w:val="24"/>
            <w:szCs w:val="24"/>
          </w:rPr>
          <w:delText>u</w:delText>
        </w:r>
      </w:del>
      <w:r w:rsidRPr="00C72A8C">
        <w:rPr>
          <w:rFonts w:ascii="Times New Roman" w:hAnsi="Times New Roman" w:cs="Times New Roman"/>
          <w:sz w:val="24"/>
          <w:szCs w:val="24"/>
        </w:rPr>
        <w:t>rhood.</w:t>
      </w:r>
    </w:p>
    <w:p w14:paraId="2ECACA10" w14:textId="4BC31B92" w:rsidR="007C1E12" w:rsidRPr="00C72A8C" w:rsidDel="007C1E12" w:rsidRDefault="007C1E12" w:rsidP="007C1E12">
      <w:pPr>
        <w:spacing w:line="480" w:lineRule="auto"/>
        <w:ind w:right="869"/>
        <w:jc w:val="center"/>
        <w:rPr>
          <w:del w:id="304" w:author="Author" w:date="2021-02-12T14:07:00Z"/>
          <w:rFonts w:ascii="Times New Roman" w:hAnsi="Times New Roman" w:cs="Times New Roman"/>
          <w:sz w:val="24"/>
          <w:szCs w:val="24"/>
        </w:rPr>
        <w:pPrChange w:id="305" w:author="Author" w:date="2021-02-12T14:06:00Z">
          <w:pPr>
            <w:spacing w:line="480" w:lineRule="auto"/>
            <w:ind w:right="869" w:firstLine="720"/>
          </w:pPr>
        </w:pPrChange>
      </w:pPr>
    </w:p>
    <w:p w14:paraId="0ADBA930" w14:textId="2C820628" w:rsidR="00E82C24" w:rsidRPr="00C72A8C" w:rsidDel="007C1E12" w:rsidRDefault="00E82C24" w:rsidP="00C72A8C">
      <w:pPr>
        <w:spacing w:line="480" w:lineRule="auto"/>
        <w:ind w:right="869" w:firstLine="720"/>
        <w:rPr>
          <w:del w:id="306" w:author="Author" w:date="2021-02-12T14:07:00Z"/>
          <w:rFonts w:ascii="Times New Roman" w:hAnsi="Times New Roman" w:cs="Times New Roman"/>
          <w:sz w:val="24"/>
          <w:szCs w:val="24"/>
        </w:rPr>
      </w:pPr>
      <w:commentRangeStart w:id="307"/>
      <w:del w:id="308" w:author="Author" w:date="2021-02-12T14:07:00Z">
        <w:r w:rsidRPr="00C72A8C" w:rsidDel="007C1E12">
          <w:rPr>
            <w:rFonts w:ascii="Times New Roman" w:hAnsi="Times New Roman" w:cs="Times New Roman"/>
            <w:sz w:val="24"/>
            <w:szCs w:val="24"/>
          </w:rPr>
          <w:delText xml:space="preserve">The creation of public space for cultural fruition increased social and community participation and showed that the most effective and intelligent way to fight urban decay and disorders is not to build a security apparatus but to build places driving a sense of local pride and ownership of a “common” artwork. Soon, SynOikia Pittaki sparked the flourish of new businesses in empty stores and the return of inhabitants </w:delText>
        </w:r>
      </w:del>
      <w:del w:id="309" w:author="Author" w:date="2021-01-28T12:34:00Z">
        <w:r w:rsidRPr="00C72A8C" w:rsidDel="003B3393">
          <w:rPr>
            <w:rFonts w:ascii="Times New Roman" w:hAnsi="Times New Roman" w:cs="Times New Roman"/>
            <w:sz w:val="24"/>
            <w:szCs w:val="24"/>
          </w:rPr>
          <w:delText>in</w:delText>
        </w:r>
      </w:del>
      <w:del w:id="310" w:author="Author" w:date="2021-02-12T14:07:00Z">
        <w:r w:rsidRPr="00C72A8C" w:rsidDel="007C1E12">
          <w:rPr>
            <w:rFonts w:ascii="Times New Roman" w:hAnsi="Times New Roman" w:cs="Times New Roman"/>
            <w:sz w:val="24"/>
            <w:szCs w:val="24"/>
          </w:rPr>
          <w:delText xml:space="preserve"> the neighbo</w:delText>
        </w:r>
      </w:del>
      <w:del w:id="311" w:author="Author" w:date="2021-01-28T12:34:00Z">
        <w:r w:rsidRPr="00C72A8C" w:rsidDel="003B3393">
          <w:rPr>
            <w:rFonts w:ascii="Times New Roman" w:hAnsi="Times New Roman" w:cs="Times New Roman"/>
            <w:sz w:val="24"/>
            <w:szCs w:val="24"/>
          </w:rPr>
          <w:delText>u</w:delText>
        </w:r>
      </w:del>
      <w:del w:id="312" w:author="Author" w:date="2021-02-12T14:07:00Z">
        <w:r w:rsidRPr="00C72A8C" w:rsidDel="007C1E12">
          <w:rPr>
            <w:rFonts w:ascii="Times New Roman" w:hAnsi="Times New Roman" w:cs="Times New Roman"/>
            <w:sz w:val="24"/>
            <w:szCs w:val="24"/>
          </w:rPr>
          <w:delText>rhood; it mobilized community activities such as mural</w:delText>
        </w:r>
      </w:del>
      <w:del w:id="313" w:author="Author" w:date="2021-01-28T12:34:00Z">
        <w:r w:rsidRPr="00C72A8C" w:rsidDel="003B3393">
          <w:rPr>
            <w:rFonts w:ascii="Times New Roman" w:hAnsi="Times New Roman" w:cs="Times New Roman"/>
            <w:sz w:val="24"/>
            <w:szCs w:val="24"/>
          </w:rPr>
          <w:delText>s</w:delText>
        </w:r>
      </w:del>
      <w:del w:id="314" w:author="Author" w:date="2021-02-12T14:07:00Z">
        <w:r w:rsidRPr="00C72A8C" w:rsidDel="007C1E12">
          <w:rPr>
            <w:rFonts w:ascii="Times New Roman" w:hAnsi="Times New Roman" w:cs="Times New Roman"/>
            <w:sz w:val="24"/>
            <w:szCs w:val="24"/>
          </w:rPr>
          <w:delText xml:space="preserve"> painting, </w:delText>
        </w:r>
      </w:del>
      <w:del w:id="315" w:author="Author" w:date="2021-02-09T20:59:00Z">
        <w:r w:rsidRPr="00C72A8C" w:rsidDel="00E31194">
          <w:rPr>
            <w:rFonts w:ascii="Times New Roman" w:hAnsi="Times New Roman" w:cs="Times New Roman"/>
            <w:sz w:val="24"/>
            <w:szCs w:val="24"/>
          </w:rPr>
          <w:delText xml:space="preserve">hosted </w:delText>
        </w:r>
      </w:del>
      <w:del w:id="316" w:author="Author" w:date="2021-02-12T14:07:00Z">
        <w:r w:rsidRPr="00C72A8C" w:rsidDel="007C1E12">
          <w:rPr>
            <w:rFonts w:ascii="Times New Roman" w:hAnsi="Times New Roman" w:cs="Times New Roman"/>
            <w:sz w:val="24"/>
            <w:szCs w:val="24"/>
          </w:rPr>
          <w:delText xml:space="preserve">urban dinners and street parties and served as a source of inspiration for new urban interventions and artistic works in the city, offering a bright landmark of hope </w:delText>
        </w:r>
      </w:del>
      <w:del w:id="317" w:author="Author" w:date="2021-01-28T12:35:00Z">
        <w:r w:rsidRPr="00C72A8C" w:rsidDel="003B3393">
          <w:rPr>
            <w:rFonts w:ascii="Times New Roman" w:hAnsi="Times New Roman" w:cs="Times New Roman"/>
            <w:sz w:val="24"/>
            <w:szCs w:val="24"/>
          </w:rPr>
          <w:delText>at</w:delText>
        </w:r>
      </w:del>
      <w:del w:id="318" w:author="Author" w:date="2021-02-12T14:07:00Z">
        <w:r w:rsidRPr="00C72A8C" w:rsidDel="007C1E12">
          <w:rPr>
            <w:rFonts w:ascii="Times New Roman" w:hAnsi="Times New Roman" w:cs="Times New Roman"/>
            <w:sz w:val="24"/>
            <w:szCs w:val="24"/>
          </w:rPr>
          <w:delText xml:space="preserve"> times of severe socioeconomic crisis.</w:delText>
        </w:r>
      </w:del>
      <w:commentRangeEnd w:id="307"/>
      <w:r w:rsidR="007C1E12">
        <w:rPr>
          <w:rStyle w:val="CommentReference"/>
        </w:rPr>
        <w:commentReference w:id="307"/>
      </w:r>
    </w:p>
    <w:p w14:paraId="27F6512F" w14:textId="235DCC2A" w:rsidR="00E82C24" w:rsidRPr="00C72A8C" w:rsidDel="007C1E12" w:rsidRDefault="00E82C24" w:rsidP="00C72A8C">
      <w:pPr>
        <w:spacing w:after="152" w:line="480" w:lineRule="auto"/>
        <w:ind w:right="869" w:firstLine="720"/>
        <w:rPr>
          <w:del w:id="319" w:author="Author" w:date="2021-02-12T14:07:00Z"/>
          <w:rFonts w:ascii="Times New Roman" w:hAnsi="Times New Roman" w:cs="Times New Roman"/>
          <w:sz w:val="24"/>
          <w:szCs w:val="24"/>
        </w:rPr>
      </w:pPr>
      <w:r w:rsidRPr="00C72A8C">
        <w:rPr>
          <w:rFonts w:ascii="Times New Roman" w:hAnsi="Times New Roman" w:cs="Times New Roman"/>
          <w:sz w:val="24"/>
          <w:szCs w:val="24"/>
        </w:rPr>
        <w:t xml:space="preserve">The third </w:t>
      </w:r>
      <w:del w:id="320" w:author="Author" w:date="2021-02-04T14:52:00Z">
        <w:r w:rsidRPr="00C72A8C" w:rsidDel="0012639A">
          <w:rPr>
            <w:rFonts w:ascii="Times New Roman" w:hAnsi="Times New Roman" w:cs="Times New Roman"/>
            <w:sz w:val="24"/>
            <w:szCs w:val="24"/>
          </w:rPr>
          <w:delText xml:space="preserve">selected </w:delText>
        </w:r>
      </w:del>
      <w:r w:rsidRPr="00C72A8C">
        <w:rPr>
          <w:rFonts w:ascii="Times New Roman" w:hAnsi="Times New Roman" w:cs="Times New Roman"/>
          <w:sz w:val="24"/>
          <w:szCs w:val="24"/>
        </w:rPr>
        <w:t xml:space="preserve">site </w:t>
      </w:r>
      <w:ins w:id="321" w:author="Author" w:date="2021-02-04T14:53:00Z">
        <w:r w:rsidR="0012639A">
          <w:rPr>
            <w:rFonts w:ascii="Times New Roman" w:hAnsi="Times New Roman" w:cs="Times New Roman"/>
            <w:sz w:val="24"/>
            <w:szCs w:val="24"/>
          </w:rPr>
          <w:t xml:space="preserve">chosen for study </w:t>
        </w:r>
      </w:ins>
      <w:r w:rsidRPr="00C72A8C">
        <w:rPr>
          <w:rFonts w:ascii="Times New Roman" w:hAnsi="Times New Roman" w:cs="Times New Roman"/>
          <w:sz w:val="24"/>
          <w:szCs w:val="24"/>
        </w:rPr>
        <w:t>i</w:t>
      </w:r>
      <w:ins w:id="322" w:author="Author" w:date="2021-01-28T12:35:00Z">
        <w:r w:rsidR="003B3393">
          <w:rPr>
            <w:rFonts w:ascii="Times New Roman" w:hAnsi="Times New Roman" w:cs="Times New Roman"/>
            <w:sz w:val="24"/>
            <w:szCs w:val="24"/>
          </w:rPr>
          <w:t>s</w:t>
        </w:r>
      </w:ins>
      <w:del w:id="323" w:author="Author" w:date="2021-01-28T12:35:00Z">
        <w:r w:rsidRPr="00C72A8C" w:rsidDel="003B3393">
          <w:rPr>
            <w:rFonts w:ascii="Times New Roman" w:hAnsi="Times New Roman" w:cs="Times New Roman"/>
            <w:sz w:val="24"/>
            <w:szCs w:val="24"/>
          </w:rPr>
          <w:delText>n</w:delText>
        </w:r>
      </w:del>
      <w:r w:rsidRPr="00C72A8C">
        <w:rPr>
          <w:rFonts w:ascii="Times New Roman" w:hAnsi="Times New Roman" w:cs="Times New Roman"/>
          <w:sz w:val="24"/>
          <w:szCs w:val="24"/>
        </w:rPr>
        <w:t xml:space="preserve"> Sunderland, UK</w:t>
      </w:r>
      <w:ins w:id="324" w:author="Author" w:date="2021-01-28T12:36:00Z">
        <w:r w:rsidR="003B3393">
          <w:rPr>
            <w:rFonts w:ascii="Times New Roman" w:hAnsi="Times New Roman" w:cs="Times New Roman"/>
            <w:sz w:val="24"/>
            <w:szCs w:val="24"/>
          </w:rPr>
          <w:t>,</w:t>
        </w:r>
      </w:ins>
      <w:r w:rsidRPr="00C72A8C">
        <w:rPr>
          <w:rFonts w:ascii="Times New Roman" w:hAnsi="Times New Roman" w:cs="Times New Roman"/>
          <w:sz w:val="24"/>
          <w:szCs w:val="24"/>
        </w:rPr>
        <w:t xml:space="preserve"> </w:t>
      </w:r>
      <w:ins w:id="325" w:author="Author" w:date="2021-01-28T12:37:00Z">
        <w:r w:rsidR="003B3393">
          <w:rPr>
            <w:rFonts w:ascii="Times New Roman" w:hAnsi="Times New Roman" w:cs="Times New Roman"/>
            <w:sz w:val="24"/>
            <w:szCs w:val="24"/>
          </w:rPr>
          <w:t>but</w:t>
        </w:r>
      </w:ins>
      <w:ins w:id="326" w:author="Author" w:date="2021-01-28T12:36:00Z">
        <w:r w:rsidR="003B3393">
          <w:rPr>
            <w:rFonts w:ascii="Times New Roman" w:hAnsi="Times New Roman" w:cs="Times New Roman"/>
            <w:sz w:val="24"/>
            <w:szCs w:val="24"/>
          </w:rPr>
          <w:t xml:space="preserve"> the project </w:t>
        </w:r>
      </w:ins>
      <w:ins w:id="327" w:author="Author" w:date="2021-02-04T14:53:00Z">
        <w:r w:rsidR="0012639A">
          <w:rPr>
            <w:rFonts w:ascii="Times New Roman" w:hAnsi="Times New Roman" w:cs="Times New Roman"/>
            <w:sz w:val="24"/>
            <w:szCs w:val="24"/>
          </w:rPr>
          <w:t>on th</w:t>
        </w:r>
      </w:ins>
      <w:ins w:id="328" w:author="Author" w:date="2021-02-04T17:42:00Z">
        <w:r w:rsidR="00230D00">
          <w:rPr>
            <w:rFonts w:ascii="Times New Roman" w:hAnsi="Times New Roman" w:cs="Times New Roman"/>
            <w:sz w:val="24"/>
            <w:szCs w:val="24"/>
          </w:rPr>
          <w:t>is</w:t>
        </w:r>
      </w:ins>
      <w:ins w:id="329" w:author="Author" w:date="2021-02-04T14:53:00Z">
        <w:r w:rsidR="0012639A">
          <w:rPr>
            <w:rFonts w:ascii="Times New Roman" w:hAnsi="Times New Roman" w:cs="Times New Roman"/>
            <w:sz w:val="24"/>
            <w:szCs w:val="24"/>
          </w:rPr>
          <w:t xml:space="preserve"> site </w:t>
        </w:r>
      </w:ins>
      <w:r w:rsidRPr="00C72A8C">
        <w:rPr>
          <w:rFonts w:ascii="Times New Roman" w:hAnsi="Times New Roman" w:cs="Times New Roman"/>
          <w:sz w:val="24"/>
          <w:szCs w:val="24"/>
        </w:rPr>
        <w:t xml:space="preserve">is still </w:t>
      </w:r>
      <w:ins w:id="330" w:author="Author" w:date="2021-01-28T12:36:00Z">
        <w:r w:rsidR="003B3393">
          <w:rPr>
            <w:rFonts w:ascii="Times New Roman" w:hAnsi="Times New Roman" w:cs="Times New Roman"/>
            <w:sz w:val="24"/>
            <w:szCs w:val="24"/>
          </w:rPr>
          <w:t xml:space="preserve">in </w:t>
        </w:r>
      </w:ins>
      <w:del w:id="331" w:author="Author" w:date="2021-01-28T12:36:00Z">
        <w:r w:rsidRPr="00C72A8C" w:rsidDel="003B3393">
          <w:rPr>
            <w:rFonts w:ascii="Times New Roman" w:hAnsi="Times New Roman" w:cs="Times New Roman"/>
            <w:sz w:val="24"/>
            <w:szCs w:val="24"/>
          </w:rPr>
          <w:delText xml:space="preserve">at </w:delText>
        </w:r>
      </w:del>
      <w:ins w:id="332" w:author="Author" w:date="2021-02-04T14:53:00Z">
        <w:r w:rsidR="0012639A">
          <w:rPr>
            <w:rFonts w:ascii="Times New Roman" w:hAnsi="Times New Roman" w:cs="Times New Roman"/>
            <w:sz w:val="24"/>
            <w:szCs w:val="24"/>
          </w:rPr>
          <w:t>the</w:t>
        </w:r>
      </w:ins>
      <w:del w:id="333" w:author="Author" w:date="2021-02-04T14:53:00Z">
        <w:r w:rsidRPr="00C72A8C" w:rsidDel="0012639A">
          <w:rPr>
            <w:rFonts w:ascii="Times New Roman" w:hAnsi="Times New Roman" w:cs="Times New Roman"/>
            <w:sz w:val="24"/>
            <w:szCs w:val="24"/>
          </w:rPr>
          <w:delText>an</w:delText>
        </w:r>
      </w:del>
      <w:r w:rsidRPr="00C72A8C">
        <w:rPr>
          <w:rFonts w:ascii="Times New Roman" w:hAnsi="Times New Roman" w:cs="Times New Roman"/>
          <w:sz w:val="24"/>
          <w:szCs w:val="24"/>
        </w:rPr>
        <w:t xml:space="preserve"> embryonic stage.</w:t>
      </w:r>
      <w:ins w:id="334" w:author="Author" w:date="2021-02-12T14:07:00Z">
        <w:r w:rsidR="007C1E12">
          <w:rPr>
            <w:rFonts w:ascii="Times New Roman" w:hAnsi="Times New Roman" w:cs="Times New Roman"/>
            <w:sz w:val="24"/>
            <w:szCs w:val="24"/>
          </w:rPr>
          <w:t xml:space="preserve"> </w:t>
        </w:r>
      </w:ins>
    </w:p>
    <w:p w14:paraId="381449DE" w14:textId="3737162D" w:rsidR="00E82C24" w:rsidRPr="00C72A8C" w:rsidRDefault="00E82C24" w:rsidP="007C1E12">
      <w:pPr>
        <w:spacing w:after="152" w:line="480" w:lineRule="auto"/>
        <w:ind w:right="869" w:firstLine="720"/>
        <w:rPr>
          <w:rFonts w:ascii="Times New Roman" w:hAnsi="Times New Roman" w:cs="Times New Roman"/>
          <w:sz w:val="24"/>
          <w:szCs w:val="24"/>
        </w:rPr>
        <w:pPrChange w:id="335" w:author="Author" w:date="2021-02-12T14:07:00Z">
          <w:pPr>
            <w:spacing w:line="480" w:lineRule="auto"/>
            <w:ind w:right="869" w:firstLine="720"/>
          </w:pPr>
        </w:pPrChange>
      </w:pPr>
      <w:r w:rsidRPr="00C72A8C">
        <w:rPr>
          <w:rFonts w:ascii="Times New Roman" w:hAnsi="Times New Roman" w:cs="Times New Roman"/>
          <w:sz w:val="24"/>
          <w:szCs w:val="24"/>
        </w:rPr>
        <w:lastRenderedPageBreak/>
        <w:t xml:space="preserve">Sunderland’s </w:t>
      </w:r>
      <w:ins w:id="336" w:author="Author" w:date="2021-01-28T12:37:00Z">
        <w:r w:rsidR="003B3393">
          <w:rPr>
            <w:rFonts w:ascii="Times New Roman" w:hAnsi="Times New Roman" w:cs="Times New Roman"/>
            <w:sz w:val="24"/>
            <w:szCs w:val="24"/>
          </w:rPr>
          <w:t>“</w:t>
        </w:r>
      </w:ins>
      <w:del w:id="337" w:author="Author" w:date="2021-01-28T12:37:00Z">
        <w:r w:rsidRPr="00C72A8C" w:rsidDel="003B3393">
          <w:rPr>
            <w:rFonts w:ascii="Times New Roman" w:hAnsi="Times New Roman" w:cs="Times New Roman"/>
            <w:sz w:val="24"/>
            <w:szCs w:val="24"/>
          </w:rPr>
          <w:delText>‘</w:delText>
        </w:r>
      </w:del>
      <w:r w:rsidRPr="00C72A8C">
        <w:rPr>
          <w:rFonts w:ascii="Times New Roman" w:hAnsi="Times New Roman" w:cs="Times New Roman"/>
          <w:sz w:val="24"/>
          <w:szCs w:val="24"/>
        </w:rPr>
        <w:t>Historic High Streets</w:t>
      </w:r>
      <w:ins w:id="338" w:author="Author" w:date="2021-01-28T12:37:00Z">
        <w:r w:rsidR="003B3393">
          <w:rPr>
            <w:rFonts w:ascii="Times New Roman" w:hAnsi="Times New Roman" w:cs="Times New Roman"/>
            <w:sz w:val="24"/>
            <w:szCs w:val="24"/>
          </w:rPr>
          <w:t>”</w:t>
        </w:r>
      </w:ins>
      <w:del w:id="339" w:author="Author" w:date="2021-01-28T12:37:00Z">
        <w:r w:rsidRPr="00C72A8C" w:rsidDel="003B3393">
          <w:rPr>
            <w:rFonts w:ascii="Times New Roman" w:hAnsi="Times New Roman" w:cs="Times New Roman"/>
            <w:sz w:val="24"/>
            <w:szCs w:val="24"/>
          </w:rPr>
          <w:delText>’</w:delText>
        </w:r>
      </w:del>
      <w:r w:rsidRPr="00C72A8C">
        <w:rPr>
          <w:rFonts w:ascii="Times New Roman" w:hAnsi="Times New Roman" w:cs="Times New Roman"/>
          <w:sz w:val="24"/>
          <w:szCs w:val="24"/>
        </w:rPr>
        <w:t xml:space="preserve"> is a Heritage Action Zone (HAZ). </w:t>
      </w:r>
      <w:proofErr w:type="spellStart"/>
      <w:r w:rsidRPr="00C72A8C">
        <w:rPr>
          <w:rFonts w:ascii="Times New Roman" w:hAnsi="Times New Roman" w:cs="Times New Roman"/>
          <w:sz w:val="24"/>
          <w:szCs w:val="24"/>
        </w:rPr>
        <w:t>HAZs</w:t>
      </w:r>
      <w:proofErr w:type="spellEnd"/>
      <w:r w:rsidRPr="00C72A8C">
        <w:rPr>
          <w:rFonts w:ascii="Times New Roman" w:hAnsi="Times New Roman" w:cs="Times New Roman"/>
          <w:sz w:val="24"/>
          <w:szCs w:val="24"/>
        </w:rPr>
        <w:t xml:space="preserve"> are a 2017 initiative by Historic England, </w:t>
      </w:r>
      <w:ins w:id="340" w:author="Author" w:date="2021-01-28T12:42:00Z">
        <w:r w:rsidR="003B3393">
          <w:rPr>
            <w:rFonts w:ascii="Times New Roman" w:hAnsi="Times New Roman" w:cs="Times New Roman"/>
            <w:sz w:val="24"/>
            <w:szCs w:val="24"/>
          </w:rPr>
          <w:t>which</w:t>
        </w:r>
      </w:ins>
      <w:del w:id="341" w:author="Author" w:date="2021-01-28T12:42:00Z">
        <w:r w:rsidRPr="00C72A8C" w:rsidDel="003B3393">
          <w:rPr>
            <w:rFonts w:ascii="Times New Roman" w:hAnsi="Times New Roman" w:cs="Times New Roman"/>
            <w:sz w:val="24"/>
            <w:szCs w:val="24"/>
          </w:rPr>
          <w:delText>that</w:delText>
        </w:r>
      </w:del>
      <w:r w:rsidRPr="00C72A8C">
        <w:rPr>
          <w:rFonts w:ascii="Times New Roman" w:hAnsi="Times New Roman" w:cs="Times New Roman"/>
          <w:sz w:val="24"/>
          <w:szCs w:val="24"/>
        </w:rPr>
        <w:t xml:space="preserve"> aims to use heritage to </w:t>
      </w:r>
      <w:ins w:id="342" w:author="Author" w:date="2021-02-01T17:50:00Z">
        <w:r w:rsidR="008413C6">
          <w:rPr>
            <w:rFonts w:ascii="Times New Roman" w:hAnsi="Times New Roman" w:cs="Times New Roman"/>
            <w:sz w:val="24"/>
            <w:szCs w:val="24"/>
          </w:rPr>
          <w:t>resolve</w:t>
        </w:r>
      </w:ins>
      <w:del w:id="343" w:author="Author" w:date="2021-02-01T17:50:00Z">
        <w:r w:rsidRPr="00C72A8C" w:rsidDel="008413C6">
          <w:rPr>
            <w:rFonts w:ascii="Times New Roman" w:hAnsi="Times New Roman" w:cs="Times New Roman"/>
            <w:sz w:val="24"/>
            <w:szCs w:val="24"/>
          </w:rPr>
          <w:delText>unlock</w:delText>
        </w:r>
      </w:del>
      <w:r w:rsidRPr="00C72A8C">
        <w:rPr>
          <w:rFonts w:ascii="Times New Roman" w:hAnsi="Times New Roman" w:cs="Times New Roman"/>
          <w:sz w:val="24"/>
          <w:szCs w:val="24"/>
        </w:rPr>
        <w:t xml:space="preserve"> problems of deprivation and dilapidation, </w:t>
      </w:r>
      <w:del w:id="344" w:author="Author" w:date="2021-01-28T12:48:00Z">
        <w:r w:rsidRPr="00C72A8C" w:rsidDel="0014742F">
          <w:rPr>
            <w:rFonts w:ascii="Times New Roman" w:hAnsi="Times New Roman" w:cs="Times New Roman"/>
            <w:sz w:val="24"/>
            <w:szCs w:val="24"/>
          </w:rPr>
          <w:delText xml:space="preserve">with a particular </w:delText>
        </w:r>
      </w:del>
      <w:r w:rsidRPr="00C72A8C">
        <w:rPr>
          <w:rFonts w:ascii="Times New Roman" w:hAnsi="Times New Roman" w:cs="Times New Roman"/>
          <w:sz w:val="24"/>
          <w:szCs w:val="24"/>
        </w:rPr>
        <w:t>focus</w:t>
      </w:r>
      <w:ins w:id="345" w:author="Author" w:date="2021-01-28T12:48:00Z">
        <w:r w:rsidR="0014742F">
          <w:rPr>
            <w:rFonts w:ascii="Times New Roman" w:hAnsi="Times New Roman" w:cs="Times New Roman"/>
            <w:sz w:val="24"/>
            <w:szCs w:val="24"/>
          </w:rPr>
          <w:t>ing particularly</w:t>
        </w:r>
      </w:ins>
      <w:r w:rsidRPr="00C72A8C">
        <w:rPr>
          <w:rFonts w:ascii="Times New Roman" w:hAnsi="Times New Roman" w:cs="Times New Roman"/>
          <w:sz w:val="24"/>
          <w:szCs w:val="24"/>
        </w:rPr>
        <w:t xml:space="preserve"> on high streets. This particular HAZ area reflects the early urban history of Sunderland, a post-industrial city in the north</w:t>
      </w:r>
      <w:del w:id="346" w:author="Author" w:date="2021-01-28T12:48:00Z">
        <w:r w:rsidRPr="00C72A8C" w:rsidDel="0014742F">
          <w:rPr>
            <w:rFonts w:ascii="Times New Roman" w:hAnsi="Times New Roman" w:cs="Times New Roman"/>
            <w:sz w:val="24"/>
            <w:szCs w:val="24"/>
          </w:rPr>
          <w:delText>-</w:delText>
        </w:r>
      </w:del>
      <w:r w:rsidRPr="00C72A8C">
        <w:rPr>
          <w:rFonts w:ascii="Times New Roman" w:hAnsi="Times New Roman" w:cs="Times New Roman"/>
          <w:sz w:val="24"/>
          <w:szCs w:val="24"/>
        </w:rPr>
        <w:t xml:space="preserve">east of England. It </w:t>
      </w:r>
      <w:del w:id="347" w:author="Author" w:date="2021-01-28T12:49:00Z">
        <w:r w:rsidRPr="00C72A8C" w:rsidDel="0014742F">
          <w:rPr>
            <w:rFonts w:ascii="Times New Roman" w:hAnsi="Times New Roman" w:cs="Times New Roman"/>
            <w:sz w:val="24"/>
            <w:szCs w:val="24"/>
          </w:rPr>
          <w:delText xml:space="preserve">is </w:delText>
        </w:r>
      </w:del>
      <w:r w:rsidRPr="00C72A8C">
        <w:rPr>
          <w:rFonts w:ascii="Times New Roman" w:hAnsi="Times New Roman" w:cs="Times New Roman"/>
          <w:sz w:val="24"/>
          <w:szCs w:val="24"/>
        </w:rPr>
        <w:t>explor</w:t>
      </w:r>
      <w:ins w:id="348" w:author="Author" w:date="2021-01-28T12:49:00Z">
        <w:r w:rsidR="0014742F">
          <w:rPr>
            <w:rFonts w:ascii="Times New Roman" w:hAnsi="Times New Roman" w:cs="Times New Roman"/>
            <w:sz w:val="24"/>
            <w:szCs w:val="24"/>
          </w:rPr>
          <w:t>es</w:t>
        </w:r>
      </w:ins>
      <w:del w:id="349" w:author="Author" w:date="2021-01-28T12:49:00Z">
        <w:r w:rsidRPr="00C72A8C" w:rsidDel="0014742F">
          <w:rPr>
            <w:rFonts w:ascii="Times New Roman" w:hAnsi="Times New Roman" w:cs="Times New Roman"/>
            <w:sz w:val="24"/>
            <w:szCs w:val="24"/>
          </w:rPr>
          <w:delText>ing</w:delText>
        </w:r>
      </w:del>
      <w:r w:rsidRPr="00C72A8C">
        <w:rPr>
          <w:rFonts w:ascii="Times New Roman" w:hAnsi="Times New Roman" w:cs="Times New Roman"/>
          <w:sz w:val="24"/>
          <w:szCs w:val="24"/>
        </w:rPr>
        <w:t xml:space="preserve"> how</w:t>
      </w:r>
      <w:ins w:id="350" w:author="Author" w:date="2021-02-01T17:54:00Z">
        <w:r w:rsidR="008413C6">
          <w:rPr>
            <w:rFonts w:ascii="Times New Roman" w:hAnsi="Times New Roman" w:cs="Times New Roman"/>
            <w:sz w:val="24"/>
            <w:szCs w:val="24"/>
          </w:rPr>
          <w:t>,</w:t>
        </w:r>
      </w:ins>
      <w:ins w:id="351" w:author="Author" w:date="2021-02-09T21:00:00Z">
        <w:r w:rsidR="00FB0F48">
          <w:rPr>
            <w:rFonts w:ascii="Times New Roman" w:hAnsi="Times New Roman" w:cs="Times New Roman"/>
            <w:sz w:val="24"/>
            <w:szCs w:val="24"/>
          </w:rPr>
          <w:t xml:space="preserve"> </w:t>
        </w:r>
        <w:r w:rsidR="00FB0F48" w:rsidRPr="00C72A8C">
          <w:rPr>
            <w:rFonts w:ascii="Times New Roman" w:hAnsi="Times New Roman" w:cs="Times New Roman"/>
            <w:sz w:val="24"/>
            <w:szCs w:val="24"/>
          </w:rPr>
          <w:t>through restoration of the historic environment</w:t>
        </w:r>
        <w:r w:rsidR="00FB0F48">
          <w:rPr>
            <w:rFonts w:ascii="Times New Roman" w:hAnsi="Times New Roman" w:cs="Times New Roman"/>
            <w:sz w:val="24"/>
            <w:szCs w:val="24"/>
          </w:rPr>
          <w:t>,</w:t>
        </w:r>
      </w:ins>
      <w:r w:rsidRPr="00C72A8C">
        <w:rPr>
          <w:rFonts w:ascii="Times New Roman" w:hAnsi="Times New Roman" w:cs="Times New Roman"/>
          <w:sz w:val="24"/>
          <w:szCs w:val="24"/>
        </w:rPr>
        <w:t xml:space="preserve"> </w:t>
      </w:r>
      <w:ins w:id="352" w:author="Author" w:date="2021-02-09T21:00:00Z">
        <w:r w:rsidR="00FB0F48" w:rsidRPr="00C72A8C">
          <w:rPr>
            <w:rFonts w:ascii="Times New Roman" w:hAnsi="Times New Roman" w:cs="Times New Roman"/>
            <w:sz w:val="24"/>
            <w:szCs w:val="24"/>
          </w:rPr>
          <w:t xml:space="preserve">a viable future </w:t>
        </w:r>
        <w:r w:rsidR="00FB0F48">
          <w:rPr>
            <w:rFonts w:ascii="Times New Roman" w:hAnsi="Times New Roman" w:cs="Times New Roman"/>
            <w:sz w:val="24"/>
            <w:szCs w:val="24"/>
          </w:rPr>
          <w:t>can be</w:t>
        </w:r>
      </w:ins>
      <w:ins w:id="353" w:author="Author" w:date="2021-02-09T21:01:00Z">
        <w:r w:rsidR="00FB0F48">
          <w:rPr>
            <w:rFonts w:ascii="Times New Roman" w:hAnsi="Times New Roman" w:cs="Times New Roman"/>
            <w:sz w:val="24"/>
            <w:szCs w:val="24"/>
          </w:rPr>
          <w:t xml:space="preserve"> built</w:t>
        </w:r>
      </w:ins>
      <w:ins w:id="354" w:author="Author" w:date="2021-02-09T21:00:00Z">
        <w:r w:rsidR="00FB0F48">
          <w:rPr>
            <w:rFonts w:ascii="Times New Roman" w:hAnsi="Times New Roman" w:cs="Times New Roman"/>
            <w:sz w:val="24"/>
            <w:szCs w:val="24"/>
          </w:rPr>
          <w:t xml:space="preserve"> </w:t>
        </w:r>
      </w:ins>
      <w:ins w:id="355" w:author="Author" w:date="2021-02-01T17:54:00Z">
        <w:r w:rsidR="008413C6" w:rsidRPr="006D351F">
          <w:rPr>
            <w:rFonts w:ascii="Times New Roman" w:hAnsi="Times New Roman" w:cs="Times New Roman"/>
            <w:sz w:val="24"/>
            <w:szCs w:val="24"/>
          </w:rPr>
          <w:t>in a neighborhood ranked among the 10% most deprived neighborhoods in England</w:t>
        </w:r>
      </w:ins>
      <w:del w:id="356" w:author="Author" w:date="2021-02-01T17:51:00Z">
        <w:r w:rsidRPr="00C72A8C" w:rsidDel="008413C6">
          <w:rPr>
            <w:rFonts w:ascii="Times New Roman" w:hAnsi="Times New Roman" w:cs="Times New Roman"/>
            <w:sz w:val="24"/>
            <w:szCs w:val="24"/>
          </w:rPr>
          <w:delText xml:space="preserve">to develop </w:delText>
        </w:r>
      </w:del>
      <w:del w:id="357" w:author="Author" w:date="2021-02-09T21:00:00Z">
        <w:r w:rsidRPr="00C72A8C" w:rsidDel="00FB0F48">
          <w:rPr>
            <w:rFonts w:ascii="Times New Roman" w:hAnsi="Times New Roman" w:cs="Times New Roman"/>
            <w:sz w:val="24"/>
            <w:szCs w:val="24"/>
          </w:rPr>
          <w:delText xml:space="preserve">a viable future </w:delText>
        </w:r>
      </w:del>
      <w:del w:id="358" w:author="Author" w:date="2021-02-01T17:54:00Z">
        <w:r w:rsidRPr="00C72A8C" w:rsidDel="008413C6">
          <w:rPr>
            <w:rFonts w:ascii="Times New Roman" w:hAnsi="Times New Roman" w:cs="Times New Roman"/>
            <w:sz w:val="24"/>
            <w:szCs w:val="24"/>
          </w:rPr>
          <w:delText xml:space="preserve">for the area </w:delText>
        </w:r>
      </w:del>
      <w:del w:id="359" w:author="Author" w:date="2021-02-09T21:00:00Z">
        <w:r w:rsidRPr="00C72A8C" w:rsidDel="00FB0F48">
          <w:rPr>
            <w:rFonts w:ascii="Times New Roman" w:hAnsi="Times New Roman" w:cs="Times New Roman"/>
            <w:sz w:val="24"/>
            <w:szCs w:val="24"/>
          </w:rPr>
          <w:delText>through restoration of the historic environment</w:delText>
        </w:r>
      </w:del>
      <w:del w:id="360" w:author="Author" w:date="2021-02-01T17:54:00Z">
        <w:r w:rsidRPr="00C72A8C" w:rsidDel="008413C6">
          <w:rPr>
            <w:rFonts w:ascii="Times New Roman" w:hAnsi="Times New Roman" w:cs="Times New Roman"/>
            <w:sz w:val="24"/>
            <w:szCs w:val="24"/>
          </w:rPr>
          <w:delText>, in a neighbo</w:delText>
        </w:r>
      </w:del>
      <w:del w:id="361" w:author="Author" w:date="2021-01-28T12:49:00Z">
        <w:r w:rsidRPr="00C72A8C" w:rsidDel="0014742F">
          <w:rPr>
            <w:rFonts w:ascii="Times New Roman" w:hAnsi="Times New Roman" w:cs="Times New Roman"/>
            <w:sz w:val="24"/>
            <w:szCs w:val="24"/>
          </w:rPr>
          <w:delText>u</w:delText>
        </w:r>
      </w:del>
      <w:del w:id="362" w:author="Author" w:date="2021-02-01T17:54:00Z">
        <w:r w:rsidRPr="00C72A8C" w:rsidDel="008413C6">
          <w:rPr>
            <w:rFonts w:ascii="Times New Roman" w:hAnsi="Times New Roman" w:cs="Times New Roman"/>
            <w:sz w:val="24"/>
            <w:szCs w:val="24"/>
          </w:rPr>
          <w:delText>rhood ranked among</w:delText>
        </w:r>
      </w:del>
      <w:del w:id="363" w:author="Author" w:date="2021-01-28T12:49:00Z">
        <w:r w:rsidRPr="00C72A8C" w:rsidDel="0014742F">
          <w:rPr>
            <w:rFonts w:ascii="Times New Roman" w:hAnsi="Times New Roman" w:cs="Times New Roman"/>
            <w:sz w:val="24"/>
            <w:szCs w:val="24"/>
          </w:rPr>
          <w:delText>st</w:delText>
        </w:r>
      </w:del>
      <w:del w:id="364" w:author="Author" w:date="2021-02-01T17:54:00Z">
        <w:r w:rsidRPr="00C72A8C" w:rsidDel="008413C6">
          <w:rPr>
            <w:rFonts w:ascii="Times New Roman" w:hAnsi="Times New Roman" w:cs="Times New Roman"/>
            <w:sz w:val="24"/>
            <w:szCs w:val="24"/>
          </w:rPr>
          <w:delText xml:space="preserve"> the 10% most deprived neighbo</w:delText>
        </w:r>
      </w:del>
      <w:del w:id="365" w:author="Author" w:date="2021-01-28T12:49:00Z">
        <w:r w:rsidRPr="00C72A8C" w:rsidDel="0014742F">
          <w:rPr>
            <w:rFonts w:ascii="Times New Roman" w:hAnsi="Times New Roman" w:cs="Times New Roman"/>
            <w:sz w:val="24"/>
            <w:szCs w:val="24"/>
          </w:rPr>
          <w:delText>u</w:delText>
        </w:r>
      </w:del>
      <w:del w:id="366" w:author="Author" w:date="2021-02-01T17:54:00Z">
        <w:r w:rsidRPr="00C72A8C" w:rsidDel="008413C6">
          <w:rPr>
            <w:rFonts w:ascii="Times New Roman" w:hAnsi="Times New Roman" w:cs="Times New Roman"/>
            <w:sz w:val="24"/>
            <w:szCs w:val="24"/>
          </w:rPr>
          <w:delText>rhoods in England</w:delText>
        </w:r>
      </w:del>
      <w:r w:rsidRPr="00C72A8C">
        <w:rPr>
          <w:rFonts w:ascii="Times New Roman" w:hAnsi="Times New Roman" w:cs="Times New Roman"/>
          <w:sz w:val="24"/>
          <w:szCs w:val="24"/>
        </w:rPr>
        <w:t>. The project is managed by a partnership including Sunderland City Council (SCC), Historic England (HE), Sunderland Heritage Forum, the Churches Conservation Trust, Tyne and Wear Building Preservation Trust (</w:t>
      </w:r>
      <w:proofErr w:type="spellStart"/>
      <w:r w:rsidRPr="00C72A8C">
        <w:rPr>
          <w:rFonts w:ascii="Times New Roman" w:hAnsi="Times New Roman" w:cs="Times New Roman"/>
          <w:sz w:val="24"/>
          <w:szCs w:val="24"/>
        </w:rPr>
        <w:t>TWBPT</w:t>
      </w:r>
      <w:proofErr w:type="spellEnd"/>
      <w:r w:rsidRPr="00C72A8C">
        <w:rPr>
          <w:rFonts w:ascii="Times New Roman" w:hAnsi="Times New Roman" w:cs="Times New Roman"/>
          <w:sz w:val="24"/>
          <w:szCs w:val="24"/>
        </w:rPr>
        <w:t>)</w:t>
      </w:r>
      <w:ins w:id="367" w:author="Author" w:date="2021-01-28T12:50:00Z">
        <w:r w:rsidR="0014742F">
          <w:rPr>
            <w:rFonts w:ascii="Times New Roman" w:hAnsi="Times New Roman" w:cs="Times New Roman"/>
            <w:sz w:val="24"/>
            <w:szCs w:val="24"/>
          </w:rPr>
          <w:t>,</w:t>
        </w:r>
      </w:ins>
      <w:r w:rsidRPr="00C72A8C">
        <w:rPr>
          <w:rFonts w:ascii="Times New Roman" w:hAnsi="Times New Roman" w:cs="Times New Roman"/>
          <w:sz w:val="24"/>
          <w:szCs w:val="24"/>
        </w:rPr>
        <w:t xml:space="preserve"> and Sunderland Culture (SC). They </w:t>
      </w:r>
      <w:del w:id="368" w:author="Author" w:date="2021-01-28T12:50:00Z">
        <w:r w:rsidRPr="00C72A8C" w:rsidDel="0014742F">
          <w:rPr>
            <w:rFonts w:ascii="Times New Roman" w:hAnsi="Times New Roman" w:cs="Times New Roman"/>
            <w:sz w:val="24"/>
            <w:szCs w:val="24"/>
          </w:rPr>
          <w:delText xml:space="preserve">are </w:delText>
        </w:r>
      </w:del>
      <w:r w:rsidRPr="00C72A8C">
        <w:rPr>
          <w:rFonts w:ascii="Times New Roman" w:hAnsi="Times New Roman" w:cs="Times New Roman"/>
          <w:sz w:val="24"/>
          <w:szCs w:val="24"/>
        </w:rPr>
        <w:t>collaborat</w:t>
      </w:r>
      <w:ins w:id="369" w:author="Author" w:date="2021-01-28T12:50:00Z">
        <w:r w:rsidR="0014742F">
          <w:rPr>
            <w:rFonts w:ascii="Times New Roman" w:hAnsi="Times New Roman" w:cs="Times New Roman"/>
            <w:sz w:val="24"/>
            <w:szCs w:val="24"/>
          </w:rPr>
          <w:t>e</w:t>
        </w:r>
      </w:ins>
      <w:del w:id="370" w:author="Author" w:date="2021-01-28T12:50:00Z">
        <w:r w:rsidRPr="00C72A8C" w:rsidDel="0014742F">
          <w:rPr>
            <w:rFonts w:ascii="Times New Roman" w:hAnsi="Times New Roman" w:cs="Times New Roman"/>
            <w:sz w:val="24"/>
            <w:szCs w:val="24"/>
          </w:rPr>
          <w:delText>ing</w:delText>
        </w:r>
      </w:del>
      <w:r w:rsidRPr="00C72A8C">
        <w:rPr>
          <w:rFonts w:ascii="Times New Roman" w:hAnsi="Times New Roman" w:cs="Times New Roman"/>
          <w:sz w:val="24"/>
          <w:szCs w:val="24"/>
        </w:rPr>
        <w:t xml:space="preserve"> on researching, repairing</w:t>
      </w:r>
      <w:ins w:id="371" w:author="Author" w:date="2021-01-28T12:50:00Z">
        <w:r w:rsidR="0014742F">
          <w:rPr>
            <w:rFonts w:ascii="Times New Roman" w:hAnsi="Times New Roman" w:cs="Times New Roman"/>
            <w:sz w:val="24"/>
            <w:szCs w:val="24"/>
          </w:rPr>
          <w:t>,</w:t>
        </w:r>
      </w:ins>
      <w:r w:rsidRPr="00C72A8C">
        <w:rPr>
          <w:rFonts w:ascii="Times New Roman" w:hAnsi="Times New Roman" w:cs="Times New Roman"/>
          <w:sz w:val="24"/>
          <w:szCs w:val="24"/>
        </w:rPr>
        <w:t xml:space="preserve"> and regenerating historic buildings and developing community projects</w:t>
      </w:r>
      <w:ins w:id="372" w:author="Author" w:date="2021-02-09T21:01:00Z">
        <w:r w:rsidR="006A0F65">
          <w:rPr>
            <w:rFonts w:ascii="Times New Roman" w:hAnsi="Times New Roman" w:cs="Times New Roman"/>
            <w:sz w:val="24"/>
            <w:szCs w:val="24"/>
          </w:rPr>
          <w:t>,</w:t>
        </w:r>
      </w:ins>
      <w:r w:rsidRPr="00C72A8C">
        <w:rPr>
          <w:rFonts w:ascii="Times New Roman" w:hAnsi="Times New Roman" w:cs="Times New Roman"/>
          <w:sz w:val="24"/>
          <w:szCs w:val="24"/>
        </w:rPr>
        <w:t xml:space="preserve"> </w:t>
      </w:r>
      <w:ins w:id="373" w:author="Author" w:date="2021-02-01T17:55:00Z">
        <w:r w:rsidR="008413C6">
          <w:rPr>
            <w:rFonts w:ascii="Times New Roman" w:hAnsi="Times New Roman" w:cs="Times New Roman"/>
            <w:sz w:val="24"/>
            <w:szCs w:val="24"/>
          </w:rPr>
          <w:t xml:space="preserve">while also </w:t>
        </w:r>
      </w:ins>
      <w:r w:rsidRPr="00C72A8C">
        <w:rPr>
          <w:rFonts w:ascii="Times New Roman" w:hAnsi="Times New Roman" w:cs="Times New Roman"/>
          <w:sz w:val="24"/>
          <w:szCs w:val="24"/>
        </w:rPr>
        <w:t>encouraging local people to get involved</w:t>
      </w:r>
      <w:ins w:id="374" w:author="Author" w:date="2021-02-01T17:55:00Z">
        <w:r w:rsidR="008413C6">
          <w:rPr>
            <w:rFonts w:ascii="Times New Roman" w:hAnsi="Times New Roman" w:cs="Times New Roman"/>
            <w:sz w:val="24"/>
            <w:szCs w:val="24"/>
          </w:rPr>
          <w:t xml:space="preserve"> in the process</w:t>
        </w:r>
      </w:ins>
      <w:r w:rsidRPr="00C72A8C">
        <w:rPr>
          <w:rFonts w:ascii="Times New Roman" w:hAnsi="Times New Roman" w:cs="Times New Roman"/>
          <w:sz w:val="24"/>
          <w:szCs w:val="24"/>
        </w:rPr>
        <w:t>.</w:t>
      </w:r>
    </w:p>
    <w:p w14:paraId="7D6295EC" w14:textId="2077F0C7" w:rsidR="00E82C24" w:rsidRPr="00C72A8C" w:rsidRDefault="00E82C24" w:rsidP="00C72A8C">
      <w:pPr>
        <w:spacing w:line="480" w:lineRule="auto"/>
        <w:ind w:right="869" w:firstLine="720"/>
        <w:rPr>
          <w:rFonts w:ascii="Times New Roman" w:hAnsi="Times New Roman" w:cs="Times New Roman"/>
          <w:sz w:val="24"/>
          <w:szCs w:val="24"/>
        </w:rPr>
      </w:pPr>
      <w:r w:rsidRPr="00C72A8C">
        <w:rPr>
          <w:rFonts w:ascii="Times New Roman" w:hAnsi="Times New Roman" w:cs="Times New Roman"/>
          <w:sz w:val="24"/>
          <w:szCs w:val="24"/>
        </w:rPr>
        <w:t xml:space="preserve">The </w:t>
      </w:r>
      <w:proofErr w:type="spellStart"/>
      <w:r w:rsidRPr="00C72A8C">
        <w:rPr>
          <w:rFonts w:ascii="Times New Roman" w:hAnsi="Times New Roman" w:cs="Times New Roman"/>
          <w:sz w:val="24"/>
          <w:szCs w:val="24"/>
        </w:rPr>
        <w:t>TWBPT</w:t>
      </w:r>
      <w:proofErr w:type="spellEnd"/>
      <w:r w:rsidRPr="00C72A8C">
        <w:rPr>
          <w:rFonts w:ascii="Times New Roman" w:hAnsi="Times New Roman" w:cs="Times New Roman"/>
          <w:sz w:val="24"/>
          <w:szCs w:val="24"/>
        </w:rPr>
        <w:t xml:space="preserve"> is currently restoring three buildings in the HAZ: 170-175 High Street West. They were built as merchant houses in the </w:t>
      </w:r>
      <w:proofErr w:type="spellStart"/>
      <w:r w:rsidRPr="00C72A8C">
        <w:rPr>
          <w:rFonts w:ascii="Times New Roman" w:hAnsi="Times New Roman" w:cs="Times New Roman"/>
          <w:sz w:val="24"/>
          <w:szCs w:val="24"/>
        </w:rPr>
        <w:t>1790s</w:t>
      </w:r>
      <w:proofErr w:type="spellEnd"/>
      <w:ins w:id="375" w:author="Author" w:date="2021-01-28T12:50:00Z">
        <w:r w:rsidR="0014742F">
          <w:rPr>
            <w:rFonts w:ascii="Times New Roman" w:hAnsi="Times New Roman" w:cs="Times New Roman"/>
            <w:sz w:val="24"/>
            <w:szCs w:val="24"/>
          </w:rPr>
          <w:t>,</w:t>
        </w:r>
      </w:ins>
      <w:r w:rsidRPr="00C72A8C">
        <w:rPr>
          <w:rFonts w:ascii="Times New Roman" w:hAnsi="Times New Roman" w:cs="Times New Roman"/>
          <w:sz w:val="24"/>
          <w:szCs w:val="24"/>
        </w:rPr>
        <w:t xml:space="preserve"> and only a few years after they were built</w:t>
      </w:r>
      <w:ins w:id="376" w:author="Author" w:date="2021-01-28T12:51:00Z">
        <w:r w:rsidR="0014742F">
          <w:rPr>
            <w:rFonts w:ascii="Times New Roman" w:hAnsi="Times New Roman" w:cs="Times New Roman"/>
            <w:sz w:val="24"/>
            <w:szCs w:val="24"/>
          </w:rPr>
          <w:t>,</w:t>
        </w:r>
      </w:ins>
      <w:r w:rsidRPr="00C72A8C">
        <w:rPr>
          <w:rFonts w:ascii="Times New Roman" w:hAnsi="Times New Roman" w:cs="Times New Roman"/>
          <w:sz w:val="24"/>
          <w:szCs w:val="24"/>
        </w:rPr>
        <w:t xml:space="preserve"> the houses were turned into shops and offices as the street they are on became the “high street”</w:t>
      </w:r>
      <w:del w:id="377" w:author="Author" w:date="2021-01-28T13:03:00Z">
        <w:r w:rsidRPr="00C72A8C" w:rsidDel="00337906">
          <w:rPr>
            <w:rFonts w:ascii="Times New Roman" w:hAnsi="Times New Roman" w:cs="Times New Roman"/>
            <w:sz w:val="24"/>
            <w:szCs w:val="24"/>
          </w:rPr>
          <w:delText>,</w:delText>
        </w:r>
      </w:del>
      <w:r w:rsidRPr="00C72A8C">
        <w:rPr>
          <w:rFonts w:ascii="Times New Roman" w:hAnsi="Times New Roman" w:cs="Times New Roman"/>
          <w:sz w:val="24"/>
          <w:szCs w:val="24"/>
        </w:rPr>
        <w:t xml:space="preserve"> and the commercial heart of the town. The changes in commerce and city structure </w:t>
      </w:r>
      <w:del w:id="378" w:author="Author" w:date="2021-01-28T13:03:00Z">
        <w:r w:rsidRPr="00C72A8C" w:rsidDel="00337906">
          <w:rPr>
            <w:rFonts w:ascii="Times New Roman" w:hAnsi="Times New Roman" w:cs="Times New Roman"/>
            <w:sz w:val="24"/>
            <w:szCs w:val="24"/>
          </w:rPr>
          <w:delText xml:space="preserve">have </w:delText>
        </w:r>
      </w:del>
      <w:r w:rsidRPr="00C72A8C">
        <w:rPr>
          <w:rFonts w:ascii="Times New Roman" w:hAnsi="Times New Roman" w:cs="Times New Roman"/>
          <w:sz w:val="24"/>
          <w:szCs w:val="24"/>
        </w:rPr>
        <w:t xml:space="preserve">meant a loss of function and use for the buildings, which led to vacancy and deterioration. After being </w:t>
      </w:r>
      <w:del w:id="379" w:author="Author" w:date="2021-01-28T13:03:00Z">
        <w:r w:rsidRPr="00C72A8C" w:rsidDel="00337906">
          <w:rPr>
            <w:rFonts w:ascii="Times New Roman" w:hAnsi="Times New Roman" w:cs="Times New Roman"/>
            <w:sz w:val="24"/>
            <w:szCs w:val="24"/>
          </w:rPr>
          <w:delText xml:space="preserve">left </w:delText>
        </w:r>
      </w:del>
      <w:r w:rsidRPr="00C72A8C">
        <w:rPr>
          <w:rFonts w:ascii="Times New Roman" w:hAnsi="Times New Roman" w:cs="Times New Roman"/>
          <w:sz w:val="24"/>
          <w:szCs w:val="24"/>
        </w:rPr>
        <w:t xml:space="preserve">vacant and in disrepair for at least the past two decades, the buildings were finally obtained by Sunderland City Council and gifted to the </w:t>
      </w:r>
      <w:proofErr w:type="spellStart"/>
      <w:r w:rsidRPr="00C72A8C">
        <w:rPr>
          <w:rFonts w:ascii="Times New Roman" w:hAnsi="Times New Roman" w:cs="Times New Roman"/>
          <w:sz w:val="24"/>
          <w:szCs w:val="24"/>
        </w:rPr>
        <w:t>TWBPT</w:t>
      </w:r>
      <w:proofErr w:type="spellEnd"/>
      <w:r w:rsidRPr="00C72A8C">
        <w:rPr>
          <w:rFonts w:ascii="Times New Roman" w:hAnsi="Times New Roman" w:cs="Times New Roman"/>
          <w:sz w:val="24"/>
          <w:szCs w:val="24"/>
        </w:rPr>
        <w:t xml:space="preserve"> in 2018. The renovation is </w:t>
      </w:r>
      <w:proofErr w:type="gramStart"/>
      <w:ins w:id="380" w:author="Author" w:date="2021-02-09T21:07:00Z">
        <w:r w:rsidR="00305E7E">
          <w:rPr>
            <w:rFonts w:ascii="Times New Roman" w:hAnsi="Times New Roman" w:cs="Times New Roman"/>
            <w:sz w:val="24"/>
            <w:szCs w:val="24"/>
          </w:rPr>
          <w:t xml:space="preserve">being </w:t>
        </w:r>
      </w:ins>
      <w:r w:rsidRPr="00C72A8C">
        <w:rPr>
          <w:rFonts w:ascii="Times New Roman" w:hAnsi="Times New Roman" w:cs="Times New Roman"/>
          <w:sz w:val="24"/>
          <w:szCs w:val="24"/>
        </w:rPr>
        <w:t>undertaken</w:t>
      </w:r>
      <w:proofErr w:type="gramEnd"/>
      <w:r w:rsidRPr="00C72A8C">
        <w:rPr>
          <w:rFonts w:ascii="Times New Roman" w:hAnsi="Times New Roman" w:cs="Times New Roman"/>
          <w:sz w:val="24"/>
          <w:szCs w:val="24"/>
        </w:rPr>
        <w:t xml:space="preserve"> in </w:t>
      </w:r>
      <w:r w:rsidRPr="00C72A8C">
        <w:rPr>
          <w:rFonts w:ascii="Times New Roman" w:hAnsi="Times New Roman" w:cs="Times New Roman"/>
          <w:sz w:val="24"/>
          <w:szCs w:val="24"/>
        </w:rPr>
        <w:lastRenderedPageBreak/>
        <w:t>collaboration with various other local stakeholders</w:t>
      </w:r>
      <w:del w:id="381" w:author="Author" w:date="2021-01-28T13:03:00Z">
        <w:r w:rsidRPr="00C72A8C" w:rsidDel="00337906">
          <w:rPr>
            <w:rFonts w:ascii="Times New Roman" w:hAnsi="Times New Roman" w:cs="Times New Roman"/>
            <w:sz w:val="24"/>
            <w:szCs w:val="24"/>
          </w:rPr>
          <w:delText>,</w:delText>
        </w:r>
      </w:del>
      <w:r w:rsidRPr="00C72A8C">
        <w:rPr>
          <w:rFonts w:ascii="Times New Roman" w:hAnsi="Times New Roman" w:cs="Times New Roman"/>
          <w:sz w:val="24"/>
          <w:szCs w:val="24"/>
        </w:rPr>
        <w:t xml:space="preserve"> to develop new use</w:t>
      </w:r>
      <w:ins w:id="382" w:author="Author" w:date="2021-02-12T14:12:00Z">
        <w:r w:rsidR="00440687">
          <w:rPr>
            <w:rFonts w:ascii="Times New Roman" w:hAnsi="Times New Roman" w:cs="Times New Roman"/>
            <w:sz w:val="24"/>
            <w:szCs w:val="24"/>
          </w:rPr>
          <w:t>s</w:t>
        </w:r>
      </w:ins>
      <w:r w:rsidRPr="00C72A8C">
        <w:rPr>
          <w:rFonts w:ascii="Times New Roman" w:hAnsi="Times New Roman" w:cs="Times New Roman"/>
          <w:sz w:val="24"/>
          <w:szCs w:val="24"/>
        </w:rPr>
        <w:t xml:space="preserve">, create mutual benefit </w:t>
      </w:r>
      <w:del w:id="383" w:author="Author" w:date="2021-02-12T14:12:00Z">
        <w:r w:rsidRPr="00C72A8C" w:rsidDel="00440687">
          <w:rPr>
            <w:rFonts w:ascii="Times New Roman" w:hAnsi="Times New Roman" w:cs="Times New Roman"/>
            <w:sz w:val="24"/>
            <w:szCs w:val="24"/>
          </w:rPr>
          <w:delText>in doing the buildings</w:delText>
        </w:r>
      </w:del>
      <w:ins w:id="384" w:author="Author" w:date="2021-02-12T14:12:00Z">
        <w:r w:rsidR="00440687">
          <w:rPr>
            <w:rFonts w:ascii="Times New Roman" w:hAnsi="Times New Roman" w:cs="Times New Roman"/>
            <w:sz w:val="24"/>
            <w:szCs w:val="24"/>
          </w:rPr>
          <w:t>from the renovation</w:t>
        </w:r>
      </w:ins>
      <w:del w:id="385" w:author="Author" w:date="2021-01-28T13:04:00Z">
        <w:r w:rsidRPr="00C72A8C" w:rsidDel="00337906">
          <w:rPr>
            <w:rFonts w:ascii="Times New Roman" w:hAnsi="Times New Roman" w:cs="Times New Roman"/>
            <w:sz w:val="24"/>
            <w:szCs w:val="24"/>
          </w:rPr>
          <w:delText xml:space="preserve"> up</w:delText>
        </w:r>
      </w:del>
      <w:r w:rsidRPr="00C72A8C">
        <w:rPr>
          <w:rFonts w:ascii="Times New Roman" w:hAnsi="Times New Roman" w:cs="Times New Roman"/>
          <w:sz w:val="24"/>
          <w:szCs w:val="24"/>
        </w:rPr>
        <w:t>, and provid</w:t>
      </w:r>
      <w:ins w:id="386" w:author="Author" w:date="2021-02-04T17:43:00Z">
        <w:r w:rsidR="00230D00">
          <w:rPr>
            <w:rFonts w:ascii="Times New Roman" w:hAnsi="Times New Roman" w:cs="Times New Roman"/>
            <w:sz w:val="24"/>
            <w:szCs w:val="24"/>
          </w:rPr>
          <w:t>e</w:t>
        </w:r>
      </w:ins>
      <w:del w:id="387" w:author="Author" w:date="2021-02-04T17:43:00Z">
        <w:r w:rsidRPr="00C72A8C" w:rsidDel="00230D00">
          <w:rPr>
            <w:rFonts w:ascii="Times New Roman" w:hAnsi="Times New Roman" w:cs="Times New Roman"/>
            <w:sz w:val="24"/>
            <w:szCs w:val="24"/>
          </w:rPr>
          <w:delText>ing</w:delText>
        </w:r>
      </w:del>
      <w:r w:rsidRPr="00C72A8C">
        <w:rPr>
          <w:rFonts w:ascii="Times New Roman" w:hAnsi="Times New Roman" w:cs="Times New Roman"/>
          <w:sz w:val="24"/>
          <w:szCs w:val="24"/>
        </w:rPr>
        <w:t xml:space="preserve"> accessible space for a variety of users.</w:t>
      </w:r>
    </w:p>
    <w:p w14:paraId="626BD4E4" w14:textId="56BAE424" w:rsidR="00E82C24" w:rsidRPr="00C72A8C" w:rsidRDefault="00E82C24" w:rsidP="00C72A8C">
      <w:pPr>
        <w:spacing w:line="480" w:lineRule="auto"/>
        <w:ind w:right="869" w:firstLine="720"/>
        <w:rPr>
          <w:rFonts w:ascii="Times New Roman" w:hAnsi="Times New Roman" w:cs="Times New Roman"/>
          <w:sz w:val="24"/>
          <w:szCs w:val="24"/>
        </w:rPr>
      </w:pPr>
      <w:r w:rsidRPr="00C72A8C">
        <w:rPr>
          <w:rFonts w:ascii="Times New Roman" w:hAnsi="Times New Roman" w:cs="Times New Roman"/>
          <w:sz w:val="24"/>
          <w:szCs w:val="24"/>
        </w:rPr>
        <w:t>To support the restoration, events and activities are being organized in collaboration with (future) tenant(s) and users, local organizations, SMEs, artists, neighbo</w:t>
      </w:r>
      <w:del w:id="388" w:author="Author" w:date="2021-01-28T13:04:00Z">
        <w:r w:rsidRPr="00C72A8C" w:rsidDel="00337906">
          <w:rPr>
            <w:rFonts w:ascii="Times New Roman" w:hAnsi="Times New Roman" w:cs="Times New Roman"/>
            <w:sz w:val="24"/>
            <w:szCs w:val="24"/>
          </w:rPr>
          <w:delText>u</w:delText>
        </w:r>
      </w:del>
      <w:r w:rsidRPr="00C72A8C">
        <w:rPr>
          <w:rFonts w:ascii="Times New Roman" w:hAnsi="Times New Roman" w:cs="Times New Roman"/>
          <w:sz w:val="24"/>
          <w:szCs w:val="24"/>
        </w:rPr>
        <w:t xml:space="preserve">rhood organizations, schools, and </w:t>
      </w:r>
      <w:ins w:id="389" w:author="Author" w:date="2021-01-28T13:04:00Z">
        <w:r w:rsidR="00337906">
          <w:rPr>
            <w:rFonts w:ascii="Times New Roman" w:hAnsi="Times New Roman" w:cs="Times New Roman"/>
            <w:sz w:val="24"/>
            <w:szCs w:val="24"/>
          </w:rPr>
          <w:t xml:space="preserve">the </w:t>
        </w:r>
      </w:ins>
      <w:r w:rsidRPr="00C72A8C">
        <w:rPr>
          <w:rFonts w:ascii="Times New Roman" w:hAnsi="Times New Roman" w:cs="Times New Roman"/>
          <w:sz w:val="24"/>
          <w:szCs w:val="24"/>
        </w:rPr>
        <w:t>local government. These vary from heritage</w:t>
      </w:r>
      <w:ins w:id="390" w:author="Author" w:date="2021-01-28T13:04:00Z">
        <w:r w:rsidR="00337906">
          <w:rPr>
            <w:rFonts w:ascii="Times New Roman" w:hAnsi="Times New Roman" w:cs="Times New Roman"/>
            <w:sz w:val="24"/>
            <w:szCs w:val="24"/>
          </w:rPr>
          <w:t>-</w:t>
        </w:r>
      </w:ins>
      <w:del w:id="391" w:author="Author" w:date="2021-01-28T13:04:00Z">
        <w:r w:rsidRPr="00C72A8C" w:rsidDel="00337906">
          <w:rPr>
            <w:rFonts w:ascii="Times New Roman" w:hAnsi="Times New Roman" w:cs="Times New Roman"/>
            <w:sz w:val="24"/>
            <w:szCs w:val="24"/>
          </w:rPr>
          <w:delText xml:space="preserve"> </w:delText>
        </w:r>
      </w:del>
      <w:r w:rsidRPr="00C72A8C">
        <w:rPr>
          <w:rFonts w:ascii="Times New Roman" w:hAnsi="Times New Roman" w:cs="Times New Roman"/>
          <w:sz w:val="24"/>
          <w:szCs w:val="24"/>
        </w:rPr>
        <w:t xml:space="preserve">informed events such as lectures and exhibitions on the history of the buildings and the area, to a community mural and pop-up coffee shop, an exhibition and workshop on </w:t>
      </w:r>
      <w:ins w:id="392" w:author="Author" w:date="2021-02-04T15:28:00Z">
        <w:r w:rsidR="004F696B">
          <w:rPr>
            <w:rFonts w:ascii="Times New Roman" w:hAnsi="Times New Roman" w:cs="Times New Roman"/>
            <w:sz w:val="24"/>
            <w:szCs w:val="24"/>
          </w:rPr>
          <w:t xml:space="preserve">the </w:t>
        </w:r>
      </w:ins>
      <w:r w:rsidRPr="00C72A8C">
        <w:rPr>
          <w:rFonts w:ascii="Times New Roman" w:hAnsi="Times New Roman" w:cs="Times New Roman"/>
          <w:sz w:val="24"/>
          <w:szCs w:val="24"/>
        </w:rPr>
        <w:t>“Rebel Women of Sunderland” developed with Sunderland Culture and Sunderland University, and various music</w:t>
      </w:r>
      <w:ins w:id="393" w:author="Author" w:date="2021-01-28T13:04:00Z">
        <w:r w:rsidR="00337906">
          <w:rPr>
            <w:rFonts w:ascii="Times New Roman" w:hAnsi="Times New Roman" w:cs="Times New Roman"/>
            <w:sz w:val="24"/>
            <w:szCs w:val="24"/>
          </w:rPr>
          <w:t>al</w:t>
        </w:r>
      </w:ins>
      <w:r w:rsidRPr="00C72A8C">
        <w:rPr>
          <w:rFonts w:ascii="Times New Roman" w:hAnsi="Times New Roman" w:cs="Times New Roman"/>
          <w:sz w:val="24"/>
          <w:szCs w:val="24"/>
        </w:rPr>
        <w:t xml:space="preserve"> performances, podcast recordings, and arts and crafts workshops organized by Pop Recs and partners (2020).</w:t>
      </w:r>
    </w:p>
    <w:p w14:paraId="5DD319C9" w14:textId="105FA325" w:rsidR="00E82C24" w:rsidRPr="00C72A8C" w:rsidRDefault="00E82C24" w:rsidP="00C72A8C">
      <w:pPr>
        <w:spacing w:line="480" w:lineRule="auto"/>
        <w:ind w:right="869" w:firstLine="720"/>
        <w:rPr>
          <w:rFonts w:ascii="Times New Roman" w:hAnsi="Times New Roman" w:cs="Times New Roman"/>
          <w:sz w:val="24"/>
          <w:szCs w:val="24"/>
        </w:rPr>
      </w:pPr>
      <w:r w:rsidRPr="00C72A8C">
        <w:rPr>
          <w:rFonts w:ascii="Times New Roman" w:hAnsi="Times New Roman" w:cs="Times New Roman"/>
          <w:sz w:val="24"/>
          <w:szCs w:val="24"/>
        </w:rPr>
        <w:t xml:space="preserve">Pop Recs, a Community Interest Company (CIC), </w:t>
      </w:r>
      <w:ins w:id="394" w:author="Author" w:date="2021-01-28T13:05:00Z">
        <w:r w:rsidR="00337906">
          <w:rPr>
            <w:rFonts w:ascii="Times New Roman" w:hAnsi="Times New Roman" w:cs="Times New Roman"/>
            <w:sz w:val="24"/>
            <w:szCs w:val="24"/>
          </w:rPr>
          <w:t>has been</w:t>
        </w:r>
      </w:ins>
      <w:del w:id="395" w:author="Author" w:date="2021-01-28T13:05:00Z">
        <w:r w:rsidRPr="00C72A8C" w:rsidDel="00337906">
          <w:rPr>
            <w:rFonts w:ascii="Times New Roman" w:hAnsi="Times New Roman" w:cs="Times New Roman"/>
            <w:sz w:val="24"/>
            <w:szCs w:val="24"/>
          </w:rPr>
          <w:delText>is</w:delText>
        </w:r>
      </w:del>
      <w:r w:rsidRPr="00C72A8C">
        <w:rPr>
          <w:rFonts w:ascii="Times New Roman" w:hAnsi="Times New Roman" w:cs="Times New Roman"/>
          <w:sz w:val="24"/>
          <w:szCs w:val="24"/>
        </w:rPr>
        <w:t xml:space="preserve"> involved from the beginning as a local partner and future user of part of the buildings after restoration, and </w:t>
      </w:r>
      <w:ins w:id="396" w:author="Author" w:date="2021-01-28T13:05:00Z">
        <w:r w:rsidR="00337906">
          <w:rPr>
            <w:rFonts w:ascii="Times New Roman" w:hAnsi="Times New Roman" w:cs="Times New Roman"/>
            <w:sz w:val="24"/>
            <w:szCs w:val="24"/>
          </w:rPr>
          <w:t xml:space="preserve">the company </w:t>
        </w:r>
      </w:ins>
      <w:r w:rsidRPr="00C72A8C">
        <w:rPr>
          <w:rFonts w:ascii="Times New Roman" w:hAnsi="Times New Roman" w:cs="Times New Roman"/>
          <w:sz w:val="24"/>
          <w:szCs w:val="24"/>
        </w:rPr>
        <w:t>ha</w:t>
      </w:r>
      <w:ins w:id="397" w:author="Author" w:date="2021-01-28T13:05:00Z">
        <w:r w:rsidR="00337906">
          <w:rPr>
            <w:rFonts w:ascii="Times New Roman" w:hAnsi="Times New Roman" w:cs="Times New Roman"/>
            <w:sz w:val="24"/>
            <w:szCs w:val="24"/>
          </w:rPr>
          <w:t>s</w:t>
        </w:r>
      </w:ins>
      <w:del w:id="398" w:author="Author" w:date="2021-01-28T13:05:00Z">
        <w:r w:rsidRPr="00C72A8C" w:rsidDel="00337906">
          <w:rPr>
            <w:rFonts w:ascii="Times New Roman" w:hAnsi="Times New Roman" w:cs="Times New Roman"/>
            <w:sz w:val="24"/>
            <w:szCs w:val="24"/>
          </w:rPr>
          <w:delText>ve</w:delText>
        </w:r>
      </w:del>
      <w:r w:rsidRPr="00C72A8C">
        <w:rPr>
          <w:rFonts w:ascii="Times New Roman" w:hAnsi="Times New Roman" w:cs="Times New Roman"/>
          <w:sz w:val="24"/>
          <w:szCs w:val="24"/>
        </w:rPr>
        <w:t xml:space="preserve"> the rights to temporary use during renovation. The involvement of Pop Recs helps to bring life and creativity, </w:t>
      </w:r>
      <w:ins w:id="399" w:author="Author" w:date="2021-02-01T17:56:00Z">
        <w:r w:rsidR="00CA24E7">
          <w:rPr>
            <w:rFonts w:ascii="Times New Roman" w:hAnsi="Times New Roman" w:cs="Times New Roman"/>
            <w:sz w:val="24"/>
            <w:szCs w:val="24"/>
          </w:rPr>
          <w:t>enhance</w:t>
        </w:r>
      </w:ins>
      <w:del w:id="400" w:author="Author" w:date="2021-02-01T17:56:00Z">
        <w:r w:rsidRPr="00C72A8C" w:rsidDel="00CA24E7">
          <w:rPr>
            <w:rFonts w:ascii="Times New Roman" w:hAnsi="Times New Roman" w:cs="Times New Roman"/>
            <w:sz w:val="24"/>
            <w:szCs w:val="24"/>
          </w:rPr>
          <w:delText>raise</w:delText>
        </w:r>
      </w:del>
      <w:r w:rsidRPr="00C72A8C">
        <w:rPr>
          <w:rFonts w:ascii="Times New Roman" w:hAnsi="Times New Roman" w:cs="Times New Roman"/>
          <w:sz w:val="24"/>
          <w:szCs w:val="24"/>
        </w:rPr>
        <w:t xml:space="preserve"> the profile of the project, and show that the restoration project is about more than restoring material. Their involvement through temporary use helps test the building </w:t>
      </w:r>
      <w:ins w:id="401" w:author="Author" w:date="2021-01-28T13:05:00Z">
        <w:r w:rsidR="00337906">
          <w:rPr>
            <w:rFonts w:ascii="Times New Roman" w:hAnsi="Times New Roman" w:cs="Times New Roman"/>
            <w:sz w:val="24"/>
            <w:szCs w:val="24"/>
          </w:rPr>
          <w:t xml:space="preserve">strength </w:t>
        </w:r>
      </w:ins>
      <w:r w:rsidRPr="00C72A8C">
        <w:rPr>
          <w:rFonts w:ascii="Times New Roman" w:hAnsi="Times New Roman" w:cs="Times New Roman"/>
          <w:sz w:val="24"/>
          <w:szCs w:val="24"/>
        </w:rPr>
        <w:t xml:space="preserve">and explore how </w:t>
      </w:r>
      <w:del w:id="402" w:author="Author" w:date="2021-01-28T13:05:00Z">
        <w:r w:rsidRPr="00C72A8C" w:rsidDel="00337906">
          <w:rPr>
            <w:rFonts w:ascii="Times New Roman" w:hAnsi="Times New Roman" w:cs="Times New Roman"/>
            <w:sz w:val="24"/>
            <w:szCs w:val="24"/>
          </w:rPr>
          <w:delText xml:space="preserve">that </w:delText>
        </w:r>
      </w:del>
      <w:r w:rsidRPr="00C72A8C">
        <w:rPr>
          <w:rFonts w:ascii="Times New Roman" w:hAnsi="Times New Roman" w:cs="Times New Roman"/>
          <w:sz w:val="24"/>
          <w:szCs w:val="24"/>
        </w:rPr>
        <w:t>temporary use may develop into a permanent fixture.</w:t>
      </w:r>
    </w:p>
    <w:p w14:paraId="06912C35" w14:textId="606E3B07" w:rsidR="00E82C24" w:rsidRDefault="00E82C24" w:rsidP="00C72A8C">
      <w:pPr>
        <w:spacing w:line="480" w:lineRule="auto"/>
        <w:ind w:right="869" w:firstLine="720"/>
        <w:rPr>
          <w:ins w:id="403" w:author="Author" w:date="2021-02-12T14:07:00Z"/>
          <w:rFonts w:ascii="Times New Roman" w:hAnsi="Times New Roman" w:cs="Times New Roman"/>
          <w:sz w:val="24"/>
          <w:szCs w:val="24"/>
        </w:rPr>
      </w:pPr>
      <w:r w:rsidRPr="00C72A8C">
        <w:rPr>
          <w:rFonts w:ascii="Times New Roman" w:hAnsi="Times New Roman" w:cs="Times New Roman"/>
          <w:sz w:val="24"/>
          <w:szCs w:val="24"/>
        </w:rPr>
        <w:t>The “Rebel Women of Sunderland” exhibition and events were led by Sunderland Culture</w:t>
      </w:r>
      <w:ins w:id="404" w:author="Author" w:date="2021-02-04T17:44:00Z">
        <w:r w:rsidR="00230D00">
          <w:rPr>
            <w:rFonts w:ascii="Times New Roman" w:hAnsi="Times New Roman" w:cs="Times New Roman"/>
            <w:sz w:val="24"/>
            <w:szCs w:val="24"/>
          </w:rPr>
          <w:t>,</w:t>
        </w:r>
      </w:ins>
      <w:ins w:id="405" w:author="Author" w:date="2021-02-01T17:58:00Z">
        <w:r w:rsidR="00CA24E7">
          <w:rPr>
            <w:rFonts w:ascii="Times New Roman" w:hAnsi="Times New Roman" w:cs="Times New Roman"/>
            <w:sz w:val="24"/>
            <w:szCs w:val="24"/>
          </w:rPr>
          <w:t xml:space="preserve"> which was</w:t>
        </w:r>
      </w:ins>
      <w:del w:id="406" w:author="Author" w:date="2021-02-01T17:58:00Z">
        <w:r w:rsidRPr="00C72A8C" w:rsidDel="00CA24E7">
          <w:rPr>
            <w:rFonts w:ascii="Times New Roman" w:hAnsi="Times New Roman" w:cs="Times New Roman"/>
            <w:sz w:val="24"/>
            <w:szCs w:val="24"/>
          </w:rPr>
          <w:delText>,</w:delText>
        </w:r>
      </w:del>
      <w:r w:rsidRPr="00C72A8C">
        <w:rPr>
          <w:rFonts w:ascii="Times New Roman" w:hAnsi="Times New Roman" w:cs="Times New Roman"/>
          <w:sz w:val="24"/>
          <w:szCs w:val="24"/>
        </w:rPr>
        <w:t xml:space="preserve"> </w:t>
      </w:r>
      <w:ins w:id="407" w:author="Author" w:date="2021-02-01T17:58:00Z">
        <w:r w:rsidR="00CA24E7" w:rsidRPr="006D351F">
          <w:rPr>
            <w:rFonts w:ascii="Times New Roman" w:hAnsi="Times New Roman" w:cs="Times New Roman"/>
            <w:sz w:val="24"/>
            <w:szCs w:val="24"/>
          </w:rPr>
          <w:t xml:space="preserve">set up to support activities </w:t>
        </w:r>
        <w:r w:rsidR="00CA24E7">
          <w:rPr>
            <w:rFonts w:ascii="Times New Roman" w:hAnsi="Times New Roman" w:cs="Times New Roman"/>
            <w:sz w:val="24"/>
            <w:szCs w:val="24"/>
          </w:rPr>
          <w:t>related to</w:t>
        </w:r>
        <w:r w:rsidR="00CA24E7" w:rsidRPr="006D351F">
          <w:rPr>
            <w:rFonts w:ascii="Times New Roman" w:hAnsi="Times New Roman" w:cs="Times New Roman"/>
            <w:sz w:val="24"/>
            <w:szCs w:val="24"/>
          </w:rPr>
          <w:t xml:space="preserve"> performing arts </w:t>
        </w:r>
      </w:ins>
      <w:del w:id="408" w:author="Author" w:date="2021-02-01T17:59:00Z">
        <w:r w:rsidRPr="00C72A8C" w:rsidDel="00CA24E7">
          <w:rPr>
            <w:rFonts w:ascii="Times New Roman" w:hAnsi="Times New Roman" w:cs="Times New Roman"/>
            <w:sz w:val="24"/>
            <w:szCs w:val="24"/>
          </w:rPr>
          <w:delText xml:space="preserve">whose mission is to </w:delText>
        </w:r>
      </w:del>
      <w:ins w:id="409" w:author="Author" w:date="2021-02-01T17:59:00Z">
        <w:r w:rsidR="00CA24E7">
          <w:rPr>
            <w:rFonts w:ascii="Times New Roman" w:hAnsi="Times New Roman" w:cs="Times New Roman"/>
            <w:sz w:val="24"/>
            <w:szCs w:val="24"/>
          </w:rPr>
          <w:t xml:space="preserve">and </w:t>
        </w:r>
      </w:ins>
      <w:r w:rsidRPr="00C72A8C">
        <w:rPr>
          <w:rFonts w:ascii="Times New Roman" w:hAnsi="Times New Roman" w:cs="Times New Roman"/>
          <w:sz w:val="24"/>
          <w:szCs w:val="24"/>
        </w:rPr>
        <w:t>improve life for everyone in Sunderland through culture</w:t>
      </w:r>
      <w:del w:id="410" w:author="Author" w:date="2021-02-01T17:59:00Z">
        <w:r w:rsidRPr="00C72A8C" w:rsidDel="00CA24E7">
          <w:rPr>
            <w:rFonts w:ascii="Times New Roman" w:hAnsi="Times New Roman" w:cs="Times New Roman"/>
            <w:sz w:val="24"/>
            <w:szCs w:val="24"/>
          </w:rPr>
          <w:delText>,</w:delText>
        </w:r>
      </w:del>
      <w:del w:id="411" w:author="Author" w:date="2021-02-01T17:58:00Z">
        <w:r w:rsidRPr="00C72A8C" w:rsidDel="00CA24E7">
          <w:rPr>
            <w:rFonts w:ascii="Times New Roman" w:hAnsi="Times New Roman" w:cs="Times New Roman"/>
            <w:sz w:val="24"/>
            <w:szCs w:val="24"/>
          </w:rPr>
          <w:delText xml:space="preserve"> set up to support activities </w:delText>
        </w:r>
      </w:del>
      <w:del w:id="412" w:author="Author" w:date="2021-01-28T13:07:00Z">
        <w:r w:rsidRPr="00C72A8C" w:rsidDel="00337906">
          <w:rPr>
            <w:rFonts w:ascii="Times New Roman" w:hAnsi="Times New Roman" w:cs="Times New Roman"/>
            <w:sz w:val="24"/>
            <w:szCs w:val="24"/>
          </w:rPr>
          <w:delText>to</w:delText>
        </w:r>
      </w:del>
      <w:del w:id="413" w:author="Author" w:date="2021-02-01T17:58:00Z">
        <w:r w:rsidRPr="00C72A8C" w:rsidDel="00CA24E7">
          <w:rPr>
            <w:rFonts w:ascii="Times New Roman" w:hAnsi="Times New Roman" w:cs="Times New Roman"/>
            <w:sz w:val="24"/>
            <w:szCs w:val="24"/>
          </w:rPr>
          <w:delText xml:space="preserve"> performing arts in Sunderland</w:delText>
        </w:r>
      </w:del>
      <w:r w:rsidRPr="00C72A8C">
        <w:rPr>
          <w:rFonts w:ascii="Times New Roman" w:hAnsi="Times New Roman" w:cs="Times New Roman"/>
          <w:sz w:val="24"/>
          <w:szCs w:val="24"/>
        </w:rPr>
        <w:t xml:space="preserve">. They commissioned two young women creatives—illustrator Kathryn Robertson and writer Jessica Andrews—to </w:t>
      </w:r>
      <w:r w:rsidRPr="00C72A8C">
        <w:rPr>
          <w:rFonts w:ascii="Times New Roman" w:hAnsi="Times New Roman" w:cs="Times New Roman"/>
          <w:sz w:val="24"/>
          <w:szCs w:val="24"/>
        </w:rPr>
        <w:lastRenderedPageBreak/>
        <w:t xml:space="preserve">collaborate on the project, producing illustrations and stories to tell the tales of historic and contemporary women </w:t>
      </w:r>
      <w:ins w:id="414" w:author="Author" w:date="2021-01-28T13:08:00Z">
        <w:r w:rsidR="00337906">
          <w:rPr>
            <w:rFonts w:ascii="Times New Roman" w:hAnsi="Times New Roman" w:cs="Times New Roman"/>
            <w:sz w:val="24"/>
            <w:szCs w:val="24"/>
          </w:rPr>
          <w:t>of</w:t>
        </w:r>
      </w:ins>
      <w:del w:id="415" w:author="Author" w:date="2021-01-28T13:08:00Z">
        <w:r w:rsidRPr="00C72A8C" w:rsidDel="00337906">
          <w:rPr>
            <w:rFonts w:ascii="Times New Roman" w:hAnsi="Times New Roman" w:cs="Times New Roman"/>
            <w:sz w:val="24"/>
            <w:szCs w:val="24"/>
          </w:rPr>
          <w:delText>with</w:delText>
        </w:r>
      </w:del>
      <w:r w:rsidRPr="00C72A8C">
        <w:rPr>
          <w:rFonts w:ascii="Times New Roman" w:hAnsi="Times New Roman" w:cs="Times New Roman"/>
          <w:sz w:val="24"/>
          <w:szCs w:val="24"/>
        </w:rPr>
        <w:t xml:space="preserve"> importance </w:t>
      </w:r>
      <w:ins w:id="416" w:author="Author" w:date="2021-01-28T13:08:00Z">
        <w:r w:rsidR="00337906">
          <w:rPr>
            <w:rFonts w:ascii="Times New Roman" w:hAnsi="Times New Roman" w:cs="Times New Roman"/>
            <w:sz w:val="24"/>
            <w:szCs w:val="24"/>
          </w:rPr>
          <w:t>in</w:t>
        </w:r>
      </w:ins>
      <w:del w:id="417" w:author="Author" w:date="2021-01-28T13:08:00Z">
        <w:r w:rsidRPr="00C72A8C" w:rsidDel="00337906">
          <w:rPr>
            <w:rFonts w:ascii="Times New Roman" w:hAnsi="Times New Roman" w:cs="Times New Roman"/>
            <w:sz w:val="24"/>
            <w:szCs w:val="24"/>
          </w:rPr>
          <w:delText>to</w:delText>
        </w:r>
      </w:del>
      <w:r w:rsidRPr="00C72A8C">
        <w:rPr>
          <w:rFonts w:ascii="Times New Roman" w:hAnsi="Times New Roman" w:cs="Times New Roman"/>
          <w:sz w:val="24"/>
          <w:szCs w:val="24"/>
        </w:rPr>
        <w:t xml:space="preserve"> Sunder</w:t>
      </w:r>
      <w:ins w:id="418" w:author="Author" w:date="2021-01-28T13:08:00Z">
        <w:r w:rsidR="00337906">
          <w:rPr>
            <w:rFonts w:ascii="Times New Roman" w:hAnsi="Times New Roman" w:cs="Times New Roman"/>
            <w:sz w:val="24"/>
            <w:szCs w:val="24"/>
          </w:rPr>
          <w:t>l</w:t>
        </w:r>
      </w:ins>
      <w:r w:rsidRPr="00C72A8C">
        <w:rPr>
          <w:rFonts w:ascii="Times New Roman" w:hAnsi="Times New Roman" w:cs="Times New Roman"/>
          <w:sz w:val="24"/>
          <w:szCs w:val="24"/>
        </w:rPr>
        <w:t>and.</w:t>
      </w:r>
    </w:p>
    <w:p w14:paraId="7FDB583A" w14:textId="25445E39" w:rsidR="007C1E12" w:rsidRDefault="007C1E12" w:rsidP="00C72A8C">
      <w:pPr>
        <w:spacing w:line="480" w:lineRule="auto"/>
        <w:ind w:right="869" w:firstLine="720"/>
        <w:rPr>
          <w:ins w:id="419" w:author="Author" w:date="2021-02-12T14:07:00Z"/>
          <w:rFonts w:ascii="Times New Roman" w:hAnsi="Times New Roman" w:cs="Times New Roman"/>
          <w:sz w:val="24"/>
          <w:szCs w:val="24"/>
        </w:rPr>
      </w:pPr>
    </w:p>
    <w:p w14:paraId="3E2E39C0" w14:textId="77777777" w:rsidR="007C1E12" w:rsidRPr="00C72A8C" w:rsidRDefault="007C1E12" w:rsidP="007C1E12">
      <w:pPr>
        <w:spacing w:line="480" w:lineRule="auto"/>
        <w:ind w:right="869"/>
        <w:jc w:val="center"/>
        <w:rPr>
          <w:rFonts w:ascii="Times New Roman" w:hAnsi="Times New Roman" w:cs="Times New Roman"/>
          <w:sz w:val="24"/>
          <w:szCs w:val="24"/>
        </w:rPr>
        <w:pPrChange w:id="420" w:author="Author" w:date="2021-02-12T14:06:00Z">
          <w:pPr>
            <w:spacing w:line="480" w:lineRule="auto"/>
            <w:ind w:right="869" w:firstLine="720"/>
          </w:pPr>
        </w:pPrChange>
      </w:pPr>
      <w:ins w:id="421" w:author="Author" w:date="2021-02-12T14:06:00Z">
        <w:r>
          <w:rPr>
            <w:rFonts w:ascii="Times New Roman" w:hAnsi="Times New Roman" w:cs="Times New Roman"/>
            <w:sz w:val="24"/>
            <w:szCs w:val="24"/>
          </w:rPr>
          <w:t>Findings</w:t>
        </w:r>
      </w:ins>
    </w:p>
    <w:p w14:paraId="23A5A8AB" w14:textId="24A1ACAE" w:rsidR="007C1E12" w:rsidRPr="00C72A8C" w:rsidRDefault="007C1E12" w:rsidP="007C1E12">
      <w:pPr>
        <w:spacing w:line="480" w:lineRule="auto"/>
        <w:ind w:right="869" w:firstLine="720"/>
        <w:rPr>
          <w:rFonts w:ascii="Times New Roman" w:hAnsi="Times New Roman" w:cs="Times New Roman"/>
          <w:sz w:val="24"/>
          <w:szCs w:val="24"/>
        </w:rPr>
      </w:pPr>
      <w:commentRangeStart w:id="422"/>
      <w:r w:rsidRPr="00C72A8C">
        <w:rPr>
          <w:rFonts w:ascii="Times New Roman" w:hAnsi="Times New Roman" w:cs="Times New Roman"/>
          <w:sz w:val="24"/>
          <w:szCs w:val="24"/>
        </w:rPr>
        <w:t>The creation of public space</w:t>
      </w:r>
      <w:ins w:id="423" w:author="Author" w:date="2021-01-28T12:34:00Z">
        <w:r>
          <w:rPr>
            <w:rFonts w:ascii="Times New Roman" w:hAnsi="Times New Roman" w:cs="Times New Roman"/>
            <w:sz w:val="24"/>
            <w:szCs w:val="24"/>
          </w:rPr>
          <w:t>s</w:t>
        </w:r>
      </w:ins>
      <w:r w:rsidRPr="00C72A8C">
        <w:rPr>
          <w:rFonts w:ascii="Times New Roman" w:hAnsi="Times New Roman" w:cs="Times New Roman"/>
          <w:sz w:val="24"/>
          <w:szCs w:val="24"/>
        </w:rPr>
        <w:t xml:space="preserve"> for cultural fruition</w:t>
      </w:r>
      <w:ins w:id="424" w:author="Author" w:date="2021-02-12T14:08:00Z">
        <w:r w:rsidR="00093B95">
          <w:rPr>
            <w:rFonts w:ascii="Times New Roman" w:hAnsi="Times New Roman" w:cs="Times New Roman"/>
            <w:sz w:val="24"/>
            <w:szCs w:val="24"/>
          </w:rPr>
          <w:t xml:space="preserve"> on </w:t>
        </w:r>
        <w:proofErr w:type="spellStart"/>
        <w:r w:rsidR="00093B95" w:rsidRPr="00C72A8C">
          <w:rPr>
            <w:rFonts w:ascii="Times New Roman" w:hAnsi="Times New Roman" w:cs="Times New Roman"/>
            <w:sz w:val="24"/>
            <w:szCs w:val="24"/>
          </w:rPr>
          <w:t>Pittaki</w:t>
        </w:r>
        <w:proofErr w:type="spellEnd"/>
        <w:r w:rsidR="00093B95" w:rsidRPr="00C72A8C">
          <w:rPr>
            <w:rFonts w:ascii="Times New Roman" w:hAnsi="Times New Roman" w:cs="Times New Roman"/>
            <w:sz w:val="24"/>
            <w:szCs w:val="24"/>
          </w:rPr>
          <w:t xml:space="preserve"> street</w:t>
        </w:r>
      </w:ins>
      <w:r w:rsidRPr="00C72A8C">
        <w:rPr>
          <w:rFonts w:ascii="Times New Roman" w:hAnsi="Times New Roman" w:cs="Times New Roman"/>
          <w:sz w:val="24"/>
          <w:szCs w:val="24"/>
        </w:rPr>
        <w:t xml:space="preserve"> increased social and community participation and showed that the most effective and intelligent way to fight urban decay and disorders is not to build a security apparatus but to build places driving a sense of local pride and ownership of a “common” artwork. Soon, </w:t>
      </w:r>
      <w:proofErr w:type="spellStart"/>
      <w:r w:rsidRPr="00C72A8C">
        <w:rPr>
          <w:rFonts w:ascii="Times New Roman" w:hAnsi="Times New Roman" w:cs="Times New Roman"/>
          <w:sz w:val="24"/>
          <w:szCs w:val="24"/>
        </w:rPr>
        <w:t>SynOikia</w:t>
      </w:r>
      <w:proofErr w:type="spellEnd"/>
      <w:r w:rsidRPr="00C72A8C">
        <w:rPr>
          <w:rFonts w:ascii="Times New Roman" w:hAnsi="Times New Roman" w:cs="Times New Roman"/>
          <w:sz w:val="24"/>
          <w:szCs w:val="24"/>
        </w:rPr>
        <w:t xml:space="preserve"> </w:t>
      </w:r>
      <w:proofErr w:type="spellStart"/>
      <w:r w:rsidRPr="00C72A8C">
        <w:rPr>
          <w:rFonts w:ascii="Times New Roman" w:hAnsi="Times New Roman" w:cs="Times New Roman"/>
          <w:sz w:val="24"/>
          <w:szCs w:val="24"/>
        </w:rPr>
        <w:t>Pittaki</w:t>
      </w:r>
      <w:proofErr w:type="spellEnd"/>
      <w:r w:rsidRPr="00C72A8C">
        <w:rPr>
          <w:rFonts w:ascii="Times New Roman" w:hAnsi="Times New Roman" w:cs="Times New Roman"/>
          <w:sz w:val="24"/>
          <w:szCs w:val="24"/>
        </w:rPr>
        <w:t xml:space="preserve"> sparked the flourish</w:t>
      </w:r>
      <w:ins w:id="425" w:author="Author" w:date="2021-01-28T12:34:00Z">
        <w:r>
          <w:rPr>
            <w:rFonts w:ascii="Times New Roman" w:hAnsi="Times New Roman" w:cs="Times New Roman"/>
            <w:sz w:val="24"/>
            <w:szCs w:val="24"/>
          </w:rPr>
          <w:t>ing</w:t>
        </w:r>
      </w:ins>
      <w:r w:rsidRPr="00C72A8C">
        <w:rPr>
          <w:rFonts w:ascii="Times New Roman" w:hAnsi="Times New Roman" w:cs="Times New Roman"/>
          <w:sz w:val="24"/>
          <w:szCs w:val="24"/>
        </w:rPr>
        <w:t xml:space="preserve"> of new businesses in empty stores and the return of inhabitants </w:t>
      </w:r>
      <w:ins w:id="426" w:author="Author" w:date="2021-01-28T12:34:00Z">
        <w:r>
          <w:rPr>
            <w:rFonts w:ascii="Times New Roman" w:hAnsi="Times New Roman" w:cs="Times New Roman"/>
            <w:sz w:val="24"/>
            <w:szCs w:val="24"/>
          </w:rPr>
          <w:t>to</w:t>
        </w:r>
      </w:ins>
      <w:del w:id="427" w:author="Author" w:date="2021-01-28T12:34:00Z">
        <w:r w:rsidRPr="00C72A8C" w:rsidDel="003B3393">
          <w:rPr>
            <w:rFonts w:ascii="Times New Roman" w:hAnsi="Times New Roman" w:cs="Times New Roman"/>
            <w:sz w:val="24"/>
            <w:szCs w:val="24"/>
          </w:rPr>
          <w:delText>in</w:delText>
        </w:r>
      </w:del>
      <w:r w:rsidRPr="00C72A8C">
        <w:rPr>
          <w:rFonts w:ascii="Times New Roman" w:hAnsi="Times New Roman" w:cs="Times New Roman"/>
          <w:sz w:val="24"/>
          <w:szCs w:val="24"/>
        </w:rPr>
        <w:t xml:space="preserve"> the neighbo</w:t>
      </w:r>
      <w:del w:id="428" w:author="Author" w:date="2021-01-28T12:34:00Z">
        <w:r w:rsidRPr="00C72A8C" w:rsidDel="003B3393">
          <w:rPr>
            <w:rFonts w:ascii="Times New Roman" w:hAnsi="Times New Roman" w:cs="Times New Roman"/>
            <w:sz w:val="24"/>
            <w:szCs w:val="24"/>
          </w:rPr>
          <w:delText>u</w:delText>
        </w:r>
      </w:del>
      <w:r w:rsidRPr="00C72A8C">
        <w:rPr>
          <w:rFonts w:ascii="Times New Roman" w:hAnsi="Times New Roman" w:cs="Times New Roman"/>
          <w:sz w:val="24"/>
          <w:szCs w:val="24"/>
        </w:rPr>
        <w:t>rhood; it mobilized community activities such as mural</w:t>
      </w:r>
      <w:del w:id="429" w:author="Author" w:date="2021-01-28T12:34:00Z">
        <w:r w:rsidRPr="00C72A8C" w:rsidDel="003B3393">
          <w:rPr>
            <w:rFonts w:ascii="Times New Roman" w:hAnsi="Times New Roman" w:cs="Times New Roman"/>
            <w:sz w:val="24"/>
            <w:szCs w:val="24"/>
          </w:rPr>
          <w:delText>s</w:delText>
        </w:r>
      </w:del>
      <w:r w:rsidRPr="00C72A8C">
        <w:rPr>
          <w:rFonts w:ascii="Times New Roman" w:hAnsi="Times New Roman" w:cs="Times New Roman"/>
          <w:sz w:val="24"/>
          <w:szCs w:val="24"/>
        </w:rPr>
        <w:t xml:space="preserve"> painting, </w:t>
      </w:r>
      <w:del w:id="430" w:author="Author" w:date="2021-02-09T20:59:00Z">
        <w:r w:rsidRPr="00C72A8C" w:rsidDel="00E31194">
          <w:rPr>
            <w:rFonts w:ascii="Times New Roman" w:hAnsi="Times New Roman" w:cs="Times New Roman"/>
            <w:sz w:val="24"/>
            <w:szCs w:val="24"/>
          </w:rPr>
          <w:delText xml:space="preserve">hosted </w:delText>
        </w:r>
      </w:del>
      <w:ins w:id="431" w:author="Author" w:date="2021-02-09T20:59:00Z">
        <w:r>
          <w:rPr>
            <w:rFonts w:ascii="Times New Roman" w:hAnsi="Times New Roman" w:cs="Times New Roman"/>
            <w:sz w:val="24"/>
            <w:szCs w:val="24"/>
          </w:rPr>
          <w:t xml:space="preserve">led to </w:t>
        </w:r>
      </w:ins>
      <w:r w:rsidRPr="00C72A8C">
        <w:rPr>
          <w:rFonts w:ascii="Times New Roman" w:hAnsi="Times New Roman" w:cs="Times New Roman"/>
          <w:sz w:val="24"/>
          <w:szCs w:val="24"/>
        </w:rPr>
        <w:t>urban dinners and street parties</w:t>
      </w:r>
      <w:ins w:id="432" w:author="Author" w:date="2021-02-09T20:59:00Z">
        <w:r>
          <w:rPr>
            <w:rFonts w:ascii="Times New Roman" w:hAnsi="Times New Roman" w:cs="Times New Roman"/>
            <w:sz w:val="24"/>
            <w:szCs w:val="24"/>
          </w:rPr>
          <w:t xml:space="preserve"> being </w:t>
        </w:r>
        <w:r w:rsidRPr="00C72A8C">
          <w:rPr>
            <w:rFonts w:ascii="Times New Roman" w:hAnsi="Times New Roman" w:cs="Times New Roman"/>
            <w:sz w:val="24"/>
            <w:szCs w:val="24"/>
          </w:rPr>
          <w:t>hosted</w:t>
        </w:r>
      </w:ins>
      <w:ins w:id="433" w:author="Author" w:date="2021-01-28T12:34:00Z">
        <w:r>
          <w:rPr>
            <w:rFonts w:ascii="Times New Roman" w:hAnsi="Times New Roman" w:cs="Times New Roman"/>
            <w:sz w:val="24"/>
            <w:szCs w:val="24"/>
          </w:rPr>
          <w:t>,</w:t>
        </w:r>
      </w:ins>
      <w:r w:rsidRPr="00C72A8C">
        <w:rPr>
          <w:rFonts w:ascii="Times New Roman" w:hAnsi="Times New Roman" w:cs="Times New Roman"/>
          <w:sz w:val="24"/>
          <w:szCs w:val="24"/>
        </w:rPr>
        <w:t xml:space="preserve"> and served as a source of inspiration for new urban interventions and artistic works in the city, offering a bright landmark of hope </w:t>
      </w:r>
      <w:ins w:id="434" w:author="Author" w:date="2021-01-28T12:35:00Z">
        <w:r>
          <w:rPr>
            <w:rFonts w:ascii="Times New Roman" w:hAnsi="Times New Roman" w:cs="Times New Roman"/>
            <w:sz w:val="24"/>
            <w:szCs w:val="24"/>
          </w:rPr>
          <w:t>in</w:t>
        </w:r>
      </w:ins>
      <w:del w:id="435" w:author="Author" w:date="2021-01-28T12:35:00Z">
        <w:r w:rsidRPr="00C72A8C" w:rsidDel="003B3393">
          <w:rPr>
            <w:rFonts w:ascii="Times New Roman" w:hAnsi="Times New Roman" w:cs="Times New Roman"/>
            <w:sz w:val="24"/>
            <w:szCs w:val="24"/>
          </w:rPr>
          <w:delText>at</w:delText>
        </w:r>
      </w:del>
      <w:r w:rsidRPr="00C72A8C">
        <w:rPr>
          <w:rFonts w:ascii="Times New Roman" w:hAnsi="Times New Roman" w:cs="Times New Roman"/>
          <w:sz w:val="24"/>
          <w:szCs w:val="24"/>
        </w:rPr>
        <w:t xml:space="preserve"> times of </w:t>
      </w:r>
      <w:ins w:id="436" w:author="Author" w:date="2021-01-28T12:35:00Z">
        <w:r>
          <w:rPr>
            <w:rFonts w:ascii="Times New Roman" w:hAnsi="Times New Roman" w:cs="Times New Roman"/>
            <w:sz w:val="24"/>
            <w:szCs w:val="24"/>
          </w:rPr>
          <w:t xml:space="preserve">a </w:t>
        </w:r>
      </w:ins>
      <w:r w:rsidRPr="00C72A8C">
        <w:rPr>
          <w:rFonts w:ascii="Times New Roman" w:hAnsi="Times New Roman" w:cs="Times New Roman"/>
          <w:sz w:val="24"/>
          <w:szCs w:val="24"/>
        </w:rPr>
        <w:t>severe socioeconomic crisis.</w:t>
      </w:r>
      <w:commentRangeEnd w:id="422"/>
      <w:r w:rsidR="006002DC">
        <w:rPr>
          <w:rStyle w:val="CommentReference"/>
        </w:rPr>
        <w:commentReference w:id="422"/>
      </w:r>
    </w:p>
    <w:p w14:paraId="0A59AE38" w14:textId="28D23B4E" w:rsidR="00E82C24" w:rsidRPr="00C72A8C" w:rsidRDefault="00E82C24" w:rsidP="00C72A8C">
      <w:pPr>
        <w:spacing w:line="480" w:lineRule="auto"/>
        <w:ind w:right="869" w:firstLine="720"/>
        <w:rPr>
          <w:rFonts w:ascii="Times New Roman" w:hAnsi="Times New Roman" w:cs="Times New Roman"/>
          <w:sz w:val="24"/>
          <w:szCs w:val="24"/>
        </w:rPr>
      </w:pPr>
      <w:r w:rsidRPr="00C72A8C">
        <w:rPr>
          <w:rFonts w:ascii="Times New Roman" w:hAnsi="Times New Roman" w:cs="Times New Roman"/>
          <w:sz w:val="24"/>
          <w:szCs w:val="24"/>
        </w:rPr>
        <w:t xml:space="preserve">On the one hand, the </w:t>
      </w:r>
      <w:ins w:id="437" w:author="Author" w:date="2021-02-01T18:03:00Z">
        <w:r w:rsidR="00CA24E7">
          <w:rPr>
            <w:rFonts w:ascii="Times New Roman" w:hAnsi="Times New Roman" w:cs="Times New Roman"/>
            <w:sz w:val="24"/>
            <w:szCs w:val="24"/>
          </w:rPr>
          <w:t xml:space="preserve">community </w:t>
        </w:r>
      </w:ins>
      <w:r w:rsidRPr="00C72A8C">
        <w:rPr>
          <w:rFonts w:ascii="Times New Roman" w:hAnsi="Times New Roman" w:cs="Times New Roman"/>
          <w:sz w:val="24"/>
          <w:szCs w:val="24"/>
        </w:rPr>
        <w:t xml:space="preserve">mural by Robertson lining the walls creates an open dialogue with the past, by emphasizing historical fragments and </w:t>
      </w:r>
      <w:ins w:id="438" w:author="Author" w:date="2021-02-01T18:01:00Z">
        <w:r w:rsidR="00CA24E7">
          <w:rPr>
            <w:rFonts w:ascii="Times New Roman" w:hAnsi="Times New Roman" w:cs="Times New Roman"/>
            <w:sz w:val="24"/>
            <w:szCs w:val="24"/>
          </w:rPr>
          <w:t>inviting</w:t>
        </w:r>
      </w:ins>
      <w:del w:id="439" w:author="Author" w:date="2021-02-01T18:01:00Z">
        <w:r w:rsidRPr="00C72A8C" w:rsidDel="00CA24E7">
          <w:rPr>
            <w:rFonts w:ascii="Times New Roman" w:hAnsi="Times New Roman" w:cs="Times New Roman"/>
            <w:sz w:val="24"/>
            <w:szCs w:val="24"/>
          </w:rPr>
          <w:delText>having</w:delText>
        </w:r>
      </w:del>
      <w:r w:rsidRPr="00C72A8C">
        <w:rPr>
          <w:rFonts w:ascii="Times New Roman" w:hAnsi="Times New Roman" w:cs="Times New Roman"/>
          <w:sz w:val="24"/>
          <w:szCs w:val="24"/>
        </w:rPr>
        <w:t xml:space="preserve"> people </w:t>
      </w:r>
      <w:ins w:id="440" w:author="Author" w:date="2021-02-01T18:01:00Z">
        <w:r w:rsidR="00CA24E7">
          <w:rPr>
            <w:rFonts w:ascii="Times New Roman" w:hAnsi="Times New Roman" w:cs="Times New Roman"/>
            <w:sz w:val="24"/>
            <w:szCs w:val="24"/>
          </w:rPr>
          <w:t>to</w:t>
        </w:r>
      </w:ins>
      <w:ins w:id="441" w:author="Author" w:date="2021-02-01T18:02:00Z">
        <w:r w:rsidR="00CA24E7">
          <w:rPr>
            <w:rFonts w:ascii="Times New Roman" w:hAnsi="Times New Roman" w:cs="Times New Roman"/>
            <w:sz w:val="24"/>
            <w:szCs w:val="24"/>
          </w:rPr>
          <w:t xml:space="preserve"> add their own creations</w:t>
        </w:r>
      </w:ins>
      <w:del w:id="442" w:author="Author" w:date="2021-02-01T18:02:00Z">
        <w:r w:rsidRPr="00C72A8C" w:rsidDel="00CA24E7">
          <w:rPr>
            <w:rFonts w:ascii="Times New Roman" w:hAnsi="Times New Roman" w:cs="Times New Roman"/>
            <w:sz w:val="24"/>
            <w:szCs w:val="24"/>
          </w:rPr>
          <w:delText>join</w:delText>
        </w:r>
      </w:del>
      <w:r w:rsidRPr="00C72A8C">
        <w:rPr>
          <w:rFonts w:ascii="Times New Roman" w:hAnsi="Times New Roman" w:cs="Times New Roman"/>
          <w:sz w:val="24"/>
          <w:szCs w:val="24"/>
        </w:rPr>
        <w:t xml:space="preserve"> in the drawing. On the other hand, a new generation of women </w:t>
      </w:r>
      <w:del w:id="443" w:author="Author" w:date="2021-02-01T18:04:00Z">
        <w:r w:rsidRPr="00C72A8C" w:rsidDel="00CA24E7">
          <w:rPr>
            <w:rFonts w:ascii="Times New Roman" w:hAnsi="Times New Roman" w:cs="Times New Roman"/>
            <w:sz w:val="24"/>
            <w:szCs w:val="24"/>
          </w:rPr>
          <w:delText xml:space="preserve">could </w:delText>
        </w:r>
      </w:del>
      <w:r w:rsidRPr="00C72A8C">
        <w:rPr>
          <w:rFonts w:ascii="Times New Roman" w:hAnsi="Times New Roman" w:cs="Times New Roman"/>
          <w:sz w:val="24"/>
          <w:szCs w:val="24"/>
        </w:rPr>
        <w:t>create</w:t>
      </w:r>
      <w:ins w:id="444" w:author="Author" w:date="2021-02-09T21:10:00Z">
        <w:r w:rsidR="004972CD">
          <w:rPr>
            <w:rFonts w:ascii="Times New Roman" w:hAnsi="Times New Roman" w:cs="Times New Roman"/>
            <w:sz w:val="24"/>
            <w:szCs w:val="24"/>
          </w:rPr>
          <w:t>s</w:t>
        </w:r>
      </w:ins>
      <w:r w:rsidRPr="00C72A8C">
        <w:rPr>
          <w:rFonts w:ascii="Times New Roman" w:hAnsi="Times New Roman" w:cs="Times New Roman"/>
          <w:sz w:val="24"/>
          <w:szCs w:val="24"/>
        </w:rPr>
        <w:t xml:space="preserve"> a new interpretation of the city</w:t>
      </w:r>
      <w:del w:id="445" w:author="Author" w:date="2021-02-01T18:04:00Z">
        <w:r w:rsidRPr="00C72A8C" w:rsidDel="00CA24E7">
          <w:rPr>
            <w:rFonts w:ascii="Times New Roman" w:hAnsi="Times New Roman" w:cs="Times New Roman"/>
            <w:sz w:val="24"/>
            <w:szCs w:val="24"/>
          </w:rPr>
          <w:delText xml:space="preserve"> which would</w:delText>
        </w:r>
      </w:del>
      <w:r w:rsidRPr="00C72A8C">
        <w:rPr>
          <w:rFonts w:ascii="Times New Roman" w:hAnsi="Times New Roman" w:cs="Times New Roman"/>
          <w:sz w:val="24"/>
          <w:szCs w:val="24"/>
        </w:rPr>
        <w:t xml:space="preserve"> seek</w:t>
      </w:r>
      <w:ins w:id="446" w:author="Author" w:date="2021-02-01T18:04:00Z">
        <w:r w:rsidR="00CA24E7">
          <w:rPr>
            <w:rFonts w:ascii="Times New Roman" w:hAnsi="Times New Roman" w:cs="Times New Roman"/>
            <w:sz w:val="24"/>
            <w:szCs w:val="24"/>
          </w:rPr>
          <w:t>ing</w:t>
        </w:r>
      </w:ins>
      <w:r w:rsidRPr="00C72A8C">
        <w:rPr>
          <w:rFonts w:ascii="Times New Roman" w:hAnsi="Times New Roman" w:cs="Times New Roman"/>
          <w:sz w:val="24"/>
          <w:szCs w:val="24"/>
        </w:rPr>
        <w:t xml:space="preserve"> innovative ways of understanding culture where</w:t>
      </w:r>
      <w:ins w:id="447" w:author="Author" w:date="2021-01-28T16:09:00Z">
        <w:r w:rsidR="003A2669">
          <w:rPr>
            <w:rFonts w:ascii="Times New Roman" w:hAnsi="Times New Roman" w:cs="Times New Roman"/>
            <w:sz w:val="24"/>
            <w:szCs w:val="24"/>
          </w:rPr>
          <w:t>in</w:t>
        </w:r>
      </w:ins>
      <w:r w:rsidRPr="00C72A8C">
        <w:rPr>
          <w:rFonts w:ascii="Times New Roman" w:hAnsi="Times New Roman" w:cs="Times New Roman"/>
          <w:sz w:val="24"/>
          <w:szCs w:val="24"/>
        </w:rPr>
        <w:t xml:space="preserve"> the historical background is </w:t>
      </w:r>
      <w:del w:id="448" w:author="Author" w:date="2021-02-12T14:13:00Z">
        <w:r w:rsidRPr="00C72A8C" w:rsidDel="00B6244F">
          <w:rPr>
            <w:rFonts w:ascii="Times New Roman" w:hAnsi="Times New Roman" w:cs="Times New Roman"/>
            <w:sz w:val="24"/>
            <w:szCs w:val="24"/>
          </w:rPr>
          <w:delText xml:space="preserve">added to </w:delText>
        </w:r>
      </w:del>
      <w:ins w:id="449" w:author="Author" w:date="2021-02-12T14:13:00Z">
        <w:r w:rsidR="00B6244F">
          <w:rPr>
            <w:rFonts w:ascii="Times New Roman" w:hAnsi="Times New Roman" w:cs="Times New Roman"/>
            <w:sz w:val="24"/>
            <w:szCs w:val="24"/>
          </w:rPr>
          <w:t xml:space="preserve">combined with </w:t>
        </w:r>
      </w:ins>
      <w:r w:rsidRPr="00C72A8C">
        <w:rPr>
          <w:rFonts w:ascii="Times New Roman" w:hAnsi="Times New Roman" w:cs="Times New Roman"/>
          <w:sz w:val="24"/>
          <w:szCs w:val="24"/>
        </w:rPr>
        <w:t xml:space="preserve">other </w:t>
      </w:r>
      <w:del w:id="450" w:author="Author" w:date="2021-01-28T16:09:00Z">
        <w:r w:rsidRPr="00C72A8C" w:rsidDel="003A2669">
          <w:rPr>
            <w:rFonts w:ascii="Times New Roman" w:hAnsi="Times New Roman" w:cs="Times New Roman"/>
            <w:sz w:val="24"/>
            <w:szCs w:val="24"/>
          </w:rPr>
          <w:delText xml:space="preserve">and </w:delText>
        </w:r>
      </w:del>
      <w:r w:rsidRPr="00C72A8C">
        <w:rPr>
          <w:rFonts w:ascii="Times New Roman" w:hAnsi="Times New Roman" w:cs="Times New Roman"/>
          <w:sz w:val="24"/>
          <w:szCs w:val="24"/>
        </w:rPr>
        <w:t>more recent</w:t>
      </w:r>
      <w:ins w:id="451" w:author="Author" w:date="2021-01-28T16:12:00Z">
        <w:r w:rsidR="003A2669">
          <w:rPr>
            <w:rFonts w:ascii="Times New Roman" w:hAnsi="Times New Roman" w:cs="Times New Roman"/>
            <w:sz w:val="24"/>
            <w:szCs w:val="24"/>
          </w:rPr>
          <w:t>,</w:t>
        </w:r>
      </w:ins>
      <w:r w:rsidRPr="00C72A8C">
        <w:rPr>
          <w:rFonts w:ascii="Times New Roman" w:hAnsi="Times New Roman" w:cs="Times New Roman"/>
          <w:sz w:val="24"/>
          <w:szCs w:val="24"/>
        </w:rPr>
        <w:t xml:space="preserve"> creative knowledge. Crowd-sourced through social media, this project has s</w:t>
      </w:r>
      <w:ins w:id="452" w:author="Author" w:date="2021-02-04T17:44:00Z">
        <w:r w:rsidR="00230D00">
          <w:rPr>
            <w:rFonts w:ascii="Times New Roman" w:hAnsi="Times New Roman" w:cs="Times New Roman"/>
            <w:sz w:val="24"/>
            <w:szCs w:val="24"/>
          </w:rPr>
          <w:t>ucceeded in</w:t>
        </w:r>
      </w:ins>
      <w:del w:id="453" w:author="Author" w:date="2021-02-04T17:44:00Z">
        <w:r w:rsidRPr="00C72A8C" w:rsidDel="00230D00">
          <w:rPr>
            <w:rFonts w:ascii="Times New Roman" w:hAnsi="Times New Roman" w:cs="Times New Roman"/>
            <w:sz w:val="24"/>
            <w:szCs w:val="24"/>
          </w:rPr>
          <w:delText>hown to have a rare aptitude for</w:delText>
        </w:r>
      </w:del>
      <w:r w:rsidRPr="00C72A8C">
        <w:rPr>
          <w:rFonts w:ascii="Times New Roman" w:hAnsi="Times New Roman" w:cs="Times New Roman"/>
          <w:sz w:val="24"/>
          <w:szCs w:val="24"/>
        </w:rPr>
        <w:t xml:space="preserve"> mobilizing the local community and the media, drawing attention to </w:t>
      </w:r>
      <w:del w:id="454" w:author="Author" w:date="2021-01-28T16:13:00Z">
        <w:r w:rsidRPr="00C72A8C" w:rsidDel="003A2669">
          <w:rPr>
            <w:rFonts w:ascii="Times New Roman" w:hAnsi="Times New Roman" w:cs="Times New Roman"/>
            <w:sz w:val="24"/>
            <w:szCs w:val="24"/>
          </w:rPr>
          <w:delText xml:space="preserve">the </w:delText>
        </w:r>
      </w:del>
      <w:r w:rsidRPr="00C72A8C">
        <w:rPr>
          <w:rFonts w:ascii="Times New Roman" w:hAnsi="Times New Roman" w:cs="Times New Roman"/>
          <w:sz w:val="24"/>
          <w:szCs w:val="24"/>
        </w:rPr>
        <w:t>“People Power</w:t>
      </w:r>
      <w:ins w:id="455" w:author="Author" w:date="2021-01-28T16:13:00Z">
        <w:r w:rsidR="003A2669">
          <w:rPr>
            <w:rFonts w:ascii="Times New Roman" w:hAnsi="Times New Roman" w:cs="Times New Roman"/>
            <w:sz w:val="24"/>
            <w:szCs w:val="24"/>
          </w:rPr>
          <w:t>,</w:t>
        </w:r>
      </w:ins>
      <w:r w:rsidRPr="00C72A8C">
        <w:rPr>
          <w:rFonts w:ascii="Times New Roman" w:hAnsi="Times New Roman" w:cs="Times New Roman"/>
          <w:sz w:val="24"/>
          <w:szCs w:val="24"/>
        </w:rPr>
        <w:t>”</w:t>
      </w:r>
      <w:del w:id="456" w:author="Author" w:date="2021-01-28T16:13:00Z">
        <w:r w:rsidRPr="00C72A8C" w:rsidDel="003A2669">
          <w:rPr>
            <w:rFonts w:ascii="Times New Roman" w:hAnsi="Times New Roman" w:cs="Times New Roman"/>
            <w:sz w:val="24"/>
            <w:szCs w:val="24"/>
          </w:rPr>
          <w:delText>,</w:delText>
        </w:r>
      </w:del>
      <w:r w:rsidRPr="00C72A8C">
        <w:rPr>
          <w:rFonts w:ascii="Times New Roman" w:hAnsi="Times New Roman" w:cs="Times New Roman"/>
          <w:sz w:val="24"/>
          <w:szCs w:val="24"/>
        </w:rPr>
        <w:t xml:space="preserve"> as </w:t>
      </w:r>
      <w:ins w:id="457" w:author="Author" w:date="2021-02-09T21:11:00Z">
        <w:r w:rsidR="004972CD">
          <w:rPr>
            <w:rFonts w:ascii="Times New Roman" w:hAnsi="Times New Roman" w:cs="Times New Roman"/>
            <w:sz w:val="24"/>
            <w:szCs w:val="24"/>
          </w:rPr>
          <w:t xml:space="preserve">said by </w:t>
        </w:r>
      </w:ins>
      <w:r w:rsidRPr="00C72A8C">
        <w:rPr>
          <w:rFonts w:ascii="Times New Roman" w:hAnsi="Times New Roman" w:cs="Times New Roman"/>
          <w:sz w:val="24"/>
          <w:szCs w:val="24"/>
        </w:rPr>
        <w:t>Laura Brewis, Creative Producer at Sunderland Culture</w:t>
      </w:r>
      <w:ins w:id="458" w:author="Author" w:date="2021-01-28T16:13:00Z">
        <w:r w:rsidR="003A2669">
          <w:rPr>
            <w:rFonts w:ascii="Times New Roman" w:hAnsi="Times New Roman" w:cs="Times New Roman"/>
            <w:sz w:val="24"/>
            <w:szCs w:val="24"/>
          </w:rPr>
          <w:t>,</w:t>
        </w:r>
      </w:ins>
      <w:r w:rsidRPr="00C72A8C">
        <w:rPr>
          <w:rFonts w:ascii="Times New Roman" w:hAnsi="Times New Roman" w:cs="Times New Roman"/>
          <w:sz w:val="24"/>
          <w:szCs w:val="24"/>
        </w:rPr>
        <w:t xml:space="preserve"> </w:t>
      </w:r>
      <w:del w:id="459" w:author="Author" w:date="2021-02-09T21:11:00Z">
        <w:r w:rsidRPr="00C72A8C" w:rsidDel="004972CD">
          <w:rPr>
            <w:rFonts w:ascii="Times New Roman" w:hAnsi="Times New Roman" w:cs="Times New Roman"/>
            <w:sz w:val="24"/>
            <w:szCs w:val="24"/>
          </w:rPr>
          <w:delText>sa</w:delText>
        </w:r>
      </w:del>
      <w:del w:id="460" w:author="Author" w:date="2021-02-04T17:45:00Z">
        <w:r w:rsidRPr="00C72A8C" w:rsidDel="00230D00">
          <w:rPr>
            <w:rFonts w:ascii="Times New Roman" w:hAnsi="Times New Roman" w:cs="Times New Roman"/>
            <w:sz w:val="24"/>
            <w:szCs w:val="24"/>
          </w:rPr>
          <w:delText>id</w:delText>
        </w:r>
      </w:del>
      <w:del w:id="461" w:author="Author" w:date="2021-02-09T21:11:00Z">
        <w:r w:rsidRPr="00C72A8C" w:rsidDel="004972CD">
          <w:rPr>
            <w:rFonts w:ascii="Times New Roman" w:hAnsi="Times New Roman" w:cs="Times New Roman"/>
            <w:sz w:val="24"/>
            <w:szCs w:val="24"/>
          </w:rPr>
          <w:delText xml:space="preserve"> </w:delText>
        </w:r>
      </w:del>
      <w:r w:rsidRPr="00C72A8C">
        <w:rPr>
          <w:rFonts w:ascii="Times New Roman" w:hAnsi="Times New Roman" w:cs="Times New Roman"/>
          <w:sz w:val="24"/>
          <w:szCs w:val="24"/>
        </w:rPr>
        <w:t>and convert</w:t>
      </w:r>
      <w:ins w:id="462" w:author="Author" w:date="2021-02-09T21:11:00Z">
        <w:r w:rsidR="004972CD">
          <w:rPr>
            <w:rFonts w:ascii="Times New Roman" w:hAnsi="Times New Roman" w:cs="Times New Roman"/>
            <w:sz w:val="24"/>
            <w:szCs w:val="24"/>
          </w:rPr>
          <w:t>ing</w:t>
        </w:r>
      </w:ins>
      <w:r w:rsidRPr="00C72A8C">
        <w:rPr>
          <w:rFonts w:ascii="Times New Roman" w:hAnsi="Times New Roman" w:cs="Times New Roman"/>
          <w:sz w:val="24"/>
          <w:szCs w:val="24"/>
        </w:rPr>
        <w:t xml:space="preserve"> </w:t>
      </w:r>
      <w:r w:rsidRPr="00C72A8C">
        <w:rPr>
          <w:rFonts w:ascii="Times New Roman" w:hAnsi="Times New Roman" w:cs="Times New Roman"/>
          <w:sz w:val="24"/>
          <w:szCs w:val="24"/>
        </w:rPr>
        <w:lastRenderedPageBreak/>
        <w:t xml:space="preserve">unknown stories into achievements of </w:t>
      </w:r>
      <w:ins w:id="463" w:author="Author" w:date="2021-02-04T17:45:00Z">
        <w:r w:rsidR="00230D00">
          <w:rPr>
            <w:rFonts w:ascii="Times New Roman" w:hAnsi="Times New Roman" w:cs="Times New Roman"/>
            <w:sz w:val="24"/>
            <w:szCs w:val="24"/>
          </w:rPr>
          <w:t xml:space="preserve">the </w:t>
        </w:r>
      </w:ins>
      <w:r w:rsidRPr="00C72A8C">
        <w:rPr>
          <w:rFonts w:ascii="Times New Roman" w:hAnsi="Times New Roman" w:cs="Times New Roman"/>
          <w:sz w:val="24"/>
          <w:szCs w:val="24"/>
        </w:rPr>
        <w:t xml:space="preserve">women </w:t>
      </w:r>
      <w:ins w:id="464" w:author="Author" w:date="2021-02-04T17:45:00Z">
        <w:r w:rsidR="00230D00">
          <w:rPr>
            <w:rFonts w:ascii="Times New Roman" w:hAnsi="Times New Roman" w:cs="Times New Roman"/>
            <w:sz w:val="24"/>
            <w:szCs w:val="24"/>
          </w:rPr>
          <w:t>belonging to</w:t>
        </w:r>
      </w:ins>
      <w:del w:id="465" w:author="Author" w:date="2021-02-04T17:45:00Z">
        <w:r w:rsidRPr="00C72A8C" w:rsidDel="00230D00">
          <w:rPr>
            <w:rFonts w:ascii="Times New Roman" w:hAnsi="Times New Roman" w:cs="Times New Roman"/>
            <w:sz w:val="24"/>
            <w:szCs w:val="24"/>
          </w:rPr>
          <w:delText>from</w:delText>
        </w:r>
      </w:del>
      <w:r w:rsidRPr="00C72A8C">
        <w:rPr>
          <w:rFonts w:ascii="Times New Roman" w:hAnsi="Times New Roman" w:cs="Times New Roman"/>
          <w:sz w:val="24"/>
          <w:szCs w:val="24"/>
        </w:rPr>
        <w:t xml:space="preserve"> the city from a historical and current perspective.</w:t>
      </w:r>
    </w:p>
    <w:p w14:paraId="2D7D6054" w14:textId="1B8AD69F" w:rsidR="00E82C24" w:rsidRPr="00C72A8C" w:rsidRDefault="000F2581" w:rsidP="00C72A8C">
      <w:pPr>
        <w:spacing w:line="480" w:lineRule="auto"/>
        <w:ind w:right="869" w:firstLine="720"/>
        <w:rPr>
          <w:rFonts w:ascii="Times New Roman" w:hAnsi="Times New Roman" w:cs="Times New Roman"/>
          <w:sz w:val="24"/>
          <w:szCs w:val="24"/>
        </w:rPr>
      </w:pPr>
      <w:ins w:id="466" w:author="Author" w:date="2021-01-28T16:30:00Z">
        <w:r>
          <w:rPr>
            <w:rFonts w:ascii="Times New Roman" w:hAnsi="Times New Roman" w:cs="Times New Roman"/>
            <w:sz w:val="24"/>
            <w:szCs w:val="24"/>
          </w:rPr>
          <w:t>One could observe</w:t>
        </w:r>
      </w:ins>
      <w:del w:id="467" w:author="Author" w:date="2021-01-28T16:30:00Z">
        <w:r w:rsidR="00E82C24" w:rsidRPr="00C72A8C" w:rsidDel="000F2581">
          <w:rPr>
            <w:rFonts w:ascii="Times New Roman" w:hAnsi="Times New Roman" w:cs="Times New Roman"/>
            <w:sz w:val="24"/>
            <w:szCs w:val="24"/>
          </w:rPr>
          <w:delText>I</w:delText>
        </w:r>
      </w:del>
      <w:del w:id="468" w:author="Author" w:date="2021-01-28T16:31:00Z">
        <w:r w:rsidR="00E82C24" w:rsidRPr="00C72A8C" w:rsidDel="000F2581">
          <w:rPr>
            <w:rFonts w:ascii="Times New Roman" w:hAnsi="Times New Roman" w:cs="Times New Roman"/>
            <w:sz w:val="24"/>
            <w:szCs w:val="24"/>
          </w:rPr>
          <w:delText>t seems possible to state that there are</w:delText>
        </w:r>
      </w:del>
      <w:r w:rsidR="00E82C24" w:rsidRPr="00C72A8C">
        <w:rPr>
          <w:rFonts w:ascii="Times New Roman" w:hAnsi="Times New Roman" w:cs="Times New Roman"/>
          <w:sz w:val="24"/>
          <w:szCs w:val="24"/>
        </w:rPr>
        <w:t xml:space="preserve"> significant similarities </w:t>
      </w:r>
      <w:del w:id="469" w:author="Author" w:date="2021-02-09T21:11:00Z">
        <w:r w:rsidR="00E82C24" w:rsidRPr="00C72A8C" w:rsidDel="004972CD">
          <w:rPr>
            <w:rFonts w:ascii="Times New Roman" w:hAnsi="Times New Roman" w:cs="Times New Roman"/>
            <w:sz w:val="24"/>
            <w:szCs w:val="24"/>
          </w:rPr>
          <w:delText xml:space="preserve">between </w:delText>
        </w:r>
      </w:del>
      <w:ins w:id="470" w:author="Author" w:date="2021-02-09T21:11:00Z">
        <w:r w:rsidR="004972CD">
          <w:rPr>
            <w:rFonts w:ascii="Times New Roman" w:hAnsi="Times New Roman" w:cs="Times New Roman"/>
            <w:sz w:val="24"/>
            <w:szCs w:val="24"/>
          </w:rPr>
          <w:t>among</w:t>
        </w:r>
        <w:r w:rsidR="004972CD" w:rsidRPr="00C72A8C">
          <w:rPr>
            <w:rFonts w:ascii="Times New Roman" w:hAnsi="Times New Roman" w:cs="Times New Roman"/>
            <w:sz w:val="24"/>
            <w:szCs w:val="24"/>
          </w:rPr>
          <w:t xml:space="preserve"> </w:t>
        </w:r>
      </w:ins>
      <w:r w:rsidR="00E82C24" w:rsidRPr="00C72A8C">
        <w:rPr>
          <w:rFonts w:ascii="Times New Roman" w:hAnsi="Times New Roman" w:cs="Times New Roman"/>
          <w:sz w:val="24"/>
          <w:szCs w:val="24"/>
        </w:rPr>
        <w:t>the three sit</w:t>
      </w:r>
      <w:ins w:id="471" w:author="Author" w:date="2021-01-28T16:31:00Z">
        <w:r>
          <w:rPr>
            <w:rFonts w:ascii="Times New Roman" w:hAnsi="Times New Roman" w:cs="Times New Roman"/>
            <w:sz w:val="24"/>
            <w:szCs w:val="24"/>
          </w:rPr>
          <w:t>es</w:t>
        </w:r>
      </w:ins>
      <w:del w:id="472" w:author="Author" w:date="2021-01-28T16:31:00Z">
        <w:r w:rsidR="00E82C24" w:rsidRPr="00C72A8C" w:rsidDel="000F2581">
          <w:rPr>
            <w:rFonts w:ascii="Times New Roman" w:hAnsi="Times New Roman" w:cs="Times New Roman"/>
            <w:sz w:val="24"/>
            <w:szCs w:val="24"/>
          </w:rPr>
          <w:delText>uations</w:delText>
        </w:r>
      </w:del>
      <w:r w:rsidR="00E82C24" w:rsidRPr="00C72A8C">
        <w:rPr>
          <w:rFonts w:ascii="Times New Roman" w:hAnsi="Times New Roman" w:cs="Times New Roman"/>
          <w:sz w:val="24"/>
          <w:szCs w:val="24"/>
        </w:rPr>
        <w:t xml:space="preserve"> analyzed. They are </w:t>
      </w:r>
      <w:ins w:id="473" w:author="Author" w:date="2021-01-28T16:31:00Z">
        <w:r>
          <w:rPr>
            <w:rFonts w:ascii="Times New Roman" w:hAnsi="Times New Roman" w:cs="Times New Roman"/>
            <w:sz w:val="24"/>
            <w:szCs w:val="24"/>
          </w:rPr>
          <w:t xml:space="preserve">all </w:t>
        </w:r>
      </w:ins>
      <w:r w:rsidR="00E82C24" w:rsidRPr="00C72A8C">
        <w:rPr>
          <w:rFonts w:ascii="Times New Roman" w:hAnsi="Times New Roman" w:cs="Times New Roman"/>
          <w:sz w:val="24"/>
          <w:szCs w:val="24"/>
        </w:rPr>
        <w:t>isolated projects on a small scale</w:t>
      </w:r>
      <w:ins w:id="474" w:author="Author" w:date="2021-01-28T16:31:00Z">
        <w:r>
          <w:rPr>
            <w:rFonts w:ascii="Times New Roman" w:hAnsi="Times New Roman" w:cs="Times New Roman"/>
            <w:sz w:val="24"/>
            <w:szCs w:val="24"/>
          </w:rPr>
          <w:t>;</w:t>
        </w:r>
      </w:ins>
      <w:del w:id="475" w:author="Author" w:date="2021-01-28T16:31:00Z">
        <w:r w:rsidR="00E82C24" w:rsidRPr="00C72A8C" w:rsidDel="000F2581">
          <w:rPr>
            <w:rFonts w:ascii="Times New Roman" w:hAnsi="Times New Roman" w:cs="Times New Roman"/>
            <w:sz w:val="24"/>
            <w:szCs w:val="24"/>
          </w:rPr>
          <w:delText>,</w:delText>
        </w:r>
      </w:del>
      <w:r w:rsidR="00E82C24" w:rsidRPr="00C72A8C">
        <w:rPr>
          <w:rFonts w:ascii="Times New Roman" w:hAnsi="Times New Roman" w:cs="Times New Roman"/>
          <w:sz w:val="24"/>
          <w:szCs w:val="24"/>
        </w:rPr>
        <w:t xml:space="preserve"> however</w:t>
      </w:r>
      <w:ins w:id="476" w:author="Author" w:date="2021-01-28T16:31:00Z">
        <w:r>
          <w:rPr>
            <w:rFonts w:ascii="Times New Roman" w:hAnsi="Times New Roman" w:cs="Times New Roman"/>
            <w:sz w:val="24"/>
            <w:szCs w:val="24"/>
          </w:rPr>
          <w:t>,</w:t>
        </w:r>
      </w:ins>
      <w:r w:rsidR="00E82C24" w:rsidRPr="00C72A8C">
        <w:rPr>
          <w:rFonts w:ascii="Times New Roman" w:hAnsi="Times New Roman" w:cs="Times New Roman"/>
          <w:sz w:val="24"/>
          <w:szCs w:val="24"/>
        </w:rPr>
        <w:t xml:space="preserve"> </w:t>
      </w:r>
      <w:ins w:id="477" w:author="Author" w:date="2021-01-28T16:31:00Z">
        <w:r>
          <w:rPr>
            <w:rFonts w:ascii="Times New Roman" w:hAnsi="Times New Roman" w:cs="Times New Roman"/>
            <w:sz w:val="24"/>
            <w:szCs w:val="24"/>
          </w:rPr>
          <w:t xml:space="preserve">they all </w:t>
        </w:r>
      </w:ins>
      <w:r w:rsidR="00E82C24" w:rsidRPr="00C72A8C">
        <w:rPr>
          <w:rFonts w:ascii="Times New Roman" w:hAnsi="Times New Roman" w:cs="Times New Roman"/>
          <w:sz w:val="24"/>
          <w:szCs w:val="24"/>
        </w:rPr>
        <w:t>enjoy</w:t>
      </w:r>
      <w:del w:id="478" w:author="Author" w:date="2021-01-28T16:31:00Z">
        <w:r w:rsidR="00E82C24" w:rsidRPr="00C72A8C" w:rsidDel="000F2581">
          <w:rPr>
            <w:rFonts w:ascii="Times New Roman" w:hAnsi="Times New Roman" w:cs="Times New Roman"/>
            <w:sz w:val="24"/>
            <w:szCs w:val="24"/>
          </w:rPr>
          <w:delText>ing</w:delText>
        </w:r>
      </w:del>
      <w:r w:rsidR="00E82C24" w:rsidRPr="00C72A8C">
        <w:rPr>
          <w:rFonts w:ascii="Times New Roman" w:hAnsi="Times New Roman" w:cs="Times New Roman"/>
          <w:sz w:val="24"/>
          <w:szCs w:val="24"/>
        </w:rPr>
        <w:t xml:space="preserve"> vitality</w:t>
      </w:r>
      <w:ins w:id="479" w:author="Author" w:date="2021-01-28T16:31:00Z">
        <w:r>
          <w:rPr>
            <w:rFonts w:ascii="Times New Roman" w:hAnsi="Times New Roman" w:cs="Times New Roman"/>
            <w:sz w:val="24"/>
            <w:szCs w:val="24"/>
          </w:rPr>
          <w:t>,</w:t>
        </w:r>
      </w:ins>
      <w:r w:rsidR="00E82C24" w:rsidRPr="00C72A8C">
        <w:rPr>
          <w:rFonts w:ascii="Times New Roman" w:hAnsi="Times New Roman" w:cs="Times New Roman"/>
          <w:sz w:val="24"/>
          <w:szCs w:val="24"/>
        </w:rPr>
        <w:t xml:space="preserve"> and reviving </w:t>
      </w:r>
      <w:ins w:id="480" w:author="Author" w:date="2021-01-28T16:32:00Z">
        <w:r>
          <w:rPr>
            <w:rFonts w:ascii="Times New Roman" w:hAnsi="Times New Roman" w:cs="Times New Roman"/>
            <w:sz w:val="24"/>
            <w:szCs w:val="24"/>
          </w:rPr>
          <w:t xml:space="preserve">these </w:t>
        </w:r>
      </w:ins>
      <w:r w:rsidR="00E82C24" w:rsidRPr="00C72A8C">
        <w:rPr>
          <w:rFonts w:ascii="Times New Roman" w:hAnsi="Times New Roman" w:cs="Times New Roman"/>
          <w:sz w:val="24"/>
          <w:szCs w:val="24"/>
        </w:rPr>
        <w:t xml:space="preserve">spaces </w:t>
      </w:r>
      <w:del w:id="481" w:author="Author" w:date="2021-01-28T16:32:00Z">
        <w:r w:rsidR="00E82C24" w:rsidRPr="00C72A8C" w:rsidDel="000F2581">
          <w:rPr>
            <w:rFonts w:ascii="Times New Roman" w:hAnsi="Times New Roman" w:cs="Times New Roman"/>
            <w:sz w:val="24"/>
            <w:szCs w:val="24"/>
          </w:rPr>
          <w:delText xml:space="preserve">that </w:delText>
        </w:r>
      </w:del>
      <w:r w:rsidR="00E82C24" w:rsidRPr="00C72A8C">
        <w:rPr>
          <w:rFonts w:ascii="Times New Roman" w:hAnsi="Times New Roman" w:cs="Times New Roman"/>
          <w:sz w:val="24"/>
          <w:szCs w:val="24"/>
        </w:rPr>
        <w:t xml:space="preserve">invite creative uses. These examples sought to involve </w:t>
      </w:r>
      <w:proofErr w:type="gramStart"/>
      <w:r w:rsidR="00E82C24" w:rsidRPr="00C72A8C">
        <w:rPr>
          <w:rFonts w:ascii="Times New Roman" w:hAnsi="Times New Roman" w:cs="Times New Roman"/>
          <w:sz w:val="24"/>
          <w:szCs w:val="24"/>
        </w:rPr>
        <w:t>local residents</w:t>
      </w:r>
      <w:proofErr w:type="gramEnd"/>
      <w:r w:rsidR="00E82C24" w:rsidRPr="00C72A8C">
        <w:rPr>
          <w:rFonts w:ascii="Times New Roman" w:hAnsi="Times New Roman" w:cs="Times New Roman"/>
          <w:sz w:val="24"/>
          <w:szCs w:val="24"/>
        </w:rPr>
        <w:t xml:space="preserve"> and artists in creating public place</w:t>
      </w:r>
      <w:ins w:id="482" w:author="Author" w:date="2021-01-28T16:32:00Z">
        <w:r>
          <w:rPr>
            <w:rFonts w:ascii="Times New Roman" w:hAnsi="Times New Roman" w:cs="Times New Roman"/>
            <w:sz w:val="24"/>
            <w:szCs w:val="24"/>
          </w:rPr>
          <w:t>s</w:t>
        </w:r>
      </w:ins>
      <w:r w:rsidR="00E82C24" w:rsidRPr="00C72A8C">
        <w:rPr>
          <w:rFonts w:ascii="Times New Roman" w:hAnsi="Times New Roman" w:cs="Times New Roman"/>
          <w:sz w:val="24"/>
          <w:szCs w:val="24"/>
        </w:rPr>
        <w:t xml:space="preserve"> and claim their right to oppose top-down impositions and globalization of events and cultural consumption</w:t>
      </w:r>
      <w:ins w:id="483" w:author="Author" w:date="2021-02-09T21:13:00Z">
        <w:r w:rsidR="004972CD">
          <w:rPr>
            <w:rFonts w:ascii="Times New Roman" w:hAnsi="Times New Roman" w:cs="Times New Roman"/>
            <w:sz w:val="24"/>
            <w:szCs w:val="24"/>
          </w:rPr>
          <w:t>,</w:t>
        </w:r>
      </w:ins>
      <w:r w:rsidR="00E82C24" w:rsidRPr="00C72A8C">
        <w:rPr>
          <w:rFonts w:ascii="Times New Roman" w:hAnsi="Times New Roman" w:cs="Times New Roman"/>
          <w:sz w:val="24"/>
          <w:szCs w:val="24"/>
        </w:rPr>
        <w:t xml:space="preserve"> returning decision-making power to the local communities. It remains to be seen </w:t>
      </w:r>
      <w:ins w:id="484" w:author="Author" w:date="2021-01-28T16:32:00Z">
        <w:r>
          <w:rPr>
            <w:rFonts w:ascii="Times New Roman" w:hAnsi="Times New Roman" w:cs="Times New Roman"/>
            <w:sz w:val="24"/>
            <w:szCs w:val="24"/>
          </w:rPr>
          <w:t>whether</w:t>
        </w:r>
      </w:ins>
      <w:del w:id="485" w:author="Author" w:date="2021-01-28T16:32:00Z">
        <w:r w:rsidR="00E82C24" w:rsidRPr="00C72A8C" w:rsidDel="000F2581">
          <w:rPr>
            <w:rFonts w:ascii="Times New Roman" w:hAnsi="Times New Roman" w:cs="Times New Roman"/>
            <w:sz w:val="24"/>
            <w:szCs w:val="24"/>
          </w:rPr>
          <w:delText>if</w:delText>
        </w:r>
      </w:del>
      <w:r w:rsidR="00E82C24" w:rsidRPr="00C72A8C">
        <w:rPr>
          <w:rFonts w:ascii="Times New Roman" w:hAnsi="Times New Roman" w:cs="Times New Roman"/>
          <w:sz w:val="24"/>
          <w:szCs w:val="24"/>
        </w:rPr>
        <w:t xml:space="preserve"> the neighbo</w:t>
      </w:r>
      <w:del w:id="486" w:author="Author" w:date="2021-01-28T16:32:00Z">
        <w:r w:rsidR="00E82C24" w:rsidRPr="00C72A8C" w:rsidDel="000F2581">
          <w:rPr>
            <w:rFonts w:ascii="Times New Roman" w:hAnsi="Times New Roman" w:cs="Times New Roman"/>
            <w:sz w:val="24"/>
            <w:szCs w:val="24"/>
          </w:rPr>
          <w:delText>u</w:delText>
        </w:r>
      </w:del>
      <w:r w:rsidR="00E82C24" w:rsidRPr="00C72A8C">
        <w:rPr>
          <w:rFonts w:ascii="Times New Roman" w:hAnsi="Times New Roman" w:cs="Times New Roman"/>
          <w:sz w:val="24"/>
          <w:szCs w:val="24"/>
        </w:rPr>
        <w:t xml:space="preserve">rhoods/sites redesigned by artworks and community engagement have </w:t>
      </w:r>
      <w:ins w:id="487" w:author="Author" w:date="2021-02-04T17:45:00Z">
        <w:r w:rsidR="00230D00">
          <w:rPr>
            <w:rFonts w:ascii="Times New Roman" w:hAnsi="Times New Roman" w:cs="Times New Roman"/>
            <w:sz w:val="24"/>
            <w:szCs w:val="24"/>
          </w:rPr>
          <w:t xml:space="preserve">the power to </w:t>
        </w:r>
      </w:ins>
      <w:r w:rsidR="00E82C24" w:rsidRPr="00C72A8C">
        <w:rPr>
          <w:rFonts w:ascii="Times New Roman" w:hAnsi="Times New Roman" w:cs="Times New Roman"/>
          <w:sz w:val="24"/>
          <w:szCs w:val="24"/>
        </w:rPr>
        <w:t xml:space="preserve">not only </w:t>
      </w:r>
      <w:del w:id="488" w:author="Author" w:date="2021-02-04T17:46:00Z">
        <w:r w:rsidR="00E82C24" w:rsidRPr="00C72A8C" w:rsidDel="00230D00">
          <w:rPr>
            <w:rFonts w:ascii="Times New Roman" w:hAnsi="Times New Roman" w:cs="Times New Roman"/>
            <w:sz w:val="24"/>
            <w:szCs w:val="24"/>
          </w:rPr>
          <w:delText xml:space="preserve">the power to </w:delText>
        </w:r>
      </w:del>
      <w:r w:rsidR="00E82C24" w:rsidRPr="00C72A8C">
        <w:rPr>
          <w:rFonts w:ascii="Times New Roman" w:hAnsi="Times New Roman" w:cs="Times New Roman"/>
          <w:sz w:val="24"/>
          <w:szCs w:val="24"/>
        </w:rPr>
        <w:t xml:space="preserve">provoke and reconsider but also </w:t>
      </w:r>
      <w:del w:id="489" w:author="Author" w:date="2021-02-04T13:01:00Z">
        <w:r w:rsidR="00E82C24" w:rsidRPr="00C72A8C" w:rsidDel="00232204">
          <w:rPr>
            <w:rFonts w:ascii="Times New Roman" w:hAnsi="Times New Roman" w:cs="Times New Roman"/>
            <w:sz w:val="24"/>
            <w:szCs w:val="24"/>
          </w:rPr>
          <w:delText xml:space="preserve">believe that </w:delText>
        </w:r>
      </w:del>
      <w:r w:rsidR="00E82C24" w:rsidRPr="00C72A8C">
        <w:rPr>
          <w:rFonts w:ascii="Times New Roman" w:hAnsi="Times New Roman" w:cs="Times New Roman"/>
          <w:sz w:val="24"/>
          <w:szCs w:val="24"/>
        </w:rPr>
        <w:t>transform</w:t>
      </w:r>
      <w:del w:id="490" w:author="Author" w:date="2021-02-04T13:01:00Z">
        <w:r w:rsidR="00E82C24" w:rsidRPr="00C72A8C" w:rsidDel="00232204">
          <w:rPr>
            <w:rFonts w:ascii="Times New Roman" w:hAnsi="Times New Roman" w:cs="Times New Roman"/>
            <w:sz w:val="24"/>
            <w:szCs w:val="24"/>
          </w:rPr>
          <w:delText>ing</w:delText>
        </w:r>
      </w:del>
      <w:r w:rsidR="00E82C24" w:rsidRPr="00C72A8C">
        <w:rPr>
          <w:rFonts w:ascii="Times New Roman" w:hAnsi="Times New Roman" w:cs="Times New Roman"/>
          <w:sz w:val="24"/>
          <w:szCs w:val="24"/>
        </w:rPr>
        <w:t xml:space="preserve"> the state of things</w:t>
      </w:r>
      <w:del w:id="491" w:author="Author" w:date="2021-02-04T13:01:00Z">
        <w:r w:rsidR="00E82C24" w:rsidRPr="00C72A8C" w:rsidDel="00232204">
          <w:rPr>
            <w:rFonts w:ascii="Times New Roman" w:hAnsi="Times New Roman" w:cs="Times New Roman"/>
            <w:sz w:val="24"/>
            <w:szCs w:val="24"/>
          </w:rPr>
          <w:delText xml:space="preserve"> is possible</w:delText>
        </w:r>
      </w:del>
      <w:r w:rsidR="00E82C24" w:rsidRPr="00C72A8C">
        <w:rPr>
          <w:rFonts w:ascii="Times New Roman" w:hAnsi="Times New Roman" w:cs="Times New Roman"/>
          <w:sz w:val="24"/>
          <w:szCs w:val="24"/>
        </w:rPr>
        <w:t xml:space="preserve">, starting from small </w:t>
      </w:r>
      <w:commentRangeStart w:id="492"/>
      <w:r w:rsidR="00E82C24" w:rsidRPr="00C72A8C">
        <w:rPr>
          <w:rFonts w:ascii="Times New Roman" w:hAnsi="Times New Roman" w:cs="Times New Roman"/>
          <w:sz w:val="24"/>
          <w:szCs w:val="24"/>
        </w:rPr>
        <w:t xml:space="preserve">interventions and gradually proposing meaningful alternatives </w:t>
      </w:r>
      <w:ins w:id="493" w:author="Author" w:date="2021-01-28T16:33:00Z">
        <w:r>
          <w:rPr>
            <w:rFonts w:ascii="Times New Roman" w:hAnsi="Times New Roman" w:cs="Times New Roman"/>
            <w:sz w:val="24"/>
            <w:szCs w:val="24"/>
          </w:rPr>
          <w:t>in</w:t>
        </w:r>
      </w:ins>
      <w:del w:id="494" w:author="Author" w:date="2021-01-28T16:33:00Z">
        <w:r w:rsidR="00E82C24" w:rsidRPr="00C72A8C" w:rsidDel="000F2581">
          <w:rPr>
            <w:rFonts w:ascii="Times New Roman" w:hAnsi="Times New Roman" w:cs="Times New Roman"/>
            <w:sz w:val="24"/>
            <w:szCs w:val="24"/>
          </w:rPr>
          <w:delText>to</w:delText>
        </w:r>
      </w:del>
      <w:r w:rsidR="00E82C24" w:rsidRPr="00C72A8C">
        <w:rPr>
          <w:rFonts w:ascii="Times New Roman" w:hAnsi="Times New Roman" w:cs="Times New Roman"/>
          <w:sz w:val="24"/>
          <w:szCs w:val="24"/>
        </w:rPr>
        <w:t xml:space="preserve"> anticipat</w:t>
      </w:r>
      <w:ins w:id="495" w:author="Author" w:date="2021-01-28T16:33:00Z">
        <w:r>
          <w:rPr>
            <w:rFonts w:ascii="Times New Roman" w:hAnsi="Times New Roman" w:cs="Times New Roman"/>
            <w:sz w:val="24"/>
            <w:szCs w:val="24"/>
          </w:rPr>
          <w:t>ion</w:t>
        </w:r>
      </w:ins>
      <w:del w:id="496" w:author="Author" w:date="2021-01-28T16:33:00Z">
        <w:r w:rsidR="00E82C24" w:rsidRPr="00C72A8C" w:rsidDel="000F2581">
          <w:rPr>
            <w:rFonts w:ascii="Times New Roman" w:hAnsi="Times New Roman" w:cs="Times New Roman"/>
            <w:sz w:val="24"/>
            <w:szCs w:val="24"/>
          </w:rPr>
          <w:delText>e</w:delText>
        </w:r>
      </w:del>
      <w:ins w:id="497" w:author="Author" w:date="2021-01-28T16:33:00Z">
        <w:r>
          <w:rPr>
            <w:rFonts w:ascii="Times New Roman" w:hAnsi="Times New Roman" w:cs="Times New Roman"/>
            <w:sz w:val="24"/>
            <w:szCs w:val="24"/>
          </w:rPr>
          <w:t xml:space="preserve"> of</w:t>
        </w:r>
      </w:ins>
      <w:r w:rsidR="00E82C24" w:rsidRPr="00C72A8C">
        <w:rPr>
          <w:rFonts w:ascii="Times New Roman" w:hAnsi="Times New Roman" w:cs="Times New Roman"/>
          <w:sz w:val="24"/>
          <w:szCs w:val="24"/>
        </w:rPr>
        <w:t xml:space="preserve"> the future</w:t>
      </w:r>
      <w:commentRangeEnd w:id="492"/>
      <w:r w:rsidR="0090266A">
        <w:rPr>
          <w:rStyle w:val="CommentReference"/>
        </w:rPr>
        <w:commentReference w:id="492"/>
      </w:r>
      <w:r w:rsidR="00E82C24" w:rsidRPr="00C72A8C">
        <w:rPr>
          <w:rFonts w:ascii="Times New Roman" w:hAnsi="Times New Roman" w:cs="Times New Roman"/>
          <w:sz w:val="24"/>
          <w:szCs w:val="24"/>
        </w:rPr>
        <w:t>.</w:t>
      </w:r>
    </w:p>
    <w:p w14:paraId="364465A3" w14:textId="05D89F81" w:rsidR="00E82C24" w:rsidRPr="00C72A8C" w:rsidRDefault="00E82C24" w:rsidP="00C72A8C">
      <w:pPr>
        <w:spacing w:line="480" w:lineRule="auto"/>
        <w:ind w:right="869"/>
        <w:rPr>
          <w:rFonts w:ascii="Times New Roman" w:hAnsi="Times New Roman" w:cs="Times New Roman"/>
          <w:sz w:val="24"/>
          <w:szCs w:val="24"/>
        </w:rPr>
      </w:pPr>
    </w:p>
    <w:p w14:paraId="2AADADE8" w14:textId="77777777" w:rsidR="00E82C24" w:rsidRPr="00C72A8C" w:rsidRDefault="00E82C24" w:rsidP="00C72A8C">
      <w:pPr>
        <w:spacing w:line="480" w:lineRule="auto"/>
        <w:ind w:right="869"/>
        <w:rPr>
          <w:rFonts w:ascii="Times New Roman" w:hAnsi="Times New Roman" w:cs="Times New Roman"/>
          <w:sz w:val="24"/>
          <w:szCs w:val="24"/>
        </w:rPr>
      </w:pPr>
    </w:p>
    <w:bookmarkEnd w:id="1"/>
    <w:p w14:paraId="3D8DF6AD" w14:textId="757A2FD1" w:rsidR="00E82C24" w:rsidRPr="00C72A8C" w:rsidRDefault="00E82C24" w:rsidP="00C72A8C">
      <w:pPr>
        <w:spacing w:after="3284" w:line="480" w:lineRule="auto"/>
        <w:ind w:left="5" w:right="849"/>
        <w:jc w:val="both"/>
        <w:rPr>
          <w:rFonts w:ascii="Times New Roman" w:hAnsi="Times New Roman" w:cs="Times New Roman"/>
          <w:i/>
          <w:sz w:val="24"/>
          <w:szCs w:val="24"/>
        </w:rPr>
      </w:pPr>
    </w:p>
    <w:sectPr w:rsidR="00E82C24" w:rsidRPr="00C72A8C" w:rsidSect="008007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uthor" w:date="2021-01-28T09:53:00Z" w:initials="AU">
    <w:p w14:paraId="69E8BC34" w14:textId="68F404D1" w:rsidR="00E93CCC" w:rsidRDefault="00E93CCC">
      <w:pPr>
        <w:pStyle w:val="CommentText"/>
      </w:pPr>
      <w:r>
        <w:rPr>
          <w:rStyle w:val="CommentReference"/>
        </w:rPr>
        <w:annotationRef/>
      </w:r>
      <w:r w:rsidR="00E3687C">
        <w:t xml:space="preserve">Dear author, this is your </w:t>
      </w:r>
      <w:r w:rsidR="00EB105D">
        <w:t>6</w:t>
      </w:r>
      <w:r w:rsidR="00E3687C">
        <w:t>th</w:t>
      </w:r>
      <w:r w:rsidR="00E3687C">
        <w:rPr>
          <w:vertAlign w:val="superscript"/>
        </w:rPr>
        <w:t xml:space="preserve"> </w:t>
      </w:r>
      <w:r w:rsidR="00E3687C">
        <w:t xml:space="preserve">job with us this year, and we are happy to assist in the drafting of your manuscript. Your paper has been formatted for blind review with no information about the author(s). </w:t>
      </w:r>
      <w:r w:rsidR="0006165C">
        <w:t>I</w:t>
      </w:r>
      <w:r w:rsidR="00E80FF5">
        <w:t xml:space="preserve">t </w:t>
      </w:r>
      <w:proofErr w:type="gramStart"/>
      <w:r w:rsidR="00E80FF5">
        <w:t>wasn’t</w:t>
      </w:r>
      <w:proofErr w:type="gramEnd"/>
      <w:r w:rsidR="00E80FF5">
        <w:t xml:space="preserve"> clear if you need to upload </w:t>
      </w:r>
      <w:r w:rsidR="0006165C">
        <w:t xml:space="preserve">a separate title page, or whether the author information and biographies need to be directly entered into the submission portal. </w:t>
      </w:r>
      <w:proofErr w:type="gramStart"/>
      <w:r w:rsidR="0006165C">
        <w:t>This’ll</w:t>
      </w:r>
      <w:proofErr w:type="gramEnd"/>
      <w:r w:rsidR="0006165C">
        <w:t xml:space="preserve"> become clear during the submission process. I have created a title page in case it </w:t>
      </w:r>
      <w:proofErr w:type="gramStart"/>
      <w:r w:rsidR="0006165C">
        <w:t>is needed</w:t>
      </w:r>
      <w:proofErr w:type="gramEnd"/>
      <w:r w:rsidR="0006165C">
        <w:t xml:space="preserve">. </w:t>
      </w:r>
    </w:p>
    <w:p w14:paraId="2C76D550" w14:textId="037C5980" w:rsidR="00E93CCC" w:rsidRDefault="00E93CCC">
      <w:pPr>
        <w:pStyle w:val="CommentText"/>
      </w:pPr>
      <w:r>
        <w:t xml:space="preserve">The paper has </w:t>
      </w:r>
      <w:proofErr w:type="gramStart"/>
      <w:r>
        <w:t>been formatted</w:t>
      </w:r>
      <w:proofErr w:type="gramEnd"/>
      <w:r>
        <w:t xml:space="preserve"> as per the guidelines of the journal and edited for language, conciseness, and consistency. US spelling has been imposed as per the journal instructions.</w:t>
      </w:r>
    </w:p>
    <w:p w14:paraId="4515BF51" w14:textId="4662C2E5" w:rsidR="00E93CCC" w:rsidRDefault="00E93CCC">
      <w:pPr>
        <w:pStyle w:val="CommentText"/>
      </w:pPr>
      <w:r>
        <w:t>Please go through all the revisions and comments and let me know if you have any questions.</w:t>
      </w:r>
    </w:p>
    <w:p w14:paraId="100226CE" w14:textId="1688FD66" w:rsidR="00E93CCC" w:rsidRDefault="00E93CCC">
      <w:pPr>
        <w:pStyle w:val="CommentText"/>
      </w:pPr>
      <w:r>
        <w:t>Thank you</w:t>
      </w:r>
      <w:r w:rsidR="003E31C2">
        <w:t xml:space="preserve"> </w:t>
      </w:r>
      <w:bookmarkStart w:id="3" w:name="_GoBack"/>
      <w:bookmarkEnd w:id="3"/>
    </w:p>
  </w:comment>
  <w:comment w:id="26" w:author="Author" w:date="2021-01-28T09:55:00Z" w:initials="AU">
    <w:p w14:paraId="0693FA0F" w14:textId="3DB6D19C" w:rsidR="00E93CCC" w:rsidRDefault="00E93CCC">
      <w:pPr>
        <w:pStyle w:val="CommentText"/>
      </w:pPr>
      <w:r>
        <w:rPr>
          <w:rStyle w:val="CommentReference"/>
        </w:rPr>
        <w:annotationRef/>
      </w:r>
      <w:r w:rsidR="003F4946">
        <w:t>I have recommended a few keywords here.</w:t>
      </w:r>
    </w:p>
  </w:comment>
  <w:comment w:id="67" w:author="Author" w:date="2021-01-28T10:49:00Z" w:initials="AU">
    <w:p w14:paraId="6E1FB897" w14:textId="61E00EE6" w:rsidR="009F4DC4" w:rsidRDefault="009F4DC4">
      <w:pPr>
        <w:pStyle w:val="CommentText"/>
      </w:pPr>
      <w:r>
        <w:rPr>
          <w:rStyle w:val="CommentReference"/>
        </w:rPr>
        <w:annotationRef/>
      </w:r>
      <w:r>
        <w:t>Please check if this is what you intended here. Else, clarify.</w:t>
      </w:r>
    </w:p>
  </w:comment>
  <w:comment w:id="75" w:author="Author" w:date="2021-01-28T10:51:00Z" w:initials="AU">
    <w:p w14:paraId="49AC2C72" w14:textId="5710957E" w:rsidR="009F4DC4" w:rsidRDefault="009F4DC4">
      <w:pPr>
        <w:pStyle w:val="CommentText"/>
      </w:pPr>
      <w:r>
        <w:rPr>
          <w:rStyle w:val="CommentReference"/>
        </w:rPr>
        <w:annotationRef/>
      </w:r>
      <w:r>
        <w:t>Do you mean historical region/town?</w:t>
      </w:r>
    </w:p>
  </w:comment>
  <w:comment w:id="105" w:author="Author" w:date="2021-01-28T11:06:00Z" w:initials="AU">
    <w:p w14:paraId="666FBA2D" w14:textId="3F4F6FAC" w:rsidR="00516D55" w:rsidRDefault="00516D55">
      <w:pPr>
        <w:pStyle w:val="CommentText"/>
      </w:pPr>
      <w:r>
        <w:rPr>
          <w:rStyle w:val="CommentReference"/>
        </w:rPr>
        <w:annotationRef/>
      </w:r>
      <w:r>
        <w:t>What does this allude to? Also, please note that footnote details are not provided. Further, foo</w:t>
      </w:r>
      <w:r w:rsidR="00C909A1">
        <w:t>t</w:t>
      </w:r>
      <w:r>
        <w:t xml:space="preserve">note details must contain citation details. </w:t>
      </w:r>
    </w:p>
  </w:comment>
  <w:comment w:id="131" w:author="Author" w:date="2021-01-28T11:10:00Z" w:initials="AU">
    <w:p w14:paraId="11104383" w14:textId="6F92EBF9" w:rsidR="004875B3" w:rsidRDefault="004875B3">
      <w:pPr>
        <w:pStyle w:val="CommentText"/>
      </w:pPr>
      <w:r>
        <w:rPr>
          <w:rStyle w:val="CommentReference"/>
        </w:rPr>
        <w:annotationRef/>
      </w:r>
      <w:r>
        <w:t>Please explain the context of the “higher” and “lower” historical center.</w:t>
      </w:r>
    </w:p>
  </w:comment>
  <w:comment w:id="148" w:author="Author" w:date="2021-02-09T20:46:00Z" w:initials="A">
    <w:p w14:paraId="06A4DDE7" w14:textId="17A0C750" w:rsidR="00EC260D" w:rsidRDefault="00EC260D">
      <w:pPr>
        <w:pStyle w:val="CommentText"/>
      </w:pPr>
      <w:r>
        <w:rPr>
          <w:rStyle w:val="CommentReference"/>
        </w:rPr>
        <w:annotationRef/>
      </w:r>
      <w:r>
        <w:t>Or, “a communal place”</w:t>
      </w:r>
    </w:p>
  </w:comment>
  <w:comment w:id="180" w:author="Author" w:date="2021-01-28T11:15:00Z" w:initials="AU">
    <w:p w14:paraId="0EEC7E36" w14:textId="6F8C882A" w:rsidR="004875B3" w:rsidRDefault="004875B3">
      <w:pPr>
        <w:pStyle w:val="CommentText"/>
      </w:pPr>
      <w:r>
        <w:rPr>
          <w:rStyle w:val="CommentReference"/>
        </w:rPr>
        <w:annotationRef/>
      </w:r>
      <w:r>
        <w:t>Should this be “life and death” here?</w:t>
      </w:r>
    </w:p>
  </w:comment>
  <w:comment w:id="191" w:author="Author" w:date="2021-01-28T11:17:00Z" w:initials="AU">
    <w:p w14:paraId="027E9147" w14:textId="5D57FC73" w:rsidR="004875B3" w:rsidRDefault="004875B3">
      <w:pPr>
        <w:pStyle w:val="CommentText"/>
      </w:pPr>
      <w:r>
        <w:rPr>
          <w:rStyle w:val="CommentReference"/>
        </w:rPr>
        <w:annotationRef/>
      </w:r>
      <w:r>
        <w:t>The phrase following so-called is not encased within quote marks. Here, I have italicized it because it is a foreign term.</w:t>
      </w:r>
    </w:p>
  </w:comment>
  <w:comment w:id="307" w:author="Author" w:date="2021-02-12T14:08:00Z" w:initials="A">
    <w:p w14:paraId="7C2BA2A3" w14:textId="11C97ED7" w:rsidR="007C1E12" w:rsidRDefault="007C1E12">
      <w:pPr>
        <w:pStyle w:val="CommentText"/>
      </w:pPr>
      <w:r>
        <w:rPr>
          <w:rStyle w:val="CommentReference"/>
        </w:rPr>
        <w:annotationRef/>
      </w:r>
      <w:proofErr w:type="gramStart"/>
      <w:r>
        <w:t>I’ve</w:t>
      </w:r>
      <w:proofErr w:type="gramEnd"/>
      <w:r>
        <w:t xml:space="preserve"> moved this to the “findings” section below.</w:t>
      </w:r>
    </w:p>
  </w:comment>
  <w:comment w:id="422" w:author="Author" w:date="2021-02-12T14:08:00Z" w:initials="A">
    <w:p w14:paraId="59553E48" w14:textId="76456BD9" w:rsidR="006002DC" w:rsidRDefault="006002DC">
      <w:pPr>
        <w:pStyle w:val="CommentText"/>
      </w:pPr>
      <w:r>
        <w:rPr>
          <w:rStyle w:val="CommentReference"/>
        </w:rPr>
        <w:annotationRef/>
      </w:r>
      <w:r>
        <w:t>I have moved this here from above</w:t>
      </w:r>
      <w:r w:rsidR="00AB2B65">
        <w:t xml:space="preserve"> to better organize the information.</w:t>
      </w:r>
    </w:p>
  </w:comment>
  <w:comment w:id="492" w:author="Author" w:date="2021-02-04T15:21:00Z" w:initials="AU">
    <w:p w14:paraId="774CE491" w14:textId="1F2C379A" w:rsidR="0090266A" w:rsidRDefault="0090266A">
      <w:pPr>
        <w:pStyle w:val="CommentText"/>
      </w:pPr>
      <w:r>
        <w:rPr>
          <w:rStyle w:val="CommentReference"/>
        </w:rPr>
        <w:annotationRef/>
      </w:r>
      <w:r>
        <w:t xml:space="preserve">Please ensure that </w:t>
      </w:r>
      <w:r w:rsidR="004972CD">
        <w:t>Footn</w:t>
      </w:r>
      <w:r>
        <w:t xml:space="preserve">otes and Bibliography </w:t>
      </w:r>
      <w:proofErr w:type="gramStart"/>
      <w:r>
        <w:t>are added</w:t>
      </w:r>
      <w:proofErr w:type="gramEnd"/>
      <w:r>
        <w:t xml:space="preserve"> in the manuscript to denote in-text citations and their expanded references, respectively.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0226CE" w15:done="0"/>
  <w15:commentEx w15:paraId="0693FA0F" w15:done="0"/>
  <w15:commentEx w15:paraId="6E1FB897" w15:done="0"/>
  <w15:commentEx w15:paraId="49AC2C72" w15:done="0"/>
  <w15:commentEx w15:paraId="666FBA2D" w15:done="0"/>
  <w15:commentEx w15:paraId="11104383" w15:done="0"/>
  <w15:commentEx w15:paraId="06A4DDE7" w15:done="0"/>
  <w15:commentEx w15:paraId="0EEC7E36" w15:done="0"/>
  <w15:commentEx w15:paraId="027E9147" w15:done="0"/>
  <w15:commentEx w15:paraId="7C2BA2A3" w15:done="0"/>
  <w15:commentEx w15:paraId="59553E48" w15:done="0"/>
  <w15:commentEx w15:paraId="774CE4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0226CE" w16cid:durableId="23BD0823"/>
  <w16cid:commentId w16cid:paraId="0693FA0F" w16cid:durableId="23BD089E"/>
  <w16cid:commentId w16cid:paraId="6E1FB897" w16cid:durableId="23BD1548"/>
  <w16cid:commentId w16cid:paraId="49AC2C72" w16cid:durableId="23BD15A1"/>
  <w16cid:commentId w16cid:paraId="666FBA2D" w16cid:durableId="23BD191F"/>
  <w16cid:commentId w16cid:paraId="11104383" w16cid:durableId="23BD1A0B"/>
  <w16cid:commentId w16cid:paraId="06A4DDE7" w16cid:durableId="23CD7330"/>
  <w16cid:commentId w16cid:paraId="0EEC7E36" w16cid:durableId="23BD1B4C"/>
  <w16cid:commentId w16cid:paraId="027E9147" w16cid:durableId="23BD1BCF"/>
  <w16cid:commentId w16cid:paraId="7C2BA2A3" w16cid:durableId="23D10A4E"/>
  <w16cid:commentId w16cid:paraId="59553E48" w16cid:durableId="23D10A6C"/>
  <w16cid:commentId w16cid:paraId="774CE491" w16cid:durableId="23C68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BD90B" w14:textId="77777777" w:rsidR="00570C8C" w:rsidRDefault="00570C8C" w:rsidP="00E82C24">
      <w:pPr>
        <w:spacing w:line="240" w:lineRule="auto"/>
      </w:pPr>
      <w:r>
        <w:separator/>
      </w:r>
    </w:p>
  </w:endnote>
  <w:endnote w:type="continuationSeparator" w:id="0">
    <w:p w14:paraId="100BB1F7" w14:textId="77777777" w:rsidR="00570C8C" w:rsidRDefault="00570C8C" w:rsidP="00E82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66403" w14:textId="77777777" w:rsidR="00570C8C" w:rsidRDefault="00570C8C" w:rsidP="00E82C24">
      <w:pPr>
        <w:spacing w:line="240" w:lineRule="auto"/>
      </w:pPr>
      <w:r>
        <w:separator/>
      </w:r>
    </w:p>
  </w:footnote>
  <w:footnote w:type="continuationSeparator" w:id="0">
    <w:p w14:paraId="5EFE7DF5" w14:textId="77777777" w:rsidR="00570C8C" w:rsidRDefault="00570C8C" w:rsidP="00E82C24">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activeWritingStyle w:appName="MSWord" w:lang="en-US"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24"/>
    <w:rsid w:val="0006165C"/>
    <w:rsid w:val="00093B95"/>
    <w:rsid w:val="000F2581"/>
    <w:rsid w:val="0012639A"/>
    <w:rsid w:val="0014742F"/>
    <w:rsid w:val="001A1A90"/>
    <w:rsid w:val="001B0798"/>
    <w:rsid w:val="001F2995"/>
    <w:rsid w:val="00207331"/>
    <w:rsid w:val="00230D00"/>
    <w:rsid w:val="00232204"/>
    <w:rsid w:val="00247C18"/>
    <w:rsid w:val="002F0856"/>
    <w:rsid w:val="00305E7E"/>
    <w:rsid w:val="0031298B"/>
    <w:rsid w:val="00337906"/>
    <w:rsid w:val="003A2669"/>
    <w:rsid w:val="003B3393"/>
    <w:rsid w:val="003B59DE"/>
    <w:rsid w:val="003E31C2"/>
    <w:rsid w:val="003F4946"/>
    <w:rsid w:val="00440687"/>
    <w:rsid w:val="004426A8"/>
    <w:rsid w:val="004875B3"/>
    <w:rsid w:val="004905CF"/>
    <w:rsid w:val="004972CD"/>
    <w:rsid w:val="004A098E"/>
    <w:rsid w:val="004F696B"/>
    <w:rsid w:val="00516D55"/>
    <w:rsid w:val="0054350D"/>
    <w:rsid w:val="00570C8C"/>
    <w:rsid w:val="00592BFA"/>
    <w:rsid w:val="006002DC"/>
    <w:rsid w:val="00622B27"/>
    <w:rsid w:val="006A0F65"/>
    <w:rsid w:val="006B1A32"/>
    <w:rsid w:val="006C6F51"/>
    <w:rsid w:val="00732DE3"/>
    <w:rsid w:val="00737FB1"/>
    <w:rsid w:val="007C1E12"/>
    <w:rsid w:val="007E3EF6"/>
    <w:rsid w:val="0080076E"/>
    <w:rsid w:val="008413C6"/>
    <w:rsid w:val="00875AA9"/>
    <w:rsid w:val="00884BE8"/>
    <w:rsid w:val="008F3D41"/>
    <w:rsid w:val="0090266A"/>
    <w:rsid w:val="009F4DC4"/>
    <w:rsid w:val="009F62AE"/>
    <w:rsid w:val="00A77202"/>
    <w:rsid w:val="00AA198E"/>
    <w:rsid w:val="00AB2B65"/>
    <w:rsid w:val="00AD0F62"/>
    <w:rsid w:val="00AE4F7D"/>
    <w:rsid w:val="00AF7F33"/>
    <w:rsid w:val="00B6244F"/>
    <w:rsid w:val="00B67F81"/>
    <w:rsid w:val="00B86ED4"/>
    <w:rsid w:val="00BA3174"/>
    <w:rsid w:val="00BC09BF"/>
    <w:rsid w:val="00C31B1D"/>
    <w:rsid w:val="00C43A73"/>
    <w:rsid w:val="00C46914"/>
    <w:rsid w:val="00C72A8C"/>
    <w:rsid w:val="00C909A1"/>
    <w:rsid w:val="00CA24E7"/>
    <w:rsid w:val="00CB002D"/>
    <w:rsid w:val="00CF15F2"/>
    <w:rsid w:val="00CF773D"/>
    <w:rsid w:val="00D14B15"/>
    <w:rsid w:val="00D24660"/>
    <w:rsid w:val="00D32019"/>
    <w:rsid w:val="00D64697"/>
    <w:rsid w:val="00DA4DA0"/>
    <w:rsid w:val="00DB441F"/>
    <w:rsid w:val="00E30445"/>
    <w:rsid w:val="00E31194"/>
    <w:rsid w:val="00E34502"/>
    <w:rsid w:val="00E3687C"/>
    <w:rsid w:val="00E53F79"/>
    <w:rsid w:val="00E80FF5"/>
    <w:rsid w:val="00E82C24"/>
    <w:rsid w:val="00E93CCC"/>
    <w:rsid w:val="00EB06E6"/>
    <w:rsid w:val="00EB105D"/>
    <w:rsid w:val="00EC260D"/>
    <w:rsid w:val="00EE4805"/>
    <w:rsid w:val="00F0429D"/>
    <w:rsid w:val="00F568F5"/>
    <w:rsid w:val="00FA3333"/>
    <w:rsid w:val="00FB0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6AB9"/>
  <w15:chartTrackingRefBased/>
  <w15:docId w15:val="{A44EC90A-57B1-4192-BE76-4868C54A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rsid w:val="00E82C24"/>
    <w:pPr>
      <w:spacing w:after="84" w:line="262" w:lineRule="auto"/>
      <w:ind w:left="5" w:right="508"/>
    </w:pPr>
    <w:rPr>
      <w:rFonts w:ascii="Calibri" w:eastAsia="Calibri" w:hAnsi="Calibri" w:cs="Calibri"/>
      <w:color w:val="000000"/>
      <w:sz w:val="15"/>
    </w:rPr>
  </w:style>
  <w:style w:type="character" w:customStyle="1" w:styleId="footnotedescriptionChar">
    <w:name w:val="footnote description Char"/>
    <w:link w:val="footnotedescription"/>
    <w:rsid w:val="00E82C24"/>
    <w:rPr>
      <w:rFonts w:ascii="Calibri" w:eastAsia="Calibri" w:hAnsi="Calibri" w:cs="Calibri"/>
      <w:color w:val="000000"/>
      <w:sz w:val="15"/>
    </w:rPr>
  </w:style>
  <w:style w:type="character" w:customStyle="1" w:styleId="footnotemark">
    <w:name w:val="footnote mark"/>
    <w:hidden/>
    <w:rsid w:val="00E82C24"/>
    <w:rPr>
      <w:rFonts w:ascii="Calibri" w:eastAsia="Calibri" w:hAnsi="Calibri" w:cs="Calibri"/>
      <w:color w:val="000000"/>
      <w:sz w:val="15"/>
      <w:vertAlign w:val="superscript"/>
    </w:rPr>
  </w:style>
  <w:style w:type="character" w:styleId="CommentReference">
    <w:name w:val="annotation reference"/>
    <w:basedOn w:val="DefaultParagraphFont"/>
    <w:uiPriority w:val="99"/>
    <w:semiHidden/>
    <w:unhideWhenUsed/>
    <w:rsid w:val="00E93CCC"/>
    <w:rPr>
      <w:sz w:val="16"/>
      <w:szCs w:val="16"/>
    </w:rPr>
  </w:style>
  <w:style w:type="paragraph" w:styleId="CommentText">
    <w:name w:val="annotation text"/>
    <w:basedOn w:val="Normal"/>
    <w:link w:val="CommentTextChar"/>
    <w:uiPriority w:val="99"/>
    <w:semiHidden/>
    <w:unhideWhenUsed/>
    <w:rsid w:val="00E93CCC"/>
    <w:pPr>
      <w:spacing w:line="240" w:lineRule="auto"/>
    </w:pPr>
    <w:rPr>
      <w:sz w:val="20"/>
      <w:szCs w:val="20"/>
    </w:rPr>
  </w:style>
  <w:style w:type="character" w:customStyle="1" w:styleId="CommentTextChar">
    <w:name w:val="Comment Text Char"/>
    <w:basedOn w:val="DefaultParagraphFont"/>
    <w:link w:val="CommentText"/>
    <w:uiPriority w:val="99"/>
    <w:semiHidden/>
    <w:rsid w:val="00E93CCC"/>
    <w:rPr>
      <w:sz w:val="20"/>
      <w:szCs w:val="20"/>
    </w:rPr>
  </w:style>
  <w:style w:type="paragraph" w:styleId="CommentSubject">
    <w:name w:val="annotation subject"/>
    <w:basedOn w:val="CommentText"/>
    <w:next w:val="CommentText"/>
    <w:link w:val="CommentSubjectChar"/>
    <w:uiPriority w:val="99"/>
    <w:semiHidden/>
    <w:unhideWhenUsed/>
    <w:rsid w:val="00E93CCC"/>
    <w:rPr>
      <w:b/>
      <w:bCs/>
    </w:rPr>
  </w:style>
  <w:style w:type="character" w:customStyle="1" w:styleId="CommentSubjectChar">
    <w:name w:val="Comment Subject Char"/>
    <w:basedOn w:val="CommentTextChar"/>
    <w:link w:val="CommentSubject"/>
    <w:uiPriority w:val="99"/>
    <w:semiHidden/>
    <w:rsid w:val="00E93CCC"/>
    <w:rPr>
      <w:b/>
      <w:bCs/>
      <w:sz w:val="20"/>
      <w:szCs w:val="20"/>
    </w:rPr>
  </w:style>
  <w:style w:type="paragraph" w:styleId="BalloonText">
    <w:name w:val="Balloon Text"/>
    <w:basedOn w:val="Normal"/>
    <w:link w:val="BalloonTextChar"/>
    <w:uiPriority w:val="99"/>
    <w:semiHidden/>
    <w:unhideWhenUsed/>
    <w:rsid w:val="004426A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6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8</cp:revision>
  <dcterms:created xsi:type="dcterms:W3CDTF">2021-02-12T08:39:00Z</dcterms:created>
  <dcterms:modified xsi:type="dcterms:W3CDTF">2021-02-12T08:43:00Z</dcterms:modified>
</cp:coreProperties>
</file>