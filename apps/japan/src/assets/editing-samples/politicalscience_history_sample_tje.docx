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574B" w14:textId="77777777" w:rsidR="007D57E6" w:rsidRPr="00AE69E6" w:rsidRDefault="007D57E6" w:rsidP="007D57E6">
      <w:pPr>
        <w:spacing w:after="144" w:line="259" w:lineRule="auto"/>
        <w:ind w:left="0" w:right="0" w:firstLine="0"/>
        <w:jc w:val="right"/>
      </w:pPr>
      <w:bookmarkStart w:id="0" w:name="_Hlk62117869"/>
      <w:bookmarkStart w:id="1" w:name="_Hlk62309850"/>
    </w:p>
    <w:p w14:paraId="2A2F96AA" w14:textId="77777777" w:rsidR="007D57E6" w:rsidRPr="00AE69E6" w:rsidRDefault="007D57E6" w:rsidP="007D57E6">
      <w:pPr>
        <w:spacing w:after="189" w:line="259" w:lineRule="auto"/>
        <w:ind w:left="0" w:right="0" w:firstLine="0"/>
        <w:jc w:val="center"/>
      </w:pPr>
    </w:p>
    <w:p w14:paraId="7EB3B6FE" w14:textId="7D345A71" w:rsidR="007D57E6" w:rsidRPr="00AE69E6" w:rsidRDefault="007D57E6" w:rsidP="007D57E6">
      <w:pPr>
        <w:spacing w:after="146" w:line="259" w:lineRule="auto"/>
        <w:ind w:right="68"/>
        <w:jc w:val="center"/>
      </w:pPr>
      <w:commentRangeStart w:id="2"/>
      <w:commentRangeStart w:id="3"/>
      <w:r w:rsidRPr="00AE69E6">
        <w:rPr>
          <w:b/>
          <w:sz w:val="28"/>
        </w:rPr>
        <w:t>Transparency</w:t>
      </w:r>
      <w:commentRangeEnd w:id="2"/>
      <w:r w:rsidRPr="00AE69E6">
        <w:rPr>
          <w:rStyle w:val="CommentReference"/>
        </w:rPr>
        <w:commentReference w:id="2"/>
      </w:r>
      <w:r w:rsidRPr="00AE69E6">
        <w:rPr>
          <w:b/>
          <w:sz w:val="28"/>
        </w:rPr>
        <w:t xml:space="preserve"> and Responsibility in </w:t>
      </w:r>
      <w:del w:id="4" w:author="Author" w:date="2021-01-20T14:09:00Z">
        <w:r w:rsidRPr="00AE69E6" w:rsidDel="00CF02F1">
          <w:rPr>
            <w:b/>
            <w:sz w:val="28"/>
          </w:rPr>
          <w:delText xml:space="preserve">the  </w:delText>
        </w:r>
      </w:del>
    </w:p>
    <w:p w14:paraId="4F803A2A" w14:textId="77777777" w:rsidR="007D57E6" w:rsidRPr="00AE69E6" w:rsidRDefault="007D57E6" w:rsidP="007D57E6">
      <w:pPr>
        <w:spacing w:after="84" w:line="259" w:lineRule="auto"/>
        <w:ind w:right="64"/>
        <w:jc w:val="center"/>
      </w:pPr>
      <w:r w:rsidRPr="00AE69E6">
        <w:rPr>
          <w:b/>
          <w:sz w:val="28"/>
        </w:rPr>
        <w:t>Public Administration</w:t>
      </w:r>
      <w:del w:id="5" w:author="Author" w:date="2021-01-20T14:10:00Z">
        <w:r w:rsidRPr="00AE69E6" w:rsidDel="00CF02F1">
          <w:rPr>
            <w:b/>
            <w:sz w:val="28"/>
          </w:rPr>
          <w:delText xml:space="preserve"> Institutions.</w:delText>
        </w:r>
      </w:del>
      <w:ins w:id="6" w:author="Author" w:date="2021-01-20T14:10:00Z">
        <w:r w:rsidRPr="00AE69E6">
          <w:rPr>
            <w:b/>
            <w:sz w:val="28"/>
          </w:rPr>
          <w:t>:</w:t>
        </w:r>
      </w:ins>
      <w:r w:rsidRPr="00AE69E6">
        <w:rPr>
          <w:b/>
          <w:sz w:val="28"/>
        </w:rPr>
        <w:t xml:space="preserve"> The </w:t>
      </w:r>
      <w:del w:id="7" w:author="Author" w:date="2021-01-20T14:10:00Z">
        <w:r w:rsidRPr="00AE69E6" w:rsidDel="00CF02F1">
          <w:rPr>
            <w:b/>
            <w:sz w:val="28"/>
          </w:rPr>
          <w:delText xml:space="preserve">case </w:delText>
        </w:r>
      </w:del>
      <w:ins w:id="8" w:author="Author" w:date="2021-01-20T14:10:00Z">
        <w:r w:rsidRPr="00AE69E6">
          <w:rPr>
            <w:b/>
            <w:sz w:val="28"/>
          </w:rPr>
          <w:t xml:space="preserve">Case </w:t>
        </w:r>
      </w:ins>
      <w:r w:rsidRPr="00AE69E6">
        <w:rPr>
          <w:b/>
          <w:sz w:val="28"/>
        </w:rPr>
        <w:t xml:space="preserve">of </w:t>
      </w:r>
      <w:commentRangeStart w:id="9"/>
      <w:r w:rsidRPr="00AE69E6">
        <w:rPr>
          <w:b/>
          <w:sz w:val="28"/>
        </w:rPr>
        <w:t xml:space="preserve">Romania </w:t>
      </w:r>
      <w:commentRangeEnd w:id="3"/>
      <w:r w:rsidRPr="00AE69E6">
        <w:rPr>
          <w:rStyle w:val="CommentReference"/>
        </w:rPr>
        <w:commentReference w:id="3"/>
      </w:r>
      <w:commentRangeEnd w:id="9"/>
      <w:r w:rsidR="00AE69E6">
        <w:rPr>
          <w:rStyle w:val="CommentReference"/>
        </w:rPr>
        <w:commentReference w:id="9"/>
      </w:r>
    </w:p>
    <w:p w14:paraId="05443BE5" w14:textId="05DD5765" w:rsidR="007D57E6" w:rsidRPr="00AE69E6" w:rsidDel="009A45FF" w:rsidRDefault="007D57E6" w:rsidP="007D57E6">
      <w:pPr>
        <w:spacing w:after="155" w:line="259" w:lineRule="auto"/>
        <w:ind w:left="0" w:right="0" w:firstLine="0"/>
        <w:jc w:val="center"/>
        <w:rPr>
          <w:del w:id="10" w:author="Author" w:date="2021-01-23T15:48:00Z"/>
        </w:rPr>
      </w:pPr>
      <w:r w:rsidRPr="00AE69E6">
        <w:rPr>
          <w:b/>
        </w:rPr>
        <w:t xml:space="preserve"> </w:t>
      </w:r>
    </w:p>
    <w:p w14:paraId="25BA837B" w14:textId="78C3AAFA" w:rsidR="007D57E6" w:rsidRPr="00AE69E6" w:rsidDel="00965CD2" w:rsidRDefault="007D57E6">
      <w:pPr>
        <w:spacing w:after="155" w:line="259" w:lineRule="auto"/>
        <w:ind w:left="0" w:right="58" w:firstLine="0"/>
        <w:jc w:val="center"/>
        <w:rPr>
          <w:del w:id="11" w:author="Author" w:date="2021-01-22T09:52:00Z"/>
        </w:rPr>
        <w:pPrChange w:id="12" w:author="Author" w:date="2021-01-23T15:48:00Z">
          <w:pPr>
            <w:spacing w:after="60" w:line="259" w:lineRule="auto"/>
            <w:ind w:left="0" w:right="58" w:firstLine="0"/>
            <w:jc w:val="center"/>
          </w:pPr>
        </w:pPrChange>
      </w:pPr>
    </w:p>
    <w:p w14:paraId="7F52BD80" w14:textId="0A8AB20D" w:rsidR="007D57E6" w:rsidRPr="00AE69E6" w:rsidDel="009A45FF" w:rsidRDefault="007D57E6" w:rsidP="007D57E6">
      <w:pPr>
        <w:spacing w:after="329" w:line="259" w:lineRule="auto"/>
        <w:ind w:left="0" w:right="20" w:firstLine="0"/>
        <w:jc w:val="center"/>
        <w:rPr>
          <w:del w:id="13" w:author="Author" w:date="2021-01-23T15:48:00Z"/>
        </w:rPr>
      </w:pPr>
      <w:del w:id="14" w:author="Author" w:date="2021-01-22T09:52:00Z">
        <w:r w:rsidRPr="00AE69E6" w:rsidDel="00965CD2">
          <w:rPr>
            <w:sz w:val="14"/>
          </w:rPr>
          <w:delText xml:space="preserve"> </w:delText>
        </w:r>
      </w:del>
    </w:p>
    <w:p w14:paraId="243CE411" w14:textId="1CD14E34" w:rsidR="007D57E6" w:rsidRPr="00AE69E6" w:rsidDel="00965CD2" w:rsidRDefault="007D57E6">
      <w:pPr>
        <w:spacing w:after="329" w:line="273" w:lineRule="auto"/>
        <w:ind w:left="567" w:right="20" w:firstLine="0"/>
        <w:jc w:val="center"/>
        <w:rPr>
          <w:del w:id="15" w:author="Author" w:date="2021-01-22T09:52:00Z"/>
        </w:rPr>
        <w:pPrChange w:id="16" w:author="Author" w:date="2021-01-23T15:48:00Z">
          <w:pPr>
            <w:spacing w:after="115" w:line="273" w:lineRule="auto"/>
            <w:ind w:left="567" w:right="619" w:firstLine="0"/>
          </w:pPr>
        </w:pPrChange>
      </w:pPr>
      <w:bookmarkStart w:id="17" w:name="_Hlk62201532"/>
      <w:del w:id="18" w:author="Author" w:date="2021-01-22T09:52:00Z">
        <w:r w:rsidRPr="00AE69E6" w:rsidDel="00965CD2">
          <w:rPr>
            <w:b/>
            <w:sz w:val="18"/>
          </w:rPr>
          <w:delText>Abstract</w:delText>
        </w:r>
        <w:r w:rsidRPr="00AE69E6" w:rsidDel="00965CD2">
          <w:rPr>
            <w:sz w:val="18"/>
          </w:rPr>
          <w:delText xml:space="preserve">: </w:delText>
        </w:r>
      </w:del>
      <w:del w:id="19" w:author="Author" w:date="2021-01-21T09:57:00Z">
        <w:r w:rsidRPr="00AE69E6" w:rsidDel="00DD1A4E">
          <w:rPr>
            <w:sz w:val="18"/>
          </w:rPr>
          <w:delText xml:space="preserve">An </w:delText>
        </w:r>
      </w:del>
      <w:del w:id="20" w:author="Author" w:date="2021-01-21T09:58:00Z">
        <w:r w:rsidRPr="00AE69E6" w:rsidDel="00DD1A4E">
          <w:rPr>
            <w:sz w:val="18"/>
          </w:rPr>
          <w:delText xml:space="preserve">important topic </w:delText>
        </w:r>
      </w:del>
      <w:del w:id="21" w:author="Author" w:date="2021-01-21T09:57:00Z">
        <w:r w:rsidRPr="00AE69E6" w:rsidDel="00DD1A4E">
          <w:rPr>
            <w:sz w:val="18"/>
          </w:rPr>
          <w:delText xml:space="preserve">often </w:delText>
        </w:r>
      </w:del>
      <w:del w:id="22" w:author="Author" w:date="2021-01-20T14:11:00Z">
        <w:r w:rsidRPr="00AE69E6" w:rsidDel="00CF02F1">
          <w:rPr>
            <w:sz w:val="18"/>
          </w:rPr>
          <w:delText xml:space="preserve">found </w:delText>
        </w:r>
      </w:del>
      <w:del w:id="23" w:author="Author" w:date="2021-01-21T09:58:00Z">
        <w:r w:rsidRPr="00AE69E6" w:rsidDel="00DD1A4E">
          <w:rPr>
            <w:sz w:val="18"/>
          </w:rPr>
          <w:delText>in the media</w:delText>
        </w:r>
      </w:del>
      <w:del w:id="24" w:author="Author" w:date="2021-01-20T14:11:00Z">
        <w:r w:rsidRPr="00AE69E6" w:rsidDel="00CF02F1">
          <w:rPr>
            <w:sz w:val="18"/>
          </w:rPr>
          <w:delText xml:space="preserve">, but ambiguously </w:delText>
        </w:r>
      </w:del>
      <w:del w:id="25" w:author="Author" w:date="2021-01-21T09:57:00Z">
        <w:r w:rsidRPr="00AE69E6" w:rsidDel="00DD1A4E">
          <w:rPr>
            <w:sz w:val="18"/>
          </w:rPr>
          <w:delText>treated is “transparency”</w:delText>
        </w:r>
      </w:del>
      <w:del w:id="26" w:author="Author" w:date="2021-01-20T14:11:00Z">
        <w:r w:rsidRPr="00AE69E6" w:rsidDel="00CF02F1">
          <w:rPr>
            <w:sz w:val="18"/>
          </w:rPr>
          <w:delText>.</w:delText>
        </w:r>
      </w:del>
      <w:del w:id="27" w:author="Author" w:date="2021-01-22T09:49:00Z">
        <w:r w:rsidRPr="00AE69E6" w:rsidDel="00965CD2">
          <w:rPr>
            <w:sz w:val="18"/>
          </w:rPr>
          <w:delText xml:space="preserve"> </w:delText>
        </w:r>
      </w:del>
      <w:del w:id="28" w:author="Author" w:date="2021-01-22T09:52:00Z">
        <w:r w:rsidRPr="00AE69E6" w:rsidDel="00965CD2">
          <w:rPr>
            <w:sz w:val="18"/>
          </w:rPr>
          <w:delText xml:space="preserve">This article </w:delText>
        </w:r>
      </w:del>
      <w:del w:id="29" w:author="Author" w:date="2021-01-20T14:11:00Z">
        <w:r w:rsidRPr="00AE69E6" w:rsidDel="00CF02F1">
          <w:rPr>
            <w:sz w:val="18"/>
          </w:rPr>
          <w:delText xml:space="preserve">will </w:delText>
        </w:r>
      </w:del>
      <w:del w:id="30" w:author="Author" w:date="2021-01-22T09:52:00Z">
        <w:r w:rsidRPr="00AE69E6" w:rsidDel="00965CD2">
          <w:rPr>
            <w:sz w:val="18"/>
          </w:rPr>
          <w:delText xml:space="preserve">present a blueprint for Romanian </w:delText>
        </w:r>
      </w:del>
      <w:del w:id="31" w:author="Author" w:date="2021-01-20T14:11:00Z">
        <w:r w:rsidRPr="00AE69E6" w:rsidDel="00CF02F1">
          <w:rPr>
            <w:sz w:val="18"/>
          </w:rPr>
          <w:delText xml:space="preserve">municipalities’ </w:delText>
        </w:r>
      </w:del>
      <w:del w:id="32" w:author="Author" w:date="2021-01-21T09:58:00Z">
        <w:r w:rsidRPr="00AE69E6" w:rsidDel="00DD1A4E">
          <w:rPr>
            <w:sz w:val="18"/>
          </w:rPr>
          <w:delText>Websites</w:delText>
        </w:r>
      </w:del>
      <w:del w:id="33" w:author="Author" w:date="2021-01-22T09:52:00Z">
        <w:r w:rsidRPr="00AE69E6" w:rsidDel="00965CD2">
          <w:rPr>
            <w:sz w:val="18"/>
          </w:rPr>
          <w:delText xml:space="preserve"> </w:delText>
        </w:r>
      </w:del>
      <w:del w:id="34" w:author="Author" w:date="2021-01-20T14:11:00Z">
        <w:r w:rsidRPr="00AE69E6" w:rsidDel="00CF02F1">
          <w:rPr>
            <w:sz w:val="18"/>
          </w:rPr>
          <w:delText xml:space="preserve">done </w:delText>
        </w:r>
      </w:del>
      <w:del w:id="35" w:author="Author" w:date="2021-01-22T09:52:00Z">
        <w:r w:rsidRPr="00AE69E6" w:rsidDel="00965CD2">
          <w:rPr>
            <w:sz w:val="18"/>
          </w:rPr>
          <w:delText>through the transparency</w:delText>
        </w:r>
      </w:del>
      <w:del w:id="36" w:author="Author" w:date="2021-01-20T14:11:00Z">
        <w:r w:rsidRPr="00AE69E6" w:rsidDel="00CF02F1">
          <w:rPr>
            <w:sz w:val="18"/>
          </w:rPr>
          <w:delText xml:space="preserve"> concept’s filter</w:delText>
        </w:r>
      </w:del>
      <w:del w:id="37" w:author="Author" w:date="2021-01-22T09:52:00Z">
        <w:r w:rsidRPr="00AE69E6" w:rsidDel="00965CD2">
          <w:rPr>
            <w:sz w:val="18"/>
          </w:rPr>
          <w:delText xml:space="preserve">. </w:delText>
        </w:r>
      </w:del>
      <w:del w:id="38" w:author="Author" w:date="2021-01-20T14:12:00Z">
        <w:r w:rsidRPr="00AE69E6" w:rsidDel="00CF02F1">
          <w:rPr>
            <w:sz w:val="18"/>
          </w:rPr>
          <w:delText>We will see that a</w:delText>
        </w:r>
      </w:del>
      <w:del w:id="39" w:author="Author" w:date="2021-01-22T09:52:00Z">
        <w:r w:rsidRPr="00AE69E6" w:rsidDel="00965CD2">
          <w:rPr>
            <w:sz w:val="18"/>
          </w:rPr>
          <w:delText xml:space="preserve">lthough the law </w:delText>
        </w:r>
      </w:del>
      <w:del w:id="40" w:author="Author" w:date="2021-01-20T14:12:00Z">
        <w:r w:rsidRPr="00AE69E6" w:rsidDel="00CF02F1">
          <w:rPr>
            <w:sz w:val="18"/>
          </w:rPr>
          <w:delText xml:space="preserve">imposes to </w:delText>
        </w:r>
      </w:del>
      <w:del w:id="41" w:author="Author" w:date="2021-01-22T09:52:00Z">
        <w:r w:rsidRPr="00AE69E6" w:rsidDel="00965CD2">
          <w:rPr>
            <w:sz w:val="18"/>
          </w:rPr>
          <w:delText xml:space="preserve">municipalities to post </w:delText>
        </w:r>
      </w:del>
      <w:del w:id="42" w:author="Author" w:date="2021-01-20T14:12:00Z">
        <w:r w:rsidRPr="00AE69E6" w:rsidDel="00CF02F1">
          <w:rPr>
            <w:sz w:val="18"/>
          </w:rPr>
          <w:delText>specific items on the Internet</w:delText>
        </w:r>
      </w:del>
      <w:del w:id="43" w:author="Author" w:date="2021-01-22T09:52:00Z">
        <w:r w:rsidRPr="00AE69E6" w:rsidDel="00965CD2">
          <w:rPr>
            <w:sz w:val="18"/>
          </w:rPr>
          <w:delText xml:space="preserve">, they either omit or post a minimum of information just to “follow” the rules, without giving any evidence of interest. Assuming that displaying </w:delText>
        </w:r>
      </w:del>
      <w:del w:id="44" w:author="Author" w:date="2021-01-20T14:12:00Z">
        <w:r w:rsidRPr="00AE69E6" w:rsidDel="00CF02F1">
          <w:rPr>
            <w:sz w:val="18"/>
          </w:rPr>
          <w:delText xml:space="preserve">online </w:delText>
        </w:r>
      </w:del>
      <w:del w:id="45" w:author="Author" w:date="2021-01-22T09:52:00Z">
        <w:r w:rsidRPr="00AE69E6" w:rsidDel="00965CD2">
          <w:rPr>
            <w:sz w:val="18"/>
          </w:rPr>
          <w:delText>more information requested by the law will lead to an increase</w:delText>
        </w:r>
      </w:del>
      <w:del w:id="46" w:author="Author" w:date="2021-01-20T14:12:00Z">
        <w:r w:rsidRPr="00AE69E6" w:rsidDel="00CF02F1">
          <w:rPr>
            <w:sz w:val="18"/>
          </w:rPr>
          <w:delText>d</w:delText>
        </w:r>
      </w:del>
      <w:del w:id="47" w:author="Author" w:date="2021-01-22T09:52:00Z">
        <w:r w:rsidRPr="00AE69E6" w:rsidDel="00965CD2">
          <w:rPr>
            <w:sz w:val="18"/>
          </w:rPr>
          <w:delText xml:space="preserve"> users’ confidence in the system, we </w:delText>
        </w:r>
      </w:del>
      <w:del w:id="48" w:author="Author" w:date="2021-01-21T09:59:00Z">
        <w:r w:rsidRPr="00AE69E6" w:rsidDel="007B3501">
          <w:rPr>
            <w:sz w:val="18"/>
          </w:rPr>
          <w:delText xml:space="preserve">accessed </w:delText>
        </w:r>
      </w:del>
      <w:del w:id="49" w:author="Author" w:date="2021-01-22T09:52:00Z">
        <w:r w:rsidRPr="00AE69E6" w:rsidDel="00965CD2">
          <w:rPr>
            <w:sz w:val="18"/>
          </w:rPr>
          <w:delText xml:space="preserve">the </w:delText>
        </w:r>
      </w:del>
      <w:del w:id="50" w:author="Author" w:date="2021-01-20T14:12:00Z">
        <w:r w:rsidRPr="00AE69E6" w:rsidDel="00CF02F1">
          <w:rPr>
            <w:sz w:val="18"/>
          </w:rPr>
          <w:delText xml:space="preserve">Website </w:delText>
        </w:r>
      </w:del>
      <w:del w:id="51" w:author="Author" w:date="2021-01-22T09:52:00Z">
        <w:r w:rsidRPr="00AE69E6" w:rsidDel="00965CD2">
          <w:rPr>
            <w:sz w:val="18"/>
          </w:rPr>
          <w:delText xml:space="preserve">of </w:delText>
        </w:r>
      </w:del>
      <w:del w:id="52" w:author="Author" w:date="2021-01-20T14:12:00Z">
        <w:r w:rsidRPr="00AE69E6" w:rsidDel="00CF02F1">
          <w:rPr>
            <w:sz w:val="18"/>
          </w:rPr>
          <w:delText xml:space="preserve">each municipality </w:delText>
        </w:r>
      </w:del>
      <w:del w:id="53" w:author="Author" w:date="2021-01-22T09:52:00Z">
        <w:r w:rsidRPr="00AE69E6" w:rsidDel="00965CD2">
          <w:rPr>
            <w:sz w:val="18"/>
          </w:rPr>
          <w:delText xml:space="preserve">in Romania (103) to </w:delText>
        </w:r>
      </w:del>
      <w:del w:id="54" w:author="Author" w:date="2021-01-20T14:13:00Z">
        <w:r w:rsidRPr="00AE69E6" w:rsidDel="00CF02F1">
          <w:rPr>
            <w:sz w:val="18"/>
          </w:rPr>
          <w:delText xml:space="preserve">search for </w:delText>
        </w:r>
      </w:del>
      <w:del w:id="55" w:author="Author" w:date="2021-01-20T14:12:00Z">
        <w:r w:rsidRPr="00AE69E6" w:rsidDel="00CF02F1">
          <w:rPr>
            <w:sz w:val="18"/>
          </w:rPr>
          <w:delText xml:space="preserve">the existence of </w:delText>
        </w:r>
      </w:del>
      <w:del w:id="56" w:author="Author" w:date="2021-01-22T09:52:00Z">
        <w:r w:rsidRPr="00AE69E6" w:rsidDel="00965CD2">
          <w:rPr>
            <w:sz w:val="18"/>
          </w:rPr>
          <w:delText xml:space="preserve">financial data (budgets, financial indicators, assets etc.). </w:delText>
        </w:r>
      </w:del>
      <w:del w:id="57" w:author="Author" w:date="2021-01-20T14:13:00Z">
        <w:r w:rsidRPr="00AE69E6" w:rsidDel="00CF02F1">
          <w:rPr>
            <w:sz w:val="18"/>
          </w:rPr>
          <w:delText xml:space="preserve">In the end, we have </w:delText>
        </w:r>
      </w:del>
      <w:del w:id="58" w:author="Author" w:date="2021-01-22T09:52:00Z">
        <w:r w:rsidRPr="00AE69E6" w:rsidDel="00965CD2">
          <w:rPr>
            <w:sz w:val="18"/>
          </w:rPr>
          <w:delText>present</w:delText>
        </w:r>
      </w:del>
      <w:del w:id="59" w:author="Author" w:date="2021-01-20T14:13:00Z">
        <w:r w:rsidRPr="00AE69E6" w:rsidDel="00CF02F1">
          <w:rPr>
            <w:sz w:val="18"/>
          </w:rPr>
          <w:delText>ed</w:delText>
        </w:r>
      </w:del>
      <w:del w:id="60" w:author="Author" w:date="2021-01-22T09:52:00Z">
        <w:r w:rsidRPr="00AE69E6" w:rsidDel="00965CD2">
          <w:rPr>
            <w:sz w:val="18"/>
          </w:rPr>
          <w:delText xml:space="preserve"> a brief report </w:delText>
        </w:r>
      </w:del>
      <w:del w:id="61" w:author="Author" w:date="2021-01-20T14:13:00Z">
        <w:r w:rsidRPr="00AE69E6" w:rsidDel="00CF02F1">
          <w:rPr>
            <w:sz w:val="18"/>
          </w:rPr>
          <w:delText xml:space="preserve">on </w:delText>
        </w:r>
      </w:del>
      <w:del w:id="62" w:author="Author" w:date="2021-01-22T09:52:00Z">
        <w:r w:rsidRPr="00AE69E6" w:rsidDel="00965CD2">
          <w:rPr>
            <w:sz w:val="18"/>
          </w:rPr>
          <w:delText xml:space="preserve">how the government responds to citizens’ concerns. The results are not </w:delText>
        </w:r>
      </w:del>
      <w:del w:id="63" w:author="Author" w:date="2021-01-20T14:13:00Z">
        <w:r w:rsidRPr="00AE69E6" w:rsidDel="00CF02F1">
          <w:rPr>
            <w:sz w:val="18"/>
          </w:rPr>
          <w:delText xml:space="preserve">very </w:delText>
        </w:r>
      </w:del>
      <w:del w:id="64" w:author="Author" w:date="2021-01-22T09:52:00Z">
        <w:r w:rsidRPr="00AE69E6" w:rsidDel="00965CD2">
          <w:rPr>
            <w:sz w:val="18"/>
          </w:rPr>
          <w:delText>satisfactory</w:delText>
        </w:r>
      </w:del>
      <w:del w:id="65" w:author="Author" w:date="2021-01-20T14:13:00Z">
        <w:r w:rsidRPr="00AE69E6" w:rsidDel="00CF02F1">
          <w:rPr>
            <w:sz w:val="18"/>
          </w:rPr>
          <w:delText>, but w</w:delText>
        </w:r>
      </w:del>
      <w:del w:id="66" w:author="Author" w:date="2021-01-22T09:52:00Z">
        <w:r w:rsidRPr="00AE69E6" w:rsidDel="00965CD2">
          <w:rPr>
            <w:sz w:val="18"/>
          </w:rPr>
          <w:delText xml:space="preserve">e </w:delText>
        </w:r>
      </w:del>
      <w:del w:id="67" w:author="Author" w:date="2021-01-20T14:13:00Z">
        <w:r w:rsidRPr="00AE69E6" w:rsidDel="00CF02F1">
          <w:rPr>
            <w:sz w:val="18"/>
          </w:rPr>
          <w:delText xml:space="preserve">consider </w:delText>
        </w:r>
      </w:del>
      <w:del w:id="68" w:author="Author" w:date="2021-01-22T09:52:00Z">
        <w:r w:rsidRPr="00AE69E6" w:rsidDel="00965CD2">
          <w:rPr>
            <w:sz w:val="18"/>
          </w:rPr>
          <w:delText xml:space="preserve">that such </w:delText>
        </w:r>
      </w:del>
      <w:del w:id="69" w:author="Author" w:date="2021-01-20T14:13:00Z">
        <w:r w:rsidRPr="00AE69E6" w:rsidDel="00CF02F1">
          <w:rPr>
            <w:sz w:val="18"/>
          </w:rPr>
          <w:delText xml:space="preserve">analyses </w:delText>
        </w:r>
      </w:del>
      <w:del w:id="70" w:author="Author" w:date="2021-01-22T09:52:00Z">
        <w:r w:rsidRPr="00AE69E6" w:rsidDel="00965CD2">
          <w:rPr>
            <w:sz w:val="18"/>
          </w:rPr>
          <w:delText xml:space="preserve">will create </w:delText>
        </w:r>
      </w:del>
      <w:del w:id="71" w:author="Author" w:date="2021-01-20T14:13:00Z">
        <w:r w:rsidRPr="00AE69E6" w:rsidDel="00CF02F1">
          <w:rPr>
            <w:sz w:val="18"/>
          </w:rPr>
          <w:delText xml:space="preserve">a </w:delText>
        </w:r>
      </w:del>
      <w:del w:id="72" w:author="Author" w:date="2021-01-22T09:52:00Z">
        <w:r w:rsidRPr="00AE69E6" w:rsidDel="00965CD2">
          <w:rPr>
            <w:sz w:val="18"/>
          </w:rPr>
          <w:delText xml:space="preserve">competition between municipalities, in which citizens </w:delText>
        </w:r>
      </w:del>
      <w:del w:id="73" w:author="Author" w:date="2021-01-20T14:13:00Z">
        <w:r w:rsidRPr="00AE69E6" w:rsidDel="009E1767">
          <w:rPr>
            <w:sz w:val="18"/>
          </w:rPr>
          <w:delText xml:space="preserve">are </w:delText>
        </w:r>
      </w:del>
      <w:del w:id="74" w:author="Author" w:date="2021-01-22T09:52:00Z">
        <w:r w:rsidRPr="00AE69E6" w:rsidDel="00965CD2">
          <w:rPr>
            <w:sz w:val="18"/>
          </w:rPr>
          <w:delText xml:space="preserve">the winners. </w:delText>
        </w:r>
      </w:del>
    </w:p>
    <w:p w14:paraId="4F0630B9" w14:textId="240EC7FF" w:rsidR="007D57E6" w:rsidRPr="00AE69E6" w:rsidDel="00965CD2" w:rsidRDefault="007D57E6" w:rsidP="007D57E6">
      <w:pPr>
        <w:spacing w:after="122" w:line="268" w:lineRule="auto"/>
        <w:ind w:left="577" w:right="0"/>
        <w:jc w:val="left"/>
        <w:rPr>
          <w:del w:id="75" w:author="Author" w:date="2021-01-22T09:52:00Z"/>
        </w:rPr>
      </w:pPr>
      <w:del w:id="76" w:author="Author" w:date="2021-01-22T09:52:00Z">
        <w:r w:rsidRPr="00AE69E6" w:rsidDel="00965CD2">
          <w:rPr>
            <w:b/>
            <w:sz w:val="18"/>
          </w:rPr>
          <w:delText>Keywords:</w:delText>
        </w:r>
        <w:r w:rsidRPr="00AE69E6" w:rsidDel="00965CD2">
          <w:rPr>
            <w:sz w:val="18"/>
          </w:rPr>
          <w:delText xml:space="preserve"> government; municipality; electronic; transparency; responsibility </w:delText>
        </w:r>
      </w:del>
    </w:p>
    <w:bookmarkEnd w:id="17"/>
    <w:p w14:paraId="3B880D29" w14:textId="661B5A6D" w:rsidR="007D57E6" w:rsidRPr="00AE69E6" w:rsidRDefault="007D57E6" w:rsidP="007D57E6">
      <w:pPr>
        <w:spacing w:after="185" w:line="259" w:lineRule="auto"/>
        <w:ind w:left="0" w:right="0" w:firstLine="0"/>
        <w:jc w:val="left"/>
      </w:pPr>
      <w:del w:id="77" w:author="Author" w:date="2021-01-22T09:52:00Z">
        <w:r w:rsidRPr="00AE69E6" w:rsidDel="00965CD2">
          <w:rPr>
            <w:sz w:val="18"/>
          </w:rPr>
          <w:delText xml:space="preserve"> </w:delText>
        </w:r>
      </w:del>
    </w:p>
    <w:p w14:paraId="6D6DC392" w14:textId="77777777" w:rsidR="007D57E6" w:rsidRPr="00AE69E6" w:rsidRDefault="007D57E6" w:rsidP="007D57E6">
      <w:pPr>
        <w:pStyle w:val="Heading1"/>
        <w:ind w:left="229" w:right="0" w:hanging="244"/>
      </w:pPr>
      <w:r w:rsidRPr="00AE69E6">
        <w:t xml:space="preserve">Introduction </w:t>
      </w:r>
    </w:p>
    <w:p w14:paraId="26F4A489" w14:textId="623E9772" w:rsidR="007D57E6" w:rsidRPr="00AE69E6" w:rsidRDefault="007D57E6" w:rsidP="007D57E6">
      <w:pPr>
        <w:ind w:left="-5" w:right="52"/>
      </w:pPr>
      <w:r w:rsidRPr="00AE69E6">
        <w:t xml:space="preserve">This </w:t>
      </w:r>
      <w:del w:id="78" w:author="Author" w:date="2021-01-20T14:14:00Z">
        <w:r w:rsidRPr="00AE69E6" w:rsidDel="009E1767">
          <w:delText xml:space="preserve">analysis </w:delText>
        </w:r>
      </w:del>
      <w:ins w:id="79" w:author="Author" w:date="2021-01-20T14:14:00Z">
        <w:r w:rsidRPr="00AE69E6">
          <w:t xml:space="preserve">article </w:t>
        </w:r>
      </w:ins>
      <w:del w:id="80" w:author="Author" w:date="2021-01-20T14:14:00Z">
        <w:r w:rsidRPr="00AE69E6" w:rsidDel="009E1767">
          <w:delText xml:space="preserve">aims to </w:delText>
        </w:r>
      </w:del>
      <w:r w:rsidRPr="00AE69E6">
        <w:t>present</w:t>
      </w:r>
      <w:ins w:id="81" w:author="Author" w:date="2021-01-20T14:14:00Z">
        <w:r w:rsidRPr="00AE69E6">
          <w:t>s</w:t>
        </w:r>
      </w:ins>
      <w:r w:rsidRPr="00AE69E6">
        <w:t xml:space="preserve"> a </w:t>
      </w:r>
      <w:commentRangeStart w:id="82"/>
      <w:r w:rsidRPr="00AE69E6">
        <w:t>radiograph</w:t>
      </w:r>
      <w:commentRangeEnd w:id="82"/>
      <w:r w:rsidRPr="00AE69E6">
        <w:rPr>
          <w:rStyle w:val="CommentReference"/>
        </w:rPr>
        <w:commentReference w:id="82"/>
      </w:r>
      <w:r w:rsidRPr="00AE69E6">
        <w:t xml:space="preserve"> of the </w:t>
      </w:r>
      <w:ins w:id="83" w:author="Author" w:date="2021-01-20T14:14:00Z">
        <w:r w:rsidRPr="00AE69E6">
          <w:t xml:space="preserve">status of the </w:t>
        </w:r>
      </w:ins>
      <w:r w:rsidRPr="00AE69E6">
        <w:t xml:space="preserve">official </w:t>
      </w:r>
      <w:del w:id="84" w:author="Author" w:date="2021-01-20T14:14:00Z">
        <w:r w:rsidRPr="00AE69E6" w:rsidDel="009E1767">
          <w:delText xml:space="preserve">Websites’ </w:delText>
        </w:r>
      </w:del>
      <w:ins w:id="85" w:author="Author" w:date="2021-01-20T14:14:00Z">
        <w:r w:rsidRPr="00AE69E6">
          <w:t xml:space="preserve">websites </w:t>
        </w:r>
      </w:ins>
      <w:del w:id="86" w:author="Author" w:date="2021-01-20T14:14:00Z">
        <w:r w:rsidRPr="00AE69E6" w:rsidDel="009E1767">
          <w:delText xml:space="preserve">status </w:delText>
        </w:r>
      </w:del>
      <w:r w:rsidRPr="00AE69E6">
        <w:t xml:space="preserve">for all </w:t>
      </w:r>
      <w:del w:id="87" w:author="Author" w:date="2021-01-20T14:14:00Z">
        <w:r w:rsidRPr="00AE69E6" w:rsidDel="009E1767">
          <w:delText xml:space="preserve">the </w:delText>
        </w:r>
      </w:del>
      <w:r w:rsidRPr="00AE69E6">
        <w:t xml:space="preserve">municipalities in Romania and </w:t>
      </w:r>
      <w:ins w:id="88" w:author="Author" w:date="2021-01-20T14:14:00Z">
        <w:r w:rsidRPr="00AE69E6">
          <w:t xml:space="preserve">showcases </w:t>
        </w:r>
      </w:ins>
      <w:del w:id="89" w:author="Author" w:date="2021-01-20T14:14:00Z">
        <w:r w:rsidRPr="00AE69E6" w:rsidDel="009E1767">
          <w:delText xml:space="preserve">on </w:delText>
        </w:r>
      </w:del>
      <w:r w:rsidRPr="00AE69E6">
        <w:t xml:space="preserve">how they </w:t>
      </w:r>
      <w:commentRangeStart w:id="90"/>
      <w:r w:rsidRPr="00AE69E6">
        <w:t xml:space="preserve">respond to </w:t>
      </w:r>
      <w:ins w:id="91" w:author="Author" w:date="2021-01-20T14:14:00Z">
        <w:r w:rsidRPr="00AE69E6">
          <w:t xml:space="preserve">the need for </w:t>
        </w:r>
      </w:ins>
      <w:r w:rsidRPr="00AE69E6">
        <w:t xml:space="preserve">transparency </w:t>
      </w:r>
      <w:commentRangeEnd w:id="90"/>
      <w:r w:rsidRPr="00AE69E6">
        <w:rPr>
          <w:rStyle w:val="CommentReference"/>
        </w:rPr>
        <w:commentReference w:id="90"/>
      </w:r>
      <w:del w:id="92" w:author="Author" w:date="2021-01-20T14:14:00Z">
        <w:r w:rsidRPr="00AE69E6" w:rsidDel="009E1767">
          <w:delText xml:space="preserve">needs </w:delText>
        </w:r>
      </w:del>
      <w:r w:rsidRPr="00AE69E6">
        <w:t>(</w:t>
      </w:r>
      <w:commentRangeStart w:id="93"/>
      <w:r w:rsidRPr="00AE69E6">
        <w:t>Baltac, 2011</w:t>
      </w:r>
      <w:commentRangeEnd w:id="93"/>
      <w:r w:rsidRPr="00AE69E6">
        <w:rPr>
          <w:rStyle w:val="CommentReference"/>
        </w:rPr>
        <w:commentReference w:id="93"/>
      </w:r>
      <w:r w:rsidRPr="00AE69E6">
        <w:t xml:space="preserve">). </w:t>
      </w:r>
      <w:del w:id="94" w:author="Author" w:date="2021-01-20T14:14:00Z">
        <w:r w:rsidRPr="00AE69E6" w:rsidDel="009E1767">
          <w:delText>It is understood that t</w:delText>
        </w:r>
      </w:del>
      <w:ins w:id="95" w:author="Author" w:date="2021-01-20T14:14:00Z">
        <w:r w:rsidRPr="00AE69E6">
          <w:t>T</w:t>
        </w:r>
      </w:ins>
      <w:r w:rsidRPr="00AE69E6">
        <w:t xml:space="preserve">he </w:t>
      </w:r>
      <w:ins w:id="96" w:author="Author" w:date="2021-01-20T14:15:00Z">
        <w:r w:rsidRPr="00AE69E6">
          <w:t xml:space="preserve">mere </w:t>
        </w:r>
      </w:ins>
      <w:r w:rsidRPr="00AE69E6">
        <w:t xml:space="preserve">existence of </w:t>
      </w:r>
      <w:ins w:id="97" w:author="Author" w:date="2021-01-20T14:14:00Z">
        <w:r w:rsidRPr="00AE69E6">
          <w:t xml:space="preserve">a </w:t>
        </w:r>
      </w:ins>
      <w:r w:rsidRPr="00AE69E6">
        <w:t>very well</w:t>
      </w:r>
      <w:ins w:id="98" w:author="Author" w:date="2021-01-27T09:17:00Z">
        <w:r w:rsidR="00AE69E6" w:rsidRPr="00AE69E6">
          <w:t>-</w:t>
        </w:r>
      </w:ins>
      <w:del w:id="99" w:author="Author" w:date="2021-01-27T09:17:00Z">
        <w:r w:rsidRPr="00AE69E6" w:rsidDel="00AE69E6">
          <w:delText xml:space="preserve"> </w:delText>
        </w:r>
      </w:del>
      <w:r w:rsidRPr="00AE69E6">
        <w:t xml:space="preserve">designed </w:t>
      </w:r>
      <w:del w:id="100" w:author="Author" w:date="2021-01-20T14:14:00Z">
        <w:r w:rsidRPr="00AE69E6" w:rsidDel="009E1767">
          <w:delText xml:space="preserve">Web </w:delText>
        </w:r>
      </w:del>
      <w:ins w:id="101" w:author="Author" w:date="2021-01-20T14:14:00Z">
        <w:r w:rsidRPr="00AE69E6">
          <w:t xml:space="preserve">web </w:t>
        </w:r>
      </w:ins>
      <w:r w:rsidRPr="00AE69E6">
        <w:t xml:space="preserve">platform (from a technical point of view) does not </w:t>
      </w:r>
      <w:del w:id="102" w:author="Author" w:date="2021-01-20T14:14:00Z">
        <w:r w:rsidRPr="00AE69E6" w:rsidDel="009E1767">
          <w:delText xml:space="preserve">imply </w:delText>
        </w:r>
      </w:del>
      <w:ins w:id="103" w:author="Author" w:date="2021-01-20T14:14:00Z">
        <w:r w:rsidRPr="00AE69E6">
          <w:t xml:space="preserve">mean </w:t>
        </w:r>
      </w:ins>
      <w:r w:rsidRPr="00AE69E6">
        <w:t xml:space="preserve">that </w:t>
      </w:r>
      <w:commentRangeStart w:id="104"/>
      <w:del w:id="105" w:author="Author" w:date="2021-01-20T14:14:00Z">
        <w:r w:rsidRPr="00AE69E6" w:rsidDel="009E1767">
          <w:delText xml:space="preserve">they’re </w:delText>
        </w:r>
      </w:del>
      <w:ins w:id="106" w:author="Author" w:date="2021-01-20T14:14:00Z">
        <w:r w:rsidRPr="00AE69E6">
          <w:t xml:space="preserve">the </w:t>
        </w:r>
      </w:ins>
      <w:del w:id="107" w:author="Author" w:date="2021-01-20T14:15:00Z">
        <w:r w:rsidRPr="00AE69E6" w:rsidDel="009E1767">
          <w:delText xml:space="preserve">also </w:delText>
        </w:r>
      </w:del>
      <w:ins w:id="108" w:author="Author" w:date="2021-01-20T14:15:00Z">
        <w:r w:rsidRPr="00AE69E6">
          <w:t>website is</w:t>
        </w:r>
      </w:ins>
      <w:ins w:id="109" w:author="Author" w:date="2021-01-22T09:52:00Z">
        <w:r w:rsidR="002466D1" w:rsidRPr="00AE69E6">
          <w:t xml:space="preserve"> or will be</w:t>
        </w:r>
      </w:ins>
      <w:ins w:id="110" w:author="Author" w:date="2021-01-20T14:15:00Z">
        <w:r w:rsidRPr="00AE69E6">
          <w:t xml:space="preserve"> </w:t>
        </w:r>
      </w:ins>
      <w:r w:rsidRPr="00AE69E6">
        <w:t xml:space="preserve">used by citizens or </w:t>
      </w:r>
      <w:del w:id="111" w:author="Author" w:date="2021-01-20T14:15:00Z">
        <w:r w:rsidRPr="00AE69E6" w:rsidDel="009E1767">
          <w:delText xml:space="preserve">the </w:delText>
        </w:r>
      </w:del>
      <w:r w:rsidRPr="00AE69E6">
        <w:t>business</w:t>
      </w:r>
      <w:ins w:id="112" w:author="Author" w:date="2021-01-20T14:15:00Z">
        <w:r w:rsidRPr="00AE69E6">
          <w:t>people</w:t>
        </w:r>
      </w:ins>
      <w:r w:rsidRPr="00AE69E6">
        <w:t xml:space="preserve"> </w:t>
      </w:r>
      <w:del w:id="113" w:author="Author" w:date="2021-01-20T14:15:00Z">
        <w:r w:rsidRPr="00AE69E6" w:rsidDel="009E1767">
          <w:delText xml:space="preserve">part of </w:delText>
        </w:r>
      </w:del>
      <w:ins w:id="114" w:author="Author" w:date="2021-01-20T14:15:00Z">
        <w:r w:rsidRPr="00AE69E6">
          <w:t xml:space="preserve">in </w:t>
        </w:r>
      </w:ins>
      <w:del w:id="115" w:author="Author" w:date="2021-01-20T14:15:00Z">
        <w:r w:rsidRPr="00AE69E6" w:rsidDel="009E1767">
          <w:delText xml:space="preserve">the </w:delText>
        </w:r>
      </w:del>
      <w:r w:rsidRPr="00AE69E6">
        <w:t>society</w:t>
      </w:r>
      <w:commentRangeEnd w:id="104"/>
      <w:r w:rsidRPr="00AE69E6">
        <w:rPr>
          <w:rStyle w:val="CommentReference"/>
        </w:rPr>
        <w:commentReference w:id="104"/>
      </w:r>
      <w:r w:rsidRPr="00AE69E6">
        <w:t xml:space="preserve"> (Porumbescu, 2015)</w:t>
      </w:r>
      <w:ins w:id="116" w:author="Author" w:date="2021-01-20T14:15:00Z">
        <w:r w:rsidRPr="00AE69E6">
          <w:t>.</w:t>
        </w:r>
      </w:ins>
      <w:r w:rsidRPr="00AE69E6">
        <w:t xml:space="preserve"> </w:t>
      </w:r>
      <w:del w:id="117" w:author="Author" w:date="2021-01-20T14:15:00Z">
        <w:r w:rsidRPr="00AE69E6" w:rsidDel="009E1767">
          <w:delText>– t</w:delText>
        </w:r>
      </w:del>
      <w:ins w:id="118" w:author="Author" w:date="2021-01-20T14:17:00Z">
        <w:r w:rsidRPr="00AE69E6">
          <w:t xml:space="preserve">Users </w:t>
        </w:r>
      </w:ins>
      <w:ins w:id="119" w:author="Author" w:date="2021-01-20T14:15:00Z">
        <w:r w:rsidRPr="00AE69E6">
          <w:t xml:space="preserve">may not </w:t>
        </w:r>
      </w:ins>
      <w:ins w:id="120" w:author="Author" w:date="2021-01-20T14:17:00Z">
        <w:r w:rsidRPr="00AE69E6">
          <w:t xml:space="preserve">rely on </w:t>
        </w:r>
      </w:ins>
      <w:del w:id="121" w:author="Author" w:date="2021-01-20T14:15:00Z">
        <w:r w:rsidRPr="00AE69E6" w:rsidDel="009E1767">
          <w:delText xml:space="preserve">he reason for </w:delText>
        </w:r>
      </w:del>
      <w:del w:id="122" w:author="Author" w:date="2021-01-20T14:17:00Z">
        <w:r w:rsidRPr="00AE69E6" w:rsidDel="009E1767">
          <w:delText xml:space="preserve">this is that the </w:delText>
        </w:r>
      </w:del>
      <w:ins w:id="123" w:author="Author" w:date="2021-01-20T14:17:00Z">
        <w:r w:rsidRPr="00AE69E6">
          <w:t xml:space="preserve">a </w:t>
        </w:r>
      </w:ins>
      <w:ins w:id="124" w:author="Author" w:date="2021-01-23T15:54:00Z">
        <w:r w:rsidR="00156122" w:rsidRPr="00AE69E6">
          <w:t>w</w:t>
        </w:r>
      </w:ins>
      <w:del w:id="125" w:author="Author" w:date="2021-01-23T15:54:00Z">
        <w:r w:rsidRPr="00AE69E6" w:rsidDel="00156122">
          <w:delText>W</w:delText>
        </w:r>
      </w:del>
      <w:r w:rsidRPr="00AE69E6">
        <w:t xml:space="preserve">eb platform </w:t>
      </w:r>
      <w:ins w:id="126" w:author="Author" w:date="2021-01-20T14:17:00Z">
        <w:r w:rsidRPr="00AE69E6">
          <w:t xml:space="preserve">if it </w:t>
        </w:r>
      </w:ins>
      <w:r w:rsidRPr="00AE69E6">
        <w:t>does not provide the information they need (</w:t>
      </w:r>
      <w:commentRangeStart w:id="127"/>
      <w:r w:rsidRPr="00AE69E6">
        <w:t>MCIS</w:t>
      </w:r>
      <w:r w:rsidRPr="00AE69E6">
        <w:rPr>
          <w:vertAlign w:val="superscript"/>
        </w:rPr>
        <w:t>a</w:t>
      </w:r>
      <w:commentRangeEnd w:id="127"/>
      <w:r w:rsidR="009A45FF" w:rsidRPr="00AE69E6">
        <w:rPr>
          <w:rStyle w:val="CommentReference"/>
        </w:rPr>
        <w:commentReference w:id="127"/>
      </w:r>
      <w:r w:rsidRPr="00AE69E6">
        <w:t xml:space="preserve">). </w:t>
      </w:r>
    </w:p>
    <w:p w14:paraId="1258F636" w14:textId="77777777" w:rsidR="007D57E6" w:rsidRPr="00AE69E6" w:rsidDel="009E1767" w:rsidRDefault="007D57E6" w:rsidP="007D57E6">
      <w:pPr>
        <w:spacing w:after="55"/>
        <w:ind w:left="-5" w:right="52"/>
        <w:rPr>
          <w:del w:id="128" w:author="Author" w:date="2021-01-20T14:18:00Z"/>
        </w:rPr>
      </w:pPr>
      <w:r w:rsidRPr="00AE69E6">
        <w:t xml:space="preserve">Taking into consideration the </w:t>
      </w:r>
      <w:commentRangeStart w:id="129"/>
      <w:r w:rsidRPr="00AE69E6">
        <w:t xml:space="preserve">legislation </w:t>
      </w:r>
      <w:del w:id="130" w:author="Author" w:date="2021-01-20T14:18:00Z">
        <w:r w:rsidRPr="00AE69E6" w:rsidDel="009E1767">
          <w:delText xml:space="preserve">regarding the concept of </w:delText>
        </w:r>
      </w:del>
      <w:ins w:id="131" w:author="Author" w:date="2021-01-20T14:18:00Z">
        <w:r w:rsidRPr="00AE69E6">
          <w:t xml:space="preserve">on </w:t>
        </w:r>
      </w:ins>
      <w:del w:id="132" w:author="Author" w:date="2021-01-20T14:18:00Z">
        <w:r w:rsidRPr="00AE69E6" w:rsidDel="009E1767">
          <w:delText xml:space="preserve">Transparency </w:delText>
        </w:r>
      </w:del>
      <w:ins w:id="133" w:author="Author" w:date="2021-01-20T14:18:00Z">
        <w:r w:rsidRPr="00AE69E6">
          <w:t xml:space="preserve">transparency </w:t>
        </w:r>
      </w:ins>
      <w:commentRangeEnd w:id="129"/>
      <w:ins w:id="134" w:author="Author" w:date="2021-01-21T10:08:00Z">
        <w:r w:rsidRPr="00AE69E6">
          <w:rPr>
            <w:rStyle w:val="CommentReference"/>
          </w:rPr>
          <w:commentReference w:id="129"/>
        </w:r>
      </w:ins>
      <w:r w:rsidRPr="00AE69E6">
        <w:t xml:space="preserve">(Chamber of </w:t>
      </w:r>
    </w:p>
    <w:p w14:paraId="79EA324E" w14:textId="77777777" w:rsidR="007D57E6" w:rsidRPr="00AE69E6" w:rsidDel="009E1767" w:rsidRDefault="007D57E6" w:rsidP="007D57E6">
      <w:pPr>
        <w:ind w:left="-5" w:right="52"/>
        <w:rPr>
          <w:del w:id="135" w:author="Author" w:date="2021-01-20T14:18:00Z"/>
        </w:rPr>
      </w:pPr>
      <w:r w:rsidRPr="00AE69E6">
        <w:t>Deputies</w:t>
      </w:r>
      <w:r w:rsidRPr="00AE69E6">
        <w:rPr>
          <w:vertAlign w:val="superscript"/>
        </w:rPr>
        <w:t>a</w:t>
      </w:r>
      <w:r w:rsidRPr="00AE69E6">
        <w:t xml:space="preserve">), we </w:t>
      </w:r>
      <w:del w:id="136" w:author="Author" w:date="2021-01-20T14:17:00Z">
        <w:r w:rsidRPr="00AE69E6" w:rsidDel="009E1767">
          <w:delText xml:space="preserve">took </w:delText>
        </w:r>
      </w:del>
      <w:ins w:id="137" w:author="Author" w:date="2021-01-20T14:17:00Z">
        <w:r w:rsidRPr="00AE69E6">
          <w:t xml:space="preserve">take </w:t>
        </w:r>
      </w:ins>
      <w:r w:rsidRPr="00AE69E6">
        <w:t xml:space="preserve">a closer look </w:t>
      </w:r>
      <w:del w:id="138" w:author="Author" w:date="2021-01-20T14:17:00Z">
        <w:r w:rsidRPr="00AE69E6" w:rsidDel="009E1767">
          <w:delText xml:space="preserve">on </w:delText>
        </w:r>
      </w:del>
      <w:ins w:id="139" w:author="Author" w:date="2021-01-20T14:17:00Z">
        <w:r w:rsidRPr="00AE69E6">
          <w:t xml:space="preserve">at </w:t>
        </w:r>
      </w:ins>
      <w:r w:rsidRPr="00AE69E6">
        <w:t>each of the Romanian municipalit</w:t>
      </w:r>
      <w:ins w:id="140" w:author="Author" w:date="2021-01-20T14:17:00Z">
        <w:r w:rsidRPr="00AE69E6">
          <w:t>ies</w:t>
        </w:r>
      </w:ins>
      <w:del w:id="141" w:author="Author" w:date="2021-01-20T14:17:00Z">
        <w:r w:rsidRPr="00AE69E6" w:rsidDel="009E1767">
          <w:delText>y’s</w:delText>
        </w:r>
      </w:del>
      <w:ins w:id="142" w:author="Author" w:date="2021-01-20T14:17:00Z">
        <w:r w:rsidRPr="00AE69E6">
          <w:t>’</w:t>
        </w:r>
      </w:ins>
      <w:r w:rsidRPr="00AE69E6">
        <w:t xml:space="preserve"> official </w:t>
      </w:r>
      <w:del w:id="143" w:author="Author" w:date="2021-01-20T14:17:00Z">
        <w:r w:rsidRPr="00AE69E6" w:rsidDel="009E1767">
          <w:delText xml:space="preserve">Website </w:delText>
        </w:r>
      </w:del>
      <w:ins w:id="144" w:author="Author" w:date="2021-01-20T14:17:00Z">
        <w:r w:rsidRPr="00AE69E6">
          <w:t xml:space="preserve">websites </w:t>
        </w:r>
      </w:ins>
      <w:r w:rsidRPr="00AE69E6">
        <w:t xml:space="preserve">in order to present, in figures, how close they are to </w:t>
      </w:r>
      <w:del w:id="145" w:author="Author" w:date="2021-01-20T14:17:00Z">
        <w:r w:rsidRPr="00AE69E6" w:rsidDel="009E1767">
          <w:delText xml:space="preserve">this </w:delText>
        </w:r>
      </w:del>
      <w:ins w:id="146" w:author="Author" w:date="2021-01-20T14:17:00Z">
        <w:r w:rsidRPr="00AE69E6">
          <w:t xml:space="preserve">achieving </w:t>
        </w:r>
        <w:commentRangeStart w:id="147"/>
        <w:r w:rsidRPr="00AE69E6">
          <w:t>the transparency threshold</w:t>
        </w:r>
      </w:ins>
      <w:commentRangeEnd w:id="147"/>
      <w:ins w:id="148" w:author="Author" w:date="2021-01-21T10:08:00Z">
        <w:r w:rsidRPr="00AE69E6">
          <w:rPr>
            <w:rStyle w:val="CommentReference"/>
          </w:rPr>
          <w:commentReference w:id="147"/>
        </w:r>
      </w:ins>
      <w:del w:id="149" w:author="Author" w:date="2021-01-21T10:08:00Z">
        <w:r w:rsidRPr="00AE69E6" w:rsidDel="000320F4">
          <w:delText xml:space="preserve">by </w:delText>
        </w:r>
      </w:del>
      <w:del w:id="150" w:author="Author" w:date="2021-01-20T14:18:00Z">
        <w:r w:rsidRPr="00AE69E6" w:rsidDel="009E1767">
          <w:delText xml:space="preserve">putting </w:delText>
        </w:r>
      </w:del>
      <w:del w:id="151" w:author="Author" w:date="2021-01-21T10:08:00Z">
        <w:r w:rsidRPr="00AE69E6" w:rsidDel="000320F4">
          <w:delText xml:space="preserve">this concept </w:delText>
        </w:r>
      </w:del>
      <w:del w:id="152" w:author="Author" w:date="2021-01-20T14:18:00Z">
        <w:r w:rsidRPr="00AE69E6" w:rsidDel="009E1767">
          <w:delText xml:space="preserve">into </w:delText>
        </w:r>
      </w:del>
      <w:del w:id="153" w:author="Author" w:date="2021-01-21T10:08:00Z">
        <w:r w:rsidRPr="00AE69E6" w:rsidDel="000320F4">
          <w:delText>motion</w:delText>
        </w:r>
      </w:del>
      <w:r w:rsidRPr="00AE69E6">
        <w:t xml:space="preserve">. </w:t>
      </w:r>
    </w:p>
    <w:p w14:paraId="2898DF7C" w14:textId="77777777" w:rsidR="007D57E6" w:rsidRPr="00AE69E6" w:rsidRDefault="007D57E6" w:rsidP="00AE69E6">
      <w:pPr>
        <w:spacing w:after="55"/>
        <w:ind w:left="-5" w:right="52"/>
      </w:pPr>
      <w:del w:id="154" w:author="Author" w:date="2021-01-20T14:18:00Z">
        <w:r w:rsidRPr="00AE69E6" w:rsidDel="009E1767">
          <w:rPr>
            <w:b/>
          </w:rPr>
          <w:delText xml:space="preserve"> </w:delText>
        </w:r>
      </w:del>
    </w:p>
    <w:p w14:paraId="0BC26959" w14:textId="77777777" w:rsidR="007D57E6" w:rsidRPr="00AE69E6" w:rsidRDefault="007D57E6" w:rsidP="007D57E6">
      <w:pPr>
        <w:pStyle w:val="Heading1"/>
        <w:ind w:left="225" w:right="0" w:hanging="240"/>
      </w:pPr>
      <w:r w:rsidRPr="00AE69E6">
        <w:t xml:space="preserve">Background </w:t>
      </w:r>
    </w:p>
    <w:p w14:paraId="3C5031E1" w14:textId="77777777" w:rsidR="007D57E6" w:rsidRPr="00AE69E6" w:rsidRDefault="007D57E6" w:rsidP="007D57E6">
      <w:pPr>
        <w:ind w:left="-5" w:right="52"/>
      </w:pPr>
      <w:ins w:id="155" w:author="Author" w:date="2021-01-20T14:18:00Z">
        <w:r w:rsidRPr="00AE69E6">
          <w:t xml:space="preserve">The </w:t>
        </w:r>
      </w:ins>
      <w:del w:id="156" w:author="Author" w:date="2021-01-20T14:18:00Z">
        <w:r w:rsidRPr="00AE69E6" w:rsidDel="009E1767">
          <w:delText xml:space="preserve">An aspect of interest in assessing not only the current state of the e-Government in Romania, but also possible future developments in this regard is represented by </w:delText>
        </w:r>
      </w:del>
      <w:r w:rsidRPr="00AE69E6">
        <w:t xml:space="preserve">Romanian citizens’ level of satisfaction </w:t>
      </w:r>
      <w:ins w:id="157" w:author="Author" w:date="2021-01-21T10:09:00Z">
        <w:r w:rsidRPr="00AE69E6">
          <w:t xml:space="preserve">with </w:t>
        </w:r>
      </w:ins>
      <w:r w:rsidRPr="00AE69E6">
        <w:t xml:space="preserve">and </w:t>
      </w:r>
      <w:commentRangeStart w:id="158"/>
      <w:del w:id="159" w:author="Author" w:date="2021-01-21T10:09:00Z">
        <w:r w:rsidRPr="00AE69E6" w:rsidDel="000320F4">
          <w:delText xml:space="preserve">their </w:delText>
        </w:r>
      </w:del>
      <w:r w:rsidRPr="00AE69E6">
        <w:t xml:space="preserve">requirements </w:t>
      </w:r>
      <w:del w:id="160" w:author="Author" w:date="2021-01-20T14:18:00Z">
        <w:r w:rsidRPr="00AE69E6" w:rsidDel="009E1767">
          <w:delText xml:space="preserve">for </w:delText>
        </w:r>
      </w:del>
      <w:ins w:id="161" w:author="Author" w:date="2021-01-20T14:18:00Z">
        <w:r w:rsidRPr="00AE69E6">
          <w:t xml:space="preserve">from </w:t>
        </w:r>
      </w:ins>
      <w:ins w:id="162" w:author="Author" w:date="2021-01-21T10:09:00Z">
        <w:r w:rsidRPr="00AE69E6">
          <w:t xml:space="preserve">the </w:t>
        </w:r>
      </w:ins>
      <w:del w:id="163" w:author="Author" w:date="2021-01-20T14:18:00Z">
        <w:r w:rsidRPr="00AE69E6" w:rsidDel="009E1767">
          <w:delText xml:space="preserve">the </w:delText>
        </w:r>
      </w:del>
      <w:r w:rsidRPr="00AE69E6">
        <w:t>public administration</w:t>
      </w:r>
      <w:ins w:id="164" w:author="Author" w:date="2021-01-20T14:18:00Z">
        <w:r w:rsidRPr="00AE69E6">
          <w:t xml:space="preserve"> </w:t>
        </w:r>
      </w:ins>
      <w:commentRangeEnd w:id="158"/>
      <w:ins w:id="165" w:author="Author" w:date="2021-01-22T09:53:00Z">
        <w:r w:rsidR="00951101" w:rsidRPr="00AE69E6">
          <w:rPr>
            <w:rStyle w:val="CommentReference"/>
          </w:rPr>
          <w:commentReference w:id="158"/>
        </w:r>
      </w:ins>
      <w:ins w:id="166" w:author="Author" w:date="2021-01-21T10:09:00Z">
        <w:r w:rsidRPr="00AE69E6">
          <w:t xml:space="preserve">can </w:t>
        </w:r>
      </w:ins>
      <w:ins w:id="167" w:author="Author" w:date="2021-01-20T14:18:00Z">
        <w:r w:rsidRPr="00AE69E6">
          <w:t xml:space="preserve">help assess both the current state of e-Governance in Romania and potential developments in </w:t>
        </w:r>
      </w:ins>
      <w:ins w:id="168" w:author="Author" w:date="2021-01-20T14:19:00Z">
        <w:r w:rsidRPr="00AE69E6">
          <w:t>the area</w:t>
        </w:r>
      </w:ins>
      <w:r w:rsidRPr="00AE69E6">
        <w:t xml:space="preserve">. </w:t>
      </w:r>
      <w:commentRangeStart w:id="169"/>
      <w:del w:id="170" w:author="Author" w:date="2021-01-20T14:19:00Z">
        <w:r w:rsidRPr="00AE69E6" w:rsidDel="009E1767">
          <w:delText xml:space="preserve">From this perspective, our </w:delText>
        </w:r>
      </w:del>
      <w:ins w:id="171" w:author="Author" w:date="2021-01-20T14:19:00Z">
        <w:r w:rsidRPr="00AE69E6">
          <w:t xml:space="preserve">Romania (54.1%) </w:t>
        </w:r>
      </w:ins>
      <w:del w:id="172" w:author="Author" w:date="2021-01-20T14:19:00Z">
        <w:r w:rsidRPr="00AE69E6" w:rsidDel="009E1767">
          <w:delText xml:space="preserve">country holds </w:delText>
        </w:r>
      </w:del>
      <w:ins w:id="173" w:author="Author" w:date="2021-01-20T14:19:00Z">
        <w:r w:rsidRPr="00AE69E6">
          <w:t xml:space="preserve">ranks </w:t>
        </w:r>
      </w:ins>
      <w:del w:id="174" w:author="Author" w:date="2021-01-20T14:19:00Z">
        <w:r w:rsidRPr="00AE69E6" w:rsidDel="009E1767">
          <w:delText xml:space="preserve">a position </w:delText>
        </w:r>
      </w:del>
      <w:r w:rsidRPr="00AE69E6">
        <w:t>below the European average</w:t>
      </w:r>
      <w:del w:id="175" w:author="Author" w:date="2021-01-20T14:19:00Z">
        <w:r w:rsidRPr="00AE69E6" w:rsidDel="009E1767">
          <w:delText xml:space="preserve">, if we are to take into consideration </w:delText>
        </w:r>
      </w:del>
      <w:ins w:id="176" w:author="Author" w:date="2021-01-20T14:19:00Z">
        <w:r w:rsidRPr="00AE69E6">
          <w:t xml:space="preserve"> (73.5%) in terms of </w:t>
        </w:r>
      </w:ins>
      <w:r w:rsidRPr="00AE69E6">
        <w:t>the number of Internet users</w:t>
      </w:r>
      <w:del w:id="177" w:author="Author" w:date="2021-01-20T14:19:00Z">
        <w:r w:rsidRPr="00AE69E6" w:rsidDel="002A5994">
          <w:delText xml:space="preserve"> of only 54.1% compared to 73.5% which is the average of all European countries</w:delText>
        </w:r>
      </w:del>
      <w:r w:rsidRPr="00AE69E6">
        <w:t xml:space="preserve">. </w:t>
      </w:r>
      <w:commentRangeEnd w:id="169"/>
      <w:r w:rsidRPr="00AE69E6">
        <w:rPr>
          <w:rStyle w:val="CommentReference"/>
        </w:rPr>
        <w:commentReference w:id="169"/>
      </w:r>
    </w:p>
    <w:p w14:paraId="6B966791" w14:textId="70AF222B" w:rsidR="007D57E6" w:rsidRPr="00AE69E6" w:rsidRDefault="00D503F4" w:rsidP="007D57E6">
      <w:pPr>
        <w:spacing w:after="0"/>
        <w:ind w:left="-5" w:right="52"/>
      </w:pPr>
      <w:ins w:id="178" w:author="Author" w:date="2021-01-27T17:46:00Z">
        <w:r>
          <w:lastRenderedPageBreak/>
          <w:t>At the end of 2014, t</w:t>
        </w:r>
      </w:ins>
      <w:commentRangeStart w:id="179"/>
      <w:del w:id="180" w:author="Author" w:date="2021-01-27T17:46:00Z">
        <w:r w:rsidR="007D57E6" w:rsidRPr="00AE69E6" w:rsidDel="00D503F4">
          <w:delText>T</w:delText>
        </w:r>
      </w:del>
      <w:r w:rsidR="007D57E6" w:rsidRPr="00AE69E6">
        <w:t>he World Bank</w:t>
      </w:r>
      <w:del w:id="181" w:author="Author" w:date="2021-01-27T17:47:00Z">
        <w:r w:rsidR="007D57E6" w:rsidRPr="00AE69E6" w:rsidDel="00D503F4">
          <w:delText xml:space="preserve"> reported, at the end of 2014</w:delText>
        </w:r>
      </w:del>
      <w:r w:rsidR="007D57E6" w:rsidRPr="00AE69E6">
        <w:t xml:space="preserve"> (World Bank</w:t>
      </w:r>
      <w:ins w:id="182" w:author="Author" w:date="2021-01-27T17:47:00Z">
        <w:r>
          <w:t>, 2014</w:t>
        </w:r>
      </w:ins>
      <w:r w:rsidR="007D57E6" w:rsidRPr="00AE69E6">
        <w:t>)</w:t>
      </w:r>
      <w:del w:id="183" w:author="Author" w:date="2021-01-27T17:47:00Z">
        <w:r w:rsidR="007D57E6" w:rsidRPr="00AE69E6" w:rsidDel="00D503F4">
          <w:delText>,</w:delText>
        </w:r>
      </w:del>
      <w:ins w:id="184" w:author="Author" w:date="2021-01-27T17:47:00Z">
        <w:r>
          <w:t xml:space="preserve"> reported</w:t>
        </w:r>
      </w:ins>
      <w:r w:rsidR="007D57E6" w:rsidRPr="00AE69E6">
        <w:t xml:space="preserve"> the evolution of the Internet users’ number in Romania for the period between the years 2000 and 2014 (</w:t>
      </w:r>
      <w:del w:id="185" w:author="Author" w:date="2021-01-22T09:53:00Z">
        <w:r w:rsidR="007D57E6" w:rsidRPr="00AE69E6" w:rsidDel="00951101">
          <w:delText xml:space="preserve">Fig. </w:delText>
        </w:r>
      </w:del>
      <w:ins w:id="186" w:author="Author" w:date="2021-01-22T09:53:00Z">
        <w:r w:rsidR="00951101" w:rsidRPr="00AE69E6">
          <w:t xml:space="preserve">Figure </w:t>
        </w:r>
      </w:ins>
      <w:r w:rsidR="007D57E6" w:rsidRPr="00AE69E6">
        <w:t xml:space="preserve">1). </w:t>
      </w:r>
      <w:del w:id="187" w:author="Author" w:date="2021-01-23T15:55:00Z">
        <w:r w:rsidR="007D57E6" w:rsidRPr="00AE69E6" w:rsidDel="00156122">
          <w:rPr>
            <w:b/>
          </w:rPr>
          <w:delText xml:space="preserve"> </w:delText>
        </w:r>
      </w:del>
      <w:commentRangeEnd w:id="179"/>
      <w:r w:rsidR="007D57E6" w:rsidRPr="00AE69E6">
        <w:rPr>
          <w:rStyle w:val="CommentReference"/>
        </w:rPr>
        <w:commentReference w:id="179"/>
      </w:r>
    </w:p>
    <w:p w14:paraId="041015EC" w14:textId="77777777" w:rsidR="007D57E6" w:rsidRPr="00AE69E6" w:rsidRDefault="007D57E6" w:rsidP="007D57E6">
      <w:pPr>
        <w:spacing w:after="143" w:line="259" w:lineRule="auto"/>
        <w:ind w:left="157" w:right="0" w:firstLine="0"/>
        <w:jc w:val="left"/>
      </w:pPr>
    </w:p>
    <w:p w14:paraId="7825B61A" w14:textId="77777777" w:rsidR="007D57E6" w:rsidRPr="00AE69E6" w:rsidRDefault="007D57E6" w:rsidP="007D57E6">
      <w:pPr>
        <w:spacing w:after="143" w:line="259" w:lineRule="auto"/>
        <w:ind w:left="157" w:right="0" w:firstLine="0"/>
        <w:jc w:val="center"/>
      </w:pPr>
      <w:r w:rsidRPr="00AE69E6">
        <w:t>[Figure 1 here]</w:t>
      </w:r>
    </w:p>
    <w:p w14:paraId="59C80C90" w14:textId="04B59F24" w:rsidR="007D57E6" w:rsidRPr="00AE69E6" w:rsidRDefault="007D57E6" w:rsidP="007D57E6">
      <w:pPr>
        <w:pStyle w:val="Heading2"/>
        <w:spacing w:after="166"/>
        <w:ind w:right="51"/>
        <w:jc w:val="center"/>
      </w:pPr>
      <w:commentRangeStart w:id="188"/>
      <w:r w:rsidRPr="00AE69E6">
        <w:rPr>
          <w:i w:val="0"/>
          <w:sz w:val="20"/>
        </w:rPr>
        <w:t xml:space="preserve">Figure 1. </w:t>
      </w:r>
      <w:del w:id="189" w:author="Author" w:date="2021-01-20T15:06:00Z">
        <w:r w:rsidRPr="00AE69E6" w:rsidDel="00226707">
          <w:rPr>
            <w:i w:val="0"/>
            <w:sz w:val="20"/>
          </w:rPr>
          <w:delText xml:space="preserve">Evolution </w:delText>
        </w:r>
      </w:del>
      <w:ins w:id="190" w:author="Author" w:date="2021-01-20T16:21:00Z">
        <w:r w:rsidRPr="00AE69E6">
          <w:rPr>
            <w:i w:val="0"/>
            <w:sz w:val="20"/>
          </w:rPr>
          <w:t>Trends</w:t>
        </w:r>
      </w:ins>
      <w:ins w:id="191" w:author="Author" w:date="2021-01-20T15:06:00Z">
        <w:r w:rsidRPr="00AE69E6">
          <w:rPr>
            <w:i w:val="0"/>
            <w:sz w:val="20"/>
          </w:rPr>
          <w:t xml:space="preserve"> in the number </w:t>
        </w:r>
      </w:ins>
      <w:r w:rsidRPr="00AE69E6">
        <w:rPr>
          <w:i w:val="0"/>
          <w:sz w:val="20"/>
        </w:rPr>
        <w:t xml:space="preserve">of </w:t>
      </w:r>
      <w:del w:id="192" w:author="Author" w:date="2021-01-20T15:06:00Z">
        <w:r w:rsidRPr="00AE69E6" w:rsidDel="00226707">
          <w:rPr>
            <w:i w:val="0"/>
            <w:sz w:val="20"/>
          </w:rPr>
          <w:delText xml:space="preserve">the </w:delText>
        </w:r>
      </w:del>
      <w:r w:rsidRPr="00AE69E6">
        <w:rPr>
          <w:i w:val="0"/>
          <w:sz w:val="20"/>
        </w:rPr>
        <w:t>Internet users</w:t>
      </w:r>
      <w:del w:id="193" w:author="Author" w:date="2021-01-20T15:06:00Z">
        <w:r w:rsidRPr="00AE69E6" w:rsidDel="00226707">
          <w:rPr>
            <w:i w:val="0"/>
            <w:sz w:val="20"/>
          </w:rPr>
          <w:delText xml:space="preserve">’ number </w:delText>
        </w:r>
      </w:del>
      <w:ins w:id="194" w:author="Author" w:date="2021-01-20T15:06:00Z">
        <w:r w:rsidRPr="00AE69E6">
          <w:rPr>
            <w:i w:val="0"/>
            <w:sz w:val="20"/>
          </w:rPr>
          <w:t xml:space="preserve"> </w:t>
        </w:r>
      </w:ins>
      <w:r w:rsidRPr="00AE69E6">
        <w:rPr>
          <w:i w:val="0"/>
          <w:sz w:val="20"/>
        </w:rPr>
        <w:t>in Romania (2000</w:t>
      </w:r>
      <w:del w:id="195" w:author="Author" w:date="2021-01-22T09:54:00Z">
        <w:r w:rsidRPr="00AE69E6" w:rsidDel="00C33ECE">
          <w:rPr>
            <w:i w:val="0"/>
            <w:sz w:val="20"/>
          </w:rPr>
          <w:delText>-</w:delText>
        </w:r>
      </w:del>
      <w:ins w:id="196" w:author="Author" w:date="2021-01-22T09:54:00Z">
        <w:r w:rsidR="00C33ECE" w:rsidRPr="00AE69E6">
          <w:rPr>
            <w:i w:val="0"/>
            <w:sz w:val="20"/>
          </w:rPr>
          <w:t>–</w:t>
        </w:r>
      </w:ins>
      <w:r w:rsidRPr="00AE69E6">
        <w:rPr>
          <w:i w:val="0"/>
          <w:sz w:val="20"/>
        </w:rPr>
        <w:t>2014)</w:t>
      </w:r>
      <w:r w:rsidRPr="00AE69E6">
        <w:rPr>
          <w:b w:val="0"/>
          <w:i w:val="0"/>
          <w:sz w:val="20"/>
        </w:rPr>
        <w:t xml:space="preserve"> </w:t>
      </w:r>
      <w:del w:id="197" w:author="Author" w:date="2021-01-23T15:55:00Z">
        <w:r w:rsidRPr="00AE69E6" w:rsidDel="00156122">
          <w:rPr>
            <w:b w:val="0"/>
            <w:i w:val="0"/>
            <w:sz w:val="20"/>
          </w:rPr>
          <w:delText xml:space="preserve"> </w:delText>
        </w:r>
      </w:del>
      <w:commentRangeEnd w:id="188"/>
      <w:r w:rsidRPr="00AE69E6">
        <w:rPr>
          <w:rStyle w:val="CommentReference"/>
          <w:b w:val="0"/>
          <w:i w:val="0"/>
        </w:rPr>
        <w:commentReference w:id="188"/>
      </w:r>
    </w:p>
    <w:p w14:paraId="6A96D9BC" w14:textId="77777777" w:rsidR="007D57E6" w:rsidRPr="00AE69E6" w:rsidRDefault="007D57E6" w:rsidP="007D57E6">
      <w:pPr>
        <w:spacing w:after="149" w:line="259" w:lineRule="auto"/>
        <w:ind w:right="63"/>
        <w:jc w:val="center"/>
      </w:pPr>
      <w:r w:rsidRPr="00AE69E6">
        <w:rPr>
          <w:i/>
          <w:sz w:val="20"/>
        </w:rPr>
        <w:t xml:space="preserve">Source: Based on data collected from the </w:t>
      </w:r>
      <w:commentRangeStart w:id="198"/>
      <w:r w:rsidRPr="00AE69E6">
        <w:rPr>
          <w:i/>
          <w:sz w:val="20"/>
        </w:rPr>
        <w:t xml:space="preserve">World Bank’s Website </w:t>
      </w:r>
      <w:commentRangeEnd w:id="198"/>
      <w:r w:rsidRPr="00AE69E6">
        <w:rPr>
          <w:rStyle w:val="CommentReference"/>
        </w:rPr>
        <w:commentReference w:id="198"/>
      </w:r>
    </w:p>
    <w:p w14:paraId="382BF0F1" w14:textId="317B05DA" w:rsidR="007D57E6" w:rsidRPr="00AE69E6" w:rsidRDefault="007D57E6" w:rsidP="007D57E6">
      <w:pPr>
        <w:ind w:left="-5" w:right="52"/>
      </w:pPr>
      <w:r w:rsidRPr="00AE69E6">
        <w:t xml:space="preserve">We cannot say </w:t>
      </w:r>
      <w:ins w:id="199" w:author="Author" w:date="2021-01-20T16:20:00Z">
        <w:r w:rsidRPr="00AE69E6">
          <w:t xml:space="preserve">for certain </w:t>
        </w:r>
      </w:ins>
      <w:r w:rsidRPr="00AE69E6">
        <w:t xml:space="preserve">whether </w:t>
      </w:r>
      <w:del w:id="200" w:author="Author" w:date="2021-01-22T09:54:00Z">
        <w:r w:rsidRPr="00AE69E6" w:rsidDel="00C33ECE">
          <w:delText xml:space="preserve">the </w:delText>
        </w:r>
      </w:del>
      <w:del w:id="201" w:author="Author" w:date="2021-01-20T16:20:00Z">
        <w:r w:rsidRPr="00AE69E6" w:rsidDel="00052091">
          <w:delText xml:space="preserve">results of the last years are due to a </w:delText>
        </w:r>
      </w:del>
      <w:del w:id="202" w:author="Author" w:date="2021-01-22T09:54:00Z">
        <w:r w:rsidRPr="00AE69E6" w:rsidDel="00C33ECE">
          <w:delText xml:space="preserve">possible </w:delText>
        </w:r>
      </w:del>
      <w:r w:rsidRPr="00AE69E6">
        <w:t xml:space="preserve">market saturation or </w:t>
      </w:r>
      <w:del w:id="203" w:author="Author" w:date="2021-01-20T16:20:00Z">
        <w:r w:rsidRPr="00AE69E6" w:rsidDel="00052091">
          <w:delText xml:space="preserve">some </w:delText>
        </w:r>
      </w:del>
      <w:r w:rsidRPr="00AE69E6">
        <w:t xml:space="preserve">other circumstances </w:t>
      </w:r>
      <w:del w:id="204" w:author="Author" w:date="2021-01-20T16:20:00Z">
        <w:r w:rsidRPr="00AE69E6" w:rsidDel="00052091">
          <w:delText xml:space="preserve">that exist and </w:delText>
        </w:r>
      </w:del>
      <w:r w:rsidRPr="00AE69E6">
        <w:t xml:space="preserve">may have slowed down </w:t>
      </w:r>
      <w:del w:id="205" w:author="Author" w:date="2021-01-21T10:10:00Z">
        <w:r w:rsidRPr="00AE69E6" w:rsidDel="000320F4">
          <w:delText xml:space="preserve">this </w:delText>
        </w:r>
      </w:del>
      <w:ins w:id="206" w:author="Author" w:date="2021-01-21T10:10:00Z">
        <w:r w:rsidRPr="00AE69E6">
          <w:t xml:space="preserve">the </w:t>
        </w:r>
      </w:ins>
      <w:r w:rsidRPr="00AE69E6">
        <w:t>trend</w:t>
      </w:r>
      <w:del w:id="207" w:author="Author" w:date="2021-01-20T16:20:00Z">
        <w:r w:rsidRPr="00AE69E6" w:rsidDel="00052091">
          <w:delText xml:space="preserve">, </w:delText>
        </w:r>
      </w:del>
      <w:ins w:id="208" w:author="Author" w:date="2021-01-20T16:20:00Z">
        <w:r w:rsidRPr="00AE69E6">
          <w:t xml:space="preserve">. </w:t>
        </w:r>
      </w:ins>
      <w:commentRangeStart w:id="209"/>
      <w:del w:id="210" w:author="Author" w:date="2021-01-20T16:20:00Z">
        <w:r w:rsidRPr="00AE69E6" w:rsidDel="00052091">
          <w:delText xml:space="preserve">but </w:delText>
        </w:r>
      </w:del>
      <w:ins w:id="211" w:author="Author" w:date="2021-01-20T16:20:00Z">
        <w:r w:rsidRPr="00AE69E6">
          <w:t>How</w:t>
        </w:r>
      </w:ins>
      <w:ins w:id="212" w:author="Author" w:date="2021-01-20T16:21:00Z">
        <w:r w:rsidRPr="00AE69E6">
          <w:t xml:space="preserve">ever, </w:t>
        </w:r>
      </w:ins>
      <w:r w:rsidRPr="00AE69E6">
        <w:t xml:space="preserve">we </w:t>
      </w:r>
      <w:del w:id="213" w:author="Author" w:date="2021-01-21T10:10:00Z">
        <w:r w:rsidRPr="00AE69E6" w:rsidDel="000320F4">
          <w:delText xml:space="preserve">certainly </w:delText>
        </w:r>
      </w:del>
      <w:r w:rsidRPr="00AE69E6">
        <w:t xml:space="preserve">can </w:t>
      </w:r>
      <w:ins w:id="214" w:author="Author" w:date="2021-01-21T10:10:00Z">
        <w:r w:rsidRPr="00AE69E6">
          <w:t xml:space="preserve">certainly </w:t>
        </w:r>
      </w:ins>
      <w:r w:rsidRPr="00AE69E6">
        <w:t xml:space="preserve">see that the numbers </w:t>
      </w:r>
      <w:del w:id="215" w:author="Author" w:date="2021-01-21T10:10:00Z">
        <w:r w:rsidRPr="00AE69E6" w:rsidDel="000320F4">
          <w:delText xml:space="preserve">have </w:delText>
        </w:r>
      </w:del>
      <w:r w:rsidRPr="00AE69E6">
        <w:t xml:space="preserve">exploded </w:t>
      </w:r>
      <w:del w:id="216" w:author="Author" w:date="2021-01-20T16:21:00Z">
        <w:r w:rsidRPr="00AE69E6" w:rsidDel="00052091">
          <w:delText xml:space="preserve">in the </w:delText>
        </w:r>
      </w:del>
      <w:ins w:id="217" w:author="Author" w:date="2021-01-20T16:21:00Z">
        <w:r w:rsidRPr="00AE69E6">
          <w:t xml:space="preserve">between </w:t>
        </w:r>
      </w:ins>
      <w:del w:id="218" w:author="Author" w:date="2021-01-20T16:21:00Z">
        <w:r w:rsidRPr="00AE69E6" w:rsidDel="00052091">
          <w:delText xml:space="preserve">period </w:delText>
        </w:r>
      </w:del>
      <w:r w:rsidRPr="00AE69E6">
        <w:t>2000</w:t>
      </w:r>
      <w:del w:id="219" w:author="Author" w:date="2021-01-20T16:21:00Z">
        <w:r w:rsidRPr="00AE69E6" w:rsidDel="00052091">
          <w:delText>-</w:delText>
        </w:r>
      </w:del>
      <w:ins w:id="220" w:author="Author" w:date="2021-01-20T16:21:00Z">
        <w:r w:rsidRPr="00AE69E6">
          <w:t xml:space="preserve"> and </w:t>
        </w:r>
      </w:ins>
      <w:r w:rsidRPr="00AE69E6">
        <w:t xml:space="preserve">2014. </w:t>
      </w:r>
      <w:commentRangeEnd w:id="209"/>
      <w:r w:rsidRPr="00AE69E6">
        <w:rPr>
          <w:rStyle w:val="CommentReference"/>
        </w:rPr>
        <w:commentReference w:id="209"/>
      </w:r>
    </w:p>
    <w:p w14:paraId="08C719C2" w14:textId="0FFE74B5" w:rsidR="007D57E6" w:rsidRPr="00AE69E6" w:rsidRDefault="007D57E6" w:rsidP="007D57E6">
      <w:pPr>
        <w:ind w:left="-5" w:right="52"/>
      </w:pPr>
      <w:del w:id="221" w:author="Author" w:date="2021-01-20T16:21:00Z">
        <w:r w:rsidRPr="00AE69E6" w:rsidDel="00052091">
          <w:delText xml:space="preserve">Looking at </w:delText>
        </w:r>
      </w:del>
      <w:ins w:id="222" w:author="Author" w:date="2021-01-20T16:21:00Z">
        <w:r w:rsidRPr="00AE69E6">
          <w:t>H</w:t>
        </w:r>
      </w:ins>
      <w:del w:id="223" w:author="Author" w:date="2021-01-20T16:21:00Z">
        <w:r w:rsidRPr="00AE69E6" w:rsidDel="00052091">
          <w:delText>the population, h</w:delText>
        </w:r>
      </w:del>
      <w:r w:rsidRPr="00AE69E6">
        <w:t xml:space="preserve">owever, Romania is in a bad position </w:t>
      </w:r>
      <w:ins w:id="224" w:author="Author" w:date="2021-01-20T16:21:00Z">
        <w:r w:rsidRPr="00AE69E6">
          <w:t xml:space="preserve">when </w:t>
        </w:r>
      </w:ins>
      <w:r w:rsidRPr="00AE69E6">
        <w:t xml:space="preserve">compared to other countries. </w:t>
      </w:r>
      <w:commentRangeStart w:id="225"/>
      <w:r w:rsidRPr="00AE69E6">
        <w:t xml:space="preserve">In 2014, </w:t>
      </w:r>
      <w:del w:id="226" w:author="Author" w:date="2021-01-20T16:21:00Z">
        <w:r w:rsidRPr="00AE69E6" w:rsidDel="00052091">
          <w:delText xml:space="preserve">the country </w:delText>
        </w:r>
      </w:del>
      <w:ins w:id="227" w:author="Author" w:date="2021-01-20T16:21:00Z">
        <w:r w:rsidRPr="00AE69E6">
          <w:t xml:space="preserve">it </w:t>
        </w:r>
      </w:ins>
      <w:r w:rsidRPr="00AE69E6">
        <w:t xml:space="preserve">had about 54 Internet users/100 people, </w:t>
      </w:r>
      <w:del w:id="228" w:author="Author" w:date="2021-01-20T16:21:00Z">
        <w:r w:rsidRPr="00AE69E6" w:rsidDel="00052091">
          <w:delText xml:space="preserve">similar to </w:delText>
        </w:r>
      </w:del>
      <w:ins w:id="229" w:author="Author" w:date="2021-01-20T16:21:00Z">
        <w:r w:rsidRPr="00AE69E6">
          <w:t xml:space="preserve">like </w:t>
        </w:r>
      </w:ins>
      <w:r w:rsidRPr="00AE69E6">
        <w:t xml:space="preserve">Serbia and Bulgaria, </w:t>
      </w:r>
      <w:del w:id="230" w:author="Author" w:date="2021-01-20T16:21:00Z">
        <w:r w:rsidRPr="00AE69E6" w:rsidDel="00052091">
          <w:delText xml:space="preserve">while </w:delText>
        </w:r>
      </w:del>
      <w:ins w:id="231" w:author="Author" w:date="2021-01-20T16:22:00Z">
        <w:r w:rsidRPr="00AE69E6">
          <w:t xml:space="preserve">and </w:t>
        </w:r>
      </w:ins>
      <w:del w:id="232" w:author="Author" w:date="2021-01-20T16:22:00Z">
        <w:r w:rsidRPr="00AE69E6" w:rsidDel="00052091">
          <w:delText xml:space="preserve">in </w:delText>
        </w:r>
      </w:del>
      <w:r w:rsidRPr="00AE69E6">
        <w:t>Albania</w:t>
      </w:r>
      <w:ins w:id="233" w:author="Author" w:date="2021-01-20T16:21:00Z">
        <w:r w:rsidRPr="00AE69E6">
          <w:t>,</w:t>
        </w:r>
      </w:ins>
      <w:del w:id="234" w:author="Author" w:date="2021-01-20T16:21:00Z">
        <w:r w:rsidRPr="00AE69E6" w:rsidDel="00052091">
          <w:delText xml:space="preserve"> the ratio was of </w:delText>
        </w:r>
      </w:del>
      <w:ins w:id="235" w:author="Author" w:date="2021-01-20T16:21:00Z">
        <w:r w:rsidRPr="00AE69E6">
          <w:t xml:space="preserve"> </w:t>
        </w:r>
      </w:ins>
      <w:ins w:id="236" w:author="Author" w:date="2021-01-20T16:22:00Z">
        <w:r w:rsidRPr="00AE69E6">
          <w:t xml:space="preserve">which had </w:t>
        </w:r>
      </w:ins>
      <w:r w:rsidRPr="00AE69E6">
        <w:t xml:space="preserve">60 Internet users/100 people. </w:t>
      </w:r>
      <w:commentRangeEnd w:id="225"/>
      <w:r w:rsidRPr="00AE69E6">
        <w:rPr>
          <w:rStyle w:val="CommentReference"/>
        </w:rPr>
        <w:commentReference w:id="225"/>
      </w:r>
      <w:del w:id="237" w:author="Author" w:date="2021-01-20T16:21:00Z">
        <w:r w:rsidRPr="00AE69E6" w:rsidDel="00052091">
          <w:delText xml:space="preserve">In this context, the more highly rated was </w:delText>
        </w:r>
      </w:del>
      <w:r w:rsidRPr="00AE69E6">
        <w:t>Iceland</w:t>
      </w:r>
      <w:del w:id="238" w:author="Author" w:date="2021-01-20T16:21:00Z">
        <w:r w:rsidRPr="00AE69E6" w:rsidDel="00052091">
          <w:delText xml:space="preserve">, </w:delText>
        </w:r>
      </w:del>
      <w:ins w:id="239" w:author="Author" w:date="2021-01-20T16:21:00Z">
        <w:r w:rsidRPr="00AE69E6">
          <w:t xml:space="preserve"> </w:t>
        </w:r>
      </w:ins>
      <w:ins w:id="240" w:author="Author" w:date="2021-01-20T16:22:00Z">
        <w:r w:rsidRPr="00AE69E6">
          <w:t xml:space="preserve">ranked highest, </w:t>
        </w:r>
      </w:ins>
      <w:r w:rsidRPr="00AE69E6">
        <w:t>with 98 users</w:t>
      </w:r>
      <w:ins w:id="241" w:author="Author" w:date="2021-01-27T17:48:00Z">
        <w:r w:rsidR="00D503F4">
          <w:t>/</w:t>
        </w:r>
      </w:ins>
      <w:del w:id="242" w:author="Author" w:date="2021-01-27T17:48:00Z">
        <w:r w:rsidRPr="00AE69E6" w:rsidDel="00D503F4">
          <w:delText xml:space="preserve"> per </w:delText>
        </w:r>
      </w:del>
      <w:r w:rsidRPr="00AE69E6">
        <w:t xml:space="preserve">100 </w:t>
      </w:r>
      <w:del w:id="243" w:author="Author" w:date="2021-01-20T16:22:00Z">
        <w:r w:rsidRPr="00AE69E6" w:rsidDel="00052091">
          <w:delText>inhabitants</w:delText>
        </w:r>
      </w:del>
      <w:ins w:id="244" w:author="Author" w:date="2021-01-20T16:22:00Z">
        <w:r w:rsidRPr="00AE69E6">
          <w:t>people</w:t>
        </w:r>
      </w:ins>
      <w:r w:rsidRPr="00AE69E6">
        <w:t xml:space="preserve">. </w:t>
      </w:r>
    </w:p>
    <w:p w14:paraId="5933D089" w14:textId="51E3EA72" w:rsidR="007D57E6" w:rsidRPr="00AE69E6" w:rsidRDefault="007D57E6" w:rsidP="007D57E6">
      <w:pPr>
        <w:spacing w:after="148"/>
        <w:ind w:left="-5" w:right="52"/>
      </w:pPr>
      <w:r w:rsidRPr="00AE69E6">
        <w:t xml:space="preserve">According to </w:t>
      </w:r>
      <w:commentRangeStart w:id="245"/>
      <w:r w:rsidRPr="00AE69E6">
        <w:t>The National Institute of Statistics</w:t>
      </w:r>
      <w:commentRangeEnd w:id="245"/>
      <w:r w:rsidRPr="00AE69E6">
        <w:rPr>
          <w:rStyle w:val="CommentReference"/>
        </w:rPr>
        <w:commentReference w:id="245"/>
      </w:r>
      <w:r w:rsidRPr="00AE69E6">
        <w:t xml:space="preserve">, </w:t>
      </w:r>
      <w:del w:id="246" w:author="Author" w:date="2021-01-20T16:24:00Z">
        <w:r w:rsidRPr="00AE69E6" w:rsidDel="00052091">
          <w:delText xml:space="preserve">in the whole country the share of </w:delText>
        </w:r>
      </w:del>
      <w:ins w:id="247" w:author="Author" w:date="2021-01-20T16:24:00Z">
        <w:r w:rsidRPr="00AE69E6">
          <w:t xml:space="preserve">only 54.3% </w:t>
        </w:r>
      </w:ins>
      <w:ins w:id="248" w:author="Author" w:date="2021-01-20T16:25:00Z">
        <w:r w:rsidRPr="00AE69E6">
          <w:t xml:space="preserve">and 17.8% </w:t>
        </w:r>
      </w:ins>
      <w:ins w:id="249" w:author="Author" w:date="2021-01-20T16:24:00Z">
        <w:r w:rsidRPr="00AE69E6">
          <w:t xml:space="preserve">of Romanian </w:t>
        </w:r>
      </w:ins>
      <w:r w:rsidRPr="00AE69E6">
        <w:t xml:space="preserve">households </w:t>
      </w:r>
      <w:ins w:id="250" w:author="Author" w:date="2021-01-20T16:25:00Z">
        <w:r w:rsidRPr="00AE69E6">
          <w:t>in urban and rural areas, respectively</w:t>
        </w:r>
      </w:ins>
      <w:ins w:id="251" w:author="Author" w:date="2021-01-21T10:11:00Z">
        <w:r w:rsidRPr="00AE69E6">
          <w:t>,</w:t>
        </w:r>
      </w:ins>
      <w:ins w:id="252" w:author="Author" w:date="2021-01-20T16:25:00Z">
        <w:r w:rsidRPr="00AE69E6">
          <w:t xml:space="preserve"> </w:t>
        </w:r>
      </w:ins>
      <w:del w:id="253" w:author="Author" w:date="2021-01-20T16:24:00Z">
        <w:r w:rsidRPr="00AE69E6" w:rsidDel="00052091">
          <w:delText xml:space="preserve">with </w:delText>
        </w:r>
      </w:del>
      <w:ins w:id="254" w:author="Author" w:date="2021-01-20T16:24:00Z">
        <w:r w:rsidRPr="00AE69E6">
          <w:t>ha</w:t>
        </w:r>
      </w:ins>
      <w:ins w:id="255" w:author="Author" w:date="2021-01-22T09:55:00Z">
        <w:r w:rsidR="00C33ECE" w:rsidRPr="00AE69E6">
          <w:t>d</w:t>
        </w:r>
      </w:ins>
      <w:ins w:id="256" w:author="Author" w:date="2021-01-20T16:24:00Z">
        <w:r w:rsidRPr="00AE69E6">
          <w:t xml:space="preserve"> </w:t>
        </w:r>
      </w:ins>
      <w:r w:rsidRPr="00AE69E6">
        <w:t>Internet access</w:t>
      </w:r>
      <w:ins w:id="257" w:author="Author" w:date="2021-01-20T16:25:00Z">
        <w:r w:rsidRPr="00AE69E6">
          <w:t>.</w:t>
        </w:r>
      </w:ins>
      <w:del w:id="258" w:author="Author" w:date="2021-01-20T16:25:00Z">
        <w:r w:rsidRPr="00AE69E6" w:rsidDel="00052091">
          <w:delText xml:space="preserve"> </w:delText>
        </w:r>
      </w:del>
      <w:del w:id="259" w:author="Author" w:date="2021-01-20T16:24:00Z">
        <w:r w:rsidRPr="00AE69E6" w:rsidDel="00052091">
          <w:delText xml:space="preserve">is of 54.3% </w:delText>
        </w:r>
      </w:del>
      <w:del w:id="260" w:author="Author" w:date="2021-01-20T16:25:00Z">
        <w:r w:rsidRPr="00AE69E6" w:rsidDel="00052091">
          <w:delText>in urban areas and of only 17.8% in rural areas</w:delText>
        </w:r>
      </w:del>
      <w:r w:rsidRPr="00AE69E6">
        <w:t xml:space="preserve"> </w:t>
      </w:r>
      <w:commentRangeStart w:id="261"/>
      <w:del w:id="262" w:author="Author" w:date="2021-01-20T16:25:00Z">
        <w:r w:rsidRPr="00AE69E6" w:rsidDel="00746D4D">
          <w:delText>(t</w:delText>
        </w:r>
      </w:del>
      <w:ins w:id="263" w:author="Author" w:date="2021-01-20T16:25:00Z">
        <w:r w:rsidRPr="00AE69E6">
          <w:t>T</w:t>
        </w:r>
      </w:ins>
      <w:r w:rsidRPr="00AE69E6">
        <w:t xml:space="preserve">he </w:t>
      </w:r>
      <w:del w:id="264" w:author="Author" w:date="2021-01-20T16:25:00Z">
        <w:r w:rsidRPr="00AE69E6" w:rsidDel="00746D4D">
          <w:delText xml:space="preserve">difference </w:delText>
        </w:r>
      </w:del>
      <w:ins w:id="265" w:author="Author" w:date="2021-01-20T16:25:00Z">
        <w:r w:rsidRPr="00AE69E6">
          <w:t xml:space="preserve">remaining users </w:t>
        </w:r>
      </w:ins>
      <w:del w:id="266" w:author="Author" w:date="2021-01-20T16:25:00Z">
        <w:r w:rsidRPr="00AE69E6" w:rsidDel="00746D4D">
          <w:delText xml:space="preserve">to 100% is due to </w:delText>
        </w:r>
      </w:del>
      <w:ins w:id="267" w:author="Author" w:date="2021-01-20T16:25:00Z">
        <w:r w:rsidRPr="00AE69E6">
          <w:t xml:space="preserve">are from the </w:t>
        </w:r>
      </w:ins>
      <w:r w:rsidRPr="00AE69E6">
        <w:t xml:space="preserve">business </w:t>
      </w:r>
      <w:del w:id="268" w:author="Author" w:date="2021-01-20T16:25:00Z">
        <w:r w:rsidRPr="00AE69E6" w:rsidDel="00746D4D">
          <w:delText>users)</w:delText>
        </w:r>
      </w:del>
      <w:ins w:id="269" w:author="Author" w:date="2021-01-20T16:25:00Z">
        <w:r w:rsidRPr="00AE69E6">
          <w:t>sector</w:t>
        </w:r>
      </w:ins>
      <w:r w:rsidRPr="00AE69E6">
        <w:t xml:space="preserve"> (</w:t>
      </w:r>
      <w:commentRangeStart w:id="270"/>
      <w:r w:rsidRPr="00AE69E6">
        <w:t>National Institute of Statistics</w:t>
      </w:r>
      <w:commentRangeEnd w:id="270"/>
      <w:r w:rsidRPr="00AE69E6">
        <w:rPr>
          <w:rStyle w:val="CommentReference"/>
        </w:rPr>
        <w:commentReference w:id="270"/>
      </w:r>
      <w:r w:rsidRPr="00AE69E6">
        <w:t xml:space="preserve">). </w:t>
      </w:r>
      <w:del w:id="271" w:author="Author" w:date="2021-01-23T15:55:00Z">
        <w:r w:rsidRPr="00AE69E6" w:rsidDel="00156122">
          <w:delText xml:space="preserve"> </w:delText>
        </w:r>
      </w:del>
      <w:commentRangeEnd w:id="261"/>
      <w:r w:rsidRPr="00AE69E6">
        <w:rPr>
          <w:rStyle w:val="CommentReference"/>
        </w:rPr>
        <w:commentReference w:id="261"/>
      </w:r>
    </w:p>
    <w:p w14:paraId="33D4064A" w14:textId="336ECA34" w:rsidR="007D57E6" w:rsidRPr="00AE69E6" w:rsidRDefault="007D57E6" w:rsidP="007D57E6">
      <w:pPr>
        <w:ind w:left="-5" w:right="52"/>
      </w:pPr>
      <w:del w:id="272" w:author="Author" w:date="2021-01-20T16:52:00Z">
        <w:r w:rsidRPr="00AE69E6" w:rsidDel="003F3FC1">
          <w:delText>In this respect, t</w:delText>
        </w:r>
      </w:del>
      <w:ins w:id="273" w:author="Author" w:date="2021-01-20T16:52:00Z">
        <w:r w:rsidRPr="00AE69E6">
          <w:t>T</w:t>
        </w:r>
      </w:ins>
      <w:r w:rsidRPr="00AE69E6">
        <w:t xml:space="preserve">he European Commission, </w:t>
      </w:r>
      <w:del w:id="274" w:author="Author" w:date="2021-01-20T16:52:00Z">
        <w:r w:rsidRPr="00AE69E6" w:rsidDel="003F3FC1">
          <w:delText xml:space="preserve">through </w:delText>
        </w:r>
      </w:del>
      <w:ins w:id="275" w:author="Author" w:date="2021-01-20T16:52:00Z">
        <w:r w:rsidRPr="00AE69E6">
          <w:t xml:space="preserve">in a </w:t>
        </w:r>
      </w:ins>
      <w:del w:id="276" w:author="Author" w:date="2021-01-20T16:52:00Z">
        <w:r w:rsidRPr="00AE69E6" w:rsidDel="003F3FC1">
          <w:delText xml:space="preserve">the </w:delText>
        </w:r>
      </w:del>
      <w:r w:rsidRPr="00AE69E6">
        <w:t xml:space="preserve">study </w:t>
      </w:r>
      <w:ins w:id="277" w:author="Author" w:date="2021-01-20T16:52:00Z">
        <w:r w:rsidRPr="00AE69E6">
          <w:t xml:space="preserve">titled </w:t>
        </w:r>
      </w:ins>
      <w:r w:rsidRPr="00AE69E6">
        <w:t>“User expectations of a life events approach for designing e-Government services” (Fig</w:t>
      </w:r>
      <w:del w:id="278" w:author="Author" w:date="2021-01-21T10:12:00Z">
        <w:r w:rsidRPr="00AE69E6" w:rsidDel="002F650F">
          <w:delText xml:space="preserve">. </w:delText>
        </w:r>
      </w:del>
      <w:ins w:id="279" w:author="Author" w:date="2021-01-21T10:12:00Z">
        <w:r w:rsidRPr="00AE69E6">
          <w:t xml:space="preserve">ure </w:t>
        </w:r>
      </w:ins>
      <w:r w:rsidRPr="00AE69E6">
        <w:t xml:space="preserve">2), </w:t>
      </w:r>
      <w:commentRangeStart w:id="280"/>
      <w:del w:id="281" w:author="Author" w:date="2021-01-20T16:53:00Z">
        <w:r w:rsidRPr="00AE69E6" w:rsidDel="003F3FC1">
          <w:delText xml:space="preserve">discusses </w:delText>
        </w:r>
      </w:del>
      <w:ins w:id="282" w:author="Author" w:date="2021-01-20T16:53:00Z">
        <w:r w:rsidRPr="00AE69E6">
          <w:t xml:space="preserve">explained </w:t>
        </w:r>
      </w:ins>
      <w:del w:id="283" w:author="Author" w:date="2021-01-20T16:53:00Z">
        <w:r w:rsidRPr="00AE69E6" w:rsidDel="003F3FC1">
          <w:delText xml:space="preserve">the main reasons </w:delText>
        </w:r>
      </w:del>
      <w:r w:rsidRPr="00AE69E6">
        <w:t xml:space="preserve">why people use the Internet to relate to the public administration </w:t>
      </w:r>
      <w:del w:id="284" w:author="Author" w:date="2021-01-20T16:53:00Z">
        <w:r w:rsidRPr="00AE69E6" w:rsidDel="003F3FC1">
          <w:delText>(</w:delText>
        </w:r>
      </w:del>
      <w:ins w:id="285" w:author="Author" w:date="2021-01-20T16:53:00Z">
        <w:r w:rsidRPr="00AE69E6">
          <w:t>in the European Union</w:t>
        </w:r>
        <w:commentRangeEnd w:id="280"/>
        <w:r w:rsidRPr="00AE69E6">
          <w:rPr>
            <w:rStyle w:val="CommentReference"/>
          </w:rPr>
          <w:commentReference w:id="280"/>
        </w:r>
      </w:ins>
      <w:del w:id="286" w:author="Author" w:date="2021-01-20T16:53:00Z">
        <w:r w:rsidRPr="00AE69E6" w:rsidDel="003F3FC1">
          <w:delText>EU)</w:delText>
        </w:r>
      </w:del>
      <w:r w:rsidRPr="00AE69E6">
        <w:t xml:space="preserve">. </w:t>
      </w:r>
      <w:del w:id="287" w:author="Author" w:date="2021-01-20T16:53:00Z">
        <w:r w:rsidRPr="00AE69E6" w:rsidDel="003F3FC1">
          <w:delText>We can thus see that t</w:delText>
        </w:r>
      </w:del>
      <w:ins w:id="288" w:author="Author" w:date="2021-01-20T16:53:00Z">
        <w:r w:rsidRPr="00AE69E6">
          <w:t xml:space="preserve">Most people used the </w:t>
        </w:r>
      </w:ins>
      <w:ins w:id="289" w:author="Author" w:date="2021-01-23T15:54:00Z">
        <w:r w:rsidR="00156122" w:rsidRPr="00AE69E6">
          <w:t>Internet</w:t>
        </w:r>
      </w:ins>
      <w:ins w:id="290" w:author="Author" w:date="2021-01-20T16:53:00Z">
        <w:r w:rsidRPr="00AE69E6">
          <w:t xml:space="preserve"> </w:t>
        </w:r>
      </w:ins>
      <w:del w:id="291" w:author="Author" w:date="2021-01-20T16:53:00Z">
        <w:r w:rsidRPr="00AE69E6" w:rsidDel="003F3FC1">
          <w:delText xml:space="preserve">he biggest increase occurred in </w:delText>
        </w:r>
      </w:del>
      <w:ins w:id="292" w:author="Author" w:date="2021-01-20T16:53:00Z">
        <w:r w:rsidRPr="00AE69E6">
          <w:t xml:space="preserve">to </w:t>
        </w:r>
      </w:ins>
      <w:del w:id="293" w:author="Author" w:date="2021-01-20T16:53:00Z">
        <w:r w:rsidRPr="00AE69E6" w:rsidDel="003F3FC1">
          <w:delText xml:space="preserve">completing </w:delText>
        </w:r>
      </w:del>
      <w:ins w:id="294" w:author="Author" w:date="2021-01-20T16:53:00Z">
        <w:r w:rsidRPr="00AE69E6">
          <w:t xml:space="preserve">complete </w:t>
        </w:r>
      </w:ins>
      <w:r w:rsidRPr="00AE69E6">
        <w:t xml:space="preserve">and </w:t>
      </w:r>
      <w:del w:id="295" w:author="Author" w:date="2021-01-20T16:53:00Z">
        <w:r w:rsidRPr="00AE69E6" w:rsidDel="003F3FC1">
          <w:delText xml:space="preserve">submitting </w:delText>
        </w:r>
      </w:del>
      <w:ins w:id="296" w:author="Author" w:date="2021-01-20T16:53:00Z">
        <w:r w:rsidRPr="00AE69E6">
          <w:t xml:space="preserve">submit </w:t>
        </w:r>
      </w:ins>
      <w:r w:rsidRPr="00AE69E6">
        <w:t>electronic forms (29%)</w:t>
      </w:r>
      <w:del w:id="297" w:author="Author" w:date="2021-01-22T09:55:00Z">
        <w:r w:rsidRPr="00AE69E6" w:rsidDel="00C33ECE">
          <w:delText>,</w:delText>
        </w:r>
      </w:del>
      <w:ins w:id="298" w:author="Author" w:date="2021-01-22T09:55:00Z">
        <w:r w:rsidR="00C33ECE" w:rsidRPr="00AE69E6">
          <w:t xml:space="preserve"> and</w:t>
        </w:r>
      </w:ins>
      <w:r w:rsidRPr="00AE69E6">
        <w:t xml:space="preserve"> </w:t>
      </w:r>
      <w:del w:id="299" w:author="Author" w:date="2021-01-20T16:54:00Z">
        <w:r w:rsidRPr="00AE69E6" w:rsidDel="003F3FC1">
          <w:delText xml:space="preserve">followed by </w:delText>
        </w:r>
      </w:del>
      <w:ins w:id="300" w:author="Author" w:date="2021-01-20T16:54:00Z">
        <w:r w:rsidRPr="00AE69E6">
          <w:t xml:space="preserve">to </w:t>
        </w:r>
      </w:ins>
      <w:r w:rsidRPr="00AE69E6">
        <w:t>send</w:t>
      </w:r>
      <w:ins w:id="301" w:author="Author" w:date="2021-01-20T16:54:00Z">
        <w:r w:rsidRPr="00AE69E6">
          <w:t xml:space="preserve"> </w:t>
        </w:r>
      </w:ins>
      <w:commentRangeStart w:id="302"/>
      <w:del w:id="303" w:author="Author" w:date="2021-01-20T16:54:00Z">
        <w:r w:rsidRPr="00AE69E6" w:rsidDel="003F3FC1">
          <w:delText xml:space="preserve">ing </w:delText>
        </w:r>
      </w:del>
      <w:r w:rsidRPr="00AE69E6">
        <w:t xml:space="preserve">regular </w:t>
      </w:r>
      <w:commentRangeEnd w:id="302"/>
      <w:r w:rsidRPr="00AE69E6">
        <w:rPr>
          <w:rStyle w:val="CommentReference"/>
        </w:rPr>
        <w:commentReference w:id="302"/>
      </w:r>
      <w:r w:rsidRPr="00AE69E6">
        <w:t xml:space="preserve">e-mails to </w:t>
      </w:r>
      <w:del w:id="304" w:author="Author" w:date="2021-01-21T10:17:00Z">
        <w:r w:rsidRPr="00AE69E6" w:rsidDel="002F650F">
          <w:delText xml:space="preserve">public </w:delText>
        </w:r>
      </w:del>
      <w:del w:id="305" w:author="Author" w:date="2021-01-21T10:13:00Z">
        <w:r w:rsidRPr="00AE69E6" w:rsidDel="002F650F">
          <w:delText xml:space="preserve">administration </w:delText>
        </w:r>
      </w:del>
      <w:ins w:id="306" w:author="Author" w:date="2021-01-21T10:13:00Z">
        <w:r w:rsidRPr="00AE69E6">
          <w:t xml:space="preserve">administrative </w:t>
        </w:r>
      </w:ins>
      <w:del w:id="307" w:author="Author" w:date="2021-01-21T10:13:00Z">
        <w:r w:rsidRPr="00AE69E6" w:rsidDel="002F650F">
          <w:delText xml:space="preserve">bodies </w:delText>
        </w:r>
      </w:del>
      <w:ins w:id="308" w:author="Author" w:date="2021-01-21T10:13:00Z">
        <w:r w:rsidRPr="00AE69E6">
          <w:t xml:space="preserve">authorities </w:t>
        </w:r>
      </w:ins>
      <w:r w:rsidRPr="00AE69E6">
        <w:t xml:space="preserve">(22%). </w:t>
      </w:r>
      <w:del w:id="309" w:author="Author" w:date="2021-01-20T16:54:00Z">
        <w:r w:rsidRPr="00AE69E6" w:rsidDel="003F3FC1">
          <w:delText>Instead</w:delText>
        </w:r>
      </w:del>
      <w:ins w:id="310" w:author="Author" w:date="2021-01-20T16:54:00Z">
        <w:r w:rsidRPr="00AE69E6">
          <w:t>However</w:t>
        </w:r>
      </w:ins>
      <w:r w:rsidRPr="00AE69E6">
        <w:t xml:space="preserve">, the use of </w:t>
      </w:r>
      <w:ins w:id="311" w:author="Author" w:date="2021-01-20T16:54:00Z">
        <w:r w:rsidRPr="00AE69E6">
          <w:t xml:space="preserve">the </w:t>
        </w:r>
      </w:ins>
      <w:r w:rsidRPr="00AE69E6">
        <w:t xml:space="preserve">Internet </w:t>
      </w:r>
      <w:del w:id="312" w:author="Author" w:date="2021-01-20T16:54:00Z">
        <w:r w:rsidRPr="00AE69E6" w:rsidDel="003F3FC1">
          <w:delText xml:space="preserve">only </w:delText>
        </w:r>
      </w:del>
      <w:r w:rsidRPr="00AE69E6">
        <w:t xml:space="preserve">to </w:t>
      </w:r>
      <w:del w:id="313" w:author="Author" w:date="2021-01-20T16:55:00Z">
        <w:r w:rsidRPr="00AE69E6" w:rsidDel="003F3FC1">
          <w:delText xml:space="preserve">get </w:delText>
        </w:r>
      </w:del>
      <w:ins w:id="314" w:author="Author" w:date="2021-01-20T16:55:00Z">
        <w:r w:rsidRPr="00AE69E6">
          <w:t xml:space="preserve">obtain </w:t>
        </w:r>
      </w:ins>
      <w:r w:rsidRPr="00AE69E6">
        <w:t xml:space="preserve">information </w:t>
      </w:r>
      <w:commentRangeStart w:id="315"/>
      <w:r w:rsidRPr="00AE69E6">
        <w:t xml:space="preserve">from </w:t>
      </w:r>
      <w:del w:id="316" w:author="Author" w:date="2021-01-21T10:17:00Z">
        <w:r w:rsidRPr="00AE69E6" w:rsidDel="006C7FC9">
          <w:delText xml:space="preserve">the </w:delText>
        </w:r>
      </w:del>
      <w:r w:rsidRPr="00AE69E6">
        <w:t xml:space="preserve">public </w:t>
      </w:r>
      <w:del w:id="317" w:author="Author" w:date="2021-01-21T10:17:00Z">
        <w:r w:rsidRPr="00AE69E6" w:rsidDel="006C7FC9">
          <w:delText xml:space="preserve">administration </w:delText>
        </w:r>
      </w:del>
      <w:commentRangeEnd w:id="315"/>
      <w:ins w:id="318" w:author="Author" w:date="2021-01-21T10:17:00Z">
        <w:r w:rsidRPr="00AE69E6">
          <w:t xml:space="preserve">administrative institutions </w:t>
        </w:r>
      </w:ins>
      <w:r w:rsidRPr="00AE69E6">
        <w:rPr>
          <w:rStyle w:val="CommentReference"/>
        </w:rPr>
        <w:commentReference w:id="315"/>
      </w:r>
      <w:r w:rsidRPr="00AE69E6">
        <w:t xml:space="preserve">was </w:t>
      </w:r>
      <w:del w:id="319" w:author="Author" w:date="2021-01-20T16:54:00Z">
        <w:r w:rsidRPr="00AE69E6" w:rsidDel="003F3FC1">
          <w:delText xml:space="preserve">affected by a decline of </w:delText>
        </w:r>
      </w:del>
      <w:ins w:id="320" w:author="Author" w:date="2021-01-20T16:54:00Z">
        <w:r w:rsidRPr="00AE69E6">
          <w:t xml:space="preserve">at </w:t>
        </w:r>
      </w:ins>
      <w:r w:rsidRPr="00AE69E6">
        <w:t xml:space="preserve">4% and </w:t>
      </w:r>
      <w:commentRangeStart w:id="321"/>
      <w:r w:rsidRPr="00AE69E6">
        <w:t>the “just clicking” method had a growth of only 2%.</w:t>
      </w:r>
      <w:commentRangeEnd w:id="321"/>
      <w:r w:rsidRPr="00AE69E6">
        <w:rPr>
          <w:rStyle w:val="CommentReference"/>
        </w:rPr>
        <w:commentReference w:id="321"/>
      </w:r>
      <w:r w:rsidRPr="00AE69E6">
        <w:t xml:space="preserve"> </w:t>
      </w:r>
      <w:commentRangeStart w:id="322"/>
      <w:r w:rsidRPr="00AE69E6">
        <w:t xml:space="preserve">We can understand from these numbers that those who use the Internet at home are expected to use the network to better relate with the public administration, and not just as a means of access to information. </w:t>
      </w:r>
      <w:commentRangeEnd w:id="322"/>
      <w:r w:rsidRPr="00AE69E6">
        <w:rPr>
          <w:rStyle w:val="CommentReference"/>
        </w:rPr>
        <w:commentReference w:id="322"/>
      </w:r>
    </w:p>
    <w:p w14:paraId="68021BA6" w14:textId="77777777" w:rsidR="007D57E6" w:rsidRPr="00AE69E6" w:rsidRDefault="007D57E6" w:rsidP="007D57E6">
      <w:pPr>
        <w:spacing w:after="74" w:line="259" w:lineRule="auto"/>
        <w:ind w:left="0" w:right="754" w:firstLine="0"/>
        <w:jc w:val="center"/>
      </w:pPr>
      <w:r w:rsidRPr="00AE69E6">
        <w:t>[Figure 2 here]</w:t>
      </w:r>
    </w:p>
    <w:p w14:paraId="33EB962F" w14:textId="2FA604A9" w:rsidR="007D57E6" w:rsidRPr="00AE69E6" w:rsidRDefault="007D57E6" w:rsidP="007D57E6">
      <w:pPr>
        <w:pStyle w:val="Heading2"/>
        <w:spacing w:after="166"/>
        <w:ind w:right="61"/>
        <w:jc w:val="center"/>
      </w:pPr>
      <w:r w:rsidRPr="00AE69E6">
        <w:rPr>
          <w:i w:val="0"/>
          <w:sz w:val="20"/>
        </w:rPr>
        <w:t>Figure 2.</w:t>
      </w:r>
      <w:r w:rsidRPr="00AE69E6">
        <w:rPr>
          <w:b w:val="0"/>
          <w:i w:val="0"/>
          <w:sz w:val="20"/>
        </w:rPr>
        <w:t xml:space="preserve"> </w:t>
      </w:r>
      <w:r w:rsidRPr="00AE69E6">
        <w:rPr>
          <w:i w:val="0"/>
          <w:sz w:val="20"/>
        </w:rPr>
        <w:t>Percentage of individuals who use the Internet to get in touch with the public administration</w:t>
      </w:r>
      <w:r w:rsidRPr="00AE69E6">
        <w:rPr>
          <w:b w:val="0"/>
          <w:i w:val="0"/>
          <w:sz w:val="20"/>
        </w:rPr>
        <w:t xml:space="preserve"> </w:t>
      </w:r>
      <w:del w:id="323" w:author="Author" w:date="2021-01-23T15:55:00Z">
        <w:r w:rsidRPr="00AE69E6" w:rsidDel="00156122">
          <w:rPr>
            <w:b w:val="0"/>
            <w:i w:val="0"/>
            <w:sz w:val="20"/>
          </w:rPr>
          <w:delText xml:space="preserve"> </w:delText>
        </w:r>
      </w:del>
    </w:p>
    <w:p w14:paraId="6FED4B9C" w14:textId="77777777" w:rsidR="007D57E6" w:rsidRPr="00AE69E6" w:rsidRDefault="007D57E6" w:rsidP="007D57E6">
      <w:pPr>
        <w:spacing w:after="184" w:line="259" w:lineRule="auto"/>
        <w:ind w:right="60"/>
        <w:jc w:val="center"/>
      </w:pPr>
      <w:commentRangeStart w:id="324"/>
      <w:r w:rsidRPr="00AE69E6">
        <w:rPr>
          <w:i/>
          <w:sz w:val="20"/>
        </w:rPr>
        <w:t>Source</w:t>
      </w:r>
      <w:commentRangeEnd w:id="324"/>
      <w:r w:rsidRPr="00AE69E6">
        <w:rPr>
          <w:rStyle w:val="CommentReference"/>
        </w:rPr>
        <w:commentReference w:id="324"/>
      </w:r>
      <w:r w:rsidRPr="00AE69E6">
        <w:rPr>
          <w:i/>
          <w:sz w:val="20"/>
        </w:rPr>
        <w:t xml:space="preserve">: Personal elaboration based on data collected </w:t>
      </w:r>
      <w:del w:id="325" w:author="Author" w:date="2021-01-21T10:18:00Z">
        <w:r w:rsidRPr="00AE69E6" w:rsidDel="006C7FC9">
          <w:rPr>
            <w:i/>
            <w:sz w:val="20"/>
          </w:rPr>
          <w:delText xml:space="preserve">form </w:delText>
        </w:r>
      </w:del>
      <w:ins w:id="326" w:author="Author" w:date="2021-01-21T10:18:00Z">
        <w:r w:rsidRPr="00AE69E6">
          <w:rPr>
            <w:i/>
            <w:sz w:val="20"/>
          </w:rPr>
          <w:t xml:space="preserve">from </w:t>
        </w:r>
      </w:ins>
      <w:r w:rsidRPr="00AE69E6">
        <w:rPr>
          <w:i/>
          <w:sz w:val="20"/>
        </w:rPr>
        <w:t xml:space="preserve">the European Union’s Website </w:t>
      </w:r>
    </w:p>
    <w:p w14:paraId="7D7A84E6" w14:textId="5E822C23" w:rsidR="007D57E6" w:rsidRPr="00AE69E6" w:rsidDel="00305C0A" w:rsidRDefault="007D57E6" w:rsidP="007D57E6">
      <w:pPr>
        <w:spacing w:after="169"/>
        <w:ind w:left="-5" w:right="52"/>
        <w:rPr>
          <w:del w:id="327" w:author="Author" w:date="2021-01-20T17:04:00Z"/>
        </w:rPr>
      </w:pPr>
      <w:del w:id="328" w:author="Author" w:date="2021-01-20T17:02:00Z">
        <w:r w:rsidRPr="00AE69E6" w:rsidDel="003F3FC1">
          <w:delText xml:space="preserve">Considering </w:delText>
        </w:r>
      </w:del>
      <w:ins w:id="329" w:author="Author" w:date="2021-01-20T17:03:00Z">
        <w:r w:rsidRPr="00AE69E6">
          <w:t xml:space="preserve">An index listed in </w:t>
        </w:r>
      </w:ins>
      <w:r w:rsidRPr="00AE69E6">
        <w:t xml:space="preserve">the “e-Romania” report prepared by the </w:t>
      </w:r>
      <w:ins w:id="330" w:author="Author" w:date="2021-01-20T17:03:00Z">
        <w:r w:rsidRPr="00AE69E6">
          <w:t xml:space="preserve">Romanian </w:t>
        </w:r>
      </w:ins>
      <w:r w:rsidRPr="00AE69E6">
        <w:t xml:space="preserve">Ministry of Communications and Information Society, </w:t>
      </w:r>
      <w:del w:id="331" w:author="Author" w:date="2021-01-20T17:03:00Z">
        <w:r w:rsidRPr="00AE69E6" w:rsidDel="00305C0A">
          <w:delText xml:space="preserve">in which the index showed </w:delText>
        </w:r>
      </w:del>
      <w:ins w:id="332" w:author="Author" w:date="2021-01-20T17:03:00Z">
        <w:r w:rsidRPr="00AE69E6">
          <w:t xml:space="preserve">showed how </w:t>
        </w:r>
      </w:ins>
      <w:del w:id="333" w:author="Author" w:date="2021-01-20T17:03:00Z">
        <w:r w:rsidRPr="00AE69E6" w:rsidDel="00305C0A">
          <w:delText xml:space="preserve">that countries are better </w:delText>
        </w:r>
      </w:del>
      <w:r w:rsidRPr="00AE69E6">
        <w:t xml:space="preserve">prepared </w:t>
      </w:r>
      <w:commentRangeStart w:id="334"/>
      <w:ins w:id="335" w:author="Author" w:date="2021-01-20T17:03:00Z">
        <w:r w:rsidRPr="00AE69E6">
          <w:t>countries</w:t>
        </w:r>
      </w:ins>
      <w:commentRangeEnd w:id="334"/>
      <w:ins w:id="336" w:author="Author" w:date="2021-01-21T10:22:00Z">
        <w:r w:rsidRPr="00AE69E6">
          <w:rPr>
            <w:rStyle w:val="CommentReference"/>
          </w:rPr>
          <w:commentReference w:id="334"/>
        </w:r>
      </w:ins>
      <w:ins w:id="337" w:author="Author" w:date="2021-01-20T17:03:00Z">
        <w:r w:rsidRPr="00AE69E6">
          <w:t xml:space="preserve"> are </w:t>
        </w:r>
      </w:ins>
      <w:r w:rsidRPr="00AE69E6">
        <w:t>for e-Administration</w:t>
      </w:r>
      <w:del w:id="338" w:author="Author" w:date="2021-01-20T17:03:00Z">
        <w:r w:rsidRPr="00AE69E6" w:rsidDel="00305C0A">
          <w:delText xml:space="preserve">, </w:delText>
        </w:r>
      </w:del>
      <w:ins w:id="339" w:author="Author" w:date="2021-01-20T17:03:00Z">
        <w:r w:rsidRPr="00AE69E6">
          <w:t xml:space="preserve">. </w:t>
        </w:r>
      </w:ins>
      <w:commentRangeStart w:id="340"/>
      <w:r w:rsidRPr="00AE69E6">
        <w:t xml:space="preserve">Romania </w:t>
      </w:r>
      <w:del w:id="341" w:author="Author" w:date="2021-01-20T17:03:00Z">
        <w:r w:rsidRPr="00AE69E6" w:rsidDel="00305C0A">
          <w:delText xml:space="preserve">is </w:delText>
        </w:r>
      </w:del>
      <w:ins w:id="342" w:author="Author" w:date="2021-01-20T17:03:00Z">
        <w:r w:rsidRPr="00AE69E6">
          <w:t xml:space="preserve">does </w:t>
        </w:r>
      </w:ins>
      <w:r w:rsidRPr="00AE69E6">
        <w:t xml:space="preserve">not </w:t>
      </w:r>
      <w:ins w:id="343" w:author="Author" w:date="2021-01-20T17:03:00Z">
        <w:r w:rsidRPr="00AE69E6">
          <w:t xml:space="preserve">rank </w:t>
        </w:r>
      </w:ins>
      <w:del w:id="344" w:author="Author" w:date="2021-01-20T17:03:00Z">
        <w:r w:rsidRPr="00AE69E6" w:rsidDel="00305C0A">
          <w:delText xml:space="preserve">on </w:delText>
        </w:r>
      </w:del>
      <w:ins w:id="345" w:author="Author" w:date="2021-01-20T17:03:00Z">
        <w:r w:rsidRPr="00AE69E6">
          <w:t xml:space="preserve">among </w:t>
        </w:r>
      </w:ins>
      <w:r w:rsidRPr="00AE69E6">
        <w:t xml:space="preserve">the top positions, </w:t>
      </w:r>
      <w:del w:id="346" w:author="Author" w:date="2021-01-20T17:03:00Z">
        <w:r w:rsidRPr="00AE69E6" w:rsidDel="00305C0A">
          <w:delText xml:space="preserve">although </w:delText>
        </w:r>
      </w:del>
      <w:ins w:id="347" w:author="Author" w:date="2021-01-22T09:58:00Z">
        <w:r w:rsidR="00730425" w:rsidRPr="00AE69E6">
          <w:t>al</w:t>
        </w:r>
      </w:ins>
      <w:ins w:id="348" w:author="Author" w:date="2021-01-20T17:04:00Z">
        <w:r w:rsidRPr="00AE69E6">
          <w:t xml:space="preserve">though </w:t>
        </w:r>
      </w:ins>
      <w:r w:rsidRPr="00AE69E6">
        <w:t xml:space="preserve">it belongs to the group of countries with the highest percentage increase </w:t>
      </w:r>
      <w:del w:id="349" w:author="Author" w:date="2021-01-21T10:22:00Z">
        <w:r w:rsidRPr="00AE69E6" w:rsidDel="00C92A87">
          <w:delText xml:space="preserve">of </w:delText>
        </w:r>
      </w:del>
      <w:ins w:id="350" w:author="Author" w:date="2021-01-21T10:22:00Z">
        <w:r w:rsidRPr="00AE69E6">
          <w:t xml:space="preserve">in the number of </w:t>
        </w:r>
      </w:ins>
      <w:r w:rsidRPr="00AE69E6">
        <w:t xml:space="preserve">Internet users and </w:t>
      </w:r>
      <w:ins w:id="351" w:author="Author" w:date="2021-01-20T17:04:00Z">
        <w:r w:rsidRPr="00AE69E6">
          <w:t xml:space="preserve">has witnessed </w:t>
        </w:r>
      </w:ins>
      <w:del w:id="352" w:author="Author" w:date="2021-01-20T17:04:00Z">
        <w:r w:rsidRPr="00AE69E6" w:rsidDel="00305C0A">
          <w:delText xml:space="preserve">also </w:delText>
        </w:r>
      </w:del>
      <w:r w:rsidRPr="00AE69E6">
        <w:t>an increase in the number of online services designed to support citizen participation (MCIS</w:t>
      </w:r>
      <w:r w:rsidRPr="00AE69E6">
        <w:rPr>
          <w:vertAlign w:val="superscript"/>
        </w:rPr>
        <w:t>b</w:t>
      </w:r>
      <w:r w:rsidRPr="00AE69E6">
        <w:t xml:space="preserve">). </w:t>
      </w:r>
      <w:commentRangeEnd w:id="340"/>
      <w:r w:rsidRPr="00AE69E6">
        <w:rPr>
          <w:rStyle w:val="CommentReference"/>
        </w:rPr>
        <w:commentReference w:id="340"/>
      </w:r>
    </w:p>
    <w:p w14:paraId="604954AD" w14:textId="77777777" w:rsidR="007D57E6" w:rsidRPr="00AE69E6" w:rsidRDefault="007D57E6" w:rsidP="00AE69E6">
      <w:pPr>
        <w:spacing w:after="169"/>
        <w:ind w:left="-5" w:right="52"/>
      </w:pPr>
      <w:del w:id="353" w:author="Author" w:date="2021-01-20T17:04:00Z">
        <w:r w:rsidRPr="00AE69E6" w:rsidDel="00305C0A">
          <w:rPr>
            <w:sz w:val="24"/>
          </w:rPr>
          <w:delText xml:space="preserve"> </w:delText>
        </w:r>
      </w:del>
    </w:p>
    <w:p w14:paraId="78426B0D" w14:textId="77777777" w:rsidR="007D57E6" w:rsidRPr="00AE69E6" w:rsidRDefault="007D57E6" w:rsidP="007D57E6">
      <w:pPr>
        <w:pStyle w:val="Heading1"/>
        <w:ind w:left="229" w:right="0" w:hanging="244"/>
      </w:pPr>
      <w:r w:rsidRPr="00AE69E6">
        <w:t xml:space="preserve">Case Study: Romanian Municipalities’ </w:t>
      </w:r>
      <w:commentRangeStart w:id="354"/>
      <w:r w:rsidRPr="00AE69E6">
        <w:t>Radiography</w:t>
      </w:r>
      <w:commentRangeEnd w:id="354"/>
      <w:r w:rsidRPr="00AE69E6">
        <w:rPr>
          <w:rStyle w:val="CommentReference"/>
          <w:b w:val="0"/>
        </w:rPr>
        <w:commentReference w:id="354"/>
      </w:r>
      <w:r w:rsidRPr="00AE69E6">
        <w:t xml:space="preserve"> </w:t>
      </w:r>
    </w:p>
    <w:p w14:paraId="2711DBBE" w14:textId="0961EE8E" w:rsidR="007D57E6" w:rsidRPr="00AE69E6" w:rsidRDefault="007D57E6" w:rsidP="007D57E6">
      <w:pPr>
        <w:ind w:left="-5" w:right="52"/>
      </w:pPr>
      <w:del w:id="355" w:author="Author" w:date="2021-01-20T17:04:00Z">
        <w:r w:rsidRPr="00AE69E6" w:rsidDel="00305C0A">
          <w:delText>In t</w:delText>
        </w:r>
      </w:del>
      <w:ins w:id="356" w:author="Author" w:date="2021-01-20T17:04:00Z">
        <w:r w:rsidRPr="00AE69E6">
          <w:t>T</w:t>
        </w:r>
      </w:ins>
      <w:r w:rsidRPr="00AE69E6">
        <w:t>his section</w:t>
      </w:r>
      <w:del w:id="357" w:author="Author" w:date="2021-01-20T17:04:00Z">
        <w:r w:rsidRPr="00AE69E6" w:rsidDel="00305C0A">
          <w:delText xml:space="preserve">, we had the objective to </w:delText>
        </w:r>
      </w:del>
      <w:ins w:id="358" w:author="Author" w:date="2021-01-20T17:04:00Z">
        <w:r w:rsidRPr="00AE69E6">
          <w:t xml:space="preserve"> </w:t>
        </w:r>
      </w:ins>
      <w:del w:id="359" w:author="Author" w:date="2021-01-20T17:04:00Z">
        <w:r w:rsidRPr="00AE69E6" w:rsidDel="00305C0A">
          <w:delText xml:space="preserve">verify </w:delText>
        </w:r>
      </w:del>
      <w:ins w:id="360" w:author="Author" w:date="2021-01-20T17:04:00Z">
        <w:r w:rsidRPr="00AE69E6">
          <w:t xml:space="preserve">verifies </w:t>
        </w:r>
      </w:ins>
      <w:r w:rsidRPr="00AE69E6">
        <w:t xml:space="preserve">how </w:t>
      </w:r>
      <w:del w:id="361" w:author="Author" w:date="2021-01-20T17:04:00Z">
        <w:r w:rsidRPr="00AE69E6" w:rsidDel="00305C0A">
          <w:delText xml:space="preserve">the municipalities of </w:delText>
        </w:r>
      </w:del>
      <w:r w:rsidRPr="00AE69E6">
        <w:t>Romania</w:t>
      </w:r>
      <w:ins w:id="362" w:author="Author" w:date="2021-01-20T17:04:00Z">
        <w:r w:rsidRPr="00AE69E6">
          <w:t>n municipalities</w:t>
        </w:r>
      </w:ins>
      <w:r w:rsidRPr="00AE69E6">
        <w:t xml:space="preserve">, which </w:t>
      </w:r>
      <w:del w:id="363" w:author="Author" w:date="2021-01-20T17:04:00Z">
        <w:r w:rsidRPr="00AE69E6" w:rsidDel="00913CE6">
          <w:delText xml:space="preserve">represent </w:delText>
        </w:r>
      </w:del>
      <w:ins w:id="364" w:author="Author" w:date="2021-01-20T17:04:00Z">
        <w:r w:rsidRPr="00AE69E6">
          <w:t xml:space="preserve">constitute </w:t>
        </w:r>
      </w:ins>
      <w:r w:rsidRPr="00AE69E6">
        <w:t xml:space="preserve">the main focus of this </w:t>
      </w:r>
      <w:del w:id="365" w:author="Author" w:date="2021-01-20T17:04:00Z">
        <w:r w:rsidRPr="00AE69E6" w:rsidDel="00913CE6">
          <w:delText>research</w:delText>
        </w:r>
      </w:del>
      <w:ins w:id="366" w:author="Author" w:date="2021-01-20T17:04:00Z">
        <w:r w:rsidRPr="00AE69E6">
          <w:t>study</w:t>
        </w:r>
      </w:ins>
      <w:r w:rsidRPr="00AE69E6">
        <w:t xml:space="preserve">, meet citizens’ demands </w:t>
      </w:r>
      <w:r w:rsidRPr="00AE69E6">
        <w:lastRenderedPageBreak/>
        <w:t xml:space="preserve">and </w:t>
      </w:r>
      <w:ins w:id="367" w:author="Author" w:date="2021-01-27T17:48:00Z">
        <w:r w:rsidR="00D503F4">
          <w:t xml:space="preserve">address </w:t>
        </w:r>
      </w:ins>
      <w:r w:rsidRPr="00AE69E6">
        <w:t xml:space="preserve">complaints. </w:t>
      </w:r>
      <w:del w:id="368" w:author="Author" w:date="2021-01-20T17:04:00Z">
        <w:r w:rsidRPr="00AE69E6" w:rsidDel="00913CE6">
          <w:delText>In this regard, w</w:delText>
        </w:r>
      </w:del>
      <w:ins w:id="369" w:author="Author" w:date="2021-01-20T17:04:00Z">
        <w:r w:rsidRPr="00AE69E6">
          <w:t>W</w:t>
        </w:r>
      </w:ins>
      <w:r w:rsidRPr="00AE69E6">
        <w:t xml:space="preserve">e </w:t>
      </w:r>
      <w:del w:id="370" w:author="Author" w:date="2021-01-20T17:04:00Z">
        <w:r w:rsidRPr="00AE69E6" w:rsidDel="00913CE6">
          <w:delText xml:space="preserve">have </w:delText>
        </w:r>
      </w:del>
      <w:r w:rsidRPr="00AE69E6">
        <w:t>analy</w:t>
      </w:r>
      <w:del w:id="371" w:author="Author" w:date="2021-01-20T17:04:00Z">
        <w:r w:rsidRPr="00AE69E6" w:rsidDel="00913CE6">
          <w:delText>s</w:delText>
        </w:r>
      </w:del>
      <w:ins w:id="372" w:author="Author" w:date="2021-01-20T17:04:00Z">
        <w:r w:rsidRPr="00AE69E6">
          <w:t>z</w:t>
        </w:r>
      </w:ins>
      <w:r w:rsidRPr="00AE69E6">
        <w:t xml:space="preserve">ed </w:t>
      </w:r>
      <w:del w:id="373" w:author="Author" w:date="2021-01-20T17:04:00Z">
        <w:r w:rsidRPr="00AE69E6" w:rsidDel="00913CE6">
          <w:delText xml:space="preserve">what </w:delText>
        </w:r>
      </w:del>
      <w:ins w:id="374" w:author="Author" w:date="2021-01-20T17:04:00Z">
        <w:r w:rsidRPr="00AE69E6">
          <w:t xml:space="preserve">the </w:t>
        </w:r>
      </w:ins>
      <w:del w:id="375" w:author="Author" w:date="2021-01-20T17:04:00Z">
        <w:r w:rsidRPr="00AE69E6" w:rsidDel="00913CE6">
          <w:delText xml:space="preserve">king </w:delText>
        </w:r>
      </w:del>
      <w:ins w:id="376" w:author="Author" w:date="2021-01-20T17:04:00Z">
        <w:r w:rsidRPr="00AE69E6">
          <w:t xml:space="preserve">kind </w:t>
        </w:r>
      </w:ins>
      <w:r w:rsidRPr="00AE69E6">
        <w:t xml:space="preserve">of information </w:t>
      </w:r>
      <w:del w:id="377" w:author="Author" w:date="2021-01-20T17:04:00Z">
        <w:r w:rsidRPr="00AE69E6" w:rsidDel="00913CE6">
          <w:delText xml:space="preserve">the </w:delText>
        </w:r>
      </w:del>
      <w:ins w:id="378" w:author="Author" w:date="2021-01-20T17:04:00Z">
        <w:r w:rsidRPr="00AE69E6">
          <w:t xml:space="preserve">that </w:t>
        </w:r>
      </w:ins>
      <w:r w:rsidRPr="00AE69E6">
        <w:t xml:space="preserve">municipalities </w:t>
      </w:r>
      <w:del w:id="379" w:author="Author" w:date="2021-01-20T17:04:00Z">
        <w:r w:rsidRPr="00AE69E6" w:rsidDel="00913CE6">
          <w:delText>give</w:delText>
        </w:r>
      </w:del>
      <w:ins w:id="380" w:author="Author" w:date="2021-01-20T17:04:00Z">
        <w:r w:rsidRPr="00AE69E6">
          <w:t>provide</w:t>
        </w:r>
      </w:ins>
      <w:del w:id="381" w:author="Author" w:date="2021-01-20T17:04:00Z">
        <w:r w:rsidRPr="00AE69E6" w:rsidDel="00913CE6">
          <w:delText>, via the Internet</w:delText>
        </w:r>
      </w:del>
      <w:ins w:id="382" w:author="Author" w:date="2021-01-20T17:04:00Z">
        <w:r w:rsidRPr="00AE69E6">
          <w:t xml:space="preserve"> onli</w:t>
        </w:r>
      </w:ins>
      <w:ins w:id="383" w:author="Author" w:date="2021-01-20T17:05:00Z">
        <w:r w:rsidRPr="00AE69E6">
          <w:t>ne</w:t>
        </w:r>
      </w:ins>
      <w:del w:id="384" w:author="Author" w:date="2021-01-20T17:05:00Z">
        <w:r w:rsidRPr="00AE69E6" w:rsidDel="00913CE6">
          <w:delText xml:space="preserve">, </w:delText>
        </w:r>
      </w:del>
      <w:ins w:id="385" w:author="Author" w:date="2021-01-20T17:05:00Z">
        <w:r w:rsidRPr="00AE69E6">
          <w:t xml:space="preserve"> </w:t>
        </w:r>
      </w:ins>
      <w:r w:rsidRPr="00AE69E6">
        <w:t xml:space="preserve">to </w:t>
      </w:r>
      <w:ins w:id="386" w:author="Author" w:date="2021-01-20T17:05:00Z">
        <w:r w:rsidRPr="00AE69E6">
          <w:t xml:space="preserve">both </w:t>
        </w:r>
      </w:ins>
      <w:r w:rsidRPr="00AE69E6">
        <w:t xml:space="preserve">citizens and </w:t>
      </w:r>
      <w:del w:id="387" w:author="Author" w:date="2021-01-20T17:05:00Z">
        <w:r w:rsidRPr="00AE69E6" w:rsidDel="00913CE6">
          <w:delText xml:space="preserve">to </w:delText>
        </w:r>
      </w:del>
      <w:r w:rsidRPr="00AE69E6">
        <w:t xml:space="preserve">the business sector. </w:t>
      </w:r>
      <w:del w:id="388" w:author="Author" w:date="2021-01-20T17:05:00Z">
        <w:r w:rsidRPr="00AE69E6" w:rsidDel="00913CE6">
          <w:delText>Specifically, w</w:delText>
        </w:r>
      </w:del>
      <w:ins w:id="389" w:author="Author" w:date="2021-01-20T17:05:00Z">
        <w:r w:rsidRPr="00AE69E6">
          <w:t>W</w:t>
        </w:r>
      </w:ins>
      <w:r w:rsidRPr="00AE69E6">
        <w:t xml:space="preserve">e </w:t>
      </w:r>
      <w:del w:id="390" w:author="Author" w:date="2021-01-20T17:05:00Z">
        <w:r w:rsidRPr="00AE69E6" w:rsidDel="00913CE6">
          <w:delText xml:space="preserve">looked </w:delText>
        </w:r>
      </w:del>
      <w:ins w:id="391" w:author="Author" w:date="2021-01-20T17:05:00Z">
        <w:r w:rsidRPr="00AE69E6">
          <w:t xml:space="preserve">examined </w:t>
        </w:r>
      </w:ins>
      <w:del w:id="392" w:author="Author" w:date="2021-01-20T17:05:00Z">
        <w:r w:rsidRPr="00AE69E6" w:rsidDel="00913CE6">
          <w:delText xml:space="preserve">for </w:delText>
        </w:r>
      </w:del>
      <w:ins w:id="393" w:author="Author" w:date="2021-01-20T17:06:00Z">
        <w:r w:rsidRPr="00AE69E6">
          <w:t xml:space="preserve">the mode of </w:t>
        </w:r>
      </w:ins>
      <w:del w:id="394" w:author="Author" w:date="2021-01-20T17:05:00Z">
        <w:r w:rsidRPr="00AE69E6" w:rsidDel="00913CE6">
          <w:delText xml:space="preserve">the </w:delText>
        </w:r>
      </w:del>
      <w:r w:rsidRPr="00AE69E6">
        <w:t>disseminat</w:t>
      </w:r>
      <w:del w:id="395" w:author="Author" w:date="2021-01-20T17:05:00Z">
        <w:r w:rsidRPr="00AE69E6" w:rsidDel="00913CE6">
          <w:delText>ion</w:delText>
        </w:r>
      </w:del>
      <w:ins w:id="396" w:author="Author" w:date="2021-01-20T17:06:00Z">
        <w:r w:rsidRPr="00AE69E6">
          <w:t>ion of</w:t>
        </w:r>
      </w:ins>
      <w:r w:rsidRPr="00AE69E6">
        <w:t xml:space="preserve"> </w:t>
      </w:r>
      <w:del w:id="397" w:author="Author" w:date="2021-01-20T17:06:00Z">
        <w:r w:rsidRPr="00AE69E6" w:rsidDel="00913CE6">
          <w:delText xml:space="preserve">of </w:delText>
        </w:r>
      </w:del>
      <w:r w:rsidRPr="00AE69E6">
        <w:t xml:space="preserve">financial and management information, </w:t>
      </w:r>
      <w:del w:id="398" w:author="Author" w:date="2021-01-20T17:06:00Z">
        <w:r w:rsidRPr="00AE69E6" w:rsidDel="00913CE6">
          <w:delText xml:space="preserve">and </w:delText>
        </w:r>
      </w:del>
      <w:ins w:id="399" w:author="Author" w:date="2021-01-20T17:06:00Z">
        <w:r w:rsidRPr="00AE69E6">
          <w:t xml:space="preserve">the </w:t>
        </w:r>
      </w:ins>
      <w:del w:id="400" w:author="Author" w:date="2021-01-20T17:06:00Z">
        <w:r w:rsidRPr="00AE69E6" w:rsidDel="00913CE6">
          <w:delText xml:space="preserve">for </w:delText>
        </w:r>
      </w:del>
      <w:r w:rsidRPr="00AE69E6">
        <w:t>data on the services provided</w:t>
      </w:r>
      <w:ins w:id="401" w:author="Author" w:date="2021-01-20T17:06:00Z">
        <w:r w:rsidRPr="00AE69E6">
          <w:t>,</w:t>
        </w:r>
      </w:ins>
      <w:r w:rsidRPr="00AE69E6">
        <w:t xml:space="preserve"> and their quality. </w:t>
      </w:r>
      <w:commentRangeStart w:id="402"/>
      <w:r w:rsidRPr="00AE69E6">
        <w:t>Th</w:t>
      </w:r>
      <w:del w:id="403" w:author="Author" w:date="2021-01-20T17:06:00Z">
        <w:r w:rsidRPr="00AE69E6" w:rsidDel="00913CE6">
          <w:delText>e present</w:delText>
        </w:r>
      </w:del>
      <w:ins w:id="404" w:author="Author" w:date="2021-01-20T17:07:00Z">
        <w:r w:rsidRPr="00AE69E6">
          <w:t xml:space="preserve">is </w:t>
        </w:r>
      </w:ins>
      <w:del w:id="405" w:author="Author" w:date="2021-01-20T17:06:00Z">
        <w:r w:rsidRPr="00AE69E6" w:rsidDel="00913CE6">
          <w:delText xml:space="preserve"> </w:delText>
        </w:r>
      </w:del>
      <w:r w:rsidRPr="00AE69E6">
        <w:t xml:space="preserve">study was </w:t>
      </w:r>
      <w:del w:id="406" w:author="Author" w:date="2021-01-20T17:07:00Z">
        <w:r w:rsidRPr="00AE69E6" w:rsidDel="00913CE6">
          <w:delText xml:space="preserve">made </w:delText>
        </w:r>
      </w:del>
      <w:ins w:id="407" w:author="Author" w:date="2021-01-20T17:07:00Z">
        <w:r w:rsidRPr="00AE69E6">
          <w:t xml:space="preserve">conducted </w:t>
        </w:r>
      </w:ins>
      <w:r w:rsidRPr="00AE69E6">
        <w:t xml:space="preserve">in 2015 (Vrabie, 2015). </w:t>
      </w:r>
      <w:commentRangeEnd w:id="402"/>
      <w:r w:rsidRPr="00AE69E6">
        <w:rPr>
          <w:rStyle w:val="CommentReference"/>
        </w:rPr>
        <w:commentReference w:id="402"/>
      </w:r>
    </w:p>
    <w:p w14:paraId="7327D1FA" w14:textId="0943D3A0" w:rsidR="007D57E6" w:rsidRPr="00AE69E6" w:rsidRDefault="007D57E6" w:rsidP="007D57E6">
      <w:pPr>
        <w:ind w:left="-5" w:right="52"/>
      </w:pPr>
      <w:commentRangeStart w:id="408"/>
      <w:r w:rsidRPr="00AE69E6">
        <w:t>To determine the “responsibility” (Vrabie, 2013) of municipalities through the global network, we first</w:t>
      </w:r>
      <w:del w:id="409" w:author="Author" w:date="2021-01-21T10:24:00Z">
        <w:r w:rsidRPr="00AE69E6" w:rsidDel="00DD333C">
          <w:delText>ly</w:delText>
        </w:r>
      </w:del>
      <w:r w:rsidRPr="00AE69E6">
        <w:t xml:space="preserve"> investigated the presence </w:t>
      </w:r>
      <w:del w:id="410" w:author="Author" w:date="2021-01-22T09:59:00Z">
        <w:r w:rsidRPr="00AE69E6" w:rsidDel="00730425">
          <w:delText xml:space="preserve">on the Internet </w:delText>
        </w:r>
      </w:del>
      <w:r w:rsidRPr="00AE69E6">
        <w:t>of Romanian municipalities</w:t>
      </w:r>
      <w:ins w:id="411" w:author="Author" w:date="2021-01-22T09:59:00Z">
        <w:r w:rsidR="00730425" w:rsidRPr="00AE69E6">
          <w:t xml:space="preserve"> on the Internet</w:t>
        </w:r>
      </w:ins>
      <w:r w:rsidRPr="00AE69E6">
        <w:t xml:space="preserve">. </w:t>
      </w:r>
      <w:commentRangeEnd w:id="408"/>
      <w:r w:rsidRPr="00AE69E6">
        <w:rPr>
          <w:rStyle w:val="CommentReference"/>
        </w:rPr>
        <w:commentReference w:id="408"/>
      </w:r>
      <w:r w:rsidRPr="00AE69E6">
        <w:t xml:space="preserve">Only 96 </w:t>
      </w:r>
      <w:ins w:id="412" w:author="Author" w:date="2021-01-20T17:08:00Z">
        <w:r w:rsidRPr="00AE69E6">
          <w:t xml:space="preserve">municipalities </w:t>
        </w:r>
      </w:ins>
      <w:del w:id="413" w:author="Author" w:date="2021-01-20T17:08:00Z">
        <w:r w:rsidRPr="00AE69E6" w:rsidDel="00913CE6">
          <w:delText xml:space="preserve">have </w:delText>
        </w:r>
      </w:del>
      <w:ins w:id="414" w:author="Author" w:date="2021-01-20T17:08:00Z">
        <w:r w:rsidRPr="00AE69E6">
          <w:t xml:space="preserve">had </w:t>
        </w:r>
      </w:ins>
      <w:del w:id="415" w:author="Author" w:date="2021-01-20T17:08:00Z">
        <w:r w:rsidRPr="00AE69E6" w:rsidDel="00913CE6">
          <w:delText xml:space="preserve">an </w:delText>
        </w:r>
      </w:del>
      <w:r w:rsidRPr="00AE69E6">
        <w:t xml:space="preserve">active </w:t>
      </w:r>
      <w:del w:id="416" w:author="Author" w:date="2021-01-20T17:08:00Z">
        <w:r w:rsidRPr="00AE69E6" w:rsidDel="00913CE6">
          <w:delText>Web page</w:delText>
        </w:r>
      </w:del>
      <w:ins w:id="417" w:author="Author" w:date="2021-01-20T17:08:00Z">
        <w:r w:rsidRPr="00AE69E6">
          <w:t>websites at the time of study,</w:t>
        </w:r>
      </w:ins>
      <w:r w:rsidRPr="00AE69E6">
        <w:t xml:space="preserve"> </w:t>
      </w:r>
      <w:del w:id="418" w:author="Author" w:date="2021-01-20T17:08:00Z">
        <w:r w:rsidRPr="00AE69E6" w:rsidDel="00913CE6">
          <w:delText xml:space="preserve">– representing </w:delText>
        </w:r>
      </w:del>
      <w:ins w:id="419" w:author="Author" w:date="2021-01-20T17:08:00Z">
        <w:r w:rsidRPr="00AE69E6">
          <w:t xml:space="preserve">accounting for </w:t>
        </w:r>
      </w:ins>
      <w:r w:rsidRPr="00AE69E6">
        <w:t>93.20% of the total</w:t>
      </w:r>
      <w:del w:id="420" w:author="Author" w:date="2021-01-20T17:08:00Z">
        <w:r w:rsidRPr="00AE69E6" w:rsidDel="00913CE6">
          <w:delText xml:space="preserve">, </w:delText>
        </w:r>
      </w:del>
      <w:ins w:id="421" w:author="Author" w:date="2021-01-20T17:08:00Z">
        <w:r w:rsidRPr="00AE69E6">
          <w:t xml:space="preserve">. </w:t>
        </w:r>
      </w:ins>
      <w:del w:id="422" w:author="Author" w:date="2021-01-20T17:08:00Z">
        <w:r w:rsidRPr="00AE69E6" w:rsidDel="00913CE6">
          <w:delText xml:space="preserve">and </w:delText>
        </w:r>
      </w:del>
      <w:ins w:id="423" w:author="Author" w:date="2021-01-20T17:08:00Z">
        <w:r w:rsidRPr="00AE69E6">
          <w:t xml:space="preserve">As many as </w:t>
        </w:r>
      </w:ins>
      <w:r w:rsidRPr="00AE69E6">
        <w:t xml:space="preserve">7 </w:t>
      </w:r>
      <w:ins w:id="424" w:author="Author" w:date="2021-01-21T10:24:00Z">
        <w:r w:rsidRPr="00AE69E6">
          <w:t xml:space="preserve">(6.80%) </w:t>
        </w:r>
      </w:ins>
      <w:r w:rsidRPr="00AE69E6">
        <w:t xml:space="preserve">municipalities </w:t>
      </w:r>
      <w:del w:id="425" w:author="Author" w:date="2021-01-22T09:59:00Z">
        <w:r w:rsidRPr="00AE69E6" w:rsidDel="00730425">
          <w:delText xml:space="preserve">do </w:delText>
        </w:r>
      </w:del>
      <w:ins w:id="426" w:author="Author" w:date="2021-01-22T09:59:00Z">
        <w:r w:rsidR="00730425" w:rsidRPr="00AE69E6">
          <w:t xml:space="preserve">did </w:t>
        </w:r>
      </w:ins>
      <w:r w:rsidRPr="00AE69E6">
        <w:t xml:space="preserve">not have </w:t>
      </w:r>
      <w:del w:id="427" w:author="Author" w:date="2021-01-20T17:08:00Z">
        <w:r w:rsidRPr="00AE69E6" w:rsidDel="00913CE6">
          <w:delText xml:space="preserve">a Web page </w:delText>
        </w:r>
      </w:del>
      <w:ins w:id="428" w:author="Author" w:date="2021-01-20T17:08:00Z">
        <w:r w:rsidRPr="00AE69E6">
          <w:t xml:space="preserve">websites, </w:t>
        </w:r>
      </w:ins>
      <w:del w:id="429" w:author="Author" w:date="2021-01-20T17:08:00Z">
        <w:r w:rsidRPr="00AE69E6" w:rsidDel="00913CE6">
          <w:delText xml:space="preserve">at all </w:delText>
        </w:r>
      </w:del>
      <w:r w:rsidRPr="00AE69E6">
        <w:t xml:space="preserve">or their </w:t>
      </w:r>
      <w:ins w:id="430" w:author="Author" w:date="2021-01-20T17:08:00Z">
        <w:r w:rsidRPr="00AE69E6">
          <w:t xml:space="preserve">web </w:t>
        </w:r>
      </w:ins>
      <w:r w:rsidRPr="00AE69E6">
        <w:t>address</w:t>
      </w:r>
      <w:ins w:id="431" w:author="Author" w:date="2021-01-20T17:08:00Z">
        <w:r w:rsidRPr="00AE69E6">
          <w:t>es</w:t>
        </w:r>
      </w:ins>
      <w:r w:rsidRPr="00AE69E6">
        <w:t xml:space="preserve"> </w:t>
      </w:r>
      <w:del w:id="432" w:author="Author" w:date="2021-01-20T17:08:00Z">
        <w:r w:rsidRPr="00AE69E6" w:rsidDel="00913CE6">
          <w:delText xml:space="preserve">is </w:delText>
        </w:r>
      </w:del>
      <w:ins w:id="433" w:author="Author" w:date="2021-01-22T09:59:00Z">
        <w:r w:rsidR="00730425" w:rsidRPr="00AE69E6">
          <w:t>we</w:t>
        </w:r>
      </w:ins>
      <w:ins w:id="434" w:author="Author" w:date="2021-01-20T17:08:00Z">
        <w:r w:rsidRPr="00AE69E6">
          <w:t xml:space="preserve">re </w:t>
        </w:r>
      </w:ins>
      <w:r w:rsidRPr="00AE69E6">
        <w:t>not active</w:t>
      </w:r>
      <w:del w:id="435" w:author="Author" w:date="2021-01-20T17:08:00Z">
        <w:r w:rsidRPr="00AE69E6" w:rsidDel="00913CE6">
          <w:delText xml:space="preserve"> – representing </w:delText>
        </w:r>
      </w:del>
      <w:del w:id="436" w:author="Author" w:date="2021-01-21T10:24:00Z">
        <w:r w:rsidRPr="00AE69E6" w:rsidDel="00DD333C">
          <w:delText xml:space="preserve">6.80% </w:delText>
        </w:r>
      </w:del>
      <w:ins w:id="437" w:author="Author" w:date="2021-01-20T17:08:00Z">
        <w:r w:rsidRPr="00AE69E6">
          <w:t xml:space="preserve">. These results are shown in </w:t>
        </w:r>
      </w:ins>
      <w:del w:id="438" w:author="Author" w:date="2021-01-20T17:08:00Z">
        <w:r w:rsidRPr="00AE69E6" w:rsidDel="00913CE6">
          <w:delText xml:space="preserve">(the results are shown in Fig. 3). </w:delText>
        </w:r>
      </w:del>
      <w:ins w:id="439" w:author="Author" w:date="2021-01-20T17:08:00Z">
        <w:r w:rsidRPr="00AE69E6">
          <w:t>Figure 3.</w:t>
        </w:r>
      </w:ins>
    </w:p>
    <w:p w14:paraId="59AF485F" w14:textId="77777777" w:rsidR="007D57E6" w:rsidRPr="00AE69E6" w:rsidRDefault="007D57E6" w:rsidP="007D57E6">
      <w:pPr>
        <w:spacing w:after="112" w:line="259" w:lineRule="auto"/>
        <w:ind w:left="0" w:right="168" w:firstLine="0"/>
        <w:jc w:val="center"/>
      </w:pPr>
      <w:r w:rsidRPr="00AE69E6">
        <w:t>[Figure 3 here]</w:t>
      </w:r>
    </w:p>
    <w:p w14:paraId="34785BB9" w14:textId="0F0D9ACB" w:rsidR="007D57E6" w:rsidRPr="00AE69E6" w:rsidRDefault="007D57E6" w:rsidP="007D57E6">
      <w:pPr>
        <w:pStyle w:val="Heading2"/>
        <w:spacing w:after="127"/>
        <w:ind w:right="65"/>
        <w:jc w:val="center"/>
      </w:pPr>
      <w:r w:rsidRPr="00AE69E6">
        <w:rPr>
          <w:i w:val="0"/>
          <w:sz w:val="20"/>
        </w:rPr>
        <w:t>Figure 3. Romanian Municipalities’ Radiography</w:t>
      </w:r>
      <w:r w:rsidRPr="00AE69E6">
        <w:rPr>
          <w:b w:val="0"/>
          <w:i w:val="0"/>
          <w:sz w:val="20"/>
        </w:rPr>
        <w:t xml:space="preserve"> </w:t>
      </w:r>
      <w:del w:id="440" w:author="Author" w:date="2021-01-23T15:55:00Z">
        <w:r w:rsidRPr="00AE69E6" w:rsidDel="00156122">
          <w:rPr>
            <w:b w:val="0"/>
            <w:i w:val="0"/>
            <w:sz w:val="20"/>
          </w:rPr>
          <w:delText xml:space="preserve"> </w:delText>
        </w:r>
      </w:del>
    </w:p>
    <w:p w14:paraId="0863A1AD" w14:textId="77777777" w:rsidR="007D57E6" w:rsidRPr="00AE69E6" w:rsidRDefault="007D57E6" w:rsidP="007D57E6">
      <w:pPr>
        <w:spacing w:after="149" w:line="259" w:lineRule="auto"/>
        <w:ind w:right="62"/>
        <w:jc w:val="center"/>
      </w:pPr>
      <w:r w:rsidRPr="00AE69E6">
        <w:rPr>
          <w:i/>
          <w:sz w:val="20"/>
        </w:rPr>
        <w:t xml:space="preserve">Source: Based on data collected using the methodology described </w:t>
      </w:r>
    </w:p>
    <w:p w14:paraId="713E18AD" w14:textId="77777777" w:rsidR="007D57E6" w:rsidRPr="00AE69E6" w:rsidRDefault="007D57E6" w:rsidP="007D57E6">
      <w:pPr>
        <w:ind w:left="-5" w:right="52"/>
      </w:pPr>
      <w:del w:id="441" w:author="Author" w:date="2021-01-20T17:09:00Z">
        <w:r w:rsidRPr="00AE69E6" w:rsidDel="00913CE6">
          <w:delText>Afterwards, w</w:delText>
        </w:r>
      </w:del>
      <w:ins w:id="442" w:author="Author" w:date="2021-01-20T17:09:00Z">
        <w:r w:rsidRPr="00AE69E6">
          <w:t>W</w:t>
        </w:r>
      </w:ins>
      <w:r w:rsidRPr="00AE69E6">
        <w:t xml:space="preserve">e analyzed </w:t>
      </w:r>
      <w:del w:id="443" w:author="Author" w:date="2021-01-20T17:09:00Z">
        <w:r w:rsidRPr="00AE69E6" w:rsidDel="00913CE6">
          <w:delText xml:space="preserve">the </w:delText>
        </w:r>
      </w:del>
      <w:ins w:id="444" w:author="Author" w:date="2021-01-20T17:09:00Z">
        <w:r w:rsidRPr="00AE69E6">
          <w:t xml:space="preserve">particular </w:t>
        </w:r>
      </w:ins>
      <w:r w:rsidRPr="00AE69E6">
        <w:t xml:space="preserve">aspects </w:t>
      </w:r>
      <w:del w:id="445" w:author="Author" w:date="2021-01-20T17:09:00Z">
        <w:r w:rsidRPr="00AE69E6" w:rsidDel="00913CE6">
          <w:delText xml:space="preserve">related </w:delText>
        </w:r>
      </w:del>
      <w:ins w:id="446" w:author="Author" w:date="2021-01-20T17:09:00Z">
        <w:r w:rsidRPr="00AE69E6">
          <w:t xml:space="preserve">pertaining </w:t>
        </w:r>
      </w:ins>
      <w:r w:rsidRPr="00AE69E6">
        <w:t xml:space="preserve">to the dissemination of financial information and petitions in the 96 municipalities </w:t>
      </w:r>
      <w:del w:id="447" w:author="Author" w:date="2021-01-20T17:09:00Z">
        <w:r w:rsidRPr="00AE69E6" w:rsidDel="00913CE6">
          <w:delText xml:space="preserve">which </w:delText>
        </w:r>
      </w:del>
      <w:ins w:id="448" w:author="Author" w:date="2021-01-20T17:09:00Z">
        <w:r w:rsidRPr="00AE69E6">
          <w:t xml:space="preserve">that </w:t>
        </w:r>
      </w:ins>
      <w:del w:id="449" w:author="Author" w:date="2021-01-20T17:09:00Z">
        <w:r w:rsidRPr="00AE69E6" w:rsidDel="00913CE6">
          <w:delText xml:space="preserve">have </w:delText>
        </w:r>
      </w:del>
      <w:ins w:id="450" w:author="Author" w:date="2021-01-20T17:09:00Z">
        <w:r w:rsidRPr="00AE69E6">
          <w:t xml:space="preserve">had </w:t>
        </w:r>
      </w:ins>
      <w:del w:id="451" w:author="Author" w:date="2021-01-20T17:09:00Z">
        <w:r w:rsidRPr="00AE69E6" w:rsidDel="00913CE6">
          <w:delText xml:space="preserve">an </w:delText>
        </w:r>
      </w:del>
      <w:r w:rsidRPr="00AE69E6">
        <w:t xml:space="preserve">active </w:t>
      </w:r>
      <w:del w:id="452" w:author="Author" w:date="2021-01-20T17:09:00Z">
        <w:r w:rsidRPr="00AE69E6" w:rsidDel="00913CE6">
          <w:delText>Web page</w:delText>
        </w:r>
      </w:del>
      <w:ins w:id="453" w:author="Author" w:date="2021-01-20T17:09:00Z">
        <w:r w:rsidRPr="00AE69E6">
          <w:t>websites</w:t>
        </w:r>
      </w:ins>
      <w:r w:rsidRPr="00AE69E6">
        <w:t xml:space="preserve">. </w:t>
      </w:r>
    </w:p>
    <w:p w14:paraId="764592D7" w14:textId="77777777" w:rsidR="007D57E6" w:rsidRPr="00AE69E6" w:rsidRDefault="007D57E6" w:rsidP="007D57E6">
      <w:pPr>
        <w:spacing w:after="132" w:line="259" w:lineRule="auto"/>
        <w:ind w:left="-5" w:right="0"/>
        <w:jc w:val="left"/>
      </w:pPr>
      <w:r w:rsidRPr="00AE69E6">
        <w:rPr>
          <w:b/>
        </w:rPr>
        <w:t xml:space="preserve">3.1. </w:t>
      </w:r>
      <w:commentRangeStart w:id="454"/>
      <w:r w:rsidRPr="00AE69E6">
        <w:rPr>
          <w:b/>
        </w:rPr>
        <w:t>Dissemination</w:t>
      </w:r>
      <w:commentRangeEnd w:id="454"/>
      <w:r w:rsidRPr="00AE69E6">
        <w:rPr>
          <w:rStyle w:val="CommentReference"/>
        </w:rPr>
        <w:commentReference w:id="454"/>
      </w:r>
      <w:r w:rsidRPr="00AE69E6">
        <w:rPr>
          <w:b/>
        </w:rPr>
        <w:t xml:space="preserve"> of Financial Information </w:t>
      </w:r>
    </w:p>
    <w:p w14:paraId="661F34D2" w14:textId="56CACE48" w:rsidR="007D57E6" w:rsidRPr="00AE69E6" w:rsidRDefault="007D57E6" w:rsidP="007D57E6">
      <w:pPr>
        <w:pStyle w:val="Heading2"/>
        <w:ind w:left="-5"/>
      </w:pPr>
      <w:r w:rsidRPr="00AE69E6">
        <w:t xml:space="preserve">Strategic </w:t>
      </w:r>
      <w:ins w:id="455" w:author="Author" w:date="2021-01-23T15:55:00Z">
        <w:r w:rsidR="00156122" w:rsidRPr="00AE69E6">
          <w:t>p</w:t>
        </w:r>
      </w:ins>
      <w:del w:id="456" w:author="Author" w:date="2021-01-23T15:55:00Z">
        <w:r w:rsidRPr="00AE69E6" w:rsidDel="00156122">
          <w:delText>P</w:delText>
        </w:r>
      </w:del>
      <w:r w:rsidRPr="00AE69E6">
        <w:t xml:space="preserve">lanning </w:t>
      </w:r>
    </w:p>
    <w:p w14:paraId="563A39B9" w14:textId="5DBC54A7" w:rsidR="007D57E6" w:rsidRPr="00AE69E6" w:rsidRDefault="007D57E6" w:rsidP="007D57E6">
      <w:pPr>
        <w:ind w:left="-5" w:right="52"/>
      </w:pPr>
      <w:del w:id="457" w:author="Author" w:date="2021-01-20T17:09:00Z">
        <w:r w:rsidRPr="00AE69E6" w:rsidDel="00913CE6">
          <w:delText xml:space="preserve">Regarding the dissemination of strategic information (Fig. 3), from </w:delText>
        </w:r>
      </w:del>
      <w:ins w:id="458" w:author="Author" w:date="2021-01-20T17:09:00Z">
        <w:r w:rsidRPr="00AE69E6">
          <w:t xml:space="preserve">Among </w:t>
        </w:r>
      </w:ins>
      <w:r w:rsidRPr="00AE69E6">
        <w:t xml:space="preserve">the 96 municipalities </w:t>
      </w:r>
      <w:del w:id="459" w:author="Author" w:date="2021-01-20T17:09:00Z">
        <w:r w:rsidRPr="00AE69E6" w:rsidDel="00913CE6">
          <w:delText xml:space="preserve">which </w:delText>
        </w:r>
      </w:del>
      <w:ins w:id="460" w:author="Author" w:date="2021-01-20T17:09:00Z">
        <w:r w:rsidRPr="00AE69E6">
          <w:t xml:space="preserve">that </w:t>
        </w:r>
      </w:ins>
      <w:r w:rsidRPr="00AE69E6">
        <w:t>ha</w:t>
      </w:r>
      <w:ins w:id="461" w:author="Author" w:date="2021-01-22T10:00:00Z">
        <w:r w:rsidR="00730425" w:rsidRPr="00AE69E6">
          <w:t>d</w:t>
        </w:r>
      </w:ins>
      <w:del w:id="462" w:author="Author" w:date="2021-01-22T10:00:00Z">
        <w:r w:rsidRPr="00AE69E6" w:rsidDel="00730425">
          <w:delText>ve</w:delText>
        </w:r>
      </w:del>
      <w:r w:rsidRPr="00AE69E6">
        <w:t xml:space="preserve"> </w:t>
      </w:r>
      <w:del w:id="463" w:author="Author" w:date="2021-01-20T17:09:00Z">
        <w:r w:rsidRPr="00AE69E6" w:rsidDel="00913CE6">
          <w:delText xml:space="preserve">an </w:delText>
        </w:r>
      </w:del>
      <w:r w:rsidRPr="00AE69E6">
        <w:t xml:space="preserve">active </w:t>
      </w:r>
      <w:del w:id="464" w:author="Author" w:date="2021-01-20T17:09:00Z">
        <w:r w:rsidRPr="00AE69E6" w:rsidDel="00913CE6">
          <w:delText>Web page</w:delText>
        </w:r>
      </w:del>
      <w:ins w:id="465" w:author="Author" w:date="2021-01-20T17:09:00Z">
        <w:r w:rsidRPr="00AE69E6">
          <w:t>websites</w:t>
        </w:r>
      </w:ins>
      <w:r w:rsidRPr="00AE69E6">
        <w:t xml:space="preserve">, 89 </w:t>
      </w:r>
      <w:del w:id="466" w:author="Author" w:date="2021-01-20T17:09:00Z">
        <w:r w:rsidRPr="00AE69E6" w:rsidDel="00913CE6">
          <w:delText xml:space="preserve">municipalities </w:delText>
        </w:r>
      </w:del>
      <w:r w:rsidRPr="00AE69E6">
        <w:t xml:space="preserve">(92.71%) </w:t>
      </w:r>
      <w:del w:id="467" w:author="Author" w:date="2021-01-20T17:09:00Z">
        <w:r w:rsidRPr="00AE69E6" w:rsidDel="00913CE6">
          <w:delText xml:space="preserve">do </w:delText>
        </w:r>
      </w:del>
      <w:ins w:id="468" w:author="Author" w:date="2021-01-20T17:09:00Z">
        <w:r w:rsidRPr="00AE69E6">
          <w:t xml:space="preserve">did </w:t>
        </w:r>
      </w:ins>
      <w:r w:rsidRPr="00AE69E6">
        <w:t xml:space="preserve">not </w:t>
      </w:r>
      <w:del w:id="469" w:author="Author" w:date="2021-01-20T17:09:00Z">
        <w:r w:rsidRPr="00AE69E6" w:rsidDel="00913CE6">
          <w:delText xml:space="preserve">expose </w:delText>
        </w:r>
      </w:del>
      <w:ins w:id="470" w:author="Author" w:date="2021-01-20T17:09:00Z">
        <w:r w:rsidRPr="00AE69E6">
          <w:t xml:space="preserve">indicate their </w:t>
        </w:r>
      </w:ins>
      <w:r w:rsidRPr="00AE69E6">
        <w:t>long</w:t>
      </w:r>
      <w:ins w:id="471" w:author="Author" w:date="2021-01-20T17:09:00Z">
        <w:r w:rsidRPr="00AE69E6">
          <w:t>-</w:t>
        </w:r>
      </w:ins>
      <w:del w:id="472" w:author="Author" w:date="2021-01-20T17:09:00Z">
        <w:r w:rsidRPr="00AE69E6" w:rsidDel="00913CE6">
          <w:delText xml:space="preserve"> </w:delText>
        </w:r>
      </w:del>
      <w:r w:rsidRPr="00AE69E6">
        <w:t xml:space="preserve">term objectives and only 7 </w:t>
      </w:r>
      <w:ins w:id="473" w:author="Author" w:date="2021-01-20T17:09:00Z">
        <w:r w:rsidRPr="00AE69E6">
          <w:t>p</w:t>
        </w:r>
      </w:ins>
      <w:del w:id="474" w:author="Author" w:date="2021-01-20T17:09:00Z">
        <w:r w:rsidRPr="00AE69E6" w:rsidDel="00913CE6">
          <w:delText xml:space="preserve">municipalities show </w:delText>
        </w:r>
      </w:del>
      <w:ins w:id="475" w:author="Author" w:date="2021-01-20T17:09:00Z">
        <w:r w:rsidRPr="00AE69E6">
          <w:t xml:space="preserve">resented </w:t>
        </w:r>
      </w:ins>
      <w:r w:rsidRPr="00AE69E6">
        <w:t xml:space="preserve">this </w:t>
      </w:r>
      <w:del w:id="476" w:author="Author" w:date="2021-01-20T17:09:00Z">
        <w:r w:rsidRPr="00AE69E6" w:rsidDel="00913CE6">
          <w:delText xml:space="preserve">type of </w:delText>
        </w:r>
      </w:del>
      <w:r w:rsidRPr="00AE69E6">
        <w:t xml:space="preserve">information </w:t>
      </w:r>
      <w:del w:id="477" w:author="Author" w:date="2021-01-20T17:09:00Z">
        <w:r w:rsidRPr="00AE69E6" w:rsidDel="00913CE6">
          <w:delText>via the Internet</w:delText>
        </w:r>
      </w:del>
      <w:ins w:id="478" w:author="Author" w:date="2021-01-20T17:09:00Z">
        <w:r w:rsidRPr="00AE69E6">
          <w:t>online</w:t>
        </w:r>
      </w:ins>
      <w:r w:rsidRPr="00AE69E6">
        <w:t xml:space="preserve">. However, </w:t>
      </w:r>
      <w:commentRangeStart w:id="479"/>
      <w:r w:rsidRPr="00AE69E6">
        <w:t>some</w:t>
      </w:r>
      <w:commentRangeEnd w:id="479"/>
      <w:r w:rsidR="00730425" w:rsidRPr="00AE69E6">
        <w:rPr>
          <w:rStyle w:val="CommentReference"/>
        </w:rPr>
        <w:commentReference w:id="479"/>
      </w:r>
      <w:r w:rsidRPr="00AE69E6">
        <w:t xml:space="preserve"> </w:t>
      </w:r>
      <w:del w:id="480" w:author="Author" w:date="2021-01-22T10:00:00Z">
        <w:r w:rsidRPr="00AE69E6" w:rsidDel="00730425">
          <w:delText xml:space="preserve">of them </w:delText>
        </w:r>
      </w:del>
      <w:r w:rsidRPr="00AE69E6">
        <w:t>display</w:t>
      </w:r>
      <w:ins w:id="481" w:author="Author" w:date="2021-01-20T17:09:00Z">
        <w:r w:rsidRPr="00AE69E6">
          <w:t>ed</w:t>
        </w:r>
      </w:ins>
      <w:r w:rsidRPr="00AE69E6">
        <w:t xml:space="preserve"> only strategic information taken from the mayor’s election program. </w:t>
      </w:r>
    </w:p>
    <w:p w14:paraId="12C55B75" w14:textId="77777777" w:rsidR="007D57E6" w:rsidRPr="00AE69E6" w:rsidRDefault="007D57E6" w:rsidP="007D57E6">
      <w:pPr>
        <w:pStyle w:val="Heading2"/>
        <w:ind w:left="-5"/>
      </w:pPr>
      <w:r w:rsidRPr="00AE69E6">
        <w:t xml:space="preserve">Dissemination of financial accounting </w:t>
      </w:r>
    </w:p>
    <w:p w14:paraId="38524489" w14:textId="77777777" w:rsidR="007D57E6" w:rsidRPr="00AE69E6" w:rsidRDefault="007D57E6" w:rsidP="007D57E6">
      <w:pPr>
        <w:ind w:left="-5" w:right="52"/>
      </w:pPr>
      <w:del w:id="482" w:author="Author" w:date="2021-01-20T17:09:00Z">
        <w:r w:rsidRPr="00AE69E6" w:rsidDel="00913CE6">
          <w:delText xml:space="preserve">Regarding the dissemination of information related to financial accounting (Fig. 3), </w:delText>
        </w:r>
      </w:del>
      <w:ins w:id="483" w:author="Author" w:date="2021-01-20T17:09:00Z">
        <w:r w:rsidRPr="00AE69E6">
          <w:t xml:space="preserve">As many as </w:t>
        </w:r>
      </w:ins>
      <w:r w:rsidRPr="00AE69E6">
        <w:t xml:space="preserve">38.54% (37) municipalities </w:t>
      </w:r>
      <w:del w:id="484" w:author="Author" w:date="2021-01-20T17:10:00Z">
        <w:r w:rsidRPr="00AE69E6" w:rsidDel="00913CE6">
          <w:delText xml:space="preserve">analysed </w:delText>
        </w:r>
      </w:del>
      <w:ins w:id="485" w:author="Author" w:date="2021-01-20T17:10:00Z">
        <w:r w:rsidRPr="00AE69E6">
          <w:t xml:space="preserve">analyzed </w:t>
        </w:r>
      </w:ins>
      <w:r w:rsidRPr="00AE69E6">
        <w:t>publish</w:t>
      </w:r>
      <w:ins w:id="486" w:author="Author" w:date="2021-01-20T17:10:00Z">
        <w:r w:rsidRPr="00AE69E6">
          <w:t>ed</w:t>
        </w:r>
      </w:ins>
      <w:r w:rsidRPr="00AE69E6">
        <w:t xml:space="preserve"> </w:t>
      </w:r>
      <w:del w:id="487" w:author="Author" w:date="2021-01-20T17:10:00Z">
        <w:r w:rsidRPr="00AE69E6" w:rsidDel="00913CE6">
          <w:delText xml:space="preserve">this type of </w:delText>
        </w:r>
      </w:del>
      <w:ins w:id="488" w:author="Author" w:date="2021-01-20T17:10:00Z">
        <w:r w:rsidRPr="00AE69E6">
          <w:t xml:space="preserve">such </w:t>
        </w:r>
      </w:ins>
      <w:r w:rsidRPr="00AE69E6">
        <w:t xml:space="preserve">information </w:t>
      </w:r>
      <w:del w:id="489" w:author="Author" w:date="2021-01-20T17:10:00Z">
        <w:r w:rsidRPr="00AE69E6" w:rsidDel="00913CE6">
          <w:delText>on the Internet</w:delText>
        </w:r>
      </w:del>
      <w:ins w:id="490" w:author="Author" w:date="2021-01-20T17:10:00Z">
        <w:r w:rsidRPr="00AE69E6">
          <w:t>online</w:t>
        </w:r>
      </w:ins>
      <w:r w:rsidRPr="00AE69E6">
        <w:t xml:space="preserve">, </w:t>
      </w:r>
      <w:del w:id="491" w:author="Author" w:date="2021-01-20T17:10:00Z">
        <w:r w:rsidRPr="00AE69E6" w:rsidDel="00913CE6">
          <w:delText xml:space="preserve">while </w:delText>
        </w:r>
      </w:del>
      <w:ins w:id="492" w:author="Author" w:date="2021-01-20T17:10:00Z">
        <w:r w:rsidRPr="00AE69E6">
          <w:t xml:space="preserve">whereas </w:t>
        </w:r>
      </w:ins>
      <w:r w:rsidRPr="00AE69E6">
        <w:t xml:space="preserve">61.46% </w:t>
      </w:r>
      <w:del w:id="493" w:author="Author" w:date="2021-01-20T17:10:00Z">
        <w:r w:rsidRPr="00AE69E6" w:rsidDel="00913CE6">
          <w:delText xml:space="preserve">do </w:delText>
        </w:r>
      </w:del>
      <w:ins w:id="494" w:author="Author" w:date="2021-01-20T17:10:00Z">
        <w:r w:rsidRPr="00AE69E6">
          <w:t xml:space="preserve">did </w:t>
        </w:r>
      </w:ins>
      <w:r w:rsidRPr="00AE69E6">
        <w:t xml:space="preserve">not. </w:t>
      </w:r>
    </w:p>
    <w:p w14:paraId="471C1BFA" w14:textId="77777777" w:rsidR="007D57E6" w:rsidRPr="00AE69E6" w:rsidRDefault="007D57E6" w:rsidP="007D57E6">
      <w:pPr>
        <w:pStyle w:val="Heading2"/>
        <w:ind w:left="-5"/>
      </w:pPr>
      <w:r w:rsidRPr="00AE69E6">
        <w:t xml:space="preserve">Budget information </w:t>
      </w:r>
    </w:p>
    <w:p w14:paraId="1C6A285A" w14:textId="77777777" w:rsidR="007D57E6" w:rsidRPr="00AE69E6" w:rsidDel="00FD6E04" w:rsidRDefault="007D57E6" w:rsidP="007D57E6">
      <w:pPr>
        <w:ind w:left="-5" w:right="52"/>
        <w:rPr>
          <w:del w:id="495" w:author="Author" w:date="2021-01-20T17:11:00Z"/>
        </w:rPr>
      </w:pPr>
      <w:del w:id="496" w:author="Author" w:date="2021-01-20T17:10:00Z">
        <w:r w:rsidRPr="00AE69E6" w:rsidDel="00FD6E04">
          <w:delText xml:space="preserve">For information on the budgets of previous years displayed on the Internet, </w:delText>
        </w:r>
      </w:del>
      <w:ins w:id="497" w:author="Author" w:date="2021-01-20T17:10:00Z">
        <w:r w:rsidRPr="00AE69E6">
          <w:t xml:space="preserve">A total of </w:t>
        </w:r>
      </w:ins>
      <w:r w:rsidRPr="00AE69E6">
        <w:t xml:space="preserve">29 municipalities </w:t>
      </w:r>
      <w:commentRangeStart w:id="498"/>
      <w:ins w:id="499" w:author="Author" w:date="2021-01-20T17:10:00Z">
        <w:r w:rsidRPr="00AE69E6">
          <w:t>(30.</w:t>
        </w:r>
      </w:ins>
      <w:ins w:id="500" w:author="Author" w:date="2021-01-20T17:11:00Z">
        <w:r w:rsidRPr="00AE69E6">
          <w:t>2</w:t>
        </w:r>
      </w:ins>
      <w:ins w:id="501" w:author="Author" w:date="2021-01-20T17:10:00Z">
        <w:r w:rsidRPr="00AE69E6">
          <w:t>1%)</w:t>
        </w:r>
      </w:ins>
      <w:commentRangeEnd w:id="498"/>
      <w:ins w:id="502" w:author="Author" w:date="2021-01-21T10:26:00Z">
        <w:r w:rsidRPr="00AE69E6">
          <w:rPr>
            <w:rStyle w:val="CommentReference"/>
          </w:rPr>
          <w:commentReference w:id="498"/>
        </w:r>
      </w:ins>
      <w:ins w:id="503" w:author="Author" w:date="2021-01-20T17:10:00Z">
        <w:r w:rsidRPr="00AE69E6">
          <w:t xml:space="preserve"> </w:t>
        </w:r>
      </w:ins>
      <w:del w:id="504" w:author="Author" w:date="2021-01-20T17:10:00Z">
        <w:r w:rsidRPr="00AE69E6" w:rsidDel="00FD6E04">
          <w:delText xml:space="preserve">show </w:delText>
        </w:r>
      </w:del>
      <w:ins w:id="505" w:author="Author" w:date="2021-01-20T17:10:00Z">
        <w:r w:rsidRPr="00AE69E6">
          <w:t xml:space="preserve">presented </w:t>
        </w:r>
      </w:ins>
      <w:r w:rsidRPr="00AE69E6">
        <w:t xml:space="preserve">their budgets </w:t>
      </w:r>
      <w:ins w:id="506" w:author="Author" w:date="2021-01-20T17:10:00Z">
        <w:r w:rsidRPr="00AE69E6">
          <w:t xml:space="preserve">from previous years, </w:t>
        </w:r>
      </w:ins>
      <w:del w:id="507" w:author="Author" w:date="2021-01-20T17:10:00Z">
        <w:r w:rsidRPr="00AE69E6" w:rsidDel="00FD6E04">
          <w:delText xml:space="preserve">and </w:delText>
        </w:r>
      </w:del>
      <w:ins w:id="508" w:author="Author" w:date="2021-01-20T17:10:00Z">
        <w:r w:rsidRPr="00AE69E6">
          <w:t xml:space="preserve">whereas </w:t>
        </w:r>
      </w:ins>
      <w:r w:rsidRPr="00AE69E6">
        <w:t xml:space="preserve">67 </w:t>
      </w:r>
      <w:ins w:id="509" w:author="Author" w:date="2021-01-20T17:11:00Z">
        <w:r w:rsidRPr="00AE69E6">
          <w:t xml:space="preserve">(69.79%) </w:t>
        </w:r>
      </w:ins>
      <w:del w:id="510" w:author="Author" w:date="2021-01-20T17:10:00Z">
        <w:r w:rsidRPr="00AE69E6" w:rsidDel="00FD6E04">
          <w:delText xml:space="preserve">do </w:delText>
        </w:r>
      </w:del>
      <w:ins w:id="511" w:author="Author" w:date="2021-01-20T17:10:00Z">
        <w:r w:rsidRPr="00AE69E6">
          <w:t xml:space="preserve">did </w:t>
        </w:r>
      </w:ins>
      <w:r w:rsidRPr="00AE69E6">
        <w:t>not</w:t>
      </w:r>
      <w:del w:id="512" w:author="Author" w:date="2021-01-20T17:10:00Z">
        <w:r w:rsidRPr="00AE69E6" w:rsidDel="00FD6E04">
          <w:delText xml:space="preserve"> provide such information</w:delText>
        </w:r>
      </w:del>
      <w:r w:rsidRPr="00AE69E6">
        <w:t xml:space="preserve">. </w:t>
      </w:r>
      <w:del w:id="513" w:author="Author" w:date="2021-01-20T17:10:00Z">
        <w:r w:rsidRPr="00AE69E6" w:rsidDel="00FD6E04">
          <w:delText xml:space="preserve">In </w:delText>
        </w:r>
      </w:del>
      <w:r w:rsidRPr="00AE69E6">
        <w:t>Fig</w:t>
      </w:r>
      <w:del w:id="514" w:author="Author" w:date="2021-01-20T17:10:00Z">
        <w:r w:rsidRPr="00AE69E6" w:rsidDel="00FD6E04">
          <w:delText xml:space="preserve">. </w:delText>
        </w:r>
      </w:del>
      <w:ins w:id="515" w:author="Author" w:date="2021-01-20T17:10:00Z">
        <w:r w:rsidRPr="00AE69E6">
          <w:t xml:space="preserve">ure </w:t>
        </w:r>
      </w:ins>
      <w:r w:rsidRPr="00AE69E6">
        <w:t xml:space="preserve">3 </w:t>
      </w:r>
      <w:ins w:id="516" w:author="Author" w:date="2021-01-20T17:11:00Z">
        <w:r w:rsidRPr="00AE69E6">
          <w:t xml:space="preserve">presents these results. </w:t>
        </w:r>
      </w:ins>
      <w:del w:id="517" w:author="Author" w:date="2021-01-20T17:10:00Z">
        <w:r w:rsidRPr="00AE69E6" w:rsidDel="00FD6E04">
          <w:delText xml:space="preserve">it can be seen </w:delText>
        </w:r>
      </w:del>
      <w:del w:id="518" w:author="Author" w:date="2021-01-20T17:11:00Z">
        <w:r w:rsidRPr="00AE69E6" w:rsidDel="00FD6E04">
          <w:delText xml:space="preserve">that, for the first category mentioned, the percentage is of 30.21, while for the latter is 69.79. </w:delText>
        </w:r>
      </w:del>
    </w:p>
    <w:p w14:paraId="2F9AD911" w14:textId="77777777" w:rsidR="007D57E6" w:rsidRPr="00AE69E6" w:rsidRDefault="007D57E6" w:rsidP="007D57E6">
      <w:pPr>
        <w:ind w:left="-5" w:right="52"/>
      </w:pPr>
      <w:del w:id="519" w:author="Author" w:date="2021-01-20T17:11:00Z">
        <w:r w:rsidRPr="00AE69E6" w:rsidDel="00FD6E04">
          <w:delText>Regarding the u</w:delText>
        </w:r>
      </w:del>
      <w:ins w:id="520" w:author="Author" w:date="2021-01-20T17:11:00Z">
        <w:r w:rsidRPr="00AE69E6">
          <w:t>U</w:t>
        </w:r>
      </w:ins>
      <w:r w:rsidRPr="00AE69E6">
        <w:t>pdated budget</w:t>
      </w:r>
      <w:ins w:id="521" w:author="Author" w:date="2021-01-21T10:27:00Z">
        <w:r w:rsidRPr="00AE69E6">
          <w:t>ary</w:t>
        </w:r>
      </w:ins>
      <w:r w:rsidRPr="00AE69E6">
        <w:t xml:space="preserve"> information</w:t>
      </w:r>
      <w:del w:id="522" w:author="Author" w:date="2021-01-20T17:11:00Z">
        <w:r w:rsidRPr="00AE69E6" w:rsidDel="00FD6E04">
          <w:delText xml:space="preserve">, it must be pointed out that municipalities which provide information on the current budget </w:delText>
        </w:r>
      </w:del>
      <w:ins w:id="523" w:author="Author" w:date="2021-01-20T17:11:00Z">
        <w:r w:rsidRPr="00AE69E6">
          <w:t xml:space="preserve"> was available only for </w:t>
        </w:r>
      </w:ins>
      <w:del w:id="524" w:author="Author" w:date="2021-01-20T17:11:00Z">
        <w:r w:rsidRPr="00AE69E6" w:rsidDel="00FD6E04">
          <w:delText xml:space="preserve">are </w:delText>
        </w:r>
      </w:del>
      <w:r w:rsidRPr="00AE69E6">
        <w:t xml:space="preserve">21 </w:t>
      </w:r>
      <w:del w:id="525" w:author="Author" w:date="2021-01-20T17:11:00Z">
        <w:r w:rsidRPr="00AE69E6" w:rsidDel="00FD6E04">
          <w:delText>in number</w:delText>
        </w:r>
      </w:del>
      <w:ins w:id="526" w:author="Author" w:date="2021-01-20T17:11:00Z">
        <w:r w:rsidRPr="00AE69E6">
          <w:t>municipalities</w:t>
        </w:r>
      </w:ins>
      <w:del w:id="527" w:author="Author" w:date="2021-01-20T17:11:00Z">
        <w:r w:rsidRPr="00AE69E6" w:rsidDel="00FD6E04">
          <w:delText xml:space="preserve">, which means </w:delText>
        </w:r>
      </w:del>
      <w:ins w:id="528" w:author="Author" w:date="2021-01-20T17:11:00Z">
        <w:r w:rsidRPr="00AE69E6">
          <w:t xml:space="preserve"> (</w:t>
        </w:r>
      </w:ins>
      <w:r w:rsidRPr="00AE69E6">
        <w:t>21.88%</w:t>
      </w:r>
      <w:del w:id="529" w:author="Author" w:date="2021-01-20T17:11:00Z">
        <w:r w:rsidRPr="00AE69E6" w:rsidDel="00FD6E04">
          <w:delText xml:space="preserve"> of the total</w:delText>
        </w:r>
      </w:del>
      <w:ins w:id="530" w:author="Author" w:date="2021-01-20T17:11:00Z">
        <w:r w:rsidRPr="00AE69E6">
          <w:t>)</w:t>
        </w:r>
      </w:ins>
      <w:r w:rsidRPr="00AE69E6">
        <w:t xml:space="preserve">, </w:t>
      </w:r>
      <w:del w:id="531" w:author="Author" w:date="2021-01-20T17:11:00Z">
        <w:r w:rsidRPr="00AE69E6" w:rsidDel="00FD6E04">
          <w:delText xml:space="preserve">while </w:delText>
        </w:r>
      </w:del>
      <w:ins w:id="532" w:author="Author" w:date="2021-01-20T17:11:00Z">
        <w:r w:rsidRPr="00AE69E6">
          <w:t xml:space="preserve">whereas 75 </w:t>
        </w:r>
      </w:ins>
      <w:ins w:id="533" w:author="Author" w:date="2021-01-21T10:27:00Z">
        <w:r w:rsidRPr="00AE69E6">
          <w:t xml:space="preserve">(78.13%) </w:t>
        </w:r>
      </w:ins>
      <w:del w:id="534" w:author="Author" w:date="2021-01-21T10:27:00Z">
        <w:r w:rsidRPr="00AE69E6" w:rsidDel="0083468C">
          <w:delText xml:space="preserve">municipalities </w:delText>
        </w:r>
      </w:del>
      <w:del w:id="535" w:author="Author" w:date="2021-01-20T17:11:00Z">
        <w:r w:rsidRPr="00AE69E6" w:rsidDel="00FD6E04">
          <w:delText xml:space="preserve">which do </w:delText>
        </w:r>
      </w:del>
      <w:ins w:id="536" w:author="Author" w:date="2021-01-20T17:11:00Z">
        <w:r w:rsidRPr="00AE69E6">
          <w:t xml:space="preserve">did </w:t>
        </w:r>
      </w:ins>
      <w:r w:rsidRPr="00AE69E6">
        <w:t xml:space="preserve">not provide </w:t>
      </w:r>
      <w:del w:id="537" w:author="Author" w:date="2021-01-21T10:27:00Z">
        <w:r w:rsidRPr="00AE69E6" w:rsidDel="0083468C">
          <w:delText xml:space="preserve">updated budget </w:delText>
        </w:r>
      </w:del>
      <w:ins w:id="538" w:author="Author" w:date="2021-01-21T10:27:00Z">
        <w:r w:rsidRPr="00AE69E6">
          <w:t xml:space="preserve">this </w:t>
        </w:r>
      </w:ins>
      <w:r w:rsidRPr="00AE69E6">
        <w:t>information</w:t>
      </w:r>
      <w:del w:id="539" w:author="Author" w:date="2021-01-21T10:27:00Z">
        <w:r w:rsidRPr="00AE69E6" w:rsidDel="0083468C">
          <w:delText xml:space="preserve"> </w:delText>
        </w:r>
      </w:del>
      <w:del w:id="540" w:author="Author" w:date="2021-01-20T17:11:00Z">
        <w:r w:rsidRPr="00AE69E6" w:rsidDel="00FD6E04">
          <w:delText xml:space="preserve">are in number of 75, meaning </w:delText>
        </w:r>
      </w:del>
      <w:del w:id="541" w:author="Author" w:date="2021-01-21T10:27:00Z">
        <w:r w:rsidRPr="00AE69E6" w:rsidDel="0083468C">
          <w:delText>78.13%</w:delText>
        </w:r>
      </w:del>
      <w:r w:rsidRPr="00AE69E6">
        <w:t>.</w:t>
      </w:r>
      <w:ins w:id="542" w:author="Author" w:date="2021-01-21T10:27:00Z">
        <w:r w:rsidRPr="00AE69E6">
          <w:t xml:space="preserve"> </w:t>
        </w:r>
      </w:ins>
      <w:del w:id="543" w:author="Author" w:date="2021-01-21T10:27:00Z">
        <w:r w:rsidRPr="00AE69E6" w:rsidDel="0083468C">
          <w:delText xml:space="preserve"> </w:delText>
        </w:r>
      </w:del>
    </w:p>
    <w:p w14:paraId="628628E1" w14:textId="77777777" w:rsidR="007D57E6" w:rsidRPr="00AE69E6" w:rsidRDefault="007D57E6" w:rsidP="007D57E6">
      <w:pPr>
        <w:spacing w:after="0" w:line="259" w:lineRule="auto"/>
        <w:ind w:left="0" w:right="0" w:firstLine="0"/>
        <w:jc w:val="left"/>
      </w:pPr>
      <w:r w:rsidRPr="00AE69E6">
        <w:rPr>
          <w:b/>
          <w:i/>
        </w:rPr>
        <w:t xml:space="preserve"> </w:t>
      </w:r>
      <w:r w:rsidRPr="00AE69E6">
        <w:rPr>
          <w:b/>
          <w:i/>
        </w:rPr>
        <w:tab/>
        <w:t xml:space="preserve"> </w:t>
      </w:r>
    </w:p>
    <w:p w14:paraId="4FDB396C" w14:textId="77777777" w:rsidR="007D57E6" w:rsidRPr="00AE69E6" w:rsidRDefault="007D57E6" w:rsidP="007D57E6">
      <w:pPr>
        <w:pStyle w:val="Heading2"/>
        <w:ind w:left="-5"/>
      </w:pPr>
      <w:r w:rsidRPr="00AE69E6">
        <w:t xml:space="preserve">Interim financial information </w:t>
      </w:r>
    </w:p>
    <w:p w14:paraId="2836BD7A" w14:textId="21EE9FC0" w:rsidR="007D57E6" w:rsidRPr="00AE69E6" w:rsidRDefault="007D57E6" w:rsidP="007D57E6">
      <w:pPr>
        <w:ind w:left="-5" w:right="52"/>
      </w:pPr>
      <w:commentRangeStart w:id="544"/>
      <w:ins w:id="545" w:author="Author" w:date="2021-01-20T17:12:00Z">
        <w:r w:rsidRPr="00AE69E6">
          <w:t>None of the Romanian municipalities provided inter</w:t>
        </w:r>
      </w:ins>
      <w:ins w:id="546" w:author="Author" w:date="2021-01-22T10:01:00Z">
        <w:r w:rsidR="00FB3A67" w:rsidRPr="00AE69E6">
          <w:t>i</w:t>
        </w:r>
      </w:ins>
      <w:ins w:id="547" w:author="Author" w:date="2021-01-20T17:12:00Z">
        <w:r w:rsidRPr="00AE69E6">
          <w:t>m</w:t>
        </w:r>
      </w:ins>
      <w:ins w:id="548" w:author="Author" w:date="2021-01-22T10:01:00Z">
        <w:r w:rsidR="00FB3A67" w:rsidRPr="00AE69E6">
          <w:t xml:space="preserve"> </w:t>
        </w:r>
      </w:ins>
      <w:ins w:id="549" w:author="Author" w:date="2021-01-20T17:12:00Z">
        <w:r w:rsidRPr="00AE69E6">
          <w:t xml:space="preserve">financial </w:t>
        </w:r>
      </w:ins>
      <w:del w:id="550" w:author="Author" w:date="2021-01-20T17:12:00Z">
        <w:r w:rsidRPr="00AE69E6" w:rsidDel="00FD6E04">
          <w:delText xml:space="preserve">Regarding the dissemination of financial </w:delText>
        </w:r>
      </w:del>
      <w:r w:rsidRPr="00AE69E6">
        <w:t xml:space="preserve">information </w:t>
      </w:r>
      <w:del w:id="551" w:author="Author" w:date="2021-01-20T17:12:00Z">
        <w:r w:rsidRPr="00AE69E6" w:rsidDel="00FD6E04">
          <w:delText xml:space="preserve">via the Internet </w:delText>
        </w:r>
      </w:del>
      <w:ins w:id="552" w:author="Author" w:date="2021-01-20T17:12:00Z">
        <w:r w:rsidRPr="00AE69E6">
          <w:t xml:space="preserve">online </w:t>
        </w:r>
      </w:ins>
      <w:del w:id="553" w:author="Author" w:date="2021-01-20T17:12:00Z">
        <w:r w:rsidRPr="00AE69E6" w:rsidDel="00FD6E04">
          <w:delText xml:space="preserve">on </w:delText>
        </w:r>
      </w:del>
      <w:ins w:id="554" w:author="Author" w:date="2021-01-20T17:12:00Z">
        <w:r w:rsidRPr="00AE69E6">
          <w:t xml:space="preserve">for particular </w:t>
        </w:r>
      </w:ins>
      <w:del w:id="555" w:author="Author" w:date="2021-01-20T17:12:00Z">
        <w:r w:rsidRPr="00AE69E6" w:rsidDel="00FD6E04">
          <w:delText xml:space="preserve">specific </w:delText>
        </w:r>
      </w:del>
      <w:r w:rsidRPr="00AE69E6">
        <w:t>economic periods</w:t>
      </w:r>
      <w:ins w:id="556" w:author="Author" w:date="2021-01-20T17:12:00Z">
        <w:r w:rsidRPr="00AE69E6">
          <w:t>.</w:t>
        </w:r>
      </w:ins>
      <w:del w:id="557" w:author="Author" w:date="2021-01-20T17:12:00Z">
        <w:r w:rsidRPr="00AE69E6" w:rsidDel="00FD6E04">
          <w:delText xml:space="preserve">, none of the Romanian municipalities provide intermediate financial accounting. </w:delText>
        </w:r>
      </w:del>
      <w:commentRangeEnd w:id="544"/>
      <w:r w:rsidRPr="00AE69E6">
        <w:rPr>
          <w:rStyle w:val="CommentReference"/>
        </w:rPr>
        <w:commentReference w:id="544"/>
      </w:r>
    </w:p>
    <w:p w14:paraId="570FB19C" w14:textId="77777777" w:rsidR="007D57E6" w:rsidRPr="00AE69E6" w:rsidRDefault="007D57E6" w:rsidP="007D57E6">
      <w:pPr>
        <w:pStyle w:val="Heading2"/>
        <w:ind w:left="-5"/>
      </w:pPr>
      <w:r w:rsidRPr="00AE69E6">
        <w:lastRenderedPageBreak/>
        <w:t xml:space="preserve">Information </w:t>
      </w:r>
      <w:del w:id="558" w:author="Author" w:date="2021-01-21T10:28:00Z">
        <w:r w:rsidRPr="00AE69E6" w:rsidDel="0083468C">
          <w:delText xml:space="preserve">about </w:delText>
        </w:r>
      </w:del>
      <w:ins w:id="559" w:author="Author" w:date="2021-01-21T10:28:00Z">
        <w:r w:rsidRPr="00AE69E6">
          <w:t xml:space="preserve">on </w:t>
        </w:r>
      </w:ins>
      <w:r w:rsidRPr="00AE69E6">
        <w:t xml:space="preserve">financial indicators </w:t>
      </w:r>
    </w:p>
    <w:p w14:paraId="101D81AB" w14:textId="16A6F04E" w:rsidR="007D57E6" w:rsidRPr="00AE69E6" w:rsidRDefault="007D57E6" w:rsidP="007D57E6">
      <w:pPr>
        <w:ind w:left="-5" w:right="52"/>
      </w:pPr>
      <w:ins w:id="560" w:author="Author" w:date="2021-01-21T10:28:00Z">
        <w:r w:rsidRPr="00AE69E6">
          <w:t xml:space="preserve">The city of Sibiu was the only one to provide information on </w:t>
        </w:r>
      </w:ins>
      <w:del w:id="561" w:author="Author" w:date="2021-01-21T10:28:00Z">
        <w:r w:rsidRPr="00AE69E6" w:rsidDel="0083468C">
          <w:delText xml:space="preserve">Regarding the diffusion of </w:delText>
        </w:r>
      </w:del>
      <w:r w:rsidRPr="00AE69E6">
        <w:t>financial indicators</w:t>
      </w:r>
      <w:del w:id="562" w:author="Author" w:date="2021-01-21T10:28:00Z">
        <w:r w:rsidRPr="00AE69E6" w:rsidDel="0083468C">
          <w:delText xml:space="preserve">, the city of Sibiu is the only one to provide that sort of information </w:delText>
        </w:r>
      </w:del>
      <w:ins w:id="563" w:author="Author" w:date="2021-01-21T10:28:00Z">
        <w:r w:rsidRPr="00AE69E6">
          <w:t xml:space="preserve"> </w:t>
        </w:r>
      </w:ins>
      <w:r w:rsidRPr="00AE69E6">
        <w:t xml:space="preserve">on its </w:t>
      </w:r>
      <w:del w:id="564" w:author="Author" w:date="2021-01-21T10:28:00Z">
        <w:r w:rsidRPr="00AE69E6" w:rsidDel="0083468C">
          <w:delText>Web page</w:delText>
        </w:r>
      </w:del>
      <w:ins w:id="565" w:author="Author" w:date="2021-01-21T10:28:00Z">
        <w:r w:rsidRPr="00AE69E6">
          <w:t>website</w:t>
        </w:r>
      </w:ins>
      <w:r w:rsidRPr="00AE69E6">
        <w:t xml:space="preserve">. </w:t>
      </w:r>
      <w:del w:id="566" w:author="Author" w:date="2021-01-21T10:28:00Z">
        <w:r w:rsidRPr="00AE69E6" w:rsidDel="0083468C">
          <w:delText xml:space="preserve">We have found, on this municipality’s official Website, </w:delText>
        </w:r>
      </w:del>
      <w:ins w:id="567" w:author="Author" w:date="2021-01-21T10:28:00Z">
        <w:r w:rsidRPr="00AE69E6">
          <w:t xml:space="preserve">It </w:t>
        </w:r>
      </w:ins>
      <w:ins w:id="568" w:author="Author" w:date="2021-01-22T10:02:00Z">
        <w:r w:rsidR="00FB3A67" w:rsidRPr="00AE69E6">
          <w:t xml:space="preserve">presented its </w:t>
        </w:r>
      </w:ins>
      <w:r w:rsidRPr="00AE69E6">
        <w:t>budget</w:t>
      </w:r>
      <w:ins w:id="569" w:author="Author" w:date="2021-01-21T10:28:00Z">
        <w:r w:rsidRPr="00AE69E6">
          <w:t>ary</w:t>
        </w:r>
      </w:ins>
      <w:r w:rsidRPr="00AE69E6">
        <w:t xml:space="preserve"> indicators, savings</w:t>
      </w:r>
      <w:ins w:id="570" w:author="Author" w:date="2021-01-21T10:28:00Z">
        <w:r w:rsidRPr="00AE69E6">
          <w:t>,</w:t>
        </w:r>
      </w:ins>
      <w:r w:rsidRPr="00AE69E6">
        <w:t xml:space="preserve"> and </w:t>
      </w:r>
      <w:del w:id="571" w:author="Author" w:date="2021-01-22T10:02:00Z">
        <w:r w:rsidRPr="00AE69E6" w:rsidDel="00FB3A67">
          <w:delText xml:space="preserve">the city’s </w:delText>
        </w:r>
      </w:del>
      <w:r w:rsidRPr="00AE69E6">
        <w:t xml:space="preserve">financial </w:t>
      </w:r>
      <w:del w:id="572" w:author="Author" w:date="2021-01-21T10:28:00Z">
        <w:r w:rsidRPr="00AE69E6" w:rsidDel="002C71D3">
          <w:delText>picture</w:delText>
        </w:r>
      </w:del>
      <w:ins w:id="573" w:author="Author" w:date="2021-01-21T10:28:00Z">
        <w:r w:rsidRPr="00AE69E6">
          <w:t>status</w:t>
        </w:r>
      </w:ins>
      <w:r w:rsidRPr="00AE69E6">
        <w:t xml:space="preserve">. Unfortunately, those indicators </w:t>
      </w:r>
      <w:del w:id="574" w:author="Author" w:date="2021-01-21T10:28:00Z">
        <w:r w:rsidRPr="00AE69E6" w:rsidDel="002C71D3">
          <w:delText xml:space="preserve">do not </w:delText>
        </w:r>
      </w:del>
      <w:ins w:id="575" w:author="Author" w:date="2021-01-21T10:28:00Z">
        <w:r w:rsidRPr="00AE69E6">
          <w:t xml:space="preserve">are not specific to the </w:t>
        </w:r>
      </w:ins>
      <w:del w:id="576" w:author="Author" w:date="2021-01-21T10:28:00Z">
        <w:r w:rsidRPr="00AE69E6" w:rsidDel="002C71D3">
          <w:delText xml:space="preserve">refer to the </w:delText>
        </w:r>
      </w:del>
      <w:r w:rsidRPr="00AE69E6">
        <w:t xml:space="preserve">current period, but </w:t>
      </w:r>
      <w:del w:id="577" w:author="Author" w:date="2021-01-21T10:28:00Z">
        <w:r w:rsidRPr="00AE69E6" w:rsidDel="002C71D3">
          <w:delText xml:space="preserve">only </w:delText>
        </w:r>
      </w:del>
      <w:ins w:id="578" w:author="Author" w:date="2021-01-21T10:29:00Z">
        <w:r w:rsidRPr="00AE69E6">
          <w:t xml:space="preserve">pertain to when </w:t>
        </w:r>
      </w:ins>
      <w:del w:id="579" w:author="Author" w:date="2021-01-21T10:28:00Z">
        <w:r w:rsidRPr="00AE69E6" w:rsidDel="002C71D3">
          <w:delText xml:space="preserve">to the </w:delText>
        </w:r>
      </w:del>
      <w:del w:id="580" w:author="Author" w:date="2021-01-21T10:29:00Z">
        <w:r w:rsidRPr="00AE69E6" w:rsidDel="002C71D3">
          <w:delText xml:space="preserve">one in which </w:delText>
        </w:r>
      </w:del>
      <w:r w:rsidRPr="00AE69E6">
        <w:t>the city was the European Capital of Culture</w:t>
      </w:r>
      <w:del w:id="581" w:author="Author" w:date="2021-01-21T10:29:00Z">
        <w:r w:rsidRPr="00AE69E6" w:rsidDel="002C71D3">
          <w:delText xml:space="preserve"> (</w:delText>
        </w:r>
      </w:del>
      <w:ins w:id="582" w:author="Author" w:date="2021-01-21T10:29:00Z">
        <w:r w:rsidRPr="00AE69E6">
          <w:t xml:space="preserve">, </w:t>
        </w:r>
      </w:ins>
      <w:r w:rsidRPr="00AE69E6">
        <w:t>back in 2007</w:t>
      </w:r>
      <w:del w:id="583" w:author="Author" w:date="2021-01-21T10:29:00Z">
        <w:r w:rsidRPr="00AE69E6" w:rsidDel="002C71D3">
          <w:delText>)</w:delText>
        </w:r>
      </w:del>
      <w:r w:rsidRPr="00AE69E6">
        <w:t xml:space="preserve">. </w:t>
      </w:r>
    </w:p>
    <w:p w14:paraId="57044859" w14:textId="77777777" w:rsidR="007D57E6" w:rsidRPr="00AE69E6" w:rsidRDefault="007D57E6" w:rsidP="007D57E6">
      <w:pPr>
        <w:pStyle w:val="Heading2"/>
        <w:ind w:left="-5"/>
      </w:pPr>
      <w:r w:rsidRPr="00AE69E6">
        <w:t xml:space="preserve">Information </w:t>
      </w:r>
      <w:del w:id="584" w:author="Author" w:date="2021-01-20T17:12:00Z">
        <w:r w:rsidRPr="00AE69E6" w:rsidDel="00FD6E04">
          <w:delText xml:space="preserve">about </w:delText>
        </w:r>
      </w:del>
      <w:ins w:id="585" w:author="Author" w:date="2021-01-20T17:12:00Z">
        <w:r w:rsidRPr="00AE69E6">
          <w:t xml:space="preserve">on </w:t>
        </w:r>
      </w:ins>
      <w:r w:rsidRPr="00AE69E6">
        <w:t xml:space="preserve">assets </w:t>
      </w:r>
    </w:p>
    <w:p w14:paraId="5A586642" w14:textId="77777777" w:rsidR="007D57E6" w:rsidRPr="00AE69E6" w:rsidRDefault="007D57E6" w:rsidP="007D57E6">
      <w:pPr>
        <w:ind w:left="-5" w:right="52"/>
      </w:pPr>
      <w:r w:rsidRPr="00AE69E6">
        <w:t xml:space="preserve">A total of 94 municipalities </w:t>
      </w:r>
      <w:del w:id="586" w:author="Author" w:date="2021-01-20T17:12:00Z">
        <w:r w:rsidRPr="00AE69E6" w:rsidDel="00FD6E04">
          <w:delText xml:space="preserve">do </w:delText>
        </w:r>
      </w:del>
      <w:ins w:id="587" w:author="Author" w:date="2021-01-20T17:12:00Z">
        <w:r w:rsidRPr="00AE69E6">
          <w:t xml:space="preserve">did </w:t>
        </w:r>
      </w:ins>
      <w:r w:rsidRPr="00AE69E6">
        <w:t xml:space="preserve">not provide information </w:t>
      </w:r>
      <w:del w:id="588" w:author="Author" w:date="2021-01-20T17:12:00Z">
        <w:r w:rsidRPr="00AE69E6" w:rsidDel="00FD6E04">
          <w:delText xml:space="preserve">about </w:delText>
        </w:r>
      </w:del>
      <w:ins w:id="589" w:author="Author" w:date="2021-01-20T17:12:00Z">
        <w:r w:rsidRPr="00AE69E6">
          <w:t xml:space="preserve">on their </w:t>
        </w:r>
      </w:ins>
      <w:r w:rsidRPr="00AE69E6">
        <w:t xml:space="preserve">assets </w:t>
      </w:r>
      <w:del w:id="590" w:author="Author" w:date="2021-01-20T17:12:00Z">
        <w:r w:rsidRPr="00AE69E6" w:rsidDel="00FD6E04">
          <w:delText xml:space="preserve">– which means </w:delText>
        </w:r>
      </w:del>
      <w:ins w:id="591" w:author="Author" w:date="2021-01-20T17:12:00Z">
        <w:r w:rsidRPr="00AE69E6">
          <w:t>(</w:t>
        </w:r>
      </w:ins>
      <w:r w:rsidRPr="00AE69E6">
        <w:t>97.92%</w:t>
      </w:r>
      <w:ins w:id="592" w:author="Author" w:date="2021-01-20T17:12:00Z">
        <w:r w:rsidRPr="00AE69E6">
          <w:t>)</w:t>
        </w:r>
      </w:ins>
      <w:r w:rsidRPr="00AE69E6">
        <w:t xml:space="preserve">, </w:t>
      </w:r>
      <w:del w:id="593" w:author="Author" w:date="2021-01-20T17:12:00Z">
        <w:r w:rsidRPr="00AE69E6" w:rsidDel="00FD6E04">
          <w:delText xml:space="preserve">and </w:delText>
        </w:r>
      </w:del>
      <w:ins w:id="594" w:author="Author" w:date="2021-01-20T17:12:00Z">
        <w:r w:rsidRPr="00AE69E6">
          <w:t xml:space="preserve">whereas </w:t>
        </w:r>
      </w:ins>
      <w:r w:rsidRPr="00AE69E6">
        <w:t xml:space="preserve">only 2 </w:t>
      </w:r>
      <w:del w:id="595" w:author="Author" w:date="2021-01-21T10:29:00Z">
        <w:r w:rsidRPr="00AE69E6" w:rsidDel="002C71D3">
          <w:delText xml:space="preserve">municipalities </w:delText>
        </w:r>
      </w:del>
      <w:r w:rsidRPr="00AE69E6">
        <w:t xml:space="preserve">(2.08%) </w:t>
      </w:r>
      <w:del w:id="596" w:author="Author" w:date="2021-01-20T17:12:00Z">
        <w:r w:rsidRPr="00AE69E6" w:rsidDel="00FD6E04">
          <w:delText xml:space="preserve">show </w:delText>
        </w:r>
      </w:del>
      <w:ins w:id="597" w:author="Author" w:date="2021-01-20T17:12:00Z">
        <w:r w:rsidRPr="00AE69E6">
          <w:t xml:space="preserve">provided </w:t>
        </w:r>
      </w:ins>
      <w:r w:rsidRPr="00AE69E6">
        <w:t>detailed information</w:t>
      </w:r>
      <w:del w:id="598" w:author="Author" w:date="2021-01-21T10:29:00Z">
        <w:r w:rsidRPr="00AE69E6" w:rsidDel="002C71D3">
          <w:delText xml:space="preserve"> </w:delText>
        </w:r>
      </w:del>
      <w:del w:id="599" w:author="Author" w:date="2021-01-20T17:12:00Z">
        <w:r w:rsidRPr="00AE69E6" w:rsidDel="00FD6E04">
          <w:delText>about this aspect</w:delText>
        </w:r>
      </w:del>
      <w:r w:rsidRPr="00AE69E6">
        <w:t xml:space="preserve">. </w:t>
      </w:r>
    </w:p>
    <w:p w14:paraId="0C57C959" w14:textId="77777777" w:rsidR="007D57E6" w:rsidRPr="00AE69E6" w:rsidRDefault="007D57E6" w:rsidP="007D57E6">
      <w:pPr>
        <w:pStyle w:val="Heading2"/>
        <w:ind w:left="-5"/>
      </w:pPr>
      <w:r w:rsidRPr="00AE69E6">
        <w:t xml:space="preserve">Environmental information </w:t>
      </w:r>
    </w:p>
    <w:p w14:paraId="1ED406DE" w14:textId="1E037F35" w:rsidR="007D57E6" w:rsidRPr="00AE69E6" w:rsidRDefault="00FB3A67" w:rsidP="007D57E6">
      <w:pPr>
        <w:ind w:left="-5" w:right="52"/>
      </w:pPr>
      <w:ins w:id="600" w:author="Author" w:date="2021-01-22T10:02:00Z">
        <w:r w:rsidRPr="00AE69E6">
          <w:t>As many as 33 websites (34.38%) provided</w:t>
        </w:r>
        <w:r w:rsidRPr="00AE69E6" w:rsidDel="00FD6E04">
          <w:t xml:space="preserve"> </w:t>
        </w:r>
      </w:ins>
      <w:del w:id="601" w:author="Author" w:date="2021-01-20T17:12:00Z">
        <w:r w:rsidR="007D57E6" w:rsidRPr="00AE69E6" w:rsidDel="00FD6E04">
          <w:delText>Details about e</w:delText>
        </w:r>
      </w:del>
      <w:ins w:id="602" w:author="Author" w:date="2021-01-22T10:02:00Z">
        <w:r w:rsidRPr="00AE69E6">
          <w:t>e</w:t>
        </w:r>
      </w:ins>
      <w:r w:rsidR="007D57E6" w:rsidRPr="00AE69E6">
        <w:t>nvironmental information (Fig</w:t>
      </w:r>
      <w:del w:id="603" w:author="Author" w:date="2021-01-21T10:29:00Z">
        <w:r w:rsidR="007D57E6" w:rsidRPr="00AE69E6" w:rsidDel="002C71D3">
          <w:delText xml:space="preserve">. </w:delText>
        </w:r>
      </w:del>
      <w:ins w:id="604" w:author="Author" w:date="2021-01-21T10:29:00Z">
        <w:r w:rsidR="007D57E6" w:rsidRPr="00AE69E6">
          <w:t xml:space="preserve">ure </w:t>
        </w:r>
      </w:ins>
      <w:r w:rsidR="007D57E6" w:rsidRPr="00AE69E6">
        <w:t>3)</w:t>
      </w:r>
      <w:del w:id="605" w:author="Author" w:date="2021-01-22T10:02:00Z">
        <w:r w:rsidR="007D57E6" w:rsidRPr="00AE69E6" w:rsidDel="00FB3A67">
          <w:delText xml:space="preserve"> </w:delText>
        </w:r>
      </w:del>
      <w:del w:id="606" w:author="Author" w:date="2021-01-20T17:12:00Z">
        <w:r w:rsidR="007D57E6" w:rsidRPr="00AE69E6" w:rsidDel="00FD6E04">
          <w:delText xml:space="preserve">are </w:delText>
        </w:r>
      </w:del>
      <w:del w:id="607" w:author="Author" w:date="2021-01-22T10:02:00Z">
        <w:r w:rsidR="007D57E6" w:rsidRPr="00AE69E6" w:rsidDel="00FB3A67">
          <w:delText xml:space="preserve">provided on 33 </w:delText>
        </w:r>
      </w:del>
      <w:del w:id="608" w:author="Author" w:date="2021-01-20T17:13:00Z">
        <w:r w:rsidR="007D57E6" w:rsidRPr="00AE69E6" w:rsidDel="00FD6E04">
          <w:delText xml:space="preserve">Web pages out of 96 municipalities, this meaning </w:delText>
        </w:r>
      </w:del>
      <w:del w:id="609" w:author="Author" w:date="2021-01-22T10:02:00Z">
        <w:r w:rsidR="007D57E6" w:rsidRPr="00AE69E6" w:rsidDel="00FB3A67">
          <w:delText>34.38</w:delText>
        </w:r>
      </w:del>
      <w:del w:id="610" w:author="Author" w:date="2021-01-20T17:13:00Z">
        <w:r w:rsidR="007D57E6" w:rsidRPr="00AE69E6" w:rsidDel="00FD6E04">
          <w:delText xml:space="preserve">%. </w:delText>
        </w:r>
      </w:del>
      <w:ins w:id="611" w:author="Author" w:date="2021-01-20T17:13:00Z">
        <w:r w:rsidR="007D57E6" w:rsidRPr="00AE69E6">
          <w:t xml:space="preserve">, </w:t>
        </w:r>
      </w:ins>
      <w:del w:id="612" w:author="Author" w:date="2021-01-20T17:13:00Z">
        <w:r w:rsidR="007D57E6" w:rsidRPr="00AE69E6" w:rsidDel="00FD6E04">
          <w:delText xml:space="preserve">In contrast, </w:delText>
        </w:r>
      </w:del>
      <w:ins w:id="613" w:author="Author" w:date="2021-01-20T17:13:00Z">
        <w:r w:rsidR="007D57E6" w:rsidRPr="00AE69E6">
          <w:t xml:space="preserve">whereas </w:t>
        </w:r>
      </w:ins>
      <w:r w:rsidR="007D57E6" w:rsidRPr="00AE69E6">
        <w:t xml:space="preserve">63 </w:t>
      </w:r>
      <w:del w:id="614" w:author="Author" w:date="2021-01-22T10:02:00Z">
        <w:r w:rsidR="007D57E6" w:rsidRPr="00AE69E6" w:rsidDel="00FB3A67">
          <w:delText xml:space="preserve">municipalities </w:delText>
        </w:r>
      </w:del>
      <w:del w:id="615" w:author="Author" w:date="2021-01-20T17:13:00Z">
        <w:r w:rsidR="007D57E6" w:rsidRPr="00AE69E6" w:rsidDel="00FD6E04">
          <w:delText xml:space="preserve">do </w:delText>
        </w:r>
      </w:del>
      <w:ins w:id="616" w:author="Author" w:date="2021-01-20T17:13:00Z">
        <w:r w:rsidR="007D57E6" w:rsidRPr="00AE69E6">
          <w:t xml:space="preserve">did </w:t>
        </w:r>
      </w:ins>
      <w:r w:rsidR="007D57E6" w:rsidRPr="00AE69E6">
        <w:t>not</w:t>
      </w:r>
      <w:del w:id="617" w:author="Author" w:date="2021-01-22T10:02:00Z">
        <w:r w:rsidR="007D57E6" w:rsidRPr="00AE69E6" w:rsidDel="00FB3A67">
          <w:delText xml:space="preserve"> provide information</w:delText>
        </w:r>
      </w:del>
      <w:del w:id="618" w:author="Author" w:date="2021-01-21T10:29:00Z">
        <w:r w:rsidR="007D57E6" w:rsidRPr="00AE69E6" w:rsidDel="002C71D3">
          <w:delText xml:space="preserve"> about the environment and/or sustainability</w:delText>
        </w:r>
      </w:del>
      <w:r w:rsidR="007D57E6" w:rsidRPr="00AE69E6">
        <w:t xml:space="preserve">. </w:t>
      </w:r>
    </w:p>
    <w:p w14:paraId="47183A94" w14:textId="17F81798" w:rsidR="007D57E6" w:rsidRPr="00AE69E6" w:rsidRDefault="007D57E6" w:rsidP="007D57E6">
      <w:pPr>
        <w:pStyle w:val="Heading2"/>
        <w:ind w:left="-5"/>
      </w:pPr>
      <w:r w:rsidRPr="00AE69E6">
        <w:t xml:space="preserve">Information </w:t>
      </w:r>
      <w:del w:id="619" w:author="Author" w:date="2021-01-21T10:29:00Z">
        <w:r w:rsidRPr="00AE69E6" w:rsidDel="002C71D3">
          <w:delText xml:space="preserve">about </w:delText>
        </w:r>
      </w:del>
      <w:ins w:id="620" w:author="Author" w:date="2021-01-21T10:29:00Z">
        <w:r w:rsidRPr="00AE69E6">
          <w:t xml:space="preserve">on </w:t>
        </w:r>
      </w:ins>
      <w:r w:rsidRPr="00AE69E6">
        <w:t xml:space="preserve">corporate governance </w:t>
      </w:r>
      <w:del w:id="621" w:author="Author" w:date="2021-01-23T15:55:00Z">
        <w:r w:rsidRPr="00AE69E6" w:rsidDel="00156122">
          <w:delText xml:space="preserve"> </w:delText>
        </w:r>
      </w:del>
    </w:p>
    <w:p w14:paraId="078C27FF" w14:textId="025B8E77" w:rsidR="007D57E6" w:rsidRPr="00AE69E6" w:rsidRDefault="007D57E6" w:rsidP="007D57E6">
      <w:pPr>
        <w:spacing w:after="146"/>
        <w:ind w:left="-5" w:right="52"/>
      </w:pPr>
      <w:del w:id="622" w:author="Author" w:date="2021-01-20T17:13:00Z">
        <w:r w:rsidRPr="00AE69E6" w:rsidDel="00FD6E04">
          <w:delText xml:space="preserve">Regarding this aspect, </w:delText>
        </w:r>
      </w:del>
      <w:ins w:id="623" w:author="Author" w:date="2021-01-20T17:13:00Z">
        <w:r w:rsidRPr="00AE69E6">
          <w:t xml:space="preserve">As many as </w:t>
        </w:r>
      </w:ins>
      <w:r w:rsidRPr="00AE69E6">
        <w:t xml:space="preserve">51 municipalities (53.31%) </w:t>
      </w:r>
      <w:del w:id="624" w:author="Author" w:date="2021-01-20T17:13:00Z">
        <w:r w:rsidRPr="00AE69E6" w:rsidDel="00FD6E04">
          <w:delText xml:space="preserve">exposed, on </w:delText>
        </w:r>
      </w:del>
      <w:ins w:id="625" w:author="Author" w:date="2021-01-20T17:13:00Z">
        <w:r w:rsidRPr="00AE69E6">
          <w:t xml:space="preserve">provided </w:t>
        </w:r>
      </w:ins>
      <w:del w:id="626" w:author="Author" w:date="2021-01-20T17:13:00Z">
        <w:r w:rsidRPr="00AE69E6" w:rsidDel="00FD6E04">
          <w:delText xml:space="preserve">their Web pages, </w:delText>
        </w:r>
      </w:del>
      <w:r w:rsidRPr="00AE69E6">
        <w:t xml:space="preserve">information </w:t>
      </w:r>
      <w:del w:id="627" w:author="Author" w:date="2021-01-20T17:13:00Z">
        <w:r w:rsidRPr="00AE69E6" w:rsidDel="00FD6E04">
          <w:delText xml:space="preserve">about </w:delText>
        </w:r>
      </w:del>
      <w:ins w:id="628" w:author="Author" w:date="2021-01-20T17:13:00Z">
        <w:r w:rsidRPr="00AE69E6">
          <w:t xml:space="preserve">on </w:t>
        </w:r>
      </w:ins>
      <w:r w:rsidRPr="00AE69E6">
        <w:t>corporate governance</w:t>
      </w:r>
      <w:ins w:id="629" w:author="Author" w:date="2021-01-20T17:13:00Z">
        <w:r w:rsidRPr="00AE69E6">
          <w:t xml:space="preserve"> on their websites</w:t>
        </w:r>
      </w:ins>
      <w:r w:rsidRPr="00AE69E6">
        <w:t xml:space="preserve">. Some </w:t>
      </w:r>
      <w:ins w:id="630" w:author="Author" w:date="2021-01-20T17:13:00Z">
        <w:r w:rsidRPr="00AE69E6">
          <w:t xml:space="preserve">only </w:t>
        </w:r>
      </w:ins>
      <w:del w:id="631" w:author="Author" w:date="2021-01-20T17:13:00Z">
        <w:r w:rsidRPr="00AE69E6" w:rsidDel="00FD6E04">
          <w:delText xml:space="preserve">municipalities just </w:delText>
        </w:r>
      </w:del>
      <w:r w:rsidRPr="00AE69E6">
        <w:t>show</w:t>
      </w:r>
      <w:ins w:id="632" w:author="Author" w:date="2021-01-20T17:13:00Z">
        <w:r w:rsidRPr="00AE69E6">
          <w:t>ed</w:t>
        </w:r>
      </w:ins>
      <w:r w:rsidRPr="00AE69E6">
        <w:t xml:space="preserve"> who attended </w:t>
      </w:r>
      <w:del w:id="633" w:author="Author" w:date="2021-01-20T17:13:00Z">
        <w:r w:rsidRPr="00AE69E6" w:rsidDel="00FD6E04">
          <w:delText xml:space="preserve">the </w:delText>
        </w:r>
      </w:del>
      <w:r w:rsidRPr="00AE69E6">
        <w:t xml:space="preserve">meetings, </w:t>
      </w:r>
      <w:del w:id="634" w:author="Author" w:date="2021-01-20T17:13:00Z">
        <w:r w:rsidRPr="00AE69E6" w:rsidDel="00FD6E04">
          <w:delText xml:space="preserve">while </w:delText>
        </w:r>
      </w:del>
      <w:ins w:id="635" w:author="Author" w:date="2021-01-20T17:13:00Z">
        <w:r w:rsidRPr="00AE69E6">
          <w:t xml:space="preserve">whereas </w:t>
        </w:r>
      </w:ins>
      <w:r w:rsidRPr="00AE69E6">
        <w:t>others</w:t>
      </w:r>
      <w:del w:id="636" w:author="Author" w:date="2021-01-20T17:13:00Z">
        <w:r w:rsidRPr="00AE69E6" w:rsidDel="00FD6E04">
          <w:delText xml:space="preserve">, in addition, </w:delText>
        </w:r>
      </w:del>
      <w:ins w:id="637" w:author="Author" w:date="2021-01-20T17:13:00Z">
        <w:r w:rsidRPr="00AE69E6">
          <w:t xml:space="preserve"> </w:t>
        </w:r>
      </w:ins>
      <w:r w:rsidRPr="00AE69E6">
        <w:t>display</w:t>
      </w:r>
      <w:ins w:id="638" w:author="Author" w:date="2021-01-20T17:13:00Z">
        <w:r w:rsidRPr="00AE69E6">
          <w:t>ed</w:t>
        </w:r>
      </w:ins>
      <w:r w:rsidRPr="00AE69E6">
        <w:t xml:space="preserve"> full </w:t>
      </w:r>
      <w:commentRangeStart w:id="639"/>
      <w:del w:id="640" w:author="Author" w:date="2021-01-20T17:13:00Z">
        <w:r w:rsidRPr="00AE69E6" w:rsidDel="00FD6E04">
          <w:delText xml:space="preserve">Courts’ </w:delText>
        </w:r>
      </w:del>
      <w:ins w:id="641" w:author="Author" w:date="2021-01-20T17:13:00Z">
        <w:r w:rsidRPr="00AE69E6">
          <w:t xml:space="preserve">court </w:t>
        </w:r>
      </w:ins>
      <w:r w:rsidRPr="00AE69E6">
        <w:t xml:space="preserve">procedures </w:t>
      </w:r>
      <w:commentRangeEnd w:id="639"/>
      <w:r w:rsidR="003F2962" w:rsidRPr="00AE69E6">
        <w:rPr>
          <w:rStyle w:val="CommentReference"/>
        </w:rPr>
        <w:commentReference w:id="639"/>
      </w:r>
      <w:r w:rsidRPr="00AE69E6">
        <w:t xml:space="preserve">and meetings </w:t>
      </w:r>
      <w:del w:id="642" w:author="Author" w:date="2021-01-20T17:13:00Z">
        <w:r w:rsidRPr="00AE69E6" w:rsidDel="00FD6E04">
          <w:delText xml:space="preserve">which </w:delText>
        </w:r>
      </w:del>
      <w:ins w:id="643" w:author="Author" w:date="2021-01-20T17:13:00Z">
        <w:r w:rsidRPr="00AE69E6">
          <w:t xml:space="preserve">that </w:t>
        </w:r>
      </w:ins>
      <w:del w:id="644" w:author="Author" w:date="2021-01-20T17:13:00Z">
        <w:r w:rsidRPr="00AE69E6" w:rsidDel="00FD6E04">
          <w:delText xml:space="preserve">have taken </w:delText>
        </w:r>
      </w:del>
      <w:ins w:id="645" w:author="Author" w:date="2021-01-20T17:13:00Z">
        <w:r w:rsidRPr="00AE69E6">
          <w:t xml:space="preserve">took </w:t>
        </w:r>
      </w:ins>
      <w:r w:rsidRPr="00AE69E6">
        <w:t xml:space="preserve">place over several years. </w:t>
      </w:r>
      <w:del w:id="646" w:author="Author" w:date="2021-01-20T17:13:00Z">
        <w:r w:rsidRPr="00AE69E6" w:rsidDel="00FD6E04">
          <w:delText xml:space="preserve">Instead, </w:delText>
        </w:r>
      </w:del>
      <w:ins w:id="647" w:author="Author" w:date="2021-01-20T17:13:00Z">
        <w:r w:rsidRPr="00AE69E6">
          <w:t xml:space="preserve">Further, </w:t>
        </w:r>
      </w:ins>
      <w:r w:rsidRPr="00AE69E6">
        <w:t xml:space="preserve">45 municipalities (46.88%) </w:t>
      </w:r>
      <w:del w:id="648" w:author="Author" w:date="2021-01-20T17:13:00Z">
        <w:r w:rsidRPr="00AE69E6" w:rsidDel="00FD6E04">
          <w:delText xml:space="preserve">do </w:delText>
        </w:r>
      </w:del>
      <w:ins w:id="649" w:author="Author" w:date="2021-01-20T17:13:00Z">
        <w:r w:rsidRPr="00AE69E6">
          <w:t xml:space="preserve">did </w:t>
        </w:r>
      </w:ins>
      <w:r w:rsidRPr="00AE69E6">
        <w:t>not display</w:t>
      </w:r>
      <w:del w:id="650" w:author="Author" w:date="2021-01-20T17:13:00Z">
        <w:r w:rsidRPr="00AE69E6" w:rsidDel="00FD6E04">
          <w:delText xml:space="preserve">, </w:delText>
        </w:r>
      </w:del>
      <w:ins w:id="651" w:author="Author" w:date="2021-01-20T17:13:00Z">
        <w:r w:rsidRPr="00AE69E6">
          <w:t xml:space="preserve"> this information </w:t>
        </w:r>
      </w:ins>
      <w:r w:rsidRPr="00AE69E6">
        <w:t xml:space="preserve">on their </w:t>
      </w:r>
      <w:del w:id="652" w:author="Author" w:date="2021-01-20T17:14:00Z">
        <w:r w:rsidRPr="00AE69E6" w:rsidDel="00FD6E04">
          <w:delText xml:space="preserve">official Web page, information of this kind </w:delText>
        </w:r>
      </w:del>
      <w:ins w:id="653" w:author="Author" w:date="2021-01-20T17:14:00Z">
        <w:r w:rsidRPr="00AE69E6">
          <w:t xml:space="preserve">websites </w:t>
        </w:r>
      </w:ins>
      <w:r w:rsidRPr="00AE69E6">
        <w:t>(</w:t>
      </w:r>
      <w:del w:id="654" w:author="Author" w:date="2021-01-20T17:14:00Z">
        <w:r w:rsidRPr="00AE69E6" w:rsidDel="00FD6E04">
          <w:delText xml:space="preserve">the results are shown in </w:delText>
        </w:r>
      </w:del>
      <w:del w:id="655" w:author="Author" w:date="2021-01-22T09:53:00Z">
        <w:r w:rsidRPr="00AE69E6" w:rsidDel="00951101">
          <w:delText xml:space="preserve">Fig. </w:delText>
        </w:r>
      </w:del>
      <w:ins w:id="656" w:author="Author" w:date="2021-01-22T09:53:00Z">
        <w:r w:rsidR="00951101" w:rsidRPr="00AE69E6">
          <w:t xml:space="preserve">Figure </w:t>
        </w:r>
      </w:ins>
      <w:r w:rsidRPr="00AE69E6">
        <w:t xml:space="preserve">3). </w:t>
      </w:r>
    </w:p>
    <w:p w14:paraId="26E70827" w14:textId="77777777" w:rsidR="007D57E6" w:rsidRPr="00AE69E6" w:rsidRDefault="007D57E6" w:rsidP="007D57E6">
      <w:pPr>
        <w:spacing w:after="132" w:line="259" w:lineRule="auto"/>
        <w:ind w:left="-5" w:right="0"/>
        <w:jc w:val="left"/>
      </w:pPr>
      <w:r w:rsidRPr="00AE69E6">
        <w:rPr>
          <w:b/>
        </w:rPr>
        <w:t xml:space="preserve">3.2. Commitment to Citizens – </w:t>
      </w:r>
      <w:del w:id="657" w:author="Author" w:date="2021-01-20T17:14:00Z">
        <w:r w:rsidRPr="00AE69E6" w:rsidDel="00FD6E04">
          <w:rPr>
            <w:b/>
          </w:rPr>
          <w:delText xml:space="preserve">the </w:delText>
        </w:r>
      </w:del>
      <w:ins w:id="658" w:author="Author" w:date="2021-01-20T17:14:00Z">
        <w:r w:rsidRPr="00AE69E6">
          <w:rPr>
            <w:b/>
          </w:rPr>
          <w:t xml:space="preserve">The </w:t>
        </w:r>
      </w:ins>
      <w:r w:rsidRPr="00AE69E6">
        <w:rPr>
          <w:b/>
        </w:rPr>
        <w:t xml:space="preserve">Institution’s Response </w:t>
      </w:r>
    </w:p>
    <w:p w14:paraId="08308196" w14:textId="0D751F89" w:rsidR="007D57E6" w:rsidRPr="00AE69E6" w:rsidDel="002C71D3" w:rsidRDefault="007D57E6" w:rsidP="007D57E6">
      <w:pPr>
        <w:spacing w:after="148"/>
        <w:ind w:left="-5" w:right="52"/>
        <w:rPr>
          <w:del w:id="659" w:author="Author" w:date="2021-01-21T10:30:00Z"/>
        </w:rPr>
      </w:pPr>
      <w:ins w:id="660" w:author="Author" w:date="2021-01-20T17:14:00Z">
        <w:r w:rsidRPr="00AE69E6">
          <w:t xml:space="preserve">Only 13 websites presented information on </w:t>
        </w:r>
      </w:ins>
      <w:del w:id="661" w:author="Author" w:date="2021-01-20T17:14:00Z">
        <w:r w:rsidRPr="00AE69E6" w:rsidDel="00FD6E04">
          <w:delText>Regarding c</w:delText>
        </w:r>
      </w:del>
      <w:ins w:id="662" w:author="Author" w:date="2021-01-20T17:14:00Z">
        <w:r w:rsidRPr="00AE69E6">
          <w:t>c</w:t>
        </w:r>
      </w:ins>
      <w:r w:rsidRPr="00AE69E6">
        <w:t>itizens’ complaints (</w:t>
      </w:r>
      <w:del w:id="663" w:author="Author" w:date="2021-01-22T09:53:00Z">
        <w:r w:rsidRPr="00AE69E6" w:rsidDel="00951101">
          <w:delText xml:space="preserve">Fig. </w:delText>
        </w:r>
      </w:del>
      <w:ins w:id="664" w:author="Author" w:date="2021-01-22T09:53:00Z">
        <w:r w:rsidR="00951101" w:rsidRPr="00AE69E6">
          <w:t xml:space="preserve">Figure </w:t>
        </w:r>
      </w:ins>
      <w:r w:rsidRPr="00AE69E6">
        <w:t>3)</w:t>
      </w:r>
      <w:del w:id="665" w:author="Author" w:date="2021-01-20T17:14:00Z">
        <w:r w:rsidRPr="00AE69E6" w:rsidDel="00FD6E04">
          <w:delText>, from all of the municipalities’ Web pages only 13 present such section. Consequently</w:delText>
        </w:r>
      </w:del>
      <w:r w:rsidRPr="00AE69E6">
        <w:t xml:space="preserve">, </w:t>
      </w:r>
      <w:ins w:id="666" w:author="Author" w:date="2021-01-20T17:14:00Z">
        <w:r w:rsidRPr="00AE69E6">
          <w:t>whereas 86.46% did not</w:t>
        </w:r>
      </w:ins>
      <w:del w:id="667" w:author="Author" w:date="2021-01-20T17:14:00Z">
        <w:r w:rsidRPr="00AE69E6" w:rsidDel="00FD6E04">
          <w:delText>municipalities which did not implement something on this aspect represent 86.46%</w:delText>
        </w:r>
      </w:del>
      <w:r w:rsidRPr="00AE69E6">
        <w:t xml:space="preserve">. </w:t>
      </w:r>
    </w:p>
    <w:p w14:paraId="47E7FA8F" w14:textId="2D38A425" w:rsidR="007D57E6" w:rsidRPr="00AE69E6" w:rsidRDefault="007D57E6" w:rsidP="00AE69E6">
      <w:pPr>
        <w:spacing w:after="148"/>
        <w:ind w:left="-5" w:right="52"/>
      </w:pPr>
      <w:del w:id="668" w:author="Author" w:date="2021-01-23T15:55:00Z">
        <w:r w:rsidRPr="00AE69E6" w:rsidDel="00156122">
          <w:rPr>
            <w:b/>
            <w:sz w:val="24"/>
          </w:rPr>
          <w:delText xml:space="preserve"> </w:delText>
        </w:r>
      </w:del>
    </w:p>
    <w:p w14:paraId="29841A17" w14:textId="77777777" w:rsidR="007D57E6" w:rsidRPr="00AE69E6" w:rsidRDefault="007D57E6" w:rsidP="007D57E6">
      <w:pPr>
        <w:pStyle w:val="Heading1"/>
        <w:ind w:left="229" w:right="0" w:hanging="244"/>
      </w:pPr>
      <w:r w:rsidRPr="00AE69E6">
        <w:t xml:space="preserve">Conclusions </w:t>
      </w:r>
    </w:p>
    <w:p w14:paraId="4BE9AB89" w14:textId="6D5134C2" w:rsidR="007D57E6" w:rsidRPr="00AE69E6" w:rsidRDefault="007D57E6" w:rsidP="007D57E6">
      <w:pPr>
        <w:ind w:left="-5" w:right="52"/>
      </w:pPr>
      <w:commentRangeStart w:id="669"/>
      <w:del w:id="670" w:author="Author" w:date="2021-01-20T17:14:00Z">
        <w:r w:rsidRPr="00AE69E6" w:rsidDel="00FD6E04">
          <w:delText xml:space="preserve">In this paper, we have </w:delText>
        </w:r>
      </w:del>
      <w:ins w:id="671" w:author="Author" w:date="2021-01-20T17:14:00Z">
        <w:r w:rsidRPr="00AE69E6">
          <w:t xml:space="preserve">Romania </w:t>
        </w:r>
      </w:ins>
      <w:del w:id="672" w:author="Author" w:date="2021-01-20T17:14:00Z">
        <w:r w:rsidRPr="00AE69E6" w:rsidDel="00FD6E04">
          <w:delText xml:space="preserve">seen that our country </w:delText>
        </w:r>
      </w:del>
      <w:r w:rsidRPr="00AE69E6">
        <w:t xml:space="preserve">is far from being </w:t>
      </w:r>
      <w:del w:id="673" w:author="Author" w:date="2021-01-20T17:14:00Z">
        <w:r w:rsidRPr="00AE69E6" w:rsidDel="00FD6E04">
          <w:delText xml:space="preserve">in the </w:delText>
        </w:r>
      </w:del>
      <w:ins w:id="674" w:author="Author" w:date="2021-01-20T17:14:00Z">
        <w:r w:rsidRPr="00AE69E6">
          <w:t xml:space="preserve">among the </w:t>
        </w:r>
      </w:ins>
      <w:r w:rsidRPr="00AE69E6">
        <w:t>top</w:t>
      </w:r>
      <w:ins w:id="675" w:author="Author" w:date="2021-01-27T09:17:00Z">
        <w:r w:rsidR="00AE69E6" w:rsidRPr="00AE69E6">
          <w:t>-</w:t>
        </w:r>
      </w:ins>
      <w:ins w:id="676" w:author="Author" w:date="2021-01-21T10:33:00Z">
        <w:r w:rsidRPr="00AE69E6">
          <w:t>ranking countries</w:t>
        </w:r>
      </w:ins>
      <w:del w:id="677" w:author="Author" w:date="2021-01-21T10:33:00Z">
        <w:r w:rsidRPr="00AE69E6" w:rsidDel="003D4722">
          <w:delText xml:space="preserve"> countries</w:delText>
        </w:r>
      </w:del>
      <w:del w:id="678" w:author="Author" w:date="2021-01-22T10:04:00Z">
        <w:r w:rsidRPr="00AE69E6" w:rsidDel="00D7665E">
          <w:delText>,</w:delText>
        </w:r>
      </w:del>
      <w:r w:rsidRPr="00AE69E6">
        <w:t xml:space="preserve"> in Europe </w:t>
      </w:r>
      <w:del w:id="679" w:author="Author" w:date="2021-01-20T17:14:00Z">
        <w:r w:rsidRPr="00AE69E6" w:rsidDel="00FD6E04">
          <w:delText xml:space="preserve">or </w:delText>
        </w:r>
      </w:del>
      <w:ins w:id="680" w:author="Author" w:date="2021-01-20T17:14:00Z">
        <w:r w:rsidRPr="00AE69E6">
          <w:t xml:space="preserve">and </w:t>
        </w:r>
      </w:ins>
      <w:r w:rsidRPr="00AE69E6">
        <w:t>in the world</w:t>
      </w:r>
      <w:del w:id="681" w:author="Author" w:date="2021-01-22T10:04:00Z">
        <w:r w:rsidRPr="00AE69E6" w:rsidDel="00D7665E">
          <w:delText xml:space="preserve">, </w:delText>
        </w:r>
      </w:del>
      <w:ins w:id="682" w:author="Author" w:date="2021-01-22T10:04:00Z">
        <w:r w:rsidR="00D7665E" w:rsidRPr="00AE69E6">
          <w:t xml:space="preserve"> </w:t>
        </w:r>
      </w:ins>
      <w:r w:rsidRPr="00AE69E6">
        <w:t>with the most developed e-government system</w:t>
      </w:r>
      <w:ins w:id="683" w:author="Author" w:date="2021-01-20T17:14:00Z">
        <w:r w:rsidRPr="00AE69E6">
          <w:t>s</w:t>
        </w:r>
      </w:ins>
      <w:del w:id="684" w:author="Author" w:date="2021-01-20T17:15:00Z">
        <w:r w:rsidRPr="00AE69E6" w:rsidDel="00FD6E04">
          <w:delText xml:space="preserve">. </w:delText>
        </w:r>
      </w:del>
      <w:ins w:id="685" w:author="Author" w:date="2021-01-20T17:15:00Z">
        <w:r w:rsidRPr="00AE69E6">
          <w:t xml:space="preserve">, </w:t>
        </w:r>
      </w:ins>
      <w:del w:id="686" w:author="Author" w:date="2021-01-20T17:14:00Z">
        <w:r w:rsidRPr="00AE69E6" w:rsidDel="00FD6E04">
          <w:delText>Romania has t</w:delText>
        </w:r>
      </w:del>
      <w:ins w:id="687" w:author="Author" w:date="2021-01-20T17:15:00Z">
        <w:r w:rsidRPr="00AE69E6">
          <w:t>alt</w:t>
        </w:r>
      </w:ins>
      <w:r w:rsidRPr="00AE69E6">
        <w:t xml:space="preserve">hough </w:t>
      </w:r>
      <w:ins w:id="688" w:author="Author" w:date="2021-01-20T17:14:00Z">
        <w:r w:rsidRPr="00AE69E6">
          <w:t xml:space="preserve">it has achieved </w:t>
        </w:r>
      </w:ins>
      <w:del w:id="689" w:author="Author" w:date="2021-01-20T17:14:00Z">
        <w:r w:rsidRPr="00AE69E6" w:rsidDel="00FD6E04">
          <w:delText xml:space="preserve">reached </w:delText>
        </w:r>
      </w:del>
      <w:r w:rsidRPr="00AE69E6">
        <w:t>peaks that exceed the average (Holzer, You</w:t>
      </w:r>
      <w:ins w:id="690" w:author="Author" w:date="2021-01-22T10:04:00Z">
        <w:r w:rsidR="00D7665E" w:rsidRPr="00AE69E6">
          <w:t>,</w:t>
        </w:r>
      </w:ins>
      <w:r w:rsidRPr="00AE69E6">
        <w:t xml:space="preserve"> </w:t>
      </w:r>
      <w:del w:id="691" w:author="Author" w:date="2021-01-22T10:04:00Z">
        <w:r w:rsidRPr="00AE69E6" w:rsidDel="00D7665E">
          <w:delText xml:space="preserve">&amp; </w:delText>
        </w:r>
      </w:del>
      <w:ins w:id="692" w:author="Author" w:date="2021-01-22T10:04:00Z">
        <w:r w:rsidR="00D7665E" w:rsidRPr="00AE69E6">
          <w:t xml:space="preserve">and </w:t>
        </w:r>
      </w:ins>
      <w:r w:rsidRPr="00AE69E6">
        <w:t>Manoharan, 2009)</w:t>
      </w:r>
      <w:del w:id="693" w:author="Author" w:date="2021-01-27T09:15:00Z">
        <w:r w:rsidRPr="00AE69E6" w:rsidDel="00AE69E6">
          <w:delText>,</w:delText>
        </w:r>
      </w:del>
      <w:r w:rsidRPr="00AE69E6">
        <w:t xml:space="preserve"> </w:t>
      </w:r>
      <w:ins w:id="694" w:author="Author" w:date="2021-01-20T17:15:00Z">
        <w:r w:rsidRPr="00AE69E6">
          <w:t xml:space="preserve">on several fronts, </w:t>
        </w:r>
      </w:ins>
      <w:del w:id="695" w:author="Author" w:date="2021-01-20T17:14:00Z">
        <w:r w:rsidRPr="00AE69E6" w:rsidDel="00FD6E04">
          <w:delText xml:space="preserve">therefore </w:delText>
        </w:r>
      </w:del>
      <w:ins w:id="696" w:author="Author" w:date="2021-01-20T17:14:00Z">
        <w:r w:rsidRPr="00AE69E6">
          <w:t xml:space="preserve">and the </w:t>
        </w:r>
      </w:ins>
      <w:del w:id="697" w:author="Author" w:date="2021-01-20T17:14:00Z">
        <w:r w:rsidRPr="00AE69E6" w:rsidDel="00FD6E04">
          <w:delText xml:space="preserve">our </w:delText>
        </w:r>
      </w:del>
      <w:r w:rsidRPr="00AE69E6">
        <w:t xml:space="preserve">country’s situation is promising. </w:t>
      </w:r>
      <w:commentRangeEnd w:id="669"/>
      <w:r w:rsidRPr="00AE69E6">
        <w:rPr>
          <w:rStyle w:val="CommentReference"/>
        </w:rPr>
        <w:commentReference w:id="669"/>
      </w:r>
      <w:commentRangeStart w:id="698"/>
      <w:del w:id="699" w:author="Author" w:date="2021-01-21T10:34:00Z">
        <w:r w:rsidRPr="00AE69E6" w:rsidDel="00456599">
          <w:delText xml:space="preserve">Things can obviously improve – </w:delText>
        </w:r>
      </w:del>
      <w:del w:id="700" w:author="Author" w:date="2021-01-20T17:15:00Z">
        <w:r w:rsidRPr="00AE69E6" w:rsidDel="00FD6E04">
          <w:delText>the country</w:delText>
        </w:r>
      </w:del>
      <w:ins w:id="701" w:author="Author" w:date="2021-01-20T17:15:00Z">
        <w:r w:rsidRPr="00AE69E6">
          <w:t>Romania</w:t>
        </w:r>
      </w:ins>
      <w:r w:rsidRPr="00AE69E6">
        <w:t xml:space="preserve"> can </w:t>
      </w:r>
      <w:del w:id="702" w:author="Author" w:date="2021-01-20T17:15:00Z">
        <w:r w:rsidRPr="00AE69E6" w:rsidDel="00FD6E04">
          <w:delText xml:space="preserve">gain </w:delText>
        </w:r>
      </w:del>
      <w:ins w:id="703" w:author="Author" w:date="2021-01-20T17:15:00Z">
        <w:r w:rsidRPr="00AE69E6">
          <w:t xml:space="preserve">improve its </w:t>
        </w:r>
      </w:ins>
      <w:r w:rsidRPr="00AE69E6">
        <w:t>rating</w:t>
      </w:r>
      <w:ins w:id="704" w:author="Author" w:date="2021-01-20T17:15:00Z">
        <w:r w:rsidRPr="00AE69E6">
          <w:t>s</w:t>
        </w:r>
      </w:ins>
      <w:r w:rsidRPr="00AE69E6">
        <w:t xml:space="preserve"> through the </w:t>
      </w:r>
      <w:del w:id="705" w:author="Author" w:date="2021-01-20T17:15:00Z">
        <w:r w:rsidRPr="00AE69E6" w:rsidDel="00FD6E04">
          <w:delText xml:space="preserve">overgrowth </w:delText>
        </w:r>
      </w:del>
      <w:ins w:id="706" w:author="Author" w:date="2021-01-20T17:15:00Z">
        <w:r w:rsidRPr="00AE69E6">
          <w:t xml:space="preserve">development </w:t>
        </w:r>
      </w:ins>
      <w:r w:rsidRPr="00AE69E6">
        <w:t xml:space="preserve">of </w:t>
      </w:r>
      <w:del w:id="707" w:author="Author" w:date="2021-01-20T17:15:00Z">
        <w:r w:rsidRPr="00AE69E6" w:rsidDel="00FD6E04">
          <w:delText xml:space="preserve">some </w:delText>
        </w:r>
      </w:del>
      <w:ins w:id="708" w:author="Author" w:date="2021-01-20T17:15:00Z">
        <w:r w:rsidRPr="00AE69E6">
          <w:t xml:space="preserve">certain </w:t>
        </w:r>
      </w:ins>
      <w:r w:rsidRPr="00AE69E6">
        <w:t>sections (e.g.</w:t>
      </w:r>
      <w:ins w:id="709" w:author="Author" w:date="2021-01-23T15:55:00Z">
        <w:r w:rsidR="0027242C" w:rsidRPr="00AE69E6">
          <w:t>,</w:t>
        </w:r>
      </w:ins>
      <w:r w:rsidRPr="00AE69E6">
        <w:t xml:space="preserve"> design, navigability)</w:t>
      </w:r>
      <w:ins w:id="710" w:author="Author" w:date="2021-01-20T17:15:00Z">
        <w:r w:rsidRPr="00AE69E6">
          <w:t>. However</w:t>
        </w:r>
      </w:ins>
      <w:r w:rsidRPr="00AE69E6">
        <w:t xml:space="preserve">, </w:t>
      </w:r>
      <w:del w:id="711" w:author="Author" w:date="2021-01-20T17:15:00Z">
        <w:r w:rsidRPr="00AE69E6" w:rsidDel="00FD6E04">
          <w:delText xml:space="preserve">but </w:delText>
        </w:r>
      </w:del>
      <w:r w:rsidRPr="00AE69E6">
        <w:t xml:space="preserve">this does not necessarily </w:t>
      </w:r>
      <w:del w:id="712" w:author="Author" w:date="2021-01-20T17:15:00Z">
        <w:r w:rsidRPr="00AE69E6" w:rsidDel="00FD6E04">
          <w:delText xml:space="preserve">come to </w:delText>
        </w:r>
      </w:del>
      <w:r w:rsidRPr="00AE69E6">
        <w:t xml:space="preserve">serve the citizens’ needs. </w:t>
      </w:r>
      <w:del w:id="713" w:author="Author" w:date="2021-01-23T15:55:00Z">
        <w:r w:rsidRPr="00AE69E6" w:rsidDel="00156122">
          <w:delText xml:space="preserve"> </w:delText>
        </w:r>
      </w:del>
      <w:commentRangeEnd w:id="698"/>
      <w:r w:rsidRPr="00AE69E6">
        <w:rPr>
          <w:rStyle w:val="CommentReference"/>
        </w:rPr>
        <w:commentReference w:id="698"/>
      </w:r>
    </w:p>
    <w:p w14:paraId="5E669609" w14:textId="6FDE5C98" w:rsidR="007D57E6" w:rsidRPr="00AE69E6" w:rsidRDefault="007D57E6" w:rsidP="007D57E6">
      <w:pPr>
        <w:spacing w:after="187"/>
        <w:ind w:left="-5" w:right="52"/>
      </w:pPr>
      <w:commentRangeStart w:id="714"/>
      <w:del w:id="715" w:author="Author" w:date="2021-01-20T17:15:00Z">
        <w:r w:rsidRPr="00AE69E6" w:rsidDel="00FD6E04">
          <w:delText xml:space="preserve">The </w:delText>
        </w:r>
      </w:del>
      <w:ins w:id="716" w:author="Author" w:date="2021-01-20T17:15:00Z">
        <w:r w:rsidRPr="00AE69E6">
          <w:t xml:space="preserve">This article analyzed the level of </w:t>
        </w:r>
      </w:ins>
      <w:r w:rsidRPr="00AE69E6">
        <w:t>transparency</w:t>
      </w:r>
      <w:del w:id="717" w:author="Author" w:date="2021-01-20T17:15:00Z">
        <w:r w:rsidRPr="00AE69E6" w:rsidDel="00FD6E04">
          <w:delText xml:space="preserve"> level has been analysed for this article</w:delText>
        </w:r>
      </w:del>
      <w:r w:rsidRPr="00AE69E6">
        <w:t xml:space="preserve">, which is an issue that connects </w:t>
      </w:r>
      <w:ins w:id="718" w:author="Author" w:date="2021-01-20T17:15:00Z">
        <w:r w:rsidRPr="00AE69E6">
          <w:t xml:space="preserve">the </w:t>
        </w:r>
      </w:ins>
      <w:r w:rsidRPr="00AE69E6">
        <w:t xml:space="preserve">administration and citizens. </w:t>
      </w:r>
      <w:commentRangeEnd w:id="714"/>
      <w:r w:rsidRPr="00AE69E6">
        <w:rPr>
          <w:rStyle w:val="CommentReference"/>
        </w:rPr>
        <w:commentReference w:id="714"/>
      </w:r>
      <w:r w:rsidRPr="00AE69E6">
        <w:t>The analysis</w:t>
      </w:r>
      <w:del w:id="719" w:author="Author" w:date="2021-01-20T17:15:00Z">
        <w:r w:rsidRPr="00AE69E6" w:rsidDel="00D029A9">
          <w:delText xml:space="preserve">’ content </w:delText>
        </w:r>
      </w:del>
      <w:ins w:id="720" w:author="Author" w:date="2021-01-20T17:15:00Z">
        <w:r w:rsidRPr="00AE69E6">
          <w:t xml:space="preserve"> </w:t>
        </w:r>
      </w:ins>
      <w:del w:id="721" w:author="Author" w:date="2021-01-23T15:55:00Z">
        <w:r w:rsidRPr="00AE69E6" w:rsidDel="00156122">
          <w:delText>(</w:delText>
        </w:r>
      </w:del>
      <w:r w:rsidRPr="00AE69E6">
        <w:t>based on the provisions of Law no. 544/2001 (MRDT) and 161/2003 (Chamber of Deputies</w:t>
      </w:r>
      <w:r w:rsidRPr="00AE69E6">
        <w:rPr>
          <w:vertAlign w:val="superscript"/>
        </w:rPr>
        <w:t>b</w:t>
      </w:r>
      <w:r w:rsidRPr="00AE69E6">
        <w:t xml:space="preserve">) </w:t>
      </w:r>
      <w:commentRangeStart w:id="722"/>
      <w:r w:rsidRPr="00AE69E6">
        <w:t>shows that</w:t>
      </w:r>
      <w:del w:id="723" w:author="Author" w:date="2021-01-20T17:15:00Z">
        <w:r w:rsidRPr="00AE69E6" w:rsidDel="00D029A9">
          <w:delText xml:space="preserve">, </w:delText>
        </w:r>
      </w:del>
      <w:ins w:id="724" w:author="Author" w:date="2021-01-20T17:15:00Z">
        <w:r w:rsidRPr="00AE69E6">
          <w:t xml:space="preserve"> </w:t>
        </w:r>
      </w:ins>
      <w:del w:id="725" w:author="Author" w:date="2021-01-20T17:15:00Z">
        <w:r w:rsidRPr="00AE69E6" w:rsidDel="00D029A9">
          <w:delText xml:space="preserve">in terms of transparency, </w:delText>
        </w:r>
      </w:del>
      <w:r w:rsidRPr="00AE69E6">
        <w:t xml:space="preserve">municipalities seem to </w:t>
      </w:r>
      <w:del w:id="726" w:author="Author" w:date="2021-01-20T17:16:00Z">
        <w:r w:rsidRPr="00AE69E6" w:rsidDel="00D029A9">
          <w:delText xml:space="preserve">have </w:delText>
        </w:r>
      </w:del>
      <w:ins w:id="727" w:author="Author" w:date="2021-01-20T17:16:00Z">
        <w:r w:rsidRPr="00AE69E6">
          <w:t>do well in terms of transparency</w:t>
        </w:r>
      </w:ins>
      <w:del w:id="728" w:author="Author" w:date="2021-01-20T17:16:00Z">
        <w:r w:rsidRPr="00AE69E6" w:rsidDel="00D029A9">
          <w:delText>a good level</w:delText>
        </w:r>
      </w:del>
      <w:r w:rsidRPr="00AE69E6">
        <w:t>, having an average score (</w:t>
      </w:r>
      <w:del w:id="729" w:author="Author" w:date="2021-01-20T17:16:00Z">
        <w:r w:rsidRPr="00AE69E6" w:rsidDel="00D029A9">
          <w:delText xml:space="preserve">on all </w:delText>
        </w:r>
      </w:del>
      <w:ins w:id="730" w:author="Author" w:date="2021-01-20T17:16:00Z">
        <w:r w:rsidRPr="00AE69E6">
          <w:t xml:space="preserve">all </w:t>
        </w:r>
      </w:ins>
      <w:r w:rsidRPr="00AE69E6">
        <w:t xml:space="preserve">103 municipalities) equal to 3.01 (Vrabie, 2015). </w:t>
      </w:r>
      <w:commentRangeEnd w:id="722"/>
      <w:r w:rsidRPr="00AE69E6">
        <w:rPr>
          <w:rStyle w:val="CommentReference"/>
        </w:rPr>
        <w:commentReference w:id="722"/>
      </w:r>
      <w:commentRangeStart w:id="731"/>
      <w:r w:rsidRPr="00AE69E6">
        <w:t xml:space="preserve">We </w:t>
      </w:r>
      <w:del w:id="732" w:author="Author" w:date="2021-01-20T17:16:00Z">
        <w:r w:rsidRPr="00AE69E6" w:rsidDel="00D029A9">
          <w:delText xml:space="preserve">might </w:delText>
        </w:r>
      </w:del>
      <w:ins w:id="733" w:author="Author" w:date="2021-01-20T17:16:00Z">
        <w:r w:rsidRPr="00AE69E6">
          <w:t xml:space="preserve">may </w:t>
        </w:r>
      </w:ins>
      <w:r w:rsidRPr="00AE69E6">
        <w:t xml:space="preserve">say that the situation is </w:t>
      </w:r>
      <w:del w:id="734" w:author="Author" w:date="2021-01-20T17:16:00Z">
        <w:r w:rsidRPr="00AE69E6" w:rsidDel="00D029A9">
          <w:delText>refreshingly</w:delText>
        </w:r>
      </w:del>
      <w:ins w:id="735" w:author="Author" w:date="2021-01-20T17:16:00Z">
        <w:r w:rsidRPr="00AE69E6">
          <w:t>getting better</w:t>
        </w:r>
      </w:ins>
      <w:r w:rsidRPr="00AE69E6">
        <w:t xml:space="preserve">, but if we investigate </w:t>
      </w:r>
      <w:ins w:id="736" w:author="Author" w:date="2021-01-27T09:16:00Z">
        <w:r w:rsidR="00AE69E6" w:rsidRPr="00AE69E6">
          <w:t xml:space="preserve">more </w:t>
        </w:r>
      </w:ins>
      <w:r w:rsidRPr="00AE69E6">
        <w:t>deep</w:t>
      </w:r>
      <w:ins w:id="737" w:author="Author" w:date="2021-01-27T09:16:00Z">
        <w:r w:rsidR="00AE69E6" w:rsidRPr="00AE69E6">
          <w:t>ly</w:t>
        </w:r>
      </w:ins>
      <w:del w:id="738" w:author="Author" w:date="2021-01-27T09:16:00Z">
        <w:r w:rsidRPr="00AE69E6" w:rsidDel="00AE69E6">
          <w:delText>er</w:delText>
        </w:r>
      </w:del>
      <w:r w:rsidRPr="00AE69E6">
        <w:t xml:space="preserve">, taking into account elements </w:t>
      </w:r>
      <w:ins w:id="739" w:author="Author" w:date="2021-01-20T17:16:00Z">
        <w:r w:rsidRPr="00AE69E6">
          <w:t xml:space="preserve">that </w:t>
        </w:r>
      </w:ins>
      <w:r w:rsidRPr="00AE69E6">
        <w:lastRenderedPageBreak/>
        <w:t>show</w:t>
      </w:r>
      <w:del w:id="740" w:author="Author" w:date="2021-01-20T17:16:00Z">
        <w:r w:rsidRPr="00AE69E6" w:rsidDel="00D029A9">
          <w:delText>ing</w:delText>
        </w:r>
      </w:del>
      <w:r w:rsidRPr="00AE69E6">
        <w:t xml:space="preserve"> only direct interest of the city halls </w:t>
      </w:r>
      <w:del w:id="741" w:author="Author" w:date="2021-01-27T17:48:00Z">
        <w:r w:rsidRPr="00AE69E6" w:rsidDel="00D503F4">
          <w:delText xml:space="preserve">to </w:delText>
        </w:r>
      </w:del>
      <w:ins w:id="742" w:author="Author" w:date="2021-01-27T17:48:00Z">
        <w:r w:rsidR="00D503F4">
          <w:t>in</w:t>
        </w:r>
        <w:r w:rsidR="00D503F4" w:rsidRPr="00AE69E6">
          <w:t xml:space="preserve"> </w:t>
        </w:r>
      </w:ins>
      <w:r w:rsidRPr="00AE69E6">
        <w:t>publicly present</w:t>
      </w:r>
      <w:ins w:id="743" w:author="Author" w:date="2021-01-27T17:48:00Z">
        <w:r w:rsidR="00D503F4">
          <w:t>ing</w:t>
        </w:r>
      </w:ins>
      <w:r w:rsidRPr="00AE69E6">
        <w:t xml:space="preserve"> information and </w:t>
      </w:r>
      <w:del w:id="744" w:author="Author" w:date="2021-01-22T10:05:00Z">
        <w:r w:rsidRPr="00AE69E6" w:rsidDel="00D7665E">
          <w:delText xml:space="preserve">also </w:delText>
        </w:r>
      </w:del>
      <w:r w:rsidRPr="00AE69E6">
        <w:t>the manner in which the municipalities respond to citizens, we will see that no element exceeded 50% of affirmative</w:t>
      </w:r>
      <w:del w:id="745" w:author="Author" w:date="2021-01-27T09:16:00Z">
        <w:r w:rsidRPr="00AE69E6" w:rsidDel="00AE69E6">
          <w:delText>ly</w:delText>
        </w:r>
      </w:del>
      <w:r w:rsidRPr="00AE69E6">
        <w:t xml:space="preserve"> responses. </w:t>
      </w:r>
      <w:del w:id="746" w:author="Author" w:date="2021-01-23T15:55:00Z">
        <w:r w:rsidRPr="00AE69E6" w:rsidDel="00156122">
          <w:delText xml:space="preserve"> </w:delText>
        </w:r>
      </w:del>
      <w:commentRangeEnd w:id="731"/>
      <w:r w:rsidR="00AE69E6" w:rsidRPr="00AE69E6">
        <w:rPr>
          <w:rStyle w:val="CommentReference"/>
        </w:rPr>
        <w:commentReference w:id="731"/>
      </w:r>
    </w:p>
    <w:p w14:paraId="2096CD5C" w14:textId="02837394" w:rsidR="007D57E6" w:rsidRPr="00AE69E6" w:rsidRDefault="007D57E6" w:rsidP="007D57E6">
      <w:pPr>
        <w:ind w:left="-5" w:right="52"/>
      </w:pPr>
      <w:commentRangeStart w:id="747"/>
      <w:del w:id="748" w:author="Author" w:date="2021-01-20T17:17:00Z">
        <w:r w:rsidRPr="00AE69E6" w:rsidDel="00D029A9">
          <w:delText>After searching for the administration’s response, we began to point out that c</w:delText>
        </w:r>
      </w:del>
      <w:ins w:id="749" w:author="Author" w:date="2021-01-20T17:17:00Z">
        <w:r w:rsidRPr="00AE69E6">
          <w:t>C</w:t>
        </w:r>
      </w:ins>
      <w:r w:rsidRPr="00AE69E6">
        <w:t>itizen</w:t>
      </w:r>
      <w:del w:id="750" w:author="Author" w:date="2021-01-27T17:48:00Z">
        <w:r w:rsidRPr="00AE69E6" w:rsidDel="00D503F4">
          <w:delText>’</w:delText>
        </w:r>
      </w:del>
      <w:r w:rsidRPr="00AE69E6">
        <w:t>s</w:t>
      </w:r>
      <w:ins w:id="751" w:author="Author" w:date="2021-01-27T17:48:00Z">
        <w:r w:rsidR="00D503F4">
          <w:t>’</w:t>
        </w:r>
      </w:ins>
      <w:bookmarkStart w:id="752" w:name="_GoBack"/>
      <w:bookmarkEnd w:id="752"/>
      <w:r w:rsidRPr="00AE69E6">
        <w:t xml:space="preserve"> petitions </w:t>
      </w:r>
      <w:del w:id="753" w:author="Author" w:date="2021-01-20T17:17:00Z">
        <w:r w:rsidRPr="00AE69E6" w:rsidDel="00D029A9">
          <w:delText xml:space="preserve">are tools available </w:delText>
        </w:r>
      </w:del>
      <w:ins w:id="754" w:author="Author" w:date="2021-01-20T17:17:00Z">
        <w:r w:rsidRPr="00AE69E6">
          <w:t xml:space="preserve">can </w:t>
        </w:r>
      </w:ins>
      <w:del w:id="755" w:author="Author" w:date="2021-01-20T17:17:00Z">
        <w:r w:rsidRPr="00AE69E6" w:rsidDel="00D029A9">
          <w:delText xml:space="preserve">to </w:delText>
        </w:r>
      </w:del>
      <w:r w:rsidRPr="00AE69E6">
        <w:t xml:space="preserve">notify the administration </w:t>
      </w:r>
      <w:del w:id="756" w:author="Author" w:date="2021-01-20T17:17:00Z">
        <w:r w:rsidRPr="00AE69E6" w:rsidDel="00D029A9">
          <w:delText xml:space="preserve">about </w:delText>
        </w:r>
      </w:del>
      <w:ins w:id="757" w:author="Author" w:date="2021-01-20T17:17:00Z">
        <w:r w:rsidRPr="00AE69E6">
          <w:t xml:space="preserve">of </w:t>
        </w:r>
      </w:ins>
      <w:r w:rsidRPr="00AE69E6">
        <w:t xml:space="preserve">their dissatisfaction </w:t>
      </w:r>
      <w:del w:id="758" w:author="Author" w:date="2021-01-20T17:17:00Z">
        <w:r w:rsidRPr="00AE69E6" w:rsidDel="00D029A9">
          <w:delText xml:space="preserve">in </w:delText>
        </w:r>
      </w:del>
      <w:ins w:id="759" w:author="Author" w:date="2021-01-20T17:17:00Z">
        <w:r w:rsidRPr="00AE69E6">
          <w:t xml:space="preserve">with </w:t>
        </w:r>
      </w:ins>
      <w:r w:rsidRPr="00AE69E6">
        <w:t xml:space="preserve">some aspects of life. Although </w:t>
      </w:r>
      <w:del w:id="760" w:author="Author" w:date="2021-01-20T17:17:00Z">
        <w:r w:rsidRPr="00AE69E6" w:rsidDel="00D029A9">
          <w:delText xml:space="preserve">there is </w:delText>
        </w:r>
      </w:del>
      <w:r w:rsidRPr="00AE69E6">
        <w:t xml:space="preserve">a Government Ordinance from 2002 </w:t>
      </w:r>
      <w:del w:id="761" w:author="Author" w:date="2021-01-20T17:17:00Z">
        <w:r w:rsidRPr="00AE69E6" w:rsidDel="00D029A9">
          <w:delText xml:space="preserve">regulating </w:delText>
        </w:r>
      </w:del>
      <w:ins w:id="762" w:author="Author" w:date="2021-01-20T17:17:00Z">
        <w:r w:rsidRPr="00AE69E6">
          <w:t xml:space="preserve">regulates </w:t>
        </w:r>
      </w:ins>
      <w:r w:rsidRPr="00AE69E6">
        <w:t>the resolution of complaints (Bucharest Autonomous Transportation), only 13.54% of the country’s municipalities have implemented</w:t>
      </w:r>
      <w:ins w:id="763" w:author="Author" w:date="2021-01-20T17:17:00Z">
        <w:r w:rsidRPr="00AE69E6">
          <w:t xml:space="preserve"> it</w:t>
        </w:r>
      </w:ins>
      <w:r w:rsidRPr="00AE69E6">
        <w:t xml:space="preserve">, on their </w:t>
      </w:r>
      <w:del w:id="764" w:author="Author" w:date="2021-01-20T17:17:00Z">
        <w:r w:rsidRPr="00AE69E6" w:rsidDel="00D029A9">
          <w:delText>Websites</w:delText>
        </w:r>
      </w:del>
      <w:ins w:id="765" w:author="Author" w:date="2021-01-20T17:17:00Z">
        <w:r w:rsidRPr="00AE69E6">
          <w:t>websites</w:t>
        </w:r>
      </w:ins>
      <w:r w:rsidRPr="00AE69E6">
        <w:t xml:space="preserve">, </w:t>
      </w:r>
      <w:ins w:id="766" w:author="Author" w:date="2021-01-20T17:17:00Z">
        <w:r w:rsidRPr="00AE69E6">
          <w:t xml:space="preserve">in the form of </w:t>
        </w:r>
      </w:ins>
      <w:r w:rsidRPr="00AE69E6">
        <w:t xml:space="preserve">online </w:t>
      </w:r>
      <w:del w:id="767" w:author="Author" w:date="2021-01-20T17:17:00Z">
        <w:r w:rsidRPr="00AE69E6" w:rsidDel="00D029A9">
          <w:delText xml:space="preserve">methods </w:delText>
        </w:r>
      </w:del>
      <w:ins w:id="768" w:author="Author" w:date="2021-01-20T17:17:00Z">
        <w:r w:rsidRPr="00AE69E6">
          <w:t xml:space="preserve">mechanisms for </w:t>
        </w:r>
      </w:ins>
      <w:del w:id="769" w:author="Author" w:date="2021-01-20T17:17:00Z">
        <w:r w:rsidRPr="00AE69E6" w:rsidDel="00D029A9">
          <w:delText xml:space="preserve">to help </w:delText>
        </w:r>
      </w:del>
      <w:r w:rsidRPr="00AE69E6">
        <w:t xml:space="preserve">citizens </w:t>
      </w:r>
      <w:ins w:id="770" w:author="Author" w:date="2021-01-20T17:17:00Z">
        <w:r w:rsidRPr="00AE69E6">
          <w:t xml:space="preserve">to </w:t>
        </w:r>
      </w:ins>
      <w:r w:rsidRPr="00AE69E6">
        <w:t xml:space="preserve">make such </w:t>
      </w:r>
      <w:del w:id="771" w:author="Author" w:date="2021-01-20T17:17:00Z">
        <w:r w:rsidRPr="00AE69E6" w:rsidDel="00D029A9">
          <w:delText>notifications</w:delText>
        </w:r>
      </w:del>
      <w:ins w:id="772" w:author="Author" w:date="2021-01-20T17:17:00Z">
        <w:r w:rsidRPr="00AE69E6">
          <w:t>petitions</w:t>
        </w:r>
      </w:ins>
      <w:r w:rsidRPr="00AE69E6">
        <w:t>. We can</w:t>
      </w:r>
      <w:ins w:id="773" w:author="Author" w:date="2021-01-27T09:16:00Z">
        <w:r w:rsidR="00AE69E6" w:rsidRPr="00AE69E6">
          <w:t>,</w:t>
        </w:r>
      </w:ins>
      <w:r w:rsidRPr="00AE69E6">
        <w:t xml:space="preserve"> </w:t>
      </w:r>
      <w:del w:id="774" w:author="Author" w:date="2021-01-20T17:17:00Z">
        <w:r w:rsidRPr="00AE69E6" w:rsidDel="00D029A9">
          <w:delText xml:space="preserve">therefore </w:delText>
        </w:r>
      </w:del>
      <w:ins w:id="775" w:author="Author" w:date="2021-01-20T17:17:00Z">
        <w:r w:rsidRPr="00AE69E6">
          <w:t>thus</w:t>
        </w:r>
      </w:ins>
      <w:ins w:id="776" w:author="Author" w:date="2021-01-27T09:16:00Z">
        <w:r w:rsidR="00AE69E6" w:rsidRPr="00AE69E6">
          <w:t>,</w:t>
        </w:r>
      </w:ins>
      <w:ins w:id="777" w:author="Author" w:date="2021-01-20T17:17:00Z">
        <w:r w:rsidRPr="00AE69E6">
          <w:t xml:space="preserve"> </w:t>
        </w:r>
      </w:ins>
      <w:r w:rsidRPr="00AE69E6">
        <w:t xml:space="preserve">understand that transparency is not a </w:t>
      </w:r>
      <w:del w:id="778" w:author="Author" w:date="2021-01-20T17:17:00Z">
        <w:r w:rsidRPr="00AE69E6" w:rsidDel="00D029A9">
          <w:delText xml:space="preserve">strength </w:delText>
        </w:r>
      </w:del>
      <w:ins w:id="779" w:author="Author" w:date="2021-01-20T17:17:00Z">
        <w:r w:rsidRPr="00AE69E6">
          <w:t xml:space="preserve">strong </w:t>
        </w:r>
      </w:ins>
      <w:r w:rsidRPr="00AE69E6">
        <w:t xml:space="preserve">point </w:t>
      </w:r>
      <w:del w:id="780" w:author="Author" w:date="2021-01-20T17:17:00Z">
        <w:r w:rsidRPr="00AE69E6" w:rsidDel="00D029A9">
          <w:delText xml:space="preserve">of </w:delText>
        </w:r>
      </w:del>
      <w:ins w:id="781" w:author="Author" w:date="2021-01-20T17:17:00Z">
        <w:r w:rsidRPr="00AE69E6">
          <w:t xml:space="preserve">for </w:t>
        </w:r>
      </w:ins>
      <w:del w:id="782" w:author="Author" w:date="2021-01-20T17:17:00Z">
        <w:r w:rsidRPr="00AE69E6" w:rsidDel="00D029A9">
          <w:delText xml:space="preserve">the </w:delText>
        </w:r>
      </w:del>
      <w:r w:rsidRPr="00AE69E6">
        <w:t xml:space="preserve">Romanian municipalities. </w:t>
      </w:r>
      <w:commentRangeEnd w:id="747"/>
      <w:r w:rsidRPr="00AE69E6">
        <w:rPr>
          <w:rStyle w:val="CommentReference"/>
        </w:rPr>
        <w:commentReference w:id="747"/>
      </w:r>
    </w:p>
    <w:p w14:paraId="09D4C91A" w14:textId="158C0B26" w:rsidR="00D7665E" w:rsidRPr="00AE69E6" w:rsidRDefault="00D7665E" w:rsidP="00D7665E">
      <w:pPr>
        <w:pStyle w:val="Heading1"/>
        <w:rPr>
          <w:ins w:id="783" w:author="Author" w:date="2021-01-22T10:06:00Z"/>
        </w:rPr>
      </w:pPr>
      <w:commentRangeStart w:id="784"/>
      <w:ins w:id="785" w:author="Author" w:date="2021-01-21T17:12:00Z">
        <w:r w:rsidRPr="00AE69E6">
          <w:t>Acknowledgments</w:t>
        </w:r>
        <w:commentRangeEnd w:id="784"/>
        <w:r w:rsidRPr="00AE69E6">
          <w:rPr>
            <w:rStyle w:val="CommentReference"/>
            <w:b w:val="0"/>
          </w:rPr>
          <w:commentReference w:id="784"/>
        </w:r>
      </w:ins>
    </w:p>
    <w:p w14:paraId="5C81C08B" w14:textId="6D94BCC4" w:rsidR="00D7665E" w:rsidRPr="00AE69E6" w:rsidRDefault="00D7665E" w:rsidP="00AE69E6">
      <w:pPr>
        <w:pStyle w:val="Heading1"/>
      </w:pPr>
      <w:commentRangeStart w:id="786"/>
      <w:ins w:id="787" w:author="Author" w:date="2021-01-21T17:12:00Z">
        <w:r w:rsidRPr="00AE69E6">
          <w:t>Declaration of Conflicting Interests</w:t>
        </w:r>
        <w:commentRangeEnd w:id="786"/>
        <w:r w:rsidRPr="00AE69E6">
          <w:rPr>
            <w:rStyle w:val="CommentReference"/>
            <w:b w:val="0"/>
          </w:rPr>
          <w:commentReference w:id="786"/>
        </w:r>
      </w:ins>
    </w:p>
    <w:p w14:paraId="3B6CA295" w14:textId="77777777" w:rsidR="00D7665E" w:rsidRPr="00AE69E6" w:rsidRDefault="00D7665E" w:rsidP="007D57E6">
      <w:pPr>
        <w:ind w:left="-5" w:right="52"/>
      </w:pPr>
    </w:p>
    <w:p w14:paraId="54510016" w14:textId="77777777" w:rsidR="007D57E6" w:rsidRPr="00AE69E6" w:rsidRDefault="007D57E6" w:rsidP="007D57E6">
      <w:pPr>
        <w:spacing w:after="156" w:line="259" w:lineRule="auto"/>
        <w:ind w:left="0" w:right="0" w:firstLine="0"/>
        <w:jc w:val="left"/>
      </w:pPr>
      <w:del w:id="788" w:author="Author" w:date="2021-01-20T15:24:00Z">
        <w:r w:rsidRPr="00AE69E6" w:rsidDel="003D2081">
          <w:delText xml:space="preserve"> </w:delText>
        </w:r>
      </w:del>
    </w:p>
    <w:bookmarkEnd w:id="0"/>
    <w:p w14:paraId="7397D434" w14:textId="77777777" w:rsidR="00D7665E" w:rsidRPr="00AE69E6" w:rsidRDefault="00D7665E" w:rsidP="00D7665E">
      <w:pPr>
        <w:pStyle w:val="Heading1"/>
        <w:spacing w:after="80"/>
        <w:ind w:left="229" w:right="0" w:hanging="244"/>
      </w:pPr>
      <w:commentRangeStart w:id="789"/>
      <w:r w:rsidRPr="00AE69E6">
        <w:t>References</w:t>
      </w:r>
      <w:commentRangeEnd w:id="789"/>
      <w:r w:rsidRPr="00AE69E6">
        <w:rPr>
          <w:rStyle w:val="CommentReference"/>
          <w:b w:val="0"/>
        </w:rPr>
        <w:commentReference w:id="789"/>
      </w:r>
      <w:r w:rsidRPr="00AE69E6">
        <w:t xml:space="preserve"> </w:t>
      </w:r>
    </w:p>
    <w:p w14:paraId="22B4BD90" w14:textId="60395055" w:rsidR="00D7665E" w:rsidRPr="00AE69E6" w:rsidRDefault="00D7665E" w:rsidP="00D7665E">
      <w:pPr>
        <w:spacing w:after="122" w:line="268" w:lineRule="auto"/>
        <w:ind w:left="-5" w:right="0"/>
        <w:jc w:val="left"/>
      </w:pPr>
      <w:r w:rsidRPr="00AE69E6">
        <w:rPr>
          <w:sz w:val="18"/>
        </w:rPr>
        <w:t>Baltac, V</w:t>
      </w:r>
      <w:del w:id="790" w:author="Author" w:date="2021-01-21T17:22:00Z">
        <w:r w:rsidRPr="00AE69E6" w:rsidDel="004703F7">
          <w:rPr>
            <w:sz w:val="18"/>
          </w:rPr>
          <w:delText>.</w:delText>
        </w:r>
      </w:del>
      <w:r w:rsidRPr="00AE69E6">
        <w:rPr>
          <w:sz w:val="18"/>
        </w:rPr>
        <w:t xml:space="preserve"> (2011)</w:t>
      </w:r>
      <w:del w:id="791" w:author="Author" w:date="2021-01-21T17:20:00Z">
        <w:r w:rsidRPr="00AE69E6" w:rsidDel="004703F7">
          <w:rPr>
            <w:sz w:val="18"/>
          </w:rPr>
          <w:delText>.</w:delText>
        </w:r>
      </w:del>
      <w:r w:rsidRPr="00AE69E6">
        <w:rPr>
          <w:sz w:val="18"/>
        </w:rPr>
        <w:t xml:space="preserve"> </w:t>
      </w:r>
      <w:r w:rsidRPr="00AE69E6">
        <w:rPr>
          <w:i/>
          <w:sz w:val="18"/>
        </w:rPr>
        <w:t>Information technologies – Basic notions</w:t>
      </w:r>
      <w:r w:rsidRPr="00AE69E6">
        <w:rPr>
          <w:sz w:val="18"/>
        </w:rPr>
        <w:t>. Bucharest: Andreco Educational Publishing House</w:t>
      </w:r>
      <w:del w:id="792" w:author="Author" w:date="2021-01-21T17:14:00Z">
        <w:r w:rsidRPr="00AE69E6" w:rsidDel="002D3B74">
          <w:rPr>
            <w:sz w:val="18"/>
          </w:rPr>
          <w:delText>, pp. 24–25</w:delText>
        </w:r>
      </w:del>
      <w:r w:rsidRPr="00AE69E6">
        <w:rPr>
          <w:sz w:val="18"/>
        </w:rPr>
        <w:t xml:space="preserve">. </w:t>
      </w:r>
      <w:del w:id="793" w:author="Author" w:date="2021-01-23T15:55:00Z">
        <w:r w:rsidRPr="00AE69E6" w:rsidDel="00156122">
          <w:rPr>
            <w:sz w:val="18"/>
          </w:rPr>
          <w:delText xml:space="preserve"> </w:delText>
        </w:r>
      </w:del>
    </w:p>
    <w:p w14:paraId="0AD8FBBB" w14:textId="11CBBAF4" w:rsidR="00D7665E" w:rsidRPr="00AE69E6" w:rsidRDefault="00D7665E" w:rsidP="00D7665E">
      <w:pPr>
        <w:spacing w:after="117" w:line="273" w:lineRule="auto"/>
        <w:ind w:left="-5" w:right="0"/>
        <w:jc w:val="left"/>
      </w:pPr>
      <w:r w:rsidRPr="00AE69E6">
        <w:rPr>
          <w:sz w:val="18"/>
        </w:rPr>
        <w:t>Holzer, M</w:t>
      </w:r>
      <w:del w:id="794" w:author="Author" w:date="2021-01-21T17:18:00Z">
        <w:r w:rsidRPr="00AE69E6" w:rsidDel="004703F7">
          <w:rPr>
            <w:sz w:val="18"/>
          </w:rPr>
          <w:delText>.</w:delText>
        </w:r>
      </w:del>
      <w:ins w:id="795" w:author="Author" w:date="2021-01-21T17:19:00Z">
        <w:r w:rsidRPr="00AE69E6">
          <w:rPr>
            <w:sz w:val="18"/>
          </w:rPr>
          <w:t>arc,</w:t>
        </w:r>
      </w:ins>
      <w:del w:id="796" w:author="Author" w:date="2021-01-21T17:19:00Z">
        <w:r w:rsidRPr="00AE69E6" w:rsidDel="004703F7">
          <w:rPr>
            <w:sz w:val="18"/>
          </w:rPr>
          <w:delText>;</w:delText>
        </w:r>
      </w:del>
      <w:r w:rsidRPr="00AE69E6">
        <w:rPr>
          <w:sz w:val="18"/>
        </w:rPr>
        <w:t xml:space="preserve"> </w:t>
      </w:r>
      <w:ins w:id="797" w:author="Author" w:date="2021-01-21T17:19:00Z">
        <w:r w:rsidRPr="00AE69E6">
          <w:rPr>
            <w:sz w:val="18"/>
          </w:rPr>
          <w:t xml:space="preserve">M. B. </w:t>
        </w:r>
      </w:ins>
      <w:r w:rsidRPr="00AE69E6">
        <w:rPr>
          <w:sz w:val="18"/>
        </w:rPr>
        <w:t xml:space="preserve">You, </w:t>
      </w:r>
      <w:del w:id="798" w:author="Author" w:date="2021-01-21T17:19:00Z">
        <w:r w:rsidRPr="00AE69E6" w:rsidDel="004703F7">
          <w:rPr>
            <w:sz w:val="18"/>
          </w:rPr>
          <w:delText xml:space="preserve">M.B. &amp; </w:delText>
        </w:r>
      </w:del>
      <w:ins w:id="799" w:author="Author" w:date="2021-01-21T17:19:00Z">
        <w:r w:rsidRPr="00AE69E6">
          <w:rPr>
            <w:sz w:val="18"/>
          </w:rPr>
          <w:t xml:space="preserve">and Aroon </w:t>
        </w:r>
      </w:ins>
      <w:r w:rsidRPr="00AE69E6">
        <w:rPr>
          <w:sz w:val="18"/>
        </w:rPr>
        <w:t>Manoharan, A</w:t>
      </w:r>
      <w:del w:id="800" w:author="Author" w:date="2021-01-21T17:22:00Z">
        <w:r w:rsidRPr="00AE69E6" w:rsidDel="004703F7">
          <w:rPr>
            <w:sz w:val="18"/>
          </w:rPr>
          <w:delText>.</w:delText>
        </w:r>
      </w:del>
      <w:r w:rsidRPr="00AE69E6">
        <w:rPr>
          <w:sz w:val="18"/>
        </w:rPr>
        <w:t xml:space="preserve"> (2009)</w:t>
      </w:r>
      <w:del w:id="801" w:author="Author" w:date="2021-01-21T17:20:00Z">
        <w:r w:rsidRPr="00AE69E6" w:rsidDel="004703F7">
          <w:rPr>
            <w:sz w:val="18"/>
          </w:rPr>
          <w:delText>.</w:delText>
        </w:r>
      </w:del>
      <w:r w:rsidRPr="00AE69E6">
        <w:rPr>
          <w:sz w:val="18"/>
        </w:rPr>
        <w:t xml:space="preserve"> </w:t>
      </w:r>
      <w:r w:rsidRPr="00AE69E6">
        <w:rPr>
          <w:i/>
          <w:sz w:val="18"/>
        </w:rPr>
        <w:t>Digital Governance in Municipalities Worldwide, A Longitudinal Assessment of Municipal Websites Throughout the World</w:t>
      </w:r>
      <w:r w:rsidRPr="00AE69E6">
        <w:rPr>
          <w:sz w:val="18"/>
        </w:rPr>
        <w:t xml:space="preserve">. </w:t>
      </w:r>
      <w:ins w:id="802" w:author="Author" w:date="2021-01-21T17:20:00Z">
        <w:r w:rsidRPr="00AE69E6">
          <w:rPr>
            <w:sz w:val="18"/>
          </w:rPr>
          <w:t xml:space="preserve">New Jersey: </w:t>
        </w:r>
      </w:ins>
      <w:r w:rsidRPr="00AE69E6">
        <w:rPr>
          <w:sz w:val="18"/>
        </w:rPr>
        <w:t>E-Governance Institute, Rutgers University</w:t>
      </w:r>
      <w:del w:id="803" w:author="Author" w:date="2021-01-21T17:19:00Z">
        <w:r w:rsidRPr="00AE69E6" w:rsidDel="004703F7">
          <w:rPr>
            <w:sz w:val="18"/>
          </w:rPr>
          <w:delText>, pp. 30–38</w:delText>
        </w:r>
      </w:del>
      <w:r w:rsidRPr="00AE69E6">
        <w:rPr>
          <w:sz w:val="18"/>
        </w:rPr>
        <w:t xml:space="preserve">. </w:t>
      </w:r>
      <w:del w:id="804" w:author="Author" w:date="2021-01-23T15:55:00Z">
        <w:r w:rsidRPr="00AE69E6" w:rsidDel="00156122">
          <w:rPr>
            <w:sz w:val="18"/>
          </w:rPr>
          <w:delText xml:space="preserve"> </w:delText>
        </w:r>
      </w:del>
    </w:p>
    <w:p w14:paraId="413DF42C" w14:textId="77777777" w:rsidR="00D7665E" w:rsidRPr="00AE69E6" w:rsidRDefault="00D7665E" w:rsidP="00D7665E">
      <w:pPr>
        <w:spacing w:after="122" w:line="268" w:lineRule="auto"/>
        <w:ind w:left="-5" w:right="0"/>
        <w:jc w:val="left"/>
      </w:pPr>
      <w:r w:rsidRPr="00AE69E6">
        <w:rPr>
          <w:sz w:val="18"/>
        </w:rPr>
        <w:t>Porumbescu, G</w:t>
      </w:r>
      <w:ins w:id="805" w:author="Author" w:date="2021-01-21T17:20:00Z">
        <w:r w:rsidRPr="00AE69E6">
          <w:rPr>
            <w:sz w:val="18"/>
          </w:rPr>
          <w:t>regory A</w:t>
        </w:r>
      </w:ins>
      <w:del w:id="806" w:author="Author" w:date="2021-01-21T17:22:00Z">
        <w:r w:rsidRPr="00AE69E6" w:rsidDel="004703F7">
          <w:rPr>
            <w:sz w:val="18"/>
          </w:rPr>
          <w:delText>.</w:delText>
        </w:r>
      </w:del>
      <w:r w:rsidRPr="00AE69E6">
        <w:rPr>
          <w:sz w:val="18"/>
        </w:rPr>
        <w:t xml:space="preserve"> (2015)</w:t>
      </w:r>
      <w:del w:id="807" w:author="Author" w:date="2021-01-21T17:20:00Z">
        <w:r w:rsidRPr="00AE69E6" w:rsidDel="004703F7">
          <w:rPr>
            <w:sz w:val="18"/>
          </w:rPr>
          <w:delText>.</w:delText>
        </w:r>
      </w:del>
      <w:r w:rsidRPr="00AE69E6">
        <w:rPr>
          <w:sz w:val="18"/>
        </w:rPr>
        <w:t xml:space="preserve"> Using Transparency to Enhance Responsiveness and Trust in Local Government: Can It Work?</w:t>
      </w:r>
      <w:del w:id="808" w:author="Author" w:date="2021-01-21T17:21:00Z">
        <w:r w:rsidRPr="00AE69E6" w:rsidDel="004703F7">
          <w:rPr>
            <w:sz w:val="18"/>
          </w:rPr>
          <w:delText>.</w:delText>
        </w:r>
      </w:del>
      <w:r w:rsidRPr="00AE69E6">
        <w:rPr>
          <w:sz w:val="18"/>
        </w:rPr>
        <w:t xml:space="preserve"> </w:t>
      </w:r>
      <w:r w:rsidRPr="00AE69E6">
        <w:rPr>
          <w:i/>
          <w:sz w:val="18"/>
        </w:rPr>
        <w:t>State and Local Government Review</w:t>
      </w:r>
      <w:ins w:id="809" w:author="Author" w:date="2021-01-21T17:21:00Z">
        <w:r w:rsidRPr="00AE69E6">
          <w:rPr>
            <w:iCs/>
            <w:sz w:val="18"/>
          </w:rPr>
          <w:t>,</w:t>
        </w:r>
      </w:ins>
      <w:del w:id="810" w:author="Author" w:date="2021-01-21T17:21:00Z">
        <w:r w:rsidRPr="00AE69E6" w:rsidDel="004703F7">
          <w:rPr>
            <w:i/>
            <w:sz w:val="18"/>
          </w:rPr>
          <w:delText xml:space="preserve">, </w:delText>
        </w:r>
        <w:r w:rsidRPr="00AE69E6" w:rsidDel="004703F7">
          <w:rPr>
            <w:sz w:val="18"/>
          </w:rPr>
          <w:delText xml:space="preserve">1-9, SAGE Press, pp. 5-6.  </w:delText>
        </w:r>
      </w:del>
      <w:ins w:id="811" w:author="Author" w:date="2021-01-21T17:21:00Z">
        <w:r w:rsidRPr="00AE69E6">
          <w:rPr>
            <w:i/>
            <w:sz w:val="18"/>
          </w:rPr>
          <w:t xml:space="preserve"> </w:t>
        </w:r>
        <w:r w:rsidRPr="00AE69E6">
          <w:rPr>
            <w:iCs/>
            <w:sz w:val="18"/>
          </w:rPr>
          <w:t>47(3): 205–213</w:t>
        </w:r>
        <w:r w:rsidRPr="00AE69E6">
          <w:rPr>
            <w:i/>
            <w:sz w:val="18"/>
          </w:rPr>
          <w:t>.</w:t>
        </w:r>
      </w:ins>
    </w:p>
    <w:p w14:paraId="00CD2184" w14:textId="77777777" w:rsidR="00D7665E" w:rsidRPr="00AE69E6" w:rsidRDefault="00D7665E" w:rsidP="00D7665E">
      <w:pPr>
        <w:spacing w:after="148" w:line="268" w:lineRule="auto"/>
        <w:ind w:left="-5" w:right="0"/>
        <w:jc w:val="left"/>
      </w:pPr>
      <w:r w:rsidRPr="00AE69E6">
        <w:rPr>
          <w:sz w:val="18"/>
        </w:rPr>
        <w:t>Vrabie, C</w:t>
      </w:r>
      <w:ins w:id="812" w:author="Author" w:date="2021-01-21T17:21:00Z">
        <w:r w:rsidRPr="00AE69E6">
          <w:rPr>
            <w:sz w:val="18"/>
          </w:rPr>
          <w:t>atalin</w:t>
        </w:r>
      </w:ins>
      <w:del w:id="813" w:author="Author" w:date="2021-01-21T17:22:00Z">
        <w:r w:rsidRPr="00AE69E6" w:rsidDel="004703F7">
          <w:rPr>
            <w:sz w:val="18"/>
          </w:rPr>
          <w:delText>.</w:delText>
        </w:r>
      </w:del>
      <w:r w:rsidRPr="00AE69E6">
        <w:rPr>
          <w:sz w:val="18"/>
        </w:rPr>
        <w:t xml:space="preserve"> (2013)</w:t>
      </w:r>
      <w:del w:id="814" w:author="Author" w:date="2021-01-21T17:20:00Z">
        <w:r w:rsidRPr="00AE69E6" w:rsidDel="004703F7">
          <w:rPr>
            <w:sz w:val="18"/>
          </w:rPr>
          <w:delText>.</w:delText>
        </w:r>
      </w:del>
      <w:r w:rsidRPr="00AE69E6">
        <w:rPr>
          <w:sz w:val="18"/>
        </w:rPr>
        <w:t xml:space="preserve"> Increasing transparency through e-communication systems. </w:t>
      </w:r>
      <w:r w:rsidRPr="00AE69E6">
        <w:rPr>
          <w:i/>
          <w:sz w:val="18"/>
        </w:rPr>
        <w:t>Holistica – Journal of Business and Public Administration</w:t>
      </w:r>
      <w:r w:rsidRPr="00AE69E6">
        <w:rPr>
          <w:sz w:val="18"/>
        </w:rPr>
        <w:t xml:space="preserve">, </w:t>
      </w:r>
      <w:del w:id="815" w:author="Author" w:date="2021-01-21T17:22:00Z">
        <w:r w:rsidRPr="00AE69E6" w:rsidDel="004703F7">
          <w:rPr>
            <w:sz w:val="18"/>
          </w:rPr>
          <w:delText xml:space="preserve">vol. </w:delText>
        </w:r>
      </w:del>
      <w:r w:rsidRPr="00AE69E6">
        <w:rPr>
          <w:sz w:val="18"/>
        </w:rPr>
        <w:t>4</w:t>
      </w:r>
      <w:del w:id="816" w:author="Author" w:date="2021-01-21T17:22:00Z">
        <w:r w:rsidRPr="00AE69E6" w:rsidDel="004703F7">
          <w:rPr>
            <w:sz w:val="18"/>
          </w:rPr>
          <w:delText xml:space="preserve">, no. </w:delText>
        </w:r>
      </w:del>
      <w:ins w:id="817" w:author="Author" w:date="2021-01-21T17:22:00Z">
        <w:r w:rsidRPr="00AE69E6">
          <w:rPr>
            <w:sz w:val="18"/>
          </w:rPr>
          <w:t>(</w:t>
        </w:r>
      </w:ins>
      <w:r w:rsidRPr="00AE69E6">
        <w:rPr>
          <w:sz w:val="18"/>
        </w:rPr>
        <w:t>1</w:t>
      </w:r>
      <w:del w:id="818" w:author="Author" w:date="2021-01-21T17:22:00Z">
        <w:r w:rsidRPr="00AE69E6" w:rsidDel="004703F7">
          <w:rPr>
            <w:sz w:val="18"/>
          </w:rPr>
          <w:delText xml:space="preserve">, pp. </w:delText>
        </w:r>
      </w:del>
      <w:ins w:id="819" w:author="Author" w:date="2021-01-21T17:22:00Z">
        <w:r w:rsidRPr="00AE69E6">
          <w:rPr>
            <w:sz w:val="18"/>
          </w:rPr>
          <w:t xml:space="preserve">): </w:t>
        </w:r>
      </w:ins>
      <w:r w:rsidRPr="00AE69E6">
        <w:rPr>
          <w:sz w:val="18"/>
        </w:rPr>
        <w:t xml:space="preserve">63–70. </w:t>
      </w:r>
      <w:del w:id="820" w:author="Author" w:date="2021-01-21T17:22:00Z">
        <w:r w:rsidRPr="00AE69E6" w:rsidDel="004703F7">
          <w:rPr>
            <w:sz w:val="18"/>
          </w:rPr>
          <w:delText xml:space="preserve">Bucharest: Uranus Publishing House.  </w:delText>
        </w:r>
      </w:del>
    </w:p>
    <w:p w14:paraId="588B7D26" w14:textId="4FCFCF99" w:rsidR="00D7665E" w:rsidRPr="00AE69E6" w:rsidRDefault="00D7665E" w:rsidP="00D7665E">
      <w:pPr>
        <w:spacing w:after="117" w:line="273" w:lineRule="auto"/>
        <w:ind w:left="-5" w:right="0"/>
        <w:jc w:val="left"/>
      </w:pPr>
      <w:r w:rsidRPr="00AE69E6">
        <w:rPr>
          <w:sz w:val="18"/>
        </w:rPr>
        <w:t>Vrabie, C</w:t>
      </w:r>
      <w:ins w:id="821" w:author="Author" w:date="2021-01-21T17:22:00Z">
        <w:r w:rsidRPr="00AE69E6">
          <w:rPr>
            <w:sz w:val="18"/>
          </w:rPr>
          <w:t>atalin</w:t>
        </w:r>
      </w:ins>
      <w:del w:id="822" w:author="Author" w:date="2021-01-21T17:22:00Z">
        <w:r w:rsidRPr="00AE69E6" w:rsidDel="004703F7">
          <w:rPr>
            <w:sz w:val="18"/>
          </w:rPr>
          <w:delText>.</w:delText>
        </w:r>
      </w:del>
      <w:r w:rsidRPr="00AE69E6">
        <w:rPr>
          <w:sz w:val="18"/>
        </w:rPr>
        <w:t xml:space="preserve"> (2015)</w:t>
      </w:r>
      <w:del w:id="823" w:author="Author" w:date="2021-01-21T17:20:00Z">
        <w:r w:rsidRPr="00AE69E6" w:rsidDel="004703F7">
          <w:rPr>
            <w:sz w:val="18"/>
          </w:rPr>
          <w:delText>.</w:delText>
        </w:r>
      </w:del>
      <w:r w:rsidRPr="00AE69E6">
        <w:rPr>
          <w:sz w:val="18"/>
        </w:rPr>
        <w:t xml:space="preserve"> </w:t>
      </w:r>
      <w:r w:rsidRPr="00AE69E6">
        <w:rPr>
          <w:i/>
          <w:sz w:val="18"/>
        </w:rPr>
        <w:t>E-governance in Romanian municipalities. Horizontal analysis of Municipalities’ Web sites in Romania.</w:t>
      </w:r>
      <w:r w:rsidRPr="00AE69E6">
        <w:rPr>
          <w:sz w:val="18"/>
        </w:rPr>
        <w:t xml:space="preserve"> Bucharest: Pro Universitaria Publishing House. </w:t>
      </w:r>
      <w:del w:id="824" w:author="Author" w:date="2021-01-23T15:55:00Z">
        <w:r w:rsidRPr="00AE69E6" w:rsidDel="00156122">
          <w:rPr>
            <w:sz w:val="18"/>
          </w:rPr>
          <w:delText xml:space="preserve"> </w:delText>
        </w:r>
      </w:del>
    </w:p>
    <w:p w14:paraId="7A4CFD7C" w14:textId="77777777" w:rsidR="00D7665E" w:rsidRPr="00AE69E6" w:rsidRDefault="00D7665E" w:rsidP="00D7665E">
      <w:pPr>
        <w:spacing w:after="122" w:line="268" w:lineRule="auto"/>
        <w:ind w:left="-5" w:right="0"/>
        <w:jc w:val="left"/>
      </w:pPr>
      <w:r w:rsidRPr="00AE69E6">
        <w:rPr>
          <w:sz w:val="18"/>
        </w:rPr>
        <w:t>World Bank</w:t>
      </w:r>
      <w:ins w:id="825" w:author="Author" w:date="2021-01-21T17:24:00Z">
        <w:r w:rsidRPr="00AE69E6">
          <w:rPr>
            <w:sz w:val="18"/>
          </w:rPr>
          <w:t xml:space="preserve"> (YEAR)</w:t>
        </w:r>
      </w:ins>
      <w:del w:id="826" w:author="Author" w:date="2021-01-21T17:24:00Z">
        <w:r w:rsidRPr="00AE69E6" w:rsidDel="00F648AD">
          <w:rPr>
            <w:sz w:val="18"/>
          </w:rPr>
          <w:delText>.</w:delText>
        </w:r>
      </w:del>
      <w:r w:rsidRPr="00AE69E6">
        <w:rPr>
          <w:i/>
          <w:sz w:val="18"/>
        </w:rPr>
        <w:t xml:space="preserve"> </w:t>
      </w:r>
      <w:commentRangeStart w:id="827"/>
      <w:del w:id="828" w:author="Author" w:date="2021-01-21T17:24:00Z">
        <w:r w:rsidRPr="00AE69E6" w:rsidDel="00F648AD">
          <w:rPr>
            <w:iCs/>
            <w:sz w:val="18"/>
          </w:rPr>
          <w:delText>Web page.</w:delText>
        </w:r>
        <w:r w:rsidRPr="00AE69E6" w:rsidDel="00F648AD">
          <w:rPr>
            <w:sz w:val="18"/>
          </w:rPr>
          <w:delText xml:space="preserve"> </w:delText>
        </w:r>
      </w:del>
      <w:ins w:id="829" w:author="Author" w:date="2021-01-21T17:24:00Z">
        <w:r w:rsidRPr="00AE69E6">
          <w:rPr>
            <w:iCs/>
            <w:sz w:val="18"/>
          </w:rPr>
          <w:t>&lt;Title of referenced content&gt;, World Bank, DD Month.</w:t>
        </w:r>
      </w:ins>
      <w:del w:id="830" w:author="Author" w:date="2021-01-21T17:24:00Z">
        <w:r w:rsidRPr="00AE69E6" w:rsidDel="00F648AD">
          <w:rPr>
            <w:sz w:val="18"/>
          </w:rPr>
          <w:delText>Retrieved fro</w:delText>
        </w:r>
      </w:del>
      <w:ins w:id="831" w:author="Author" w:date="2021-01-21T17:24:00Z">
        <w:r w:rsidRPr="00AE69E6">
          <w:rPr>
            <w:sz w:val="18"/>
          </w:rPr>
          <w:t xml:space="preserve"> </w:t>
        </w:r>
        <w:r w:rsidRPr="00AE69E6">
          <w:rPr>
            <w:sz w:val="18"/>
          </w:rPr>
          <w:fldChar w:fldCharType="begin"/>
        </w:r>
        <w:r w:rsidRPr="00AE69E6">
          <w:rPr>
            <w:sz w:val="18"/>
          </w:rPr>
          <w:instrText xml:space="preserve"> HYPERLINK "</w:instrText>
        </w:r>
      </w:ins>
      <w:r w:rsidRPr="00AE69E6">
        <w:instrText xml:space="preserve"> http://data.worldbank.org/indicator/IT.NET.USER.P2,</w:instrText>
      </w:r>
      <w:ins w:id="832" w:author="Author" w:date="2021-01-21T17:24:00Z">
        <w:r w:rsidRPr="00AE69E6">
          <w:rPr>
            <w:sz w:val="18"/>
          </w:rPr>
          <w:instrText xml:space="preserve">" </w:instrText>
        </w:r>
        <w:r w:rsidRPr="00AE69E6">
          <w:rPr>
            <w:sz w:val="18"/>
          </w:rPr>
          <w:fldChar w:fldCharType="separate"/>
        </w:r>
      </w:ins>
      <w:del w:id="833" w:author="Author" w:date="2021-01-21T17:24:00Z">
        <w:r w:rsidRPr="00AE69E6" w:rsidDel="00F648AD">
          <w:rPr>
            <w:rStyle w:val="Hyperlink"/>
            <w:sz w:val="18"/>
          </w:rPr>
          <w:delText>m</w:delText>
        </w:r>
      </w:del>
      <w:r w:rsidRPr="00AE69E6">
        <w:rPr>
          <w:rStyle w:val="Hyperlink"/>
          <w:sz w:val="18"/>
        </w:rPr>
        <w:t xml:space="preserve"> http://data.worldbank.org/indicator/IT.NET.USER.P2</w:t>
      </w:r>
      <w:del w:id="834" w:author="Author" w:date="2021-01-21T17:25:00Z">
        <w:r w:rsidRPr="00AE69E6" w:rsidDel="00F648AD">
          <w:rPr>
            <w:rStyle w:val="Hyperlink"/>
            <w:sz w:val="18"/>
          </w:rPr>
          <w:delText>,</w:delText>
        </w:r>
      </w:del>
      <w:ins w:id="835" w:author="Author" w:date="2021-01-21T17:24:00Z">
        <w:r w:rsidRPr="00AE69E6">
          <w:rPr>
            <w:sz w:val="18"/>
          </w:rPr>
          <w:fldChar w:fldCharType="end"/>
        </w:r>
      </w:ins>
      <w:commentRangeEnd w:id="827"/>
      <w:r w:rsidRPr="00AE69E6">
        <w:rPr>
          <w:rStyle w:val="CommentReference"/>
        </w:rPr>
        <w:commentReference w:id="827"/>
      </w:r>
      <w:del w:id="836" w:author="Author" w:date="2021-01-21T17:25:00Z">
        <w:r w:rsidRPr="00AE69E6" w:rsidDel="00F648AD">
          <w:rPr>
            <w:sz w:val="18"/>
          </w:rPr>
          <w:delText xml:space="preserve"> da</w:delText>
        </w:r>
      </w:del>
      <w:del w:id="837" w:author="Author" w:date="2021-01-21T17:24:00Z">
        <w:r w:rsidRPr="00AE69E6" w:rsidDel="00F648AD">
          <w:rPr>
            <w:sz w:val="18"/>
          </w:rPr>
          <w:delText>te: 08.03.2017</w:delText>
        </w:r>
      </w:del>
      <w:r w:rsidRPr="00AE69E6">
        <w:rPr>
          <w:sz w:val="18"/>
        </w:rPr>
        <w:t xml:space="preserve">. </w:t>
      </w:r>
    </w:p>
    <w:p w14:paraId="76A56BD0" w14:textId="725BF9D2" w:rsidR="00D7665E" w:rsidRPr="00AE69E6" w:rsidRDefault="00D7665E" w:rsidP="00D7665E">
      <w:pPr>
        <w:spacing w:after="122" w:line="268" w:lineRule="auto"/>
        <w:ind w:left="-5" w:right="0"/>
        <w:jc w:val="left"/>
      </w:pPr>
      <w:ins w:id="838" w:author="Author" w:date="2021-01-21T17:25:00Z">
        <w:r w:rsidRPr="00AE69E6">
          <w:rPr>
            <w:sz w:val="18"/>
          </w:rPr>
          <w:t>Bucharest Autonom</w:t>
        </w:r>
      </w:ins>
      <w:ins w:id="839" w:author="Author" w:date="2021-01-21T17:26:00Z">
        <w:r w:rsidRPr="00AE69E6">
          <w:rPr>
            <w:sz w:val="18"/>
          </w:rPr>
          <w:t xml:space="preserve">ous Transportation </w:t>
        </w:r>
      </w:ins>
      <w:ins w:id="840" w:author="Author" w:date="2021-01-21T17:25:00Z">
        <w:r w:rsidRPr="00AE69E6">
          <w:rPr>
            <w:sz w:val="18"/>
          </w:rPr>
          <w:t>(YEAR)</w:t>
        </w:r>
        <w:r w:rsidRPr="00AE69E6">
          <w:rPr>
            <w:i/>
            <w:sz w:val="18"/>
          </w:rPr>
          <w:t xml:space="preserve"> </w:t>
        </w:r>
        <w:r w:rsidRPr="00AE69E6">
          <w:rPr>
            <w:iCs/>
            <w:sz w:val="18"/>
          </w:rPr>
          <w:t xml:space="preserve">&lt;Title of referenced content&gt;, </w:t>
        </w:r>
      </w:ins>
      <w:ins w:id="841" w:author="Author" w:date="2021-01-21T17:26:00Z">
        <w:r w:rsidRPr="00AE69E6">
          <w:rPr>
            <w:iCs/>
            <w:sz w:val="18"/>
          </w:rPr>
          <w:t xml:space="preserve">Bucharest </w:t>
        </w:r>
      </w:ins>
      <w:ins w:id="842" w:author="Author" w:date="2021-01-21T17:27:00Z">
        <w:r w:rsidRPr="00AE69E6">
          <w:rPr>
            <w:iCs/>
            <w:sz w:val="18"/>
          </w:rPr>
          <w:t>Autonomous Transportation</w:t>
        </w:r>
      </w:ins>
      <w:ins w:id="843" w:author="Author" w:date="2021-01-21T17:25:00Z">
        <w:r w:rsidRPr="00AE69E6">
          <w:rPr>
            <w:iCs/>
            <w:sz w:val="18"/>
          </w:rPr>
          <w:t>, DD Month</w:t>
        </w:r>
      </w:ins>
      <w:ins w:id="844" w:author="Author" w:date="2021-01-21T17:26:00Z">
        <w:r w:rsidRPr="00AE69E6">
          <w:rPr>
            <w:iCs/>
            <w:sz w:val="18"/>
          </w:rPr>
          <w:t>.</w:t>
        </w:r>
      </w:ins>
      <w:ins w:id="845" w:author="Author" w:date="2021-01-21T17:25:00Z">
        <w:r w:rsidRPr="00AE69E6">
          <w:rPr>
            <w:sz w:val="18"/>
          </w:rPr>
          <w:t xml:space="preserve"> </w:t>
        </w:r>
      </w:ins>
      <w:commentRangeStart w:id="846"/>
      <w:del w:id="847" w:author="Author" w:date="2021-01-21T17:26:00Z">
        <w:r w:rsidRPr="00AE69E6" w:rsidDel="00F648AD">
          <w:rPr>
            <w:sz w:val="18"/>
          </w:rPr>
          <w:delText xml:space="preserve">***Bucharest Autonomous Transportation. </w:delText>
        </w:r>
        <w:r w:rsidRPr="00AE69E6" w:rsidDel="00F648AD">
          <w:rPr>
            <w:i/>
            <w:sz w:val="18"/>
          </w:rPr>
          <w:delText>Web page</w:delText>
        </w:r>
        <w:r w:rsidRPr="00AE69E6" w:rsidDel="00F648AD">
          <w:rPr>
            <w:sz w:val="18"/>
          </w:rPr>
          <w:delText xml:space="preserve">. Retrieved from </w:delText>
        </w:r>
      </w:del>
      <w:hyperlink r:id="rId10">
        <w:r w:rsidRPr="00AE69E6">
          <w:rPr>
            <w:sz w:val="18"/>
          </w:rPr>
          <w:t>http://www.ratb.ro/docpdf/og27</w:t>
        </w:r>
      </w:hyperlink>
      <w:hyperlink r:id="rId11">
        <w:r w:rsidRPr="00AE69E6">
          <w:rPr>
            <w:sz w:val="18"/>
          </w:rPr>
          <w:t>-</w:t>
        </w:r>
      </w:hyperlink>
      <w:r w:rsidRPr="00AE69E6">
        <w:fldChar w:fldCharType="begin"/>
      </w:r>
      <w:r w:rsidRPr="00AE69E6">
        <w:instrText xml:space="preserve"> HYPERLINK "http://www.ratb.ro/docpdf/og27-2002.pdf" \h </w:instrText>
      </w:r>
      <w:r w:rsidRPr="00AE69E6">
        <w:fldChar w:fldCharType="separate"/>
      </w:r>
      <w:r w:rsidRPr="00AE69E6">
        <w:rPr>
          <w:sz w:val="18"/>
        </w:rPr>
        <w:t>2002.pdf</w:t>
      </w:r>
      <w:del w:id="848" w:author="Author" w:date="2021-01-21T17:26:00Z">
        <w:r w:rsidRPr="00AE69E6" w:rsidDel="00F648AD">
          <w:rPr>
            <w:sz w:val="18"/>
          </w:rPr>
          <w:delText>,</w:delText>
        </w:r>
      </w:del>
      <w:r w:rsidRPr="00AE69E6">
        <w:rPr>
          <w:sz w:val="18"/>
        </w:rPr>
        <w:fldChar w:fldCharType="end"/>
      </w:r>
      <w:commentRangeEnd w:id="846"/>
      <w:r w:rsidRPr="00AE69E6">
        <w:rPr>
          <w:rStyle w:val="CommentReference"/>
        </w:rPr>
        <w:commentReference w:id="846"/>
      </w:r>
      <w:del w:id="849" w:author="Author" w:date="2021-01-21T17:26:00Z">
        <w:r w:rsidRPr="00AE69E6" w:rsidDel="00F648AD">
          <w:rPr>
            <w:sz w:val="18"/>
          </w:rPr>
          <w:delText xml:space="preserve"> date: 08.03.2017</w:delText>
        </w:r>
      </w:del>
      <w:r w:rsidRPr="00AE69E6">
        <w:rPr>
          <w:sz w:val="18"/>
        </w:rPr>
        <w:t xml:space="preserve">. </w:t>
      </w:r>
      <w:del w:id="850" w:author="Author" w:date="2021-01-23T15:55:00Z">
        <w:r w:rsidRPr="00AE69E6" w:rsidDel="00156122">
          <w:rPr>
            <w:sz w:val="18"/>
          </w:rPr>
          <w:delText xml:space="preserve"> </w:delText>
        </w:r>
      </w:del>
    </w:p>
    <w:p w14:paraId="43260ED0" w14:textId="4D8BD3F1" w:rsidR="00D7665E" w:rsidRPr="00AE69E6" w:rsidRDefault="00D7665E" w:rsidP="00D7665E">
      <w:pPr>
        <w:spacing w:after="122" w:line="268" w:lineRule="auto"/>
        <w:ind w:left="-5" w:right="0"/>
        <w:jc w:val="left"/>
        <w:rPr>
          <w:ins w:id="851" w:author="Author" w:date="2021-01-21T17:26:00Z"/>
          <w:sz w:val="18"/>
        </w:rPr>
      </w:pPr>
      <w:commentRangeStart w:id="852"/>
      <w:del w:id="853" w:author="Author" w:date="2021-01-21T17:26:00Z">
        <w:r w:rsidRPr="00AE69E6" w:rsidDel="00F648AD">
          <w:rPr>
            <w:sz w:val="18"/>
          </w:rPr>
          <w:delText>***</w:delText>
        </w:r>
      </w:del>
      <w:r w:rsidRPr="00AE69E6">
        <w:rPr>
          <w:sz w:val="18"/>
        </w:rPr>
        <w:t>Chamber of Deputies</w:t>
      </w:r>
      <w:del w:id="854" w:author="Author" w:date="2021-01-21T17:28:00Z">
        <w:r w:rsidRPr="00AE69E6" w:rsidDel="00F648AD">
          <w:rPr>
            <w:sz w:val="18"/>
          </w:rPr>
          <w:delText>.</w:delText>
        </w:r>
        <w:r w:rsidRPr="00AE69E6" w:rsidDel="00F648AD">
          <w:rPr>
            <w:i/>
            <w:sz w:val="18"/>
          </w:rPr>
          <w:delText xml:space="preserve"> </w:delText>
        </w:r>
      </w:del>
      <w:ins w:id="855" w:author="Author" w:date="2021-01-21T17:28:00Z">
        <w:r w:rsidRPr="00AE69E6">
          <w:rPr>
            <w:sz w:val="18"/>
          </w:rPr>
          <w:t xml:space="preserve"> </w:t>
        </w:r>
      </w:ins>
      <w:ins w:id="856" w:author="Author" w:date="2021-01-21T17:27:00Z">
        <w:r w:rsidRPr="00AE69E6">
          <w:rPr>
            <w:sz w:val="18"/>
          </w:rPr>
          <w:t>(YEAR)</w:t>
        </w:r>
        <w:r w:rsidRPr="00AE69E6">
          <w:rPr>
            <w:i/>
            <w:sz w:val="18"/>
          </w:rPr>
          <w:t xml:space="preserve"> </w:t>
        </w:r>
        <w:r w:rsidRPr="00AE69E6">
          <w:rPr>
            <w:iCs/>
            <w:sz w:val="18"/>
          </w:rPr>
          <w:t>&lt;Title of referenced content&gt;, Chamber of Deputies, DD Month.</w:t>
        </w:r>
      </w:ins>
      <w:del w:id="857" w:author="Author" w:date="2021-01-21T17:27:00Z">
        <w:r w:rsidRPr="00AE69E6" w:rsidDel="00F648AD">
          <w:rPr>
            <w:i/>
            <w:sz w:val="18"/>
          </w:rPr>
          <w:delText>Web page</w:delText>
        </w:r>
        <w:r w:rsidRPr="00AE69E6" w:rsidDel="00F648AD">
          <w:rPr>
            <w:sz w:val="18"/>
          </w:rPr>
          <w:delText>. Retrieved from</w:delText>
        </w:r>
      </w:del>
      <w:r w:rsidRPr="00AE69E6">
        <w:rPr>
          <w:sz w:val="18"/>
        </w:rPr>
        <w:t xml:space="preserve"> </w:t>
      </w:r>
      <w:hyperlink r:id="rId12">
        <w:r w:rsidRPr="00AE69E6">
          <w:rPr>
            <w:sz w:val="18"/>
          </w:rPr>
          <w:t>http://www.cdep.ro/pls/legis/legis_pck.htp_act_text?idt=40022</w:t>
        </w:r>
      </w:hyperlink>
      <w:hyperlink r:id="rId13">
        <w:r w:rsidRPr="00AE69E6">
          <w:rPr>
            <w:sz w:val="18"/>
            <w:vertAlign w:val="superscript"/>
          </w:rPr>
          <w:t>a</w:t>
        </w:r>
      </w:hyperlink>
      <w:del w:id="858" w:author="Author" w:date="2021-01-21T17:27:00Z">
        <w:r w:rsidRPr="00AE69E6" w:rsidDel="00F648AD">
          <w:rPr>
            <w:sz w:val="18"/>
          </w:rPr>
          <w:delText xml:space="preserve">, </w:delText>
        </w:r>
        <w:r w:rsidRPr="00AE69E6" w:rsidDel="00F648AD">
          <w:fldChar w:fldCharType="begin"/>
        </w:r>
        <w:r w:rsidRPr="00AE69E6" w:rsidDel="00F648AD">
          <w:delInstrText xml:space="preserve"> HYPERLINK "http://www.cdep.ro/pls/legis/legis_pck.htp_act_text?idt=47846" \h </w:delInstrText>
        </w:r>
        <w:r w:rsidRPr="00AE69E6" w:rsidDel="00F648AD">
          <w:fldChar w:fldCharType="separate"/>
        </w:r>
        <w:r w:rsidRPr="00AE69E6" w:rsidDel="00F648AD">
          <w:rPr>
            <w:sz w:val="18"/>
          </w:rPr>
          <w:delText>http://www.cdep.ro/pls/legis/legis_pck.htp_act_text?idt=47846</w:delText>
        </w:r>
        <w:r w:rsidRPr="00AE69E6" w:rsidDel="00F648AD">
          <w:rPr>
            <w:sz w:val="18"/>
          </w:rPr>
          <w:fldChar w:fldCharType="end"/>
        </w:r>
        <w:r w:rsidRPr="00AE69E6" w:rsidDel="00F648AD">
          <w:fldChar w:fldCharType="begin"/>
        </w:r>
        <w:r w:rsidRPr="00AE69E6" w:rsidDel="00F648AD">
          <w:delInstrText xml:space="preserve"> HYPERLINK "http://www.cdep.ro/pls/legis/legis_pck.htp_act_text?idt=47846" \h </w:delInstrText>
        </w:r>
        <w:r w:rsidRPr="00AE69E6" w:rsidDel="00F648AD">
          <w:fldChar w:fldCharType="separate"/>
        </w:r>
        <w:r w:rsidRPr="00AE69E6" w:rsidDel="00F648AD">
          <w:rPr>
            <w:sz w:val="18"/>
            <w:vertAlign w:val="superscript"/>
          </w:rPr>
          <w:delText>b</w:delText>
        </w:r>
        <w:r w:rsidRPr="00AE69E6" w:rsidDel="00F648AD">
          <w:rPr>
            <w:sz w:val="18"/>
            <w:vertAlign w:val="superscript"/>
          </w:rPr>
          <w:fldChar w:fldCharType="end"/>
        </w:r>
      </w:del>
      <w:del w:id="859" w:author="Author" w:date="2021-01-21T17:26:00Z">
        <w:r w:rsidRPr="00AE69E6" w:rsidDel="00F648AD">
          <w:rPr>
            <w:sz w:val="18"/>
          </w:rPr>
          <w:delText>, date: 08.03.2017</w:delText>
        </w:r>
      </w:del>
      <w:del w:id="860" w:author="Author" w:date="2021-01-21T17:27:00Z">
        <w:r w:rsidRPr="00AE69E6" w:rsidDel="00F648AD">
          <w:rPr>
            <w:sz w:val="18"/>
          </w:rPr>
          <w:delText>.</w:delText>
        </w:r>
      </w:del>
      <w:ins w:id="861" w:author="Author" w:date="2021-01-21T17:27:00Z">
        <w:r w:rsidRPr="00AE69E6">
          <w:rPr>
            <w:sz w:val="18"/>
          </w:rPr>
          <w:t xml:space="preserve"> </w:t>
        </w:r>
      </w:ins>
      <w:del w:id="862" w:author="Author" w:date="2021-01-23T15:55:00Z">
        <w:r w:rsidRPr="00AE69E6" w:rsidDel="00156122">
          <w:rPr>
            <w:sz w:val="18"/>
          </w:rPr>
          <w:delText xml:space="preserve"> </w:delText>
        </w:r>
      </w:del>
    </w:p>
    <w:p w14:paraId="26130BF8" w14:textId="084E98B3" w:rsidR="00D7665E" w:rsidRPr="00AE69E6" w:rsidRDefault="00D7665E" w:rsidP="00D7665E">
      <w:pPr>
        <w:spacing w:after="122" w:line="268" w:lineRule="auto"/>
        <w:ind w:left="-5" w:right="0"/>
        <w:jc w:val="left"/>
      </w:pPr>
      <w:ins w:id="863" w:author="Author" w:date="2021-01-21T17:27:00Z">
        <w:r w:rsidRPr="00AE69E6">
          <w:rPr>
            <w:sz w:val="18"/>
          </w:rPr>
          <w:t>Chamber of Deputies</w:t>
        </w:r>
      </w:ins>
      <w:ins w:id="864" w:author="Author" w:date="2021-01-21T17:28:00Z">
        <w:r w:rsidRPr="00AE69E6">
          <w:rPr>
            <w:sz w:val="18"/>
          </w:rPr>
          <w:t xml:space="preserve"> </w:t>
        </w:r>
      </w:ins>
      <w:ins w:id="865" w:author="Author" w:date="2021-01-21T17:27:00Z">
        <w:r w:rsidRPr="00AE69E6">
          <w:rPr>
            <w:sz w:val="18"/>
          </w:rPr>
          <w:t>(YEAR)</w:t>
        </w:r>
        <w:r w:rsidRPr="00AE69E6">
          <w:rPr>
            <w:i/>
            <w:sz w:val="18"/>
          </w:rPr>
          <w:t xml:space="preserve"> </w:t>
        </w:r>
        <w:r w:rsidRPr="00AE69E6">
          <w:rPr>
            <w:iCs/>
            <w:sz w:val="18"/>
          </w:rPr>
          <w:t>&lt;Title of referenced content&gt;, Chamber of Deputies, DD Month.</w:t>
        </w:r>
        <w:r w:rsidRPr="00AE69E6">
          <w:rPr>
            <w:sz w:val="18"/>
          </w:rPr>
          <w:t xml:space="preserve"> </w:t>
        </w:r>
      </w:ins>
      <w:ins w:id="866" w:author="Author" w:date="2021-01-21T17:26:00Z">
        <w:r w:rsidRPr="00AE69E6">
          <w:fldChar w:fldCharType="begin"/>
        </w:r>
        <w:r w:rsidRPr="00AE69E6">
          <w:instrText xml:space="preserve"> HYPERLINK "http://www.cdep.ro/pls/legis/legis_pck.htp_act_text?idt=47846" \h </w:instrText>
        </w:r>
        <w:r w:rsidRPr="00AE69E6">
          <w:fldChar w:fldCharType="separate"/>
        </w:r>
        <w:r w:rsidRPr="00AE69E6">
          <w:rPr>
            <w:sz w:val="18"/>
          </w:rPr>
          <w:t>http://www.cdep.ro/pls/legis/legis_pck.htp_act_text?idt=47846</w:t>
        </w:r>
        <w:r w:rsidRPr="00AE69E6">
          <w:rPr>
            <w:sz w:val="18"/>
          </w:rPr>
          <w:fldChar w:fldCharType="end"/>
        </w:r>
        <w:r w:rsidRPr="00AE69E6">
          <w:fldChar w:fldCharType="begin"/>
        </w:r>
        <w:r w:rsidRPr="00AE69E6">
          <w:instrText xml:space="preserve"> HYPERLINK "http://www.cdep.ro/pls/legis/legis_pck.htp_act_text?idt=47846" \h </w:instrText>
        </w:r>
        <w:r w:rsidRPr="00AE69E6">
          <w:fldChar w:fldCharType="separate"/>
        </w:r>
        <w:r w:rsidRPr="00AE69E6">
          <w:rPr>
            <w:sz w:val="18"/>
            <w:vertAlign w:val="superscript"/>
          </w:rPr>
          <w:t>b</w:t>
        </w:r>
        <w:r w:rsidRPr="00AE69E6">
          <w:rPr>
            <w:sz w:val="18"/>
            <w:vertAlign w:val="superscript"/>
          </w:rPr>
          <w:fldChar w:fldCharType="end"/>
        </w:r>
        <w:r w:rsidRPr="00AE69E6">
          <w:rPr>
            <w:sz w:val="18"/>
          </w:rPr>
          <w:t>.</w:t>
        </w:r>
      </w:ins>
      <w:commentRangeEnd w:id="852"/>
      <w:ins w:id="867" w:author="Author" w:date="2021-01-21T17:28:00Z">
        <w:r w:rsidRPr="00AE69E6">
          <w:rPr>
            <w:rStyle w:val="CommentReference"/>
          </w:rPr>
          <w:commentReference w:id="852"/>
        </w:r>
      </w:ins>
    </w:p>
    <w:p w14:paraId="43BEEABB" w14:textId="4A44BDD4" w:rsidR="00D7665E" w:rsidRPr="00AE69E6" w:rsidRDefault="00D7665E" w:rsidP="00D7665E">
      <w:pPr>
        <w:spacing w:after="122" w:line="268" w:lineRule="auto"/>
        <w:ind w:left="-5" w:right="0"/>
        <w:jc w:val="left"/>
      </w:pPr>
      <w:del w:id="868" w:author="Author" w:date="2021-01-21T17:27:00Z">
        <w:r w:rsidRPr="00AE69E6" w:rsidDel="00F648AD">
          <w:rPr>
            <w:sz w:val="18"/>
          </w:rPr>
          <w:delText>***</w:delText>
        </w:r>
      </w:del>
      <w:r w:rsidRPr="00AE69E6">
        <w:rPr>
          <w:sz w:val="18"/>
        </w:rPr>
        <w:t>European Union</w:t>
      </w:r>
      <w:del w:id="869" w:author="Author" w:date="2021-01-21T17:28:00Z">
        <w:r w:rsidRPr="00AE69E6" w:rsidDel="00F648AD">
          <w:rPr>
            <w:sz w:val="18"/>
          </w:rPr>
          <w:delText>.</w:delText>
        </w:r>
        <w:r w:rsidRPr="00AE69E6" w:rsidDel="00F648AD">
          <w:rPr>
            <w:i/>
            <w:sz w:val="18"/>
          </w:rPr>
          <w:delText xml:space="preserve"> </w:delText>
        </w:r>
      </w:del>
      <w:ins w:id="870" w:author="Author" w:date="2021-01-21T17:28:00Z">
        <w:r w:rsidRPr="00AE69E6">
          <w:rPr>
            <w:sz w:val="18"/>
          </w:rPr>
          <w:t xml:space="preserve"> </w:t>
        </w:r>
        <w:r w:rsidRPr="00AE69E6">
          <w:rPr>
            <w:iCs/>
            <w:sz w:val="18"/>
          </w:rPr>
          <w:t>(2019) eGovernment &amp; Digital Public Services, European Union, 27 September.</w:t>
        </w:r>
      </w:ins>
      <w:del w:id="871" w:author="Author" w:date="2021-01-21T17:28:00Z">
        <w:r w:rsidRPr="00AE69E6" w:rsidDel="00F648AD">
          <w:rPr>
            <w:iCs/>
            <w:sz w:val="18"/>
          </w:rPr>
          <w:delText>Web page</w:delText>
        </w:r>
        <w:r w:rsidRPr="00AE69E6" w:rsidDel="00F648AD">
          <w:rPr>
            <w:sz w:val="18"/>
          </w:rPr>
          <w:delText>.</w:delText>
        </w:r>
      </w:del>
      <w:r w:rsidRPr="00AE69E6">
        <w:rPr>
          <w:sz w:val="18"/>
        </w:rPr>
        <w:t xml:space="preserve"> </w:t>
      </w:r>
      <w:del w:id="872" w:author="Author" w:date="2021-01-21T17:28:00Z">
        <w:r w:rsidRPr="00AE69E6" w:rsidDel="00F648AD">
          <w:rPr>
            <w:sz w:val="18"/>
          </w:rPr>
          <w:delText>Retrieved fro</w:delText>
        </w:r>
      </w:del>
      <w:ins w:id="873" w:author="Author" w:date="2021-01-21T17:28:00Z">
        <w:r w:rsidRPr="00AE69E6">
          <w:rPr>
            <w:sz w:val="18"/>
          </w:rPr>
          <w:fldChar w:fldCharType="begin"/>
        </w:r>
        <w:r w:rsidRPr="00AE69E6">
          <w:rPr>
            <w:sz w:val="18"/>
          </w:rPr>
          <w:instrText xml:space="preserve"> HYPERLINK "</w:instrText>
        </w:r>
      </w:ins>
      <w:r w:rsidRPr="00AE69E6">
        <w:rPr>
          <w:sz w:val="18"/>
        </w:rPr>
        <w:instrText>http://ec.europa.eu/information_society/activities/egovernment/index_en.htm</w:instrText>
      </w:r>
      <w:ins w:id="874" w:author="Author" w:date="2021-01-21T17:28:00Z">
        <w:r w:rsidRPr="00AE69E6">
          <w:rPr>
            <w:sz w:val="18"/>
          </w:rPr>
          <w:instrText xml:space="preserve">" </w:instrText>
        </w:r>
        <w:r w:rsidRPr="00AE69E6">
          <w:rPr>
            <w:sz w:val="18"/>
          </w:rPr>
          <w:fldChar w:fldCharType="separate"/>
        </w:r>
      </w:ins>
      <w:del w:id="875" w:author="Author" w:date="2021-01-21T17:28:00Z">
        <w:r w:rsidRPr="00AE69E6" w:rsidDel="00F648AD">
          <w:rPr>
            <w:rStyle w:val="Hyperlink"/>
            <w:sz w:val="18"/>
          </w:rPr>
          <w:delText xml:space="preserve">m </w:delText>
        </w:r>
      </w:del>
      <w:r w:rsidRPr="00AE69E6">
        <w:rPr>
          <w:rStyle w:val="Hyperlink"/>
          <w:sz w:val="18"/>
        </w:rPr>
        <w:t>http://ec.europa.eu/information_society/activities/egovernment/index_en.htm</w:t>
      </w:r>
      <w:ins w:id="876" w:author="Author" w:date="2021-01-21T17:28:00Z">
        <w:r w:rsidRPr="00AE69E6">
          <w:rPr>
            <w:sz w:val="18"/>
          </w:rPr>
          <w:fldChar w:fldCharType="end"/>
        </w:r>
      </w:ins>
      <w:del w:id="877" w:author="Author" w:date="2021-01-21T17:28:00Z">
        <w:r w:rsidRPr="00AE69E6" w:rsidDel="00F648AD">
          <w:fldChar w:fldCharType="begin"/>
        </w:r>
        <w:r w:rsidRPr="00AE69E6" w:rsidDel="00F648AD">
          <w:delInstrText xml:space="preserve"> HYPERLINK "http://ec.europa.eu/information_society/activities/egovernment/index_en.htm" \h </w:delInstrText>
        </w:r>
        <w:r w:rsidRPr="00AE69E6" w:rsidDel="00F648AD">
          <w:fldChar w:fldCharType="separate"/>
        </w:r>
        <w:r w:rsidRPr="00AE69E6" w:rsidDel="00F648AD">
          <w:rPr>
            <w:sz w:val="18"/>
          </w:rPr>
          <w:delText>,</w:delText>
        </w:r>
        <w:r w:rsidRPr="00AE69E6" w:rsidDel="00F648AD">
          <w:rPr>
            <w:sz w:val="18"/>
          </w:rPr>
          <w:fldChar w:fldCharType="end"/>
        </w:r>
        <w:r w:rsidRPr="00AE69E6" w:rsidDel="00F648AD">
          <w:rPr>
            <w:sz w:val="18"/>
          </w:rPr>
          <w:delText xml:space="preserve"> date: 08.03.2017.</w:delText>
        </w:r>
      </w:del>
      <w:r w:rsidRPr="00AE69E6">
        <w:rPr>
          <w:sz w:val="18"/>
        </w:rPr>
        <w:t xml:space="preserve"> </w:t>
      </w:r>
      <w:del w:id="878" w:author="Author" w:date="2021-01-23T15:55:00Z">
        <w:r w:rsidRPr="00AE69E6" w:rsidDel="00156122">
          <w:rPr>
            <w:sz w:val="18"/>
          </w:rPr>
          <w:delText xml:space="preserve"> </w:delText>
        </w:r>
      </w:del>
    </w:p>
    <w:p w14:paraId="0E3FE646" w14:textId="77777777" w:rsidR="00D7665E" w:rsidRPr="00AE69E6" w:rsidRDefault="00D7665E" w:rsidP="00D7665E">
      <w:pPr>
        <w:tabs>
          <w:tab w:val="center" w:pos="1239"/>
          <w:tab w:val="center" w:pos="2205"/>
          <w:tab w:val="center" w:pos="3232"/>
          <w:tab w:val="center" w:pos="4066"/>
          <w:tab w:val="center" w:pos="5045"/>
          <w:tab w:val="center" w:pos="5890"/>
          <w:tab w:val="center" w:pos="6639"/>
          <w:tab w:val="center" w:pos="7271"/>
          <w:tab w:val="center" w:pos="8100"/>
          <w:tab w:val="right" w:pos="9131"/>
        </w:tabs>
        <w:spacing w:after="5" w:line="268" w:lineRule="auto"/>
        <w:ind w:left="-15" w:right="0" w:firstLine="0"/>
        <w:jc w:val="left"/>
      </w:pPr>
      <w:commentRangeStart w:id="879"/>
      <w:del w:id="880" w:author="Author" w:date="2021-01-21T17:29:00Z">
        <w:r w:rsidRPr="00AE69E6" w:rsidDel="00F648AD">
          <w:rPr>
            <w:sz w:val="18"/>
          </w:rPr>
          <w:delText>***</w:delText>
        </w:r>
      </w:del>
      <w:r w:rsidRPr="00AE69E6">
        <w:rPr>
          <w:sz w:val="18"/>
        </w:rPr>
        <w:t xml:space="preserve">Ministry </w:t>
      </w:r>
      <w:r w:rsidRPr="00AE69E6">
        <w:rPr>
          <w:sz w:val="18"/>
        </w:rPr>
        <w:tab/>
        <w:t xml:space="preserve">of </w:t>
      </w:r>
      <w:r w:rsidRPr="00AE69E6">
        <w:rPr>
          <w:sz w:val="18"/>
        </w:rPr>
        <w:tab/>
        <w:t xml:space="preserve">Communications </w:t>
      </w:r>
      <w:r w:rsidRPr="00AE69E6">
        <w:rPr>
          <w:sz w:val="18"/>
        </w:rPr>
        <w:tab/>
        <w:t xml:space="preserve">and </w:t>
      </w:r>
      <w:r w:rsidRPr="00AE69E6">
        <w:rPr>
          <w:sz w:val="18"/>
        </w:rPr>
        <w:tab/>
        <w:t xml:space="preserve">Information </w:t>
      </w:r>
      <w:r w:rsidRPr="00AE69E6">
        <w:rPr>
          <w:sz w:val="18"/>
        </w:rPr>
        <w:tab/>
        <w:t xml:space="preserve">Society </w:t>
      </w:r>
      <w:r w:rsidRPr="00AE69E6">
        <w:rPr>
          <w:sz w:val="18"/>
        </w:rPr>
        <w:tab/>
        <w:t>(MCIS</w:t>
      </w:r>
      <w:del w:id="881" w:author="Author" w:date="2021-01-21T17:29:00Z">
        <w:r w:rsidRPr="00AE69E6" w:rsidDel="00F648AD">
          <w:rPr>
            <w:sz w:val="18"/>
          </w:rPr>
          <w:delText xml:space="preserve">). </w:delText>
        </w:r>
      </w:del>
      <w:ins w:id="882" w:author="Author" w:date="2021-01-21T17:29:00Z">
        <w:r w:rsidRPr="00AE69E6">
          <w:rPr>
            <w:sz w:val="18"/>
          </w:rPr>
          <w:t>) (YEAR)</w:t>
        </w:r>
        <w:r w:rsidRPr="00AE69E6">
          <w:rPr>
            <w:i/>
            <w:sz w:val="18"/>
          </w:rPr>
          <w:t xml:space="preserve"> </w:t>
        </w:r>
        <w:r w:rsidRPr="00AE69E6">
          <w:rPr>
            <w:iCs/>
            <w:sz w:val="18"/>
          </w:rPr>
          <w:t xml:space="preserve">&lt;Title of referenced content&gt;, </w:t>
        </w:r>
      </w:ins>
      <w:ins w:id="883" w:author="Author" w:date="2021-01-21T17:30:00Z">
        <w:r w:rsidRPr="00AE69E6">
          <w:rPr>
            <w:sz w:val="18"/>
          </w:rPr>
          <w:t xml:space="preserve">Ministry </w:t>
        </w:r>
        <w:r w:rsidRPr="00AE69E6">
          <w:rPr>
            <w:sz w:val="18"/>
          </w:rPr>
          <w:tab/>
          <w:t xml:space="preserve">of </w:t>
        </w:r>
        <w:r w:rsidRPr="00AE69E6">
          <w:rPr>
            <w:sz w:val="18"/>
          </w:rPr>
          <w:tab/>
          <w:t xml:space="preserve">Communications </w:t>
        </w:r>
        <w:r w:rsidRPr="00AE69E6">
          <w:rPr>
            <w:sz w:val="18"/>
          </w:rPr>
          <w:tab/>
          <w:t xml:space="preserve">and </w:t>
        </w:r>
        <w:r w:rsidRPr="00AE69E6">
          <w:rPr>
            <w:sz w:val="18"/>
          </w:rPr>
          <w:tab/>
          <w:t xml:space="preserve">Information </w:t>
        </w:r>
        <w:r w:rsidRPr="00AE69E6">
          <w:rPr>
            <w:sz w:val="18"/>
          </w:rPr>
          <w:tab/>
          <w:t>Society</w:t>
        </w:r>
      </w:ins>
      <w:ins w:id="884" w:author="Author" w:date="2021-01-21T17:29:00Z">
        <w:r w:rsidRPr="00AE69E6">
          <w:rPr>
            <w:iCs/>
            <w:sz w:val="18"/>
          </w:rPr>
          <w:t>, DD Month.</w:t>
        </w:r>
      </w:ins>
      <w:del w:id="885" w:author="Author" w:date="2021-01-21T17:29:00Z">
        <w:r w:rsidRPr="00AE69E6" w:rsidDel="00F648AD">
          <w:rPr>
            <w:sz w:val="18"/>
          </w:rPr>
          <w:tab/>
        </w:r>
        <w:r w:rsidRPr="00AE69E6" w:rsidDel="00F648AD">
          <w:rPr>
            <w:i/>
            <w:sz w:val="18"/>
          </w:rPr>
          <w:delText xml:space="preserve">Web </w:delText>
        </w:r>
        <w:r w:rsidRPr="00AE69E6" w:rsidDel="00F648AD">
          <w:rPr>
            <w:i/>
            <w:sz w:val="18"/>
          </w:rPr>
          <w:tab/>
          <w:delText>page</w:delText>
        </w:r>
        <w:r w:rsidRPr="00AE69E6" w:rsidDel="00F648AD">
          <w:rPr>
            <w:sz w:val="18"/>
          </w:rPr>
          <w:delText xml:space="preserve">. </w:delText>
        </w:r>
        <w:r w:rsidRPr="00AE69E6" w:rsidDel="00F648AD">
          <w:rPr>
            <w:sz w:val="18"/>
          </w:rPr>
          <w:tab/>
          <w:delText xml:space="preserve">Retrieved </w:delText>
        </w:r>
        <w:r w:rsidRPr="00AE69E6" w:rsidDel="00F648AD">
          <w:rPr>
            <w:sz w:val="18"/>
          </w:rPr>
          <w:tab/>
          <w:delText>from</w:delText>
        </w:r>
      </w:del>
      <w:r w:rsidRPr="00AE69E6">
        <w:rPr>
          <w:sz w:val="18"/>
        </w:rPr>
        <w:t xml:space="preserve"> </w:t>
      </w:r>
    </w:p>
    <w:p w14:paraId="4471B2D8" w14:textId="77777777" w:rsidR="00D7665E" w:rsidRPr="00AE69E6" w:rsidRDefault="00A822AB" w:rsidP="00D7665E">
      <w:pPr>
        <w:spacing w:after="122" w:line="268" w:lineRule="auto"/>
        <w:ind w:left="-5" w:right="0"/>
        <w:jc w:val="left"/>
        <w:rPr>
          <w:ins w:id="886" w:author="Author" w:date="2021-01-21T17:30:00Z"/>
          <w:sz w:val="18"/>
        </w:rPr>
      </w:pPr>
      <w:hyperlink r:id="rId14">
        <w:r w:rsidR="00D7665E" w:rsidRPr="00AE69E6">
          <w:rPr>
            <w:sz w:val="18"/>
          </w:rPr>
          <w:t>http://www.mcsi.ro/Minister/Domenii</w:t>
        </w:r>
      </w:hyperlink>
      <w:hyperlink r:id="rId15">
        <w:r w:rsidR="00D7665E" w:rsidRPr="00AE69E6">
          <w:rPr>
            <w:sz w:val="18"/>
          </w:rPr>
          <w:t>-</w:t>
        </w:r>
      </w:hyperlink>
      <w:hyperlink r:id="rId16">
        <w:r w:rsidR="00D7665E" w:rsidRPr="00AE69E6">
          <w:rPr>
            <w:sz w:val="18"/>
          </w:rPr>
          <w:t>de</w:t>
        </w:r>
      </w:hyperlink>
      <w:hyperlink r:id="rId17">
        <w:r w:rsidR="00D7665E" w:rsidRPr="00AE69E6">
          <w:rPr>
            <w:sz w:val="18"/>
          </w:rPr>
          <w:t>-</w:t>
        </w:r>
      </w:hyperlink>
      <w:hyperlink r:id="rId18">
        <w:r w:rsidR="00D7665E" w:rsidRPr="00AE69E6">
          <w:rPr>
            <w:sz w:val="18"/>
          </w:rPr>
          <w:t>activitate</w:t>
        </w:r>
      </w:hyperlink>
      <w:hyperlink r:id="rId19">
        <w:r w:rsidR="00D7665E" w:rsidRPr="00AE69E6">
          <w:rPr>
            <w:sz w:val="18"/>
          </w:rPr>
          <w:t>-</w:t>
        </w:r>
      </w:hyperlink>
      <w:hyperlink r:id="rId20">
        <w:r w:rsidR="00D7665E" w:rsidRPr="00AE69E6">
          <w:rPr>
            <w:sz w:val="18"/>
          </w:rPr>
          <w:t>ale</w:t>
        </w:r>
      </w:hyperlink>
      <w:hyperlink r:id="rId21">
        <w:r w:rsidR="00D7665E" w:rsidRPr="00AE69E6">
          <w:rPr>
            <w:sz w:val="18"/>
          </w:rPr>
          <w:t>-</w:t>
        </w:r>
      </w:hyperlink>
      <w:hyperlink r:id="rId22">
        <w:r w:rsidR="00D7665E" w:rsidRPr="00AE69E6">
          <w:rPr>
            <w:sz w:val="18"/>
          </w:rPr>
          <w:t>MCSI/Tehnologia</w:t>
        </w:r>
      </w:hyperlink>
      <w:hyperlink r:id="rId23">
        <w:r w:rsidR="00D7665E" w:rsidRPr="00AE69E6">
          <w:rPr>
            <w:sz w:val="18"/>
          </w:rPr>
          <w:t>-</w:t>
        </w:r>
      </w:hyperlink>
      <w:hyperlink r:id="rId24">
        <w:r w:rsidR="00D7665E" w:rsidRPr="00AE69E6">
          <w:rPr>
            <w:sz w:val="18"/>
          </w:rPr>
          <w:t>Informatiei/Ghiduri</w:t>
        </w:r>
      </w:hyperlink>
      <w:hyperlink r:id="rId25">
        <w:r w:rsidR="00D7665E" w:rsidRPr="00AE69E6">
          <w:rPr>
            <w:sz w:val="18"/>
          </w:rPr>
          <w:t>-</w:t>
        </w:r>
      </w:hyperlink>
      <w:hyperlink r:id="rId26">
        <w:r w:rsidR="00D7665E" w:rsidRPr="00AE69E6">
          <w:rPr>
            <w:sz w:val="18"/>
          </w:rPr>
          <w:t>IT</w:t>
        </w:r>
      </w:hyperlink>
      <w:hyperlink r:id="rId27">
        <w:r w:rsidR="00D7665E" w:rsidRPr="00AE69E6">
          <w:rPr>
            <w:sz w:val="18"/>
          </w:rPr>
          <w:t>-</w:t>
        </w:r>
      </w:hyperlink>
      <w:hyperlink r:id="rId28">
        <w:r w:rsidR="00D7665E" w:rsidRPr="00AE69E6">
          <w:rPr>
            <w:sz w:val="18"/>
          </w:rPr>
          <w:t>(1)/Realizarea</w:t>
        </w:r>
      </w:hyperlink>
      <w:hyperlink r:id="rId29">
        <w:r w:rsidR="00D7665E" w:rsidRPr="00AE69E6">
          <w:rPr>
            <w:sz w:val="18"/>
          </w:rPr>
          <w:t>-</w:t>
        </w:r>
      </w:hyperlink>
      <w:hyperlink r:id="rId30">
        <w:r w:rsidR="00D7665E" w:rsidRPr="00AE69E6">
          <w:rPr>
            <w:sz w:val="18"/>
          </w:rPr>
          <w:t>paginilor</w:t>
        </w:r>
      </w:hyperlink>
      <w:hyperlink r:id="rId31"/>
      <w:hyperlink r:id="rId32">
        <w:r w:rsidR="00D7665E" w:rsidRPr="00AE69E6">
          <w:rPr>
            <w:sz w:val="18"/>
          </w:rPr>
          <w:t>web</w:t>
        </w:r>
      </w:hyperlink>
      <w:hyperlink r:id="rId33">
        <w:r w:rsidR="00D7665E" w:rsidRPr="00AE69E6">
          <w:rPr>
            <w:sz w:val="18"/>
          </w:rPr>
          <w:t>-</w:t>
        </w:r>
      </w:hyperlink>
      <w:hyperlink r:id="rId34">
        <w:r w:rsidR="00D7665E" w:rsidRPr="00AE69E6">
          <w:rPr>
            <w:sz w:val="18"/>
          </w:rPr>
          <w:t>pentru</w:t>
        </w:r>
      </w:hyperlink>
      <w:hyperlink r:id="rId35">
        <w:r w:rsidR="00D7665E" w:rsidRPr="00AE69E6">
          <w:rPr>
            <w:sz w:val="18"/>
          </w:rPr>
          <w:t>-</w:t>
        </w:r>
      </w:hyperlink>
      <w:hyperlink r:id="rId36">
        <w:r w:rsidR="00D7665E" w:rsidRPr="00AE69E6">
          <w:rPr>
            <w:sz w:val="18"/>
          </w:rPr>
          <w:t>autoritatile</w:t>
        </w:r>
      </w:hyperlink>
      <w:hyperlink r:id="rId37">
        <w:r w:rsidR="00D7665E" w:rsidRPr="00AE69E6">
          <w:rPr>
            <w:sz w:val="18"/>
          </w:rPr>
          <w:t>-</w:t>
        </w:r>
      </w:hyperlink>
      <w:hyperlink r:id="rId38">
        <w:r w:rsidR="00D7665E" w:rsidRPr="00AE69E6">
          <w:rPr>
            <w:sz w:val="18"/>
          </w:rPr>
          <w:t>si</w:t>
        </w:r>
      </w:hyperlink>
      <w:hyperlink r:id="rId39">
        <w:r w:rsidR="00D7665E" w:rsidRPr="00AE69E6">
          <w:rPr>
            <w:sz w:val="18"/>
          </w:rPr>
          <w:t>-</w:t>
        </w:r>
      </w:hyperlink>
      <w:hyperlink r:id="rId40">
        <w:r w:rsidR="00D7665E" w:rsidRPr="00AE69E6">
          <w:rPr>
            <w:sz w:val="18"/>
          </w:rPr>
          <w:t>in</w:t>
        </w:r>
      </w:hyperlink>
      <w:hyperlink r:id="rId41">
        <w:r w:rsidR="00D7665E" w:rsidRPr="00AE69E6">
          <w:rPr>
            <w:sz w:val="18"/>
            <w:vertAlign w:val="superscript"/>
          </w:rPr>
          <w:t>a</w:t>
        </w:r>
      </w:hyperlink>
      <w:del w:id="887" w:author="Author" w:date="2021-01-21T17:30:00Z">
        <w:r w:rsidR="00D7665E" w:rsidRPr="00AE69E6" w:rsidDel="00F648AD">
          <w:rPr>
            <w:sz w:val="18"/>
          </w:rPr>
          <w:delText xml:space="preserve">, </w:delText>
        </w:r>
        <w:r w:rsidR="00D7665E" w:rsidRPr="00AE69E6" w:rsidDel="00F648AD">
          <w:rPr>
            <w:sz w:val="18"/>
          </w:rPr>
          <w:tab/>
        </w:r>
      </w:del>
    </w:p>
    <w:p w14:paraId="58E6D0C6" w14:textId="4A334DB3" w:rsidR="00D7665E" w:rsidRPr="00AE69E6" w:rsidRDefault="00D7665E" w:rsidP="00D7665E">
      <w:pPr>
        <w:spacing w:after="122" w:line="268" w:lineRule="auto"/>
        <w:ind w:left="-5" w:right="0"/>
        <w:jc w:val="left"/>
      </w:pPr>
      <w:ins w:id="888" w:author="Author" w:date="2021-01-21T17:30:00Z">
        <w:r w:rsidRPr="00AE69E6">
          <w:rPr>
            <w:sz w:val="18"/>
          </w:rPr>
          <w:t xml:space="preserve">Ministry </w:t>
        </w:r>
        <w:r w:rsidRPr="00AE69E6">
          <w:rPr>
            <w:sz w:val="18"/>
          </w:rPr>
          <w:tab/>
          <w:t xml:space="preserve">of </w:t>
        </w:r>
        <w:r w:rsidRPr="00AE69E6">
          <w:rPr>
            <w:sz w:val="18"/>
          </w:rPr>
          <w:tab/>
          <w:t xml:space="preserve">Communications </w:t>
        </w:r>
        <w:r w:rsidRPr="00AE69E6">
          <w:rPr>
            <w:sz w:val="18"/>
          </w:rPr>
          <w:tab/>
          <w:t xml:space="preserve">and </w:t>
        </w:r>
        <w:r w:rsidRPr="00AE69E6">
          <w:rPr>
            <w:sz w:val="18"/>
          </w:rPr>
          <w:tab/>
          <w:t xml:space="preserve">Information </w:t>
        </w:r>
        <w:r w:rsidRPr="00AE69E6">
          <w:rPr>
            <w:sz w:val="18"/>
          </w:rPr>
          <w:tab/>
          <w:t xml:space="preserve">Society </w:t>
        </w:r>
        <w:r w:rsidRPr="00AE69E6">
          <w:rPr>
            <w:sz w:val="18"/>
          </w:rPr>
          <w:tab/>
          <w:t>(MCIS) (YEAR)</w:t>
        </w:r>
        <w:r w:rsidRPr="00AE69E6">
          <w:rPr>
            <w:i/>
            <w:sz w:val="18"/>
          </w:rPr>
          <w:t xml:space="preserve"> </w:t>
        </w:r>
        <w:r w:rsidRPr="00AE69E6">
          <w:rPr>
            <w:iCs/>
            <w:sz w:val="18"/>
          </w:rPr>
          <w:t xml:space="preserve">&lt;Title of referenced content&gt;, </w:t>
        </w:r>
        <w:r w:rsidRPr="00AE69E6">
          <w:rPr>
            <w:sz w:val="18"/>
          </w:rPr>
          <w:t xml:space="preserve">Ministry </w:t>
        </w:r>
        <w:r w:rsidRPr="00AE69E6">
          <w:rPr>
            <w:sz w:val="18"/>
          </w:rPr>
          <w:tab/>
          <w:t xml:space="preserve">of </w:t>
        </w:r>
        <w:r w:rsidRPr="00AE69E6">
          <w:rPr>
            <w:sz w:val="18"/>
          </w:rPr>
          <w:tab/>
          <w:t xml:space="preserve">Communications </w:t>
        </w:r>
        <w:r w:rsidRPr="00AE69E6">
          <w:rPr>
            <w:sz w:val="18"/>
          </w:rPr>
          <w:tab/>
          <w:t xml:space="preserve">and </w:t>
        </w:r>
        <w:r w:rsidRPr="00AE69E6">
          <w:rPr>
            <w:sz w:val="18"/>
          </w:rPr>
          <w:tab/>
          <w:t xml:space="preserve">Information </w:t>
        </w:r>
        <w:r w:rsidRPr="00AE69E6">
          <w:rPr>
            <w:sz w:val="18"/>
          </w:rPr>
          <w:tab/>
          <w:t>Society</w:t>
        </w:r>
        <w:r w:rsidRPr="00AE69E6">
          <w:rPr>
            <w:iCs/>
            <w:sz w:val="18"/>
          </w:rPr>
          <w:t>, DD Month.</w:t>
        </w:r>
        <w:r w:rsidRPr="00AE69E6">
          <w:rPr>
            <w:sz w:val="18"/>
          </w:rPr>
          <w:t xml:space="preserve"> </w:t>
        </w:r>
        <w:r w:rsidRPr="00AE69E6">
          <w:rPr>
            <w:sz w:val="18"/>
          </w:rPr>
          <w:fldChar w:fldCharType="begin"/>
        </w:r>
        <w:r w:rsidRPr="00AE69E6">
          <w:rPr>
            <w:sz w:val="18"/>
          </w:rPr>
          <w:instrText xml:space="preserve"> HYPERLINK "</w:instrText>
        </w:r>
      </w:ins>
      <w:r w:rsidRPr="00AE69E6">
        <w:rPr>
          <w:sz w:val="18"/>
        </w:rPr>
        <w:instrText>http://www.mcsi.ro/Minister/Domenii</w:instrText>
      </w:r>
      <w:ins w:id="889" w:author="Author" w:date="2021-01-21T17:30:00Z">
        <w:r w:rsidRPr="00AE69E6">
          <w:rPr>
            <w:sz w:val="18"/>
          </w:rPr>
          <w:instrText xml:space="preserve">" </w:instrText>
        </w:r>
        <w:r w:rsidRPr="00AE69E6">
          <w:rPr>
            <w:sz w:val="18"/>
          </w:rPr>
          <w:fldChar w:fldCharType="separate"/>
        </w:r>
      </w:ins>
      <w:r w:rsidRPr="00AE69E6">
        <w:rPr>
          <w:rStyle w:val="Hyperlink"/>
          <w:sz w:val="18"/>
        </w:rPr>
        <w:t>http://www.mcsi.ro/Minister/Domenii</w:t>
      </w:r>
      <w:ins w:id="890" w:author="Author" w:date="2021-01-21T17:30:00Z">
        <w:r w:rsidRPr="00AE69E6">
          <w:rPr>
            <w:sz w:val="18"/>
          </w:rPr>
          <w:fldChar w:fldCharType="end"/>
        </w:r>
      </w:ins>
      <w:hyperlink r:id="rId42">
        <w:r w:rsidRPr="00AE69E6">
          <w:rPr>
            <w:sz w:val="18"/>
          </w:rPr>
          <w:t>-</w:t>
        </w:r>
      </w:hyperlink>
      <w:hyperlink r:id="rId43">
        <w:r w:rsidRPr="00AE69E6">
          <w:rPr>
            <w:sz w:val="18"/>
          </w:rPr>
          <w:t>de</w:t>
        </w:r>
      </w:hyperlink>
      <w:hyperlink r:id="rId44">
        <w:r w:rsidRPr="00AE69E6">
          <w:rPr>
            <w:sz w:val="18"/>
          </w:rPr>
          <w:t>-</w:t>
        </w:r>
      </w:hyperlink>
      <w:hyperlink r:id="rId45">
        <w:r w:rsidRPr="00AE69E6">
          <w:rPr>
            <w:sz w:val="18"/>
          </w:rPr>
          <w:t>activitate</w:t>
        </w:r>
      </w:hyperlink>
      <w:hyperlink r:id="rId46">
        <w:r w:rsidRPr="00AE69E6">
          <w:rPr>
            <w:sz w:val="18"/>
          </w:rPr>
          <w:t>-</w:t>
        </w:r>
      </w:hyperlink>
      <w:hyperlink r:id="rId47">
        <w:r w:rsidRPr="00AE69E6">
          <w:rPr>
            <w:sz w:val="18"/>
          </w:rPr>
          <w:t>ale</w:t>
        </w:r>
      </w:hyperlink>
      <w:hyperlink r:id="rId48">
        <w:r w:rsidRPr="00AE69E6">
          <w:rPr>
            <w:sz w:val="18"/>
          </w:rPr>
          <w:t>-</w:t>
        </w:r>
      </w:hyperlink>
      <w:hyperlink r:id="rId49">
        <w:r w:rsidRPr="00AE69E6">
          <w:rPr>
            <w:sz w:val="18"/>
          </w:rPr>
          <w:t>MCSI/Tehnologia</w:t>
        </w:r>
      </w:hyperlink>
      <w:hyperlink r:id="rId50">
        <w:r w:rsidRPr="00AE69E6">
          <w:rPr>
            <w:sz w:val="18"/>
          </w:rPr>
          <w:t>-</w:t>
        </w:r>
      </w:hyperlink>
      <w:hyperlink r:id="rId51">
        <w:r w:rsidRPr="00AE69E6">
          <w:rPr>
            <w:sz w:val="18"/>
          </w:rPr>
          <w:t>Informatiei/e</w:t>
        </w:r>
      </w:hyperlink>
      <w:hyperlink r:id="rId52"/>
      <w:hyperlink r:id="rId53">
        <w:r w:rsidRPr="00AE69E6">
          <w:rPr>
            <w:sz w:val="18"/>
          </w:rPr>
          <w:t>Romania</w:t>
        </w:r>
      </w:hyperlink>
      <w:hyperlink r:id="rId54">
        <w:r w:rsidRPr="00AE69E6">
          <w:rPr>
            <w:sz w:val="18"/>
            <w:vertAlign w:val="superscript"/>
          </w:rPr>
          <w:t>b</w:t>
        </w:r>
      </w:hyperlink>
      <w:r w:rsidRPr="00AE69E6">
        <w:rPr>
          <w:sz w:val="18"/>
        </w:rPr>
        <w:t xml:space="preserve">, date: 08.03.2017. </w:t>
      </w:r>
      <w:commentRangeEnd w:id="879"/>
      <w:r w:rsidRPr="00AE69E6">
        <w:rPr>
          <w:rStyle w:val="CommentReference"/>
        </w:rPr>
        <w:commentReference w:id="879"/>
      </w:r>
    </w:p>
    <w:p w14:paraId="29E420A3" w14:textId="77777777" w:rsidR="00D7665E" w:rsidRPr="00AE69E6" w:rsidRDefault="00D7665E" w:rsidP="00D7665E">
      <w:pPr>
        <w:spacing w:after="122" w:line="268" w:lineRule="auto"/>
        <w:ind w:left="-5" w:right="0"/>
        <w:jc w:val="left"/>
      </w:pPr>
      <w:commentRangeStart w:id="891"/>
      <w:del w:id="892" w:author="Author" w:date="2021-01-21T17:30:00Z">
        <w:r w:rsidRPr="00AE69E6" w:rsidDel="00196AF9">
          <w:rPr>
            <w:sz w:val="18"/>
          </w:rPr>
          <w:lastRenderedPageBreak/>
          <w:delText>***</w:delText>
        </w:r>
      </w:del>
      <w:r w:rsidRPr="00AE69E6">
        <w:rPr>
          <w:sz w:val="18"/>
        </w:rPr>
        <w:t>Ministry of Regional Development and Tourism (MRDT)</w:t>
      </w:r>
      <w:ins w:id="893" w:author="Author" w:date="2021-01-21T17:30:00Z">
        <w:r w:rsidRPr="00AE69E6">
          <w:rPr>
            <w:sz w:val="18"/>
          </w:rPr>
          <w:t xml:space="preserve"> (YEAR)</w:t>
        </w:r>
        <w:r w:rsidRPr="00AE69E6">
          <w:rPr>
            <w:i/>
            <w:sz w:val="18"/>
          </w:rPr>
          <w:t xml:space="preserve"> </w:t>
        </w:r>
        <w:r w:rsidRPr="00AE69E6">
          <w:rPr>
            <w:iCs/>
            <w:sz w:val="18"/>
          </w:rPr>
          <w:t xml:space="preserve">&lt;Title of referenced content&gt;, </w:t>
        </w:r>
      </w:ins>
      <w:ins w:id="894" w:author="Author" w:date="2021-01-21T17:31:00Z">
        <w:r w:rsidRPr="00AE69E6">
          <w:rPr>
            <w:sz w:val="18"/>
          </w:rPr>
          <w:t>Ministry of Regional Development and Tourism</w:t>
        </w:r>
      </w:ins>
      <w:ins w:id="895" w:author="Author" w:date="2021-01-21T17:30:00Z">
        <w:r w:rsidRPr="00AE69E6">
          <w:rPr>
            <w:iCs/>
            <w:sz w:val="18"/>
          </w:rPr>
          <w:t xml:space="preserve">, DD Month. </w:t>
        </w:r>
      </w:ins>
      <w:del w:id="896" w:author="Author" w:date="2021-01-21T17:30:00Z">
        <w:r w:rsidRPr="00AE69E6" w:rsidDel="00196AF9">
          <w:rPr>
            <w:sz w:val="18"/>
          </w:rPr>
          <w:delText xml:space="preserve">. </w:delText>
        </w:r>
        <w:r w:rsidRPr="00AE69E6" w:rsidDel="00196AF9">
          <w:rPr>
            <w:i/>
            <w:sz w:val="18"/>
          </w:rPr>
          <w:delText>Web page</w:delText>
        </w:r>
        <w:r w:rsidRPr="00AE69E6" w:rsidDel="00196AF9">
          <w:rPr>
            <w:sz w:val="18"/>
          </w:rPr>
          <w:delText xml:space="preserve">. Retrieved from </w:delText>
        </w:r>
      </w:del>
      <w:r w:rsidRPr="00AE69E6">
        <w:fldChar w:fldCharType="begin"/>
      </w:r>
      <w:r w:rsidRPr="00AE69E6">
        <w:instrText xml:space="preserve"> HYPERLINK "http://www.mdlpl.ro/_documente/info_public/law_544.pdf" \h </w:instrText>
      </w:r>
      <w:r w:rsidRPr="00AE69E6">
        <w:fldChar w:fldCharType="separate"/>
      </w:r>
      <w:r w:rsidRPr="00AE69E6">
        <w:rPr>
          <w:sz w:val="18"/>
        </w:rPr>
        <w:t>http://www.mdlpl.ro/_documente/info_public/law_544.pdf</w:t>
      </w:r>
      <w:del w:id="897" w:author="Author" w:date="2021-01-21T17:31:00Z">
        <w:r w:rsidRPr="00AE69E6" w:rsidDel="00196AF9">
          <w:rPr>
            <w:sz w:val="18"/>
          </w:rPr>
          <w:delText>,</w:delText>
        </w:r>
      </w:del>
      <w:r w:rsidRPr="00AE69E6">
        <w:rPr>
          <w:sz w:val="18"/>
        </w:rPr>
        <w:fldChar w:fldCharType="end"/>
      </w:r>
      <w:commentRangeEnd w:id="891"/>
      <w:r w:rsidRPr="00AE69E6">
        <w:rPr>
          <w:rStyle w:val="CommentReference"/>
        </w:rPr>
        <w:commentReference w:id="891"/>
      </w:r>
      <w:del w:id="898" w:author="Author" w:date="2021-01-21T17:31:00Z">
        <w:r w:rsidRPr="00AE69E6" w:rsidDel="00196AF9">
          <w:rPr>
            <w:sz w:val="18"/>
          </w:rPr>
          <w:delText xml:space="preserve"> date: 08.03.2017</w:delText>
        </w:r>
      </w:del>
      <w:r w:rsidRPr="00AE69E6">
        <w:rPr>
          <w:sz w:val="18"/>
        </w:rPr>
        <w:t xml:space="preserve">. </w:t>
      </w:r>
    </w:p>
    <w:p w14:paraId="5925E706" w14:textId="2FC4C57D" w:rsidR="007D57E6" w:rsidRPr="00AE69E6" w:rsidRDefault="00D7665E" w:rsidP="00D7665E">
      <w:commentRangeStart w:id="899"/>
      <w:del w:id="900" w:author="Author" w:date="2021-01-21T17:31:00Z">
        <w:r w:rsidRPr="00AE69E6" w:rsidDel="00196AF9">
          <w:rPr>
            <w:sz w:val="18"/>
          </w:rPr>
          <w:delText>***</w:delText>
        </w:r>
      </w:del>
      <w:r w:rsidRPr="00AE69E6">
        <w:rPr>
          <w:sz w:val="18"/>
        </w:rPr>
        <w:t>National Institute of Statistics</w:t>
      </w:r>
      <w:del w:id="901" w:author="Author" w:date="2021-01-21T17:31:00Z">
        <w:r w:rsidRPr="00AE69E6" w:rsidDel="00196AF9">
          <w:rPr>
            <w:sz w:val="18"/>
          </w:rPr>
          <w:delText>.</w:delText>
        </w:r>
        <w:r w:rsidRPr="00AE69E6" w:rsidDel="00196AF9">
          <w:rPr>
            <w:i/>
            <w:sz w:val="18"/>
          </w:rPr>
          <w:delText xml:space="preserve"> </w:delText>
        </w:r>
      </w:del>
      <w:ins w:id="902" w:author="Author" w:date="2021-01-21T17:31:00Z">
        <w:r w:rsidRPr="00AE69E6">
          <w:rPr>
            <w:sz w:val="18"/>
          </w:rPr>
          <w:t xml:space="preserve"> (YEAR)</w:t>
        </w:r>
        <w:r w:rsidRPr="00AE69E6">
          <w:rPr>
            <w:i/>
            <w:sz w:val="18"/>
          </w:rPr>
          <w:t xml:space="preserve"> </w:t>
        </w:r>
        <w:r w:rsidRPr="00AE69E6">
          <w:rPr>
            <w:iCs/>
            <w:sz w:val="18"/>
          </w:rPr>
          <w:t xml:space="preserve">&lt;Title of referenced content&gt;, </w:t>
        </w:r>
        <w:r w:rsidRPr="00AE69E6">
          <w:rPr>
            <w:sz w:val="18"/>
          </w:rPr>
          <w:t>National Institute of Statistics</w:t>
        </w:r>
        <w:r w:rsidRPr="00AE69E6">
          <w:rPr>
            <w:iCs/>
            <w:sz w:val="18"/>
          </w:rPr>
          <w:t xml:space="preserve">, DD Month. </w:t>
        </w:r>
      </w:ins>
      <w:del w:id="903" w:author="Author" w:date="2021-01-21T17:31:00Z">
        <w:r w:rsidRPr="00AE69E6" w:rsidDel="00196AF9">
          <w:rPr>
            <w:i/>
            <w:sz w:val="18"/>
          </w:rPr>
          <w:delText>Web page</w:delText>
        </w:r>
        <w:r w:rsidRPr="00AE69E6" w:rsidDel="00196AF9">
          <w:rPr>
            <w:sz w:val="18"/>
          </w:rPr>
          <w:delText>. Retrieved fro</w:delText>
        </w:r>
      </w:del>
      <w:ins w:id="904" w:author="Author" w:date="2021-01-21T17:31:00Z">
        <w:r w:rsidRPr="00AE69E6">
          <w:rPr>
            <w:sz w:val="18"/>
          </w:rPr>
          <w:fldChar w:fldCharType="begin"/>
        </w:r>
        <w:r w:rsidRPr="00AE69E6">
          <w:rPr>
            <w:sz w:val="18"/>
          </w:rPr>
          <w:instrText xml:space="preserve"> HYPERLINK "</w:instrText>
        </w:r>
      </w:ins>
      <w:r w:rsidRPr="00AE69E6">
        <w:rPr>
          <w:sz w:val="18"/>
        </w:rPr>
        <w:instrText>http://www.insse.ro/cms/ro/content/anuarul</w:instrText>
      </w:r>
      <w:ins w:id="905" w:author="Author" w:date="2021-01-21T17:31:00Z">
        <w:r w:rsidRPr="00AE69E6">
          <w:rPr>
            <w:sz w:val="18"/>
          </w:rPr>
          <w:instrText xml:space="preserve">" </w:instrText>
        </w:r>
        <w:r w:rsidRPr="00AE69E6">
          <w:rPr>
            <w:sz w:val="18"/>
          </w:rPr>
          <w:fldChar w:fldCharType="separate"/>
        </w:r>
      </w:ins>
      <w:del w:id="906" w:author="Author" w:date="2021-01-21T17:31:00Z">
        <w:r w:rsidRPr="00AE69E6" w:rsidDel="00196AF9">
          <w:rPr>
            <w:rStyle w:val="Hyperlink"/>
            <w:sz w:val="18"/>
          </w:rPr>
          <w:delText xml:space="preserve">m </w:delText>
        </w:r>
      </w:del>
      <w:r w:rsidRPr="00AE69E6">
        <w:rPr>
          <w:rStyle w:val="Hyperlink"/>
          <w:sz w:val="18"/>
        </w:rPr>
        <w:t>http://www.insse.ro/cms/ro/content/anuarul</w:t>
      </w:r>
      <w:ins w:id="907" w:author="Author" w:date="2021-01-21T17:31:00Z">
        <w:r w:rsidRPr="00AE69E6">
          <w:rPr>
            <w:sz w:val="18"/>
          </w:rPr>
          <w:fldChar w:fldCharType="end"/>
        </w:r>
      </w:ins>
      <w:hyperlink r:id="rId55">
        <w:r w:rsidRPr="00AE69E6">
          <w:rPr>
            <w:sz w:val="18"/>
          </w:rPr>
          <w:t>-</w:t>
        </w:r>
      </w:hyperlink>
      <w:hyperlink r:id="rId56">
        <w:r w:rsidRPr="00AE69E6">
          <w:rPr>
            <w:sz w:val="18"/>
          </w:rPr>
          <w:t>statistic</w:t>
        </w:r>
      </w:hyperlink>
      <w:hyperlink r:id="rId57">
        <w:r w:rsidRPr="00AE69E6">
          <w:rPr>
            <w:sz w:val="18"/>
          </w:rPr>
          <w:t>-</w:t>
        </w:r>
      </w:hyperlink>
      <w:hyperlink r:id="rId58">
        <w:r w:rsidRPr="00AE69E6">
          <w:rPr>
            <w:sz w:val="18"/>
          </w:rPr>
          <w:t>al</w:t>
        </w:r>
      </w:hyperlink>
      <w:hyperlink r:id="rId59">
        <w:r w:rsidRPr="00AE69E6">
          <w:rPr>
            <w:sz w:val="18"/>
          </w:rPr>
          <w:t>-</w:t>
        </w:r>
      </w:hyperlink>
      <w:hyperlink r:id="rId60">
        <w:r w:rsidRPr="00AE69E6">
          <w:rPr>
            <w:sz w:val="18"/>
          </w:rPr>
          <w:t>romaniei</w:t>
        </w:r>
      </w:hyperlink>
      <w:hyperlink r:id="rId61"/>
      <w:hyperlink r:id="rId62">
        <w:r w:rsidRPr="00AE69E6">
          <w:rPr>
            <w:sz w:val="18"/>
          </w:rPr>
          <w:t>2013</w:t>
        </w:r>
      </w:hyperlink>
      <w:commentRangeEnd w:id="899"/>
      <w:r w:rsidRPr="00AE69E6">
        <w:rPr>
          <w:rStyle w:val="CommentReference"/>
        </w:rPr>
        <w:commentReference w:id="899"/>
      </w:r>
      <w:del w:id="908" w:author="Author" w:date="2021-01-21T17:32:00Z">
        <w:r w:rsidRPr="00AE69E6" w:rsidDel="00196AF9">
          <w:fldChar w:fldCharType="begin"/>
        </w:r>
        <w:r w:rsidRPr="00AE69E6" w:rsidDel="00196AF9">
          <w:delInstrText xml:space="preserve"> HYPERLINK "http://www.insse.ro/cms/ro/content/anuarul-statistic-al-romaniei-2013" \h </w:delInstrText>
        </w:r>
        <w:r w:rsidRPr="00AE69E6" w:rsidDel="00196AF9">
          <w:fldChar w:fldCharType="separate"/>
        </w:r>
        <w:r w:rsidRPr="00AE69E6" w:rsidDel="00196AF9">
          <w:rPr>
            <w:sz w:val="18"/>
          </w:rPr>
          <w:delText>,</w:delText>
        </w:r>
        <w:r w:rsidRPr="00AE69E6" w:rsidDel="00196AF9">
          <w:rPr>
            <w:sz w:val="18"/>
          </w:rPr>
          <w:fldChar w:fldCharType="end"/>
        </w:r>
        <w:r w:rsidRPr="00AE69E6" w:rsidDel="00196AF9">
          <w:rPr>
            <w:sz w:val="18"/>
          </w:rPr>
          <w:delText xml:space="preserve"> date: 08.03.2017</w:delText>
        </w:r>
      </w:del>
      <w:r w:rsidRPr="00AE69E6">
        <w:rPr>
          <w:sz w:val="18"/>
        </w:rPr>
        <w:t>.</w:t>
      </w:r>
    </w:p>
    <w:bookmarkEnd w:id="1"/>
    <w:p w14:paraId="396671EB" w14:textId="4C53B81F" w:rsidR="008C6078" w:rsidRPr="00AE69E6" w:rsidRDefault="008C6078" w:rsidP="007D57E6"/>
    <w:sectPr w:rsidR="008C6078" w:rsidRPr="00AE69E6">
      <w:headerReference w:type="even" r:id="rId63"/>
      <w:headerReference w:type="default" r:id="rId64"/>
      <w:footerReference w:type="even" r:id="rId65"/>
      <w:footerReference w:type="default" r:id="rId66"/>
      <w:headerReference w:type="first" r:id="rId67"/>
      <w:footerReference w:type="first" r:id="rId68"/>
      <w:footnotePr>
        <w:numRestart w:val="eachPage"/>
      </w:footnotePr>
      <w:pgSz w:w="11909" w:h="16838"/>
      <w:pgMar w:top="1673" w:right="1361" w:bottom="1559" w:left="1416" w:header="1251" w:footer="1249" w:gutter="0"/>
      <w:pgNumType w:start="15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date="2021-01-20T14:08:00Z" w:initials="A">
    <w:p w14:paraId="2379287A" w14:textId="77777777" w:rsidR="00AE69E6" w:rsidRDefault="00AE69E6" w:rsidP="00AE69E6">
      <w:pPr>
        <w:pStyle w:val="CommentText"/>
      </w:pPr>
      <w:r>
        <w:t>Dear Author,</w:t>
      </w:r>
    </w:p>
    <w:p w14:paraId="7A128E82" w14:textId="77777777" w:rsidR="00AE69E6" w:rsidRDefault="00AE69E6" w:rsidP="00AE69E6">
      <w:pPr>
        <w:pStyle w:val="CommentText"/>
      </w:pPr>
    </w:p>
    <w:p w14:paraId="1D1BC022" w14:textId="4E45E74C" w:rsidR="007D57E6" w:rsidRDefault="00AE69E6" w:rsidP="00AE69E6">
      <w:pPr>
        <w:pStyle w:val="CommentText"/>
      </w:pPr>
      <w:r>
        <w:t xml:space="preserve">Thank you for choosing to upgrade your service to Scientific Editing. I </w:t>
      </w:r>
      <w:r w:rsidRPr="001647A9">
        <w:t>have edited this manuscript carefully and thoroughly</w:t>
      </w:r>
      <w:r>
        <w:t xml:space="preserve"> for structure, logic, and flow, in addition to checking its language and readability. I have ensured that my work meets the scope of this service, and I look forward to receiving your feedback regarding my work on this manuscript. </w:t>
      </w:r>
    </w:p>
  </w:comment>
  <w:comment w:id="3" w:author="Author" w:date="2021-01-20T14:10:00Z" w:initials="A">
    <w:p w14:paraId="4CA69711" w14:textId="77777777" w:rsidR="007D57E6" w:rsidRDefault="007D57E6" w:rsidP="007D57E6">
      <w:pPr>
        <w:pStyle w:val="CommentText"/>
      </w:pPr>
      <w:r>
        <w:rPr>
          <w:rStyle w:val="CommentReference"/>
        </w:rPr>
        <w:annotationRef/>
      </w:r>
      <w:r w:rsidRPr="00AE69E6">
        <w:t xml:space="preserve">Please note the edits made to the title here. As you may see, I deleted “institutions” as the scope and ambit of public administration covers institutions. </w:t>
      </w:r>
    </w:p>
  </w:comment>
  <w:comment w:id="9" w:author="Author" w:date="2021-01-27T09:19:00Z" w:initials="A">
    <w:p w14:paraId="082AB8A3" w14:textId="0CDE7907" w:rsidR="00AE69E6" w:rsidRDefault="00AE69E6" w:rsidP="00AE69E6">
      <w:pPr>
        <w:pStyle w:val="CommentText"/>
      </w:pPr>
      <w:r>
        <w:rPr>
          <w:rStyle w:val="CommentReference"/>
        </w:rPr>
        <w:annotationRef/>
      </w:r>
      <w:r w:rsidRPr="001647A9">
        <w:t>The abstract has been moved to the separate title page as required by the journal.</w:t>
      </w:r>
    </w:p>
  </w:comment>
  <w:comment w:id="82" w:author="Author" w:date="2021-01-21T10:05:00Z" w:initials="A">
    <w:p w14:paraId="2CFF871E" w14:textId="77777777" w:rsidR="007D57E6" w:rsidRDefault="007D57E6" w:rsidP="007D57E6">
      <w:pPr>
        <w:pStyle w:val="CommentText"/>
      </w:pPr>
      <w:r>
        <w:rPr>
          <w:rStyle w:val="CommentReference"/>
        </w:rPr>
        <w:annotationRef/>
      </w:r>
      <w:r w:rsidRPr="00AE69E6">
        <w:t xml:space="preserve">In this context, the term “radiograph” does not quite fit. It speaks to the idea of an image produced using radio waves. I recommend saying “overview” instead. </w:t>
      </w:r>
    </w:p>
  </w:comment>
  <w:comment w:id="90" w:author="Author" w:date="2021-01-21T10:05:00Z" w:initials="A">
    <w:p w14:paraId="61EF6456" w14:textId="77777777" w:rsidR="007D57E6" w:rsidRDefault="007D57E6" w:rsidP="007D57E6">
      <w:pPr>
        <w:pStyle w:val="CommentText"/>
      </w:pPr>
      <w:r>
        <w:rPr>
          <w:rStyle w:val="CommentReference"/>
        </w:rPr>
        <w:annotationRef/>
      </w:r>
      <w:r w:rsidRPr="00AE69E6">
        <w:t>Consider setting the context here. Who established this need for transparency? What standards are they expected to adhere to in order for this need to be discharged?</w:t>
      </w:r>
    </w:p>
  </w:comment>
  <w:comment w:id="93" w:author="Author" w:date="2021-01-21T10:06:00Z" w:initials="A">
    <w:p w14:paraId="37E91A4C" w14:textId="77777777" w:rsidR="007D57E6" w:rsidRDefault="007D57E6" w:rsidP="007D57E6">
      <w:pPr>
        <w:pStyle w:val="CommentText"/>
      </w:pPr>
      <w:r>
        <w:rPr>
          <w:rStyle w:val="CommentReference"/>
        </w:rPr>
        <w:annotationRef/>
      </w:r>
      <w:r w:rsidRPr="00AE69E6">
        <w:t xml:space="preserve">The placement of a reference here is not recommended – it appears that you are describing what your article does, here, so the use of a reference may lead a reader to misunderstand or have doubts around what you intend to convey. I recommend either deleting this altogether or expanding a relevant finding and placing it as a follow on sentence. </w:t>
      </w:r>
    </w:p>
  </w:comment>
  <w:comment w:id="104" w:author="Author" w:date="2021-01-21T10:07:00Z" w:initials="A">
    <w:p w14:paraId="04A2B466" w14:textId="77777777" w:rsidR="007D57E6" w:rsidRDefault="007D57E6" w:rsidP="007D57E6">
      <w:pPr>
        <w:pStyle w:val="CommentText"/>
      </w:pPr>
      <w:r>
        <w:rPr>
          <w:rStyle w:val="CommentReference"/>
        </w:rPr>
        <w:annotationRef/>
      </w:r>
      <w:r w:rsidRPr="00AE69E6">
        <w:t xml:space="preserve">I recommend changing this to “the website is used” and end the sentence there, as this is a generic statement rather than one particular only to this context. </w:t>
      </w:r>
    </w:p>
  </w:comment>
  <w:comment w:id="127" w:author="Author" w:date="2021-01-23T15:52:00Z" w:initials="A">
    <w:p w14:paraId="748F9CC0" w14:textId="04BDD958" w:rsidR="009A45FF" w:rsidRDefault="009A45FF">
      <w:pPr>
        <w:pStyle w:val="CommentText"/>
      </w:pPr>
      <w:r>
        <w:rPr>
          <w:rStyle w:val="CommentReference"/>
        </w:rPr>
        <w:annotationRef/>
      </w:r>
      <w:r w:rsidRPr="00AE69E6">
        <w:t>For the moment, it is not clear which references you allude to here from among those that share a similar citation form. Once you fill in the missing information in the reference list, I will make sure to update these citations appropriately. Similar issues are evident through the paper, but I will not repeat this comment to avoid inconveniencing you. Please ensure to provide all the missing information in the reference list so that this can be addressed appropriately.</w:t>
      </w:r>
    </w:p>
  </w:comment>
  <w:comment w:id="129" w:author="Author" w:date="2021-01-21T10:08:00Z" w:initials="A">
    <w:p w14:paraId="70EF57E9" w14:textId="77777777" w:rsidR="007D57E6" w:rsidRDefault="007D57E6" w:rsidP="007D57E6">
      <w:pPr>
        <w:pStyle w:val="CommentText"/>
      </w:pPr>
      <w:r>
        <w:rPr>
          <w:rStyle w:val="CommentReference"/>
        </w:rPr>
        <w:annotationRef/>
      </w:r>
      <w:r w:rsidRPr="00AE69E6">
        <w:rPr>
          <w:rStyle w:val="CommentReference"/>
        </w:rPr>
        <w:t xml:space="preserve">Please provide more information here in terms of context, scope, and history of this law. It would help a reader significantly, and also present your study without any gaps. </w:t>
      </w:r>
    </w:p>
  </w:comment>
  <w:comment w:id="147" w:author="Author" w:date="2021-01-21T10:08:00Z" w:initials="A">
    <w:p w14:paraId="290C81F4" w14:textId="77777777" w:rsidR="007D57E6" w:rsidRDefault="007D57E6" w:rsidP="007D57E6">
      <w:pPr>
        <w:pStyle w:val="CommentText"/>
      </w:pPr>
      <w:r>
        <w:rPr>
          <w:rStyle w:val="CommentReference"/>
        </w:rPr>
        <w:annotationRef/>
      </w:r>
      <w:r w:rsidRPr="00AE69E6">
        <w:t xml:space="preserve">Consider defining and establishing the threshold as it exists under the law first. </w:t>
      </w:r>
    </w:p>
  </w:comment>
  <w:comment w:id="158" w:author="Author" w:date="2021-01-22T09:53:00Z" w:initials="A">
    <w:p w14:paraId="15D0F164" w14:textId="166337B4" w:rsidR="00951101" w:rsidRDefault="00951101">
      <w:pPr>
        <w:pStyle w:val="CommentText"/>
      </w:pPr>
      <w:r>
        <w:rPr>
          <w:rStyle w:val="CommentReference"/>
        </w:rPr>
        <w:annotationRef/>
      </w:r>
      <w:r w:rsidRPr="00AE69E6">
        <w:t xml:space="preserve">Do you rather mean “expectations of the public administration” here? </w:t>
      </w:r>
    </w:p>
  </w:comment>
  <w:comment w:id="169" w:author="Author" w:date="2021-01-21T10:09:00Z" w:initials="A">
    <w:p w14:paraId="5FE22E4D" w14:textId="77777777" w:rsidR="007D57E6" w:rsidRDefault="007D57E6" w:rsidP="007D57E6">
      <w:pPr>
        <w:pStyle w:val="CommentText"/>
      </w:pPr>
      <w:r>
        <w:rPr>
          <w:rStyle w:val="CommentReference"/>
        </w:rPr>
        <w:annotationRef/>
      </w:r>
      <w:r w:rsidRPr="00AE69E6">
        <w:t xml:space="preserve">Please provide a source for this. </w:t>
      </w:r>
    </w:p>
  </w:comment>
  <w:comment w:id="179" w:author="Author" w:date="2021-01-20T15:05:00Z" w:initials="A">
    <w:p w14:paraId="031736D0" w14:textId="6DF2EB09" w:rsidR="007D57E6" w:rsidRDefault="007D57E6" w:rsidP="007D57E6">
      <w:pPr>
        <w:pStyle w:val="CommentText"/>
      </w:pPr>
      <w:r>
        <w:rPr>
          <w:rStyle w:val="CommentReference"/>
        </w:rPr>
        <w:annotationRef/>
      </w:r>
      <w:r w:rsidR="00D503F4">
        <w:t xml:space="preserve">Please check if the year </w:t>
      </w:r>
      <w:proofErr w:type="gramStart"/>
      <w:r w:rsidR="00D503F4">
        <w:t>I’ve</w:t>
      </w:r>
      <w:proofErr w:type="gramEnd"/>
      <w:r w:rsidR="00D503F4">
        <w:t xml:space="preserve"> added is correct.</w:t>
      </w:r>
    </w:p>
  </w:comment>
  <w:comment w:id="188" w:author="Author" w:date="2021-01-20T15:06:00Z" w:initials="A">
    <w:p w14:paraId="2C9E8030" w14:textId="77777777" w:rsidR="007D57E6" w:rsidRDefault="007D57E6" w:rsidP="007D57E6">
      <w:pPr>
        <w:pStyle w:val="CommentText"/>
      </w:pPr>
      <w:r>
        <w:rPr>
          <w:rStyle w:val="CommentReference"/>
        </w:rPr>
        <w:annotationRef/>
      </w:r>
      <w:r w:rsidRPr="00AE69E6">
        <w:t xml:space="preserve">Please confirm if this conveys your intended meaning appropriately. </w:t>
      </w:r>
    </w:p>
  </w:comment>
  <w:comment w:id="198" w:author="Author" w:date="2021-01-21T10:09:00Z" w:initials="A">
    <w:p w14:paraId="57A874E0" w14:textId="77777777" w:rsidR="007D57E6" w:rsidRDefault="007D57E6" w:rsidP="007D57E6">
      <w:pPr>
        <w:pStyle w:val="CommentText"/>
      </w:pPr>
      <w:r>
        <w:rPr>
          <w:rStyle w:val="CommentReference"/>
        </w:rPr>
        <w:annotationRef/>
      </w:r>
      <w:r w:rsidRPr="00AE69E6">
        <w:t xml:space="preserve">Please provide a year of the data if available. </w:t>
      </w:r>
    </w:p>
  </w:comment>
  <w:comment w:id="209" w:author="Author" w:date="2021-01-21T10:10:00Z" w:initials="A">
    <w:p w14:paraId="74989222" w14:textId="77777777" w:rsidR="007D57E6" w:rsidRDefault="007D57E6" w:rsidP="007D57E6">
      <w:pPr>
        <w:pStyle w:val="CommentText"/>
      </w:pPr>
      <w:r>
        <w:rPr>
          <w:rStyle w:val="CommentReference"/>
        </w:rPr>
        <w:annotationRef/>
      </w:r>
      <w:r w:rsidRPr="00AE69E6">
        <w:t xml:space="preserve">Is there any information you can offer here to supplement this development? What caused this explosion, specifically? </w:t>
      </w:r>
    </w:p>
  </w:comment>
  <w:comment w:id="225" w:author="Author" w:date="2021-01-21T10:10:00Z" w:initials="A">
    <w:p w14:paraId="1C2B1D9C" w14:textId="77777777" w:rsidR="007D57E6" w:rsidRDefault="007D57E6" w:rsidP="007D57E6">
      <w:pPr>
        <w:pStyle w:val="CommentText"/>
      </w:pPr>
      <w:r>
        <w:rPr>
          <w:rStyle w:val="CommentReference"/>
        </w:rPr>
        <w:annotationRef/>
      </w:r>
      <w:r w:rsidRPr="00AE69E6">
        <w:t xml:space="preserve">When you intend to suggest that the situation in Romania is bad, it would be useful to present those that are doing better than Romania – rather than those who share the same experience as it suggests that it isn’t the only one that has it bad. I recommend offering more statistics closer to Iceland, and then going deeper with more information on what causes this difference. </w:t>
      </w:r>
    </w:p>
  </w:comment>
  <w:comment w:id="245" w:author="Author" w:date="2021-01-21T10:11:00Z" w:initials="A">
    <w:p w14:paraId="3D1BBBDE" w14:textId="6C3B5C7B" w:rsidR="007D57E6" w:rsidRDefault="007D57E6" w:rsidP="007D57E6">
      <w:pPr>
        <w:pStyle w:val="CommentText"/>
      </w:pPr>
      <w:r>
        <w:rPr>
          <w:rStyle w:val="CommentReference"/>
        </w:rPr>
        <w:annotationRef/>
      </w:r>
      <w:r w:rsidRPr="00AE69E6">
        <w:t xml:space="preserve">Is this a Romanian governmental authority? </w:t>
      </w:r>
      <w:r w:rsidR="00C33ECE" w:rsidRPr="00AE69E6">
        <w:t xml:space="preserve"> Please indicate the year for which this statistic applies. </w:t>
      </w:r>
    </w:p>
  </w:comment>
  <w:comment w:id="270" w:author="Author" w:date="2021-01-20T16:25:00Z" w:initials="A">
    <w:p w14:paraId="6C031773" w14:textId="77777777" w:rsidR="007D57E6" w:rsidRDefault="007D57E6" w:rsidP="007D57E6">
      <w:pPr>
        <w:pStyle w:val="CommentText"/>
      </w:pPr>
      <w:r>
        <w:rPr>
          <w:rStyle w:val="CommentReference"/>
        </w:rPr>
        <w:annotationRef/>
      </w:r>
      <w:r w:rsidRPr="00AE69E6">
        <w:t xml:space="preserve">Please add the year of this resource. </w:t>
      </w:r>
    </w:p>
  </w:comment>
  <w:comment w:id="261" w:author="Author" w:date="2021-01-21T10:12:00Z" w:initials="A">
    <w:p w14:paraId="4DA794E2" w14:textId="77777777" w:rsidR="007D57E6" w:rsidRDefault="007D57E6" w:rsidP="007D57E6">
      <w:pPr>
        <w:pStyle w:val="CommentText"/>
      </w:pPr>
      <w:r>
        <w:rPr>
          <w:rStyle w:val="CommentReference"/>
        </w:rPr>
        <w:annotationRef/>
      </w:r>
      <w:r w:rsidRPr="00AE69E6">
        <w:t xml:space="preserve">Are they distributed across the rural and urban domains as well? What are the percentages, accordingly? </w:t>
      </w:r>
    </w:p>
  </w:comment>
  <w:comment w:id="280" w:author="Author" w:date="2021-01-20T16:53:00Z" w:initials="A">
    <w:p w14:paraId="3107708D" w14:textId="77777777" w:rsidR="007D57E6" w:rsidRDefault="007D57E6" w:rsidP="007D57E6">
      <w:pPr>
        <w:pStyle w:val="CommentText"/>
      </w:pPr>
      <w:r>
        <w:rPr>
          <w:rStyle w:val="CommentReference"/>
        </w:rPr>
        <w:annotationRef/>
      </w:r>
      <w:r w:rsidRPr="00AE69E6">
        <w:rPr>
          <w:rStyle w:val="CommentReference"/>
        </w:rPr>
        <w:t xml:space="preserve">It is not clear what you mean by “to relate to the public administration” here. Do you mean that they want to know more, or be associated / volunteer / access services from the authorities? </w:t>
      </w:r>
    </w:p>
  </w:comment>
  <w:comment w:id="302" w:author="Author" w:date="2021-01-20T16:54:00Z" w:initials="A">
    <w:p w14:paraId="0575B1E2" w14:textId="77777777" w:rsidR="007D57E6" w:rsidRDefault="007D57E6" w:rsidP="007D57E6">
      <w:pPr>
        <w:pStyle w:val="CommentText"/>
      </w:pPr>
      <w:r>
        <w:rPr>
          <w:rStyle w:val="CommentReference"/>
        </w:rPr>
        <w:annotationRef/>
      </w:r>
      <w:r w:rsidRPr="00AE69E6">
        <w:t>Do you rather mean “routine” here?</w:t>
      </w:r>
    </w:p>
  </w:comment>
  <w:comment w:id="315" w:author="Author" w:date="2021-01-20T16:55:00Z" w:initials="A">
    <w:p w14:paraId="0F35EAB8" w14:textId="77777777" w:rsidR="007D57E6" w:rsidRDefault="007D57E6" w:rsidP="007D57E6">
      <w:pPr>
        <w:pStyle w:val="CommentText"/>
      </w:pPr>
      <w:r>
        <w:rPr>
          <w:rStyle w:val="CommentReference"/>
        </w:rPr>
        <w:annotationRef/>
      </w:r>
      <w:r w:rsidRPr="00AE69E6">
        <w:t xml:space="preserve">Do you rather mean “from municipal authorities” here?  </w:t>
      </w:r>
    </w:p>
  </w:comment>
  <w:comment w:id="321" w:author="Author" w:date="2021-01-20T17:01:00Z" w:initials="A">
    <w:p w14:paraId="227A507D" w14:textId="77777777" w:rsidR="007D57E6" w:rsidRDefault="007D57E6" w:rsidP="007D57E6">
      <w:pPr>
        <w:pStyle w:val="CommentText"/>
      </w:pPr>
      <w:r>
        <w:rPr>
          <w:rStyle w:val="CommentReference"/>
        </w:rPr>
        <w:annotationRef/>
      </w:r>
      <w:r w:rsidRPr="00AE69E6">
        <w:t xml:space="preserve">This phrase is not clear – do you rather mean to say that people visited particular websites of municipalities through a random click?  </w:t>
      </w:r>
    </w:p>
  </w:comment>
  <w:comment w:id="322" w:author="Author" w:date="2021-01-21T10:17:00Z" w:initials="A">
    <w:p w14:paraId="496E955D" w14:textId="04974EE8" w:rsidR="007D57E6" w:rsidRDefault="007D57E6" w:rsidP="007D57E6">
      <w:pPr>
        <w:pStyle w:val="CommentText"/>
      </w:pPr>
      <w:r>
        <w:rPr>
          <w:rStyle w:val="CommentReference"/>
        </w:rPr>
        <w:annotationRef/>
      </w:r>
      <w:r w:rsidRPr="00AE69E6">
        <w:rPr>
          <w:rStyle w:val="CommentReference"/>
        </w:rPr>
        <w:t xml:space="preserve">This could be substantiated further. At the moment, it is not clear </w:t>
      </w:r>
      <w:r w:rsidR="00C33ECE" w:rsidRPr="00AE69E6">
        <w:rPr>
          <w:rStyle w:val="CommentReference"/>
        </w:rPr>
        <w:t xml:space="preserve">what you intend to mean by “better relate” and, </w:t>
      </w:r>
      <w:r w:rsidRPr="00AE69E6">
        <w:rPr>
          <w:rStyle w:val="CommentReference"/>
        </w:rPr>
        <w:t xml:space="preserve">how we can derive this conclusion from these numbers, especially because we do not have clarity on the intention or motivations of the users. Consider expanding on this further. </w:t>
      </w:r>
    </w:p>
  </w:comment>
  <w:comment w:id="324" w:author="Author" w:date="2021-01-20T17:02:00Z" w:initials="A">
    <w:p w14:paraId="3264F557" w14:textId="77777777" w:rsidR="007D57E6" w:rsidRDefault="007D57E6" w:rsidP="007D57E6">
      <w:pPr>
        <w:pStyle w:val="CommentText"/>
      </w:pPr>
      <w:r>
        <w:rPr>
          <w:rStyle w:val="CommentReference"/>
        </w:rPr>
        <w:annotationRef/>
      </w:r>
      <w:r w:rsidRPr="00AE69E6">
        <w:t xml:space="preserve">Please mention the date on which such data were gathered. </w:t>
      </w:r>
    </w:p>
  </w:comment>
  <w:comment w:id="334" w:author="Author" w:date="2021-01-21T10:22:00Z" w:initials="A">
    <w:p w14:paraId="6624DB4D" w14:textId="77777777" w:rsidR="007D57E6" w:rsidRDefault="007D57E6" w:rsidP="007D57E6">
      <w:pPr>
        <w:pStyle w:val="CommentText"/>
      </w:pPr>
      <w:r>
        <w:rPr>
          <w:rStyle w:val="CommentReference"/>
        </w:rPr>
        <w:annotationRef/>
      </w:r>
      <w:r w:rsidRPr="00AE69E6">
        <w:t xml:space="preserve">Which countries, specifically? All European countries or a smaller section? </w:t>
      </w:r>
    </w:p>
  </w:comment>
  <w:comment w:id="340" w:author="Author" w:date="2021-01-21T10:22:00Z" w:initials="A">
    <w:p w14:paraId="2EFE0ADD" w14:textId="19AC194E" w:rsidR="007D57E6" w:rsidRDefault="007D57E6" w:rsidP="007D57E6">
      <w:pPr>
        <w:pStyle w:val="CommentText"/>
      </w:pPr>
      <w:r>
        <w:rPr>
          <w:rStyle w:val="CommentReference"/>
        </w:rPr>
        <w:annotationRef/>
      </w:r>
      <w:r w:rsidRPr="00AE69E6">
        <w:t xml:space="preserve">Consider clarifying the position Romania occupies, and offer a few comparative numbers. It would also help establish whether Romania’s increases (as mentioned here) were relatively less compared to other countries that may have had similar increases, as well. </w:t>
      </w:r>
      <w:r w:rsidR="00730425" w:rsidRPr="00AE69E6">
        <w:t>Once you provide this information, this sentence can be edited appropriately.</w:t>
      </w:r>
    </w:p>
  </w:comment>
  <w:comment w:id="354" w:author="Author" w:date="2021-01-21T10:23:00Z" w:initials="A">
    <w:p w14:paraId="62F39DB8" w14:textId="77777777" w:rsidR="007D57E6" w:rsidRDefault="007D57E6" w:rsidP="007D57E6">
      <w:pPr>
        <w:pStyle w:val="CommentText"/>
      </w:pPr>
      <w:r>
        <w:rPr>
          <w:rStyle w:val="CommentReference"/>
        </w:rPr>
        <w:annotationRef/>
      </w:r>
      <w:r w:rsidRPr="00AE69E6">
        <w:t xml:space="preserve">As mentioned above, please consider dispensing with this term and reframe this heading as “Overview of Romanian Municipalities’ Websites” instead. I will not raise this comment again, to avoid inconveniencing you with repetitive information – please ensure that you make appropriate changes throughout. </w:t>
      </w:r>
    </w:p>
  </w:comment>
  <w:comment w:id="402" w:author="Author" w:date="2021-01-20T17:07:00Z" w:initials="A">
    <w:p w14:paraId="36F68917" w14:textId="77777777" w:rsidR="007D57E6" w:rsidRDefault="007D57E6" w:rsidP="007D57E6">
      <w:pPr>
        <w:pStyle w:val="CommentText"/>
      </w:pPr>
      <w:r>
        <w:rPr>
          <w:rStyle w:val="CommentReference"/>
        </w:rPr>
        <w:annotationRef/>
      </w:r>
      <w:r w:rsidRPr="00AE69E6">
        <w:t xml:space="preserve">It isn’t clear whether you mean your own study here, or a study you relied on. Please clarify this information here. </w:t>
      </w:r>
    </w:p>
  </w:comment>
  <w:comment w:id="408" w:author="Author" w:date="2021-01-20T17:07:00Z" w:initials="A">
    <w:p w14:paraId="2AF60AC1" w14:textId="77777777" w:rsidR="007D57E6" w:rsidRDefault="007D57E6" w:rsidP="007D57E6">
      <w:pPr>
        <w:pStyle w:val="CommentText"/>
      </w:pPr>
      <w:r>
        <w:rPr>
          <w:rStyle w:val="CommentReference"/>
        </w:rPr>
        <w:annotationRef/>
      </w:r>
      <w:r w:rsidRPr="00AE69E6">
        <w:t xml:space="preserve">The causation in this sentence is not quite clear. Please consider explaining what you mean by the global network in the Romanian context, and what impact that has on the presence online. </w:t>
      </w:r>
    </w:p>
  </w:comment>
  <w:comment w:id="454" w:author="Author" w:date="2021-01-21T10:30:00Z" w:initials="A">
    <w:p w14:paraId="3C0747F5" w14:textId="77777777" w:rsidR="007D57E6" w:rsidRDefault="007D57E6" w:rsidP="007D57E6">
      <w:pPr>
        <w:pStyle w:val="CommentText"/>
      </w:pPr>
      <w:r>
        <w:rPr>
          <w:rStyle w:val="CommentReference"/>
        </w:rPr>
        <w:annotationRef/>
      </w:r>
      <w:r w:rsidRPr="00AE69E6">
        <w:t xml:space="preserve">Before presenting the results, consider establishing a few dedicated signposts to explain the purpose of this focus. First, consider establishing the scope of financial information for the purpose of this article / study. Second, consider elaborating on the implications of these findings for the transparency threshold, analyzing the potential causes and impacts / challenges as a result of these numbers. Third, consider elaborating on particular regions in detail – if those data are available. It would enable a granular presentation that speaks to the unique challenges across regions that may produce particular outcomes. </w:t>
      </w:r>
    </w:p>
  </w:comment>
  <w:comment w:id="479" w:author="Author" w:date="2021-01-22T10:00:00Z" w:initials="A">
    <w:p w14:paraId="1D086209" w14:textId="316F57CE" w:rsidR="00730425" w:rsidRDefault="00730425">
      <w:pPr>
        <w:pStyle w:val="CommentText"/>
      </w:pPr>
      <w:r>
        <w:rPr>
          <w:rStyle w:val="CommentReference"/>
        </w:rPr>
        <w:annotationRef/>
      </w:r>
      <w:r w:rsidRPr="00AE69E6">
        <w:t xml:space="preserve">Consider indicating an exact number. As you’ve mentioned exact numbers for the others, readers may expect to have numbers here, too. </w:t>
      </w:r>
    </w:p>
  </w:comment>
  <w:comment w:id="498" w:author="Author" w:date="2021-01-21T10:26:00Z" w:initials="A">
    <w:p w14:paraId="7E606488" w14:textId="77777777" w:rsidR="007D57E6" w:rsidRDefault="007D57E6" w:rsidP="007D57E6">
      <w:pPr>
        <w:pStyle w:val="CommentText"/>
      </w:pPr>
      <w:r>
        <w:rPr>
          <w:rStyle w:val="CommentReference"/>
        </w:rPr>
        <w:annotationRef/>
      </w:r>
      <w:r w:rsidRPr="00AE69E6">
        <w:t xml:space="preserve">Where you present the number clearly, I have provided the percentage within parentheses as it becomes supplementary and non-essential given that the amount has been suitably quantified. </w:t>
      </w:r>
    </w:p>
  </w:comment>
  <w:comment w:id="544" w:author="Author" w:date="2021-01-20T17:12:00Z" w:initials="A">
    <w:p w14:paraId="52FDB023" w14:textId="77777777" w:rsidR="007D57E6" w:rsidRDefault="007D57E6" w:rsidP="007D57E6">
      <w:pPr>
        <w:pStyle w:val="CommentText"/>
      </w:pPr>
      <w:r>
        <w:rPr>
          <w:rStyle w:val="CommentReference"/>
        </w:rPr>
        <w:annotationRef/>
      </w:r>
      <w:r w:rsidRPr="00AE69E6">
        <w:t xml:space="preserve">Did they provide information generally, that is, not confined to particular time intervals? </w:t>
      </w:r>
    </w:p>
  </w:comment>
  <w:comment w:id="639" w:author="Author" w:date="2021-01-22T10:03:00Z" w:initials="A">
    <w:p w14:paraId="403EDCE4" w14:textId="43A91EEA" w:rsidR="003F2962" w:rsidRDefault="003F2962">
      <w:pPr>
        <w:pStyle w:val="CommentText"/>
      </w:pPr>
      <w:r>
        <w:rPr>
          <w:rStyle w:val="CommentReference"/>
        </w:rPr>
        <w:annotationRef/>
      </w:r>
      <w:r w:rsidRPr="00AE69E6">
        <w:t xml:space="preserve">It would help to clarify what the court proceedings pertained to – were they lawsuits or administrative hearings? </w:t>
      </w:r>
    </w:p>
  </w:comment>
  <w:comment w:id="669" w:author="Author" w:date="2021-01-20T17:15:00Z" w:initials="A">
    <w:p w14:paraId="16619CA1" w14:textId="45C361F6" w:rsidR="007D57E6" w:rsidRDefault="007D57E6" w:rsidP="007D57E6">
      <w:pPr>
        <w:pStyle w:val="CommentText"/>
      </w:pPr>
      <w:r w:rsidRPr="00AE69E6">
        <w:rPr>
          <w:rStyle w:val="CommentReference"/>
        </w:rPr>
        <w:t>While I made these edits, it is not clear how / on what front the country’s situation is promising. Please consider elaborating on this</w:t>
      </w:r>
      <w:r w:rsidR="00D7665E" w:rsidRPr="00AE69E6">
        <w:rPr>
          <w:rStyle w:val="CommentReference"/>
        </w:rPr>
        <w:t>, so that this can be edited further</w:t>
      </w:r>
      <w:r w:rsidRPr="00AE69E6">
        <w:rPr>
          <w:rStyle w:val="CommentReference"/>
        </w:rPr>
        <w:t xml:space="preserve">. </w:t>
      </w:r>
    </w:p>
  </w:comment>
  <w:comment w:id="698" w:author="Author" w:date="2021-01-21T10:34:00Z" w:initials="A">
    <w:p w14:paraId="39C28D87" w14:textId="77777777" w:rsidR="007D57E6" w:rsidRDefault="007D57E6" w:rsidP="007D57E6">
      <w:pPr>
        <w:pStyle w:val="CommentText"/>
      </w:pPr>
      <w:r>
        <w:rPr>
          <w:rStyle w:val="CommentReference"/>
        </w:rPr>
        <w:annotationRef/>
      </w:r>
      <w:r w:rsidRPr="00AE69E6">
        <w:t>Consider expanding on this with more clarity – what sections would contribute to the kind of development that would serve citizens’ needs?</w:t>
      </w:r>
    </w:p>
  </w:comment>
  <w:comment w:id="714" w:author="Author" w:date="2021-01-21T10:34:00Z" w:initials="A">
    <w:p w14:paraId="77BC40FE" w14:textId="77777777" w:rsidR="007D57E6" w:rsidRDefault="007D57E6" w:rsidP="007D57E6">
      <w:pPr>
        <w:pStyle w:val="CommentText"/>
      </w:pPr>
      <w:r>
        <w:rPr>
          <w:rStyle w:val="CommentReference"/>
        </w:rPr>
        <w:annotationRef/>
      </w:r>
      <w:r w:rsidRPr="00AE69E6">
        <w:t xml:space="preserve">This is not very clear at the moment – it does indeed connect citizens and the administration, but isn’t the administrative set up already connected to the citizens it serves because it exists to serve them? </w:t>
      </w:r>
    </w:p>
  </w:comment>
  <w:comment w:id="722" w:author="Author" w:date="2021-01-21T10:35:00Z" w:initials="A">
    <w:p w14:paraId="0C163F05" w14:textId="77777777" w:rsidR="007D57E6" w:rsidRDefault="007D57E6" w:rsidP="007D57E6">
      <w:pPr>
        <w:pStyle w:val="CommentText"/>
      </w:pPr>
      <w:r>
        <w:rPr>
          <w:rStyle w:val="CommentReference"/>
        </w:rPr>
        <w:annotationRef/>
      </w:r>
      <w:r w:rsidRPr="00AE69E6">
        <w:t xml:space="preserve">The results section does not seem to clarify this. It suggests lack more than success/good performance. Please consider reconciling the differences here. </w:t>
      </w:r>
    </w:p>
  </w:comment>
  <w:comment w:id="731" w:author="Author" w:date="2021-01-27T09:16:00Z" w:initials="A">
    <w:p w14:paraId="1F7515DA" w14:textId="2A7F85D5" w:rsidR="00AE69E6" w:rsidRDefault="00AE69E6" w:rsidP="00AE69E6">
      <w:pPr>
        <w:pStyle w:val="CommentText"/>
      </w:pPr>
      <w:r>
        <w:rPr>
          <w:rStyle w:val="CommentReference"/>
        </w:rPr>
        <w:annotationRef/>
      </w:r>
      <w:r w:rsidRPr="00AE69E6">
        <w:t>This sentence was slightly unclear. Please see if the revisions match your intended meaning clearly.</w:t>
      </w:r>
    </w:p>
  </w:comment>
  <w:comment w:id="747" w:author="Author" w:date="2021-01-21T10:36:00Z" w:initials="A">
    <w:p w14:paraId="5BB92DE1" w14:textId="77777777" w:rsidR="007D57E6" w:rsidRDefault="007D57E6" w:rsidP="007D57E6">
      <w:pPr>
        <w:pStyle w:val="CommentText"/>
      </w:pPr>
      <w:r>
        <w:rPr>
          <w:rStyle w:val="CommentReference"/>
        </w:rPr>
        <w:annotationRef/>
      </w:r>
      <w:r w:rsidRPr="00AE69E6">
        <w:t xml:space="preserve">This is in direct contradiction to the finding you report in the preceding paragraph. Please reconcile the differences to avoid self-contradiction. Further, this is also new information that is being presented in the conclusion, which is typically not recommended. Consider either presenting this in your discussion section with more granular data and analysis, or dispense with it here. </w:t>
      </w:r>
    </w:p>
  </w:comment>
  <w:comment w:id="784" w:author="Author" w:date="2021-01-21T17:12:00Z" w:initials="A">
    <w:p w14:paraId="389474EA" w14:textId="77777777" w:rsidR="00D7665E" w:rsidRDefault="00D7665E" w:rsidP="00D7665E">
      <w:pPr>
        <w:pStyle w:val="CommentText"/>
      </w:pPr>
      <w:r>
        <w:rPr>
          <w:rStyle w:val="CommentReference"/>
        </w:rPr>
        <w:annotationRef/>
      </w:r>
      <w:r w:rsidRPr="00AE69E6">
        <w:t xml:space="preserve">Acknowledgements All contributors who do not meet the criteria for authorship should be listed in an Acknowledgements section. Examples of those who might be acknowledged include a person who provided purely technical help, or a department chair who provided only general support.  </w:t>
      </w:r>
    </w:p>
  </w:comment>
  <w:comment w:id="786" w:author="Author" w:date="2021-01-21T17:12:00Z" w:initials="A">
    <w:p w14:paraId="7E1AA722" w14:textId="77777777" w:rsidR="00D7665E" w:rsidRDefault="00D7665E" w:rsidP="00D7665E">
      <w:pPr>
        <w:pStyle w:val="CommentText"/>
      </w:pPr>
      <w:r>
        <w:rPr>
          <w:rStyle w:val="CommentReference"/>
        </w:rPr>
        <w:annotationRef/>
      </w:r>
      <w:r w:rsidRPr="00AE69E6">
        <w:t>Please provide appropriate declaratory information here, if any – else, please delete this subheading.</w:t>
      </w:r>
    </w:p>
  </w:comment>
  <w:comment w:id="789" w:author="Author" w:date="2021-01-21T17:17:00Z" w:initials="A">
    <w:p w14:paraId="2AD90FB3" w14:textId="77777777" w:rsidR="00D7665E" w:rsidRDefault="00D7665E" w:rsidP="00D7665E">
      <w:pPr>
        <w:pStyle w:val="CommentText"/>
      </w:pPr>
      <w:r>
        <w:rPr>
          <w:rStyle w:val="CommentReference"/>
        </w:rPr>
        <w:annotationRef/>
      </w:r>
      <w:r w:rsidRPr="00AE69E6">
        <w:t xml:space="preserve">Please note that for IPSR submissions full names of authors or editors should be provided in the references (rather than just initials). I have provided these details wherever I was able to find them – for authors I have not been able to find, I’ve retained the initials. Please provide the full name as applicable. Further, please follow the placeholders to provide the missing information in this list. </w:t>
      </w:r>
    </w:p>
  </w:comment>
  <w:comment w:id="827" w:author="Author" w:date="2021-01-21T17:23:00Z" w:initials="A">
    <w:p w14:paraId="643BFDD9" w14:textId="77777777" w:rsidR="00D7665E" w:rsidRDefault="00D7665E" w:rsidP="00D7665E">
      <w:pPr>
        <w:pStyle w:val="CommentText"/>
      </w:pPr>
      <w:r>
        <w:rPr>
          <w:rStyle w:val="CommentReference"/>
        </w:rPr>
        <w:annotationRef/>
      </w:r>
      <w:r w:rsidRPr="00AE69E6">
        <w:t xml:space="preserve">I am unable to verify this link. It says that this indicator is no longer available. Please provide a link that references your intended data appropriately. </w:t>
      </w:r>
    </w:p>
  </w:comment>
  <w:comment w:id="846" w:author="Author" w:date="2021-01-21T17:26:00Z" w:initials="A">
    <w:p w14:paraId="6C865408" w14:textId="77777777" w:rsidR="00D7665E" w:rsidRDefault="00D7665E" w:rsidP="00D7665E">
      <w:pPr>
        <w:pStyle w:val="CommentText"/>
      </w:pPr>
      <w:r>
        <w:rPr>
          <w:rStyle w:val="CommentReference"/>
        </w:rPr>
        <w:annotationRef/>
      </w:r>
      <w:r w:rsidRPr="00AE69E6">
        <w:t>I am unable to verify this link. It says that this site has been redirected too many times and is no longer available. Please provide a link that references your intended data appropriately.</w:t>
      </w:r>
    </w:p>
  </w:comment>
  <w:comment w:id="852" w:author="Author" w:date="2021-01-21T17:28:00Z" w:initials="A">
    <w:p w14:paraId="7852ADD0" w14:textId="77777777" w:rsidR="00D7665E" w:rsidRDefault="00D7665E" w:rsidP="00D7665E">
      <w:pPr>
        <w:pStyle w:val="CommentText"/>
      </w:pPr>
      <w:r>
        <w:rPr>
          <w:rStyle w:val="CommentReference"/>
        </w:rPr>
        <w:annotationRef/>
      </w:r>
      <w:r w:rsidRPr="00AE69E6">
        <w:t>I am unable to verify these links. It says that the site cannot be accessed. Please provide a link that references your intended data appropriately.</w:t>
      </w:r>
    </w:p>
  </w:comment>
  <w:comment w:id="879" w:author="Author" w:date="2021-01-21T17:30:00Z" w:initials="A">
    <w:p w14:paraId="16E30EF5" w14:textId="77777777" w:rsidR="00D7665E" w:rsidRDefault="00D7665E" w:rsidP="00D7665E">
      <w:pPr>
        <w:pStyle w:val="CommentText"/>
      </w:pPr>
      <w:r>
        <w:rPr>
          <w:rStyle w:val="CommentReference"/>
        </w:rPr>
        <w:annotationRef/>
      </w:r>
      <w:r w:rsidRPr="00AE69E6">
        <w:t>I am unable to verify these links. It says that the site cannot be accessed. Please provide a link that references your intended data appropriately.</w:t>
      </w:r>
    </w:p>
  </w:comment>
  <w:comment w:id="891" w:author="Author" w:date="2021-01-21T17:31:00Z" w:initials="A">
    <w:p w14:paraId="1FC1935D" w14:textId="77777777" w:rsidR="00D7665E" w:rsidRDefault="00D7665E" w:rsidP="00D7665E">
      <w:pPr>
        <w:pStyle w:val="CommentText"/>
      </w:pPr>
      <w:r>
        <w:rPr>
          <w:rStyle w:val="CommentReference"/>
        </w:rPr>
        <w:annotationRef/>
      </w:r>
      <w:r w:rsidRPr="00AE69E6">
        <w:t>This URL directs the user to the main home page. Please select the direct url and include the missing details here.</w:t>
      </w:r>
    </w:p>
  </w:comment>
  <w:comment w:id="899" w:author="Author" w:date="2021-01-21T17:32:00Z" w:initials="A">
    <w:p w14:paraId="603F1FC4" w14:textId="77777777" w:rsidR="00D7665E" w:rsidRDefault="00D7665E" w:rsidP="00D7665E">
      <w:pPr>
        <w:pStyle w:val="CommentText"/>
      </w:pPr>
      <w:r>
        <w:rPr>
          <w:rStyle w:val="CommentReference"/>
        </w:rPr>
        <w:annotationRef/>
      </w:r>
      <w:r w:rsidRPr="00AE69E6">
        <w:t>I was unable to verify this reference. It says that “The requested page "/cms/ro/content/anuarul-statistic-al-romaniei2013." could not be found.” Please provide a link that references your intended data appropriately.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1BC022" w15:done="0"/>
  <w15:commentEx w15:paraId="4CA69711" w15:done="0"/>
  <w15:commentEx w15:paraId="082AB8A3" w15:done="0"/>
  <w15:commentEx w15:paraId="2CFF871E" w15:done="0"/>
  <w15:commentEx w15:paraId="61EF6456" w15:done="0"/>
  <w15:commentEx w15:paraId="37E91A4C" w15:done="0"/>
  <w15:commentEx w15:paraId="04A2B466" w15:done="0"/>
  <w15:commentEx w15:paraId="748F9CC0" w15:done="0"/>
  <w15:commentEx w15:paraId="70EF57E9" w15:done="0"/>
  <w15:commentEx w15:paraId="290C81F4" w15:done="0"/>
  <w15:commentEx w15:paraId="15D0F164" w15:done="0"/>
  <w15:commentEx w15:paraId="5FE22E4D" w15:done="0"/>
  <w15:commentEx w15:paraId="031736D0" w15:done="0"/>
  <w15:commentEx w15:paraId="2C9E8030" w15:done="0"/>
  <w15:commentEx w15:paraId="57A874E0" w15:done="0"/>
  <w15:commentEx w15:paraId="74989222" w15:done="0"/>
  <w15:commentEx w15:paraId="1C2B1D9C" w15:done="0"/>
  <w15:commentEx w15:paraId="3D1BBBDE" w15:done="0"/>
  <w15:commentEx w15:paraId="6C031773" w15:done="0"/>
  <w15:commentEx w15:paraId="4DA794E2" w15:done="0"/>
  <w15:commentEx w15:paraId="3107708D" w15:done="0"/>
  <w15:commentEx w15:paraId="0575B1E2" w15:done="0"/>
  <w15:commentEx w15:paraId="0F35EAB8" w15:done="0"/>
  <w15:commentEx w15:paraId="227A507D" w15:done="0"/>
  <w15:commentEx w15:paraId="496E955D" w15:done="0"/>
  <w15:commentEx w15:paraId="3264F557" w15:done="0"/>
  <w15:commentEx w15:paraId="6624DB4D" w15:done="0"/>
  <w15:commentEx w15:paraId="2EFE0ADD" w15:done="0"/>
  <w15:commentEx w15:paraId="62F39DB8" w15:done="0"/>
  <w15:commentEx w15:paraId="36F68917" w15:done="0"/>
  <w15:commentEx w15:paraId="2AF60AC1" w15:done="0"/>
  <w15:commentEx w15:paraId="3C0747F5" w15:done="0"/>
  <w15:commentEx w15:paraId="1D086209" w15:done="0"/>
  <w15:commentEx w15:paraId="7E606488" w15:done="0"/>
  <w15:commentEx w15:paraId="52FDB023" w15:done="0"/>
  <w15:commentEx w15:paraId="403EDCE4" w15:done="0"/>
  <w15:commentEx w15:paraId="16619CA1" w15:done="0"/>
  <w15:commentEx w15:paraId="39C28D87" w15:done="0"/>
  <w15:commentEx w15:paraId="77BC40FE" w15:done="0"/>
  <w15:commentEx w15:paraId="0C163F05" w15:done="0"/>
  <w15:commentEx w15:paraId="1F7515DA" w15:done="0"/>
  <w15:commentEx w15:paraId="5BB92DE1" w15:done="0"/>
  <w15:commentEx w15:paraId="389474EA" w15:done="0"/>
  <w15:commentEx w15:paraId="7E1AA722" w15:done="0"/>
  <w15:commentEx w15:paraId="2AD90FB3" w15:done="0"/>
  <w15:commentEx w15:paraId="643BFDD9" w15:done="0"/>
  <w15:commentEx w15:paraId="6C865408" w15:done="0"/>
  <w15:commentEx w15:paraId="7852ADD0" w15:done="0"/>
  <w15:commentEx w15:paraId="16E30EF5" w15:done="0"/>
  <w15:commentEx w15:paraId="1FC1935D" w15:done="0"/>
  <w15:commentEx w15:paraId="603F1F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1BC022" w16cid:durableId="23B2B7EF"/>
  <w16cid:commentId w16cid:paraId="4CA69711" w16cid:durableId="23B2B861"/>
  <w16cid:commentId w16cid:paraId="082AB8A3" w16cid:durableId="23BBAEB9"/>
  <w16cid:commentId w16cid:paraId="2CFF871E" w16cid:durableId="23B3D05C"/>
  <w16cid:commentId w16cid:paraId="61EF6456" w16cid:durableId="23B3D083"/>
  <w16cid:commentId w16cid:paraId="37E91A4C" w16cid:durableId="23B3D09E"/>
  <w16cid:commentId w16cid:paraId="04A2B466" w16cid:durableId="23B3D0E2"/>
  <w16cid:commentId w16cid:paraId="748F9CC0" w16cid:durableId="23B6C4AE"/>
  <w16cid:commentId w16cid:paraId="70EF57E9" w16cid:durableId="23B3D105"/>
  <w16cid:commentId w16cid:paraId="290C81F4" w16cid:durableId="23B3D126"/>
  <w16cid:commentId w16cid:paraId="15D0F164" w16cid:durableId="23B51F13"/>
  <w16cid:commentId w16cid:paraId="5FE22E4D" w16cid:durableId="23B3D156"/>
  <w16cid:commentId w16cid:paraId="031736D0" w16cid:durableId="23B2C553"/>
  <w16cid:commentId w16cid:paraId="2C9E8030" w16cid:durableId="23B2C579"/>
  <w16cid:commentId w16cid:paraId="57A874E0" w16cid:durableId="23B3D171"/>
  <w16cid:commentId w16cid:paraId="74989222" w16cid:durableId="23B3D188"/>
  <w16cid:commentId w16cid:paraId="1C2B1D9C" w16cid:durableId="23B3D1AC"/>
  <w16cid:commentId w16cid:paraId="3D1BBBDE" w16cid:durableId="23B3D1E2"/>
  <w16cid:commentId w16cid:paraId="6C031773" w16cid:durableId="23B2D808"/>
  <w16cid:commentId w16cid:paraId="4DA794E2" w16cid:durableId="23B3D1F6"/>
  <w16cid:commentId w16cid:paraId="3107708D" w16cid:durableId="23B2DE89"/>
  <w16cid:commentId w16cid:paraId="0575B1E2" w16cid:durableId="23B2DEB2"/>
  <w16cid:commentId w16cid:paraId="0F35EAB8" w16cid:durableId="23B2DEF4"/>
  <w16cid:commentId w16cid:paraId="227A507D" w16cid:durableId="23B2E05E"/>
  <w16cid:commentId w16cid:paraId="496E955D" w16cid:durableId="23B3D34B"/>
  <w16cid:commentId w16cid:paraId="3264F557" w16cid:durableId="23B2E08B"/>
  <w16cid:commentId w16cid:paraId="6624DB4D" w16cid:durableId="23B3D44A"/>
  <w16cid:commentId w16cid:paraId="2EFE0ADD" w16cid:durableId="23B3D474"/>
  <w16cid:commentId w16cid:paraId="62F39DB8" w16cid:durableId="23B3D49A"/>
  <w16cid:commentId w16cid:paraId="36F68917" w16cid:durableId="23B2E1BB"/>
  <w16cid:commentId w16cid:paraId="2AF60AC1" w16cid:durableId="23B2E1D5"/>
  <w16cid:commentId w16cid:paraId="3C0747F5" w16cid:durableId="23B3D632"/>
  <w16cid:commentId w16cid:paraId="1D086209" w16cid:durableId="23B520B9"/>
  <w16cid:commentId w16cid:paraId="7E606488" w16cid:durableId="23B3D550"/>
  <w16cid:commentId w16cid:paraId="52FDB023" w16cid:durableId="23B2E302"/>
  <w16cid:commentId w16cid:paraId="403EDCE4" w16cid:durableId="23B52165"/>
  <w16cid:commentId w16cid:paraId="16619CA1" w16cid:durableId="23B2E3A3"/>
  <w16cid:commentId w16cid:paraId="39C28D87" w16cid:durableId="23B3D736"/>
  <w16cid:commentId w16cid:paraId="77BC40FE" w16cid:durableId="23B3D751"/>
  <w16cid:commentId w16cid:paraId="0C163F05" w16cid:durableId="23B3D777"/>
  <w16cid:commentId w16cid:paraId="1F7515DA" w16cid:durableId="23BBAE13"/>
  <w16cid:commentId w16cid:paraId="5BB92DE1" w16cid:durableId="23B3D79F"/>
  <w16cid:commentId w16cid:paraId="389474EA" w16cid:durableId="23B43470"/>
  <w16cid:commentId w16cid:paraId="7E1AA722" w16cid:durableId="23B4348D"/>
  <w16cid:commentId w16cid:paraId="2AD90FB3" w16cid:durableId="23B435AC"/>
  <w16cid:commentId w16cid:paraId="643BFDD9" w16cid:durableId="23B4370B"/>
  <w16cid:commentId w16cid:paraId="6C865408" w16cid:durableId="23B437B7"/>
  <w16cid:commentId w16cid:paraId="7852ADD0" w16cid:durableId="23B4385B"/>
  <w16cid:commentId w16cid:paraId="16E30EF5" w16cid:durableId="23B438B5"/>
  <w16cid:commentId w16cid:paraId="1FC1935D" w16cid:durableId="23B4390F"/>
  <w16cid:commentId w16cid:paraId="603F1FC4" w16cid:durableId="23B43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1FB4" w14:textId="77777777" w:rsidR="00A822AB" w:rsidRDefault="00A822AB">
      <w:pPr>
        <w:spacing w:after="0" w:line="240" w:lineRule="auto"/>
      </w:pPr>
      <w:r>
        <w:separator/>
      </w:r>
    </w:p>
  </w:endnote>
  <w:endnote w:type="continuationSeparator" w:id="0">
    <w:p w14:paraId="148164C8" w14:textId="77777777" w:rsidR="00A822AB" w:rsidRDefault="00A8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CC2E" w14:textId="77777777" w:rsidR="008C6078" w:rsidRDefault="009B0216">
    <w:pPr>
      <w:spacing w:after="0" w:line="259" w:lineRule="auto"/>
      <w:ind w:left="0" w:right="60" w:firstLine="0"/>
      <w:jc w:val="center"/>
    </w:pPr>
    <w:r>
      <w:fldChar w:fldCharType="begin"/>
    </w:r>
    <w:r>
      <w:instrText xml:space="preserve"> PAGE   \* MERGEFORMAT </w:instrText>
    </w:r>
    <w:r>
      <w:fldChar w:fldCharType="separate"/>
    </w:r>
    <w:r>
      <w:t>150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76CC" w14:textId="77777777" w:rsidR="008C6078" w:rsidRPr="00AE69E6" w:rsidRDefault="009B0216">
    <w:pPr>
      <w:spacing w:after="0" w:line="259" w:lineRule="auto"/>
      <w:ind w:left="0" w:right="60" w:firstLine="0"/>
      <w:jc w:val="center"/>
    </w:pPr>
    <w:r w:rsidRPr="00AE69E6">
      <w:fldChar w:fldCharType="begin"/>
    </w:r>
    <w:r w:rsidRPr="00AE69E6">
      <w:instrText xml:space="preserve"> PAGE   \* MERGEFORMAT </w:instrText>
    </w:r>
    <w:r w:rsidRPr="00AE69E6">
      <w:fldChar w:fldCharType="separate"/>
    </w:r>
    <w:r w:rsidRPr="00AE69E6">
      <w:t>150</w:t>
    </w:r>
    <w:r w:rsidRPr="00AE69E6">
      <w:fldChar w:fldCharType="end"/>
    </w:r>
    <w:r w:rsidRPr="00AE69E6">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F5257" w14:textId="77777777" w:rsidR="008C6078" w:rsidRPr="00AE69E6" w:rsidRDefault="009B0216">
    <w:pPr>
      <w:spacing w:after="0" w:line="259" w:lineRule="auto"/>
      <w:ind w:left="0" w:right="60" w:firstLine="0"/>
      <w:jc w:val="center"/>
    </w:pPr>
    <w:r w:rsidRPr="00AE69E6">
      <w:fldChar w:fldCharType="begin"/>
    </w:r>
    <w:r w:rsidRPr="00AE69E6">
      <w:instrText xml:space="preserve"> PAGE   \* MERGEFORMAT </w:instrText>
    </w:r>
    <w:r w:rsidRPr="00AE69E6">
      <w:fldChar w:fldCharType="separate"/>
    </w:r>
    <w:r w:rsidRPr="00AE69E6">
      <w:t>150</w:t>
    </w:r>
    <w:r w:rsidRPr="00AE69E6">
      <w:fldChar w:fldCharType="end"/>
    </w:r>
    <w:r w:rsidRPr="00AE69E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22E2" w14:textId="77777777" w:rsidR="00A822AB" w:rsidRDefault="00A822AB">
      <w:pPr>
        <w:spacing w:after="0" w:line="252" w:lineRule="auto"/>
        <w:ind w:left="0" w:right="0" w:firstLine="0"/>
      </w:pPr>
      <w:r>
        <w:separator/>
      </w:r>
    </w:p>
  </w:footnote>
  <w:footnote w:type="continuationSeparator" w:id="0">
    <w:p w14:paraId="1DC56F1B" w14:textId="77777777" w:rsidR="00A822AB" w:rsidRDefault="00A822AB">
      <w:pPr>
        <w:spacing w:after="0" w:line="252"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DEB6" w14:textId="77777777" w:rsidR="00AE69E6" w:rsidRDefault="00AE6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0F29" w14:textId="77777777" w:rsidR="00AE69E6" w:rsidRPr="00AE69E6" w:rsidRDefault="00AE6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CE75" w14:textId="77777777" w:rsidR="008C6078" w:rsidRPr="00AE69E6" w:rsidRDefault="009B0216">
    <w:pPr>
      <w:spacing w:after="0" w:line="259" w:lineRule="auto"/>
      <w:ind w:left="0" w:right="0" w:firstLine="0"/>
    </w:pPr>
    <w:r w:rsidRPr="00AE69E6">
      <w:rPr>
        <w:rFonts w:ascii="Calibri" w:eastAsia="Calibri" w:hAnsi="Calibri" w:cs="Calibri"/>
        <w:noProof/>
      </w:rPr>
      <mc:AlternateContent>
        <mc:Choice Requires="wpg">
          <w:drawing>
            <wp:anchor distT="0" distB="0" distL="114300" distR="114300" simplePos="0" relativeHeight="251660288" behindDoc="0" locked="0" layoutInCell="1" allowOverlap="1" wp14:anchorId="4160C6CE" wp14:editId="38B7A720">
              <wp:simplePos x="0" y="0"/>
              <wp:positionH relativeFrom="page">
                <wp:posOffset>881177</wp:posOffset>
              </wp:positionH>
              <wp:positionV relativeFrom="page">
                <wp:posOffset>981710</wp:posOffset>
              </wp:positionV>
              <wp:extent cx="5799709" cy="6096"/>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7254" name="Shape 7254"/>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077" style="width:456.67pt;height:0.47998pt;position:absolute;mso-position-horizontal-relative:page;mso-position-horizontal:absolute;margin-left:69.384pt;mso-position-vertical-relative:page;margin-top:77.3pt;" coordsize="57997,60">
              <v:shape id="Shape 7255" style="position:absolute;width:57997;height:91;left:0;top:0;" coordsize="5799709,9144" path="m0,0l5799709,0l5799709,9144l0,9144l0,0">
                <v:stroke weight="0pt" endcap="flat" joinstyle="miter" miterlimit="10" on="false" color="#000000" opacity="0"/>
                <v:fill on="true" color="#000000"/>
              </v:shape>
              <w10:wrap type="square"/>
            </v:group>
          </w:pict>
        </mc:Fallback>
      </mc:AlternateContent>
    </w:r>
    <w:r w:rsidRPr="00AE69E6">
      <w:rPr>
        <w:i/>
        <w:sz w:val="24"/>
      </w:rPr>
      <w:t xml:space="preserve">European Integration - Realities and Perspectives. Proceedings                                        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82F61"/>
    <w:multiLevelType w:val="hybridMultilevel"/>
    <w:tmpl w:val="D3423486"/>
    <w:lvl w:ilvl="0" w:tplc="677C870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54CC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C87C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224EB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5AF28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DEB4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EC685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4ECC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D4B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0" w:nlCheck="1" w:checkStyle="0"/>
  <w:activeWritingStyle w:appName="MSWord" w:lang="en-GB" w:vendorID="64" w:dllVersion="0" w:nlCheck="1" w:checkStyle="0"/>
  <w:proofState w:spelling="clean" w:grammar="clean"/>
  <w:trackRevisions/>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78"/>
    <w:rsid w:val="00156122"/>
    <w:rsid w:val="001F25C5"/>
    <w:rsid w:val="002466D1"/>
    <w:rsid w:val="0027242C"/>
    <w:rsid w:val="002B6744"/>
    <w:rsid w:val="00370C94"/>
    <w:rsid w:val="003F2962"/>
    <w:rsid w:val="00526808"/>
    <w:rsid w:val="005A4A8B"/>
    <w:rsid w:val="00640680"/>
    <w:rsid w:val="00730425"/>
    <w:rsid w:val="00730813"/>
    <w:rsid w:val="00731797"/>
    <w:rsid w:val="00776ECE"/>
    <w:rsid w:val="007D57E6"/>
    <w:rsid w:val="008C6078"/>
    <w:rsid w:val="00951101"/>
    <w:rsid w:val="00965CD2"/>
    <w:rsid w:val="009A45FF"/>
    <w:rsid w:val="009B0216"/>
    <w:rsid w:val="009E51EC"/>
    <w:rsid w:val="00A20DF0"/>
    <w:rsid w:val="00A6017D"/>
    <w:rsid w:val="00A6155A"/>
    <w:rsid w:val="00A822AB"/>
    <w:rsid w:val="00AE69E6"/>
    <w:rsid w:val="00C33ECE"/>
    <w:rsid w:val="00D503F4"/>
    <w:rsid w:val="00D7665E"/>
    <w:rsid w:val="00D96A64"/>
    <w:rsid w:val="00DC2273"/>
    <w:rsid w:val="00EA49AE"/>
    <w:rsid w:val="00F542AC"/>
    <w:rsid w:val="00FB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9F0D"/>
  <w15:docId w15:val="{B687143A-F8B9-4B06-88DD-D2A5D918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4" w:line="271" w:lineRule="auto"/>
      <w:ind w:left="10" w:right="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115"/>
      <w:ind w:left="10" w:right="58"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0"/>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52" w:lineRule="auto"/>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paragraph" w:styleId="Header">
    <w:name w:val="header"/>
    <w:basedOn w:val="Normal"/>
    <w:link w:val="HeaderChar"/>
    <w:uiPriority w:val="99"/>
    <w:unhideWhenUsed/>
    <w:rsid w:val="002B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744"/>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7D57E6"/>
    <w:rPr>
      <w:sz w:val="16"/>
      <w:szCs w:val="16"/>
    </w:rPr>
  </w:style>
  <w:style w:type="paragraph" w:styleId="CommentText">
    <w:name w:val="annotation text"/>
    <w:basedOn w:val="Normal"/>
    <w:link w:val="CommentTextChar"/>
    <w:uiPriority w:val="99"/>
    <w:semiHidden/>
    <w:unhideWhenUsed/>
    <w:rsid w:val="007D57E6"/>
    <w:pPr>
      <w:spacing w:line="240" w:lineRule="auto"/>
    </w:pPr>
    <w:rPr>
      <w:sz w:val="20"/>
      <w:szCs w:val="20"/>
    </w:rPr>
  </w:style>
  <w:style w:type="character" w:customStyle="1" w:styleId="CommentTextChar">
    <w:name w:val="Comment Text Char"/>
    <w:basedOn w:val="DefaultParagraphFont"/>
    <w:link w:val="CommentText"/>
    <w:uiPriority w:val="99"/>
    <w:semiHidden/>
    <w:rsid w:val="007D57E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D57E6"/>
    <w:rPr>
      <w:b/>
      <w:bCs/>
    </w:rPr>
  </w:style>
  <w:style w:type="character" w:customStyle="1" w:styleId="CommentSubjectChar">
    <w:name w:val="Comment Subject Char"/>
    <w:basedOn w:val="CommentTextChar"/>
    <w:link w:val="CommentSubject"/>
    <w:uiPriority w:val="99"/>
    <w:semiHidden/>
    <w:rsid w:val="007D57E6"/>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D7665E"/>
    <w:rPr>
      <w:color w:val="0563C1" w:themeColor="hyperlink"/>
      <w:u w:val="single"/>
    </w:rPr>
  </w:style>
  <w:style w:type="paragraph" w:styleId="BalloonText">
    <w:name w:val="Balloon Text"/>
    <w:basedOn w:val="Normal"/>
    <w:link w:val="BalloonTextChar"/>
    <w:uiPriority w:val="99"/>
    <w:semiHidden/>
    <w:unhideWhenUsed/>
    <w:rsid w:val="005A4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A8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mcsi.ro/Minister/Domenii-de-activitate-ale-MCSI/Tehnologia-Informatiei/Ghiduri-IT-(1)/Realizarea-paginilor-web-pentru-autoritatile-si-in" TargetMode="External"/><Relationship Id="rId21" Type="http://schemas.openxmlformats.org/officeDocument/2006/relationships/hyperlink" Target="http://www.mcsi.ro/Minister/Domenii-de-activitate-ale-MCSI/Tehnologia-Informatiei/Ghiduri-IT-(1)/Realizarea-paginilor-web-pentru-autoritatile-si-in" TargetMode="External"/><Relationship Id="rId42" Type="http://schemas.openxmlformats.org/officeDocument/2006/relationships/hyperlink" Target="http://www.mcsi.ro/Minister/Domenii-de-activitate-ale-MCSI/Tehnologia-Informatiei/e-Romania" TargetMode="External"/><Relationship Id="rId47" Type="http://schemas.openxmlformats.org/officeDocument/2006/relationships/hyperlink" Target="http://www.mcsi.ro/Minister/Domenii-de-activitate-ale-MCSI/Tehnologia-Informatiei/e-Romania"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comments" Target="comment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csi.ro/Minister/Domenii-de-activitate-ale-MCSI/Tehnologia-Informatiei/Ghiduri-IT-(1)/Realizarea-paginilor-web-pentru-autoritatile-si-in" TargetMode="External"/><Relationship Id="rId29" Type="http://schemas.openxmlformats.org/officeDocument/2006/relationships/hyperlink" Target="http://www.mcsi.ro/Minister/Domenii-de-activitate-ale-MCSI/Tehnologia-Informatiei/Ghiduri-IT-(1)/Realizarea-paginilor-web-pentru-autoritatile-si-in" TargetMode="External"/><Relationship Id="rId11" Type="http://schemas.openxmlformats.org/officeDocument/2006/relationships/hyperlink" Target="http://www.ratb.ro/docpdf/og27-2002.pdf" TargetMode="External"/><Relationship Id="rId24" Type="http://schemas.openxmlformats.org/officeDocument/2006/relationships/hyperlink" Target="http://www.mcsi.ro/Minister/Domenii-de-activitate-ale-MCSI/Tehnologia-Informatiei/Ghiduri-IT-(1)/Realizarea-paginilor-web-pentru-autoritatile-si-in" TargetMode="External"/><Relationship Id="rId32" Type="http://schemas.openxmlformats.org/officeDocument/2006/relationships/hyperlink" Target="http://www.mcsi.ro/Minister/Domenii-de-activitate-ale-MCSI/Tehnologia-Informatiei/Ghiduri-IT-(1)/Realizarea-paginilor-web-pentru-autoritatile-si-in" TargetMode="External"/><Relationship Id="rId37" Type="http://schemas.openxmlformats.org/officeDocument/2006/relationships/hyperlink" Target="http://www.mcsi.ro/Minister/Domenii-de-activitate-ale-MCSI/Tehnologia-Informatiei/Ghiduri-IT-(1)/Realizarea-paginilor-web-pentru-autoritatile-si-in" TargetMode="External"/><Relationship Id="rId40" Type="http://schemas.openxmlformats.org/officeDocument/2006/relationships/hyperlink" Target="http://www.mcsi.ro/Minister/Domenii-de-activitate-ale-MCSI/Tehnologia-Informatiei/Ghiduri-IT-(1)/Realizarea-paginilor-web-pentru-autoritatile-si-in" TargetMode="External"/><Relationship Id="rId45" Type="http://schemas.openxmlformats.org/officeDocument/2006/relationships/hyperlink" Target="http://www.mcsi.ro/Minister/Domenii-de-activitate-ale-MCSI/Tehnologia-Informatiei/e-Romania" TargetMode="External"/><Relationship Id="rId53" Type="http://schemas.openxmlformats.org/officeDocument/2006/relationships/hyperlink" Target="http://www.mcsi.ro/Minister/Domenii-de-activitate-ale-MCSI/Tehnologia-Informatiei/e-Romania" TargetMode="External"/><Relationship Id="rId58" Type="http://schemas.openxmlformats.org/officeDocument/2006/relationships/hyperlink" Target="http://www.insse.ro/cms/ro/content/anuarul-statistic-al-romaniei-201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insse.ro/cms/ro/content/anuarul-statistic-al-romaniei-2013" TargetMode="External"/><Relationship Id="rId19" Type="http://schemas.openxmlformats.org/officeDocument/2006/relationships/hyperlink" Target="http://www.mcsi.ro/Minister/Domenii-de-activitate-ale-MCSI/Tehnologia-Informatiei/Ghiduri-IT-(1)/Realizarea-paginilor-web-pentru-autoritatile-si-in" TargetMode="External"/><Relationship Id="rId14" Type="http://schemas.openxmlformats.org/officeDocument/2006/relationships/hyperlink" Target="http://www.mcsi.ro/Minister/Domenii-de-activitate-ale-MCSI/Tehnologia-Informatiei/Ghiduri-IT-(1)/Realizarea-paginilor-web-pentru-autoritatile-si-in" TargetMode="External"/><Relationship Id="rId22" Type="http://schemas.openxmlformats.org/officeDocument/2006/relationships/hyperlink" Target="http://www.mcsi.ro/Minister/Domenii-de-activitate-ale-MCSI/Tehnologia-Informatiei/Ghiduri-IT-(1)/Realizarea-paginilor-web-pentru-autoritatile-si-in" TargetMode="External"/><Relationship Id="rId27" Type="http://schemas.openxmlformats.org/officeDocument/2006/relationships/hyperlink" Target="http://www.mcsi.ro/Minister/Domenii-de-activitate-ale-MCSI/Tehnologia-Informatiei/Ghiduri-IT-(1)/Realizarea-paginilor-web-pentru-autoritatile-si-in" TargetMode="External"/><Relationship Id="rId30" Type="http://schemas.openxmlformats.org/officeDocument/2006/relationships/hyperlink" Target="http://www.mcsi.ro/Minister/Domenii-de-activitate-ale-MCSI/Tehnologia-Informatiei/Ghiduri-IT-(1)/Realizarea-paginilor-web-pentru-autoritatile-si-in" TargetMode="External"/><Relationship Id="rId35" Type="http://schemas.openxmlformats.org/officeDocument/2006/relationships/hyperlink" Target="http://www.mcsi.ro/Minister/Domenii-de-activitate-ale-MCSI/Tehnologia-Informatiei/Ghiduri-IT-(1)/Realizarea-paginilor-web-pentru-autoritatile-si-in" TargetMode="External"/><Relationship Id="rId43" Type="http://schemas.openxmlformats.org/officeDocument/2006/relationships/hyperlink" Target="http://www.mcsi.ro/Minister/Domenii-de-activitate-ale-MCSI/Tehnologia-Informatiei/e-Romania" TargetMode="External"/><Relationship Id="rId48" Type="http://schemas.openxmlformats.org/officeDocument/2006/relationships/hyperlink" Target="http://www.mcsi.ro/Minister/Domenii-de-activitate-ale-MCSI/Tehnologia-Informatiei/e-Romania" TargetMode="External"/><Relationship Id="rId56" Type="http://schemas.openxmlformats.org/officeDocument/2006/relationships/hyperlink" Target="http://www.insse.ro/cms/ro/content/anuarul-statistic-al-romaniei-2013" TargetMode="External"/><Relationship Id="rId64" Type="http://schemas.openxmlformats.org/officeDocument/2006/relationships/header" Target="header2.xml"/><Relationship Id="rId69"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www.mcsi.ro/Minister/Domenii-de-activitate-ale-MCSI/Tehnologia-Informatiei/e-Romania" TargetMode="External"/><Relationship Id="rId3" Type="http://schemas.openxmlformats.org/officeDocument/2006/relationships/settings" Target="settings.xml"/><Relationship Id="rId12" Type="http://schemas.openxmlformats.org/officeDocument/2006/relationships/hyperlink" Target="http://www.cdep.ro/pls/legis/legis_pck.htp_act_text?idt=40022" TargetMode="External"/><Relationship Id="rId17" Type="http://schemas.openxmlformats.org/officeDocument/2006/relationships/hyperlink" Target="http://www.mcsi.ro/Minister/Domenii-de-activitate-ale-MCSI/Tehnologia-Informatiei/Ghiduri-IT-(1)/Realizarea-paginilor-web-pentru-autoritatile-si-in" TargetMode="External"/><Relationship Id="rId25" Type="http://schemas.openxmlformats.org/officeDocument/2006/relationships/hyperlink" Target="http://www.mcsi.ro/Minister/Domenii-de-activitate-ale-MCSI/Tehnologia-Informatiei/Ghiduri-IT-(1)/Realizarea-paginilor-web-pentru-autoritatile-si-in" TargetMode="External"/><Relationship Id="rId33" Type="http://schemas.openxmlformats.org/officeDocument/2006/relationships/hyperlink" Target="http://www.mcsi.ro/Minister/Domenii-de-activitate-ale-MCSI/Tehnologia-Informatiei/Ghiduri-IT-(1)/Realizarea-paginilor-web-pentru-autoritatile-si-in" TargetMode="External"/><Relationship Id="rId38" Type="http://schemas.openxmlformats.org/officeDocument/2006/relationships/hyperlink" Target="http://www.mcsi.ro/Minister/Domenii-de-activitate-ale-MCSI/Tehnologia-Informatiei/Ghiduri-IT-(1)/Realizarea-paginilor-web-pentru-autoritatile-si-in" TargetMode="External"/><Relationship Id="rId46" Type="http://schemas.openxmlformats.org/officeDocument/2006/relationships/hyperlink" Target="http://www.mcsi.ro/Minister/Domenii-de-activitate-ale-MCSI/Tehnologia-Informatiei/e-Romania" TargetMode="External"/><Relationship Id="rId59" Type="http://schemas.openxmlformats.org/officeDocument/2006/relationships/hyperlink" Target="http://www.insse.ro/cms/ro/content/anuarul-statistic-al-romaniei-2013" TargetMode="External"/><Relationship Id="rId67" Type="http://schemas.openxmlformats.org/officeDocument/2006/relationships/header" Target="header3.xml"/><Relationship Id="rId20" Type="http://schemas.openxmlformats.org/officeDocument/2006/relationships/hyperlink" Target="http://www.mcsi.ro/Minister/Domenii-de-activitate-ale-MCSI/Tehnologia-Informatiei/Ghiduri-IT-(1)/Realizarea-paginilor-web-pentru-autoritatile-si-in" TargetMode="External"/><Relationship Id="rId41" Type="http://schemas.openxmlformats.org/officeDocument/2006/relationships/hyperlink" Target="http://www.mcsi.ro/Minister/Domenii-de-activitate-ale-MCSI/Tehnologia-Informatiei/Ghiduri-IT-(1)/Realizarea-paginilor-web-pentru-autoritatile-si-in" TargetMode="External"/><Relationship Id="rId54" Type="http://schemas.openxmlformats.org/officeDocument/2006/relationships/hyperlink" Target="http://www.mcsi.ro/Minister/Domenii-de-activitate-ale-MCSI/Tehnologia-Informatiei/e-Romania" TargetMode="External"/><Relationship Id="rId62" Type="http://schemas.openxmlformats.org/officeDocument/2006/relationships/hyperlink" Target="http://www.insse.ro/cms/ro/content/anuarul-statistic-al-romaniei-2013" TargetMode="External"/><Relationship Id="rId7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csi.ro/Minister/Domenii-de-activitate-ale-MCSI/Tehnologia-Informatiei/Ghiduri-IT-(1)/Realizarea-paginilor-web-pentru-autoritatile-si-in" TargetMode="External"/><Relationship Id="rId23" Type="http://schemas.openxmlformats.org/officeDocument/2006/relationships/hyperlink" Target="http://www.mcsi.ro/Minister/Domenii-de-activitate-ale-MCSI/Tehnologia-Informatiei/Ghiduri-IT-(1)/Realizarea-paginilor-web-pentru-autoritatile-si-in" TargetMode="External"/><Relationship Id="rId28" Type="http://schemas.openxmlformats.org/officeDocument/2006/relationships/hyperlink" Target="http://www.mcsi.ro/Minister/Domenii-de-activitate-ale-MCSI/Tehnologia-Informatiei/Ghiduri-IT-(1)/Realizarea-paginilor-web-pentru-autoritatile-si-in" TargetMode="External"/><Relationship Id="rId36" Type="http://schemas.openxmlformats.org/officeDocument/2006/relationships/hyperlink" Target="http://www.mcsi.ro/Minister/Domenii-de-activitate-ale-MCSI/Tehnologia-Informatiei/Ghiduri-IT-(1)/Realizarea-paginilor-web-pentru-autoritatile-si-in" TargetMode="External"/><Relationship Id="rId49" Type="http://schemas.openxmlformats.org/officeDocument/2006/relationships/hyperlink" Target="http://www.mcsi.ro/Minister/Domenii-de-activitate-ale-MCSI/Tehnologia-Informatiei/e-Romania" TargetMode="External"/><Relationship Id="rId57" Type="http://schemas.openxmlformats.org/officeDocument/2006/relationships/hyperlink" Target="http://www.insse.ro/cms/ro/content/anuarul-statistic-al-romaniei-2013" TargetMode="External"/><Relationship Id="rId10" Type="http://schemas.openxmlformats.org/officeDocument/2006/relationships/hyperlink" Target="http://www.ratb.ro/docpdf/og27-2002.pdf" TargetMode="External"/><Relationship Id="rId31" Type="http://schemas.openxmlformats.org/officeDocument/2006/relationships/hyperlink" Target="http://www.mcsi.ro/Minister/Domenii-de-activitate-ale-MCSI/Tehnologia-Informatiei/Ghiduri-IT-(1)/Realizarea-paginilor-web-pentru-autoritatile-si-in" TargetMode="External"/><Relationship Id="rId44" Type="http://schemas.openxmlformats.org/officeDocument/2006/relationships/hyperlink" Target="http://www.mcsi.ro/Minister/Domenii-de-activitate-ale-MCSI/Tehnologia-Informatiei/e-Romania" TargetMode="External"/><Relationship Id="rId52" Type="http://schemas.openxmlformats.org/officeDocument/2006/relationships/hyperlink" Target="http://www.mcsi.ro/Minister/Domenii-de-activitate-ale-MCSI/Tehnologia-Informatiei/e-Romania" TargetMode="External"/><Relationship Id="rId60" Type="http://schemas.openxmlformats.org/officeDocument/2006/relationships/hyperlink" Target="http://www.insse.ro/cms/ro/content/anuarul-statistic-al-romaniei-2013" TargetMode="External"/><Relationship Id="rId65"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www.cdep.ro/pls/legis/legis_pck.htp_act_text?idt=40022" TargetMode="External"/><Relationship Id="rId18" Type="http://schemas.openxmlformats.org/officeDocument/2006/relationships/hyperlink" Target="http://www.mcsi.ro/Minister/Domenii-de-activitate-ale-MCSI/Tehnologia-Informatiei/Ghiduri-IT-(1)/Realizarea-paginilor-web-pentru-autoritatile-si-in" TargetMode="External"/><Relationship Id="rId39" Type="http://schemas.openxmlformats.org/officeDocument/2006/relationships/hyperlink" Target="http://www.mcsi.ro/Minister/Domenii-de-activitate-ale-MCSI/Tehnologia-Informatiei/Ghiduri-IT-(1)/Realizarea-paginilor-web-pentru-autoritatile-si-in" TargetMode="External"/><Relationship Id="rId34" Type="http://schemas.openxmlformats.org/officeDocument/2006/relationships/hyperlink" Target="http://www.mcsi.ro/Minister/Domenii-de-activitate-ale-MCSI/Tehnologia-Informatiei/Ghiduri-IT-(1)/Realizarea-paginilor-web-pentru-autoritatile-si-in" TargetMode="External"/><Relationship Id="rId50" Type="http://schemas.openxmlformats.org/officeDocument/2006/relationships/hyperlink" Target="http://www.mcsi.ro/Minister/Domenii-de-activitate-ale-MCSI/Tehnologia-Informatiei/e-Romania" TargetMode="External"/><Relationship Id="rId55" Type="http://schemas.openxmlformats.org/officeDocument/2006/relationships/hyperlink" Target="http://www.insse.ro/cms/ro/content/anuarul-statistic-al-romaniei-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3</cp:revision>
  <dcterms:created xsi:type="dcterms:W3CDTF">2021-01-27T12:15:00Z</dcterms:created>
  <dcterms:modified xsi:type="dcterms:W3CDTF">2021-01-27T12:18:00Z</dcterms:modified>
</cp:coreProperties>
</file>