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67AC" w14:textId="77777777" w:rsidR="009F7CC7" w:rsidRPr="00D96A64" w:rsidRDefault="009F7CC7" w:rsidP="009F7CC7">
      <w:pPr>
        <w:spacing w:after="146" w:line="259" w:lineRule="auto"/>
        <w:ind w:right="68"/>
        <w:jc w:val="center"/>
      </w:pPr>
      <w:bookmarkStart w:id="0" w:name="_Hlk62309879"/>
      <w:r w:rsidRPr="00D96A64">
        <w:rPr>
          <w:b/>
          <w:sz w:val="28"/>
        </w:rPr>
        <w:t xml:space="preserve">Transparency and Responsibility in </w:t>
      </w:r>
      <w:del w:id="1" w:author="Author" w:date="2021-01-20T14:09:00Z">
        <w:r w:rsidRPr="00D96A64" w:rsidDel="00CF02F1">
          <w:rPr>
            <w:b/>
            <w:sz w:val="28"/>
          </w:rPr>
          <w:delText xml:space="preserve">the  </w:delText>
        </w:r>
      </w:del>
    </w:p>
    <w:p w14:paraId="174CE2A4" w14:textId="77777777" w:rsidR="009F7CC7" w:rsidRPr="00D96A64" w:rsidRDefault="009F7CC7" w:rsidP="009F7CC7">
      <w:pPr>
        <w:spacing w:after="84" w:line="259" w:lineRule="auto"/>
        <w:ind w:right="64"/>
        <w:jc w:val="center"/>
      </w:pPr>
      <w:r w:rsidRPr="00D96A64">
        <w:rPr>
          <w:b/>
          <w:sz w:val="28"/>
        </w:rPr>
        <w:t>Public Administration</w:t>
      </w:r>
      <w:del w:id="2" w:author="Author" w:date="2021-01-20T14:10:00Z">
        <w:r w:rsidRPr="00D96A64" w:rsidDel="00CF02F1">
          <w:rPr>
            <w:b/>
            <w:sz w:val="28"/>
          </w:rPr>
          <w:delText xml:space="preserve"> Institutions.</w:delText>
        </w:r>
      </w:del>
      <w:ins w:id="3" w:author="Author" w:date="2021-01-20T14:10:00Z">
        <w:r>
          <w:rPr>
            <w:b/>
            <w:sz w:val="28"/>
          </w:rPr>
          <w:t>:</w:t>
        </w:r>
      </w:ins>
      <w:r w:rsidRPr="00D96A64">
        <w:rPr>
          <w:b/>
          <w:sz w:val="28"/>
        </w:rPr>
        <w:t xml:space="preserve"> The </w:t>
      </w:r>
      <w:del w:id="4" w:author="Author" w:date="2021-01-20T14:10:00Z">
        <w:r w:rsidRPr="00D96A64" w:rsidDel="00CF02F1">
          <w:rPr>
            <w:b/>
            <w:sz w:val="28"/>
          </w:rPr>
          <w:delText xml:space="preserve">case </w:delText>
        </w:r>
      </w:del>
      <w:ins w:id="5" w:author="Author" w:date="2021-01-20T14:10:00Z">
        <w:r>
          <w:rPr>
            <w:b/>
            <w:sz w:val="28"/>
          </w:rPr>
          <w:t>C</w:t>
        </w:r>
        <w:r w:rsidRPr="00D96A64">
          <w:rPr>
            <w:b/>
            <w:sz w:val="28"/>
          </w:rPr>
          <w:t xml:space="preserve">ase </w:t>
        </w:r>
      </w:ins>
      <w:r w:rsidRPr="00D96A64">
        <w:rPr>
          <w:b/>
          <w:sz w:val="28"/>
        </w:rPr>
        <w:t xml:space="preserve">of Romania </w:t>
      </w:r>
    </w:p>
    <w:p w14:paraId="7B9F670B" w14:textId="77777777" w:rsidR="009F7CC7" w:rsidRDefault="009F7CC7" w:rsidP="009F7CC7">
      <w:pPr>
        <w:spacing w:after="155" w:line="259" w:lineRule="auto"/>
        <w:ind w:left="0" w:right="0" w:firstLine="0"/>
        <w:jc w:val="center"/>
        <w:rPr>
          <w:b/>
        </w:rPr>
      </w:pPr>
    </w:p>
    <w:p w14:paraId="2D411D6A" w14:textId="77777777" w:rsidR="009F7CC7" w:rsidRDefault="009F7CC7" w:rsidP="00C17FA3">
      <w:pPr>
        <w:tabs>
          <w:tab w:val="left" w:pos="5670"/>
        </w:tabs>
        <w:spacing w:after="155" w:line="259" w:lineRule="auto"/>
        <w:ind w:left="0" w:right="0" w:firstLine="0"/>
        <w:jc w:val="center"/>
        <w:rPr>
          <w:bCs/>
        </w:rPr>
      </w:pPr>
      <w:commentRangeStart w:id="6"/>
      <w:r>
        <w:rPr>
          <w:bCs/>
        </w:rPr>
        <w:t>Author names and affiliations</w:t>
      </w:r>
    </w:p>
    <w:p w14:paraId="36122E45" w14:textId="77777777" w:rsidR="009F7CC7" w:rsidRPr="00D96A64" w:rsidRDefault="009F7CC7" w:rsidP="00C17FA3">
      <w:pPr>
        <w:tabs>
          <w:tab w:val="left" w:pos="5670"/>
        </w:tabs>
        <w:spacing w:after="155" w:line="259" w:lineRule="auto"/>
        <w:ind w:left="0" w:right="0" w:firstLine="0"/>
        <w:jc w:val="center"/>
      </w:pPr>
      <w:r>
        <w:rPr>
          <w:bCs/>
        </w:rPr>
        <w:t>Full contact details of the authors</w:t>
      </w:r>
      <w:r w:rsidRPr="00D96A64">
        <w:rPr>
          <w:b/>
        </w:rPr>
        <w:t xml:space="preserve"> </w:t>
      </w:r>
      <w:commentRangeEnd w:id="6"/>
      <w:r>
        <w:rPr>
          <w:rStyle w:val="CommentReference"/>
        </w:rPr>
        <w:commentReference w:id="6"/>
      </w:r>
    </w:p>
    <w:p w14:paraId="7285E0D5" w14:textId="77777777" w:rsidR="009F7CC7" w:rsidRPr="00D96A64" w:rsidRDefault="009F7CC7" w:rsidP="009F7CC7">
      <w:pPr>
        <w:spacing w:after="60" w:line="259" w:lineRule="auto"/>
        <w:ind w:left="0" w:right="58" w:firstLine="0"/>
        <w:jc w:val="center"/>
      </w:pPr>
    </w:p>
    <w:p w14:paraId="150F4E6E" w14:textId="77777777" w:rsidR="009F7CC7" w:rsidRPr="00D96A64" w:rsidRDefault="009F7CC7" w:rsidP="009F7CC7">
      <w:pPr>
        <w:spacing w:after="329" w:line="259" w:lineRule="auto"/>
        <w:ind w:left="0" w:right="20" w:firstLine="0"/>
        <w:jc w:val="center"/>
      </w:pPr>
      <w:r w:rsidRPr="00D96A64">
        <w:rPr>
          <w:sz w:val="14"/>
        </w:rPr>
        <w:t xml:space="preserve"> </w:t>
      </w:r>
    </w:p>
    <w:p w14:paraId="07409FF7" w14:textId="3D21245F" w:rsidR="009F7CC7" w:rsidRPr="00D96A64" w:rsidRDefault="009F7CC7" w:rsidP="009F7CC7">
      <w:pPr>
        <w:spacing w:after="115" w:line="273" w:lineRule="auto"/>
        <w:ind w:left="567" w:right="619" w:firstLine="0"/>
      </w:pPr>
      <w:r w:rsidRPr="00D96A64">
        <w:rPr>
          <w:b/>
          <w:sz w:val="18"/>
        </w:rPr>
        <w:t>Abstract</w:t>
      </w:r>
      <w:r w:rsidRPr="00D96A64">
        <w:rPr>
          <w:sz w:val="18"/>
        </w:rPr>
        <w:t xml:space="preserve">: </w:t>
      </w:r>
      <w:commentRangeStart w:id="7"/>
      <w:ins w:id="8" w:author="Author" w:date="2021-01-21T09:57:00Z">
        <w:r>
          <w:rPr>
            <w:sz w:val="18"/>
          </w:rPr>
          <w:t xml:space="preserve">“Transparency” </w:t>
        </w:r>
      </w:ins>
      <w:del w:id="9" w:author="Author" w:date="2021-01-21T09:57:00Z">
        <w:r w:rsidRPr="00D96A64" w:rsidDel="00DD1A4E">
          <w:rPr>
            <w:sz w:val="18"/>
          </w:rPr>
          <w:delText xml:space="preserve">An </w:delText>
        </w:r>
      </w:del>
      <w:proofErr w:type="gramStart"/>
      <w:ins w:id="10" w:author="Author" w:date="2021-01-21T09:57:00Z">
        <w:r>
          <w:rPr>
            <w:sz w:val="18"/>
          </w:rPr>
          <w:t>is often mentioned</w:t>
        </w:r>
        <w:proofErr w:type="gramEnd"/>
        <w:r>
          <w:rPr>
            <w:sz w:val="18"/>
          </w:rPr>
          <w:t xml:space="preserve"> in the media. Howe</w:t>
        </w:r>
      </w:ins>
      <w:ins w:id="11" w:author="Author" w:date="2021-01-21T09:58:00Z">
        <w:r>
          <w:rPr>
            <w:sz w:val="18"/>
          </w:rPr>
          <w:t xml:space="preserve">ver, it </w:t>
        </w:r>
      </w:ins>
      <w:del w:id="12" w:author="Author" w:date="2021-01-21T09:58:00Z">
        <w:r w:rsidRPr="00D96A64" w:rsidDel="00DD1A4E">
          <w:rPr>
            <w:sz w:val="18"/>
          </w:rPr>
          <w:delText xml:space="preserve">important topic </w:delText>
        </w:r>
      </w:del>
      <w:ins w:id="13" w:author="Author" w:date="2021-01-22T09:49:00Z">
        <w:r>
          <w:rPr>
            <w:sz w:val="18"/>
          </w:rPr>
          <w:t>remain</w:t>
        </w:r>
      </w:ins>
      <w:ins w:id="14" w:author="Author" w:date="2021-01-21T09:57:00Z">
        <w:r>
          <w:rPr>
            <w:sz w:val="18"/>
          </w:rPr>
          <w:t xml:space="preserve">s </w:t>
        </w:r>
      </w:ins>
      <w:ins w:id="15" w:author="Author" w:date="2021-01-21T09:58:00Z">
        <w:r>
          <w:rPr>
            <w:sz w:val="18"/>
          </w:rPr>
          <w:t xml:space="preserve">an </w:t>
        </w:r>
      </w:ins>
      <w:ins w:id="16" w:author="Author" w:date="2021-01-21T09:57:00Z">
        <w:r>
          <w:rPr>
            <w:sz w:val="18"/>
          </w:rPr>
          <w:t>ambiguous</w:t>
        </w:r>
      </w:ins>
      <w:ins w:id="17" w:author="Author" w:date="2021-01-21T09:58:00Z">
        <w:r>
          <w:rPr>
            <w:sz w:val="18"/>
          </w:rPr>
          <w:t xml:space="preserve"> concept</w:t>
        </w:r>
      </w:ins>
      <w:del w:id="18" w:author="Author" w:date="2021-01-21T09:57:00Z">
        <w:r w:rsidRPr="00D96A64" w:rsidDel="00DD1A4E">
          <w:rPr>
            <w:sz w:val="18"/>
          </w:rPr>
          <w:delText xml:space="preserve">often </w:delText>
        </w:r>
      </w:del>
      <w:del w:id="19" w:author="Author" w:date="2021-01-20T14:11:00Z">
        <w:r w:rsidRPr="00D96A64" w:rsidDel="00CF02F1">
          <w:rPr>
            <w:sz w:val="18"/>
          </w:rPr>
          <w:delText xml:space="preserve">found </w:delText>
        </w:r>
      </w:del>
      <w:del w:id="20" w:author="Author" w:date="2021-01-21T09:58:00Z">
        <w:r w:rsidRPr="00D96A64" w:rsidDel="00DD1A4E">
          <w:rPr>
            <w:sz w:val="18"/>
          </w:rPr>
          <w:delText>in the media</w:delText>
        </w:r>
      </w:del>
      <w:del w:id="21" w:author="Author" w:date="2021-01-20T14:11:00Z">
        <w:r w:rsidRPr="00D96A64" w:rsidDel="00CF02F1">
          <w:rPr>
            <w:sz w:val="18"/>
          </w:rPr>
          <w:delText xml:space="preserve">, but </w:delText>
        </w:r>
      </w:del>
      <w:ins w:id="22" w:author="Author" w:date="2021-01-21T09:57:00Z">
        <w:r>
          <w:rPr>
            <w:sz w:val="18"/>
          </w:rPr>
          <w:t>.</w:t>
        </w:r>
      </w:ins>
      <w:commentRangeEnd w:id="7"/>
      <w:ins w:id="23" w:author="Author" w:date="2021-01-21T09:58:00Z">
        <w:r>
          <w:rPr>
            <w:rStyle w:val="CommentReference"/>
          </w:rPr>
          <w:commentReference w:id="7"/>
        </w:r>
      </w:ins>
      <w:ins w:id="24" w:author="Author" w:date="2021-01-21T09:57:00Z">
        <w:r>
          <w:rPr>
            <w:sz w:val="18"/>
          </w:rPr>
          <w:t xml:space="preserve"> </w:t>
        </w:r>
      </w:ins>
      <w:del w:id="25" w:author="Author" w:date="2021-01-20T14:11:00Z">
        <w:r w:rsidRPr="00D96A64" w:rsidDel="00CF02F1">
          <w:rPr>
            <w:sz w:val="18"/>
          </w:rPr>
          <w:delText xml:space="preserve">ambiguously </w:delText>
        </w:r>
      </w:del>
      <w:del w:id="26" w:author="Author" w:date="2021-01-21T09:57:00Z">
        <w:r w:rsidRPr="00D96A64" w:rsidDel="00DD1A4E">
          <w:rPr>
            <w:sz w:val="18"/>
          </w:rPr>
          <w:delText>treated is “transparency”</w:delText>
        </w:r>
      </w:del>
      <w:del w:id="27" w:author="Author" w:date="2021-01-20T14:11:00Z">
        <w:r w:rsidRPr="00D96A64" w:rsidDel="00CF02F1">
          <w:rPr>
            <w:sz w:val="18"/>
          </w:rPr>
          <w:delText>.</w:delText>
        </w:r>
      </w:del>
      <w:del w:id="28" w:author="Author" w:date="2021-01-22T09:49:00Z">
        <w:r w:rsidRPr="00D96A64" w:rsidDel="00965CD2">
          <w:rPr>
            <w:sz w:val="18"/>
          </w:rPr>
          <w:delText xml:space="preserve"> </w:delText>
        </w:r>
      </w:del>
      <w:r w:rsidRPr="00D96A64">
        <w:rPr>
          <w:sz w:val="18"/>
        </w:rPr>
        <w:t xml:space="preserve">This article </w:t>
      </w:r>
      <w:del w:id="29" w:author="Author" w:date="2021-01-20T14:11:00Z">
        <w:r w:rsidRPr="00D96A64" w:rsidDel="00CF02F1">
          <w:rPr>
            <w:sz w:val="18"/>
          </w:rPr>
          <w:delText xml:space="preserve">will </w:delText>
        </w:r>
      </w:del>
      <w:r w:rsidRPr="00D96A64">
        <w:rPr>
          <w:sz w:val="18"/>
        </w:rPr>
        <w:t>present</w:t>
      </w:r>
      <w:ins w:id="30" w:author="Author" w:date="2021-01-20T14:11:00Z">
        <w:r>
          <w:rPr>
            <w:sz w:val="18"/>
          </w:rPr>
          <w:t>s</w:t>
        </w:r>
      </w:ins>
      <w:r w:rsidRPr="00D96A64">
        <w:rPr>
          <w:sz w:val="18"/>
        </w:rPr>
        <w:t xml:space="preserve"> a blueprint for </w:t>
      </w:r>
      <w:ins w:id="31" w:author="Author" w:date="2021-01-21T09:58:00Z">
        <w:r>
          <w:rPr>
            <w:sz w:val="18"/>
          </w:rPr>
          <w:t xml:space="preserve">the websites of </w:t>
        </w:r>
      </w:ins>
      <w:r w:rsidRPr="00D96A64">
        <w:rPr>
          <w:sz w:val="18"/>
        </w:rPr>
        <w:t xml:space="preserve">Romanian </w:t>
      </w:r>
      <w:del w:id="32" w:author="Author" w:date="2021-01-20T14:11:00Z">
        <w:r w:rsidRPr="00D96A64" w:rsidDel="00CF02F1">
          <w:rPr>
            <w:sz w:val="18"/>
          </w:rPr>
          <w:delText xml:space="preserve">municipalities’ </w:delText>
        </w:r>
      </w:del>
      <w:ins w:id="33" w:author="Author" w:date="2021-01-21T09:58:00Z">
        <w:r>
          <w:rPr>
            <w:sz w:val="18"/>
          </w:rPr>
          <w:t>m</w:t>
        </w:r>
      </w:ins>
      <w:ins w:id="34" w:author="Author" w:date="2021-01-20T14:11:00Z">
        <w:r w:rsidRPr="00D96A64">
          <w:rPr>
            <w:sz w:val="18"/>
          </w:rPr>
          <w:t>unicipalit</w:t>
        </w:r>
      </w:ins>
      <w:ins w:id="35" w:author="Author" w:date="2021-01-21T09:58:00Z">
        <w:r>
          <w:rPr>
            <w:sz w:val="18"/>
          </w:rPr>
          <w:t>ies</w:t>
        </w:r>
      </w:ins>
      <w:del w:id="36" w:author="Author" w:date="2021-01-21T09:58:00Z">
        <w:r w:rsidRPr="00D96A64" w:rsidDel="00DD1A4E">
          <w:rPr>
            <w:sz w:val="18"/>
          </w:rPr>
          <w:delText>Websites</w:delText>
        </w:r>
      </w:del>
      <w:ins w:id="37" w:author="Author" w:date="2021-01-20T14:11:00Z">
        <w:r>
          <w:rPr>
            <w:sz w:val="18"/>
          </w:rPr>
          <w:t>,</w:t>
        </w:r>
      </w:ins>
      <w:r w:rsidRPr="00D96A64">
        <w:rPr>
          <w:sz w:val="18"/>
        </w:rPr>
        <w:t xml:space="preserve"> </w:t>
      </w:r>
      <w:del w:id="38" w:author="Author" w:date="2021-01-20T14:11:00Z">
        <w:r w:rsidRPr="00D96A64" w:rsidDel="00CF02F1">
          <w:rPr>
            <w:sz w:val="18"/>
          </w:rPr>
          <w:delText xml:space="preserve">done </w:delText>
        </w:r>
      </w:del>
      <w:ins w:id="39" w:author="Author" w:date="2021-01-20T14:11:00Z">
        <w:r>
          <w:rPr>
            <w:sz w:val="18"/>
          </w:rPr>
          <w:t xml:space="preserve">built </w:t>
        </w:r>
      </w:ins>
      <w:r w:rsidRPr="00D96A64">
        <w:rPr>
          <w:sz w:val="18"/>
        </w:rPr>
        <w:t xml:space="preserve">through the </w:t>
      </w:r>
      <w:ins w:id="40" w:author="Author" w:date="2021-01-20T14:11:00Z">
        <w:r>
          <w:rPr>
            <w:sz w:val="18"/>
          </w:rPr>
          <w:t xml:space="preserve">lens of </w:t>
        </w:r>
      </w:ins>
      <w:r w:rsidRPr="00D96A64">
        <w:rPr>
          <w:sz w:val="18"/>
        </w:rPr>
        <w:t>transparency</w:t>
      </w:r>
      <w:del w:id="41" w:author="Author" w:date="2021-01-20T14:11:00Z">
        <w:r w:rsidRPr="00D96A64" w:rsidDel="00CF02F1">
          <w:rPr>
            <w:sz w:val="18"/>
          </w:rPr>
          <w:delText xml:space="preserve"> concept’s filter</w:delText>
        </w:r>
      </w:del>
      <w:r w:rsidRPr="00D96A64">
        <w:rPr>
          <w:sz w:val="18"/>
        </w:rPr>
        <w:t xml:space="preserve">. </w:t>
      </w:r>
      <w:del w:id="42" w:author="Author" w:date="2021-01-20T14:12:00Z">
        <w:r w:rsidRPr="00D96A64" w:rsidDel="00CF02F1">
          <w:rPr>
            <w:sz w:val="18"/>
          </w:rPr>
          <w:delText>We will see that a</w:delText>
        </w:r>
      </w:del>
      <w:ins w:id="43" w:author="Author" w:date="2021-01-20T14:12:00Z">
        <w:r>
          <w:rPr>
            <w:sz w:val="18"/>
          </w:rPr>
          <w:t>A</w:t>
        </w:r>
      </w:ins>
      <w:r w:rsidRPr="00D96A64">
        <w:rPr>
          <w:sz w:val="18"/>
        </w:rPr>
        <w:t xml:space="preserve">lthough the law </w:t>
      </w:r>
      <w:ins w:id="44" w:author="Author" w:date="2021-01-20T14:12:00Z">
        <w:r>
          <w:rPr>
            <w:sz w:val="18"/>
          </w:rPr>
          <w:t xml:space="preserve">makes it </w:t>
        </w:r>
      </w:ins>
      <w:del w:id="45" w:author="Author" w:date="2021-01-20T14:12:00Z">
        <w:r w:rsidRPr="00D96A64" w:rsidDel="00CF02F1">
          <w:rPr>
            <w:sz w:val="18"/>
          </w:rPr>
          <w:delText xml:space="preserve">imposes </w:delText>
        </w:r>
      </w:del>
      <w:ins w:id="46" w:author="Author" w:date="2021-01-20T14:12:00Z">
        <w:r>
          <w:rPr>
            <w:sz w:val="18"/>
          </w:rPr>
          <w:t xml:space="preserve">mandatory for </w:t>
        </w:r>
      </w:ins>
      <w:del w:id="47" w:author="Author" w:date="2021-01-20T14:12:00Z">
        <w:r w:rsidRPr="00D96A64" w:rsidDel="00CF02F1">
          <w:rPr>
            <w:sz w:val="18"/>
          </w:rPr>
          <w:delText xml:space="preserve">to </w:delText>
        </w:r>
      </w:del>
      <w:r w:rsidRPr="00D96A64">
        <w:rPr>
          <w:sz w:val="18"/>
        </w:rPr>
        <w:t xml:space="preserve">municipalities to post </w:t>
      </w:r>
      <w:del w:id="48" w:author="Author" w:date="2021-01-20T14:12:00Z">
        <w:r w:rsidRPr="00D96A64" w:rsidDel="00CF02F1">
          <w:rPr>
            <w:sz w:val="18"/>
          </w:rPr>
          <w:delText xml:space="preserve">specific </w:delText>
        </w:r>
      </w:del>
      <w:ins w:id="49" w:author="Author" w:date="2021-01-20T14:12:00Z">
        <w:r>
          <w:rPr>
            <w:sz w:val="18"/>
          </w:rPr>
          <w:t xml:space="preserve">particular information </w:t>
        </w:r>
      </w:ins>
      <w:del w:id="50" w:author="Author" w:date="2021-01-20T14:12:00Z">
        <w:r w:rsidRPr="00D96A64" w:rsidDel="00CF02F1">
          <w:rPr>
            <w:sz w:val="18"/>
          </w:rPr>
          <w:delText>items on the Internet</w:delText>
        </w:r>
      </w:del>
      <w:ins w:id="51" w:author="Author" w:date="2021-01-20T14:12:00Z">
        <w:r>
          <w:rPr>
            <w:sz w:val="18"/>
          </w:rPr>
          <w:t>online</w:t>
        </w:r>
      </w:ins>
      <w:r w:rsidRPr="00D96A64">
        <w:rPr>
          <w:sz w:val="18"/>
        </w:rPr>
        <w:t xml:space="preserve">, they either omit or post a minimum </w:t>
      </w:r>
      <w:ins w:id="52" w:author="Author" w:date="2021-01-20T14:12:00Z">
        <w:r>
          <w:rPr>
            <w:sz w:val="18"/>
          </w:rPr>
          <w:t xml:space="preserve">amount </w:t>
        </w:r>
      </w:ins>
      <w:r w:rsidRPr="00D96A64">
        <w:rPr>
          <w:sz w:val="18"/>
        </w:rPr>
        <w:t xml:space="preserve">of information just to “follow” the rules, without giving any evidence of interest. </w:t>
      </w:r>
      <w:commentRangeStart w:id="53"/>
      <w:r w:rsidRPr="00D96A64">
        <w:rPr>
          <w:sz w:val="18"/>
        </w:rPr>
        <w:t xml:space="preserve">Assuming that displaying </w:t>
      </w:r>
      <w:del w:id="54" w:author="Author" w:date="2021-01-20T14:12:00Z">
        <w:r w:rsidRPr="00D96A64" w:rsidDel="00CF02F1">
          <w:rPr>
            <w:sz w:val="18"/>
          </w:rPr>
          <w:delText xml:space="preserve">online </w:delText>
        </w:r>
      </w:del>
      <w:r w:rsidRPr="00D96A64">
        <w:rPr>
          <w:sz w:val="18"/>
        </w:rPr>
        <w:t xml:space="preserve">more information </w:t>
      </w:r>
      <w:ins w:id="55" w:author="Author" w:date="2021-01-20T14:12:00Z">
        <w:r w:rsidRPr="00D96A64">
          <w:rPr>
            <w:sz w:val="18"/>
          </w:rPr>
          <w:t xml:space="preserve">online </w:t>
        </w:r>
        <w:r>
          <w:rPr>
            <w:sz w:val="18"/>
          </w:rPr>
          <w:t xml:space="preserve">as </w:t>
        </w:r>
      </w:ins>
      <w:r w:rsidRPr="00D96A64">
        <w:rPr>
          <w:sz w:val="18"/>
        </w:rPr>
        <w:t>requested by the law will lead to an increase</w:t>
      </w:r>
      <w:ins w:id="56" w:author="Author" w:date="2021-01-20T14:12:00Z">
        <w:r>
          <w:rPr>
            <w:sz w:val="18"/>
          </w:rPr>
          <w:t xml:space="preserve"> in</w:t>
        </w:r>
      </w:ins>
      <w:del w:id="57" w:author="Author" w:date="2021-01-20T14:12:00Z">
        <w:r w:rsidRPr="00D96A64" w:rsidDel="00CF02F1">
          <w:rPr>
            <w:sz w:val="18"/>
          </w:rPr>
          <w:delText>d</w:delText>
        </w:r>
      </w:del>
      <w:r w:rsidRPr="00D96A64">
        <w:rPr>
          <w:sz w:val="18"/>
        </w:rPr>
        <w:t xml:space="preserve"> </w:t>
      </w:r>
      <w:ins w:id="58" w:author="Author" w:date="2021-01-20T14:12:00Z">
        <w:r>
          <w:rPr>
            <w:sz w:val="18"/>
          </w:rPr>
          <w:t xml:space="preserve">the </w:t>
        </w:r>
      </w:ins>
      <w:r w:rsidRPr="00D96A64">
        <w:rPr>
          <w:sz w:val="18"/>
        </w:rPr>
        <w:t xml:space="preserve">users’ confidence in the system, we </w:t>
      </w:r>
      <w:del w:id="59" w:author="Author" w:date="2021-01-21T09:59:00Z">
        <w:r w:rsidRPr="00D96A64" w:rsidDel="007B3501">
          <w:rPr>
            <w:sz w:val="18"/>
          </w:rPr>
          <w:delText xml:space="preserve">accessed </w:delText>
        </w:r>
      </w:del>
      <w:ins w:id="60" w:author="Author" w:date="2021-01-21T09:59:00Z">
        <w:r>
          <w:rPr>
            <w:sz w:val="18"/>
          </w:rPr>
          <w:t xml:space="preserve">examined </w:t>
        </w:r>
      </w:ins>
      <w:r w:rsidRPr="00D96A64">
        <w:rPr>
          <w:sz w:val="18"/>
        </w:rPr>
        <w:t xml:space="preserve">the </w:t>
      </w:r>
      <w:del w:id="61" w:author="Author" w:date="2021-01-20T14:12:00Z">
        <w:r w:rsidRPr="00D96A64" w:rsidDel="00CF02F1">
          <w:rPr>
            <w:sz w:val="18"/>
          </w:rPr>
          <w:delText xml:space="preserve">Website </w:delText>
        </w:r>
      </w:del>
      <w:ins w:id="62" w:author="Author" w:date="2021-01-20T14:12:00Z">
        <w:r>
          <w:rPr>
            <w:sz w:val="18"/>
          </w:rPr>
          <w:t>w</w:t>
        </w:r>
        <w:r w:rsidRPr="00D96A64">
          <w:rPr>
            <w:sz w:val="18"/>
          </w:rPr>
          <w:t>ebsite</w:t>
        </w:r>
        <w:r>
          <w:rPr>
            <w:sz w:val="18"/>
          </w:rPr>
          <w:t>s</w:t>
        </w:r>
        <w:r w:rsidRPr="00D96A64">
          <w:rPr>
            <w:sz w:val="18"/>
          </w:rPr>
          <w:t xml:space="preserve"> </w:t>
        </w:r>
      </w:ins>
      <w:r w:rsidRPr="00D96A64">
        <w:rPr>
          <w:sz w:val="18"/>
        </w:rPr>
        <w:t xml:space="preserve">of </w:t>
      </w:r>
      <w:del w:id="63" w:author="Author" w:date="2021-01-20T14:12:00Z">
        <w:r w:rsidRPr="00D96A64" w:rsidDel="00CF02F1">
          <w:rPr>
            <w:sz w:val="18"/>
          </w:rPr>
          <w:delText xml:space="preserve">each </w:delText>
        </w:r>
      </w:del>
      <w:ins w:id="64" w:author="Author" w:date="2021-01-20T14:12:00Z">
        <w:r>
          <w:rPr>
            <w:sz w:val="18"/>
          </w:rPr>
          <w:t xml:space="preserve">all </w:t>
        </w:r>
      </w:ins>
      <w:del w:id="65" w:author="Author" w:date="2021-01-20T14:12:00Z">
        <w:r w:rsidRPr="00D96A64" w:rsidDel="00CF02F1">
          <w:rPr>
            <w:sz w:val="18"/>
          </w:rPr>
          <w:delText xml:space="preserve">municipality </w:delText>
        </w:r>
      </w:del>
      <w:ins w:id="66" w:author="Author" w:date="2021-01-20T14:12:00Z">
        <w:r w:rsidRPr="00D96A64">
          <w:rPr>
            <w:sz w:val="18"/>
          </w:rPr>
          <w:t>municipalit</w:t>
        </w:r>
        <w:r>
          <w:rPr>
            <w:sz w:val="18"/>
          </w:rPr>
          <w:t>ies</w:t>
        </w:r>
        <w:r w:rsidRPr="00D96A64">
          <w:rPr>
            <w:sz w:val="18"/>
          </w:rPr>
          <w:t xml:space="preserve"> </w:t>
        </w:r>
      </w:ins>
      <w:r w:rsidRPr="00D96A64">
        <w:rPr>
          <w:sz w:val="18"/>
        </w:rPr>
        <w:t xml:space="preserve">in Romania (103) to </w:t>
      </w:r>
      <w:commentRangeStart w:id="67"/>
      <w:del w:id="68" w:author="Author" w:date="2021-01-20T14:13:00Z">
        <w:r w:rsidRPr="00D96A64" w:rsidDel="00CF02F1">
          <w:rPr>
            <w:sz w:val="18"/>
          </w:rPr>
          <w:delText xml:space="preserve">search for </w:delText>
        </w:r>
      </w:del>
      <w:ins w:id="69" w:author="Author" w:date="2021-01-20T14:13:00Z">
        <w:r>
          <w:rPr>
            <w:sz w:val="18"/>
          </w:rPr>
          <w:t xml:space="preserve">access </w:t>
        </w:r>
        <w:commentRangeEnd w:id="67"/>
        <w:r>
          <w:rPr>
            <w:rStyle w:val="CommentReference"/>
          </w:rPr>
          <w:commentReference w:id="67"/>
        </w:r>
      </w:ins>
      <w:del w:id="70" w:author="Author" w:date="2021-01-20T14:12:00Z">
        <w:r w:rsidRPr="00D96A64" w:rsidDel="00CF02F1">
          <w:rPr>
            <w:sz w:val="18"/>
          </w:rPr>
          <w:delText xml:space="preserve">the existence of </w:delText>
        </w:r>
      </w:del>
      <w:r w:rsidRPr="00D96A64">
        <w:rPr>
          <w:sz w:val="18"/>
        </w:rPr>
        <w:t>financial data (budgets, financial indicators, assets</w:t>
      </w:r>
      <w:ins w:id="71" w:author="Author" w:date="2021-01-26T22:06:00Z">
        <w:r w:rsidR="00C17FA3">
          <w:rPr>
            <w:sz w:val="18"/>
          </w:rPr>
          <w:t>,</w:t>
        </w:r>
      </w:ins>
      <w:r w:rsidRPr="00D96A64">
        <w:rPr>
          <w:sz w:val="18"/>
        </w:rPr>
        <w:t xml:space="preserve"> etc.). </w:t>
      </w:r>
      <w:commentRangeEnd w:id="53"/>
      <w:r>
        <w:rPr>
          <w:rStyle w:val="CommentReference"/>
        </w:rPr>
        <w:commentReference w:id="53"/>
      </w:r>
      <w:del w:id="72" w:author="Author" w:date="2021-01-20T14:13:00Z">
        <w:r w:rsidRPr="00D96A64" w:rsidDel="00CF02F1">
          <w:rPr>
            <w:sz w:val="18"/>
          </w:rPr>
          <w:delText>In the end, we</w:delText>
        </w:r>
      </w:del>
      <w:ins w:id="73" w:author="Author" w:date="2021-01-20T14:13:00Z">
        <w:r>
          <w:rPr>
            <w:sz w:val="18"/>
          </w:rPr>
          <w:t xml:space="preserve">This article </w:t>
        </w:r>
      </w:ins>
      <w:del w:id="74" w:author="Author" w:date="2021-01-20T14:13:00Z">
        <w:r w:rsidRPr="00D96A64" w:rsidDel="00CF02F1">
          <w:rPr>
            <w:sz w:val="18"/>
          </w:rPr>
          <w:delText xml:space="preserve"> have </w:delText>
        </w:r>
      </w:del>
      <w:r w:rsidRPr="00D96A64">
        <w:rPr>
          <w:sz w:val="18"/>
        </w:rPr>
        <w:t>present</w:t>
      </w:r>
      <w:del w:id="75" w:author="Author" w:date="2021-01-20T14:13:00Z">
        <w:r w:rsidRPr="00D96A64" w:rsidDel="00CF02F1">
          <w:rPr>
            <w:sz w:val="18"/>
          </w:rPr>
          <w:delText>ed</w:delText>
        </w:r>
      </w:del>
      <w:ins w:id="76" w:author="Author" w:date="2021-01-20T14:13:00Z">
        <w:r>
          <w:rPr>
            <w:sz w:val="18"/>
          </w:rPr>
          <w:t>s</w:t>
        </w:r>
      </w:ins>
      <w:r w:rsidRPr="00D96A64">
        <w:rPr>
          <w:sz w:val="18"/>
        </w:rPr>
        <w:t xml:space="preserve"> a brief report </w:t>
      </w:r>
      <w:del w:id="77" w:author="Author" w:date="2021-01-20T14:13:00Z">
        <w:r w:rsidRPr="00D96A64" w:rsidDel="00CF02F1">
          <w:rPr>
            <w:sz w:val="18"/>
          </w:rPr>
          <w:delText xml:space="preserve">on </w:delText>
        </w:r>
      </w:del>
      <w:ins w:id="78" w:author="Author" w:date="2021-01-20T14:13:00Z">
        <w:r w:rsidRPr="00D96A64">
          <w:rPr>
            <w:sz w:val="18"/>
          </w:rPr>
          <w:t>o</w:t>
        </w:r>
        <w:r>
          <w:rPr>
            <w:sz w:val="18"/>
          </w:rPr>
          <w:t>f</w:t>
        </w:r>
        <w:r w:rsidRPr="00D96A64">
          <w:rPr>
            <w:sz w:val="18"/>
          </w:rPr>
          <w:t xml:space="preserve"> </w:t>
        </w:r>
      </w:ins>
      <w:r w:rsidRPr="00D96A64">
        <w:rPr>
          <w:sz w:val="18"/>
        </w:rPr>
        <w:t xml:space="preserve">how the government responds to citizens’ concerns. The results are not </w:t>
      </w:r>
      <w:del w:id="79" w:author="Author" w:date="2021-01-20T14:13:00Z">
        <w:r w:rsidRPr="00D96A64" w:rsidDel="00CF02F1">
          <w:rPr>
            <w:sz w:val="18"/>
          </w:rPr>
          <w:delText xml:space="preserve">very </w:delText>
        </w:r>
      </w:del>
      <w:r w:rsidRPr="00D96A64">
        <w:rPr>
          <w:sz w:val="18"/>
        </w:rPr>
        <w:t>satisfactory</w:t>
      </w:r>
      <w:del w:id="80" w:author="Author" w:date="2021-01-20T14:13:00Z">
        <w:r w:rsidRPr="00D96A64" w:rsidDel="00CF02F1">
          <w:rPr>
            <w:sz w:val="18"/>
          </w:rPr>
          <w:delText xml:space="preserve">, </w:delText>
        </w:r>
      </w:del>
      <w:ins w:id="81" w:author="Author" w:date="2021-01-20T14:13:00Z">
        <w:r>
          <w:rPr>
            <w:sz w:val="18"/>
          </w:rPr>
          <w:t>.</w:t>
        </w:r>
        <w:r w:rsidRPr="00D96A64">
          <w:rPr>
            <w:sz w:val="18"/>
          </w:rPr>
          <w:t xml:space="preserve"> </w:t>
        </w:r>
      </w:ins>
      <w:del w:id="82" w:author="Author" w:date="2021-01-20T14:13:00Z">
        <w:r w:rsidRPr="00D96A64" w:rsidDel="00CF02F1">
          <w:rPr>
            <w:sz w:val="18"/>
          </w:rPr>
          <w:delText>but w</w:delText>
        </w:r>
      </w:del>
      <w:ins w:id="83" w:author="Author" w:date="2021-01-20T14:13:00Z">
        <w:r>
          <w:rPr>
            <w:sz w:val="18"/>
          </w:rPr>
          <w:t>W</w:t>
        </w:r>
      </w:ins>
      <w:r w:rsidRPr="00D96A64">
        <w:rPr>
          <w:sz w:val="18"/>
        </w:rPr>
        <w:t xml:space="preserve">e </w:t>
      </w:r>
      <w:del w:id="84" w:author="Author" w:date="2021-01-20T14:13:00Z">
        <w:r w:rsidRPr="00D96A64" w:rsidDel="00CF02F1">
          <w:rPr>
            <w:sz w:val="18"/>
          </w:rPr>
          <w:delText xml:space="preserve">consider </w:delText>
        </w:r>
      </w:del>
      <w:ins w:id="85" w:author="Author" w:date="2021-01-20T14:13:00Z">
        <w:r>
          <w:rPr>
            <w:sz w:val="18"/>
          </w:rPr>
          <w:t xml:space="preserve">believe </w:t>
        </w:r>
      </w:ins>
      <w:r w:rsidRPr="00D96A64">
        <w:rPr>
          <w:sz w:val="18"/>
        </w:rPr>
        <w:t xml:space="preserve">that such </w:t>
      </w:r>
      <w:ins w:id="86" w:author="Author" w:date="2021-01-20T14:13:00Z">
        <w:r>
          <w:rPr>
            <w:sz w:val="18"/>
          </w:rPr>
          <w:t xml:space="preserve">an </w:t>
        </w:r>
      </w:ins>
      <w:del w:id="87" w:author="Author" w:date="2021-01-20T14:13:00Z">
        <w:r w:rsidRPr="00D96A64" w:rsidDel="00CF02F1">
          <w:rPr>
            <w:sz w:val="18"/>
          </w:rPr>
          <w:delText xml:space="preserve">analyses </w:delText>
        </w:r>
      </w:del>
      <w:ins w:id="88" w:author="Author" w:date="2021-01-20T14:13:00Z">
        <w:r w:rsidRPr="00D96A64">
          <w:rPr>
            <w:sz w:val="18"/>
          </w:rPr>
          <w:t>analys</w:t>
        </w:r>
        <w:r>
          <w:rPr>
            <w:sz w:val="18"/>
          </w:rPr>
          <w:t>i</w:t>
        </w:r>
        <w:r w:rsidRPr="00D96A64">
          <w:rPr>
            <w:sz w:val="18"/>
          </w:rPr>
          <w:t xml:space="preserve">s </w:t>
        </w:r>
      </w:ins>
      <w:r w:rsidRPr="00D96A64">
        <w:rPr>
          <w:sz w:val="18"/>
        </w:rPr>
        <w:t xml:space="preserve">will create </w:t>
      </w:r>
      <w:del w:id="89" w:author="Author" w:date="2021-01-20T14:13:00Z">
        <w:r w:rsidRPr="00D96A64" w:rsidDel="00CF02F1">
          <w:rPr>
            <w:sz w:val="18"/>
          </w:rPr>
          <w:delText xml:space="preserve">a </w:delText>
        </w:r>
      </w:del>
      <w:r w:rsidRPr="00D96A64">
        <w:rPr>
          <w:sz w:val="18"/>
        </w:rPr>
        <w:t xml:space="preserve">competition between municipalities, in which </w:t>
      </w:r>
      <w:ins w:id="90" w:author="Author" w:date="2021-01-20T14:13:00Z">
        <w:r>
          <w:rPr>
            <w:sz w:val="18"/>
          </w:rPr>
          <w:t xml:space="preserve">the </w:t>
        </w:r>
      </w:ins>
      <w:r w:rsidRPr="00D96A64">
        <w:rPr>
          <w:sz w:val="18"/>
        </w:rPr>
        <w:t xml:space="preserve">citizens </w:t>
      </w:r>
      <w:del w:id="91" w:author="Author" w:date="2021-01-20T14:13:00Z">
        <w:r w:rsidRPr="00D96A64" w:rsidDel="009E1767">
          <w:rPr>
            <w:sz w:val="18"/>
          </w:rPr>
          <w:delText xml:space="preserve">are </w:delText>
        </w:r>
      </w:del>
      <w:ins w:id="92" w:author="Author" w:date="2021-01-20T14:13:00Z">
        <w:r>
          <w:rPr>
            <w:sz w:val="18"/>
          </w:rPr>
          <w:t xml:space="preserve">will ultimately be </w:t>
        </w:r>
      </w:ins>
      <w:r w:rsidRPr="00D96A64">
        <w:rPr>
          <w:sz w:val="18"/>
        </w:rPr>
        <w:t xml:space="preserve">the </w:t>
      </w:r>
      <w:bookmarkStart w:id="93" w:name="_GoBack"/>
      <w:bookmarkEnd w:id="93"/>
      <w:r w:rsidRPr="00D96A64">
        <w:rPr>
          <w:sz w:val="18"/>
        </w:rPr>
        <w:t xml:space="preserve">winners. </w:t>
      </w:r>
    </w:p>
    <w:p w14:paraId="55457D94" w14:textId="77777777" w:rsidR="009F7CC7" w:rsidRPr="00D96A64" w:rsidRDefault="009F7CC7" w:rsidP="009F7CC7">
      <w:pPr>
        <w:spacing w:after="122" w:line="268" w:lineRule="auto"/>
        <w:ind w:left="577" w:right="0"/>
        <w:jc w:val="left"/>
      </w:pPr>
      <w:r w:rsidRPr="00D96A64">
        <w:rPr>
          <w:b/>
          <w:sz w:val="18"/>
        </w:rPr>
        <w:t>Keywords:</w:t>
      </w:r>
      <w:r w:rsidRPr="00D96A64">
        <w:rPr>
          <w:sz w:val="18"/>
        </w:rPr>
        <w:t xml:space="preserve"> government; municipality; electronic; transparency; responsibility </w:t>
      </w:r>
    </w:p>
    <w:bookmarkEnd w:id="0"/>
    <w:p w14:paraId="65EF6F1B" w14:textId="77777777" w:rsidR="009F7CC7" w:rsidRDefault="009F7CC7" w:rsidP="009F7CC7"/>
    <w:p w14:paraId="4874A748" w14:textId="77777777" w:rsidR="009D6C8C" w:rsidRPr="009F7CC7" w:rsidRDefault="009D6C8C" w:rsidP="009F7CC7"/>
    <w:sectPr w:rsidR="009D6C8C" w:rsidRPr="009F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Author" w:date="2021-01-21T17:41:00Z" w:initials="A">
    <w:p w14:paraId="4F15CE5F" w14:textId="77777777" w:rsidR="009F7CC7" w:rsidRDefault="009F7CC7" w:rsidP="009F7CC7">
      <w:pPr>
        <w:pStyle w:val="CommentText"/>
      </w:pPr>
      <w:r>
        <w:rPr>
          <w:rStyle w:val="CommentReference"/>
        </w:rPr>
        <w:annotationRef/>
      </w:r>
      <w:r>
        <w:t xml:space="preserve">Please provide this information here. </w:t>
      </w:r>
    </w:p>
  </w:comment>
  <w:comment w:id="7" w:author="Author" w:date="2021-01-21T09:58:00Z" w:initials="A">
    <w:p w14:paraId="129AF44C" w14:textId="77777777" w:rsidR="009F7CC7" w:rsidRDefault="009F7CC7" w:rsidP="009F7CC7">
      <w:pPr>
        <w:pStyle w:val="CommentText"/>
      </w:pPr>
      <w:r>
        <w:rPr>
          <w:rStyle w:val="CommentReference"/>
        </w:rPr>
        <w:annotationRef/>
      </w:r>
      <w:r>
        <w:t xml:space="preserve">Please confirm if this is the meaning you intended to convey here. </w:t>
      </w:r>
    </w:p>
  </w:comment>
  <w:comment w:id="67" w:author="Author" w:date="2021-01-20T14:13:00Z" w:initials="A">
    <w:p w14:paraId="144469F4" w14:textId="77777777" w:rsidR="009F7CC7" w:rsidRDefault="009F7CC7" w:rsidP="009F7CC7">
      <w:pPr>
        <w:pStyle w:val="CommentText"/>
      </w:pPr>
      <w:r>
        <w:rPr>
          <w:rStyle w:val="CommentReference"/>
        </w:rPr>
        <w:annotationRef/>
      </w:r>
      <w:r>
        <w:t xml:space="preserve">This is not particularly clear – did you want to check the accessibility / availability of these data, or the quality and quantity of these data themselves? </w:t>
      </w:r>
    </w:p>
  </w:comment>
  <w:comment w:id="53" w:author="Author" w:date="2021-01-21T10:01:00Z" w:initials="A">
    <w:p w14:paraId="1FA15EDA" w14:textId="77777777" w:rsidR="009F7CC7" w:rsidRDefault="009F7CC7" w:rsidP="009F7CC7">
      <w:pPr>
        <w:pStyle w:val="CommentText"/>
      </w:pPr>
      <w:r>
        <w:rPr>
          <w:rStyle w:val="CommentReference"/>
        </w:rPr>
        <w:annotationRef/>
      </w:r>
      <w:r>
        <w:t xml:space="preserve">The causation in this sentence is not clear. Do you mean that you made this assumption </w:t>
      </w:r>
      <w:proofErr w:type="gramStart"/>
      <w:r>
        <w:t>in order to</w:t>
      </w:r>
      <w:proofErr w:type="gramEnd"/>
      <w:r>
        <w:t xml:space="preserve"> carry out this study?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15CE5F" w15:done="0"/>
  <w15:commentEx w15:paraId="129AF44C" w15:done="0"/>
  <w15:commentEx w15:paraId="144469F4" w15:done="0"/>
  <w15:commentEx w15:paraId="1FA15E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15CE5F" w16cid:durableId="23B43B57"/>
  <w16cid:commentId w16cid:paraId="129AF44C" w16cid:durableId="23B3CEB2"/>
  <w16cid:commentId w16cid:paraId="144469F4" w16cid:durableId="23B2B8F5"/>
  <w16cid:commentId w16cid:paraId="1FA15EDA" w16cid:durableId="23B3CF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AC"/>
    <w:rsid w:val="00051629"/>
    <w:rsid w:val="002862D5"/>
    <w:rsid w:val="003926F5"/>
    <w:rsid w:val="003D2EAC"/>
    <w:rsid w:val="00403EBA"/>
    <w:rsid w:val="00866D25"/>
    <w:rsid w:val="009D6C8C"/>
    <w:rsid w:val="009F7CC7"/>
    <w:rsid w:val="00C1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DE3"/>
  <w15:chartTrackingRefBased/>
  <w15:docId w15:val="{2D893DED-85CE-4D7A-BDFC-09FD7038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EAC"/>
    <w:pPr>
      <w:spacing w:after="124" w:line="271" w:lineRule="auto"/>
      <w:ind w:left="10" w:right="55" w:hanging="10"/>
      <w:jc w:val="both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2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EAC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2D5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A3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2021-01-27T11:38:00Z</dcterms:created>
  <dcterms:modified xsi:type="dcterms:W3CDTF">2021-01-27T11:38:00Z</dcterms:modified>
</cp:coreProperties>
</file>